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6BDB7D15" w:rsidR="00274D0F" w:rsidRPr="00181D6E" w:rsidRDefault="00181D6E" w:rsidP="00274D0F">
      <w:pPr>
        <w:jc w:val="both"/>
        <w:rPr>
          <w:rFonts w:ascii="Times New Roman" w:eastAsia="Times New Roman" w:hAnsi="Times New Roman" w:cs="Times New Roman"/>
        </w:rPr>
      </w:pPr>
      <w:r w:rsidRPr="00181D6E">
        <w:rPr>
          <w:rFonts w:ascii="Arial" w:eastAsia="Times New Roman" w:hAnsi="Arial" w:cs="Arial"/>
          <w:b/>
          <w:bCs/>
          <w:color w:val="000000"/>
          <w:sz w:val="22"/>
          <w:szCs w:val="22"/>
          <w:u w:val="single"/>
        </w:rPr>
        <w:t>The core purpose of The University of Texas at Austin is, "To Transform Lives for the Benefit of Society." Please share how you believe your experience at UT Austin will prepare you to “Change the World” after you graduate.</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4BBD169A" w14:textId="77777777"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“Ding dong!!” </w:t>
      </w:r>
    </w:p>
    <w:p w14:paraId="3018FC6B" w14:textId="77777777" w:rsidR="008C2DFF" w:rsidRPr="008C2DFF" w:rsidRDefault="008C2DFF" w:rsidP="008C2DFF">
      <w:pPr>
        <w:rPr>
          <w:rFonts w:ascii="Times New Roman" w:eastAsia="Times New Roman" w:hAnsi="Times New Roman" w:cs="Times New Roman"/>
        </w:rPr>
      </w:pPr>
    </w:p>
    <w:p w14:paraId="499872FB" w14:textId="26935A6C"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 xml:space="preserve">The bell chimes as you press your imaginary door bell. </w:t>
      </w:r>
      <w:commentRangeStart w:id="0"/>
      <w:r w:rsidRPr="008C2DFF">
        <w:rPr>
          <w:rFonts w:ascii="Arial" w:eastAsia="Times New Roman" w:hAnsi="Arial" w:cs="Arial"/>
          <w:color w:val="000000"/>
          <w:sz w:val="22"/>
          <w:szCs w:val="22"/>
        </w:rPr>
        <w:t xml:space="preserve">Pushing the front door open, a rustic styled living room is revealed. As you admire the sun rays hitting the living room, your eyes spot an off-sized dining area. After marking things you like and dislike, you turned off your VR glasses and submitted those markings to your architect for revision. </w:t>
      </w:r>
      <w:commentRangeEnd w:id="0"/>
      <w:r w:rsidR="00372A69">
        <w:rPr>
          <w:rStyle w:val="CommentReference"/>
        </w:rPr>
        <w:commentReference w:id="0"/>
      </w:r>
      <w:r w:rsidRPr="008C2DFF">
        <w:rPr>
          <w:rFonts w:ascii="Arial" w:eastAsia="Times New Roman" w:hAnsi="Arial" w:cs="Arial"/>
          <w:color w:val="000000"/>
          <w:sz w:val="22"/>
          <w:szCs w:val="22"/>
        </w:rPr>
        <w:t>This is how I envision house plan presentations in the future. But that all still seems far</w:t>
      </w:r>
      <w:ins w:id="1" w:author="Thalia Priscilla" w:date="2022-11-16T16:15:00Z">
        <w:r w:rsidR="00372A69">
          <w:rPr>
            <w:rFonts w:ascii="Arial" w:eastAsia="Times New Roman" w:hAnsi="Arial" w:cs="Arial"/>
            <w:color w:val="000000"/>
            <w:sz w:val="22"/>
            <w:szCs w:val="22"/>
          </w:rPr>
          <w:t>-</w:t>
        </w:r>
      </w:ins>
      <w:del w:id="2" w:author="Thalia Priscilla" w:date="2022-11-16T16:15:00Z">
        <w:r w:rsidRPr="008C2DFF" w:rsidDel="00372A69">
          <w:rPr>
            <w:rFonts w:ascii="Arial" w:eastAsia="Times New Roman" w:hAnsi="Arial" w:cs="Arial"/>
            <w:color w:val="000000"/>
            <w:sz w:val="22"/>
            <w:szCs w:val="22"/>
          </w:rPr>
          <w:delText xml:space="preserve"> </w:delText>
        </w:r>
      </w:del>
      <w:r w:rsidRPr="008C2DFF">
        <w:rPr>
          <w:rFonts w:ascii="Arial" w:eastAsia="Times New Roman" w:hAnsi="Arial" w:cs="Arial"/>
          <w:color w:val="000000"/>
          <w:sz w:val="22"/>
          <w:szCs w:val="22"/>
        </w:rPr>
        <w:t>fetched.</w:t>
      </w:r>
    </w:p>
    <w:p w14:paraId="787FE66A" w14:textId="77777777" w:rsidR="008C2DFF" w:rsidRPr="008C2DFF" w:rsidRDefault="008C2DFF" w:rsidP="008C2DFF">
      <w:pPr>
        <w:rPr>
          <w:rFonts w:ascii="Times New Roman" w:eastAsia="Times New Roman" w:hAnsi="Times New Roman" w:cs="Times New Roman"/>
        </w:rPr>
      </w:pPr>
    </w:p>
    <w:p w14:paraId="5DB76B8A" w14:textId="77777777"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 xml:space="preserve">During my internship in an architecture firm, I realized how inefficient architectural plan presentations currently are. </w:t>
      </w:r>
      <w:commentRangeStart w:id="3"/>
      <w:r w:rsidRPr="008C2DFF">
        <w:rPr>
          <w:rFonts w:ascii="Arial" w:eastAsia="Times New Roman" w:hAnsi="Arial" w:cs="Arial"/>
          <w:color w:val="000000"/>
          <w:sz w:val="22"/>
          <w:szCs w:val="22"/>
        </w:rPr>
        <w:t>Clients are forced to visualize 3D geometrics from several 2D CAD blueprints, relying solely on their amateurish estimations when imagining measurements, frustrating them</w:t>
      </w:r>
      <w:commentRangeEnd w:id="3"/>
      <w:r w:rsidR="009639F9">
        <w:rPr>
          <w:rStyle w:val="CommentReference"/>
        </w:rPr>
        <w:commentReference w:id="3"/>
      </w:r>
      <w:r w:rsidRPr="008C2DFF">
        <w:rPr>
          <w:rFonts w:ascii="Arial" w:eastAsia="Times New Roman" w:hAnsi="Arial" w:cs="Arial"/>
          <w:color w:val="000000"/>
          <w:sz w:val="22"/>
          <w:szCs w:val="22"/>
        </w:rPr>
        <w:t>. Therefore, I dream to create a software that implements virtual and augmented reality technologies to architecture plan presentations. A fully immersive 3D simulation would allow clients to realistically visualize their house, taking account of aspects that previously can't be interpreted from a 2D blueprint.</w:t>
      </w:r>
    </w:p>
    <w:p w14:paraId="60A570DC" w14:textId="77777777" w:rsidR="008C2DFF" w:rsidRPr="008C2DFF" w:rsidRDefault="008C2DFF" w:rsidP="008C2DFF">
      <w:pPr>
        <w:rPr>
          <w:rFonts w:ascii="Times New Roman" w:eastAsia="Times New Roman" w:hAnsi="Times New Roman" w:cs="Times New Roman"/>
        </w:rPr>
      </w:pPr>
    </w:p>
    <w:p w14:paraId="45E79F0F" w14:textId="114374FD"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 xml:space="preserve">To achieve this dream, I </w:t>
      </w:r>
      <w:ins w:id="4" w:author="Thalia Priscilla" w:date="2022-11-16T16:21:00Z">
        <w:r w:rsidR="00E52B35">
          <w:rPr>
            <w:rFonts w:ascii="Arial" w:eastAsia="Times New Roman" w:hAnsi="Arial" w:cs="Arial"/>
            <w:color w:val="000000"/>
            <w:sz w:val="22"/>
            <w:szCs w:val="22"/>
          </w:rPr>
          <w:t>plan to</w:t>
        </w:r>
      </w:ins>
      <w:del w:id="5" w:author="Thalia Priscilla" w:date="2022-11-16T16:21:00Z">
        <w:r w:rsidRPr="008C2DFF" w:rsidDel="00E52B35">
          <w:rPr>
            <w:rFonts w:ascii="Arial" w:eastAsia="Times New Roman" w:hAnsi="Arial" w:cs="Arial"/>
            <w:color w:val="000000"/>
            <w:sz w:val="22"/>
            <w:szCs w:val="22"/>
          </w:rPr>
          <w:delText>will</w:delText>
        </w:r>
      </w:del>
      <w:r w:rsidRPr="008C2DFF">
        <w:rPr>
          <w:rFonts w:ascii="Arial" w:eastAsia="Times New Roman" w:hAnsi="Arial" w:cs="Arial"/>
          <w:color w:val="000000"/>
          <w:sz w:val="22"/>
          <w:szCs w:val="22"/>
        </w:rPr>
        <w:t xml:space="preserve"> </w:t>
      </w:r>
      <w:proofErr w:type="spellStart"/>
      <w:r w:rsidRPr="008C2DFF">
        <w:rPr>
          <w:rFonts w:ascii="Arial" w:eastAsia="Times New Roman" w:hAnsi="Arial" w:cs="Arial"/>
          <w:color w:val="000000"/>
          <w:sz w:val="22"/>
          <w:szCs w:val="22"/>
        </w:rPr>
        <w:t>enroll</w:t>
      </w:r>
      <w:proofErr w:type="spellEnd"/>
      <w:r w:rsidRPr="008C2DFF">
        <w:rPr>
          <w:rFonts w:ascii="Arial" w:eastAsia="Times New Roman" w:hAnsi="Arial" w:cs="Arial"/>
          <w:color w:val="000000"/>
          <w:sz w:val="22"/>
          <w:szCs w:val="22"/>
        </w:rPr>
        <w:t xml:space="preserve"> in </w:t>
      </w:r>
      <w:commentRangeStart w:id="6"/>
      <w:r w:rsidRPr="008C2DFF">
        <w:rPr>
          <w:rFonts w:ascii="Arial" w:eastAsia="Times New Roman" w:hAnsi="Arial" w:cs="Arial"/>
          <w:color w:val="000000"/>
          <w:sz w:val="22"/>
          <w:szCs w:val="22"/>
        </w:rPr>
        <w:t xml:space="preserve">UT Austin’s computer science major, taking electives on computer graphics to better understand human-machine communication through imagery, and software engineering to learn the fundamentals of creating functional software. I’d also take a minor in studio art, taking 3D </w:t>
      </w:r>
      <w:proofErr w:type="spellStart"/>
      <w:r w:rsidRPr="008C2DFF">
        <w:rPr>
          <w:rFonts w:ascii="Arial" w:eastAsia="Times New Roman" w:hAnsi="Arial" w:cs="Arial"/>
          <w:color w:val="000000"/>
          <w:sz w:val="22"/>
          <w:szCs w:val="22"/>
        </w:rPr>
        <w:t>Modeling</w:t>
      </w:r>
      <w:proofErr w:type="spellEnd"/>
      <w:r w:rsidRPr="008C2DFF">
        <w:rPr>
          <w:rFonts w:ascii="Arial" w:eastAsia="Times New Roman" w:hAnsi="Arial" w:cs="Arial"/>
          <w:color w:val="000000"/>
          <w:sz w:val="22"/>
          <w:szCs w:val="22"/>
        </w:rPr>
        <w:t xml:space="preserve"> and Texturing courses to understand the necessary features needed in a 3D </w:t>
      </w:r>
      <w:proofErr w:type="spellStart"/>
      <w:r w:rsidRPr="008C2DFF">
        <w:rPr>
          <w:rFonts w:ascii="Arial" w:eastAsia="Times New Roman" w:hAnsi="Arial" w:cs="Arial"/>
          <w:color w:val="000000"/>
          <w:sz w:val="22"/>
          <w:szCs w:val="22"/>
        </w:rPr>
        <w:t>modeling</w:t>
      </w:r>
      <w:proofErr w:type="spellEnd"/>
      <w:r w:rsidRPr="008C2DFF">
        <w:rPr>
          <w:rFonts w:ascii="Arial" w:eastAsia="Times New Roman" w:hAnsi="Arial" w:cs="Arial"/>
          <w:color w:val="000000"/>
          <w:sz w:val="22"/>
          <w:szCs w:val="22"/>
        </w:rPr>
        <w:t xml:space="preserve"> software. I’d also make use of the VR/AR testing equipment available in the Reality Lab and </w:t>
      </w:r>
      <w:proofErr w:type="spellStart"/>
      <w:r w:rsidRPr="008C2DFF">
        <w:rPr>
          <w:rFonts w:ascii="Arial" w:eastAsia="Times New Roman" w:hAnsi="Arial" w:cs="Arial"/>
          <w:color w:val="000000"/>
          <w:sz w:val="22"/>
          <w:szCs w:val="22"/>
        </w:rPr>
        <w:t>Vislab</w:t>
      </w:r>
      <w:proofErr w:type="spellEnd"/>
      <w:r w:rsidRPr="008C2DFF">
        <w:rPr>
          <w:rFonts w:ascii="Arial" w:eastAsia="Times New Roman" w:hAnsi="Arial" w:cs="Arial"/>
          <w:color w:val="000000"/>
          <w:sz w:val="22"/>
          <w:szCs w:val="22"/>
        </w:rPr>
        <w:t xml:space="preserve">: Microsoft </w:t>
      </w:r>
      <w:proofErr w:type="spellStart"/>
      <w:r w:rsidRPr="008C2DFF">
        <w:rPr>
          <w:rFonts w:ascii="Arial" w:eastAsia="Times New Roman" w:hAnsi="Arial" w:cs="Arial"/>
          <w:color w:val="000000"/>
          <w:sz w:val="22"/>
          <w:szCs w:val="22"/>
        </w:rPr>
        <w:t>Hololens</w:t>
      </w:r>
      <w:proofErr w:type="spellEnd"/>
      <w:r w:rsidRPr="008C2DFF">
        <w:rPr>
          <w:rFonts w:ascii="Arial" w:eastAsia="Times New Roman" w:hAnsi="Arial" w:cs="Arial"/>
          <w:color w:val="000000"/>
          <w:sz w:val="22"/>
          <w:szCs w:val="22"/>
        </w:rPr>
        <w:t xml:space="preserve">, Oculus Rift, and </w:t>
      </w:r>
      <w:proofErr w:type="spellStart"/>
      <w:r w:rsidRPr="008C2DFF">
        <w:rPr>
          <w:rFonts w:ascii="Arial" w:eastAsia="Times New Roman" w:hAnsi="Arial" w:cs="Arial"/>
          <w:color w:val="000000"/>
          <w:sz w:val="22"/>
          <w:szCs w:val="22"/>
        </w:rPr>
        <w:t>nVisor</w:t>
      </w:r>
      <w:proofErr w:type="spellEnd"/>
      <w:r w:rsidRPr="008C2DFF">
        <w:rPr>
          <w:rFonts w:ascii="Arial" w:eastAsia="Times New Roman" w:hAnsi="Arial" w:cs="Arial"/>
          <w:color w:val="000000"/>
          <w:sz w:val="22"/>
          <w:szCs w:val="22"/>
        </w:rPr>
        <w:t xml:space="preserve"> SX111 to conduct simulations for the 3D software. Moreover, I’ll participate in the Longhorn </w:t>
      </w:r>
      <w:proofErr w:type="spellStart"/>
      <w:r w:rsidRPr="008C2DFF">
        <w:rPr>
          <w:rFonts w:ascii="Arial" w:eastAsia="Times New Roman" w:hAnsi="Arial" w:cs="Arial"/>
          <w:color w:val="000000"/>
          <w:sz w:val="22"/>
          <w:szCs w:val="22"/>
        </w:rPr>
        <w:t>Startup</w:t>
      </w:r>
      <w:proofErr w:type="spellEnd"/>
      <w:r w:rsidRPr="008C2DFF">
        <w:rPr>
          <w:rFonts w:ascii="Arial" w:eastAsia="Times New Roman" w:hAnsi="Arial" w:cs="Arial"/>
          <w:color w:val="000000"/>
          <w:sz w:val="22"/>
          <w:szCs w:val="22"/>
        </w:rPr>
        <w:t xml:space="preserve"> or Austin Technology Incubator program to develop my entrepreneurial skills and get my technological innovation mentored and fostered by successful professors. </w:t>
      </w:r>
      <w:commentRangeEnd w:id="6"/>
      <w:r w:rsidR="004E024D">
        <w:rPr>
          <w:rStyle w:val="CommentReference"/>
        </w:rPr>
        <w:commentReference w:id="6"/>
      </w:r>
      <w:r w:rsidRPr="008C2DFF">
        <w:rPr>
          <w:rFonts w:ascii="Arial" w:eastAsia="Times New Roman" w:hAnsi="Arial" w:cs="Arial"/>
          <w:color w:val="000000"/>
          <w:sz w:val="22"/>
          <w:szCs w:val="22"/>
        </w:rPr>
        <w:t>This way, I could truly produce something viable to help architects communicate their designs with clients.</w:t>
      </w:r>
    </w:p>
    <w:p w14:paraId="61CDD4F2" w14:textId="77777777" w:rsidR="008C2DFF" w:rsidRPr="008C2DFF" w:rsidRDefault="008C2DFF" w:rsidP="008C2DFF">
      <w:pPr>
        <w:rPr>
          <w:rFonts w:ascii="Times New Roman" w:eastAsia="Times New Roman" w:hAnsi="Times New Roman" w:cs="Times New Roman"/>
        </w:rPr>
      </w:pPr>
    </w:p>
    <w:p w14:paraId="03CD89FA" w14:textId="0E0F8E8C" w:rsidR="002256B3" w:rsidRDefault="007E2079" w:rsidP="00274D0F">
      <w:pPr>
        <w:jc w:val="both"/>
        <w:rPr>
          <w:ins w:id="7" w:author="Thalia Priscilla" w:date="2022-11-16T16:43:00Z"/>
          <w:rFonts w:ascii="Times New Roman" w:eastAsia="Times New Roman" w:hAnsi="Times New Roman" w:cs="Times New Roman"/>
        </w:rPr>
      </w:pPr>
      <w:ins w:id="8" w:author="Thalia Priscilla" w:date="2022-11-16T16:43:00Z">
        <w:r>
          <w:rPr>
            <w:rFonts w:ascii="Times New Roman" w:eastAsia="Times New Roman" w:hAnsi="Times New Roman" w:cs="Times New Roman"/>
          </w:rPr>
          <w:t>Hi Samuel:</w:t>
        </w:r>
      </w:ins>
    </w:p>
    <w:p w14:paraId="05DC4726" w14:textId="0B0632BE" w:rsidR="007E2079" w:rsidRDefault="007E2079" w:rsidP="00274D0F">
      <w:pPr>
        <w:jc w:val="both"/>
        <w:rPr>
          <w:ins w:id="9" w:author="Thalia Priscilla" w:date="2022-11-16T16:43:00Z"/>
          <w:rFonts w:ascii="Times New Roman" w:eastAsia="Times New Roman" w:hAnsi="Times New Roman" w:cs="Times New Roman"/>
        </w:rPr>
      </w:pPr>
    </w:p>
    <w:p w14:paraId="07D56A22" w14:textId="3E72B1A8" w:rsidR="007E2079" w:rsidRDefault="007E2079" w:rsidP="00274D0F">
      <w:pPr>
        <w:jc w:val="both"/>
        <w:rPr>
          <w:ins w:id="10" w:author="Thalia Priscilla" w:date="2022-11-16T16:43:00Z"/>
          <w:rFonts w:ascii="Times New Roman" w:eastAsia="Times New Roman" w:hAnsi="Times New Roman" w:cs="Times New Roman"/>
        </w:rPr>
      </w:pPr>
      <w:ins w:id="11" w:author="Thalia Priscilla" w:date="2022-11-16T16:43:00Z">
        <w:r>
          <w:rPr>
            <w:rFonts w:ascii="Times New Roman" w:eastAsia="Times New Roman" w:hAnsi="Times New Roman" w:cs="Times New Roman"/>
          </w:rPr>
          <w:t>I think you have a great vision</w:t>
        </w:r>
      </w:ins>
      <w:ins w:id="12" w:author="Thalia Priscilla" w:date="2022-11-16T16:44:00Z">
        <w:r>
          <w:rPr>
            <w:rFonts w:ascii="Times New Roman" w:eastAsia="Times New Roman" w:hAnsi="Times New Roman" w:cs="Times New Roman"/>
          </w:rPr>
          <w:t xml:space="preserve"> and I think even a re</w:t>
        </w:r>
      </w:ins>
      <w:ins w:id="13" w:author="Thalia Priscilla" w:date="2022-11-16T16:45:00Z">
        <w:r>
          <w:rPr>
            <w:rFonts w:ascii="Times New Roman" w:eastAsia="Times New Roman" w:hAnsi="Times New Roman" w:cs="Times New Roman"/>
          </w:rPr>
          <w:t>ader who is</w:t>
        </w:r>
      </w:ins>
      <w:ins w:id="14" w:author="Thalia Priscilla" w:date="2022-11-16T16:44:00Z">
        <w:r>
          <w:rPr>
            <w:rFonts w:ascii="Times New Roman" w:eastAsia="Times New Roman" w:hAnsi="Times New Roman" w:cs="Times New Roman"/>
          </w:rPr>
          <w:t xml:space="preserve"> not in the architectural industry can relate.</w:t>
        </w:r>
      </w:ins>
    </w:p>
    <w:p w14:paraId="10797823" w14:textId="64D79D93" w:rsidR="007E2079" w:rsidRDefault="007E2079" w:rsidP="00274D0F">
      <w:pPr>
        <w:jc w:val="both"/>
        <w:rPr>
          <w:ins w:id="15" w:author="Thalia Priscilla" w:date="2022-11-16T16:43:00Z"/>
          <w:rFonts w:ascii="Times New Roman" w:eastAsia="Times New Roman" w:hAnsi="Times New Roman" w:cs="Times New Roman"/>
        </w:rPr>
      </w:pPr>
    </w:p>
    <w:p w14:paraId="3EC4FD33" w14:textId="54CA8FAD" w:rsidR="007E2079" w:rsidRDefault="007E2079" w:rsidP="00274D0F">
      <w:pPr>
        <w:jc w:val="both"/>
        <w:rPr>
          <w:ins w:id="16" w:author="Thalia Priscilla" w:date="2022-11-16T16:44:00Z"/>
          <w:rFonts w:ascii="Times New Roman" w:eastAsia="Times New Roman" w:hAnsi="Times New Roman" w:cs="Times New Roman"/>
        </w:rPr>
      </w:pPr>
      <w:ins w:id="17" w:author="Thalia Priscilla" w:date="2022-11-16T16:43:00Z">
        <w:r>
          <w:rPr>
            <w:rFonts w:ascii="Times New Roman" w:eastAsia="Times New Roman" w:hAnsi="Times New Roman" w:cs="Times New Roman"/>
          </w:rPr>
          <w:t>My suggestions above relate to how to convey that in a</w:t>
        </w:r>
      </w:ins>
      <w:ins w:id="18" w:author="Thalia Priscilla" w:date="2022-11-16T16:44:00Z">
        <w:r>
          <w:rPr>
            <w:rFonts w:ascii="Times New Roman" w:eastAsia="Times New Roman" w:hAnsi="Times New Roman" w:cs="Times New Roman"/>
          </w:rPr>
          <w:t xml:space="preserve"> way that is uplifting and also can address the prompt explicitly.</w:t>
        </w:r>
      </w:ins>
      <w:ins w:id="19" w:author="Thalia Priscilla" w:date="2022-11-16T16:45:00Z">
        <w:r>
          <w:rPr>
            <w:rFonts w:ascii="Times New Roman" w:eastAsia="Times New Roman" w:hAnsi="Times New Roman" w:cs="Times New Roman"/>
          </w:rPr>
          <w:t xml:space="preserve"> Structure wise I believe it’s sufficient for now.</w:t>
        </w:r>
      </w:ins>
    </w:p>
    <w:p w14:paraId="5BAE4CA8" w14:textId="48BFA5F2" w:rsidR="007E2079" w:rsidRDefault="007E2079" w:rsidP="00274D0F">
      <w:pPr>
        <w:jc w:val="both"/>
        <w:rPr>
          <w:ins w:id="20" w:author="Thalia Priscilla" w:date="2022-11-16T16:44:00Z"/>
          <w:rFonts w:ascii="Times New Roman" w:eastAsia="Times New Roman" w:hAnsi="Times New Roman" w:cs="Times New Roman"/>
        </w:rPr>
      </w:pPr>
    </w:p>
    <w:p w14:paraId="7B4E0862" w14:textId="03A20969" w:rsidR="007E2079" w:rsidRPr="00274D0F" w:rsidRDefault="007E2079" w:rsidP="00274D0F">
      <w:pPr>
        <w:jc w:val="both"/>
        <w:rPr>
          <w:rFonts w:ascii="Times New Roman" w:eastAsia="Times New Roman" w:hAnsi="Times New Roman" w:cs="Times New Roman"/>
        </w:rPr>
      </w:pPr>
      <w:ins w:id="21" w:author="Thalia Priscilla" w:date="2022-11-16T16:44:00Z">
        <w:r>
          <w:rPr>
            <w:rFonts w:ascii="Times New Roman" w:eastAsia="Times New Roman" w:hAnsi="Times New Roman" w:cs="Times New Roman"/>
          </w:rPr>
          <w:t>All the best!</w:t>
        </w:r>
      </w:ins>
    </w:p>
    <w:sectPr w:rsidR="007E2079"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16T16:19:00Z" w:initials="TP">
    <w:p w14:paraId="6B5239D5" w14:textId="07AB3F2A" w:rsidR="00372A69" w:rsidRDefault="00372A69">
      <w:pPr>
        <w:pStyle w:val="CommentText"/>
      </w:pPr>
      <w:r>
        <w:rPr>
          <w:rStyle w:val="CommentReference"/>
        </w:rPr>
        <w:annotationRef/>
      </w:r>
      <w:r>
        <w:rPr>
          <w:rStyle w:val="CommentReference"/>
        </w:rPr>
        <w:annotationRef/>
      </w:r>
      <w:r>
        <w:t>This is a great visual projection!</w:t>
      </w:r>
    </w:p>
  </w:comment>
  <w:comment w:id="3" w:author="Thalia Priscilla" w:date="2022-11-16T16:27:00Z" w:initials="TP">
    <w:p w14:paraId="4B40A67D" w14:textId="77777777" w:rsidR="009639F9" w:rsidRDefault="009639F9">
      <w:pPr>
        <w:pStyle w:val="CommentText"/>
      </w:pPr>
      <w:r>
        <w:rPr>
          <w:rStyle w:val="CommentReference"/>
        </w:rPr>
        <w:annotationRef/>
      </w:r>
      <w:r>
        <w:t xml:space="preserve">I understand your passion here, but I think using words such as “forced”, “amateurish”, and “frustrating” seems a bit aggressive. I suggest toning down this part a little so it doesn’t sound like you’re attacking the architecture firm or the industry from a negative place. </w:t>
      </w:r>
    </w:p>
    <w:p w14:paraId="526AC3FD" w14:textId="77777777" w:rsidR="009639F9" w:rsidRDefault="009639F9">
      <w:pPr>
        <w:pStyle w:val="CommentText"/>
      </w:pPr>
    </w:p>
    <w:p w14:paraId="452F2E76" w14:textId="0876257C" w:rsidR="009639F9" w:rsidRDefault="009639F9">
      <w:pPr>
        <w:pStyle w:val="CommentText"/>
      </w:pPr>
      <w:r>
        <w:t xml:space="preserve">Rather, show that you’re acknowledging how things are inefficient but you’re focusing on how to </w:t>
      </w:r>
      <w:r w:rsidR="004E024D">
        <w:t xml:space="preserve">positively </w:t>
      </w:r>
      <w:r>
        <w:t>help clients have better experience in architectural planning.</w:t>
      </w:r>
    </w:p>
  </w:comment>
  <w:comment w:id="6" w:author="Thalia Priscilla" w:date="2022-11-16T16:33:00Z" w:initials="TP">
    <w:p w14:paraId="23B99503" w14:textId="50E8F702" w:rsidR="004E024D" w:rsidRDefault="004E024D">
      <w:pPr>
        <w:pStyle w:val="CommentText"/>
      </w:pPr>
      <w:r>
        <w:rPr>
          <w:rStyle w:val="CommentReference"/>
        </w:rPr>
        <w:annotationRef/>
      </w:r>
      <w:r>
        <w:t>Instead of listing down the electives, courses, etc. first, I think you can focus on what you want to achieve first and relate that to what you plan to do on campus.</w:t>
      </w:r>
    </w:p>
    <w:p w14:paraId="44D7ED5A" w14:textId="77777777" w:rsidR="004E024D" w:rsidRDefault="004E024D">
      <w:pPr>
        <w:pStyle w:val="CommentText"/>
      </w:pPr>
    </w:p>
    <w:p w14:paraId="52D8EFCE" w14:textId="77777777" w:rsidR="004E024D" w:rsidRDefault="004E024D">
      <w:pPr>
        <w:pStyle w:val="CommentText"/>
        <w:rPr>
          <w:rFonts w:ascii="Arial" w:eastAsia="Times New Roman" w:hAnsi="Arial" w:cs="Arial"/>
          <w:color w:val="000000"/>
          <w:sz w:val="22"/>
          <w:szCs w:val="22"/>
        </w:rPr>
      </w:pPr>
      <w:r>
        <w:t>For example: “</w:t>
      </w:r>
      <w:r>
        <w:rPr>
          <w:rFonts w:ascii="Arial" w:eastAsia="Times New Roman" w:hAnsi="Arial" w:cs="Arial"/>
          <w:color w:val="000000"/>
          <w:sz w:val="22"/>
          <w:szCs w:val="22"/>
        </w:rPr>
        <w:t>T</w:t>
      </w:r>
      <w:r w:rsidRPr="008C2DFF">
        <w:rPr>
          <w:rFonts w:ascii="Arial" w:eastAsia="Times New Roman" w:hAnsi="Arial" w:cs="Arial"/>
          <w:color w:val="000000"/>
          <w:sz w:val="22"/>
          <w:szCs w:val="22"/>
        </w:rPr>
        <w:t xml:space="preserve">o understand the necessary features needed in a 3D </w:t>
      </w:r>
      <w:proofErr w:type="spellStart"/>
      <w:r w:rsidRPr="008C2DFF">
        <w:rPr>
          <w:rFonts w:ascii="Arial" w:eastAsia="Times New Roman" w:hAnsi="Arial" w:cs="Arial"/>
          <w:color w:val="000000"/>
          <w:sz w:val="22"/>
          <w:szCs w:val="22"/>
        </w:rPr>
        <w:t>modeling</w:t>
      </w:r>
      <w:proofErr w:type="spellEnd"/>
      <w:r w:rsidRPr="008C2DFF">
        <w:rPr>
          <w:rFonts w:ascii="Arial" w:eastAsia="Times New Roman" w:hAnsi="Arial" w:cs="Arial"/>
          <w:color w:val="000000"/>
          <w:sz w:val="22"/>
          <w:szCs w:val="22"/>
        </w:rPr>
        <w:t xml:space="preserve"> software</w:t>
      </w:r>
      <w:r>
        <w:rPr>
          <w:rFonts w:ascii="Arial" w:eastAsia="Times New Roman" w:hAnsi="Arial" w:cs="Arial"/>
          <w:color w:val="000000"/>
          <w:sz w:val="22"/>
          <w:szCs w:val="22"/>
        </w:rPr>
        <w:t xml:space="preserve">, </w:t>
      </w:r>
      <w:r w:rsidRPr="008C2DFF">
        <w:rPr>
          <w:rFonts w:ascii="Arial" w:eastAsia="Times New Roman" w:hAnsi="Arial" w:cs="Arial"/>
          <w:color w:val="000000"/>
          <w:sz w:val="22"/>
          <w:szCs w:val="22"/>
        </w:rPr>
        <w:t xml:space="preserve">I’d also take a minor in studio art, taking 3D </w:t>
      </w:r>
      <w:proofErr w:type="spellStart"/>
      <w:r w:rsidRPr="008C2DFF">
        <w:rPr>
          <w:rFonts w:ascii="Arial" w:eastAsia="Times New Roman" w:hAnsi="Arial" w:cs="Arial"/>
          <w:color w:val="000000"/>
          <w:sz w:val="22"/>
          <w:szCs w:val="22"/>
        </w:rPr>
        <w:t>Modeling</w:t>
      </w:r>
      <w:proofErr w:type="spellEnd"/>
      <w:r w:rsidRPr="008C2DFF">
        <w:rPr>
          <w:rFonts w:ascii="Arial" w:eastAsia="Times New Roman" w:hAnsi="Arial" w:cs="Arial"/>
          <w:color w:val="000000"/>
          <w:sz w:val="22"/>
          <w:szCs w:val="22"/>
        </w:rPr>
        <w:t xml:space="preserve"> and Texturing courses</w:t>
      </w:r>
      <w:r>
        <w:rPr>
          <w:rFonts w:ascii="Arial" w:eastAsia="Times New Roman" w:hAnsi="Arial" w:cs="Arial"/>
          <w:color w:val="000000"/>
          <w:sz w:val="22"/>
          <w:szCs w:val="22"/>
        </w:rPr>
        <w:t>.</w:t>
      </w:r>
    </w:p>
    <w:p w14:paraId="144010E3" w14:textId="77777777" w:rsidR="004E024D" w:rsidRDefault="004E024D">
      <w:pPr>
        <w:pStyle w:val="CommentText"/>
        <w:rPr>
          <w:rFonts w:ascii="Arial" w:eastAsia="Times New Roman" w:hAnsi="Arial" w:cs="Arial"/>
          <w:color w:val="000000"/>
          <w:sz w:val="22"/>
          <w:szCs w:val="22"/>
        </w:rPr>
      </w:pPr>
    </w:p>
    <w:p w14:paraId="3852E13F" w14:textId="4487DF81" w:rsidR="004E024D" w:rsidRPr="00BE674E" w:rsidRDefault="00BE674E">
      <w:pPr>
        <w:pStyle w:val="CommentText"/>
        <w:rPr>
          <w:rFonts w:ascii="Calibri" w:hAnsi="Calibri" w:cs="Calibri"/>
        </w:rPr>
      </w:pPr>
      <w:r w:rsidRPr="00BE674E">
        <w:rPr>
          <w:rFonts w:ascii="Calibri" w:eastAsia="Times New Roman" w:hAnsi="Calibri" w:cs="Calibri"/>
          <w:color w:val="000000"/>
          <w:sz w:val="22"/>
          <w:szCs w:val="22"/>
        </w:rPr>
        <w:t>My suggestion would be to shorten this part and leave room (maybe an extra sentence) for reflection/conclusion that touches the prompt of how this will “transform lives for the benefit of society” in addition to the last sentence. Yes, the reader can</w:t>
      </w:r>
      <w:r>
        <w:rPr>
          <w:rFonts w:ascii="Calibri" w:eastAsia="Times New Roman" w:hAnsi="Calibri" w:cs="Calibri"/>
          <w:color w:val="000000"/>
          <w:sz w:val="22"/>
          <w:szCs w:val="22"/>
        </w:rPr>
        <w:t xml:space="preserve"> see how you</w:t>
      </w:r>
      <w:r w:rsidR="00814F29">
        <w:rPr>
          <w:rFonts w:ascii="Calibri" w:eastAsia="Times New Roman" w:hAnsi="Calibri" w:cs="Calibri"/>
          <w:color w:val="000000"/>
          <w:sz w:val="22"/>
          <w:szCs w:val="22"/>
        </w:rPr>
        <w:t xml:space="preserve"> have passion to improve a client’s experience here, but how does it relate to society as a whole (the “bigger picture”)?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239D5" w15:done="0"/>
  <w15:commentEx w15:paraId="452F2E76" w15:done="0"/>
  <w15:commentEx w15:paraId="3852E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8C2C" w16cex:dateUtc="2022-11-16T09:19:00Z"/>
  <w16cex:commentExtensible w16cex:durableId="271F8DEC" w16cex:dateUtc="2022-11-16T09:27:00Z"/>
  <w16cex:commentExtensible w16cex:durableId="271F8F44" w16cex:dateUtc="2022-11-16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239D5" w16cid:durableId="271F8C2C"/>
  <w16cid:commentId w16cid:paraId="452F2E76" w16cid:durableId="271F8DEC"/>
  <w16cid:commentId w16cid:paraId="3852E13F" w16cid:durableId="271F8F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1D6E"/>
    <w:rsid w:val="00185506"/>
    <w:rsid w:val="002256B3"/>
    <w:rsid w:val="00274D0F"/>
    <w:rsid w:val="00372A69"/>
    <w:rsid w:val="004E024D"/>
    <w:rsid w:val="0062459E"/>
    <w:rsid w:val="0074008B"/>
    <w:rsid w:val="007E2079"/>
    <w:rsid w:val="00814F29"/>
    <w:rsid w:val="008C2DFF"/>
    <w:rsid w:val="009639F9"/>
    <w:rsid w:val="00BE674E"/>
    <w:rsid w:val="00D02789"/>
    <w:rsid w:val="00E52B35"/>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372A69"/>
  </w:style>
  <w:style w:type="character" w:styleId="CommentReference">
    <w:name w:val="annotation reference"/>
    <w:basedOn w:val="DefaultParagraphFont"/>
    <w:uiPriority w:val="99"/>
    <w:semiHidden/>
    <w:unhideWhenUsed/>
    <w:rsid w:val="00372A69"/>
    <w:rPr>
      <w:sz w:val="16"/>
      <w:szCs w:val="16"/>
    </w:rPr>
  </w:style>
  <w:style w:type="paragraph" w:styleId="CommentText">
    <w:name w:val="annotation text"/>
    <w:basedOn w:val="Normal"/>
    <w:link w:val="CommentTextChar"/>
    <w:uiPriority w:val="99"/>
    <w:semiHidden/>
    <w:unhideWhenUsed/>
    <w:rsid w:val="00372A69"/>
    <w:rPr>
      <w:sz w:val="20"/>
      <w:szCs w:val="20"/>
    </w:rPr>
  </w:style>
  <w:style w:type="character" w:customStyle="1" w:styleId="CommentTextChar">
    <w:name w:val="Comment Text Char"/>
    <w:basedOn w:val="DefaultParagraphFont"/>
    <w:link w:val="CommentText"/>
    <w:uiPriority w:val="99"/>
    <w:semiHidden/>
    <w:rsid w:val="00372A69"/>
    <w:rPr>
      <w:sz w:val="20"/>
      <w:szCs w:val="20"/>
    </w:rPr>
  </w:style>
  <w:style w:type="paragraph" w:styleId="CommentSubject">
    <w:name w:val="annotation subject"/>
    <w:basedOn w:val="CommentText"/>
    <w:next w:val="CommentText"/>
    <w:link w:val="CommentSubjectChar"/>
    <w:uiPriority w:val="99"/>
    <w:semiHidden/>
    <w:unhideWhenUsed/>
    <w:rsid w:val="00372A69"/>
    <w:rPr>
      <w:b/>
      <w:bCs/>
    </w:rPr>
  </w:style>
  <w:style w:type="character" w:customStyle="1" w:styleId="CommentSubjectChar">
    <w:name w:val="Comment Subject Char"/>
    <w:basedOn w:val="CommentTextChar"/>
    <w:link w:val="CommentSubject"/>
    <w:uiPriority w:val="99"/>
    <w:semiHidden/>
    <w:rsid w:val="00372A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6117">
      <w:bodyDiv w:val="1"/>
      <w:marLeft w:val="0"/>
      <w:marRight w:val="0"/>
      <w:marTop w:val="0"/>
      <w:marBottom w:val="0"/>
      <w:divBdr>
        <w:top w:val="none" w:sz="0" w:space="0" w:color="auto"/>
        <w:left w:val="none" w:sz="0" w:space="0" w:color="auto"/>
        <w:bottom w:val="none" w:sz="0" w:space="0" w:color="auto"/>
        <w:right w:val="none" w:sz="0" w:space="0" w:color="auto"/>
      </w:divBdr>
    </w:div>
    <w:div w:id="410471098">
      <w:bodyDiv w:val="1"/>
      <w:marLeft w:val="0"/>
      <w:marRight w:val="0"/>
      <w:marTop w:val="0"/>
      <w:marBottom w:val="0"/>
      <w:divBdr>
        <w:top w:val="none" w:sz="0" w:space="0" w:color="auto"/>
        <w:left w:val="none" w:sz="0" w:space="0" w:color="auto"/>
        <w:bottom w:val="none" w:sz="0" w:space="0" w:color="auto"/>
        <w:right w:val="none" w:sz="0" w:space="0" w:color="auto"/>
      </w:divBdr>
    </w:div>
    <w:div w:id="553270238">
      <w:bodyDiv w:val="1"/>
      <w:marLeft w:val="0"/>
      <w:marRight w:val="0"/>
      <w:marTop w:val="0"/>
      <w:marBottom w:val="0"/>
      <w:divBdr>
        <w:top w:val="none" w:sz="0" w:space="0" w:color="auto"/>
        <w:left w:val="none" w:sz="0" w:space="0" w:color="auto"/>
        <w:bottom w:val="none" w:sz="0" w:space="0" w:color="auto"/>
        <w:right w:val="none" w:sz="0" w:space="0" w:color="auto"/>
      </w:divBdr>
    </w:div>
    <w:div w:id="1285817333">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8</cp:revision>
  <dcterms:created xsi:type="dcterms:W3CDTF">2022-10-22T04:55:00Z</dcterms:created>
  <dcterms:modified xsi:type="dcterms:W3CDTF">2022-11-16T09:45:00Z</dcterms:modified>
</cp:coreProperties>
</file>