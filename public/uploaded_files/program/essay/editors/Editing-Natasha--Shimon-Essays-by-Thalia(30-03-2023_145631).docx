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E5580" w:rsidRDefault="00650EA8">
      <w:r>
        <w:t>Dear Babson College Admissions Committee,</w:t>
      </w:r>
    </w:p>
    <w:p w14:paraId="00000002" w14:textId="77777777" w:rsidR="00EE5580" w:rsidRDefault="00EE5580"/>
    <w:p w14:paraId="00000003" w14:textId="13D68675" w:rsidR="00EE5580" w:rsidRDefault="00650EA8">
      <w:r>
        <w:t xml:space="preserve">First and foremost, I </w:t>
      </w:r>
      <w:del w:id="0" w:author="Thalia" w:date="2023-03-30T14:47:00Z">
        <w:r w:rsidDel="00DE0C4F">
          <w:delText xml:space="preserve">want </w:delText>
        </w:r>
      </w:del>
      <w:ins w:id="1" w:author="Thalia" w:date="2023-03-30T14:47:00Z">
        <w:r w:rsidR="00DE0C4F">
          <w:t>would like</w:t>
        </w:r>
        <w:r w:rsidR="00DE0C4F">
          <w:t xml:space="preserve"> </w:t>
        </w:r>
      </w:ins>
      <w:r>
        <w:t xml:space="preserve">to express my gratitude for </w:t>
      </w:r>
      <w:del w:id="2" w:author="Thalia" w:date="2023-03-30T14:36:00Z">
        <w:r w:rsidDel="004253EA">
          <w:delText xml:space="preserve">taking the time to review my application, and for continuing to </w:delText>
        </w:r>
      </w:del>
      <w:r>
        <w:t>consider</w:t>
      </w:r>
      <w:ins w:id="3" w:author="Thalia" w:date="2023-03-30T14:36:00Z">
        <w:r w:rsidR="004253EA">
          <w:t>ing</w:t>
        </w:r>
      </w:ins>
      <w:r>
        <w:t xml:space="preserve"> me through the waitlist. Since applying to Babson, my wholehearted interest in your university continues to bloom</w:t>
      </w:r>
      <w:del w:id="4" w:author="Thalia" w:date="2023-03-30T13:47:00Z">
        <w:r w:rsidDel="002927B1">
          <w:delText xml:space="preserve"> </w:delText>
        </w:r>
        <w:commentRangeStart w:id="5"/>
        <w:r w:rsidDel="002927B1">
          <w:delText>after I resear</w:delText>
        </w:r>
        <w:r w:rsidDel="002927B1">
          <w:delText>ched further</w:delText>
        </w:r>
        <w:commentRangeEnd w:id="5"/>
        <w:r w:rsidR="002C34F2" w:rsidDel="002927B1">
          <w:rPr>
            <w:rStyle w:val="CommentReference"/>
          </w:rPr>
          <w:commentReference w:id="5"/>
        </w:r>
      </w:del>
      <w:r>
        <w:t xml:space="preserve">. I </w:t>
      </w:r>
      <w:del w:id="6" w:author="Thalia" w:date="2023-03-30T13:47:00Z">
        <w:r w:rsidDel="002927B1">
          <w:delText>would be</w:delText>
        </w:r>
      </w:del>
      <w:ins w:id="7" w:author="Thalia" w:date="2023-03-30T13:47:00Z">
        <w:r w:rsidR="002927B1">
          <w:t>am</w:t>
        </w:r>
      </w:ins>
      <w:r>
        <w:t xml:space="preserve"> delighted to share with you my journey </w:t>
      </w:r>
      <w:r>
        <w:t xml:space="preserve">from </w:t>
      </w:r>
      <w:del w:id="8" w:author="Thalia" w:date="2023-03-30T14:36:00Z">
        <w:r w:rsidDel="004253EA">
          <w:delText xml:space="preserve">the </w:delText>
        </w:r>
      </w:del>
      <w:r>
        <w:t>recent months</w:t>
      </w:r>
      <w:r>
        <w:t xml:space="preserve">, including my accomplishments and new interests, that will undoubtedly prepare me for Babson’s </w:t>
      </w:r>
      <w:del w:id="9" w:author="Thalia" w:date="2023-03-30T13:47:00Z">
        <w:r w:rsidDel="002927B1">
          <w:delText xml:space="preserve">classes and </w:delText>
        </w:r>
      </w:del>
      <w:r>
        <w:t>abundant opportunities.</w:t>
      </w:r>
    </w:p>
    <w:p w14:paraId="00000004" w14:textId="77777777" w:rsidR="00EE5580" w:rsidRDefault="00EE5580"/>
    <w:p w14:paraId="00000005" w14:textId="3E32D278" w:rsidR="00EE5580" w:rsidRDefault="00650EA8">
      <w:commentRangeStart w:id="10"/>
      <w:r>
        <w:t xml:space="preserve">In my spare time, </w:t>
      </w:r>
      <w:commentRangeEnd w:id="10"/>
      <w:r w:rsidR="006C55DF">
        <w:rPr>
          <w:rStyle w:val="CommentReference"/>
        </w:rPr>
        <w:commentReference w:id="10"/>
      </w:r>
      <w:r>
        <w:t>I</w:t>
      </w:r>
      <w:r>
        <w:t xml:space="preserve"> </w:t>
      </w:r>
      <w:del w:id="11" w:author="Thalia" w:date="2023-03-30T14:00:00Z">
        <w:r w:rsidDel="006E260A">
          <w:delText xml:space="preserve">have </w:delText>
        </w:r>
        <w:r w:rsidDel="006E260A">
          <w:delText xml:space="preserve">been </w:delText>
        </w:r>
      </w:del>
      <w:r>
        <w:t>continu</w:t>
      </w:r>
      <w:ins w:id="12" w:author="Thalia" w:date="2023-03-30T14:00:00Z">
        <w:r w:rsidR="006E260A">
          <w:t>ed</w:t>
        </w:r>
      </w:ins>
      <w:ins w:id="13" w:author="Thalia" w:date="2023-03-30T14:48:00Z">
        <w:r w:rsidR="0011057B">
          <w:t xml:space="preserve"> to work on</w:t>
        </w:r>
      </w:ins>
      <w:del w:id="14" w:author="Thalia" w:date="2023-03-30T14:00:00Z">
        <w:r w:rsidDel="006E260A">
          <w:delText>ing</w:delText>
        </w:r>
      </w:del>
      <w:r>
        <w:t xml:space="preserve"> my passion in public health advocacy </w:t>
      </w:r>
      <w:del w:id="15" w:author="Thalia" w:date="2023-03-30T14:00:00Z">
        <w:r w:rsidDel="006E260A">
          <w:delText xml:space="preserve">in Indonesia with </w:delText>
        </w:r>
      </w:del>
      <w:ins w:id="16" w:author="Thalia" w:date="2023-03-30T14:00:00Z">
        <w:r w:rsidR="006E260A">
          <w:t>through</w:t>
        </w:r>
        <w:r w:rsidR="006E260A">
          <w:t xml:space="preserve"> </w:t>
        </w:r>
      </w:ins>
      <w:r>
        <w:t xml:space="preserve">my community project, </w:t>
      </w:r>
      <w:proofErr w:type="spellStart"/>
      <w:r>
        <w:t>MedisAid</w:t>
      </w:r>
      <w:proofErr w:type="spellEnd"/>
      <w:r>
        <w:t xml:space="preserve">. </w:t>
      </w:r>
      <w:ins w:id="17" w:author="Thalia" w:date="2023-03-30T14:51:00Z">
        <w:r w:rsidR="0011057B">
          <w:t xml:space="preserve">In [insert time], </w:t>
        </w:r>
      </w:ins>
      <w:r>
        <w:t xml:space="preserve">I managed </w:t>
      </w:r>
      <w:ins w:id="18" w:author="Thalia" w:date="2023-03-30T13:19:00Z">
        <w:r w:rsidR="008B7FA8">
          <w:t xml:space="preserve">a </w:t>
        </w:r>
      </w:ins>
      <w:del w:id="19" w:author="Thalia" w:date="2023-03-30T13:19:00Z">
        <w:r w:rsidDel="008B7FA8">
          <w:delText xml:space="preserve">my team’s 2-hour </w:delText>
        </w:r>
      </w:del>
      <w:r>
        <w:t>first-aid workshop regarding common illnesses with 10 residents from low-income Indonesian communities, bolstered by interviews with a med</w:t>
      </w:r>
      <w:r>
        <w:t xml:space="preserve">ical professional from International SOS to ensure credible information were spread. </w:t>
      </w:r>
      <w:r>
        <w:t>W</w:t>
      </w:r>
      <w:ins w:id="20" w:author="Thalia" w:date="2023-03-30T13:20:00Z">
        <w:r w:rsidR="008B7FA8">
          <w:t>e w</w:t>
        </w:r>
      </w:ins>
      <w:r>
        <w:t>ork</w:t>
      </w:r>
      <w:ins w:id="21" w:author="Thalia" w:date="2023-03-30T13:20:00Z">
        <w:r w:rsidR="008B7FA8">
          <w:t>ed</w:t>
        </w:r>
      </w:ins>
      <w:del w:id="22" w:author="Thalia" w:date="2023-03-30T13:20:00Z">
        <w:r w:rsidDel="008B7FA8">
          <w:delText>ing</w:delText>
        </w:r>
      </w:del>
      <w:r>
        <w:t xml:space="preserve"> together </w:t>
      </w:r>
      <w:del w:id="23" w:author="Thalia" w:date="2023-03-30T13:20:00Z">
        <w:r w:rsidDel="008B7FA8">
          <w:delText xml:space="preserve">with 8 new members, I routinely liaised with my school’s doctor along with 2 medical professionals from International SOS </w:delText>
        </w:r>
      </w:del>
      <w:r>
        <w:t>to</w:t>
      </w:r>
      <w:r>
        <w:t xml:space="preserve"> craft an official health surv</w:t>
      </w:r>
      <w:r>
        <w:t xml:space="preserve">ey </w:t>
      </w:r>
      <w:del w:id="24" w:author="Thalia" w:date="2023-03-30T13:20:00Z">
        <w:r w:rsidDel="008B7FA8">
          <w:delText>that comprises</w:delText>
        </w:r>
      </w:del>
      <w:ins w:id="25" w:author="Thalia" w:date="2023-03-30T13:20:00Z">
        <w:r w:rsidR="008B7FA8">
          <w:t>as</w:t>
        </w:r>
      </w:ins>
      <w:r>
        <w:t xml:space="preserve"> our first step to </w:t>
      </w:r>
      <w:del w:id="26" w:author="Thalia" w:date="2023-03-30T13:20:00Z">
        <w:r w:rsidDel="008B7FA8">
          <w:delText xml:space="preserve">the long-term vision of </w:delText>
        </w:r>
      </w:del>
      <w:r>
        <w:t>conducting free medical check-ups</w:t>
      </w:r>
      <w:ins w:id="27" w:author="Thalia" w:date="2023-03-30T13:20:00Z">
        <w:r w:rsidR="008B7FA8">
          <w:t xml:space="preserve"> in the future</w:t>
        </w:r>
      </w:ins>
      <w:r>
        <w:t xml:space="preserve">. </w:t>
      </w:r>
      <w:del w:id="28" w:author="Thalia" w:date="2023-03-30T14:03:00Z">
        <w:r w:rsidDel="006E260A">
          <w:delText xml:space="preserve">The </w:delText>
        </w:r>
      </w:del>
      <w:ins w:id="29" w:author="Thalia" w:date="2023-03-30T14:03:00Z">
        <w:r w:rsidR="006E260A">
          <w:t>I am excited to bring the</w:t>
        </w:r>
        <w:r w:rsidR="006E260A">
          <w:t xml:space="preserve"> </w:t>
        </w:r>
      </w:ins>
      <w:r>
        <w:t xml:space="preserve">leadership and communication skills from this experience </w:t>
      </w:r>
      <w:del w:id="30" w:author="Thalia" w:date="2023-03-30T14:03:00Z">
        <w:r w:rsidDel="006E260A">
          <w:delText xml:space="preserve">are what I am excited </w:delText>
        </w:r>
      </w:del>
      <w:del w:id="31" w:author="Thalia" w:date="2023-03-30T14:24:00Z">
        <w:r w:rsidDel="00B826FB">
          <w:delText>to bring</w:delText>
        </w:r>
        <w:r w:rsidDel="00B826FB">
          <w:delText xml:space="preserve"> </w:delText>
        </w:r>
      </w:del>
      <w:r>
        <w:t>into</w:t>
      </w:r>
      <w:r>
        <w:t xml:space="preserve"> Kerry Murphy Healey Center for Health Innovation and Entrepreneu</w:t>
      </w:r>
      <w:r>
        <w:t>rship</w:t>
      </w:r>
      <w:ins w:id="32" w:author="Thalia" w:date="2023-03-30T14:03:00Z">
        <w:r w:rsidR="006E260A">
          <w:t xml:space="preserve"> </w:t>
        </w:r>
      </w:ins>
      <w:ins w:id="33" w:author="Thalia" w:date="2023-03-30T14:24:00Z">
        <w:r w:rsidR="00B826FB">
          <w:t>at</w:t>
        </w:r>
      </w:ins>
      <w:ins w:id="34" w:author="Thalia" w:date="2023-03-30T14:03:00Z">
        <w:r w:rsidR="006E260A">
          <w:t xml:space="preserve"> Babson</w:t>
        </w:r>
      </w:ins>
      <w:ins w:id="35" w:author="Thalia" w:date="2023-03-30T13:35:00Z">
        <w:r w:rsidR="00261A35">
          <w:t>.</w:t>
        </w:r>
      </w:ins>
      <w:r>
        <w:t>;</w:t>
      </w:r>
      <w:r>
        <w:t xml:space="preserve"> </w:t>
      </w:r>
      <w:ins w:id="36" w:author="Thalia" w:date="2023-03-30T14:49:00Z">
        <w:r w:rsidR="0011057B">
          <w:t>T</w:t>
        </w:r>
      </w:ins>
      <w:del w:id="37" w:author="Thalia" w:date="2023-03-30T14:49:00Z">
        <w:r w:rsidDel="0011057B">
          <w:delText>t</w:delText>
        </w:r>
      </w:del>
      <w:r>
        <w:t>aking classes such as the Global Health Innovation Lab will</w:t>
      </w:r>
      <w:ins w:id="38" w:author="Thalia" w:date="2023-03-30T14:50:00Z">
        <w:r w:rsidR="0011057B">
          <w:t xml:space="preserve"> also</w:t>
        </w:r>
      </w:ins>
      <w:r>
        <w:t xml:space="preserve"> </w:t>
      </w:r>
      <w:r>
        <w:t xml:space="preserve">widen my perspective and thus </w:t>
      </w:r>
      <w:r>
        <w:t xml:space="preserve">allow </w:t>
      </w:r>
      <w:r>
        <w:t>me to continue pursuing my passion and, possibly, start my own company in the healthcare industry, tackling issues of healthcare accessibility and fundi</w:t>
      </w:r>
      <w:r>
        <w:t>ng in impoverished communities.</w:t>
      </w:r>
      <w:r>
        <w:t xml:space="preserve"> </w:t>
      </w:r>
      <w:moveFromRangeStart w:id="39" w:author="Thalia" w:date="2023-03-30T13:45:00Z" w:name="move131076351"/>
      <w:commentRangeStart w:id="40"/>
      <w:moveFrom w:id="41" w:author="Thalia" w:date="2023-03-30T13:45:00Z">
        <w:r w:rsidDel="002927B1">
          <w:t>I aspire to utilize the knowledge that I will gain from Babson to aid the Indonesian community that has raised me.</w:t>
        </w:r>
        <w:commentRangeEnd w:id="40"/>
        <w:r w:rsidR="002927B1" w:rsidDel="002927B1">
          <w:rPr>
            <w:rStyle w:val="CommentReference"/>
          </w:rPr>
          <w:commentReference w:id="40"/>
        </w:r>
      </w:moveFrom>
      <w:moveFromRangeEnd w:id="39"/>
    </w:p>
    <w:p w14:paraId="00000006" w14:textId="77777777" w:rsidR="00EE5580" w:rsidRDefault="00EE5580"/>
    <w:p w14:paraId="00000007" w14:textId="33F9C861" w:rsidR="00EE5580" w:rsidRDefault="00650EA8">
      <w:del w:id="42" w:author="Thalia" w:date="2023-03-30T13:47:00Z">
        <w:r w:rsidDel="002927B1">
          <w:delText>Participating in competitions have also enhanced my understanding of healthcare businesses and crucial entre</w:delText>
        </w:r>
        <w:r w:rsidDel="002927B1">
          <w:delText>preneurial skills</w:delText>
        </w:r>
      </w:del>
      <w:del w:id="43" w:author="Thalia" w:date="2023-03-30T13:46:00Z">
        <w:r w:rsidDel="002927B1">
          <w:delText>,</w:delText>
        </w:r>
        <w:r w:rsidDel="002927B1">
          <w:delText xml:space="preserve"> preparing me for the pre-professional setting of Babson</w:delText>
        </w:r>
      </w:del>
      <w:del w:id="44" w:author="Thalia" w:date="2023-03-30T14:22:00Z">
        <w:r w:rsidDel="00B826FB">
          <w:delText xml:space="preserve">. </w:delText>
        </w:r>
      </w:del>
      <w:r>
        <w:t>I</w:t>
      </w:r>
      <w:ins w:id="45" w:author="Thalia" w:date="2023-03-30T14:50:00Z">
        <w:r w:rsidR="0011057B">
          <w:t xml:space="preserve"> participated i</w:t>
        </w:r>
      </w:ins>
      <w:r>
        <w:t>n</w:t>
      </w:r>
      <w:r>
        <w:t xml:space="preserve"> the Wharton Global Youth Investment Competition</w:t>
      </w:r>
      <w:ins w:id="46" w:author="Thalia" w:date="2023-03-30T14:50:00Z">
        <w:r w:rsidR="0011057B">
          <w:t xml:space="preserve"> in [insert month]</w:t>
        </w:r>
      </w:ins>
      <w:r>
        <w:t xml:space="preserve">, </w:t>
      </w:r>
      <w:ins w:id="47" w:author="Thalia" w:date="2023-03-30T13:47:00Z">
        <w:r w:rsidR="002927B1">
          <w:t>where</w:t>
        </w:r>
      </w:ins>
      <w:ins w:id="48" w:author="Thalia" w:date="2023-03-30T14:04:00Z">
        <w:r w:rsidR="006E260A">
          <w:t xml:space="preserve"> </w:t>
        </w:r>
      </w:ins>
      <w:r>
        <w:t>my team of 7 placed in the top 10% out of 1500 participants</w:t>
      </w:r>
      <w:ins w:id="49" w:author="Thalia" w:date="2023-03-30T13:36:00Z">
        <w:r w:rsidR="00261A35">
          <w:t>.</w:t>
        </w:r>
      </w:ins>
      <w:del w:id="50" w:author="Thalia" w:date="2023-03-30T13:36:00Z">
        <w:r w:rsidDel="00261A35">
          <w:delText>;</w:delText>
        </w:r>
      </w:del>
      <w:r>
        <w:t xml:space="preserve"> </w:t>
      </w:r>
      <w:r>
        <w:t>I led the research of stocks in the healthcare sector, learning the</w:t>
      </w:r>
      <w:r>
        <w:t xml:space="preserve"> ethical nuances along with both the traditional and non-traditional structures of healthcare businesses. </w:t>
      </w:r>
      <w:del w:id="51" w:author="Thalia" w:date="2023-03-30T14:04:00Z">
        <w:r w:rsidDel="006E260A">
          <w:delText>As the competition</w:delText>
        </w:r>
      </w:del>
      <w:del w:id="52" w:author="Thalia" w:date="2023-03-30T14:21:00Z">
        <w:r w:rsidDel="00D32E78">
          <w:delText xml:space="preserve"> was </w:delText>
        </w:r>
        <w:r w:rsidDel="00D32E78">
          <w:delText>my first</w:delText>
        </w:r>
        <w:r w:rsidDel="00D32E78">
          <w:delText xml:space="preserve"> experience </w:delText>
        </w:r>
      </w:del>
      <w:ins w:id="53" w:author="Thalia" w:date="2023-03-30T14:21:00Z">
        <w:r w:rsidR="00D32E78">
          <w:t>D</w:t>
        </w:r>
      </w:ins>
      <w:del w:id="54" w:author="Thalia" w:date="2023-03-30T14:21:00Z">
        <w:r w:rsidDel="00D32E78">
          <w:delText>d</w:delText>
        </w:r>
      </w:del>
      <w:r>
        <w:t>elving into the stock market</w:t>
      </w:r>
      <w:ins w:id="55" w:author="Thalia" w:date="2023-03-30T14:21:00Z">
        <w:r w:rsidR="00D32E78">
          <w:t xml:space="preserve"> for the first time</w:t>
        </w:r>
      </w:ins>
      <w:r>
        <w:t>,</w:t>
      </w:r>
      <w:del w:id="56" w:author="Thalia" w:date="2023-03-30T14:05:00Z">
        <w:r w:rsidDel="007A04A3">
          <w:delText xml:space="preserve"> </w:delText>
        </w:r>
        <w:r w:rsidDel="007A04A3">
          <w:delText xml:space="preserve">it was an eye-opening journey </w:delText>
        </w:r>
      </w:del>
      <w:del w:id="57" w:author="Thalia" w:date="2023-03-30T14:21:00Z">
        <w:r w:rsidDel="00D32E78">
          <w:delText>where</w:delText>
        </w:r>
      </w:del>
      <w:r>
        <w:t xml:space="preserve"> I </w:t>
      </w:r>
      <w:r>
        <w:t>learned</w:t>
      </w:r>
      <w:commentRangeStart w:id="58"/>
      <w:r>
        <w:t xml:space="preserve"> </w:t>
      </w:r>
      <w:ins w:id="59" w:author="Thalia" w:date="2023-03-30T14:20:00Z">
        <w:r w:rsidR="00D32E78">
          <w:t>skills crucial to my entrepreneurial aspirations</w:t>
        </w:r>
      </w:ins>
      <w:ins w:id="60" w:author="Thalia" w:date="2023-03-30T14:22:00Z">
        <w:r w:rsidR="00B826FB">
          <w:t xml:space="preserve"> such as appraising </w:t>
        </w:r>
        <w:r w:rsidR="00B826FB">
          <w:t>investments based on context and patterns and tak</w:t>
        </w:r>
      </w:ins>
      <w:ins w:id="61" w:author="Thalia" w:date="2023-03-30T14:38:00Z">
        <w:r w:rsidR="00932B10">
          <w:t>ing</w:t>
        </w:r>
      </w:ins>
      <w:ins w:id="62" w:author="Thalia" w:date="2023-03-30T14:22:00Z">
        <w:r w:rsidR="00B826FB">
          <w:t xml:space="preserve"> calculated risks</w:t>
        </w:r>
      </w:ins>
      <w:del w:id="63" w:author="Thalia" w:date="2023-03-30T14:22:00Z">
        <w:r w:rsidDel="00B826FB">
          <w:delText xml:space="preserve">to use </w:delText>
        </w:r>
      </w:del>
      <w:del w:id="64" w:author="Thalia" w:date="2023-03-30T14:05:00Z">
        <w:r w:rsidDel="007A04A3">
          <w:delText xml:space="preserve">each </w:delText>
        </w:r>
      </w:del>
      <w:del w:id="65" w:author="Thalia" w:date="2023-03-30T14:22:00Z">
        <w:r w:rsidDel="00B826FB">
          <w:delText>analytical tool</w:delText>
        </w:r>
      </w:del>
      <w:del w:id="66" w:author="Thalia" w:date="2023-03-30T14:05:00Z">
        <w:r w:rsidDel="007A04A3">
          <w:delText>—</w:delText>
        </w:r>
      </w:del>
      <w:del w:id="67" w:author="Thalia" w:date="2023-03-30T14:22:00Z">
        <w:r w:rsidDel="00B826FB">
          <w:delText>su</w:delText>
        </w:r>
        <w:r w:rsidDel="00B826FB">
          <w:delText xml:space="preserve">ch as discounted cash flow </w:delText>
        </w:r>
      </w:del>
      <w:del w:id="68" w:author="Thalia" w:date="2023-03-30T14:05:00Z">
        <w:r w:rsidDel="007A04A3">
          <w:delText>or</w:delText>
        </w:r>
      </w:del>
      <w:del w:id="69" w:author="Thalia" w:date="2023-03-30T14:22:00Z">
        <w:r w:rsidDel="00B826FB">
          <w:delText xml:space="preserve"> net present value</w:delText>
        </w:r>
      </w:del>
      <w:del w:id="70" w:author="Thalia" w:date="2023-03-30T14:05:00Z">
        <w:r w:rsidDel="007A04A3">
          <w:delText>—</w:delText>
        </w:r>
      </w:del>
      <w:del w:id="71" w:author="Thalia" w:date="2023-03-30T14:22:00Z">
        <w:r w:rsidDel="00B826FB">
          <w:delText>to appraise investments based on context and patterns</w:delText>
        </w:r>
      </w:del>
      <w:del w:id="72" w:author="Thalia" w:date="2023-03-30T14:20:00Z">
        <w:r w:rsidDel="00D32E78">
          <w:delText>,</w:delText>
        </w:r>
      </w:del>
      <w:del w:id="73" w:author="Thalia" w:date="2023-03-30T14:22:00Z">
        <w:r w:rsidDel="00B826FB">
          <w:delText xml:space="preserve"> and take calculated risks</w:delText>
        </w:r>
      </w:del>
      <w:del w:id="74" w:author="Thalia" w:date="2023-03-30T14:20:00Z">
        <w:r w:rsidDel="00D32E78">
          <w:delText>,</w:delText>
        </w:r>
      </w:del>
      <w:del w:id="75" w:author="Thalia" w:date="2023-03-30T14:22:00Z">
        <w:r w:rsidDel="00B826FB">
          <w:delText xml:space="preserve"> which is a skill crucial in my entrepreneurial aspirations</w:delText>
        </w:r>
      </w:del>
      <w:commentRangeEnd w:id="58"/>
      <w:r w:rsidR="00D82E36">
        <w:rPr>
          <w:rStyle w:val="CommentReference"/>
        </w:rPr>
        <w:commentReference w:id="58"/>
      </w:r>
      <w:r>
        <w:t xml:space="preserve">. This challenging yet invigorating process </w:t>
      </w:r>
      <w:del w:id="76" w:author="Thalia" w:date="2023-03-30T14:23:00Z">
        <w:r w:rsidDel="00B826FB">
          <w:delText xml:space="preserve">has </w:delText>
        </w:r>
      </w:del>
      <w:r>
        <w:t>propelled my motivat</w:t>
      </w:r>
      <w:r>
        <w:t>ions for Babson, where I could find like-minded peers by joining the Babson Finance Assoc</w:t>
      </w:r>
      <w:ins w:id="77" w:author="Thalia" w:date="2023-03-30T14:38:00Z">
        <w:r w:rsidR="00932B10">
          <w:t>i</w:t>
        </w:r>
      </w:ins>
      <w:r>
        <w:t>ation (BFA).</w:t>
      </w:r>
      <w:del w:id="78" w:author="Thalia" w:date="2023-03-30T14:40:00Z">
        <w:r w:rsidDel="00932B10">
          <w:delText xml:space="preserve"> </w:delText>
        </w:r>
        <w:r w:rsidDel="00932B10">
          <w:delText>With my aspiration of starting a healthcare company, Babson’s opportunities are the building blocks to my success,</w:delText>
        </w:r>
      </w:del>
      <w:r>
        <w:t xml:space="preserve"> </w:t>
      </w:r>
      <w:del w:id="79" w:author="Thalia" w:date="2023-03-30T14:40:00Z">
        <w:r w:rsidDel="00932B10">
          <w:delText xml:space="preserve">with </w:delText>
        </w:r>
      </w:del>
      <w:r>
        <w:t>BFA’s expert speakers on investmen</w:t>
      </w:r>
      <w:r>
        <w:t xml:space="preserve">t banking </w:t>
      </w:r>
      <w:del w:id="80" w:author="Thalia" w:date="2023-03-30T14:39:00Z">
        <w:r w:rsidDel="00932B10">
          <w:delText xml:space="preserve">that </w:delText>
        </w:r>
      </w:del>
      <w:r>
        <w:t xml:space="preserve">will </w:t>
      </w:r>
      <w:del w:id="81" w:author="Thalia" w:date="2023-03-30T14:39:00Z">
        <w:r w:rsidDel="00932B10">
          <w:delText xml:space="preserve">allow </w:delText>
        </w:r>
      </w:del>
      <w:ins w:id="82" w:author="Thalia" w:date="2023-03-30T14:39:00Z">
        <w:r w:rsidR="00932B10">
          <w:t>help</w:t>
        </w:r>
        <w:r w:rsidR="00932B10">
          <w:t xml:space="preserve"> </w:t>
        </w:r>
      </w:ins>
      <w:r>
        <w:t>me</w:t>
      </w:r>
      <w:del w:id="83" w:author="Thalia" w:date="2023-03-30T14:39:00Z">
        <w:r w:rsidDel="00932B10">
          <w:delText xml:space="preserve"> to</w:delText>
        </w:r>
      </w:del>
      <w:r>
        <w:t xml:space="preserve"> understand the changing business dynamics between stakeholders in companies. The Babson Analyst Initiative program in the BFA, open to freshmen, is among the first things on my to-do list to join</w:t>
      </w:r>
      <w:del w:id="84" w:author="Thalia" w:date="2023-03-30T14:27:00Z">
        <w:r w:rsidDel="001E32C1">
          <w:delText>,</w:delText>
        </w:r>
        <w:r w:rsidDel="001E32C1">
          <w:delText xml:space="preserve"> should I be privileged enou</w:delText>
        </w:r>
        <w:r w:rsidDel="001E32C1">
          <w:delText>gh for admission</w:delText>
        </w:r>
      </w:del>
      <w:r>
        <w:t xml:space="preserve">. </w:t>
      </w:r>
      <w:ins w:id="85" w:author="Thalia" w:date="2023-03-30T14:40:00Z">
        <w:r w:rsidR="00932B10">
          <w:t>With my aspiration of starting a healthcare company, Babson’s opportunities are the building blocks to my success</w:t>
        </w:r>
        <w:r w:rsidR="00932B10">
          <w:t>.</w:t>
        </w:r>
      </w:ins>
    </w:p>
    <w:p w14:paraId="00000008" w14:textId="77777777" w:rsidR="00EE5580" w:rsidRDefault="00EE5580"/>
    <w:p w14:paraId="00000009" w14:textId="17668D0A" w:rsidR="00EE5580" w:rsidRDefault="00650EA8">
      <w:commentRangeStart w:id="86"/>
      <w:del w:id="87" w:author="Thalia" w:date="2023-03-30T13:43:00Z">
        <w:r w:rsidDel="002927B1">
          <w:lastRenderedPageBreak/>
          <w:delText>Although there were no opportunities to pursue my interest in food waste management during this semester</w:delText>
        </w:r>
        <w:commentRangeEnd w:id="86"/>
        <w:r w:rsidR="002927B1" w:rsidDel="002927B1">
          <w:rPr>
            <w:rStyle w:val="CommentReference"/>
          </w:rPr>
          <w:commentReference w:id="86"/>
        </w:r>
        <w:r w:rsidDel="002927B1">
          <w:delText xml:space="preserve">, </w:delText>
        </w:r>
      </w:del>
      <w:del w:id="88" w:author="Thalia" w:date="2023-03-30T14:18:00Z">
        <w:r w:rsidDel="00D32E78">
          <w:delText>I have looked</w:delText>
        </w:r>
      </w:del>
      <w:ins w:id="89" w:author="Thalia" w:date="2023-03-30T14:18:00Z">
        <w:r w:rsidR="00D32E78">
          <w:t>Looking</w:t>
        </w:r>
      </w:ins>
      <w:r>
        <w:t xml:space="preserve"> further into Babson’s myriad of opportunities in sustainability</w:t>
      </w:r>
      <w:del w:id="90" w:author="Thalia" w:date="2023-03-30T14:18:00Z">
        <w:r w:rsidDel="00D32E78">
          <w:delText xml:space="preserve">, </w:delText>
        </w:r>
        <w:r w:rsidDel="00D32E78">
          <w:delText xml:space="preserve">which </w:delText>
        </w:r>
      </w:del>
      <w:ins w:id="91" w:author="Thalia" w:date="2023-03-30T14:18:00Z">
        <w:r w:rsidR="00D32E78">
          <w:t xml:space="preserve"> </w:t>
        </w:r>
      </w:ins>
      <w:r>
        <w:t>quickly re-ignited my passion for Babson’s ev</w:t>
      </w:r>
      <w:r>
        <w:t>er-thoughtful community. Babson’s action tank, Food Sol, is where I will develop an original and effective solution to recycling food waste in the food industry, alongside other students just as eager as myself.</w:t>
      </w:r>
    </w:p>
    <w:p w14:paraId="0000000A" w14:textId="77777777" w:rsidR="00EE5580" w:rsidRDefault="00EE5580"/>
    <w:p w14:paraId="0000000B" w14:textId="38C48642" w:rsidR="00EE5580" w:rsidRDefault="00650EA8">
      <w:r>
        <w:t>Amidst the flurry of added responsibilities</w:t>
      </w:r>
      <w:r>
        <w:t xml:space="preserve">, I lent myself a safe space in my new hobbies: crocheting and painting. The soothing motions of chain-stitching, or lathering paint over a blank canvas, were anchors in my most hectic days. </w:t>
      </w:r>
      <w:proofErr w:type="gramStart"/>
      <w:r>
        <w:t>In the midst of</w:t>
      </w:r>
      <w:proofErr w:type="gramEnd"/>
      <w:r>
        <w:t xml:space="preserve"> </w:t>
      </w:r>
      <w:r>
        <w:t xml:space="preserve">Babson’s </w:t>
      </w:r>
      <w:ins w:id="92" w:author="Thalia" w:date="2023-03-30T14:43:00Z">
        <w:r w:rsidR="00E65C54">
          <w:t>busy academic calendar</w:t>
        </w:r>
      </w:ins>
      <w:commentRangeStart w:id="93"/>
      <w:del w:id="94" w:author="Thalia" w:date="2023-03-30T14:42:00Z">
        <w:r w:rsidDel="00932B10">
          <w:delText>exam seasons</w:delText>
        </w:r>
        <w:commentRangeEnd w:id="93"/>
        <w:r w:rsidR="00932B10" w:rsidDel="00932B10">
          <w:rPr>
            <w:rStyle w:val="CommentReference"/>
          </w:rPr>
          <w:commentReference w:id="93"/>
        </w:r>
      </w:del>
      <w:r>
        <w:t>, I hope to stay grounded by</w:t>
      </w:r>
      <w:r>
        <w:t xml:space="preserve"> joining </w:t>
      </w:r>
      <w:proofErr w:type="spellStart"/>
      <w:r>
        <w:t>BabsonARTS</w:t>
      </w:r>
      <w:proofErr w:type="spellEnd"/>
      <w:r>
        <w:t xml:space="preserve">’ Visual Arts activities, where </w:t>
      </w:r>
      <w:del w:id="95" w:author="Thalia" w:date="2023-03-30T14:44:00Z">
        <w:r w:rsidDel="00E65C54">
          <w:delText xml:space="preserve">Babson’s </w:delText>
        </w:r>
      </w:del>
      <w:ins w:id="96" w:author="Thalia" w:date="2023-03-30T14:44:00Z">
        <w:r w:rsidR="00E65C54">
          <w:t>a</w:t>
        </w:r>
        <w:r w:rsidR="00E65C54">
          <w:t xml:space="preserve"> </w:t>
        </w:r>
      </w:ins>
      <w:r>
        <w:t xml:space="preserve">community of innovative students </w:t>
      </w:r>
      <w:del w:id="97" w:author="Thalia" w:date="2023-03-30T14:44:00Z">
        <w:r w:rsidDel="00E65C54">
          <w:delText>will surely be where I</w:delText>
        </w:r>
      </w:del>
      <w:ins w:id="98" w:author="Thalia" w:date="2023-03-30T14:44:00Z">
        <w:r w:rsidR="00E65C54">
          <w:t>can make me</w:t>
        </w:r>
      </w:ins>
      <w:r>
        <w:t xml:space="preserve"> feel </w:t>
      </w:r>
      <w:del w:id="99" w:author="Thalia" w:date="2023-03-30T14:44:00Z">
        <w:r w:rsidDel="00E65C54">
          <w:delText xml:space="preserve">most </w:delText>
        </w:r>
      </w:del>
      <w:r>
        <w:t>at home. As creativity lies at the heart of entrepreneurship, I intend to hone my skills of thinking “outside of the box” wit</w:t>
      </w:r>
      <w:commentRangeStart w:id="100"/>
      <w:commentRangeStart w:id="101"/>
      <w:commentRangeStart w:id="102"/>
      <w:r>
        <w:t>h reg</w:t>
      </w:r>
      <w:r>
        <w:t>ards to global issues</w:t>
      </w:r>
      <w:commentRangeEnd w:id="100"/>
      <w:r>
        <w:commentReference w:id="100"/>
      </w:r>
      <w:commentRangeEnd w:id="101"/>
      <w:r>
        <w:commentReference w:id="101"/>
      </w:r>
      <w:commentRangeEnd w:id="102"/>
      <w:r>
        <w:commentReference w:id="102"/>
      </w:r>
      <w:r>
        <w:t xml:space="preserve"> such as food waste and healthcare.</w:t>
      </w:r>
      <w:ins w:id="103" w:author="Thalia" w:date="2023-03-30T13:45:00Z">
        <w:r w:rsidR="002927B1" w:rsidRPr="002927B1">
          <w:t xml:space="preserve"> </w:t>
        </w:r>
      </w:ins>
      <w:ins w:id="104" w:author="Thalia" w:date="2023-03-30T14:44:00Z">
        <w:r w:rsidR="00E65C54">
          <w:t xml:space="preserve">Finally, </w:t>
        </w:r>
      </w:ins>
      <w:moveToRangeStart w:id="105" w:author="Thalia" w:date="2023-03-30T13:45:00Z" w:name="move131076351"/>
      <w:commentRangeStart w:id="106"/>
      <w:moveTo w:id="107" w:author="Thalia" w:date="2023-03-30T13:45:00Z">
        <w:r w:rsidR="002927B1">
          <w:t>I aspire to utilize the knowledge that I will gain from Babson to aid the Indonesian community that has raised me.</w:t>
        </w:r>
        <w:commentRangeEnd w:id="106"/>
        <w:r w:rsidR="002927B1">
          <w:rPr>
            <w:rStyle w:val="CommentReference"/>
          </w:rPr>
          <w:commentReference w:id="106"/>
        </w:r>
      </w:moveTo>
      <w:moveToRangeEnd w:id="105"/>
    </w:p>
    <w:p w14:paraId="0000000C" w14:textId="77777777" w:rsidR="00EE5580" w:rsidRDefault="00EE5580"/>
    <w:p w14:paraId="0000000D" w14:textId="77777777" w:rsidR="00EE5580" w:rsidRDefault="00650EA8">
      <w:r>
        <w:t>With this letter, I thank you again for my place in the waitlist, and the opportunity to share updates of my journey thus far.</w:t>
      </w:r>
    </w:p>
    <w:p w14:paraId="0000000E" w14:textId="77777777" w:rsidR="00EE5580" w:rsidRDefault="00EE5580"/>
    <w:p w14:paraId="0000000F" w14:textId="77777777" w:rsidR="00EE5580" w:rsidRDefault="00650EA8">
      <w:r>
        <w:t>Regards,</w:t>
      </w:r>
    </w:p>
    <w:p w14:paraId="00000010" w14:textId="77777777" w:rsidR="00EE5580" w:rsidRDefault="00650EA8">
      <w:r>
        <w:t>Natasha Shimon</w:t>
      </w:r>
    </w:p>
    <w:sectPr w:rsidR="00EE55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Thalia" w:date="2023-03-29T14:05:00Z" w:initials="TP">
    <w:p w14:paraId="716AB38F" w14:textId="31F45121" w:rsidR="002C34F2" w:rsidRDefault="002C34F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wouldn’t include this part since it</w:t>
      </w:r>
      <w:r>
        <w:t xml:space="preserve"> can be taken as you didn’t do enough research the first time around.</w:t>
      </w:r>
    </w:p>
  </w:comment>
  <w:comment w:id="10" w:author="Thalia" w:date="2023-03-29T12:55:00Z" w:initials="TP">
    <w:p w14:paraId="4DBCD11F" w14:textId="3E3820AA" w:rsidR="006C55DF" w:rsidRDefault="006C55DF">
      <w:pPr>
        <w:pStyle w:val="CommentText"/>
      </w:pPr>
      <w:r>
        <w:rPr>
          <w:rStyle w:val="CommentReference"/>
        </w:rPr>
        <w:annotationRef/>
      </w:r>
      <w:r>
        <w:t xml:space="preserve">Before delving into this, is there any noteworthy </w:t>
      </w:r>
      <w:r w:rsidR="00A2789D">
        <w:t xml:space="preserve">improvement </w:t>
      </w:r>
      <w:r>
        <w:t xml:space="preserve">you can share on your academics? </w:t>
      </w:r>
      <w:r w:rsidR="002C34F2">
        <w:t>Improved grades, or how you have been preparing for your exams.</w:t>
      </w:r>
    </w:p>
  </w:comment>
  <w:comment w:id="40" w:author="Thalia" w:date="2023-03-30T13:45:00Z" w:initials="TP">
    <w:p w14:paraId="54B213E0" w14:textId="2E85B47A" w:rsidR="002927B1" w:rsidRDefault="002927B1">
      <w:pPr>
        <w:pStyle w:val="CommentText"/>
      </w:pPr>
      <w:r>
        <w:rPr>
          <w:rStyle w:val="CommentReference"/>
        </w:rPr>
        <w:annotationRef/>
      </w:r>
      <w:r>
        <w:t xml:space="preserve">Suggest </w:t>
      </w:r>
      <w:r w:rsidR="006E260A">
        <w:t>moving</w:t>
      </w:r>
      <w:r>
        <w:t xml:space="preserve"> this to the concluding paragraph.</w:t>
      </w:r>
    </w:p>
  </w:comment>
  <w:comment w:id="58" w:author="Thalia" w:date="2023-03-30T14:44:00Z" w:initials="TP">
    <w:p w14:paraId="009D99E0" w14:textId="50BB0F94" w:rsidR="00D82E36" w:rsidRDefault="00D82E36">
      <w:pPr>
        <w:pStyle w:val="CommentText"/>
      </w:pPr>
      <w:r>
        <w:rPr>
          <w:rStyle w:val="CommentReference"/>
        </w:rPr>
        <w:annotationRef/>
      </w:r>
      <w:r>
        <w:t>I know you want to communicate a lot here, but as a reader I would want the gist of the activity.</w:t>
      </w:r>
    </w:p>
  </w:comment>
  <w:comment w:id="86" w:author="Thalia" w:date="2023-03-30T13:43:00Z" w:initials="TP">
    <w:p w14:paraId="6B1EFF05" w14:textId="1A9D14D3" w:rsidR="002927B1" w:rsidRDefault="002927B1">
      <w:pPr>
        <w:pStyle w:val="CommentText"/>
      </w:pPr>
      <w:r>
        <w:rPr>
          <w:rStyle w:val="CommentReference"/>
        </w:rPr>
        <w:annotationRef/>
      </w:r>
      <w:r>
        <w:t>I would refrain from mentioning th</w:t>
      </w:r>
      <w:r w:rsidR="00D32E78">
        <w:t>at you didn’t do something.</w:t>
      </w:r>
    </w:p>
  </w:comment>
  <w:comment w:id="93" w:author="Thalia" w:date="2023-03-30T14:41:00Z" w:initials="TP">
    <w:p w14:paraId="670D2FB3" w14:textId="34D099D7" w:rsidR="00932B10" w:rsidRDefault="00932B10">
      <w:pPr>
        <w:pStyle w:val="CommentText"/>
      </w:pPr>
      <w:r>
        <w:rPr>
          <w:rStyle w:val="CommentReference"/>
        </w:rPr>
        <w:annotationRef/>
      </w:r>
      <w:r>
        <w:t xml:space="preserve">Hmm maybe refer to a more general setting like </w:t>
      </w:r>
      <w:r w:rsidR="00D82E36">
        <w:t xml:space="preserve">academic </w:t>
      </w:r>
      <w:proofErr w:type="gramStart"/>
      <w:r w:rsidR="00D82E36">
        <w:t>schedule</w:t>
      </w:r>
      <w:r>
        <w:t>?</w:t>
      </w:r>
      <w:proofErr w:type="gramEnd"/>
    </w:p>
  </w:comment>
  <w:comment w:id="100" w:author="Devi Kasih" w:date="2023-03-23T04:30:00Z" w:initials="">
    <w:p w14:paraId="00000011" w14:textId="77777777" w:rsidR="00EE5580" w:rsidRDefault="00650E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can you highlight more on this? I thi</w:t>
      </w:r>
      <w:r>
        <w:rPr>
          <w:color w:val="000000"/>
        </w:rPr>
        <w:t xml:space="preserve">nk </w:t>
      </w:r>
      <w:proofErr w:type="spellStart"/>
      <w:r>
        <w:rPr>
          <w:color w:val="000000"/>
        </w:rPr>
        <w:t>klo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kan</w:t>
      </w:r>
      <w:proofErr w:type="spellEnd"/>
      <w:r>
        <w:rPr>
          <w:color w:val="000000"/>
        </w:rPr>
        <w:t xml:space="preserve"> your </w:t>
      </w:r>
      <w:proofErr w:type="spellStart"/>
      <w:r>
        <w:rPr>
          <w:color w:val="000000"/>
        </w:rPr>
        <w:t>babson</w:t>
      </w:r>
      <w:proofErr w:type="spellEnd"/>
      <w:r>
        <w:rPr>
          <w:color w:val="000000"/>
        </w:rPr>
        <w:t xml:space="preserve"> and common app essays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ttg</w:t>
      </w:r>
      <w:proofErr w:type="spellEnd"/>
      <w:r>
        <w:rPr>
          <w:color w:val="000000"/>
        </w:rPr>
        <w:t xml:space="preserve"> reducing food waste and sustainability. and </w:t>
      </w:r>
      <w:proofErr w:type="spellStart"/>
      <w:r>
        <w:rPr>
          <w:color w:val="000000"/>
        </w:rPr>
        <w:t>babson</w:t>
      </w:r>
      <w:proofErr w:type="spellEnd"/>
      <w:r>
        <w:rPr>
          <w:color w:val="000000"/>
        </w:rPr>
        <w:t xml:space="preserve"> loves it. </w:t>
      </w:r>
      <w:proofErr w:type="spellStart"/>
      <w:r>
        <w:rPr>
          <w:color w:val="000000"/>
        </w:rPr>
        <w:t>tapi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disini</w:t>
      </w:r>
      <w:proofErr w:type="spellEnd"/>
      <w:r>
        <w:rPr>
          <w:color w:val="000000"/>
        </w:rPr>
        <w:t xml:space="preserve"> you haven't shown anything related to sustainability </w:t>
      </w:r>
      <w:proofErr w:type="spellStart"/>
      <w:r>
        <w:rPr>
          <w:color w:val="000000"/>
        </w:rPr>
        <w:t>nih</w:t>
      </w:r>
      <w:proofErr w:type="spellEnd"/>
      <w:r>
        <w:rPr>
          <w:color w:val="000000"/>
        </w:rPr>
        <w:t>. can you add more on that?</w:t>
      </w:r>
    </w:p>
  </w:comment>
  <w:comment w:id="101" w:author="Natasha" w:date="2023-03-23T12:33:00Z" w:initials="">
    <w:p w14:paraId="00000012" w14:textId="77777777" w:rsidR="00EE5580" w:rsidRDefault="00650E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what if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havent</w:t>
      </w:r>
      <w:proofErr w:type="spellEnd"/>
      <w:r>
        <w:rPr>
          <w:color w:val="000000"/>
        </w:rPr>
        <w:t xml:space="preserve"> done a lot </w:t>
      </w:r>
      <w:proofErr w:type="gramStart"/>
      <w:r>
        <w:rPr>
          <w:color w:val="000000"/>
        </w:rPr>
        <w:t>in regard</w:t>
      </w:r>
      <w:r>
        <w:rPr>
          <w:color w:val="000000"/>
        </w:rPr>
        <w:t>s to</w:t>
      </w:r>
      <w:proofErr w:type="gramEnd"/>
      <w:r>
        <w:rPr>
          <w:color w:val="000000"/>
        </w:rPr>
        <w:t xml:space="preserve"> food waste and stuff </w:t>
      </w:r>
      <w:proofErr w:type="spellStart"/>
      <w:r>
        <w:rPr>
          <w:color w:val="000000"/>
        </w:rPr>
        <w:t>ya</w:t>
      </w:r>
      <w:proofErr w:type="spellEnd"/>
      <w:r>
        <w:rPr>
          <w:color w:val="000000"/>
        </w:rPr>
        <w:t xml:space="preserve">? </w:t>
      </w:r>
      <w:proofErr w:type="spellStart"/>
      <w:r>
        <w:rPr>
          <w:color w:val="000000"/>
        </w:rPr>
        <w:t>ive</w:t>
      </w:r>
      <w:proofErr w:type="spellEnd"/>
      <w:r>
        <w:rPr>
          <w:color w:val="000000"/>
        </w:rPr>
        <w:t xml:space="preserve"> just been mostly focusing on healthcare </w:t>
      </w:r>
      <w:proofErr w:type="spellStart"/>
      <w:r>
        <w:rPr>
          <w:color w:val="000000"/>
        </w:rPr>
        <w:t>gituu</w:t>
      </w:r>
      <w:proofErr w:type="spellEnd"/>
    </w:p>
  </w:comment>
  <w:comment w:id="102" w:author="Devi Kasih" w:date="2023-03-23T16:03:00Z" w:initials="">
    <w:p w14:paraId="00000013" w14:textId="77777777" w:rsidR="00EE5580" w:rsidRDefault="00650E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</w:rPr>
        <w:t>oh</w:t>
      </w:r>
      <w:proofErr w:type="gramEnd"/>
      <w:r>
        <w:rPr>
          <w:color w:val="000000"/>
        </w:rPr>
        <w:t xml:space="preserve"> ok then maybe just say you wanted to continue the food waste thing that you put </w:t>
      </w:r>
      <w:proofErr w:type="spellStart"/>
      <w:r>
        <w:rPr>
          <w:color w:val="000000"/>
        </w:rPr>
        <w:t>onhold</w:t>
      </w:r>
      <w:proofErr w:type="spellEnd"/>
      <w:r>
        <w:rPr>
          <w:color w:val="000000"/>
        </w:rPr>
        <w:t xml:space="preserve"> in this semester </w:t>
      </w:r>
      <w:proofErr w:type="spellStart"/>
      <w:r>
        <w:rPr>
          <w:color w:val="000000"/>
        </w:rPr>
        <w:t>gt</w:t>
      </w:r>
      <w:proofErr w:type="spellEnd"/>
      <w:r>
        <w:rPr>
          <w:color w:val="000000"/>
        </w:rPr>
        <w:t xml:space="preserve">? and describe a bit how you want to do it at </w:t>
      </w:r>
      <w:proofErr w:type="spellStart"/>
      <w:r>
        <w:rPr>
          <w:color w:val="000000"/>
        </w:rPr>
        <w:t>babson</w:t>
      </w:r>
      <w:proofErr w:type="spellEnd"/>
      <w:r>
        <w:rPr>
          <w:color w:val="000000"/>
        </w:rPr>
        <w:t>. show that it'</w:t>
      </w:r>
      <w:r>
        <w:rPr>
          <w:color w:val="000000"/>
        </w:rPr>
        <w:t xml:space="preserve">s dear to you because your family </w:t>
      </w:r>
      <w:proofErr w:type="spellStart"/>
      <w:r>
        <w:rPr>
          <w:color w:val="000000"/>
        </w:rPr>
        <w:t>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food business </w:t>
      </w:r>
      <w:proofErr w:type="spellStart"/>
      <w:r>
        <w:rPr>
          <w:color w:val="000000"/>
        </w:rPr>
        <w:t>jg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gitu</w:t>
      </w:r>
      <w:proofErr w:type="spellEnd"/>
    </w:p>
  </w:comment>
  <w:comment w:id="106" w:author="Thalia" w:date="2023-03-30T13:45:00Z" w:initials="TP">
    <w:p w14:paraId="21CCFDA5" w14:textId="77777777" w:rsidR="002927B1" w:rsidRDefault="002927B1" w:rsidP="002927B1">
      <w:pPr>
        <w:pStyle w:val="CommentText"/>
      </w:pPr>
      <w:r>
        <w:rPr>
          <w:rStyle w:val="CommentReference"/>
        </w:rPr>
        <w:annotationRef/>
      </w:r>
      <w:r>
        <w:t xml:space="preserve">Suggest </w:t>
      </w:r>
      <w:proofErr w:type="gramStart"/>
      <w:r>
        <w:t>to move</w:t>
      </w:r>
      <w:proofErr w:type="gramEnd"/>
      <w:r>
        <w:t xml:space="preserve"> this to the concluding paragraph.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6AB38F" w15:done="0"/>
  <w15:commentEx w15:paraId="4DBCD11F" w15:done="0"/>
  <w15:commentEx w15:paraId="54B213E0" w15:done="0"/>
  <w15:commentEx w15:paraId="009D99E0" w15:done="0"/>
  <w15:commentEx w15:paraId="6B1EFF05" w15:done="0"/>
  <w15:commentEx w15:paraId="670D2FB3" w15:done="0"/>
  <w15:commentEx w15:paraId="00000011" w15:done="0"/>
  <w15:commentEx w15:paraId="00000012" w15:done="0"/>
  <w15:commentEx w15:paraId="00000013" w15:done="0"/>
  <w15:commentEx w15:paraId="21CCFD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EC410" w16cex:dateUtc="2023-03-29T07:05:00Z"/>
  <w16cex:commentExtensible w16cex:durableId="27CEB3D2" w16cex:dateUtc="2023-03-29T05:55:00Z"/>
  <w16cex:commentExtensible w16cex:durableId="27D010E5" w16cex:dateUtc="2023-03-30T06:45:00Z"/>
  <w16cex:commentExtensible w16cex:durableId="27D01EE1" w16cex:dateUtc="2023-03-30T07:44:00Z"/>
  <w16cex:commentExtensible w16cex:durableId="27D01064" w16cex:dateUtc="2023-03-30T06:43:00Z"/>
  <w16cex:commentExtensible w16cex:durableId="27D01E1D" w16cex:dateUtc="2023-03-30T07:41:00Z"/>
  <w16cex:commentExtensible w16cex:durableId="27D010FF" w16cex:dateUtc="2023-03-30T0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6AB38F" w16cid:durableId="27CEC410"/>
  <w16cid:commentId w16cid:paraId="4DBCD11F" w16cid:durableId="27CEB3D2"/>
  <w16cid:commentId w16cid:paraId="54B213E0" w16cid:durableId="27D010E5"/>
  <w16cid:commentId w16cid:paraId="009D99E0" w16cid:durableId="27D01EE1"/>
  <w16cid:commentId w16cid:paraId="6B1EFF05" w16cid:durableId="27D01064"/>
  <w16cid:commentId w16cid:paraId="670D2FB3" w16cid:durableId="27D01E1D"/>
  <w16cid:commentId w16cid:paraId="00000011" w16cid:durableId="27CEB2C9"/>
  <w16cid:commentId w16cid:paraId="00000012" w16cid:durableId="27CEB2CA"/>
  <w16cid:commentId w16cid:paraId="00000013" w16cid:durableId="27CEB2CB"/>
  <w16cid:commentId w16cid:paraId="21CCFDA5" w16cid:durableId="27D010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CF99E" w14:textId="77777777" w:rsidR="00650EA8" w:rsidRDefault="00650EA8" w:rsidP="006C55DF">
      <w:pPr>
        <w:spacing w:line="240" w:lineRule="auto"/>
      </w:pPr>
      <w:r>
        <w:separator/>
      </w:r>
    </w:p>
  </w:endnote>
  <w:endnote w:type="continuationSeparator" w:id="0">
    <w:p w14:paraId="1FBD64DE" w14:textId="77777777" w:rsidR="00650EA8" w:rsidRDefault="00650EA8" w:rsidP="006C5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C2A1" w14:textId="77777777" w:rsidR="006C55DF" w:rsidRDefault="006C55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00187" w14:textId="77777777" w:rsidR="006C55DF" w:rsidRDefault="006C55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15B52" w14:textId="77777777" w:rsidR="006C55DF" w:rsidRDefault="006C5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074E8" w14:textId="77777777" w:rsidR="00650EA8" w:rsidRDefault="00650EA8" w:rsidP="006C55DF">
      <w:pPr>
        <w:spacing w:line="240" w:lineRule="auto"/>
      </w:pPr>
      <w:r>
        <w:separator/>
      </w:r>
    </w:p>
  </w:footnote>
  <w:footnote w:type="continuationSeparator" w:id="0">
    <w:p w14:paraId="7EB18C84" w14:textId="77777777" w:rsidR="00650EA8" w:rsidRDefault="00650EA8" w:rsidP="006C55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D661" w14:textId="77777777" w:rsidR="006C55DF" w:rsidRDefault="006C55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E2B0" w14:textId="77777777" w:rsidR="006C55DF" w:rsidRDefault="006C55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A849" w14:textId="77777777" w:rsidR="006C55DF" w:rsidRDefault="006C55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displayBackgroundShape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580"/>
    <w:rsid w:val="000E49F9"/>
    <w:rsid w:val="0011057B"/>
    <w:rsid w:val="001E32C1"/>
    <w:rsid w:val="001F2F88"/>
    <w:rsid w:val="00261A35"/>
    <w:rsid w:val="002927B1"/>
    <w:rsid w:val="002C34F2"/>
    <w:rsid w:val="004253EA"/>
    <w:rsid w:val="00650EA8"/>
    <w:rsid w:val="006C55DF"/>
    <w:rsid w:val="006E260A"/>
    <w:rsid w:val="007A04A3"/>
    <w:rsid w:val="00857226"/>
    <w:rsid w:val="008B7FA8"/>
    <w:rsid w:val="00932B10"/>
    <w:rsid w:val="00A2789D"/>
    <w:rsid w:val="00A84031"/>
    <w:rsid w:val="00B826FB"/>
    <w:rsid w:val="00D04756"/>
    <w:rsid w:val="00D32E78"/>
    <w:rsid w:val="00D82E36"/>
    <w:rsid w:val="00DB100E"/>
    <w:rsid w:val="00DE0C4F"/>
    <w:rsid w:val="00E65C54"/>
    <w:rsid w:val="00EE5580"/>
    <w:rsid w:val="00FA4AF3"/>
    <w:rsid w:val="00FB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991EAE"/>
  <w15:docId w15:val="{C78F6804-1ED2-FE42-814E-C4D9CB6F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5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5DF"/>
  </w:style>
  <w:style w:type="paragraph" w:styleId="Footer">
    <w:name w:val="footer"/>
    <w:basedOn w:val="Normal"/>
    <w:link w:val="FooterChar"/>
    <w:uiPriority w:val="99"/>
    <w:unhideWhenUsed/>
    <w:rsid w:val="006C55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5D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5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B7FA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Thalia</cp:lastModifiedBy>
  <cp:revision>2</cp:revision>
  <dcterms:created xsi:type="dcterms:W3CDTF">2023-03-30T07:52:00Z</dcterms:created>
  <dcterms:modified xsi:type="dcterms:W3CDTF">2023-03-30T07:52:00Z</dcterms:modified>
</cp:coreProperties>
</file>