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B2C35" w:rsidRDefault="00DB2C35"/>
    <w:p w14:paraId="00000002" w14:textId="77777777" w:rsidR="00DB2C35" w:rsidRDefault="00DB2C35"/>
    <w:p w14:paraId="27FB2F26" w14:textId="77777777" w:rsidR="00A97C2E" w:rsidRDefault="008D4294">
      <w:pPr>
        <w:rPr>
          <w:ins w:id="0" w:author="Microsoft Office User" w:date="2023-06-22T13:41:00Z"/>
        </w:rPr>
      </w:pPr>
      <w:commentRangeStart w:id="1"/>
      <w:r>
        <w:t xml:space="preserve">“And the winner goes to…” </w:t>
      </w:r>
      <w:commentRangeEnd w:id="1"/>
      <w:r w:rsidR="00EC63BB">
        <w:rPr>
          <w:rStyle w:val="CommentReference"/>
        </w:rPr>
        <w:commentReference w:id="1"/>
      </w:r>
      <w:r>
        <w:t xml:space="preserve">a reoccurring sentence I heard throughout my childhood. My heart pounding with nervous excitement as I wait for the results. I had poured my heart and soul into preparing for this singing competition, wanting to be the best. </w:t>
      </w:r>
      <w:proofErr w:type="gramStart"/>
      <w:r>
        <w:t>But,</w:t>
      </w:r>
      <w:proofErr w:type="gramEnd"/>
      <w:r>
        <w:t xml:space="preserve"> it was never my name who’d complete the sentence, it’s someone else’s. </w:t>
      </w:r>
    </w:p>
    <w:p w14:paraId="137E2A85" w14:textId="77777777" w:rsidR="00A97C2E" w:rsidRDefault="00A97C2E">
      <w:pPr>
        <w:rPr>
          <w:ins w:id="2" w:author="Microsoft Office User" w:date="2023-06-22T13:41:00Z"/>
        </w:rPr>
      </w:pPr>
    </w:p>
    <w:p w14:paraId="1872639C" w14:textId="77777777" w:rsidR="00A97C2E" w:rsidRDefault="008D4294">
      <w:pPr>
        <w:rPr>
          <w:ins w:id="3" w:author="Microsoft Office User" w:date="2023-06-22T13:42:00Z"/>
        </w:rPr>
      </w:pPr>
      <w:commentRangeStart w:id="4"/>
      <w:r>
        <w:t xml:space="preserve">Throughout my childhood I had joined multiple singing competitions believing that I could win, I was confident with my skills especially with the support from the people around me. </w:t>
      </w:r>
      <w:commentRangeEnd w:id="4"/>
      <w:r w:rsidR="00EC63BB">
        <w:rPr>
          <w:rStyle w:val="CommentReference"/>
        </w:rPr>
        <w:commentReference w:id="4"/>
      </w:r>
      <w:r>
        <w:t xml:space="preserve">But my name was never called and it was always those who can reach those high notes that would get called to come up on stage and receive the award. </w:t>
      </w:r>
    </w:p>
    <w:p w14:paraId="542F00EC" w14:textId="77777777" w:rsidR="00A97C2E" w:rsidRDefault="00A97C2E">
      <w:pPr>
        <w:rPr>
          <w:ins w:id="5" w:author="Microsoft Office User" w:date="2023-06-22T13:42:00Z"/>
        </w:rPr>
      </w:pPr>
    </w:p>
    <w:p w14:paraId="73C2A584" w14:textId="39B8D862" w:rsidR="00A97C2E" w:rsidRDefault="008D4294">
      <w:pPr>
        <w:rPr>
          <w:ins w:id="6" w:author="Microsoft Office User" w:date="2023-06-22T13:42:00Z"/>
        </w:rPr>
      </w:pPr>
      <w:r>
        <w:t>In every competition I joined</w:t>
      </w:r>
      <w:ins w:id="7" w:author="Microsoft Office User" w:date="2023-06-22T14:03:00Z">
        <w:r w:rsidR="00EC63BB">
          <w:t>,</w:t>
        </w:r>
      </w:ins>
      <w:r>
        <w:t xml:space="preserve"> I was always the odd one out</w:t>
      </w:r>
      <w:ins w:id="8" w:author="Microsoft Office User" w:date="2023-06-22T14:03:00Z">
        <w:r w:rsidR="00EC63BB">
          <w:t>.</w:t>
        </w:r>
      </w:ins>
      <w:del w:id="9" w:author="Microsoft Office User" w:date="2023-06-22T14:03:00Z">
        <w:r w:rsidDel="00EC63BB">
          <w:delText>,</w:delText>
        </w:r>
      </w:del>
      <w:r>
        <w:t xml:space="preserve"> </w:t>
      </w:r>
      <w:ins w:id="10" w:author="Microsoft Office User" w:date="2023-06-22T14:03:00Z">
        <w:r w:rsidR="00EC63BB">
          <w:t>Others</w:t>
        </w:r>
      </w:ins>
      <w:del w:id="11" w:author="Microsoft Office User" w:date="2023-06-22T14:03:00Z">
        <w:r w:rsidDel="00EC63BB">
          <w:delText>people</w:delText>
        </w:r>
      </w:del>
      <w:r>
        <w:t xml:space="preserve"> would sing ballad songs with riffs and runs while I was singing jazz songs with barely any high notes. My parents would always say</w:t>
      </w:r>
      <w:ins w:id="12" w:author="Microsoft Office User" w:date="2023-06-22T14:03:00Z">
        <w:r w:rsidR="00EC63BB">
          <w:t>,</w:t>
        </w:r>
      </w:ins>
      <w:r>
        <w:t xml:space="preserve"> “</w:t>
      </w:r>
      <w:ins w:id="13" w:author="Microsoft Office User" w:date="2023-06-22T14:03:00Z">
        <w:r w:rsidR="00EC63BB">
          <w:t>I</w:t>
        </w:r>
      </w:ins>
      <w:del w:id="14" w:author="Microsoft Office User" w:date="2023-06-22T14:03:00Z">
        <w:r w:rsidDel="00EC63BB">
          <w:delText>i</w:delText>
        </w:r>
      </w:del>
      <w:r>
        <w:t xml:space="preserve">t’s fine, </w:t>
      </w:r>
      <w:commentRangeStart w:id="15"/>
      <w:r>
        <w:t>you’re different from them, you don’t need to be like them</w:t>
      </w:r>
      <w:commentRangeEnd w:id="15"/>
      <w:r w:rsidR="00EC63BB">
        <w:rPr>
          <w:rStyle w:val="CommentReference"/>
        </w:rPr>
        <w:commentReference w:id="15"/>
      </w:r>
      <w:r>
        <w:t xml:space="preserve">.” </w:t>
      </w:r>
      <w:ins w:id="16" w:author="Microsoft Office User" w:date="2023-06-22T14:05:00Z">
        <w:r w:rsidR="00EC63BB">
          <w:t>t</w:t>
        </w:r>
      </w:ins>
      <w:del w:id="17" w:author="Microsoft Office User" w:date="2023-06-22T14:05:00Z">
        <w:r w:rsidDel="00EC63BB">
          <w:delText>T</w:delText>
        </w:r>
      </w:del>
      <w:r>
        <w:t xml:space="preserve">o cheer me up </w:t>
      </w:r>
      <w:commentRangeStart w:id="18"/>
      <w:r>
        <w:t xml:space="preserve">but it still did </w:t>
      </w:r>
      <w:proofErr w:type="gramStart"/>
      <w:r>
        <w:t>impacted</w:t>
      </w:r>
      <w:proofErr w:type="gramEnd"/>
      <w:r>
        <w:t xml:space="preserve"> me</w:t>
      </w:r>
      <w:commentRangeEnd w:id="18"/>
      <w:r w:rsidR="00EC63BB">
        <w:rPr>
          <w:rStyle w:val="CommentReference"/>
        </w:rPr>
        <w:commentReference w:id="18"/>
      </w:r>
      <w:r>
        <w:t xml:space="preserve">. </w:t>
      </w:r>
    </w:p>
    <w:p w14:paraId="0261F28C" w14:textId="77777777" w:rsidR="00A97C2E" w:rsidRDefault="00A97C2E">
      <w:pPr>
        <w:rPr>
          <w:ins w:id="19" w:author="Microsoft Office User" w:date="2023-06-22T13:42:00Z"/>
        </w:rPr>
      </w:pPr>
    </w:p>
    <w:p w14:paraId="3164DC4F" w14:textId="77777777" w:rsidR="00A97C2E" w:rsidRDefault="008D4294">
      <w:pPr>
        <w:rPr>
          <w:ins w:id="20" w:author="Microsoft Office User" w:date="2023-06-22T13:42:00Z"/>
        </w:rPr>
      </w:pPr>
      <w:r>
        <w:t xml:space="preserve">Losing multiple competitions made me doubt myself and my ability. I was adamant that no one would enjoy my songs and voice as those judges didn’t like mine. I grew up thinking that I can never pursue my childhood dream in wanting to </w:t>
      </w:r>
      <w:commentRangeStart w:id="21"/>
      <w:r>
        <w:t>create music</w:t>
      </w:r>
      <w:commentRangeEnd w:id="21"/>
      <w:r w:rsidR="00EC63BB">
        <w:rPr>
          <w:rStyle w:val="CommentReference"/>
        </w:rPr>
        <w:commentReference w:id="21"/>
      </w:r>
      <w:r>
        <w:t xml:space="preserve"> that brings people joy. I thought from the judgement of those judges that I’m unworthy and I’m incapable of becoming something more. Those results clouded my decision to the point that I stopped trying with my singing career. </w:t>
      </w:r>
    </w:p>
    <w:p w14:paraId="2393FF98" w14:textId="77777777" w:rsidR="00EC63BB" w:rsidRDefault="00EC63BB">
      <w:pPr>
        <w:rPr>
          <w:ins w:id="22" w:author="Microsoft Office User" w:date="2023-06-22T14:06:00Z"/>
        </w:rPr>
      </w:pPr>
    </w:p>
    <w:p w14:paraId="664F4036" w14:textId="69C13E4D" w:rsidR="00A97C2E" w:rsidRDefault="00EC63BB">
      <w:pPr>
        <w:rPr>
          <w:ins w:id="23" w:author="Microsoft Office User" w:date="2023-06-22T13:42:00Z"/>
        </w:rPr>
      </w:pPr>
      <w:ins w:id="24" w:author="Microsoft Office User" w:date="2023-06-22T14:06:00Z">
        <w:r>
          <w:t>W</w:t>
        </w:r>
      </w:ins>
      <w:del w:id="25" w:author="Microsoft Office User" w:date="2023-06-22T14:06:00Z">
        <w:r w:rsidR="008D4294" w:rsidDel="00EC63BB">
          <w:delText>But, w</w:delText>
        </w:r>
      </w:del>
      <w:r w:rsidR="008D4294">
        <w:t>hen I was 14</w:t>
      </w:r>
      <w:ins w:id="26" w:author="Microsoft Office User" w:date="2023-06-22T14:06:00Z">
        <w:r>
          <w:t>,</w:t>
        </w:r>
      </w:ins>
      <w:r w:rsidR="008D4294">
        <w:t xml:space="preserve"> </w:t>
      </w:r>
      <w:del w:id="27" w:author="Microsoft Office User" w:date="2023-06-22T14:06:00Z">
        <w:r w:rsidR="008D4294" w:rsidDel="00EC63BB">
          <w:delText xml:space="preserve">it </w:delText>
        </w:r>
      </w:del>
      <w:ins w:id="28" w:author="Microsoft Office User" w:date="2023-06-22T14:06:00Z">
        <w:r>
          <w:t>everything</w:t>
        </w:r>
        <w:r>
          <w:t xml:space="preserve"> </w:t>
        </w:r>
      </w:ins>
      <w:commentRangeStart w:id="29"/>
      <w:del w:id="30" w:author="Microsoft Office User" w:date="2023-06-22T14:06:00Z">
        <w:r w:rsidR="008D4294" w:rsidDel="00EC63BB">
          <w:delText xml:space="preserve">all </w:delText>
        </w:r>
      </w:del>
      <w:r w:rsidR="008D4294">
        <w:t>changed</w:t>
      </w:r>
      <w:commentRangeEnd w:id="29"/>
      <w:r>
        <w:rPr>
          <w:rStyle w:val="CommentReference"/>
        </w:rPr>
        <w:commentReference w:id="29"/>
      </w:r>
      <w:r w:rsidR="008D4294">
        <w:t xml:space="preserve">. The constant doubt and lack of </w:t>
      </w:r>
      <w:proofErr w:type="spellStart"/>
      <w:r w:rsidR="008D4294">
        <w:t>self confidence</w:t>
      </w:r>
      <w:proofErr w:type="spellEnd"/>
      <w:r w:rsidR="008D4294">
        <w:t xml:space="preserve"> was eating me up day by day. It was a long realisation that I couldn’t let some judgement stop me from doing something I enjoy. I noticed that I could do so much more without entering competitions. That's when I completely stopped joining competitions and did song covers and created songs instead. My choices did do me justice as I managed to do </w:t>
      </w:r>
      <w:commentRangeStart w:id="31"/>
      <w:r w:rsidR="008D4294">
        <w:t xml:space="preserve">much more </w:t>
      </w:r>
      <w:commentRangeEnd w:id="31"/>
      <w:r w:rsidR="009C22F1">
        <w:rPr>
          <w:rStyle w:val="CommentReference"/>
        </w:rPr>
        <w:commentReference w:id="31"/>
      </w:r>
      <w:r w:rsidR="008D4294">
        <w:t xml:space="preserve">than I was when I entered competitions. </w:t>
      </w:r>
    </w:p>
    <w:p w14:paraId="2623EE38" w14:textId="77777777" w:rsidR="00A97C2E" w:rsidRDefault="00A97C2E">
      <w:pPr>
        <w:rPr>
          <w:ins w:id="32" w:author="Microsoft Office User" w:date="2023-06-22T13:42:00Z"/>
        </w:rPr>
      </w:pPr>
    </w:p>
    <w:p w14:paraId="1FA41206" w14:textId="77777777" w:rsidR="00A97C2E" w:rsidRDefault="008D4294">
      <w:pPr>
        <w:rPr>
          <w:ins w:id="33" w:author="Microsoft Office User" w:date="2023-06-22T13:42:00Z"/>
        </w:rPr>
      </w:pPr>
      <w:r>
        <w:t xml:space="preserve">When I created my first song, my friends were telling me how much they liked my song and how it had such an inspirational meaning to them. </w:t>
      </w:r>
      <w:commentRangeStart w:id="34"/>
      <w:r>
        <w:t xml:space="preserve">I then noticed that I could help and do so much without having to join competitions. </w:t>
      </w:r>
      <w:commentRangeEnd w:id="34"/>
      <w:r w:rsidR="009C22F1">
        <w:rPr>
          <w:rStyle w:val="CommentReference"/>
        </w:rPr>
        <w:commentReference w:id="34"/>
      </w:r>
      <w:r>
        <w:t xml:space="preserve">I noticed that I joined the competition merely for </w:t>
      </w:r>
      <w:commentRangeStart w:id="35"/>
      <w:r>
        <w:t>validation and appreciation</w:t>
      </w:r>
      <w:commentRangeEnd w:id="35"/>
      <w:r w:rsidR="009C22F1">
        <w:rPr>
          <w:rStyle w:val="CommentReference"/>
        </w:rPr>
        <w:commentReference w:id="35"/>
      </w:r>
      <w:r>
        <w:t xml:space="preserve">. But I now find that I could help and inspire others from another way that doesn’t involve those judgments. The validation and appreciation that I once craved now changed into a goal in showing my feelings creatively while being able to inspire and help others. </w:t>
      </w:r>
    </w:p>
    <w:p w14:paraId="5A6D1B43" w14:textId="77777777" w:rsidR="00A97C2E" w:rsidRDefault="00A97C2E">
      <w:pPr>
        <w:rPr>
          <w:ins w:id="36" w:author="Microsoft Office User" w:date="2023-06-22T13:42:00Z"/>
        </w:rPr>
      </w:pPr>
    </w:p>
    <w:p w14:paraId="00000003" w14:textId="2DDE10AB" w:rsidR="00DB2C35" w:rsidRDefault="008D4294">
      <w:pPr>
        <w:rPr>
          <w:ins w:id="37" w:author="Microsoft Office User" w:date="2023-06-22T14:17:00Z"/>
        </w:rPr>
      </w:pPr>
      <w:commentRangeStart w:id="38"/>
      <w:r>
        <w:t xml:space="preserve">It </w:t>
      </w:r>
      <w:commentRangeEnd w:id="38"/>
      <w:r w:rsidR="009C22F1">
        <w:rPr>
          <w:rStyle w:val="CommentReference"/>
        </w:rPr>
        <w:commentReference w:id="38"/>
      </w:r>
      <w:r>
        <w:t>was never about the awards</w:t>
      </w:r>
      <w:ins w:id="39" w:author="Microsoft Office User" w:date="2023-06-22T14:14:00Z">
        <w:r w:rsidR="009C22F1">
          <w:t>;</w:t>
        </w:r>
      </w:ins>
      <w:del w:id="40" w:author="Microsoft Office User" w:date="2023-06-22T14:14:00Z">
        <w:r w:rsidDel="009C22F1">
          <w:delText>,</w:delText>
        </w:r>
      </w:del>
      <w:r>
        <w:t xml:space="preserve"> it was about how I wanted my message to be heard. It was never about my own sake</w:t>
      </w:r>
      <w:ins w:id="41" w:author="Microsoft Office User" w:date="2023-06-22T14:14:00Z">
        <w:r w:rsidR="009C22F1">
          <w:t>,</w:t>
        </w:r>
      </w:ins>
      <w:r>
        <w:t xml:space="preserve"> but it was about my dream of inspiring others. I know I am now </w:t>
      </w:r>
      <w:commentRangeStart w:id="42"/>
      <w:r>
        <w:t xml:space="preserve">slowly in that step, </w:t>
      </w:r>
      <w:commentRangeEnd w:id="42"/>
      <w:r w:rsidR="009C22F1">
        <w:rPr>
          <w:rStyle w:val="CommentReference"/>
        </w:rPr>
        <w:commentReference w:id="42"/>
      </w:r>
      <w:r>
        <w:t xml:space="preserve">slowly but </w:t>
      </w:r>
      <w:proofErr w:type="gramStart"/>
      <w:r>
        <w:t>surely</w:t>
      </w:r>
      <w:proofErr w:type="gramEnd"/>
      <w:r>
        <w:t xml:space="preserve"> I’m trying to inspire others from my songs. </w:t>
      </w:r>
      <w:commentRangeStart w:id="43"/>
      <w:r>
        <w:t>The end of the sentence that once meant everything now meant nothing</w:t>
      </w:r>
      <w:commentRangeEnd w:id="43"/>
      <w:r w:rsidR="009C22F1">
        <w:rPr>
          <w:rStyle w:val="CommentReference"/>
        </w:rPr>
        <w:commentReference w:id="43"/>
      </w:r>
      <w:r>
        <w:t xml:space="preserve"> especially after seeing how </w:t>
      </w:r>
      <w:commentRangeStart w:id="44"/>
      <w:r>
        <w:t>much my little actions could change</w:t>
      </w:r>
      <w:commentRangeEnd w:id="44"/>
      <w:r w:rsidR="009C22F1">
        <w:rPr>
          <w:rStyle w:val="CommentReference"/>
        </w:rPr>
        <w:commentReference w:id="44"/>
      </w:r>
      <w:r>
        <w:t xml:space="preserve"> a part in someone’s life whether it’s big or small. </w:t>
      </w:r>
    </w:p>
    <w:p w14:paraId="3B3230B6" w14:textId="6E3D4912" w:rsidR="00813987" w:rsidRDefault="00813987">
      <w:pPr>
        <w:rPr>
          <w:ins w:id="45" w:author="Microsoft Office User" w:date="2023-06-22T14:17:00Z"/>
        </w:rPr>
      </w:pPr>
    </w:p>
    <w:p w14:paraId="4029272F" w14:textId="05D1026E" w:rsidR="00813987" w:rsidRDefault="00813987">
      <w:pPr>
        <w:rPr>
          <w:sz w:val="24"/>
          <w:szCs w:val="24"/>
        </w:rPr>
      </w:pPr>
    </w:p>
    <w:p w14:paraId="577631D1" w14:textId="77777777" w:rsidR="00813987" w:rsidRDefault="00813987">
      <w:pPr>
        <w:rPr>
          <w:sz w:val="24"/>
          <w:szCs w:val="24"/>
        </w:rPr>
      </w:pPr>
    </w:p>
    <w:p w14:paraId="3E56ECF5" w14:textId="0097B7E3" w:rsidR="00813987" w:rsidRDefault="00813987">
      <w:pPr>
        <w:rPr>
          <w:sz w:val="24"/>
          <w:szCs w:val="24"/>
        </w:rPr>
      </w:pPr>
      <w:r>
        <w:rPr>
          <w:sz w:val="24"/>
          <w:szCs w:val="24"/>
        </w:rPr>
        <w:lastRenderedPageBreak/>
        <w:t>Hi Carol,</w:t>
      </w:r>
    </w:p>
    <w:p w14:paraId="398D34B9" w14:textId="77777777" w:rsidR="00E61804" w:rsidRDefault="00E61804">
      <w:pPr>
        <w:rPr>
          <w:sz w:val="24"/>
          <w:szCs w:val="24"/>
        </w:rPr>
      </w:pPr>
    </w:p>
    <w:p w14:paraId="06A0DEA8" w14:textId="0E3F9D96" w:rsidR="00813987" w:rsidRDefault="00813987">
      <w:pPr>
        <w:rPr>
          <w:sz w:val="24"/>
          <w:szCs w:val="24"/>
        </w:rPr>
      </w:pPr>
      <w:r>
        <w:rPr>
          <w:sz w:val="24"/>
          <w:szCs w:val="24"/>
        </w:rPr>
        <w:t>Though you haven’t specified which prompt this essay is for yet, I feel your story would work perfectly with either prompt no 2</w:t>
      </w:r>
      <w:r w:rsidR="00E61804">
        <w:rPr>
          <w:sz w:val="24"/>
          <w:szCs w:val="24"/>
        </w:rPr>
        <w:t xml:space="preserve"> (The lessons we take from…) or prompt no 5 (Discuss…that sparked personal growth). </w:t>
      </w:r>
    </w:p>
    <w:p w14:paraId="6D55C3A6" w14:textId="53878ECB" w:rsidR="00E61804" w:rsidRDefault="00E61804">
      <w:pPr>
        <w:rPr>
          <w:sz w:val="24"/>
          <w:szCs w:val="24"/>
        </w:rPr>
      </w:pPr>
    </w:p>
    <w:p w14:paraId="127DE0C2" w14:textId="03C11771" w:rsidR="00E61804" w:rsidRDefault="00E61804">
      <w:pPr>
        <w:rPr>
          <w:sz w:val="24"/>
          <w:szCs w:val="24"/>
        </w:rPr>
      </w:pPr>
      <w:r>
        <w:rPr>
          <w:sz w:val="24"/>
          <w:szCs w:val="24"/>
        </w:rPr>
        <w:t xml:space="preserve">I’ve also divided your essay into paragraphs to highlight your evolving mental and emotional state and singing/composing journey. </w:t>
      </w:r>
    </w:p>
    <w:p w14:paraId="21ACEC38" w14:textId="01EEF398" w:rsidR="00E61804" w:rsidRDefault="00E61804">
      <w:pPr>
        <w:rPr>
          <w:sz w:val="24"/>
          <w:szCs w:val="24"/>
        </w:rPr>
      </w:pPr>
    </w:p>
    <w:p w14:paraId="2C23B9DA" w14:textId="77777777" w:rsidR="00E61804" w:rsidRDefault="00E61804" w:rsidP="00E61804">
      <w:pPr>
        <w:rPr>
          <w:sz w:val="24"/>
          <w:szCs w:val="24"/>
          <w:lang w:val="en-SG"/>
        </w:rPr>
      </w:pPr>
      <w:r>
        <w:rPr>
          <w:sz w:val="24"/>
          <w:szCs w:val="24"/>
        </w:rPr>
        <w:t xml:space="preserve">I think you’ve touched on the most important aspects of what makes an effective essay – well done! However, I do think that your essay has the potential to become even better. You can read the specific side comments I’ve left above. </w:t>
      </w:r>
      <w:r w:rsidRPr="00E61804">
        <w:rPr>
          <w:sz w:val="24"/>
          <w:szCs w:val="24"/>
          <w:lang w:val="en-SG"/>
        </w:rPr>
        <w:t xml:space="preserve">By providing </w:t>
      </w:r>
      <w:r>
        <w:rPr>
          <w:sz w:val="24"/>
          <w:szCs w:val="24"/>
          <w:lang w:val="en-SG"/>
        </w:rPr>
        <w:t>more</w:t>
      </w:r>
      <w:r w:rsidRPr="00E61804">
        <w:rPr>
          <w:sz w:val="24"/>
          <w:szCs w:val="24"/>
          <w:lang w:val="en-SG"/>
        </w:rPr>
        <w:t xml:space="preserve"> meticulous depiction, </w:t>
      </w:r>
      <w:r>
        <w:rPr>
          <w:sz w:val="24"/>
          <w:szCs w:val="24"/>
          <w:lang w:val="en-SG"/>
        </w:rPr>
        <w:t>you can enable</w:t>
      </w:r>
      <w:r w:rsidRPr="00E61804">
        <w:rPr>
          <w:sz w:val="24"/>
          <w:szCs w:val="24"/>
          <w:lang w:val="en-SG"/>
        </w:rPr>
        <w:t xml:space="preserve"> </w:t>
      </w:r>
      <w:r>
        <w:rPr>
          <w:sz w:val="24"/>
          <w:szCs w:val="24"/>
          <w:lang w:val="en-SG"/>
        </w:rPr>
        <w:t>your</w:t>
      </w:r>
      <w:r w:rsidRPr="00E61804">
        <w:rPr>
          <w:sz w:val="24"/>
          <w:szCs w:val="24"/>
          <w:lang w:val="en-SG"/>
        </w:rPr>
        <w:t xml:space="preserve"> reader</w:t>
      </w:r>
      <w:r>
        <w:rPr>
          <w:sz w:val="24"/>
          <w:szCs w:val="24"/>
          <w:lang w:val="en-SG"/>
        </w:rPr>
        <w:t>s</w:t>
      </w:r>
      <w:r w:rsidRPr="00E61804">
        <w:rPr>
          <w:sz w:val="24"/>
          <w:szCs w:val="24"/>
          <w:lang w:val="en-SG"/>
        </w:rPr>
        <w:t xml:space="preserve"> to empathize with </w:t>
      </w:r>
      <w:r>
        <w:rPr>
          <w:sz w:val="24"/>
          <w:szCs w:val="24"/>
          <w:lang w:val="en-SG"/>
        </w:rPr>
        <w:t>your</w:t>
      </w:r>
      <w:r w:rsidRPr="00E61804">
        <w:rPr>
          <w:sz w:val="24"/>
          <w:szCs w:val="24"/>
          <w:lang w:val="en-SG"/>
        </w:rPr>
        <w:t xml:space="preserve"> experience, as we have all encountered </w:t>
      </w:r>
      <w:r>
        <w:rPr>
          <w:sz w:val="24"/>
          <w:szCs w:val="24"/>
          <w:lang w:val="en-SG"/>
        </w:rPr>
        <w:t>failure</w:t>
      </w:r>
      <w:r w:rsidRPr="00E61804">
        <w:rPr>
          <w:sz w:val="24"/>
          <w:szCs w:val="24"/>
          <w:lang w:val="en-SG"/>
        </w:rPr>
        <w:t xml:space="preserve"> and understand the challenge of overcoming it. </w:t>
      </w:r>
    </w:p>
    <w:p w14:paraId="48AC5753" w14:textId="77777777" w:rsidR="00E61804" w:rsidRDefault="00E61804" w:rsidP="00E61804">
      <w:pPr>
        <w:rPr>
          <w:sz w:val="24"/>
          <w:szCs w:val="24"/>
          <w:lang w:val="en-SG"/>
        </w:rPr>
      </w:pPr>
    </w:p>
    <w:p w14:paraId="4A3AE36F" w14:textId="62823237" w:rsidR="00E61804" w:rsidRDefault="00E61804" w:rsidP="00E61804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Invite us readers</w:t>
      </w:r>
      <w:r w:rsidRPr="00E61804">
        <w:rPr>
          <w:sz w:val="24"/>
          <w:szCs w:val="24"/>
          <w:lang w:val="en-SG"/>
        </w:rPr>
        <w:t xml:space="preserve"> to step into </w:t>
      </w:r>
      <w:r>
        <w:rPr>
          <w:sz w:val="24"/>
          <w:szCs w:val="24"/>
          <w:lang w:val="en-SG"/>
        </w:rPr>
        <w:t>your</w:t>
      </w:r>
      <w:r w:rsidRPr="00E61804">
        <w:rPr>
          <w:sz w:val="24"/>
          <w:szCs w:val="24"/>
          <w:lang w:val="en-SG"/>
        </w:rPr>
        <w:t xml:space="preserve"> anxi</w:t>
      </w:r>
      <w:r>
        <w:rPr>
          <w:sz w:val="24"/>
          <w:szCs w:val="24"/>
          <w:lang w:val="en-SG"/>
        </w:rPr>
        <w:t>ety and disappointment,</w:t>
      </w:r>
      <w:r w:rsidRPr="00E61804">
        <w:rPr>
          <w:sz w:val="24"/>
          <w:szCs w:val="24"/>
          <w:lang w:val="en-SG"/>
        </w:rPr>
        <w:t xml:space="preserve"> </w:t>
      </w:r>
      <w:r>
        <w:rPr>
          <w:sz w:val="24"/>
          <w:szCs w:val="24"/>
          <w:lang w:val="en-SG"/>
        </w:rPr>
        <w:t>so we can</w:t>
      </w:r>
      <w:r w:rsidRPr="00E61804">
        <w:rPr>
          <w:sz w:val="24"/>
          <w:szCs w:val="24"/>
          <w:lang w:val="en-SG"/>
        </w:rPr>
        <w:t xml:space="preserve"> immerse </w:t>
      </w:r>
      <w:r>
        <w:rPr>
          <w:sz w:val="24"/>
          <w:szCs w:val="24"/>
          <w:lang w:val="en-SG"/>
        </w:rPr>
        <w:t>ourselves</w:t>
      </w:r>
      <w:r w:rsidRPr="00E61804">
        <w:rPr>
          <w:sz w:val="24"/>
          <w:szCs w:val="24"/>
          <w:lang w:val="en-SG"/>
        </w:rPr>
        <w:t xml:space="preserve"> in the situation. This technique magnifies </w:t>
      </w:r>
      <w:r>
        <w:rPr>
          <w:sz w:val="24"/>
          <w:szCs w:val="24"/>
          <w:lang w:val="en-SG"/>
        </w:rPr>
        <w:t>your</w:t>
      </w:r>
      <w:r w:rsidRPr="00E61804">
        <w:rPr>
          <w:sz w:val="24"/>
          <w:szCs w:val="24"/>
          <w:lang w:val="en-SG"/>
        </w:rPr>
        <w:t xml:space="preserve"> accomplishments, particularly when </w:t>
      </w:r>
      <w:r>
        <w:rPr>
          <w:sz w:val="24"/>
          <w:szCs w:val="24"/>
          <w:lang w:val="en-SG"/>
        </w:rPr>
        <w:t>you’ve</w:t>
      </w:r>
      <w:r w:rsidRPr="00E61804">
        <w:rPr>
          <w:sz w:val="24"/>
          <w:szCs w:val="24"/>
          <w:lang w:val="en-SG"/>
        </w:rPr>
        <w:t xml:space="preserve"> </w:t>
      </w:r>
      <w:r>
        <w:rPr>
          <w:sz w:val="24"/>
          <w:szCs w:val="24"/>
          <w:lang w:val="en-SG"/>
        </w:rPr>
        <w:t xml:space="preserve">later </w:t>
      </w:r>
      <w:r w:rsidRPr="00E61804">
        <w:rPr>
          <w:sz w:val="24"/>
          <w:szCs w:val="24"/>
          <w:lang w:val="en-SG"/>
        </w:rPr>
        <w:t xml:space="preserve">successfully </w:t>
      </w:r>
      <w:r>
        <w:rPr>
          <w:sz w:val="24"/>
          <w:szCs w:val="24"/>
          <w:lang w:val="en-SG"/>
        </w:rPr>
        <w:t xml:space="preserve">created songs that are relatable to your friends. </w:t>
      </w:r>
      <w:r w:rsidRPr="00E61804">
        <w:rPr>
          <w:sz w:val="24"/>
          <w:szCs w:val="24"/>
          <w:lang w:val="en-SG"/>
        </w:rPr>
        <w:t>Rather than merely stating the act of speaking before the board,</w:t>
      </w:r>
      <w:r>
        <w:rPr>
          <w:sz w:val="24"/>
          <w:szCs w:val="24"/>
          <w:lang w:val="en-SG"/>
        </w:rPr>
        <w:t xml:space="preserve"> you should write by showing us how your songs helped your friends to </w:t>
      </w:r>
      <w:r w:rsidRPr="00E61804">
        <w:rPr>
          <w:sz w:val="24"/>
          <w:szCs w:val="24"/>
          <w:lang w:val="en-SG"/>
        </w:rPr>
        <w:t>highlight the significance of</w:t>
      </w:r>
      <w:r>
        <w:rPr>
          <w:sz w:val="24"/>
          <w:szCs w:val="24"/>
          <w:lang w:val="en-SG"/>
        </w:rPr>
        <w:t xml:space="preserve"> inspiring others through your song writing. </w:t>
      </w:r>
    </w:p>
    <w:p w14:paraId="37CD4CC3" w14:textId="5A069414" w:rsidR="00E61804" w:rsidRDefault="00E61804" w:rsidP="00E61804">
      <w:pPr>
        <w:rPr>
          <w:sz w:val="24"/>
          <w:szCs w:val="24"/>
          <w:lang w:val="en-SG"/>
        </w:rPr>
      </w:pPr>
    </w:p>
    <w:p w14:paraId="496BA8CB" w14:textId="10326EE3" w:rsidR="00E61804" w:rsidRDefault="00465E4A" w:rsidP="00E61804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Best of luck!</w:t>
      </w:r>
    </w:p>
    <w:p w14:paraId="79D4C757" w14:textId="4058E862" w:rsidR="00465E4A" w:rsidRDefault="00465E4A" w:rsidP="00E61804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Melinda</w:t>
      </w:r>
      <w:bookmarkStart w:id="46" w:name="_GoBack"/>
      <w:bookmarkEnd w:id="46"/>
    </w:p>
    <w:p w14:paraId="7281F7B9" w14:textId="7F097275" w:rsidR="00E61804" w:rsidRDefault="00E61804" w:rsidP="00E61804">
      <w:pPr>
        <w:rPr>
          <w:sz w:val="24"/>
          <w:szCs w:val="24"/>
          <w:lang w:val="en-SG"/>
        </w:rPr>
      </w:pPr>
    </w:p>
    <w:p w14:paraId="2878F541" w14:textId="77777777" w:rsidR="00E61804" w:rsidRPr="00E61804" w:rsidRDefault="00E61804" w:rsidP="00E61804">
      <w:pPr>
        <w:rPr>
          <w:sz w:val="24"/>
          <w:szCs w:val="24"/>
          <w:lang w:val="en-SG"/>
        </w:rPr>
      </w:pPr>
    </w:p>
    <w:p w14:paraId="4703BA20" w14:textId="47DDF208" w:rsidR="00E61804" w:rsidRDefault="00E61804">
      <w:pPr>
        <w:rPr>
          <w:sz w:val="24"/>
          <w:szCs w:val="24"/>
        </w:rPr>
      </w:pPr>
    </w:p>
    <w:p w14:paraId="31A77747" w14:textId="77777777" w:rsidR="00813987" w:rsidRPr="00813987" w:rsidRDefault="00813987">
      <w:pPr>
        <w:rPr>
          <w:sz w:val="24"/>
          <w:szCs w:val="24"/>
        </w:rPr>
      </w:pPr>
    </w:p>
    <w:sectPr w:rsidR="00813987" w:rsidRPr="008139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icrosoft Office User" w:date="2023-06-22T13:59:00Z" w:initials="MOU">
    <w:p w14:paraId="09FF0C6D" w14:textId="77777777" w:rsidR="00EC63BB" w:rsidRDefault="00EC63BB">
      <w:pPr>
        <w:pStyle w:val="CommentText"/>
      </w:pPr>
      <w:r>
        <w:rPr>
          <w:rStyle w:val="CommentReference"/>
        </w:rPr>
        <w:annotationRef/>
      </w:r>
      <w:r>
        <w:t>This is a really good start! The use of dialogue is effective at grabbing readers’ attention.</w:t>
      </w:r>
    </w:p>
    <w:p w14:paraId="5F923E9B" w14:textId="77777777" w:rsidR="00EC63BB" w:rsidRDefault="00EC63BB">
      <w:pPr>
        <w:pStyle w:val="CommentText"/>
      </w:pPr>
    </w:p>
    <w:p w14:paraId="1D79199C" w14:textId="77777777" w:rsidR="00EC63BB" w:rsidRDefault="00EC63BB">
      <w:pPr>
        <w:pStyle w:val="CommentText"/>
      </w:pPr>
      <w:r>
        <w:t xml:space="preserve">To elevate the effect of this moment, I suggest including more profound feelings and emotions. Describe in detail about your feelings of disappointment. </w:t>
      </w:r>
    </w:p>
    <w:p w14:paraId="061F57ED" w14:textId="77777777" w:rsidR="00EC63BB" w:rsidRDefault="00EC63BB">
      <w:pPr>
        <w:pStyle w:val="CommentText"/>
      </w:pPr>
    </w:p>
    <w:p w14:paraId="383947A0" w14:textId="77777777" w:rsidR="00EC63BB" w:rsidRDefault="00EC63BB">
      <w:pPr>
        <w:pStyle w:val="CommentText"/>
      </w:pPr>
      <w:r>
        <w:t>Here is an example:</w:t>
      </w:r>
    </w:p>
    <w:p w14:paraId="54067565" w14:textId="77777777" w:rsidR="00EC63BB" w:rsidRDefault="00EC63BB">
      <w:pPr>
        <w:pStyle w:val="CommentText"/>
      </w:pPr>
    </w:p>
    <w:p w14:paraId="08CBF4FF" w14:textId="77777777" w:rsidR="00EC63BB" w:rsidRDefault="00EC63BB">
      <w:pPr>
        <w:pStyle w:val="CommentText"/>
      </w:pPr>
      <w:r w:rsidRPr="00EC63BB">
        <w:t>"And the winner goes to..." Those words echoed repeatedly in my ears</w:t>
      </w:r>
      <w:r>
        <w:t xml:space="preserve">. </w:t>
      </w:r>
      <w:r w:rsidRPr="00EC63BB">
        <w:t xml:space="preserve">Every time I heard that sentence, my heart would race with a mix of anticipation and trepidation. I had invested countless hours of practice and effort, pouring my very essence into preparing for the singing competition, yearning to emerge as the victor. </w:t>
      </w:r>
    </w:p>
    <w:p w14:paraId="11835678" w14:textId="4C7C1768" w:rsidR="00EC63BB" w:rsidRDefault="00EC63BB">
      <w:pPr>
        <w:pStyle w:val="CommentText"/>
      </w:pPr>
    </w:p>
  </w:comment>
  <w:comment w:id="4" w:author="Microsoft Office User" w:date="2023-06-22T14:01:00Z" w:initials="MOU">
    <w:p w14:paraId="729DFDFD" w14:textId="5C5C52B9" w:rsidR="00EC63BB" w:rsidRDefault="00EC63BB" w:rsidP="00EC63BB">
      <w:pPr>
        <w:pStyle w:val="CommentText"/>
        <w:rPr>
          <w:lang w:val="en-SG"/>
        </w:rPr>
      </w:pPr>
      <w:r>
        <w:rPr>
          <w:rStyle w:val="CommentReference"/>
        </w:rPr>
        <w:annotationRef/>
      </w:r>
      <w:r>
        <w:t xml:space="preserve">This is also some good details. Try to use more advanced vocabulary and be more vulnerable - </w:t>
      </w:r>
      <w:r w:rsidRPr="00EC63BB">
        <w:rPr>
          <w:lang w:val="en-SG"/>
        </w:rPr>
        <w:t>show your insecurity, fears</w:t>
      </w:r>
      <w:r>
        <w:rPr>
          <w:lang w:val="en-SG"/>
        </w:rPr>
        <w:t xml:space="preserve">, anxiety, and disappointment. </w:t>
      </w:r>
    </w:p>
    <w:p w14:paraId="5CDE6882" w14:textId="5B5C333E" w:rsidR="00EC63BB" w:rsidRDefault="00EC63BB" w:rsidP="00EC63BB">
      <w:pPr>
        <w:pStyle w:val="CommentText"/>
        <w:rPr>
          <w:lang w:val="en-SG"/>
        </w:rPr>
      </w:pPr>
    </w:p>
    <w:p w14:paraId="7B26C090" w14:textId="17607D51" w:rsidR="00EC63BB" w:rsidRDefault="00EC63BB" w:rsidP="00EC63BB">
      <w:pPr>
        <w:pStyle w:val="CommentText"/>
        <w:rPr>
          <w:lang w:val="en-SG"/>
        </w:rPr>
      </w:pPr>
      <w:r>
        <w:rPr>
          <w:lang w:val="en-SG"/>
        </w:rPr>
        <w:t xml:space="preserve">Here is another example: </w:t>
      </w:r>
    </w:p>
    <w:p w14:paraId="6BB44811" w14:textId="7E3DA47D" w:rsidR="00EC63BB" w:rsidRDefault="00EC63BB" w:rsidP="00EC63BB">
      <w:pPr>
        <w:pStyle w:val="CommentText"/>
        <w:rPr>
          <w:lang w:val="en-SG"/>
        </w:rPr>
      </w:pPr>
    </w:p>
    <w:p w14:paraId="358411AD" w14:textId="77777777" w:rsidR="00EC63BB" w:rsidRPr="00EC63BB" w:rsidRDefault="00EC63BB" w:rsidP="00EC63BB">
      <w:pPr>
        <w:pStyle w:val="CommentText"/>
        <w:rPr>
          <w:lang w:val="en-SG"/>
        </w:rPr>
      </w:pPr>
      <w:r w:rsidRPr="00EC63BB">
        <w:rPr>
          <w:lang w:val="en-SG"/>
        </w:rPr>
        <w:t>Yet, time and again, the sentence would be completed with someone else's name, a crushing blow to my spirit. The disappointment seeped deep into my soul, as if a weight had settled upon my chest, stifling my breath. The sound of applause filled the air, like a deafening symphony of validation for another's triumph, while I stood there, grappling with a storm of emotions.</w:t>
      </w:r>
    </w:p>
    <w:p w14:paraId="4F9ACDF4" w14:textId="7A193650" w:rsidR="00EC63BB" w:rsidRDefault="00EC63BB">
      <w:pPr>
        <w:pStyle w:val="CommentText"/>
      </w:pPr>
    </w:p>
  </w:comment>
  <w:comment w:id="15" w:author="Microsoft Office User" w:date="2023-06-22T14:03:00Z" w:initials="MOU">
    <w:p w14:paraId="7ABAD2D3" w14:textId="77777777" w:rsidR="00EC63BB" w:rsidRDefault="00EC63BB">
      <w:pPr>
        <w:pStyle w:val="CommentText"/>
      </w:pPr>
      <w:r>
        <w:rPr>
          <w:rStyle w:val="CommentReference"/>
        </w:rPr>
        <w:annotationRef/>
      </w:r>
      <w:r>
        <w:t xml:space="preserve">It would help to know how you’re different. Is it your register? Or do you sing in alto while your competitors are soprano? </w:t>
      </w:r>
    </w:p>
    <w:p w14:paraId="0F9BC1D0" w14:textId="77777777" w:rsidR="00EC63BB" w:rsidRDefault="00EC63BB">
      <w:pPr>
        <w:pStyle w:val="CommentText"/>
      </w:pPr>
    </w:p>
    <w:p w14:paraId="2F4FCA26" w14:textId="25BF5F54" w:rsidR="00EC63BB" w:rsidRDefault="00EC63BB">
      <w:pPr>
        <w:pStyle w:val="CommentText"/>
      </w:pPr>
      <w:r>
        <w:t>Do the competitions you join favour higher pitch? Why do you feel your unique attribute is the one hindering you from winning?</w:t>
      </w:r>
    </w:p>
  </w:comment>
  <w:comment w:id="18" w:author="Microsoft Office User" w:date="2023-06-22T14:05:00Z" w:initials="MOU">
    <w:p w14:paraId="6493C4E8" w14:textId="77777777" w:rsidR="00EC63BB" w:rsidRDefault="00EC63BB">
      <w:pPr>
        <w:pStyle w:val="CommentText"/>
      </w:pPr>
      <w:r>
        <w:rPr>
          <w:rStyle w:val="CommentReference"/>
        </w:rPr>
        <w:annotationRef/>
      </w:r>
      <w:r>
        <w:t>Losing? Or not performing according to the audience/judges’ expectations?</w:t>
      </w:r>
    </w:p>
    <w:p w14:paraId="5CFA2DD9" w14:textId="77777777" w:rsidR="00EC63BB" w:rsidRDefault="00EC63BB">
      <w:pPr>
        <w:pStyle w:val="CommentText"/>
      </w:pPr>
    </w:p>
    <w:p w14:paraId="0351EA4B" w14:textId="4BFCECDF" w:rsidR="00EC63BB" w:rsidRDefault="00EC63BB">
      <w:pPr>
        <w:pStyle w:val="CommentText"/>
      </w:pPr>
      <w:r>
        <w:t xml:space="preserve">More context would help. </w:t>
      </w:r>
    </w:p>
  </w:comment>
  <w:comment w:id="21" w:author="Microsoft Office User" w:date="2023-06-22T14:05:00Z" w:initials="MOU">
    <w:p w14:paraId="411800DA" w14:textId="5DCF2770" w:rsidR="00EC63BB" w:rsidRDefault="00EC63BB">
      <w:pPr>
        <w:pStyle w:val="CommentText"/>
      </w:pPr>
      <w:r>
        <w:rPr>
          <w:rStyle w:val="CommentReference"/>
        </w:rPr>
        <w:annotationRef/>
      </w:r>
      <w:r>
        <w:t>Did you create and sing your own songs during the competitions?</w:t>
      </w:r>
    </w:p>
  </w:comment>
  <w:comment w:id="29" w:author="Microsoft Office User" w:date="2023-06-22T14:06:00Z" w:initials="MOU">
    <w:p w14:paraId="35800370" w14:textId="731D85CC" w:rsidR="00EC63BB" w:rsidRDefault="00EC63BB">
      <w:pPr>
        <w:pStyle w:val="CommentText"/>
      </w:pPr>
      <w:r>
        <w:rPr>
          <w:rStyle w:val="CommentReference"/>
        </w:rPr>
        <w:annotationRef/>
      </w:r>
      <w:r>
        <w:t xml:space="preserve">What changes specifically? Your thought </w:t>
      </w:r>
      <w:proofErr w:type="gramStart"/>
      <w:r>
        <w:t>process</w:t>
      </w:r>
      <w:proofErr w:type="gramEnd"/>
      <w:r>
        <w:t xml:space="preserve">? Your emotions? Your goals? </w:t>
      </w:r>
    </w:p>
  </w:comment>
  <w:comment w:id="31" w:author="Microsoft Office User" w:date="2023-06-22T14:08:00Z" w:initials="MOU">
    <w:p w14:paraId="62159608" w14:textId="77777777" w:rsidR="009C22F1" w:rsidRDefault="009C22F1">
      <w:pPr>
        <w:pStyle w:val="CommentText"/>
      </w:pPr>
      <w:r>
        <w:rPr>
          <w:rStyle w:val="CommentReference"/>
        </w:rPr>
        <w:annotationRef/>
      </w:r>
      <w:r>
        <w:t>What is it that you gained by not entering the competition?</w:t>
      </w:r>
    </w:p>
    <w:p w14:paraId="6282EA22" w14:textId="77777777" w:rsidR="009C22F1" w:rsidRDefault="009C22F1">
      <w:pPr>
        <w:pStyle w:val="CommentText"/>
      </w:pPr>
    </w:p>
    <w:p w14:paraId="7E3E19FD" w14:textId="77777777" w:rsidR="009C22F1" w:rsidRDefault="009C22F1">
      <w:pPr>
        <w:pStyle w:val="CommentText"/>
      </w:pPr>
      <w:r>
        <w:t>Emotional aspect?</w:t>
      </w:r>
    </w:p>
    <w:p w14:paraId="48B367B9" w14:textId="77777777" w:rsidR="009C22F1" w:rsidRDefault="009C22F1">
      <w:pPr>
        <w:pStyle w:val="CommentText"/>
      </w:pPr>
      <w:r>
        <w:t xml:space="preserve">Maturity? </w:t>
      </w:r>
    </w:p>
    <w:p w14:paraId="3CCD549D" w14:textId="77777777" w:rsidR="009C22F1" w:rsidRDefault="009C22F1">
      <w:pPr>
        <w:pStyle w:val="CommentText"/>
      </w:pPr>
      <w:r>
        <w:t>Friendship?</w:t>
      </w:r>
    </w:p>
    <w:p w14:paraId="5AC6DABD" w14:textId="77777777" w:rsidR="009C22F1" w:rsidRDefault="009C22F1">
      <w:pPr>
        <w:pStyle w:val="CommentText"/>
      </w:pPr>
    </w:p>
    <w:p w14:paraId="3EE53D9F" w14:textId="629B9937" w:rsidR="009C22F1" w:rsidRDefault="009C22F1">
      <w:pPr>
        <w:pStyle w:val="CommentText"/>
      </w:pPr>
      <w:r>
        <w:t xml:space="preserve">Do elaborate. More context is needed so that the committee can fully grasp your growth. </w:t>
      </w:r>
    </w:p>
  </w:comment>
  <w:comment w:id="34" w:author="Microsoft Office User" w:date="2023-06-22T14:09:00Z" w:initials="MOU">
    <w:p w14:paraId="35528581" w14:textId="77777777" w:rsidR="009C22F1" w:rsidRDefault="009C22F1">
      <w:pPr>
        <w:pStyle w:val="CommentText"/>
      </w:pPr>
      <w:r>
        <w:rPr>
          <w:rStyle w:val="CommentReference"/>
        </w:rPr>
        <w:annotationRef/>
      </w:r>
      <w:r>
        <w:t>This part would be much more impactful if you include more details about how your song helped your friends.</w:t>
      </w:r>
    </w:p>
    <w:p w14:paraId="3EA590B9" w14:textId="77777777" w:rsidR="009C22F1" w:rsidRDefault="009C22F1">
      <w:pPr>
        <w:pStyle w:val="CommentText"/>
      </w:pPr>
    </w:p>
    <w:p w14:paraId="37149354" w14:textId="77777777" w:rsidR="009C22F1" w:rsidRDefault="009C22F1">
      <w:pPr>
        <w:pStyle w:val="CommentText"/>
      </w:pPr>
      <w:r>
        <w:t xml:space="preserve">For instance, you can write how by listening to the song lyrics, a friend who was demotivated began to gain strength and was able to complete her goals/assignments. </w:t>
      </w:r>
    </w:p>
    <w:p w14:paraId="562DD529" w14:textId="77777777" w:rsidR="009C22F1" w:rsidRDefault="009C22F1">
      <w:pPr>
        <w:pStyle w:val="CommentText"/>
      </w:pPr>
    </w:p>
    <w:p w14:paraId="5CFEFD17" w14:textId="77777777" w:rsidR="009C22F1" w:rsidRDefault="009C22F1">
      <w:pPr>
        <w:pStyle w:val="CommentText"/>
      </w:pPr>
      <w:r>
        <w:t>Or you can write about how after listening to your song, another friend became more courageous in pursuing his dream.</w:t>
      </w:r>
    </w:p>
    <w:p w14:paraId="648A6238" w14:textId="77777777" w:rsidR="009C22F1" w:rsidRDefault="009C22F1">
      <w:pPr>
        <w:pStyle w:val="CommentText"/>
      </w:pPr>
    </w:p>
    <w:p w14:paraId="12BA0423" w14:textId="77777777" w:rsidR="009C22F1" w:rsidRDefault="009C22F1">
      <w:pPr>
        <w:pStyle w:val="CommentText"/>
      </w:pPr>
      <w:r>
        <w:t xml:space="preserve">And so on. </w:t>
      </w:r>
    </w:p>
    <w:p w14:paraId="23322D2F" w14:textId="77777777" w:rsidR="009C22F1" w:rsidRDefault="009C22F1">
      <w:pPr>
        <w:pStyle w:val="CommentText"/>
      </w:pPr>
    </w:p>
    <w:p w14:paraId="0651CD0B" w14:textId="588CEE40" w:rsidR="009C22F1" w:rsidRDefault="009C22F1">
      <w:pPr>
        <w:pStyle w:val="CommentText"/>
      </w:pPr>
      <w:r>
        <w:t xml:space="preserve">Providing a more descriptive narrative about how your song specifically helped and did much in your social life would be highly essential to show that you’ve reached a valuable insight about why you like composing/singing. </w:t>
      </w:r>
    </w:p>
  </w:comment>
  <w:comment w:id="35" w:author="Microsoft Office User" w:date="2023-06-22T14:13:00Z" w:initials="MOU">
    <w:p w14:paraId="3C655963" w14:textId="77777777" w:rsidR="009C22F1" w:rsidRDefault="009C22F1">
      <w:pPr>
        <w:pStyle w:val="CommentText"/>
      </w:pPr>
      <w:r>
        <w:rPr>
          <w:rStyle w:val="CommentReference"/>
        </w:rPr>
        <w:annotationRef/>
      </w:r>
      <w:r>
        <w:t xml:space="preserve">I am slightly confused about this part. </w:t>
      </w:r>
    </w:p>
    <w:p w14:paraId="3636FC1A" w14:textId="77777777" w:rsidR="009C22F1" w:rsidRDefault="009C22F1">
      <w:pPr>
        <w:pStyle w:val="CommentText"/>
      </w:pPr>
    </w:p>
    <w:p w14:paraId="7C6FC151" w14:textId="77777777" w:rsidR="009C22F1" w:rsidRDefault="009C22F1">
      <w:pPr>
        <w:pStyle w:val="CommentText"/>
      </w:pPr>
      <w:r>
        <w:t>When your friends liked your song and felt that they were strengthened by your songs, isn’t that a form of validation and appreciation?</w:t>
      </w:r>
    </w:p>
    <w:p w14:paraId="611644DB" w14:textId="77777777" w:rsidR="009C22F1" w:rsidRDefault="009C22F1">
      <w:pPr>
        <w:pStyle w:val="CommentText"/>
      </w:pPr>
    </w:p>
    <w:p w14:paraId="319CF5A0" w14:textId="47CF730A" w:rsidR="009C22F1" w:rsidRDefault="009C22F1">
      <w:pPr>
        <w:pStyle w:val="CommentText"/>
      </w:pPr>
      <w:r>
        <w:t xml:space="preserve">Why is it different from that of competition? </w:t>
      </w:r>
    </w:p>
  </w:comment>
  <w:comment w:id="38" w:author="Microsoft Office User" w:date="2023-06-22T14:14:00Z" w:initials="MOU">
    <w:p w14:paraId="3DCD7F02" w14:textId="77777777" w:rsidR="009C22F1" w:rsidRDefault="009C22F1">
      <w:pPr>
        <w:pStyle w:val="CommentText"/>
      </w:pPr>
      <w:r>
        <w:rPr>
          <w:rStyle w:val="CommentReference"/>
        </w:rPr>
        <w:annotationRef/>
      </w:r>
      <w:r>
        <w:t>Be careful of ambiguous pronoun. What is “it” exactly?</w:t>
      </w:r>
    </w:p>
    <w:p w14:paraId="36B1B60C" w14:textId="77777777" w:rsidR="009C22F1" w:rsidRDefault="009C22F1">
      <w:pPr>
        <w:pStyle w:val="CommentText"/>
      </w:pPr>
      <w:r>
        <w:t>Singing/composing/performing?</w:t>
      </w:r>
    </w:p>
    <w:p w14:paraId="29983585" w14:textId="41175201" w:rsidR="009C22F1" w:rsidRDefault="009C22F1">
      <w:pPr>
        <w:pStyle w:val="CommentText"/>
      </w:pPr>
    </w:p>
  </w:comment>
  <w:comment w:id="42" w:author="Microsoft Office User" w:date="2023-06-22T14:16:00Z" w:initials="MOU">
    <w:p w14:paraId="5AA1C15A" w14:textId="3367C92F" w:rsidR="009C22F1" w:rsidRDefault="009C22F1">
      <w:pPr>
        <w:pStyle w:val="CommentText"/>
      </w:pPr>
      <w:r>
        <w:rPr>
          <w:rStyle w:val="CommentReference"/>
        </w:rPr>
        <w:annotationRef/>
      </w:r>
      <w:r>
        <w:t xml:space="preserve">This part is unclear. </w:t>
      </w:r>
    </w:p>
  </w:comment>
  <w:comment w:id="43" w:author="Microsoft Office User" w:date="2023-06-22T14:17:00Z" w:initials="MOU">
    <w:p w14:paraId="3D9A8A34" w14:textId="74EC63D8" w:rsidR="009C22F1" w:rsidRDefault="009C22F1">
      <w:pPr>
        <w:pStyle w:val="CommentText"/>
      </w:pPr>
      <w:r>
        <w:rPr>
          <w:rStyle w:val="CommentReference"/>
        </w:rPr>
        <w:annotationRef/>
      </w:r>
      <w:r>
        <w:t xml:space="preserve">Nice! </w:t>
      </w:r>
    </w:p>
  </w:comment>
  <w:comment w:id="44" w:author="Microsoft Office User" w:date="2023-06-22T14:17:00Z" w:initials="MOU">
    <w:p w14:paraId="2F9DD4B6" w14:textId="5D0901E5" w:rsidR="009C22F1" w:rsidRDefault="009C22F1">
      <w:pPr>
        <w:pStyle w:val="CommentText"/>
      </w:pPr>
      <w:r>
        <w:rPr>
          <w:rStyle w:val="CommentReference"/>
        </w:rPr>
        <w:annotationRef/>
      </w:r>
      <w:r>
        <w:t>I feel this can be revised to include specific aspects of composing/singing that inspired others.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835678" w15:done="0"/>
  <w15:commentEx w15:paraId="4F9ACDF4" w15:done="0"/>
  <w15:commentEx w15:paraId="2F4FCA26" w15:done="0"/>
  <w15:commentEx w15:paraId="0351EA4B" w15:done="0"/>
  <w15:commentEx w15:paraId="411800DA" w15:done="0"/>
  <w15:commentEx w15:paraId="35800370" w15:done="0"/>
  <w15:commentEx w15:paraId="3EE53D9F" w15:done="0"/>
  <w15:commentEx w15:paraId="0651CD0B" w15:done="0"/>
  <w15:commentEx w15:paraId="319CF5A0" w15:done="0"/>
  <w15:commentEx w15:paraId="29983585" w15:done="0"/>
  <w15:commentEx w15:paraId="5AA1C15A" w15:done="0"/>
  <w15:commentEx w15:paraId="3D9A8A34" w15:done="0"/>
  <w15:commentEx w15:paraId="2F9DD4B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835678" w16cid:durableId="283ED226"/>
  <w16cid:commentId w16cid:paraId="4F9ACDF4" w16cid:durableId="283ED2B9"/>
  <w16cid:commentId w16cid:paraId="2F4FCA26" w16cid:durableId="283ED343"/>
  <w16cid:commentId w16cid:paraId="0351EA4B" w16cid:durableId="283ED39F"/>
  <w16cid:commentId w16cid:paraId="411800DA" w16cid:durableId="283ED3C2"/>
  <w16cid:commentId w16cid:paraId="35800370" w16cid:durableId="283ED3F9"/>
  <w16cid:commentId w16cid:paraId="3EE53D9F" w16cid:durableId="283ED450"/>
  <w16cid:commentId w16cid:paraId="0651CD0B" w16cid:durableId="283ED496"/>
  <w16cid:commentId w16cid:paraId="319CF5A0" w16cid:durableId="283ED56D"/>
  <w16cid:commentId w16cid:paraId="29983585" w16cid:durableId="283ED5C0"/>
  <w16cid:commentId w16cid:paraId="5AA1C15A" w16cid:durableId="283ED64F"/>
  <w16cid:commentId w16cid:paraId="3D9A8A34" w16cid:durableId="283ED686"/>
  <w16cid:commentId w16cid:paraId="2F9DD4B6" w16cid:durableId="283ED6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C35"/>
    <w:rsid w:val="00465E4A"/>
    <w:rsid w:val="00813987"/>
    <w:rsid w:val="008D4294"/>
    <w:rsid w:val="009C22F1"/>
    <w:rsid w:val="00A97C2E"/>
    <w:rsid w:val="00DB2C35"/>
    <w:rsid w:val="00E61804"/>
    <w:rsid w:val="00EC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D3213"/>
  <w15:docId w15:val="{065E7EB3-306F-B84F-B91E-66D0E8C7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A97C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7C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C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7C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7C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C2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C2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5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E705D8-59C7-174F-8C4B-5988AE1DE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2023-06-20T18:06:00Z</dcterms:created>
  <dcterms:modified xsi:type="dcterms:W3CDTF">2023-06-22T07:25:00Z</dcterms:modified>
</cp:coreProperties>
</file>