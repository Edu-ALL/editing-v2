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FED9" w14:textId="77777777" w:rsidR="00D7100C" w:rsidRPr="00D7100C" w:rsidRDefault="00D7100C" w:rsidP="00D7100C">
      <w:pPr>
        <w:spacing w:after="0" w:line="240" w:lineRule="auto"/>
        <w:rPr>
          <w:rFonts w:ascii="Arial" w:hAnsi="Arial" w:cs="Arial"/>
          <w:color w:val="000000"/>
          <w:sz w:val="30"/>
          <w:szCs w:val="30"/>
        </w:rPr>
      </w:pPr>
      <w:r w:rsidRPr="00D7100C">
        <w:rPr>
          <w:rFonts w:ascii="Arial" w:hAnsi="Arial" w:cs="Arial"/>
          <w:color w:val="000000"/>
          <w:sz w:val="30"/>
          <w:szCs w:val="30"/>
        </w:rPr>
        <w:t xml:space="preserve">1. Describe an example of your leadership experience in which you have positively influenced others, helped resolve disputes or contributed to group efforts over time. </w:t>
      </w:r>
    </w:p>
    <w:p w14:paraId="7E94123E" w14:textId="77777777" w:rsidR="00D7100C" w:rsidRDefault="00D7100C" w:rsidP="00D7100C">
      <w:pPr>
        <w:spacing w:after="0" w:line="240" w:lineRule="auto"/>
        <w:rPr>
          <w:rFonts w:ascii="Arial" w:eastAsia="Times New Roman" w:hAnsi="Arial" w:cs="Arial"/>
          <w:color w:val="000000"/>
          <w:lang w:eastAsia="en-ID"/>
        </w:rPr>
      </w:pPr>
    </w:p>
    <w:p w14:paraId="0582DEAE" w14:textId="194EC39D" w:rsidR="00D7100C" w:rsidRPr="00D7100C" w:rsidRDefault="00D7100C" w:rsidP="00D7100C">
      <w:pPr>
        <w:spacing w:after="0" w:line="240" w:lineRule="auto"/>
        <w:rPr>
          <w:rFonts w:ascii="Times New Roman" w:eastAsia="Times New Roman" w:hAnsi="Times New Roman" w:cs="Times New Roman"/>
          <w:sz w:val="24"/>
          <w:szCs w:val="24"/>
          <w:lang w:eastAsia="en-ID"/>
        </w:rPr>
      </w:pPr>
      <w:commentRangeStart w:id="0"/>
      <w:r w:rsidRPr="00D7100C">
        <w:rPr>
          <w:rFonts w:ascii="Arial" w:eastAsia="Times New Roman" w:hAnsi="Arial" w:cs="Arial"/>
          <w:color w:val="000000"/>
          <w:lang w:eastAsia="en-ID"/>
        </w:rPr>
        <w:t xml:space="preserve">In my country, Indonesia, </w:t>
      </w:r>
      <w:ins w:id="1" w:author="Thalia Priscilla" w:date="2022-11-18T14:26:00Z">
        <w:r w:rsidR="003373B3">
          <w:rPr>
            <w:rFonts w:ascii="Arial" w:eastAsia="Times New Roman" w:hAnsi="Arial" w:cs="Arial"/>
            <w:color w:val="000000"/>
            <w:lang w:eastAsia="en-ID"/>
          </w:rPr>
          <w:t xml:space="preserve">many </w:t>
        </w:r>
      </w:ins>
      <w:r w:rsidRPr="00D7100C">
        <w:rPr>
          <w:rFonts w:ascii="Arial" w:eastAsia="Times New Roman" w:hAnsi="Arial" w:cs="Arial"/>
          <w:color w:val="000000"/>
          <w:lang w:eastAsia="en-ID"/>
        </w:rPr>
        <w:t xml:space="preserve">people who identify as members of the LGBTQ+ community are heavily discriminated upon. </w:t>
      </w:r>
      <w:commentRangeEnd w:id="0"/>
      <w:r w:rsidR="00F25506">
        <w:rPr>
          <w:rStyle w:val="CommentReference"/>
        </w:rPr>
        <w:commentReference w:id="0"/>
      </w:r>
      <w:r w:rsidRPr="00D7100C">
        <w:rPr>
          <w:rFonts w:ascii="Arial" w:eastAsia="Times New Roman" w:hAnsi="Arial" w:cs="Arial"/>
          <w:color w:val="000000"/>
          <w:lang w:eastAsia="en-ID"/>
        </w:rPr>
        <w:t xml:space="preserve">This is the effect of them being seen as a religious taboo. </w:t>
      </w:r>
      <w:commentRangeStart w:id="2"/>
      <w:del w:id="3" w:author="Thalia Priscilla" w:date="2022-11-18T14:18:00Z">
        <w:r w:rsidRPr="00D7100C" w:rsidDel="008F3649">
          <w:rPr>
            <w:rFonts w:ascii="Arial" w:eastAsia="Times New Roman" w:hAnsi="Arial" w:cs="Arial"/>
            <w:color w:val="000000"/>
            <w:lang w:eastAsia="en-ID"/>
          </w:rPr>
          <w:delText xml:space="preserve">People could freely </w:delText>
        </w:r>
      </w:del>
      <w:ins w:id="4" w:author="Thalia Priscilla" w:date="2022-11-18T14:18:00Z">
        <w:r w:rsidR="008F3649">
          <w:rPr>
            <w:rFonts w:ascii="Arial" w:eastAsia="Times New Roman" w:hAnsi="Arial" w:cs="Arial"/>
            <w:color w:val="000000"/>
            <w:lang w:eastAsia="en-ID"/>
          </w:rPr>
          <w:t xml:space="preserve">Many would </w:t>
        </w:r>
      </w:ins>
      <w:del w:id="5" w:author="Thalia Priscilla" w:date="2022-11-18T14:18:00Z">
        <w:r w:rsidRPr="00D7100C" w:rsidDel="008F3649">
          <w:rPr>
            <w:rFonts w:ascii="Arial" w:eastAsia="Times New Roman" w:hAnsi="Arial" w:cs="Arial"/>
            <w:color w:val="000000"/>
            <w:lang w:eastAsia="en-ID"/>
          </w:rPr>
          <w:delText>call them</w:delText>
        </w:r>
      </w:del>
      <w:ins w:id="6" w:author="Thalia Priscilla" w:date="2022-11-18T14:18:00Z">
        <w:r w:rsidR="008F3649">
          <w:rPr>
            <w:rFonts w:ascii="Arial" w:eastAsia="Times New Roman" w:hAnsi="Arial" w:cs="Arial"/>
            <w:color w:val="000000"/>
            <w:lang w:eastAsia="en-ID"/>
          </w:rPr>
          <w:t>refer to them with negative</w:t>
        </w:r>
      </w:ins>
      <w:r w:rsidRPr="00D7100C">
        <w:rPr>
          <w:rFonts w:ascii="Arial" w:eastAsia="Times New Roman" w:hAnsi="Arial" w:cs="Arial"/>
          <w:color w:val="000000"/>
          <w:lang w:eastAsia="en-ID"/>
        </w:rPr>
        <w:t xml:space="preserve"> slurs and discriminate against them from work and school</w:t>
      </w:r>
      <w:del w:id="7" w:author="Thalia Priscilla" w:date="2022-11-18T14:18:00Z">
        <w:r w:rsidRPr="00D7100C" w:rsidDel="008F3649">
          <w:rPr>
            <w:rFonts w:ascii="Arial" w:eastAsia="Times New Roman" w:hAnsi="Arial" w:cs="Arial"/>
            <w:color w:val="000000"/>
            <w:lang w:eastAsia="en-ID"/>
          </w:rPr>
          <w:delText xml:space="preserve"> due to this</w:delText>
        </w:r>
        <w:commentRangeEnd w:id="2"/>
        <w:r w:rsidR="008F3649" w:rsidDel="008F3649">
          <w:rPr>
            <w:rStyle w:val="CommentReference"/>
          </w:rPr>
          <w:commentReference w:id="2"/>
        </w:r>
      </w:del>
      <w:r w:rsidRPr="00D7100C">
        <w:rPr>
          <w:rFonts w:ascii="Arial" w:eastAsia="Times New Roman" w:hAnsi="Arial" w:cs="Arial"/>
          <w:color w:val="000000"/>
          <w:lang w:eastAsia="en-ID"/>
        </w:rPr>
        <w:t>. This motivated me to advocate for them and lead discussions to normalize their perception as people who deserve to be treated equally during my civics classes.</w:t>
      </w:r>
    </w:p>
    <w:p w14:paraId="08A57695" w14:textId="77777777" w:rsidR="00D7100C" w:rsidRPr="00D7100C" w:rsidRDefault="00D7100C" w:rsidP="00D7100C">
      <w:pPr>
        <w:spacing w:after="0" w:line="240" w:lineRule="auto"/>
        <w:rPr>
          <w:rFonts w:ascii="Times New Roman" w:eastAsia="Times New Roman" w:hAnsi="Times New Roman" w:cs="Times New Roman"/>
          <w:sz w:val="24"/>
          <w:szCs w:val="24"/>
          <w:lang w:eastAsia="en-ID"/>
        </w:rPr>
      </w:pPr>
    </w:p>
    <w:p w14:paraId="2D8192D5" w14:textId="77777777" w:rsidR="00F25506" w:rsidRDefault="00D7100C" w:rsidP="00D7100C">
      <w:pPr>
        <w:spacing w:after="0" w:line="240" w:lineRule="auto"/>
        <w:rPr>
          <w:ins w:id="8" w:author="Thalia Priscilla" w:date="2022-11-18T14:12:00Z"/>
          <w:rFonts w:ascii="Arial" w:eastAsia="Times New Roman" w:hAnsi="Arial" w:cs="Arial"/>
          <w:color w:val="000000"/>
          <w:lang w:eastAsia="en-ID"/>
        </w:rPr>
      </w:pPr>
      <w:r w:rsidRPr="00D7100C">
        <w:rPr>
          <w:rFonts w:ascii="Arial" w:eastAsia="Times New Roman" w:hAnsi="Arial" w:cs="Arial"/>
          <w:color w:val="000000"/>
          <w:lang w:eastAsia="en-ID"/>
        </w:rPr>
        <w:t xml:space="preserve">One of my classmates responded in disgust, saying that “people who are LGBT should learn how to fear God” and that “gayness spreads like monkeypox in Indonesia”. Despite this, I was persistent in conveying my support towards the LGBTQ+ community. I argued throughout the class that </w:t>
      </w:r>
      <w:commentRangeStart w:id="9"/>
      <w:r w:rsidRPr="00D7100C">
        <w:rPr>
          <w:rFonts w:ascii="Arial" w:eastAsia="Times New Roman" w:hAnsi="Arial" w:cs="Arial"/>
          <w:color w:val="000000"/>
          <w:lang w:eastAsia="en-ID"/>
        </w:rPr>
        <w:t xml:space="preserve">these people are still human, </w:t>
      </w:r>
      <w:commentRangeEnd w:id="9"/>
      <w:r w:rsidR="00B36885">
        <w:rPr>
          <w:rStyle w:val="CommentReference"/>
        </w:rPr>
        <w:commentReference w:id="9"/>
      </w:r>
      <w:r w:rsidRPr="00D7100C">
        <w:rPr>
          <w:rFonts w:ascii="Arial" w:eastAsia="Times New Roman" w:hAnsi="Arial" w:cs="Arial"/>
          <w:color w:val="000000"/>
          <w:lang w:eastAsia="en-ID"/>
        </w:rPr>
        <w:t>and that they should be treated as such, and that no form of discrimination towards them should be tolerated. After this class, several of my classmates thanked me for standing up for this community, and applauded me for discussing a topic that they were too afraid to bring up out of fear that they would be outed as a member of the LGBTQ+ community. I told them to stand up for what they believe in, as no progress would be made towards normalizing this discussion about their community. I</w:t>
      </w:r>
      <w:commentRangeStart w:id="10"/>
      <w:r w:rsidRPr="00D7100C">
        <w:rPr>
          <w:rFonts w:ascii="Arial" w:eastAsia="Times New Roman" w:hAnsi="Arial" w:cs="Arial"/>
          <w:color w:val="000000"/>
          <w:lang w:eastAsia="en-ID"/>
        </w:rPr>
        <w:t xml:space="preserve"> felt grateful, but I felt as if it was not enough to create change. </w:t>
      </w:r>
      <w:commentRangeEnd w:id="10"/>
      <w:r w:rsidR="00A565F4">
        <w:rPr>
          <w:rStyle w:val="CommentReference"/>
        </w:rPr>
        <w:commentReference w:id="10"/>
      </w:r>
    </w:p>
    <w:p w14:paraId="35980F6F" w14:textId="77777777" w:rsidR="00F25506" w:rsidRDefault="00F25506" w:rsidP="00D7100C">
      <w:pPr>
        <w:spacing w:after="0" w:line="240" w:lineRule="auto"/>
        <w:rPr>
          <w:ins w:id="11" w:author="Thalia Priscilla" w:date="2022-11-18T14:12:00Z"/>
          <w:rFonts w:ascii="Arial" w:eastAsia="Times New Roman" w:hAnsi="Arial" w:cs="Arial"/>
          <w:color w:val="000000"/>
          <w:lang w:eastAsia="en-ID"/>
        </w:rPr>
      </w:pPr>
    </w:p>
    <w:p w14:paraId="4EC2F388" w14:textId="7CDFED1B" w:rsidR="00D7100C" w:rsidRPr="00D7100C" w:rsidRDefault="00D7100C" w:rsidP="00D7100C">
      <w:pPr>
        <w:spacing w:after="0" w:line="240" w:lineRule="auto"/>
        <w:rPr>
          <w:rFonts w:ascii="Times New Roman" w:eastAsia="Times New Roman" w:hAnsi="Times New Roman" w:cs="Times New Roman"/>
          <w:sz w:val="24"/>
          <w:szCs w:val="24"/>
          <w:lang w:eastAsia="en-ID"/>
        </w:rPr>
      </w:pPr>
      <w:r w:rsidRPr="00D7100C">
        <w:rPr>
          <w:rFonts w:ascii="Arial" w:eastAsia="Times New Roman" w:hAnsi="Arial" w:cs="Arial"/>
          <w:color w:val="000000"/>
          <w:lang w:eastAsia="en-ID"/>
        </w:rPr>
        <w:t>In my next civics class, I led a class-wide discussion about a case of discrimination towards a university student who was forcibly removed from their classes due to their identity as a non-binary person. I mentioned how people, regardless of their gender identity should maintain their right to education. There was still a divide in the recognition of non-binary people within my class, but a majority of my classmates agreed that the forced removal of this student was unwarranted and a violation of that student’s basic human rights. </w:t>
      </w:r>
    </w:p>
    <w:p w14:paraId="280588F2" w14:textId="77777777" w:rsidR="00D7100C" w:rsidRPr="00D7100C" w:rsidRDefault="00D7100C" w:rsidP="00D7100C">
      <w:pPr>
        <w:spacing w:after="0" w:line="240" w:lineRule="auto"/>
        <w:rPr>
          <w:rFonts w:ascii="Times New Roman" w:eastAsia="Times New Roman" w:hAnsi="Times New Roman" w:cs="Times New Roman"/>
          <w:sz w:val="24"/>
          <w:szCs w:val="24"/>
          <w:lang w:eastAsia="en-ID"/>
        </w:rPr>
      </w:pPr>
    </w:p>
    <w:p w14:paraId="77636502" w14:textId="77777777" w:rsidR="00D7100C" w:rsidRPr="00D7100C" w:rsidRDefault="00D7100C" w:rsidP="00D7100C">
      <w:pPr>
        <w:spacing w:after="0" w:line="240" w:lineRule="auto"/>
        <w:rPr>
          <w:rFonts w:ascii="Times New Roman" w:eastAsia="Times New Roman" w:hAnsi="Times New Roman" w:cs="Times New Roman"/>
          <w:sz w:val="24"/>
          <w:szCs w:val="24"/>
          <w:lang w:eastAsia="en-ID"/>
        </w:rPr>
      </w:pPr>
      <w:r w:rsidRPr="00D7100C">
        <w:rPr>
          <w:rFonts w:ascii="Arial" w:eastAsia="Times New Roman" w:hAnsi="Arial" w:cs="Arial"/>
          <w:color w:val="000000"/>
          <w:lang w:eastAsia="en-ID"/>
        </w:rPr>
        <w:t xml:space="preserve">Several weeks later, one of my classmates brought up how people who are accused of being gay in Aceh (a province where Islamic law is enforced) were caned, and how he thought that was an abuse of human rights. When I heard this, I felt </w:t>
      </w:r>
      <w:commentRangeStart w:id="12"/>
      <w:r w:rsidRPr="00D7100C">
        <w:rPr>
          <w:rFonts w:ascii="Arial" w:eastAsia="Times New Roman" w:hAnsi="Arial" w:cs="Arial"/>
          <w:color w:val="000000"/>
          <w:lang w:eastAsia="en-ID"/>
        </w:rPr>
        <w:t xml:space="preserve">disgusted </w:t>
      </w:r>
      <w:commentRangeEnd w:id="12"/>
      <w:r w:rsidR="00440A74">
        <w:rPr>
          <w:rStyle w:val="CommentReference"/>
        </w:rPr>
        <w:commentReference w:id="12"/>
      </w:r>
      <w:r w:rsidRPr="00D7100C">
        <w:rPr>
          <w:rFonts w:ascii="Arial" w:eastAsia="Times New Roman" w:hAnsi="Arial" w:cs="Arial"/>
          <w:color w:val="000000"/>
          <w:lang w:eastAsia="en-ID"/>
        </w:rPr>
        <w:t>that this was still happening in my country, but relieved that discussion of this subject is starting to become normalized. I felt as if I was leading a direction towards normalizing taboo discussions, and that this was the first step towards progress as a community.</w:t>
      </w:r>
    </w:p>
    <w:p w14:paraId="2185636F" w14:textId="344DAA2A" w:rsidR="00AF6C12" w:rsidRDefault="00AF6C12">
      <w:pPr>
        <w:rPr>
          <w:ins w:id="13" w:author="Thalia Priscilla" w:date="2022-11-18T14:36:00Z"/>
        </w:rPr>
      </w:pPr>
    </w:p>
    <w:p w14:paraId="2285CB27" w14:textId="59A8B9F4" w:rsidR="00440A74" w:rsidRDefault="00440A74">
      <w:pPr>
        <w:rPr>
          <w:ins w:id="14" w:author="Thalia Priscilla" w:date="2022-11-18T14:36:00Z"/>
        </w:rPr>
      </w:pPr>
      <w:ins w:id="15" w:author="Thalia Priscilla" w:date="2022-11-18T14:36:00Z">
        <w:r>
          <w:t xml:space="preserve">Hi </w:t>
        </w:r>
        <w:proofErr w:type="spellStart"/>
        <w:r>
          <w:t>Qimiwa</w:t>
        </w:r>
        <w:proofErr w:type="spellEnd"/>
        <w:r>
          <w:t>:</w:t>
        </w:r>
      </w:ins>
    </w:p>
    <w:p w14:paraId="45F0A0EC" w14:textId="167846A9" w:rsidR="00464FF7" w:rsidRDefault="00440A74">
      <w:pPr>
        <w:rPr>
          <w:ins w:id="16" w:author="Thalia Priscilla" w:date="2022-11-18T14:42:00Z"/>
        </w:rPr>
      </w:pPr>
      <w:ins w:id="17" w:author="Thalia Priscilla" w:date="2022-11-18T14:36:00Z">
        <w:r>
          <w:t xml:space="preserve">I feel your </w:t>
        </w:r>
      </w:ins>
      <w:ins w:id="18" w:author="Thalia Priscilla" w:date="2022-11-18T14:37:00Z">
        <w:r>
          <w:t>strong will to defend human rights for minority groups like the LGBTQ community</w:t>
        </w:r>
      </w:ins>
      <w:ins w:id="19" w:author="Thalia Priscilla" w:date="2022-11-18T14:42:00Z">
        <w:r w:rsidR="00464FF7">
          <w:t xml:space="preserve"> and I do believe that you have worked toward positively influencing others.</w:t>
        </w:r>
      </w:ins>
    </w:p>
    <w:p w14:paraId="1F3B7CBD" w14:textId="4E28AC70" w:rsidR="00464FF7" w:rsidRDefault="00464FF7">
      <w:pPr>
        <w:rPr>
          <w:ins w:id="20" w:author="Thalia Priscilla" w:date="2022-11-18T14:45:00Z"/>
        </w:rPr>
      </w:pPr>
      <w:ins w:id="21" w:author="Thalia Priscilla" w:date="2022-11-18T14:42:00Z">
        <w:r>
          <w:t xml:space="preserve">However, I suggest </w:t>
        </w:r>
      </w:ins>
      <w:ins w:id="22" w:author="Thalia Priscilla" w:date="2022-11-18T14:43:00Z">
        <w:r>
          <w:t>being careful in you</w:t>
        </w:r>
      </w:ins>
      <w:ins w:id="23" w:author="Thalia Priscilla" w:date="2022-11-18T14:44:00Z">
        <w:r>
          <w:t>r word choice so as to not sound like you are attacking those who believe differently</w:t>
        </w:r>
      </w:ins>
      <w:ins w:id="24" w:author="Thalia Priscilla" w:date="2022-11-18T14:45:00Z">
        <w:r>
          <w:t xml:space="preserve"> than yourself</w:t>
        </w:r>
      </w:ins>
      <w:ins w:id="25" w:author="Thalia Priscilla" w:date="2022-11-18T14:48:00Z">
        <w:r w:rsidR="003240FE">
          <w:t xml:space="preserve"> and doing this respectfully.</w:t>
        </w:r>
      </w:ins>
      <w:ins w:id="26" w:author="Thalia Priscilla" w:date="2022-11-18T14:44:00Z">
        <w:r>
          <w:t xml:space="preserve"> The prompt calls for a time when you ‘positively influence others’, and you want to focus on that. </w:t>
        </w:r>
      </w:ins>
    </w:p>
    <w:p w14:paraId="5E40C9F2" w14:textId="77777777" w:rsidR="00EE53FE" w:rsidRDefault="00464FF7">
      <w:pPr>
        <w:rPr>
          <w:ins w:id="27" w:author="Thalia Priscilla" w:date="2022-11-18T14:51:00Z"/>
        </w:rPr>
      </w:pPr>
      <w:ins w:id="28" w:author="Thalia Priscilla" w:date="2022-11-18T14:45:00Z">
        <w:r>
          <w:t xml:space="preserve">Also be very clear in your objective: is your goal for people to agree with you? </w:t>
        </w:r>
      </w:ins>
      <w:ins w:id="29" w:author="Thalia Priscilla" w:date="2022-11-18T14:46:00Z">
        <w:r>
          <w:t xml:space="preserve">Or is your goal for people to ‘normalize taboo discussions’ and openly talk about controversial issues? How do you want to achieve that? </w:t>
        </w:r>
      </w:ins>
      <w:ins w:id="30" w:author="Thalia Priscilla" w:date="2022-11-18T14:47:00Z">
        <w:r w:rsidR="00433F32">
          <w:t xml:space="preserve">What greater impact do you want to see in society ultimately? </w:t>
        </w:r>
      </w:ins>
    </w:p>
    <w:p w14:paraId="16A2A8F9" w14:textId="77777777" w:rsidR="00EE53FE" w:rsidRDefault="00EE53FE">
      <w:pPr>
        <w:rPr>
          <w:ins w:id="31" w:author="Thalia Priscilla" w:date="2022-11-18T14:51:00Z"/>
        </w:rPr>
      </w:pPr>
    </w:p>
    <w:p w14:paraId="6D8053A3" w14:textId="531E8373" w:rsidR="00C51556" w:rsidRDefault="00EE53FE">
      <w:pPr>
        <w:rPr>
          <w:ins w:id="32" w:author="Thalia Priscilla" w:date="2022-11-18T14:48:00Z"/>
        </w:rPr>
      </w:pPr>
      <w:ins w:id="33" w:author="Thalia Priscilla" w:date="2022-11-18T14:51:00Z">
        <w:r>
          <w:lastRenderedPageBreak/>
          <w:t>N</w:t>
        </w:r>
      </w:ins>
      <w:ins w:id="34" w:author="Thalia Priscilla" w:date="2022-11-18T14:49:00Z">
        <w:r w:rsidR="00C51556">
          <w:t>avigating controversial issues is not easy</w:t>
        </w:r>
      </w:ins>
      <w:ins w:id="35" w:author="Thalia Priscilla" w:date="2022-11-18T14:50:00Z">
        <w:r w:rsidR="00BA7DD7">
          <w:t xml:space="preserve"> and very nuanced.</w:t>
        </w:r>
      </w:ins>
      <w:ins w:id="36" w:author="Thalia Priscilla" w:date="2022-11-18T14:51:00Z">
        <w:r w:rsidR="00246E1A">
          <w:t xml:space="preserve"> Very rarely is anything a black or white, right or wrong issue.</w:t>
        </w:r>
      </w:ins>
      <w:ins w:id="37" w:author="Thalia Priscilla" w:date="2022-11-18T14:50:00Z">
        <w:r w:rsidR="00BA7DD7">
          <w:t xml:space="preserve"> W</w:t>
        </w:r>
      </w:ins>
      <w:ins w:id="38" w:author="Thalia Priscilla" w:date="2022-11-18T14:49:00Z">
        <w:r w:rsidR="00C51556">
          <w:t>hatever we believe in and strive toward, we better make sure to do</w:t>
        </w:r>
      </w:ins>
      <w:ins w:id="39" w:author="Thalia Priscilla" w:date="2022-11-18T14:50:00Z">
        <w:r w:rsidR="00C51556">
          <w:t xml:space="preserve"> it respectfully and not from a place of negativity</w:t>
        </w:r>
        <w:r w:rsidR="00BA7DD7">
          <w:t>.</w:t>
        </w:r>
      </w:ins>
    </w:p>
    <w:p w14:paraId="5B158DA0" w14:textId="78666024" w:rsidR="00433F32" w:rsidRDefault="00433F32">
      <w:ins w:id="40" w:author="Thalia Priscilla" w:date="2022-11-18T14:48:00Z">
        <w:r>
          <w:t>All the best!</w:t>
        </w:r>
      </w:ins>
    </w:p>
    <w:sectPr w:rsidR="00433F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18T14:15:00Z" w:initials="TP">
    <w:p w14:paraId="1F8CBA89" w14:textId="3DBEEBEF" w:rsidR="00F25506" w:rsidRDefault="00F25506">
      <w:pPr>
        <w:pStyle w:val="CommentText"/>
      </w:pPr>
      <w:r>
        <w:rPr>
          <w:rStyle w:val="CommentReference"/>
        </w:rPr>
        <w:annotationRef/>
      </w:r>
      <w:r>
        <w:t>It may be true that throughout the country this is the general sentiment. However,</w:t>
      </w:r>
      <w:r w:rsidR="003373B3">
        <w:t xml:space="preserve"> stating that ‘people who identify as’ may refer to ‘everyone’. Using generalizations like this and not backing up your statements with data</w:t>
      </w:r>
      <w:r>
        <w:t xml:space="preserve"> may make you seem </w:t>
      </w:r>
      <w:r w:rsidR="003373B3">
        <w:t>very biased.</w:t>
      </w:r>
    </w:p>
  </w:comment>
  <w:comment w:id="2" w:author="Thalia Priscilla" w:date="2022-11-18T14:18:00Z" w:initials="TP">
    <w:p w14:paraId="4320D5D4" w14:textId="6E9224D6" w:rsidR="008F3649" w:rsidRDefault="008F3649">
      <w:pPr>
        <w:pStyle w:val="CommentText"/>
      </w:pPr>
      <w:r>
        <w:rPr>
          <w:rStyle w:val="CommentReference"/>
        </w:rPr>
        <w:annotationRef/>
      </w:r>
      <w:r>
        <w:rPr>
          <w:rStyle w:val="CommentReference"/>
        </w:rPr>
        <w:t xml:space="preserve">When using words such as ‘people could freely’ implies that </w:t>
      </w:r>
      <w:r w:rsidR="003373B3">
        <w:rPr>
          <w:rStyle w:val="CommentReference"/>
        </w:rPr>
        <w:t xml:space="preserve">it’s allowed. I would be careful with talking about a topic that may be controversial </w:t>
      </w:r>
    </w:p>
  </w:comment>
  <w:comment w:id="9" w:author="Thalia Priscilla" w:date="2022-11-18T14:51:00Z" w:initials="TP">
    <w:p w14:paraId="11D20818" w14:textId="309972CB" w:rsidR="00B36885" w:rsidRDefault="00B36885">
      <w:pPr>
        <w:pStyle w:val="CommentText"/>
      </w:pPr>
      <w:r>
        <w:rPr>
          <w:rStyle w:val="CommentReference"/>
        </w:rPr>
        <w:annotationRef/>
      </w:r>
      <w:r w:rsidR="00643009">
        <w:rPr>
          <w:rStyle w:val="CommentReference"/>
        </w:rPr>
        <w:t xml:space="preserve">Is anyone questioning </w:t>
      </w:r>
      <w:r w:rsidR="00643009">
        <w:rPr>
          <w:rStyle w:val="CommentReference"/>
        </w:rPr>
        <w:t>this?</w:t>
      </w:r>
    </w:p>
  </w:comment>
  <w:comment w:id="10" w:author="Thalia Priscilla" w:date="2022-11-18T14:30:00Z" w:initials="TP">
    <w:p w14:paraId="19E9C1D9" w14:textId="35B7016F" w:rsidR="00A565F4" w:rsidRDefault="00A565F4">
      <w:pPr>
        <w:pStyle w:val="CommentText"/>
      </w:pPr>
      <w:r>
        <w:rPr>
          <w:rStyle w:val="CommentReference"/>
        </w:rPr>
        <w:annotationRef/>
      </w:r>
      <w:r>
        <w:rPr>
          <w:rStyle w:val="CommentReference"/>
        </w:rPr>
        <w:t>I think you can explicitly mention what change you wish to see.</w:t>
      </w:r>
    </w:p>
  </w:comment>
  <w:comment w:id="12" w:author="Thalia Priscilla" w:date="2022-11-18T14:35:00Z" w:initials="TP">
    <w:p w14:paraId="236A916B" w14:textId="3A4A0314" w:rsidR="00440A74" w:rsidRDefault="00440A74">
      <w:pPr>
        <w:pStyle w:val="CommentText"/>
      </w:pPr>
      <w:r>
        <w:rPr>
          <w:rStyle w:val="CommentReference"/>
        </w:rPr>
        <w:annotationRef/>
      </w:r>
      <w:r>
        <w:t>I would refrain from using loaded words like this. Although you may feel strongly about what you believe in, the reader would also want to see you advocate towards change in a positive manner – not hostile.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CBA89" w15:done="0"/>
  <w15:commentEx w15:paraId="4320D5D4" w15:done="0"/>
  <w15:commentEx w15:paraId="11D20818" w15:done="0"/>
  <w15:commentEx w15:paraId="19E9C1D9" w15:done="0"/>
  <w15:commentEx w15:paraId="236A91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211F5" w16cex:dateUtc="2022-11-18T07:15:00Z"/>
  <w16cex:commentExtensible w16cex:durableId="272212A8" w16cex:dateUtc="2022-11-18T07:18:00Z"/>
  <w16cex:commentExtensible w16cex:durableId="27221A8C" w16cex:dateUtc="2022-11-18T07:51:00Z"/>
  <w16cex:commentExtensible w16cex:durableId="27221574" w16cex:dateUtc="2022-11-18T07:30:00Z"/>
  <w16cex:commentExtensible w16cex:durableId="272216CA" w16cex:dateUtc="2022-11-18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CBA89" w16cid:durableId="272211F5"/>
  <w16cid:commentId w16cid:paraId="4320D5D4" w16cid:durableId="272212A8"/>
  <w16cid:commentId w16cid:paraId="11D20818" w16cid:durableId="27221A8C"/>
  <w16cid:commentId w16cid:paraId="19E9C1D9" w16cid:durableId="27221574"/>
  <w16cid:commentId w16cid:paraId="236A916B" w16cid:durableId="272216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0C"/>
    <w:rsid w:val="00246E1A"/>
    <w:rsid w:val="003240FE"/>
    <w:rsid w:val="003373B3"/>
    <w:rsid w:val="00433F32"/>
    <w:rsid w:val="00440A74"/>
    <w:rsid w:val="00464FF7"/>
    <w:rsid w:val="00643009"/>
    <w:rsid w:val="00653B37"/>
    <w:rsid w:val="0084744C"/>
    <w:rsid w:val="008F3649"/>
    <w:rsid w:val="00A565F4"/>
    <w:rsid w:val="00AF6C12"/>
    <w:rsid w:val="00B36885"/>
    <w:rsid w:val="00BA7DD7"/>
    <w:rsid w:val="00C51556"/>
    <w:rsid w:val="00D7100C"/>
    <w:rsid w:val="00DC1F89"/>
    <w:rsid w:val="00EE53FE"/>
    <w:rsid w:val="00F255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8061"/>
  <w15:chartTrackingRefBased/>
  <w15:docId w15:val="{88B4A1BC-CCCE-4B08-84B4-A916E687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00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D7100C"/>
    <w:pPr>
      <w:ind w:left="720"/>
      <w:contextualSpacing/>
    </w:pPr>
  </w:style>
  <w:style w:type="paragraph" w:styleId="Revision">
    <w:name w:val="Revision"/>
    <w:hidden/>
    <w:uiPriority w:val="99"/>
    <w:semiHidden/>
    <w:rsid w:val="00653B37"/>
    <w:pPr>
      <w:spacing w:after="0" w:line="240" w:lineRule="auto"/>
    </w:pPr>
  </w:style>
  <w:style w:type="character" w:styleId="CommentReference">
    <w:name w:val="annotation reference"/>
    <w:basedOn w:val="DefaultParagraphFont"/>
    <w:uiPriority w:val="99"/>
    <w:semiHidden/>
    <w:unhideWhenUsed/>
    <w:rsid w:val="00F25506"/>
    <w:rPr>
      <w:sz w:val="16"/>
      <w:szCs w:val="16"/>
    </w:rPr>
  </w:style>
  <w:style w:type="paragraph" w:styleId="CommentText">
    <w:name w:val="annotation text"/>
    <w:basedOn w:val="Normal"/>
    <w:link w:val="CommentTextChar"/>
    <w:uiPriority w:val="99"/>
    <w:semiHidden/>
    <w:unhideWhenUsed/>
    <w:rsid w:val="00F25506"/>
    <w:pPr>
      <w:spacing w:line="240" w:lineRule="auto"/>
    </w:pPr>
    <w:rPr>
      <w:sz w:val="20"/>
      <w:szCs w:val="20"/>
    </w:rPr>
  </w:style>
  <w:style w:type="character" w:customStyle="1" w:styleId="CommentTextChar">
    <w:name w:val="Comment Text Char"/>
    <w:basedOn w:val="DefaultParagraphFont"/>
    <w:link w:val="CommentText"/>
    <w:uiPriority w:val="99"/>
    <w:semiHidden/>
    <w:rsid w:val="00F25506"/>
    <w:rPr>
      <w:sz w:val="20"/>
      <w:szCs w:val="20"/>
    </w:rPr>
  </w:style>
  <w:style w:type="paragraph" w:styleId="CommentSubject">
    <w:name w:val="annotation subject"/>
    <w:basedOn w:val="CommentText"/>
    <w:next w:val="CommentText"/>
    <w:link w:val="CommentSubjectChar"/>
    <w:uiPriority w:val="99"/>
    <w:semiHidden/>
    <w:unhideWhenUsed/>
    <w:rsid w:val="00F25506"/>
    <w:rPr>
      <w:b/>
      <w:bCs/>
    </w:rPr>
  </w:style>
  <w:style w:type="character" w:customStyle="1" w:styleId="CommentSubjectChar">
    <w:name w:val="Comment Subject Char"/>
    <w:basedOn w:val="CommentTextChar"/>
    <w:link w:val="CommentSubject"/>
    <w:uiPriority w:val="99"/>
    <w:semiHidden/>
    <w:rsid w:val="00F255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08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10</cp:revision>
  <dcterms:created xsi:type="dcterms:W3CDTF">2022-11-17T04:29:00Z</dcterms:created>
  <dcterms:modified xsi:type="dcterms:W3CDTF">2022-11-18T07:52:00Z</dcterms:modified>
</cp:coreProperties>
</file>