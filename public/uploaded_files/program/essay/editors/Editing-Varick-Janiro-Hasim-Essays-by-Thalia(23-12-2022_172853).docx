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B702D" w:rsidRDefault="00F84718">
      <w:r>
        <w:t>Why Northwestern? 300 words</w:t>
      </w:r>
    </w:p>
    <w:p w14:paraId="00000002" w14:textId="77777777" w:rsidR="00DB702D" w:rsidRDefault="00DB702D"/>
    <w:p w14:paraId="00000003" w14:textId="71C15F58" w:rsidR="00DB702D" w:rsidRDefault="00F84718">
      <w:pPr>
        <w:rPr>
          <w:rFonts w:ascii="Roboto" w:eastAsia="Roboto" w:hAnsi="Roboto" w:cs="Roboto"/>
          <w:sz w:val="21"/>
          <w:szCs w:val="21"/>
        </w:rPr>
      </w:pPr>
      <w:r>
        <w:rPr>
          <w:rFonts w:ascii="Roboto" w:eastAsia="Roboto" w:hAnsi="Roboto" w:cs="Roboto"/>
          <w:sz w:val="21"/>
          <w:szCs w:val="21"/>
        </w:rPr>
        <w:t xml:space="preserve">From building an auto-bullseye dartboard to building glitter bombs to fight porch pirates, </w:t>
      </w:r>
      <w:commentRangeStart w:id="0"/>
      <w:r>
        <w:rPr>
          <w:rFonts w:ascii="Roboto" w:eastAsia="Roboto" w:hAnsi="Roboto" w:cs="Roboto"/>
          <w:sz w:val="21"/>
          <w:szCs w:val="21"/>
        </w:rPr>
        <w:t xml:space="preserve">Mark </w:t>
      </w:r>
      <w:proofErr w:type="spellStart"/>
      <w:r>
        <w:rPr>
          <w:rFonts w:ascii="Roboto" w:eastAsia="Roboto" w:hAnsi="Roboto" w:cs="Roboto"/>
          <w:sz w:val="21"/>
          <w:szCs w:val="21"/>
        </w:rPr>
        <w:t>Rober</w:t>
      </w:r>
      <w:proofErr w:type="spellEnd"/>
      <w:ins w:id="1" w:author="Thalia Priscilla" w:date="2022-12-23T16:24:00Z">
        <w:r w:rsidR="00CE517C">
          <w:rPr>
            <w:rFonts w:ascii="Roboto" w:eastAsia="Roboto" w:hAnsi="Roboto" w:cs="Roboto"/>
            <w:sz w:val="21"/>
            <w:szCs w:val="21"/>
          </w:rPr>
          <w:t>, a YouTuber,</w:t>
        </w:r>
      </w:ins>
      <w:r>
        <w:rPr>
          <w:rFonts w:ascii="Roboto" w:eastAsia="Roboto" w:hAnsi="Roboto" w:cs="Roboto"/>
          <w:sz w:val="21"/>
          <w:szCs w:val="21"/>
        </w:rPr>
        <w:t xml:space="preserve"> </w:t>
      </w:r>
      <w:commentRangeEnd w:id="0"/>
      <w:r w:rsidR="00CE517C">
        <w:rPr>
          <w:rStyle w:val="CommentReference"/>
        </w:rPr>
        <w:commentReference w:id="0"/>
      </w:r>
      <w:r>
        <w:rPr>
          <w:rFonts w:ascii="Roboto" w:eastAsia="Roboto" w:hAnsi="Roboto" w:cs="Roboto"/>
          <w:sz w:val="21"/>
          <w:szCs w:val="21"/>
        </w:rPr>
        <w:t xml:space="preserve">has never failed to amaze me as he solves problems using his ability to create things. Inspired, I </w:t>
      </w:r>
      <w:ins w:id="2" w:author="Thalia Priscilla" w:date="2022-12-23T16:40:00Z">
        <w:r w:rsidR="004F67BD">
          <w:rPr>
            <w:rFonts w:ascii="Roboto" w:eastAsia="Roboto" w:hAnsi="Roboto" w:cs="Roboto"/>
            <w:sz w:val="21"/>
            <w:szCs w:val="21"/>
          </w:rPr>
          <w:t xml:space="preserve">also </w:t>
        </w:r>
      </w:ins>
      <w:r>
        <w:rPr>
          <w:rFonts w:ascii="Roboto" w:eastAsia="Roboto" w:hAnsi="Roboto" w:cs="Roboto"/>
          <w:sz w:val="21"/>
          <w:szCs w:val="21"/>
        </w:rPr>
        <w:t xml:space="preserve">began </w:t>
      </w:r>
      <w:del w:id="3" w:author="Thalia Priscilla" w:date="2022-12-23T16:25:00Z">
        <w:r w:rsidDel="00CE517C">
          <w:rPr>
            <w:rFonts w:ascii="Roboto" w:eastAsia="Roboto" w:hAnsi="Roboto" w:cs="Roboto"/>
            <w:sz w:val="21"/>
            <w:szCs w:val="21"/>
          </w:rPr>
          <w:delText xml:space="preserve">finding </w:delText>
        </w:r>
      </w:del>
      <w:ins w:id="4" w:author="Thalia Priscilla" w:date="2022-12-23T16:25:00Z">
        <w:r w:rsidR="00CE517C">
          <w:rPr>
            <w:rFonts w:ascii="Roboto" w:eastAsia="Roboto" w:hAnsi="Roboto" w:cs="Roboto"/>
            <w:sz w:val="21"/>
            <w:szCs w:val="21"/>
          </w:rPr>
          <w:t xml:space="preserve">creating </w:t>
        </w:r>
      </w:ins>
      <w:r>
        <w:rPr>
          <w:rFonts w:ascii="Roboto" w:eastAsia="Roboto" w:hAnsi="Roboto" w:cs="Roboto"/>
          <w:sz w:val="21"/>
          <w:szCs w:val="21"/>
        </w:rPr>
        <w:t xml:space="preserve">solutions to problems I noticed, such as building an automatic-door-handle-sanitizer to minimize viral transmissions and building solar-powered </w:t>
      </w:r>
      <w:proofErr w:type="gramStart"/>
      <w:r>
        <w:rPr>
          <w:rFonts w:ascii="Roboto" w:eastAsia="Roboto" w:hAnsi="Roboto" w:cs="Roboto"/>
          <w:sz w:val="21"/>
          <w:szCs w:val="21"/>
        </w:rPr>
        <w:t>street lights</w:t>
      </w:r>
      <w:proofErr w:type="gramEnd"/>
      <w:r>
        <w:rPr>
          <w:rFonts w:ascii="Roboto" w:eastAsia="Roboto" w:hAnsi="Roboto" w:cs="Roboto"/>
          <w:sz w:val="21"/>
          <w:szCs w:val="21"/>
        </w:rPr>
        <w:t xml:space="preserve"> for people </w:t>
      </w:r>
      <w:ins w:id="5" w:author="Thalia Priscilla" w:date="2022-12-23T16:25:00Z">
        <w:r w:rsidR="00CE517C">
          <w:rPr>
            <w:rFonts w:ascii="Roboto" w:eastAsia="Roboto" w:hAnsi="Roboto" w:cs="Roboto"/>
            <w:sz w:val="21"/>
            <w:szCs w:val="21"/>
          </w:rPr>
          <w:t>in</w:t>
        </w:r>
      </w:ins>
      <w:del w:id="6" w:author="Thalia Priscilla" w:date="2022-12-23T16:25:00Z">
        <w:r w:rsidDel="00CE517C">
          <w:rPr>
            <w:rFonts w:ascii="Roboto" w:eastAsia="Roboto" w:hAnsi="Roboto" w:cs="Roboto"/>
            <w:sz w:val="21"/>
            <w:szCs w:val="21"/>
          </w:rPr>
          <w:delText>at</w:delText>
        </w:r>
      </w:del>
      <w:r>
        <w:rPr>
          <w:rFonts w:ascii="Roboto" w:eastAsia="Roboto" w:hAnsi="Roboto" w:cs="Roboto"/>
          <w:sz w:val="21"/>
          <w:szCs w:val="21"/>
        </w:rPr>
        <w:t xml:space="preserve"> the remote Kei Island in East Indonesia.</w:t>
      </w:r>
    </w:p>
    <w:p w14:paraId="00000004" w14:textId="77777777" w:rsidR="00DB702D" w:rsidRDefault="00DB702D">
      <w:pPr>
        <w:rPr>
          <w:rFonts w:ascii="Roboto" w:eastAsia="Roboto" w:hAnsi="Roboto" w:cs="Roboto"/>
          <w:sz w:val="21"/>
          <w:szCs w:val="21"/>
        </w:rPr>
      </w:pPr>
    </w:p>
    <w:p w14:paraId="7C8A2113" w14:textId="5CF42B53" w:rsidR="004F67BD" w:rsidRDefault="00F84718">
      <w:pPr>
        <w:rPr>
          <w:ins w:id="7" w:author="Thalia Priscilla" w:date="2022-12-23T16:43:00Z"/>
          <w:rFonts w:ascii="Roboto" w:eastAsia="Roboto" w:hAnsi="Roboto" w:cs="Roboto"/>
          <w:sz w:val="21"/>
          <w:szCs w:val="21"/>
        </w:rPr>
      </w:pPr>
      <w:r>
        <w:rPr>
          <w:rFonts w:ascii="Roboto" w:eastAsia="Roboto" w:hAnsi="Roboto" w:cs="Roboto"/>
          <w:sz w:val="21"/>
          <w:szCs w:val="21"/>
        </w:rPr>
        <w:t xml:space="preserve">In the future, I aim to tackle humanity’s greatest challenge - </w:t>
      </w:r>
      <w:commentRangeStart w:id="8"/>
      <w:r>
        <w:rPr>
          <w:rFonts w:ascii="Roboto" w:eastAsia="Roboto" w:hAnsi="Roboto" w:cs="Roboto"/>
          <w:sz w:val="21"/>
          <w:szCs w:val="21"/>
        </w:rPr>
        <w:t xml:space="preserve">climate change. </w:t>
      </w:r>
      <w:commentRangeEnd w:id="8"/>
      <w:r w:rsidR="004F67BD">
        <w:rPr>
          <w:rStyle w:val="CommentReference"/>
        </w:rPr>
        <w:commentReference w:id="8"/>
      </w:r>
      <w:commentRangeStart w:id="9"/>
      <w:ins w:id="10" w:author="Thalia Priscilla" w:date="2022-12-23T16:43:00Z">
        <w:r w:rsidR="004F67BD">
          <w:rPr>
            <w:rFonts w:ascii="Roboto" w:eastAsia="Roboto" w:hAnsi="Roboto" w:cs="Roboto"/>
            <w:sz w:val="21"/>
            <w:szCs w:val="21"/>
          </w:rPr>
          <w:t xml:space="preserve">Delving into the Electric Engineering Design course </w:t>
        </w:r>
      </w:ins>
      <w:commentRangeEnd w:id="9"/>
      <w:ins w:id="11" w:author="Thalia Priscilla" w:date="2022-12-23T17:24:00Z">
        <w:r w:rsidR="007D503A">
          <w:rPr>
            <w:rStyle w:val="CommentReference"/>
          </w:rPr>
          <w:commentReference w:id="9"/>
        </w:r>
      </w:ins>
      <w:ins w:id="12" w:author="Thalia Priscilla" w:date="2022-12-23T16:43:00Z">
        <w:r w:rsidR="004F67BD">
          <w:rPr>
            <w:rFonts w:ascii="Roboto" w:eastAsia="Roboto" w:hAnsi="Roboto" w:cs="Roboto"/>
            <w:sz w:val="21"/>
            <w:szCs w:val="21"/>
          </w:rPr>
          <w:t>will help me learn how to design more complex circuits</w:t>
        </w:r>
      </w:ins>
      <w:ins w:id="13" w:author="Thalia Priscilla" w:date="2022-12-23T16:44:00Z">
        <w:r w:rsidR="004F67BD">
          <w:rPr>
            <w:rFonts w:ascii="Roboto" w:eastAsia="Roboto" w:hAnsi="Roboto" w:cs="Roboto"/>
            <w:sz w:val="21"/>
            <w:szCs w:val="21"/>
          </w:rPr>
          <w:t xml:space="preserve"> that will support the cause</w:t>
        </w:r>
      </w:ins>
      <w:ins w:id="14" w:author="Thalia Priscilla" w:date="2022-12-23T16:43:00Z">
        <w:r w:rsidR="004F67BD">
          <w:rPr>
            <w:rFonts w:ascii="Roboto" w:eastAsia="Roboto" w:hAnsi="Roboto" w:cs="Roboto"/>
            <w:sz w:val="21"/>
            <w:szCs w:val="21"/>
          </w:rPr>
          <w:t xml:space="preserve">. </w:t>
        </w:r>
        <w:commentRangeStart w:id="15"/>
        <w:r w:rsidR="004F67BD">
          <w:rPr>
            <w:rFonts w:ascii="Roboto" w:eastAsia="Roboto" w:hAnsi="Roboto" w:cs="Roboto"/>
            <w:sz w:val="21"/>
            <w:szCs w:val="21"/>
          </w:rPr>
          <w:t xml:space="preserve">Be it building nuclear fusion tokamaks to produce clean energy or building better electric cars to reduce reliance on fossil fuels, studying electrical engineering will give me the skillset to </w:t>
        </w:r>
      </w:ins>
      <w:ins w:id="16" w:author="Thalia Priscilla" w:date="2022-12-23T16:46:00Z">
        <w:r w:rsidR="00702905">
          <w:rPr>
            <w:rFonts w:ascii="Roboto" w:eastAsia="Roboto" w:hAnsi="Roboto" w:cs="Roboto"/>
            <w:sz w:val="21"/>
            <w:szCs w:val="21"/>
          </w:rPr>
          <w:t>pursue my goals</w:t>
        </w:r>
      </w:ins>
      <w:ins w:id="17" w:author="Thalia Priscilla" w:date="2022-12-23T16:43:00Z">
        <w:r w:rsidR="004F67BD">
          <w:rPr>
            <w:rFonts w:ascii="Roboto" w:eastAsia="Roboto" w:hAnsi="Roboto" w:cs="Roboto"/>
            <w:sz w:val="21"/>
            <w:szCs w:val="21"/>
          </w:rPr>
          <w:t>.</w:t>
        </w:r>
      </w:ins>
      <w:commentRangeEnd w:id="15"/>
      <w:ins w:id="18" w:author="Thalia Priscilla" w:date="2022-12-23T16:47:00Z">
        <w:r w:rsidR="00702905">
          <w:rPr>
            <w:rStyle w:val="CommentReference"/>
          </w:rPr>
          <w:commentReference w:id="15"/>
        </w:r>
      </w:ins>
    </w:p>
    <w:p w14:paraId="42EE00D5" w14:textId="77777777" w:rsidR="004F67BD" w:rsidRDefault="004F67BD">
      <w:pPr>
        <w:rPr>
          <w:ins w:id="19" w:author="Thalia Priscilla" w:date="2022-12-23T16:43:00Z"/>
          <w:rFonts w:ascii="Roboto" w:eastAsia="Roboto" w:hAnsi="Roboto" w:cs="Roboto"/>
          <w:sz w:val="21"/>
          <w:szCs w:val="21"/>
        </w:rPr>
      </w:pPr>
    </w:p>
    <w:p w14:paraId="00000005" w14:textId="5F28FFE6" w:rsidR="00DB702D" w:rsidDel="004F67BD" w:rsidRDefault="00F84718">
      <w:pPr>
        <w:rPr>
          <w:del w:id="20" w:author="Thalia Priscilla" w:date="2022-12-23T16:44:00Z"/>
          <w:rFonts w:ascii="Roboto" w:eastAsia="Roboto" w:hAnsi="Roboto" w:cs="Roboto"/>
          <w:sz w:val="21"/>
          <w:szCs w:val="21"/>
        </w:rPr>
      </w:pPr>
      <w:commentRangeStart w:id="21"/>
      <w:r>
        <w:rPr>
          <w:rFonts w:ascii="Roboto" w:eastAsia="Roboto" w:hAnsi="Roboto" w:cs="Roboto"/>
          <w:sz w:val="21"/>
          <w:szCs w:val="21"/>
        </w:rPr>
        <w:t xml:space="preserve">To achieve this, I need to have </w:t>
      </w:r>
      <w:del w:id="22" w:author="Thalia Priscilla" w:date="2022-12-23T16:38:00Z">
        <w:r w:rsidDel="00F84718">
          <w:rPr>
            <w:rFonts w:ascii="Roboto" w:eastAsia="Roboto" w:hAnsi="Roboto" w:cs="Roboto"/>
            <w:sz w:val="21"/>
            <w:szCs w:val="21"/>
          </w:rPr>
          <w:delText xml:space="preserve">a </w:delText>
        </w:r>
      </w:del>
      <w:r>
        <w:rPr>
          <w:rFonts w:ascii="Roboto" w:eastAsia="Roboto" w:hAnsi="Roboto" w:cs="Roboto"/>
          <w:sz w:val="21"/>
          <w:szCs w:val="21"/>
        </w:rPr>
        <w:t xml:space="preserve">deep knowledge in engineering </w:t>
      </w:r>
      <w:commentRangeEnd w:id="21"/>
      <w:r w:rsidR="007D503A">
        <w:rPr>
          <w:rStyle w:val="CommentReference"/>
        </w:rPr>
        <w:commentReference w:id="21"/>
      </w:r>
      <w:r>
        <w:rPr>
          <w:rFonts w:ascii="Roboto" w:eastAsia="Roboto" w:hAnsi="Roboto" w:cs="Roboto"/>
          <w:sz w:val="21"/>
          <w:szCs w:val="21"/>
        </w:rPr>
        <w:t xml:space="preserve">coupled with </w:t>
      </w:r>
      <w:del w:id="23" w:author="Thalia Priscilla" w:date="2022-12-23T16:38:00Z">
        <w:r w:rsidDel="00F84718">
          <w:rPr>
            <w:rFonts w:ascii="Roboto" w:eastAsia="Roboto" w:hAnsi="Roboto" w:cs="Roboto"/>
            <w:sz w:val="21"/>
            <w:szCs w:val="21"/>
          </w:rPr>
          <w:delText xml:space="preserve">a </w:delText>
        </w:r>
      </w:del>
      <w:r>
        <w:rPr>
          <w:rFonts w:ascii="Roboto" w:eastAsia="Roboto" w:hAnsi="Roboto" w:cs="Roboto"/>
          <w:sz w:val="21"/>
          <w:szCs w:val="21"/>
        </w:rPr>
        <w:t>solid business acumen to expand my inventions to scalable projects - and Northwestern is my springboard to achieve that! Northwestern’s mission to “cultivate problem solvers” and emphasis on solving climate change align with my mission.</w:t>
      </w:r>
    </w:p>
    <w:p w14:paraId="00000006" w14:textId="77777777" w:rsidR="00DB702D" w:rsidRDefault="00DB702D">
      <w:pPr>
        <w:rPr>
          <w:rFonts w:ascii="Roboto" w:eastAsia="Roboto" w:hAnsi="Roboto" w:cs="Roboto"/>
          <w:sz w:val="21"/>
          <w:szCs w:val="21"/>
        </w:rPr>
      </w:pPr>
    </w:p>
    <w:p w14:paraId="00000007" w14:textId="5C854CA3" w:rsidR="00DB702D" w:rsidDel="004F67BD" w:rsidRDefault="00F84718">
      <w:pPr>
        <w:rPr>
          <w:del w:id="24" w:author="Thalia Priscilla" w:date="2022-12-23T16:44:00Z"/>
          <w:rFonts w:ascii="Roboto" w:eastAsia="Roboto" w:hAnsi="Roboto" w:cs="Roboto"/>
          <w:sz w:val="21"/>
          <w:szCs w:val="21"/>
        </w:rPr>
      </w:pPr>
      <w:del w:id="25" w:author="Thalia Priscilla" w:date="2022-12-23T16:41:00Z">
        <w:r w:rsidDel="004F67BD">
          <w:rPr>
            <w:rFonts w:ascii="Roboto" w:eastAsia="Roboto" w:hAnsi="Roboto" w:cs="Roboto"/>
            <w:sz w:val="21"/>
            <w:szCs w:val="21"/>
          </w:rPr>
          <w:delText>Thus, I can’t wait to delve</w:delText>
        </w:r>
      </w:del>
      <w:del w:id="26" w:author="Thalia Priscilla" w:date="2022-12-23T16:43:00Z">
        <w:r w:rsidDel="004F67BD">
          <w:rPr>
            <w:rFonts w:ascii="Roboto" w:eastAsia="Roboto" w:hAnsi="Roboto" w:cs="Roboto"/>
            <w:sz w:val="21"/>
            <w:szCs w:val="21"/>
          </w:rPr>
          <w:delText xml:space="preserve"> into the Electric Engineering Design course </w:delText>
        </w:r>
      </w:del>
      <w:del w:id="27" w:author="Thalia Priscilla" w:date="2022-12-23T16:41:00Z">
        <w:r w:rsidDel="004F67BD">
          <w:rPr>
            <w:rFonts w:ascii="Roboto" w:eastAsia="Roboto" w:hAnsi="Roboto" w:cs="Roboto"/>
            <w:sz w:val="21"/>
            <w:szCs w:val="21"/>
          </w:rPr>
          <w:delText xml:space="preserve">to </w:delText>
        </w:r>
      </w:del>
      <w:del w:id="28" w:author="Thalia Priscilla" w:date="2022-12-23T16:43:00Z">
        <w:r w:rsidDel="004F67BD">
          <w:rPr>
            <w:rFonts w:ascii="Roboto" w:eastAsia="Roboto" w:hAnsi="Roboto" w:cs="Roboto"/>
            <w:sz w:val="21"/>
            <w:szCs w:val="21"/>
          </w:rPr>
          <w:delText xml:space="preserve">learn how to design more complex circuits. Be it building nuclear fusion tokamaks to produce clean energy or building better electric cars to reduce reliance on fossil fuels, studying electrical engineering will give me the skillset to achieve </w:delText>
        </w:r>
      </w:del>
      <w:del w:id="29" w:author="Thalia Priscilla" w:date="2022-12-23T16:37:00Z">
        <w:r w:rsidDel="00F84718">
          <w:rPr>
            <w:rFonts w:ascii="Roboto" w:eastAsia="Roboto" w:hAnsi="Roboto" w:cs="Roboto"/>
            <w:sz w:val="21"/>
            <w:szCs w:val="21"/>
          </w:rPr>
          <w:delText>that</w:delText>
        </w:r>
      </w:del>
      <w:del w:id="30" w:author="Thalia Priscilla" w:date="2022-12-23T16:43:00Z">
        <w:r w:rsidDel="004F67BD">
          <w:rPr>
            <w:rFonts w:ascii="Roboto" w:eastAsia="Roboto" w:hAnsi="Roboto" w:cs="Roboto"/>
            <w:sz w:val="21"/>
            <w:szCs w:val="21"/>
          </w:rPr>
          <w:delText>.</w:delText>
        </w:r>
      </w:del>
    </w:p>
    <w:p w14:paraId="00000008" w14:textId="77777777" w:rsidR="00DB702D" w:rsidRDefault="00DB702D">
      <w:pPr>
        <w:rPr>
          <w:rFonts w:ascii="Roboto" w:eastAsia="Roboto" w:hAnsi="Roboto" w:cs="Roboto"/>
          <w:sz w:val="21"/>
          <w:szCs w:val="21"/>
        </w:rPr>
      </w:pPr>
    </w:p>
    <w:p w14:paraId="00000009" w14:textId="5C3F85E1" w:rsidR="00DB702D" w:rsidRDefault="00F84718">
      <w:pPr>
        <w:rPr>
          <w:rFonts w:ascii="Roboto" w:eastAsia="Roboto" w:hAnsi="Roboto" w:cs="Roboto"/>
          <w:sz w:val="21"/>
          <w:szCs w:val="21"/>
        </w:rPr>
      </w:pPr>
      <w:r>
        <w:rPr>
          <w:rFonts w:ascii="Roboto" w:eastAsia="Roboto" w:hAnsi="Roboto" w:cs="Roboto"/>
          <w:sz w:val="21"/>
          <w:szCs w:val="21"/>
        </w:rPr>
        <w:t xml:space="preserve">At Northwestern, I also </w:t>
      </w:r>
      <w:del w:id="31" w:author="Thalia Priscilla" w:date="2022-12-23T16:47:00Z">
        <w:r w:rsidDel="00702905">
          <w:rPr>
            <w:rFonts w:ascii="Roboto" w:eastAsia="Roboto" w:hAnsi="Roboto" w:cs="Roboto"/>
            <w:sz w:val="21"/>
            <w:szCs w:val="21"/>
          </w:rPr>
          <w:delText xml:space="preserve">wish </w:delText>
        </w:r>
      </w:del>
      <w:ins w:id="32" w:author="Thalia Priscilla" w:date="2022-12-23T16:47:00Z">
        <w:r w:rsidR="00702905">
          <w:rPr>
            <w:rFonts w:ascii="Roboto" w:eastAsia="Roboto" w:hAnsi="Roboto" w:cs="Roboto"/>
            <w:sz w:val="21"/>
            <w:szCs w:val="21"/>
          </w:rPr>
          <w:t xml:space="preserve">hope </w:t>
        </w:r>
      </w:ins>
      <w:r>
        <w:rPr>
          <w:rFonts w:ascii="Roboto" w:eastAsia="Roboto" w:hAnsi="Roboto" w:cs="Roboto"/>
          <w:sz w:val="21"/>
          <w:szCs w:val="21"/>
        </w:rPr>
        <w:t xml:space="preserve">to be mentored by the legendary Casey </w:t>
      </w:r>
      <w:proofErr w:type="spellStart"/>
      <w:r>
        <w:rPr>
          <w:rFonts w:ascii="Roboto" w:eastAsia="Roboto" w:hAnsi="Roboto" w:cs="Roboto"/>
          <w:sz w:val="21"/>
          <w:szCs w:val="21"/>
        </w:rPr>
        <w:t>Grage</w:t>
      </w:r>
      <w:proofErr w:type="spellEnd"/>
      <w:r>
        <w:rPr>
          <w:rFonts w:ascii="Roboto" w:eastAsia="Roboto" w:hAnsi="Roboto" w:cs="Roboto"/>
          <w:sz w:val="21"/>
          <w:szCs w:val="21"/>
        </w:rPr>
        <w:t xml:space="preserve">, who has raised $2M in funding for her company </w:t>
      </w:r>
      <w:proofErr w:type="spellStart"/>
      <w:r>
        <w:rPr>
          <w:rFonts w:ascii="Roboto" w:eastAsia="Roboto" w:hAnsi="Roboto" w:cs="Roboto"/>
          <w:sz w:val="21"/>
          <w:szCs w:val="21"/>
        </w:rPr>
        <w:t>Hubly</w:t>
      </w:r>
      <w:proofErr w:type="spellEnd"/>
      <w:r>
        <w:rPr>
          <w:rFonts w:ascii="Roboto" w:eastAsia="Roboto" w:hAnsi="Roboto" w:cs="Roboto"/>
          <w:sz w:val="21"/>
          <w:szCs w:val="21"/>
        </w:rPr>
        <w:t xml:space="preserve">, to learn about business - from assessing my project’s feasibility to developing sustainability strategies. Being part of the Residency Program, I am confident that the </w:t>
      </w:r>
      <w:proofErr w:type="gramStart"/>
      <w:r>
        <w:rPr>
          <w:rFonts w:ascii="Roboto" w:eastAsia="Roboto" w:hAnsi="Roboto" w:cs="Roboto"/>
          <w:sz w:val="21"/>
          <w:szCs w:val="21"/>
        </w:rPr>
        <w:t>aforementioned skill</w:t>
      </w:r>
      <w:proofErr w:type="gramEnd"/>
      <w:r>
        <w:rPr>
          <w:rFonts w:ascii="Roboto" w:eastAsia="Roboto" w:hAnsi="Roboto" w:cs="Roboto"/>
          <w:sz w:val="21"/>
          <w:szCs w:val="21"/>
        </w:rPr>
        <w:t xml:space="preserve"> sets would help me gain funding from VCs to make my ideas a reality. </w:t>
      </w:r>
      <w:commentRangeStart w:id="33"/>
      <w:r>
        <w:rPr>
          <w:rFonts w:ascii="Roboto" w:eastAsia="Roboto" w:hAnsi="Roboto" w:cs="Roboto"/>
          <w:sz w:val="21"/>
          <w:szCs w:val="21"/>
        </w:rPr>
        <w:t>In addition, I’m looking forward to receiving feedback on my startup from the family of entrepreneurs at Northwestern.</w:t>
      </w:r>
      <w:commentRangeEnd w:id="33"/>
      <w:r w:rsidR="00CC5D51">
        <w:rPr>
          <w:rStyle w:val="CommentReference"/>
        </w:rPr>
        <w:commentReference w:id="33"/>
      </w:r>
    </w:p>
    <w:p w14:paraId="0000000A" w14:textId="77777777" w:rsidR="00DB702D" w:rsidRDefault="00DB702D">
      <w:pPr>
        <w:rPr>
          <w:rFonts w:ascii="Roboto" w:eastAsia="Roboto" w:hAnsi="Roboto" w:cs="Roboto"/>
          <w:sz w:val="21"/>
          <w:szCs w:val="21"/>
        </w:rPr>
      </w:pPr>
    </w:p>
    <w:p w14:paraId="0000000B" w14:textId="77777777" w:rsidR="00DB702D" w:rsidRDefault="00F84718">
      <w:pPr>
        <w:rPr>
          <w:rFonts w:ascii="Roboto" w:eastAsia="Roboto" w:hAnsi="Roboto" w:cs="Roboto"/>
          <w:sz w:val="21"/>
          <w:szCs w:val="21"/>
        </w:rPr>
      </w:pPr>
      <w:r>
        <w:rPr>
          <w:rFonts w:ascii="Roboto" w:eastAsia="Roboto" w:hAnsi="Roboto" w:cs="Roboto"/>
          <w:sz w:val="21"/>
          <w:szCs w:val="21"/>
          <w:highlight w:val="white"/>
        </w:rPr>
        <w:t>I hope to utilize these opportunities at Northwestern, a place that will not only help me learn, but also help me make a tangible impact.</w:t>
      </w:r>
    </w:p>
    <w:p w14:paraId="0000000C" w14:textId="77777777" w:rsidR="00DB702D" w:rsidRDefault="00DB702D">
      <w:pPr>
        <w:rPr>
          <w:rFonts w:ascii="Roboto" w:eastAsia="Roboto" w:hAnsi="Roboto" w:cs="Roboto"/>
          <w:sz w:val="21"/>
          <w:szCs w:val="21"/>
        </w:rPr>
      </w:pPr>
    </w:p>
    <w:p w14:paraId="0000000D" w14:textId="51A58085" w:rsidR="00DB702D" w:rsidRDefault="00F84718">
      <w:pPr>
        <w:rPr>
          <w:ins w:id="34" w:author="Thalia Priscilla" w:date="2022-12-23T16:38:00Z"/>
          <w:rFonts w:ascii="Roboto" w:eastAsia="Roboto" w:hAnsi="Roboto" w:cs="Roboto"/>
          <w:sz w:val="21"/>
          <w:szCs w:val="21"/>
        </w:rPr>
      </w:pPr>
      <w:ins w:id="35" w:author="Thalia Priscilla" w:date="2022-12-23T16:38:00Z">
        <w:r>
          <w:rPr>
            <w:rFonts w:ascii="Roboto" w:eastAsia="Roboto" w:hAnsi="Roboto" w:cs="Roboto"/>
            <w:sz w:val="21"/>
            <w:szCs w:val="21"/>
          </w:rPr>
          <w:t xml:space="preserve">Hi </w:t>
        </w:r>
      </w:ins>
      <w:ins w:id="36" w:author="Thalia Priscilla" w:date="2022-12-23T16:40:00Z">
        <w:r w:rsidR="004F67BD">
          <w:rPr>
            <w:rFonts w:ascii="Roboto" w:eastAsia="Roboto" w:hAnsi="Roboto" w:cs="Roboto"/>
            <w:sz w:val="21"/>
            <w:szCs w:val="21"/>
          </w:rPr>
          <w:t>Vincent</w:t>
        </w:r>
      </w:ins>
      <w:ins w:id="37" w:author="Thalia Priscilla" w:date="2022-12-23T16:38:00Z">
        <w:r>
          <w:rPr>
            <w:rFonts w:ascii="Roboto" w:eastAsia="Roboto" w:hAnsi="Roboto" w:cs="Roboto"/>
            <w:sz w:val="21"/>
            <w:szCs w:val="21"/>
          </w:rPr>
          <w:t>:</w:t>
        </w:r>
      </w:ins>
    </w:p>
    <w:p w14:paraId="7AF24803" w14:textId="3BC19C57" w:rsidR="00F84718" w:rsidRDefault="00F84718">
      <w:pPr>
        <w:rPr>
          <w:ins w:id="38" w:author="Thalia Priscilla" w:date="2022-12-23T16:38:00Z"/>
          <w:rFonts w:ascii="Roboto" w:eastAsia="Roboto" w:hAnsi="Roboto" w:cs="Roboto"/>
          <w:sz w:val="21"/>
          <w:szCs w:val="21"/>
        </w:rPr>
      </w:pPr>
    </w:p>
    <w:p w14:paraId="463FE6D1" w14:textId="48C96C48" w:rsidR="00CA4D50" w:rsidRDefault="00F84718">
      <w:pPr>
        <w:rPr>
          <w:ins w:id="39" w:author="Thalia Priscilla" w:date="2022-12-23T16:53:00Z"/>
          <w:rFonts w:ascii="Roboto" w:eastAsia="Roboto" w:hAnsi="Roboto" w:cs="Roboto"/>
          <w:sz w:val="21"/>
          <w:szCs w:val="21"/>
        </w:rPr>
      </w:pPr>
      <w:ins w:id="40" w:author="Thalia Priscilla" w:date="2022-12-23T16:38:00Z">
        <w:r>
          <w:rPr>
            <w:rFonts w:ascii="Roboto" w:eastAsia="Roboto" w:hAnsi="Roboto" w:cs="Roboto"/>
            <w:sz w:val="21"/>
            <w:szCs w:val="21"/>
          </w:rPr>
          <w:t xml:space="preserve">I think </w:t>
        </w:r>
      </w:ins>
      <w:ins w:id="41" w:author="Thalia Priscilla" w:date="2022-12-23T16:53:00Z">
        <w:r w:rsidR="00CA4D50">
          <w:rPr>
            <w:rFonts w:ascii="Roboto" w:eastAsia="Roboto" w:hAnsi="Roboto" w:cs="Roboto"/>
            <w:sz w:val="21"/>
            <w:szCs w:val="21"/>
          </w:rPr>
          <w:t>you have a solid start.</w:t>
        </w:r>
      </w:ins>
      <w:ins w:id="42" w:author="Thalia Priscilla" w:date="2022-12-23T16:52:00Z">
        <w:r w:rsidR="00CA4D50">
          <w:rPr>
            <w:rFonts w:ascii="Roboto" w:eastAsia="Roboto" w:hAnsi="Roboto" w:cs="Roboto"/>
            <w:sz w:val="21"/>
            <w:szCs w:val="21"/>
          </w:rPr>
          <w:t xml:space="preserve"> </w:t>
        </w:r>
      </w:ins>
    </w:p>
    <w:p w14:paraId="765DD3B6" w14:textId="77777777" w:rsidR="00CA4D50" w:rsidRDefault="00CA4D50">
      <w:pPr>
        <w:rPr>
          <w:ins w:id="43" w:author="Thalia Priscilla" w:date="2022-12-23T16:53:00Z"/>
          <w:rFonts w:ascii="Roboto" w:eastAsia="Roboto" w:hAnsi="Roboto" w:cs="Roboto"/>
          <w:sz w:val="21"/>
          <w:szCs w:val="21"/>
        </w:rPr>
      </w:pPr>
    </w:p>
    <w:p w14:paraId="0D979C30" w14:textId="1EF076EC" w:rsidR="00F84718" w:rsidRDefault="00CA4D50">
      <w:pPr>
        <w:rPr>
          <w:ins w:id="44" w:author="Thalia Priscilla" w:date="2022-12-23T17:27:00Z"/>
          <w:rFonts w:ascii="Roboto" w:eastAsia="Roboto" w:hAnsi="Roboto" w:cs="Roboto"/>
          <w:sz w:val="21"/>
          <w:szCs w:val="21"/>
        </w:rPr>
      </w:pPr>
      <w:ins w:id="45" w:author="Thalia Priscilla" w:date="2022-12-23T16:53:00Z">
        <w:r>
          <w:rPr>
            <w:rFonts w:ascii="Roboto" w:eastAsia="Roboto" w:hAnsi="Roboto" w:cs="Roboto"/>
            <w:sz w:val="21"/>
            <w:szCs w:val="21"/>
          </w:rPr>
          <w:t xml:space="preserve">Although you </w:t>
        </w:r>
      </w:ins>
      <w:ins w:id="46" w:author="Thalia Priscilla" w:date="2022-12-23T16:54:00Z">
        <w:r>
          <w:rPr>
            <w:rFonts w:ascii="Roboto" w:eastAsia="Roboto" w:hAnsi="Roboto" w:cs="Roboto"/>
            <w:sz w:val="21"/>
            <w:szCs w:val="21"/>
          </w:rPr>
          <w:t>may be</w:t>
        </w:r>
      </w:ins>
      <w:ins w:id="47" w:author="Thalia Priscilla" w:date="2022-12-23T16:53:00Z">
        <w:r>
          <w:rPr>
            <w:rFonts w:ascii="Roboto" w:eastAsia="Roboto" w:hAnsi="Roboto" w:cs="Roboto"/>
            <w:sz w:val="21"/>
            <w:szCs w:val="21"/>
          </w:rPr>
          <w:t xml:space="preserve"> interested in m</w:t>
        </w:r>
      </w:ins>
      <w:ins w:id="48" w:author="Thalia Priscilla" w:date="2022-12-23T16:54:00Z">
        <w:r>
          <w:rPr>
            <w:rFonts w:ascii="Roboto" w:eastAsia="Roboto" w:hAnsi="Roboto" w:cs="Roboto"/>
            <w:sz w:val="21"/>
            <w:szCs w:val="21"/>
          </w:rPr>
          <w:t>any different</w:t>
        </w:r>
      </w:ins>
      <w:ins w:id="49" w:author="Thalia Priscilla" w:date="2022-12-23T17:19:00Z">
        <w:r w:rsidR="004036E6">
          <w:rPr>
            <w:rFonts w:ascii="Roboto" w:eastAsia="Roboto" w:hAnsi="Roboto" w:cs="Roboto"/>
            <w:sz w:val="21"/>
            <w:szCs w:val="21"/>
          </w:rPr>
          <w:t xml:space="preserve"> potential </w:t>
        </w:r>
        <w:proofErr w:type="gramStart"/>
        <w:r w:rsidR="004036E6">
          <w:rPr>
            <w:rFonts w:ascii="Roboto" w:eastAsia="Roboto" w:hAnsi="Roboto" w:cs="Roboto"/>
            <w:sz w:val="21"/>
            <w:szCs w:val="21"/>
          </w:rPr>
          <w:t>project</w:t>
        </w:r>
        <w:proofErr w:type="gramEnd"/>
        <w:r w:rsidR="004036E6">
          <w:rPr>
            <w:rFonts w:ascii="Roboto" w:eastAsia="Roboto" w:hAnsi="Roboto" w:cs="Roboto"/>
            <w:sz w:val="21"/>
            <w:szCs w:val="21"/>
          </w:rPr>
          <w:t xml:space="preserve">, </w:t>
        </w:r>
        <w:proofErr w:type="spellStart"/>
        <w:r w:rsidR="004036E6">
          <w:rPr>
            <w:rFonts w:ascii="Roboto" w:eastAsia="Roboto" w:hAnsi="Roboto" w:cs="Roboto"/>
            <w:sz w:val="21"/>
            <w:szCs w:val="21"/>
          </w:rPr>
          <w:t>its</w:t>
        </w:r>
        <w:proofErr w:type="spellEnd"/>
        <w:r w:rsidR="004036E6">
          <w:rPr>
            <w:rFonts w:ascii="Roboto" w:eastAsia="Roboto" w:hAnsi="Roboto" w:cs="Roboto"/>
            <w:sz w:val="21"/>
            <w:szCs w:val="21"/>
          </w:rPr>
          <w:t xml:space="preserve"> better to have a focus. </w:t>
        </w:r>
      </w:ins>
      <w:ins w:id="50" w:author="Thalia Priscilla" w:date="2022-12-23T16:52:00Z">
        <w:r>
          <w:rPr>
            <w:rFonts w:ascii="Roboto" w:eastAsia="Roboto" w:hAnsi="Roboto" w:cs="Roboto"/>
            <w:sz w:val="21"/>
            <w:szCs w:val="21"/>
          </w:rPr>
          <w:t xml:space="preserve">I would just narrow down what </w:t>
        </w:r>
      </w:ins>
      <w:ins w:id="51" w:author="Thalia Priscilla" w:date="2022-12-23T16:53:00Z">
        <w:r>
          <w:rPr>
            <w:rFonts w:ascii="Roboto" w:eastAsia="Roboto" w:hAnsi="Roboto" w:cs="Roboto"/>
            <w:sz w:val="21"/>
            <w:szCs w:val="21"/>
          </w:rPr>
          <w:t xml:space="preserve">kind of business you want to build that will support your bigger goal of tackling climate </w:t>
        </w:r>
        <w:proofErr w:type="gramStart"/>
        <w:r>
          <w:rPr>
            <w:rFonts w:ascii="Roboto" w:eastAsia="Roboto" w:hAnsi="Roboto" w:cs="Roboto"/>
            <w:sz w:val="21"/>
            <w:szCs w:val="21"/>
          </w:rPr>
          <w:t>change, and</w:t>
        </w:r>
        <w:proofErr w:type="gramEnd"/>
        <w:r>
          <w:rPr>
            <w:rFonts w:ascii="Roboto" w:eastAsia="Roboto" w:hAnsi="Roboto" w:cs="Roboto"/>
            <w:sz w:val="21"/>
            <w:szCs w:val="21"/>
          </w:rPr>
          <w:t xml:space="preserve"> adjust the context of your essay around that specific goal. </w:t>
        </w:r>
      </w:ins>
      <w:ins w:id="52" w:author="Thalia Priscilla" w:date="2022-12-23T16:52:00Z">
        <w:r>
          <w:rPr>
            <w:rFonts w:ascii="Roboto" w:eastAsia="Roboto" w:hAnsi="Roboto" w:cs="Roboto"/>
            <w:sz w:val="21"/>
            <w:szCs w:val="21"/>
          </w:rPr>
          <w:t xml:space="preserve"> </w:t>
        </w:r>
      </w:ins>
    </w:p>
    <w:p w14:paraId="0A0F1068" w14:textId="7EF522FF" w:rsidR="00BD2CCC" w:rsidRDefault="00BD2CCC">
      <w:pPr>
        <w:rPr>
          <w:ins w:id="53" w:author="Thalia Priscilla" w:date="2022-12-23T17:27:00Z"/>
          <w:rFonts w:ascii="Roboto" w:eastAsia="Roboto" w:hAnsi="Roboto" w:cs="Roboto"/>
          <w:sz w:val="21"/>
          <w:szCs w:val="21"/>
        </w:rPr>
      </w:pPr>
    </w:p>
    <w:p w14:paraId="1D4C79D7" w14:textId="01F7EA14" w:rsidR="00BD2CCC" w:rsidRDefault="00BD2CCC">
      <w:pPr>
        <w:rPr>
          <w:ins w:id="54" w:author="Thalia Priscilla" w:date="2022-12-23T16:38:00Z"/>
          <w:rFonts w:ascii="Roboto" w:eastAsia="Roboto" w:hAnsi="Roboto" w:cs="Roboto"/>
          <w:sz w:val="21"/>
          <w:szCs w:val="21"/>
        </w:rPr>
      </w:pPr>
      <w:ins w:id="55" w:author="Thalia Priscilla" w:date="2022-12-23T17:27:00Z">
        <w:r>
          <w:rPr>
            <w:rFonts w:ascii="Roboto" w:eastAsia="Roboto" w:hAnsi="Roboto" w:cs="Roboto"/>
            <w:sz w:val="21"/>
            <w:szCs w:val="21"/>
          </w:rPr>
          <w:t xml:space="preserve">Also I </w:t>
        </w:r>
        <w:r w:rsidR="00AB5472">
          <w:rPr>
            <w:rFonts w:ascii="Roboto" w:eastAsia="Roboto" w:hAnsi="Roboto" w:cs="Roboto"/>
            <w:sz w:val="21"/>
            <w:szCs w:val="21"/>
          </w:rPr>
          <w:t>suggest also giving equal weight to the engineering program</w:t>
        </w:r>
      </w:ins>
      <w:ins w:id="56" w:author="Thalia Priscilla" w:date="2022-12-23T17:28:00Z">
        <w:r w:rsidR="00F75F73">
          <w:rPr>
            <w:rFonts w:ascii="Roboto" w:eastAsia="Roboto" w:hAnsi="Roboto" w:cs="Roboto"/>
            <w:sz w:val="21"/>
            <w:szCs w:val="21"/>
          </w:rPr>
          <w:t xml:space="preserve"> as you have business</w:t>
        </w:r>
      </w:ins>
      <w:ins w:id="57" w:author="Thalia Priscilla" w:date="2022-12-23T17:27:00Z">
        <w:r w:rsidR="00AB5472">
          <w:rPr>
            <w:rFonts w:ascii="Roboto" w:eastAsia="Roboto" w:hAnsi="Roboto" w:cs="Roboto"/>
            <w:sz w:val="21"/>
            <w:szCs w:val="21"/>
          </w:rPr>
          <w:t xml:space="preserve"> – mentioning specific interest</w:t>
        </w:r>
      </w:ins>
      <w:ins w:id="58" w:author="Thalia Priscilla" w:date="2022-12-23T17:28:00Z">
        <w:r w:rsidR="00CE23B9">
          <w:rPr>
            <w:rFonts w:ascii="Roboto" w:eastAsia="Roboto" w:hAnsi="Roboto" w:cs="Roboto"/>
            <w:sz w:val="21"/>
            <w:szCs w:val="21"/>
          </w:rPr>
          <w:t>(s)</w:t>
        </w:r>
      </w:ins>
      <w:ins w:id="59" w:author="Thalia Priscilla" w:date="2022-12-23T17:27:00Z">
        <w:r w:rsidR="00AB5472">
          <w:rPr>
            <w:rFonts w:ascii="Roboto" w:eastAsia="Roboto" w:hAnsi="Roboto" w:cs="Roboto"/>
            <w:sz w:val="21"/>
            <w:szCs w:val="21"/>
          </w:rPr>
          <w:t xml:space="preserve"> about the program </w:t>
        </w:r>
      </w:ins>
      <w:ins w:id="60" w:author="Thalia Priscilla" w:date="2022-12-23T17:28:00Z">
        <w:r w:rsidR="00AB5472">
          <w:rPr>
            <w:rFonts w:ascii="Roboto" w:eastAsia="Roboto" w:hAnsi="Roboto" w:cs="Roboto"/>
            <w:sz w:val="21"/>
            <w:szCs w:val="21"/>
          </w:rPr>
          <w:t>that will support your goal.</w:t>
        </w:r>
      </w:ins>
    </w:p>
    <w:p w14:paraId="61B9C728" w14:textId="2F1A3248" w:rsidR="00F84718" w:rsidRDefault="00F84718">
      <w:pPr>
        <w:rPr>
          <w:ins w:id="61" w:author="Thalia Priscilla" w:date="2022-12-23T16:38:00Z"/>
          <w:rFonts w:ascii="Roboto" w:eastAsia="Roboto" w:hAnsi="Roboto" w:cs="Roboto"/>
          <w:sz w:val="21"/>
          <w:szCs w:val="21"/>
        </w:rPr>
      </w:pPr>
    </w:p>
    <w:p w14:paraId="1B07CB73" w14:textId="765467C7" w:rsidR="00F84718" w:rsidRDefault="00F84718">
      <w:pPr>
        <w:rPr>
          <w:rFonts w:ascii="Roboto" w:eastAsia="Roboto" w:hAnsi="Roboto" w:cs="Roboto"/>
          <w:sz w:val="21"/>
          <w:szCs w:val="21"/>
        </w:rPr>
      </w:pPr>
      <w:ins w:id="62" w:author="Thalia Priscilla" w:date="2022-12-23T16:38:00Z">
        <w:r>
          <w:rPr>
            <w:rFonts w:ascii="Roboto" w:eastAsia="Roboto" w:hAnsi="Roboto" w:cs="Roboto"/>
            <w:sz w:val="21"/>
            <w:szCs w:val="21"/>
          </w:rPr>
          <w:lastRenderedPageBreak/>
          <w:t>All the best!</w:t>
        </w:r>
      </w:ins>
    </w:p>
    <w:sectPr w:rsidR="00F847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2-23T16:24:00Z" w:initials="TP">
    <w:p w14:paraId="7407DD7F" w14:textId="7E066E98" w:rsidR="00CE517C" w:rsidRDefault="00CE517C">
      <w:pPr>
        <w:pStyle w:val="CommentText"/>
      </w:pPr>
      <w:r>
        <w:rPr>
          <w:rStyle w:val="CommentReference"/>
        </w:rPr>
        <w:annotationRef/>
      </w:r>
      <w:r>
        <w:t>You might need to give context here.</w:t>
      </w:r>
    </w:p>
  </w:comment>
  <w:comment w:id="8" w:author="Thalia Priscilla" w:date="2022-12-23T16:43:00Z" w:initials="TP">
    <w:p w14:paraId="4C0183DA" w14:textId="4D7ECA10" w:rsidR="004F67BD" w:rsidRDefault="004F67BD">
      <w:pPr>
        <w:pStyle w:val="CommentText"/>
      </w:pPr>
      <w:r>
        <w:rPr>
          <w:rStyle w:val="CommentReference"/>
        </w:rPr>
        <w:annotationRef/>
      </w:r>
      <w:r>
        <w:rPr>
          <w:rStyle w:val="CommentReference"/>
        </w:rPr>
        <w:t xml:space="preserve">I would incorporate the details on this </w:t>
      </w:r>
      <w:r w:rsidR="00702905">
        <w:rPr>
          <w:rStyle w:val="CommentReference"/>
        </w:rPr>
        <w:t>goal</w:t>
      </w:r>
      <w:r>
        <w:rPr>
          <w:rStyle w:val="CommentReference"/>
        </w:rPr>
        <w:t xml:space="preserve"> – since this is </w:t>
      </w:r>
      <w:r w:rsidR="00702905">
        <w:rPr>
          <w:rStyle w:val="CommentReference"/>
        </w:rPr>
        <w:t>still somewhat vague. I suggest incorporating the next para</w:t>
      </w:r>
      <w:r w:rsidR="004036E6">
        <w:rPr>
          <w:rStyle w:val="CommentReference"/>
        </w:rPr>
        <w:t xml:space="preserve"> here,</w:t>
      </w:r>
      <w:r w:rsidR="00702905">
        <w:rPr>
          <w:rStyle w:val="CommentReference"/>
        </w:rPr>
        <w:t xml:space="preserve"> like such.</w:t>
      </w:r>
    </w:p>
  </w:comment>
  <w:comment w:id="9" w:author="Thalia Priscilla" w:date="2022-12-23T17:24:00Z" w:initials="TP">
    <w:p w14:paraId="23DDCD53" w14:textId="59AE1087" w:rsidR="007D503A" w:rsidRDefault="007D503A">
      <w:pPr>
        <w:pStyle w:val="CommentText"/>
      </w:pPr>
      <w:r>
        <w:rPr>
          <w:rStyle w:val="CommentReference"/>
        </w:rPr>
        <w:annotationRef/>
      </w:r>
      <w:r>
        <w:t>Can you mention a specific course</w:t>
      </w:r>
      <w:r w:rsidR="00BD2CCC">
        <w:t xml:space="preserve"> or professor</w:t>
      </w:r>
      <w:r>
        <w:t>? I think you elaborate on the business aspect in the second to last para but not specific enough on the engineering course.</w:t>
      </w:r>
    </w:p>
  </w:comment>
  <w:comment w:id="15" w:author="Thalia Priscilla" w:date="2022-12-23T16:47:00Z" w:initials="TP">
    <w:p w14:paraId="4C964630" w14:textId="02B26F02" w:rsidR="00702905" w:rsidRDefault="00702905">
      <w:pPr>
        <w:pStyle w:val="CommentText"/>
      </w:pPr>
      <w:r>
        <w:rPr>
          <w:rStyle w:val="CommentReference"/>
        </w:rPr>
        <w:annotationRef/>
      </w:r>
      <w:r>
        <w:t xml:space="preserve">I suggest focusing on one project here – even </w:t>
      </w:r>
      <w:r w:rsidR="00CA4D50">
        <w:t>if</w:t>
      </w:r>
      <w:r>
        <w:t xml:space="preserve"> you </w:t>
      </w:r>
      <w:r w:rsidR="00CA4D50">
        <w:t>intend</w:t>
      </w:r>
      <w:r>
        <w:t xml:space="preserve"> to keep your horizon open and do more in the future. Since you also mention busines</w:t>
      </w:r>
      <w:r w:rsidR="00CA4D50">
        <w:t>s</w:t>
      </w:r>
      <w:r>
        <w:t>, it’s</w:t>
      </w:r>
      <w:r w:rsidR="00CA4D50">
        <w:t xml:space="preserve"> better to narrow down the ‘how’ you want to achieve your bigger goal (tackling climate change). What kind of business are you looking to build?</w:t>
      </w:r>
    </w:p>
  </w:comment>
  <w:comment w:id="21" w:author="Thalia Priscilla" w:date="2022-12-23T17:23:00Z" w:initials="TP">
    <w:p w14:paraId="6BE6196D" w14:textId="4B33F842" w:rsidR="007D503A" w:rsidRDefault="007D503A">
      <w:pPr>
        <w:pStyle w:val="CommentText"/>
      </w:pPr>
      <w:r>
        <w:rPr>
          <w:rStyle w:val="CommentReference"/>
        </w:rPr>
        <w:annotationRef/>
      </w:r>
      <w:r>
        <w:t>I feel like this para can be more concise and merged with the concluding para.</w:t>
      </w:r>
    </w:p>
  </w:comment>
  <w:comment w:id="33" w:author="Thalia Priscilla" w:date="2022-12-23T17:26:00Z" w:initials="TP">
    <w:p w14:paraId="501385C6" w14:textId="084A5C8D" w:rsidR="00CC5D51" w:rsidRDefault="00CC5D51">
      <w:pPr>
        <w:pStyle w:val="CommentText"/>
      </w:pPr>
      <w:r>
        <w:rPr>
          <w:rStyle w:val="CommentReference"/>
        </w:rPr>
        <w:annotationRef/>
      </w:r>
      <w:r>
        <w:t>Considering the word count, I would take this out and focus more on going into the engineering program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07DD7F" w15:done="0"/>
  <w15:commentEx w15:paraId="4C0183DA" w15:done="0"/>
  <w15:commentEx w15:paraId="23DDCD53" w15:done="0"/>
  <w15:commentEx w15:paraId="4C964630" w15:done="0"/>
  <w15:commentEx w15:paraId="6BE6196D" w15:done="0"/>
  <w15:commentEx w15:paraId="501385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054C4" w16cex:dateUtc="2022-12-23T09:24:00Z"/>
  <w16cex:commentExtensible w16cex:durableId="2750591A" w16cex:dateUtc="2022-12-23T09:43:00Z"/>
  <w16cex:commentExtensible w16cex:durableId="275062DE" w16cex:dateUtc="2022-12-23T10:24:00Z"/>
  <w16cex:commentExtensible w16cex:durableId="27505A36" w16cex:dateUtc="2022-12-23T09:47:00Z"/>
  <w16cex:commentExtensible w16cex:durableId="275062AA" w16cex:dateUtc="2022-12-23T10:23:00Z"/>
  <w16cex:commentExtensible w16cex:durableId="2750632A" w16cex:dateUtc="2022-12-23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07DD7F" w16cid:durableId="275054C4"/>
  <w16cid:commentId w16cid:paraId="4C0183DA" w16cid:durableId="2750591A"/>
  <w16cid:commentId w16cid:paraId="23DDCD53" w16cid:durableId="275062DE"/>
  <w16cid:commentId w16cid:paraId="4C964630" w16cid:durableId="27505A36"/>
  <w16cid:commentId w16cid:paraId="6BE6196D" w16cid:durableId="275062AA"/>
  <w16cid:commentId w16cid:paraId="501385C6" w16cid:durableId="275063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02D"/>
    <w:rsid w:val="004036E6"/>
    <w:rsid w:val="004F67BD"/>
    <w:rsid w:val="00702905"/>
    <w:rsid w:val="007D503A"/>
    <w:rsid w:val="00AB5472"/>
    <w:rsid w:val="00BD2CCC"/>
    <w:rsid w:val="00CA4D50"/>
    <w:rsid w:val="00CC5D51"/>
    <w:rsid w:val="00CE23B9"/>
    <w:rsid w:val="00CE517C"/>
    <w:rsid w:val="00DB702D"/>
    <w:rsid w:val="00F75F73"/>
    <w:rsid w:val="00F847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8F51D1"/>
  <w15:docId w15:val="{AFA60AFB-8D13-BA45-8A96-A2BF8ED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CE517C"/>
    <w:pPr>
      <w:spacing w:line="240" w:lineRule="auto"/>
    </w:pPr>
  </w:style>
  <w:style w:type="character" w:styleId="CommentReference">
    <w:name w:val="annotation reference"/>
    <w:basedOn w:val="DefaultParagraphFont"/>
    <w:uiPriority w:val="99"/>
    <w:semiHidden/>
    <w:unhideWhenUsed/>
    <w:rsid w:val="00CE517C"/>
    <w:rPr>
      <w:sz w:val="16"/>
      <w:szCs w:val="16"/>
    </w:rPr>
  </w:style>
  <w:style w:type="paragraph" w:styleId="CommentText">
    <w:name w:val="annotation text"/>
    <w:basedOn w:val="Normal"/>
    <w:link w:val="CommentTextChar"/>
    <w:uiPriority w:val="99"/>
    <w:semiHidden/>
    <w:unhideWhenUsed/>
    <w:rsid w:val="00CE517C"/>
    <w:pPr>
      <w:spacing w:line="240" w:lineRule="auto"/>
    </w:pPr>
    <w:rPr>
      <w:sz w:val="20"/>
      <w:szCs w:val="20"/>
    </w:rPr>
  </w:style>
  <w:style w:type="character" w:customStyle="1" w:styleId="CommentTextChar">
    <w:name w:val="Comment Text Char"/>
    <w:basedOn w:val="DefaultParagraphFont"/>
    <w:link w:val="CommentText"/>
    <w:uiPriority w:val="99"/>
    <w:semiHidden/>
    <w:rsid w:val="00CE517C"/>
    <w:rPr>
      <w:sz w:val="20"/>
      <w:szCs w:val="20"/>
    </w:rPr>
  </w:style>
  <w:style w:type="paragraph" w:styleId="CommentSubject">
    <w:name w:val="annotation subject"/>
    <w:basedOn w:val="CommentText"/>
    <w:next w:val="CommentText"/>
    <w:link w:val="CommentSubjectChar"/>
    <w:uiPriority w:val="99"/>
    <w:semiHidden/>
    <w:unhideWhenUsed/>
    <w:rsid w:val="00CE517C"/>
    <w:rPr>
      <w:b/>
      <w:bCs/>
    </w:rPr>
  </w:style>
  <w:style w:type="character" w:customStyle="1" w:styleId="CommentSubjectChar">
    <w:name w:val="Comment Subject Char"/>
    <w:basedOn w:val="CommentTextChar"/>
    <w:link w:val="CommentSubject"/>
    <w:uiPriority w:val="99"/>
    <w:semiHidden/>
    <w:rsid w:val="00CE51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448</Words>
  <Characters>2285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8</cp:revision>
  <dcterms:created xsi:type="dcterms:W3CDTF">2022-12-23T09:22:00Z</dcterms:created>
  <dcterms:modified xsi:type="dcterms:W3CDTF">2022-12-23T10:28:00Z</dcterms:modified>
</cp:coreProperties>
</file>