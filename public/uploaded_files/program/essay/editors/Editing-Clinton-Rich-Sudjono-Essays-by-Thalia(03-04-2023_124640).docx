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C535F" w:rsidRDefault="008C535F">
      <w:pPr>
        <w:rPr>
          <w:sz w:val="24"/>
          <w:szCs w:val="24"/>
        </w:rPr>
      </w:pPr>
    </w:p>
    <w:p w14:paraId="2F2BAD4A" w14:textId="241F2899" w:rsidR="00EC736F" w:rsidRDefault="00C561D3">
      <w:pPr>
        <w:rPr>
          <w:ins w:id="0" w:author="Thalia" w:date="2023-04-03T11:26:00Z"/>
          <w:sz w:val="24"/>
          <w:szCs w:val="24"/>
        </w:rPr>
      </w:pPr>
      <w:r>
        <w:rPr>
          <w:sz w:val="24"/>
          <w:szCs w:val="24"/>
        </w:rPr>
        <w:t xml:space="preserve">The towering piles of paperwork looked down on me as I sat across from the man sitting behind the desk, calmly pulling all the strings. </w:t>
      </w:r>
      <w:del w:id="1" w:author="Thalia" w:date="2023-04-03T11:44:00Z">
        <w:r w:rsidDel="00F31D88">
          <w:rPr>
            <w:sz w:val="24"/>
            <w:szCs w:val="24"/>
          </w:rPr>
          <w:delText>In the midst of</w:delText>
        </w:r>
      </w:del>
      <w:ins w:id="2" w:author="Thalia" w:date="2023-04-03T11:44:00Z">
        <w:r w:rsidR="00F31D88">
          <w:rPr>
            <w:sz w:val="24"/>
            <w:szCs w:val="24"/>
          </w:rPr>
          <w:t>Amid</w:t>
        </w:r>
      </w:ins>
      <w:r>
        <w:rPr>
          <w:sz w:val="24"/>
          <w:szCs w:val="24"/>
        </w:rPr>
        <w:t xml:space="preserve"> the pandemic, my dad</w:t>
      </w:r>
      <w:del w:id="3" w:author="Thalia" w:date="2023-04-03T12:23:00Z">
        <w:r w:rsidDel="0080454C">
          <w:rPr>
            <w:sz w:val="24"/>
            <w:szCs w:val="24"/>
          </w:rPr>
          <w:delText>,</w:delText>
        </w:r>
      </w:del>
      <w:r>
        <w:rPr>
          <w:sz w:val="24"/>
          <w:szCs w:val="24"/>
        </w:rPr>
        <w:t xml:space="preserve"> who owns an insurance company that has thus far been operating solely on </w:t>
      </w:r>
      <w:del w:id="4" w:author="Thalia" w:date="2023-04-03T11:25:00Z">
        <w:r w:rsidDel="00EC736F">
          <w:rPr>
            <w:sz w:val="24"/>
            <w:szCs w:val="24"/>
          </w:rPr>
          <w:delText>face-to-f</w:delText>
        </w:r>
        <w:r w:rsidDel="00EC736F">
          <w:rPr>
            <w:sz w:val="24"/>
            <w:szCs w:val="24"/>
          </w:rPr>
          <w:delText>ace</w:delText>
        </w:r>
      </w:del>
      <w:ins w:id="5" w:author="Thalia" w:date="2023-04-03T11:25:00Z">
        <w:r w:rsidR="00EC736F">
          <w:rPr>
            <w:sz w:val="24"/>
            <w:szCs w:val="24"/>
          </w:rPr>
          <w:t>offline</w:t>
        </w:r>
      </w:ins>
      <w:r>
        <w:rPr>
          <w:sz w:val="24"/>
          <w:szCs w:val="24"/>
        </w:rPr>
        <w:t xml:space="preserve"> sales, </w:t>
      </w:r>
      <w:proofErr w:type="gramStart"/>
      <w:r>
        <w:rPr>
          <w:sz w:val="24"/>
          <w:szCs w:val="24"/>
        </w:rPr>
        <w:t>made a decision</w:t>
      </w:r>
      <w:proofErr w:type="gramEnd"/>
      <w:r>
        <w:rPr>
          <w:sz w:val="24"/>
          <w:szCs w:val="24"/>
        </w:rPr>
        <w:t xml:space="preserve">: to shift their sales and marketing to the digital world. This </w:t>
      </w:r>
      <w:del w:id="6" w:author="Thalia" w:date="2023-04-03T11:25:00Z">
        <w:r w:rsidDel="00EC736F">
          <w:rPr>
            <w:sz w:val="24"/>
            <w:szCs w:val="24"/>
          </w:rPr>
          <w:delText xml:space="preserve">decision </w:delText>
        </w:r>
      </w:del>
      <w:r>
        <w:rPr>
          <w:sz w:val="24"/>
          <w:szCs w:val="24"/>
        </w:rPr>
        <w:t>was risky because the company would need to increase their expenses and cost to make the software, increasing internet bills and increasing hardware, but I r</w:t>
      </w:r>
      <w:r>
        <w:rPr>
          <w:sz w:val="24"/>
          <w:szCs w:val="24"/>
        </w:rPr>
        <w:t xml:space="preserve">ealized that risk-taking was intrinsic to the job. </w:t>
      </w:r>
    </w:p>
    <w:p w14:paraId="21BA000B" w14:textId="77777777" w:rsidR="00EC736F" w:rsidRDefault="00EC736F">
      <w:pPr>
        <w:rPr>
          <w:ins w:id="7" w:author="Thalia" w:date="2023-04-03T11:26:00Z"/>
          <w:sz w:val="24"/>
          <w:szCs w:val="24"/>
        </w:rPr>
      </w:pPr>
    </w:p>
    <w:p w14:paraId="00000002" w14:textId="65005859" w:rsidR="008C535F" w:rsidRDefault="00C561D3">
      <w:pPr>
        <w:rPr>
          <w:sz w:val="24"/>
          <w:szCs w:val="24"/>
        </w:rPr>
      </w:pPr>
      <w:del w:id="8" w:author="Thalia" w:date="2023-04-03T11:39:00Z">
        <w:r w:rsidDel="0071705C">
          <w:rPr>
            <w:sz w:val="24"/>
            <w:szCs w:val="24"/>
          </w:rPr>
          <w:delText xml:space="preserve">I wanted to be a successful entrepreneur just like </w:delText>
        </w:r>
      </w:del>
      <w:del w:id="9" w:author="Thalia" w:date="2023-04-03T11:38:00Z">
        <w:r w:rsidDel="0071705C">
          <w:rPr>
            <w:sz w:val="24"/>
            <w:szCs w:val="24"/>
          </w:rPr>
          <w:delText>him</w:delText>
        </w:r>
      </w:del>
      <w:del w:id="10" w:author="Thalia" w:date="2023-04-03T11:39:00Z">
        <w:r w:rsidDel="0071705C">
          <w:rPr>
            <w:sz w:val="24"/>
            <w:szCs w:val="24"/>
          </w:rPr>
          <w:delText xml:space="preserve">. </w:delText>
        </w:r>
      </w:del>
      <w:r>
        <w:rPr>
          <w:sz w:val="24"/>
          <w:szCs w:val="24"/>
        </w:rPr>
        <w:t xml:space="preserve">I have always been </w:t>
      </w:r>
      <w:del w:id="11" w:author="Thalia" w:date="2023-04-03T12:23:00Z">
        <w:r w:rsidDel="0080454C">
          <w:rPr>
            <w:sz w:val="24"/>
            <w:szCs w:val="24"/>
          </w:rPr>
          <w:delText xml:space="preserve">so </w:delText>
        </w:r>
      </w:del>
      <w:r>
        <w:rPr>
          <w:sz w:val="24"/>
          <w:szCs w:val="24"/>
        </w:rPr>
        <w:t xml:space="preserve">afraid of making mistakes in practically everything, but </w:t>
      </w:r>
      <w:del w:id="12" w:author="Thalia" w:date="2023-04-03T12:24:00Z">
        <w:r w:rsidDel="0080454C">
          <w:rPr>
            <w:sz w:val="24"/>
            <w:szCs w:val="24"/>
          </w:rPr>
          <w:delText xml:space="preserve">in business </w:delText>
        </w:r>
      </w:del>
      <w:del w:id="13" w:author="Thalia" w:date="2023-04-03T12:23:00Z">
        <w:r w:rsidDel="0080454C">
          <w:rPr>
            <w:sz w:val="24"/>
            <w:szCs w:val="24"/>
          </w:rPr>
          <w:delText xml:space="preserve">and </w:delText>
        </w:r>
      </w:del>
      <w:r>
        <w:rPr>
          <w:sz w:val="24"/>
          <w:szCs w:val="24"/>
        </w:rPr>
        <w:t xml:space="preserve">as an entrepreneur </w:t>
      </w:r>
      <w:ins w:id="14" w:author="Thalia" w:date="2023-04-03T12:24:00Z">
        <w:r w:rsidR="0080454C">
          <w:rPr>
            <w:sz w:val="24"/>
            <w:szCs w:val="24"/>
          </w:rPr>
          <w:t xml:space="preserve">you are bound to make </w:t>
        </w:r>
      </w:ins>
      <w:r>
        <w:rPr>
          <w:sz w:val="24"/>
          <w:szCs w:val="24"/>
        </w:rPr>
        <w:t>mistakes</w:t>
      </w:r>
      <w:del w:id="15" w:author="Thalia" w:date="2023-04-03T12:24:00Z">
        <w:r w:rsidDel="0080454C">
          <w:rPr>
            <w:sz w:val="24"/>
            <w:szCs w:val="24"/>
          </w:rPr>
          <w:delText xml:space="preserve"> are bound to happen</w:delText>
        </w:r>
      </w:del>
      <w:ins w:id="16" w:author="Thalia" w:date="2023-04-03T11:38:00Z">
        <w:r w:rsidR="0071705C">
          <w:rPr>
            <w:sz w:val="24"/>
            <w:szCs w:val="24"/>
          </w:rPr>
          <w:t>.</w:t>
        </w:r>
      </w:ins>
      <w:del w:id="17" w:author="Thalia" w:date="2023-04-03T11:38:00Z">
        <w:r w:rsidDel="0071705C">
          <w:rPr>
            <w:sz w:val="24"/>
            <w:szCs w:val="24"/>
          </w:rPr>
          <w:delText xml:space="preserve"> and kn</w:delText>
        </w:r>
        <w:r w:rsidDel="0071705C">
          <w:rPr>
            <w:sz w:val="24"/>
            <w:szCs w:val="24"/>
          </w:rPr>
          <w:delText>owing this I am obliged to make mistakes to learn and grow</w:delText>
        </w:r>
      </w:del>
      <w:del w:id="18" w:author="Thalia" w:date="2023-04-03T11:39:00Z">
        <w:r w:rsidDel="0071705C">
          <w:rPr>
            <w:sz w:val="24"/>
            <w:szCs w:val="24"/>
          </w:rPr>
          <w:delText>,</w:delText>
        </w:r>
      </w:del>
      <w:r>
        <w:rPr>
          <w:sz w:val="24"/>
          <w:szCs w:val="24"/>
        </w:rPr>
        <w:t xml:space="preserve"> </w:t>
      </w:r>
      <w:ins w:id="19" w:author="Thalia" w:date="2023-04-03T11:38:00Z">
        <w:r w:rsidR="0071705C">
          <w:rPr>
            <w:sz w:val="24"/>
            <w:szCs w:val="24"/>
          </w:rPr>
          <w:t>R</w:t>
        </w:r>
      </w:ins>
      <w:del w:id="20" w:author="Thalia" w:date="2023-04-03T11:38:00Z">
        <w:r w:rsidDel="0071705C">
          <w:rPr>
            <w:sz w:val="24"/>
            <w:szCs w:val="24"/>
          </w:rPr>
          <w:delText>r</w:delText>
        </w:r>
      </w:del>
      <w:r>
        <w:rPr>
          <w:sz w:val="24"/>
          <w:szCs w:val="24"/>
        </w:rPr>
        <w:t>ecognizing this helps me get rid of the fear of failure. I</w:t>
      </w:r>
      <w:ins w:id="21" w:author="Thalia" w:date="2023-04-03T11:45:00Z">
        <w:r w:rsidR="00F31D88">
          <w:rPr>
            <w:sz w:val="24"/>
            <w:szCs w:val="24"/>
          </w:rPr>
          <w:t xml:space="preserve">n </w:t>
        </w:r>
      </w:ins>
      <w:del w:id="22" w:author="Thalia" w:date="2023-04-03T11:45:00Z">
        <w:r w:rsidDel="00F31D88">
          <w:rPr>
            <w:sz w:val="24"/>
            <w:szCs w:val="24"/>
          </w:rPr>
          <w:delText xml:space="preserve"> </w:delText>
        </w:r>
        <w:r w:rsidDel="00F31D88">
          <w:rPr>
            <w:sz w:val="24"/>
            <w:szCs w:val="24"/>
          </w:rPr>
          <w:delText xml:space="preserve">also love </w:delText>
        </w:r>
      </w:del>
      <w:r>
        <w:rPr>
          <w:sz w:val="24"/>
          <w:szCs w:val="24"/>
        </w:rPr>
        <w:t xml:space="preserve">business </w:t>
      </w:r>
      <w:del w:id="23" w:author="Thalia" w:date="2023-04-03T11:45:00Z">
        <w:r w:rsidDel="00F31D88">
          <w:rPr>
            <w:sz w:val="24"/>
            <w:szCs w:val="24"/>
          </w:rPr>
          <w:delText xml:space="preserve">because </w:delText>
        </w:r>
      </w:del>
      <w:r>
        <w:rPr>
          <w:sz w:val="24"/>
          <w:szCs w:val="24"/>
        </w:rPr>
        <w:t xml:space="preserve">there is </w:t>
      </w:r>
      <w:ins w:id="24" w:author="Thalia" w:date="2023-04-03T11:45:00Z">
        <w:r w:rsidR="00F31D88">
          <w:rPr>
            <w:sz w:val="24"/>
            <w:szCs w:val="24"/>
          </w:rPr>
          <w:t xml:space="preserve">also </w:t>
        </w:r>
      </w:ins>
      <w:r>
        <w:rPr>
          <w:sz w:val="24"/>
          <w:szCs w:val="24"/>
        </w:rPr>
        <w:t xml:space="preserve">no ceiling to how successful your business can </w:t>
      </w:r>
      <w:del w:id="25" w:author="Thalia" w:date="2023-04-03T12:24:00Z">
        <w:r w:rsidDel="0080454C">
          <w:rPr>
            <w:sz w:val="24"/>
            <w:szCs w:val="24"/>
          </w:rPr>
          <w:delText>get</w:delText>
        </w:r>
      </w:del>
      <w:ins w:id="26" w:author="Thalia" w:date="2023-04-03T12:24:00Z">
        <w:r w:rsidR="0080454C">
          <w:rPr>
            <w:sz w:val="24"/>
            <w:szCs w:val="24"/>
          </w:rPr>
          <w:t>become</w:t>
        </w:r>
      </w:ins>
      <w:r>
        <w:rPr>
          <w:sz w:val="24"/>
          <w:szCs w:val="24"/>
        </w:rPr>
        <w:t>. There’s always something that an entrepreneur ca</w:t>
      </w:r>
      <w:r>
        <w:rPr>
          <w:sz w:val="24"/>
          <w:szCs w:val="24"/>
        </w:rPr>
        <w:t>n do to their business to make it even more successful than it is.</w:t>
      </w:r>
      <w:ins w:id="27" w:author="Thalia" w:date="2023-04-03T11:39:00Z">
        <w:r w:rsidR="0071705C" w:rsidRPr="0071705C">
          <w:rPr>
            <w:sz w:val="24"/>
            <w:szCs w:val="24"/>
          </w:rPr>
          <w:t xml:space="preserve"> </w:t>
        </w:r>
      </w:ins>
      <w:ins w:id="28" w:author="Thalia" w:date="2023-04-03T11:44:00Z">
        <w:r w:rsidR="00F31D88">
          <w:rPr>
            <w:sz w:val="24"/>
            <w:szCs w:val="24"/>
          </w:rPr>
          <w:t xml:space="preserve">Therefore, </w:t>
        </w:r>
      </w:ins>
      <w:ins w:id="29" w:author="Thalia" w:date="2023-04-03T11:39:00Z">
        <w:r w:rsidR="0071705C">
          <w:rPr>
            <w:sz w:val="24"/>
            <w:szCs w:val="24"/>
          </w:rPr>
          <w:t>I want to be</w:t>
        </w:r>
        <w:r w:rsidR="0071705C">
          <w:rPr>
            <w:sz w:val="24"/>
            <w:szCs w:val="24"/>
          </w:rPr>
          <w:t>come</w:t>
        </w:r>
        <w:r w:rsidR="0071705C">
          <w:rPr>
            <w:sz w:val="24"/>
            <w:szCs w:val="24"/>
          </w:rPr>
          <w:t xml:space="preserve"> a successful entrepreneur just like my dad.</w:t>
        </w:r>
      </w:ins>
    </w:p>
    <w:p w14:paraId="00000003" w14:textId="77777777" w:rsidR="008C535F" w:rsidDel="0071705C" w:rsidRDefault="008C535F">
      <w:pPr>
        <w:rPr>
          <w:del w:id="30" w:author="Thalia" w:date="2023-04-03T11:41:00Z"/>
          <w:sz w:val="24"/>
          <w:szCs w:val="24"/>
        </w:rPr>
      </w:pPr>
    </w:p>
    <w:p w14:paraId="00000004" w14:textId="69B89019" w:rsidR="008C535F" w:rsidDel="00EC736F" w:rsidRDefault="00C561D3">
      <w:pPr>
        <w:rPr>
          <w:del w:id="31" w:author="Thalia" w:date="2023-04-03T11:24:00Z"/>
          <w:sz w:val="24"/>
          <w:szCs w:val="24"/>
        </w:rPr>
      </w:pPr>
      <w:commentRangeStart w:id="32"/>
      <w:del w:id="33" w:author="Thalia" w:date="2023-04-03T11:24:00Z">
        <w:r w:rsidDel="00EC736F">
          <w:rPr>
            <w:sz w:val="24"/>
            <w:szCs w:val="24"/>
          </w:rPr>
          <w:delText>The man was my dad, the hardest working entrepreneur I know. He was always very passionate about his work and he seemed so content in doing it. That day, I knew I wanted to engulf myself i</w:delText>
        </w:r>
        <w:r w:rsidDel="00EC736F">
          <w:rPr>
            <w:sz w:val="24"/>
            <w:szCs w:val="24"/>
          </w:rPr>
          <w:delText>n the business world. From when I was a kid he has always been a figure I look up to and I always wanted to be like him. Not only does being an entrepreneur help me resemble him, I was also very curious to experience the joy and exhilaration of being an en</w:delText>
        </w:r>
        <w:r w:rsidDel="00EC736F">
          <w:rPr>
            <w:sz w:val="24"/>
            <w:szCs w:val="24"/>
          </w:rPr>
          <w:delText>trepreneur.</w:delText>
        </w:r>
        <w:commentRangeEnd w:id="32"/>
        <w:r w:rsidR="005E16E4" w:rsidDel="00EC736F">
          <w:rPr>
            <w:rStyle w:val="CommentReference"/>
          </w:rPr>
          <w:commentReference w:id="32"/>
        </w:r>
      </w:del>
    </w:p>
    <w:p w14:paraId="00000005" w14:textId="77777777" w:rsidR="008C535F" w:rsidRDefault="008C535F">
      <w:pPr>
        <w:rPr>
          <w:sz w:val="24"/>
          <w:szCs w:val="24"/>
        </w:rPr>
      </w:pPr>
    </w:p>
    <w:p w14:paraId="12B327B3" w14:textId="4F95D5EB" w:rsidR="00EC2D43" w:rsidRDefault="0071705C">
      <w:pPr>
        <w:rPr>
          <w:ins w:id="34" w:author="Thalia" w:date="2023-04-03T11:29:00Z"/>
          <w:sz w:val="24"/>
          <w:szCs w:val="24"/>
        </w:rPr>
      </w:pPr>
      <w:proofErr w:type="gramStart"/>
      <w:ins w:id="35" w:author="Thalia" w:date="2023-04-03T11:39:00Z">
        <w:r>
          <w:rPr>
            <w:sz w:val="24"/>
            <w:szCs w:val="24"/>
          </w:rPr>
          <w:t>In order to</w:t>
        </w:r>
        <w:proofErr w:type="gramEnd"/>
        <w:r>
          <w:rPr>
            <w:sz w:val="24"/>
            <w:szCs w:val="24"/>
          </w:rPr>
          <w:t xml:space="preserve"> do so, </w:t>
        </w:r>
      </w:ins>
      <w:r w:rsidR="00C561D3">
        <w:rPr>
          <w:sz w:val="24"/>
          <w:szCs w:val="24"/>
        </w:rPr>
        <w:t xml:space="preserve">I did </w:t>
      </w:r>
      <w:r w:rsidR="00C561D3">
        <w:rPr>
          <w:sz w:val="24"/>
          <w:szCs w:val="24"/>
        </w:rPr>
        <w:t>not only</w:t>
      </w:r>
      <w:r w:rsidR="00C561D3">
        <w:rPr>
          <w:sz w:val="24"/>
          <w:szCs w:val="24"/>
        </w:rPr>
        <w:t xml:space="preserve"> rely on the knowledge of business from class</w:t>
      </w:r>
      <w:del w:id="36" w:author="Thalia" w:date="2023-04-03T11:41:00Z">
        <w:r w:rsidR="00C561D3" w:rsidDel="0071705C">
          <w:rPr>
            <w:sz w:val="24"/>
            <w:szCs w:val="24"/>
          </w:rPr>
          <w:delText xml:space="preserve"> however</w:delText>
        </w:r>
      </w:del>
      <w:ins w:id="37" w:author="Thalia" w:date="2023-04-03T11:42:00Z">
        <w:r>
          <w:rPr>
            <w:sz w:val="24"/>
            <w:szCs w:val="24"/>
          </w:rPr>
          <w:t>;</w:t>
        </w:r>
      </w:ins>
      <w:del w:id="38" w:author="Thalia" w:date="2023-04-03T11:42:00Z">
        <w:r w:rsidR="00C561D3" w:rsidDel="0071705C">
          <w:rPr>
            <w:sz w:val="24"/>
            <w:szCs w:val="24"/>
          </w:rPr>
          <w:delText>,</w:delText>
        </w:r>
      </w:del>
      <w:r w:rsidR="00C561D3">
        <w:rPr>
          <w:sz w:val="24"/>
          <w:szCs w:val="24"/>
        </w:rPr>
        <w:t xml:space="preserve"> I also joined </w:t>
      </w:r>
      <w:del w:id="39" w:author="Thalia" w:date="2023-04-03T11:41:00Z">
        <w:r w:rsidR="00C561D3" w:rsidDel="0071705C">
          <w:rPr>
            <w:sz w:val="24"/>
            <w:szCs w:val="24"/>
          </w:rPr>
          <w:delText xml:space="preserve">immersion </w:delText>
        </w:r>
      </w:del>
      <w:ins w:id="40" w:author="Thalia" w:date="2023-04-03T11:41:00Z">
        <w:r>
          <w:rPr>
            <w:sz w:val="24"/>
            <w:szCs w:val="24"/>
          </w:rPr>
          <w:t>various</w:t>
        </w:r>
        <w:r>
          <w:rPr>
            <w:sz w:val="24"/>
            <w:szCs w:val="24"/>
          </w:rPr>
          <w:t xml:space="preserve"> </w:t>
        </w:r>
      </w:ins>
      <w:r w:rsidR="00C561D3">
        <w:rPr>
          <w:sz w:val="24"/>
          <w:szCs w:val="24"/>
        </w:rPr>
        <w:t>programs</w:t>
      </w:r>
      <w:r w:rsidR="00C561D3">
        <w:rPr>
          <w:sz w:val="24"/>
          <w:szCs w:val="24"/>
        </w:rPr>
        <w:t xml:space="preserve">. </w:t>
      </w:r>
      <w:del w:id="41" w:author="Thalia" w:date="2023-04-03T11:41:00Z">
        <w:r w:rsidR="00C561D3" w:rsidDel="0071705C">
          <w:rPr>
            <w:sz w:val="24"/>
            <w:szCs w:val="24"/>
          </w:rPr>
          <w:delText xml:space="preserve">I joined a </w:delText>
        </w:r>
      </w:del>
      <w:ins w:id="42" w:author="Thalia" w:date="2023-04-03T11:41:00Z">
        <w:r>
          <w:rPr>
            <w:sz w:val="24"/>
            <w:szCs w:val="24"/>
          </w:rPr>
          <w:t xml:space="preserve">One of them was a </w:t>
        </w:r>
      </w:ins>
      <w:r w:rsidR="00C561D3">
        <w:rPr>
          <w:sz w:val="24"/>
          <w:szCs w:val="24"/>
        </w:rPr>
        <w:t xml:space="preserve">business </w:t>
      </w:r>
      <w:r w:rsidR="00C561D3">
        <w:rPr>
          <w:sz w:val="24"/>
          <w:szCs w:val="24"/>
          <w:highlight w:val="yellow"/>
        </w:rPr>
        <w:t>immersion program</w:t>
      </w:r>
      <w:r w:rsidR="00C561D3">
        <w:rPr>
          <w:sz w:val="24"/>
          <w:szCs w:val="24"/>
        </w:rPr>
        <w:t xml:space="preserve"> in Singapore </w:t>
      </w:r>
      <w:del w:id="43" w:author="Thalia" w:date="2023-04-03T11:29:00Z">
        <w:r w:rsidR="00C561D3" w:rsidDel="00EC2D43">
          <w:rPr>
            <w:sz w:val="24"/>
            <w:szCs w:val="24"/>
          </w:rPr>
          <w:delText>to further expand my knowledge of business.</w:delText>
        </w:r>
      </w:del>
      <w:ins w:id="44" w:author="Thalia" w:date="2023-04-03T11:29:00Z">
        <w:r w:rsidR="00EC2D43">
          <w:rPr>
            <w:sz w:val="24"/>
            <w:szCs w:val="24"/>
          </w:rPr>
          <w:t>w</w:t>
        </w:r>
      </w:ins>
      <w:ins w:id="45" w:author="Thalia" w:date="2023-04-03T11:30:00Z">
        <w:r w:rsidR="00EC2D43">
          <w:rPr>
            <w:sz w:val="24"/>
            <w:szCs w:val="24"/>
          </w:rPr>
          <w:t>here w</w:t>
        </w:r>
      </w:ins>
      <w:del w:id="46" w:author="Thalia" w:date="2023-04-03T11:29:00Z">
        <w:r w:rsidR="00C561D3" w:rsidDel="00EC2D43">
          <w:rPr>
            <w:sz w:val="24"/>
            <w:szCs w:val="24"/>
          </w:rPr>
          <w:delText>There, we were asked to make</w:delText>
        </w:r>
      </w:del>
      <w:ins w:id="47" w:author="Thalia" w:date="2023-04-03T11:29:00Z">
        <w:r w:rsidR="00EC2D43">
          <w:rPr>
            <w:sz w:val="24"/>
            <w:szCs w:val="24"/>
          </w:rPr>
          <w:t>e created</w:t>
        </w:r>
      </w:ins>
      <w:r w:rsidR="00C561D3">
        <w:rPr>
          <w:sz w:val="24"/>
          <w:szCs w:val="24"/>
        </w:rPr>
        <w:t xml:space="preserve"> a product and pit</w:t>
      </w:r>
      <w:r w:rsidR="00C561D3">
        <w:rPr>
          <w:sz w:val="24"/>
          <w:szCs w:val="24"/>
        </w:rPr>
        <w:t>ch</w:t>
      </w:r>
      <w:ins w:id="48" w:author="Thalia" w:date="2023-04-03T11:29:00Z">
        <w:r w:rsidR="00EC2D43">
          <w:rPr>
            <w:sz w:val="24"/>
            <w:szCs w:val="24"/>
          </w:rPr>
          <w:t>ed</w:t>
        </w:r>
      </w:ins>
      <w:r w:rsidR="00C561D3">
        <w:rPr>
          <w:sz w:val="24"/>
          <w:szCs w:val="24"/>
        </w:rPr>
        <w:t xml:space="preserve"> it to angel investors. </w:t>
      </w:r>
      <w:del w:id="49" w:author="Thalia" w:date="2023-04-03T11:28:00Z">
        <w:r w:rsidR="00C561D3" w:rsidDel="00EC2D43">
          <w:rPr>
            <w:sz w:val="24"/>
            <w:szCs w:val="24"/>
          </w:rPr>
          <w:delText xml:space="preserve">I really experienced the endeavor of being an entrepreneur. </w:delText>
        </w:r>
      </w:del>
      <w:commentRangeStart w:id="50"/>
      <w:commentRangeStart w:id="51"/>
      <w:r w:rsidR="00C561D3">
        <w:rPr>
          <w:sz w:val="24"/>
          <w:szCs w:val="24"/>
          <w:highlight w:val="yellow"/>
        </w:rPr>
        <w:t>The product my group and I pitched was</w:t>
      </w:r>
      <w:commentRangeEnd w:id="50"/>
      <w:r w:rsidR="00C561D3">
        <w:commentReference w:id="50"/>
      </w:r>
      <w:commentRangeEnd w:id="51"/>
      <w:r w:rsidR="00C561D3">
        <w:commentReference w:id="51"/>
      </w:r>
      <w:r w:rsidR="00C561D3">
        <w:rPr>
          <w:sz w:val="24"/>
          <w:szCs w:val="24"/>
          <w:highlight w:val="yellow"/>
        </w:rPr>
        <w:t xml:space="preserve"> </w:t>
      </w:r>
      <w:del w:id="52" w:author="Thalia" w:date="2023-04-03T11:30:00Z">
        <w:r w:rsidR="00C561D3" w:rsidDel="00EC2D43">
          <w:rPr>
            <w:sz w:val="24"/>
            <w:szCs w:val="24"/>
            <w:highlight w:val="yellow"/>
          </w:rPr>
          <w:delText xml:space="preserve"> </w:delText>
        </w:r>
      </w:del>
      <w:r w:rsidR="00C561D3">
        <w:rPr>
          <w:sz w:val="24"/>
          <w:szCs w:val="24"/>
          <w:highlight w:val="yellow"/>
        </w:rPr>
        <w:t>designed to combine all of women's healthcare into one simple medium</w:t>
      </w:r>
      <w:ins w:id="53" w:author="Thalia" w:date="2023-04-03T12:25:00Z">
        <w:r w:rsidR="00254EB0">
          <w:rPr>
            <w:sz w:val="24"/>
            <w:szCs w:val="24"/>
            <w:highlight w:val="yellow"/>
          </w:rPr>
          <w:t>, which won third place</w:t>
        </w:r>
      </w:ins>
      <w:del w:id="54" w:author="Thalia" w:date="2023-04-03T12:25:00Z">
        <w:r w:rsidR="00C561D3" w:rsidDel="00254EB0">
          <w:rPr>
            <w:sz w:val="24"/>
            <w:szCs w:val="24"/>
            <w:highlight w:val="yellow"/>
          </w:rPr>
          <w:delText>.</w:delText>
        </w:r>
        <w:r w:rsidR="00C561D3" w:rsidDel="00254EB0">
          <w:rPr>
            <w:sz w:val="24"/>
            <w:szCs w:val="24"/>
            <w:highlight w:val="yellow"/>
          </w:rPr>
          <w:delText>We were able to get 3rd place in the program</w:delText>
        </w:r>
      </w:del>
      <w:r w:rsidR="00C561D3">
        <w:rPr>
          <w:sz w:val="24"/>
          <w:szCs w:val="24"/>
          <w:highlight w:val="yellow"/>
        </w:rPr>
        <w:t>. The angel</w:t>
      </w:r>
      <w:r w:rsidR="00C561D3">
        <w:rPr>
          <w:sz w:val="24"/>
          <w:szCs w:val="24"/>
          <w:highlight w:val="yellow"/>
        </w:rPr>
        <w:t xml:space="preserve"> investors mentioned </w:t>
      </w:r>
      <w:ins w:id="55" w:author="Thalia" w:date="2023-04-03T11:30:00Z">
        <w:r w:rsidR="00EC2D43">
          <w:rPr>
            <w:sz w:val="24"/>
            <w:szCs w:val="24"/>
            <w:highlight w:val="yellow"/>
          </w:rPr>
          <w:t xml:space="preserve">that </w:t>
        </w:r>
      </w:ins>
      <w:r w:rsidR="00C561D3">
        <w:rPr>
          <w:sz w:val="24"/>
          <w:szCs w:val="24"/>
          <w:highlight w:val="yellow"/>
        </w:rPr>
        <w:t xml:space="preserve">our product </w:t>
      </w:r>
      <w:del w:id="56" w:author="Thalia" w:date="2023-04-03T11:30:00Z">
        <w:r w:rsidR="00C561D3" w:rsidDel="00EC2D43">
          <w:rPr>
            <w:sz w:val="24"/>
            <w:szCs w:val="24"/>
            <w:highlight w:val="yellow"/>
          </w:rPr>
          <w:delText xml:space="preserve">fairly innovative because it </w:delText>
        </w:r>
      </w:del>
      <w:r w:rsidR="00C561D3">
        <w:rPr>
          <w:sz w:val="24"/>
          <w:szCs w:val="24"/>
          <w:highlight w:val="yellow"/>
        </w:rPr>
        <w:t>brought awareness to a social cause that is</w:t>
      </w:r>
      <w:ins w:id="57" w:author="Thalia" w:date="2023-04-03T11:30:00Z">
        <w:r w:rsidR="00EC2D43">
          <w:rPr>
            <w:sz w:val="24"/>
            <w:szCs w:val="24"/>
            <w:highlight w:val="yellow"/>
          </w:rPr>
          <w:t xml:space="preserve"> often overlooked</w:t>
        </w:r>
      </w:ins>
      <w:ins w:id="58" w:author="Thalia" w:date="2023-04-03T11:31:00Z">
        <w:r w:rsidR="00EC2D43">
          <w:rPr>
            <w:sz w:val="24"/>
            <w:szCs w:val="24"/>
            <w:highlight w:val="yellow"/>
          </w:rPr>
          <w:t xml:space="preserve"> and </w:t>
        </w:r>
      </w:ins>
      <w:del w:id="59" w:author="Thalia" w:date="2023-04-03T11:30:00Z">
        <w:r w:rsidR="00C561D3" w:rsidDel="00EC2D43">
          <w:rPr>
            <w:sz w:val="24"/>
            <w:szCs w:val="24"/>
            <w:highlight w:val="yellow"/>
          </w:rPr>
          <w:delText xml:space="preserve"> not really looked at too much</w:delText>
        </w:r>
      </w:del>
      <w:del w:id="60" w:author="Thalia" w:date="2023-04-03T11:31:00Z">
        <w:r w:rsidR="00C561D3" w:rsidDel="00EC2D43">
          <w:rPr>
            <w:sz w:val="24"/>
            <w:szCs w:val="24"/>
            <w:highlight w:val="yellow"/>
          </w:rPr>
          <w:delText>. He proceeded to mention</w:delText>
        </w:r>
        <w:r w:rsidR="00C561D3" w:rsidDel="00EC2D43">
          <w:rPr>
            <w:sz w:val="24"/>
            <w:szCs w:val="24"/>
            <w:highlight w:val="yellow"/>
          </w:rPr>
          <w:delText xml:space="preserve"> </w:delText>
        </w:r>
      </w:del>
      <w:r w:rsidR="00C561D3">
        <w:rPr>
          <w:sz w:val="24"/>
          <w:szCs w:val="24"/>
          <w:highlight w:val="yellow"/>
        </w:rPr>
        <w:t>that the convenience of the website was really thoughtful</w:t>
      </w:r>
      <w:del w:id="61" w:author="Thalia" w:date="2023-04-03T11:31:00Z">
        <w:r w:rsidR="00C561D3" w:rsidDel="00EC2D43">
          <w:rPr>
            <w:sz w:val="24"/>
            <w:szCs w:val="24"/>
            <w:highlight w:val="yellow"/>
          </w:rPr>
          <w:delText xml:space="preserve"> because most users would like apps in</w:delText>
        </w:r>
        <w:r w:rsidR="00C561D3" w:rsidDel="00EC2D43">
          <w:rPr>
            <w:sz w:val="24"/>
            <w:szCs w:val="24"/>
            <w:highlight w:val="yellow"/>
          </w:rPr>
          <w:delText xml:space="preserve"> general to be convenient</w:delText>
        </w:r>
      </w:del>
      <w:r w:rsidR="00C561D3">
        <w:rPr>
          <w:sz w:val="24"/>
          <w:szCs w:val="24"/>
          <w:highlight w:val="yellow"/>
        </w:rPr>
        <w:t xml:space="preserve">. </w:t>
      </w:r>
    </w:p>
    <w:p w14:paraId="667BC1A8" w14:textId="77777777" w:rsidR="00EC2D43" w:rsidRDefault="00EC2D43">
      <w:pPr>
        <w:rPr>
          <w:ins w:id="62" w:author="Thalia" w:date="2023-04-03T11:29:00Z"/>
          <w:sz w:val="24"/>
          <w:szCs w:val="24"/>
        </w:rPr>
      </w:pPr>
    </w:p>
    <w:p w14:paraId="00000006" w14:textId="4305188D" w:rsidR="008C535F" w:rsidDel="00BF7AD6" w:rsidRDefault="00C561D3">
      <w:pPr>
        <w:rPr>
          <w:del w:id="63" w:author="Thalia" w:date="2023-04-03T11:32:00Z"/>
          <w:sz w:val="24"/>
          <w:szCs w:val="24"/>
        </w:rPr>
      </w:pPr>
      <w:r>
        <w:rPr>
          <w:sz w:val="24"/>
          <w:szCs w:val="24"/>
        </w:rPr>
        <w:t>Of course</w:t>
      </w:r>
      <w:ins w:id="64" w:author="Thalia" w:date="2023-04-03T11:31:00Z">
        <w:r w:rsidR="00EC2D43">
          <w:rPr>
            <w:sz w:val="24"/>
            <w:szCs w:val="24"/>
          </w:rPr>
          <w:t>,</w:t>
        </w:r>
      </w:ins>
      <w:r>
        <w:rPr>
          <w:sz w:val="24"/>
          <w:szCs w:val="24"/>
        </w:rPr>
        <w:t xml:space="preserve"> we wouldn’t be able to achieve this award without the help of our mentors. Networking with mentors proved to be helpful </w:t>
      </w:r>
      <w:del w:id="65" w:author="Thalia" w:date="2023-04-03T11:32:00Z">
        <w:r w:rsidDel="00EC2D43">
          <w:rPr>
            <w:sz w:val="24"/>
            <w:szCs w:val="24"/>
          </w:rPr>
          <w:delText xml:space="preserve">and it showed me the importance of networking. </w:delText>
        </w:r>
      </w:del>
      <w:del w:id="66" w:author="Thalia" w:date="2023-04-03T11:31:00Z">
        <w:r w:rsidDel="00EC2D43">
          <w:rPr>
            <w:sz w:val="24"/>
            <w:szCs w:val="24"/>
          </w:rPr>
          <w:delText>Through networking you are able to access more infor</w:delText>
        </w:r>
        <w:r w:rsidDel="00EC2D43">
          <w:rPr>
            <w:sz w:val="24"/>
            <w:szCs w:val="24"/>
          </w:rPr>
          <w:delText xml:space="preserve">mation that you </w:delText>
        </w:r>
        <w:r w:rsidDel="00EC2D43">
          <w:rPr>
            <w:sz w:val="24"/>
            <w:szCs w:val="24"/>
          </w:rPr>
          <w:lastRenderedPageBreak/>
          <w:delText xml:space="preserve">previously didn't know about. </w:delText>
        </w:r>
      </w:del>
      <w:del w:id="67" w:author="Thalia" w:date="2023-04-03T11:32:00Z">
        <w:r w:rsidDel="00EC2D43">
          <w:rPr>
            <w:sz w:val="24"/>
            <w:szCs w:val="24"/>
          </w:rPr>
          <w:delText xml:space="preserve">By networking with my mentors, </w:delText>
        </w:r>
      </w:del>
      <w:ins w:id="68" w:author="Thalia" w:date="2023-04-03T11:32:00Z">
        <w:r w:rsidR="00EC2D43">
          <w:rPr>
            <w:sz w:val="24"/>
            <w:szCs w:val="24"/>
          </w:rPr>
          <w:t xml:space="preserve">because </w:t>
        </w:r>
      </w:ins>
      <w:r>
        <w:rPr>
          <w:sz w:val="24"/>
          <w:szCs w:val="24"/>
        </w:rPr>
        <w:t xml:space="preserve">I was able to unlock a lot of meaningful advice and general knowledge about entrepreneurship. </w:t>
      </w:r>
    </w:p>
    <w:p w14:paraId="00000007" w14:textId="77777777" w:rsidR="008C535F" w:rsidDel="00BF7AD6" w:rsidRDefault="008C535F">
      <w:pPr>
        <w:rPr>
          <w:del w:id="69" w:author="Thalia" w:date="2023-04-03T11:32:00Z"/>
          <w:sz w:val="24"/>
          <w:szCs w:val="24"/>
        </w:rPr>
      </w:pPr>
    </w:p>
    <w:p w14:paraId="00000008" w14:textId="0A80988B" w:rsidR="008C535F" w:rsidRDefault="00C561D3">
      <w:pPr>
        <w:rPr>
          <w:sz w:val="24"/>
          <w:szCs w:val="24"/>
        </w:rPr>
      </w:pPr>
      <w:r>
        <w:rPr>
          <w:sz w:val="24"/>
          <w:szCs w:val="24"/>
        </w:rPr>
        <w:t xml:space="preserve">I think networking is a huge aspect of business because </w:t>
      </w:r>
      <w:del w:id="70" w:author="Thalia" w:date="2023-04-03T12:41:00Z">
        <w:r w:rsidDel="00371E99">
          <w:rPr>
            <w:sz w:val="24"/>
            <w:szCs w:val="24"/>
          </w:rPr>
          <w:delText>through networ</w:delText>
        </w:r>
        <w:r w:rsidDel="00371E99">
          <w:rPr>
            <w:sz w:val="24"/>
            <w:szCs w:val="24"/>
          </w:rPr>
          <w:delText xml:space="preserve">king </w:delText>
        </w:r>
      </w:del>
      <w:r>
        <w:rPr>
          <w:sz w:val="24"/>
          <w:szCs w:val="24"/>
        </w:rPr>
        <w:t xml:space="preserve">you </w:t>
      </w:r>
      <w:del w:id="71" w:author="Thalia" w:date="2023-04-03T11:42:00Z">
        <w:r w:rsidDel="00F31D88">
          <w:rPr>
            <w:sz w:val="24"/>
            <w:szCs w:val="24"/>
          </w:rPr>
          <w:delText xml:space="preserve">are </w:delText>
        </w:r>
        <w:r w:rsidDel="00F31D88">
          <w:rPr>
            <w:sz w:val="24"/>
            <w:szCs w:val="24"/>
          </w:rPr>
          <w:delText>able to</w:delText>
        </w:r>
      </w:del>
      <w:ins w:id="72" w:author="Thalia" w:date="2023-04-03T11:42:00Z">
        <w:r w:rsidR="00F31D88">
          <w:rPr>
            <w:sz w:val="24"/>
            <w:szCs w:val="24"/>
          </w:rPr>
          <w:t>can</w:t>
        </w:r>
      </w:ins>
      <w:r>
        <w:rPr>
          <w:sz w:val="24"/>
          <w:szCs w:val="24"/>
        </w:rPr>
        <w:t xml:space="preserve"> grow your business significantly quicker. </w:t>
      </w:r>
      <w:del w:id="73" w:author="Thalia" w:date="2023-04-03T11:32:00Z">
        <w:r w:rsidDel="00BF7AD6">
          <w:rPr>
            <w:sz w:val="24"/>
            <w:szCs w:val="24"/>
          </w:rPr>
          <w:delText xml:space="preserve">With networking you are able to exchange information on their challenges they are going through and how they work around them. Their experiences can unlock new insights that we have never thought of before </w:delText>
        </w:r>
        <w:r w:rsidDel="00BF7AD6">
          <w:rPr>
            <w:sz w:val="24"/>
            <w:szCs w:val="24"/>
          </w:rPr>
          <w:delText xml:space="preserve">and can be beneficial when applied. </w:delText>
        </w:r>
      </w:del>
      <w:del w:id="74" w:author="Thalia" w:date="2023-04-03T11:46:00Z">
        <w:r w:rsidDel="00F31D88">
          <w:rPr>
            <w:sz w:val="24"/>
            <w:szCs w:val="24"/>
          </w:rPr>
          <w:delText xml:space="preserve">By </w:delText>
        </w:r>
      </w:del>
      <w:del w:id="75" w:author="Thalia" w:date="2023-04-03T11:43:00Z">
        <w:r w:rsidDel="00F31D88">
          <w:rPr>
            <w:sz w:val="24"/>
            <w:szCs w:val="24"/>
          </w:rPr>
          <w:delText xml:space="preserve">having </w:delText>
        </w:r>
      </w:del>
      <w:ins w:id="76" w:author="Thalia" w:date="2023-04-03T11:46:00Z">
        <w:r w:rsidR="00F31D88">
          <w:rPr>
            <w:sz w:val="24"/>
            <w:szCs w:val="24"/>
          </w:rPr>
          <w:t>With</w:t>
        </w:r>
      </w:ins>
      <w:ins w:id="77" w:author="Thalia" w:date="2023-04-03T11:43:00Z">
        <w:r w:rsidR="00F31D88">
          <w:rPr>
            <w:sz w:val="24"/>
            <w:szCs w:val="24"/>
          </w:rPr>
          <w:t xml:space="preserve"> </w:t>
        </w:r>
      </w:ins>
      <w:r>
        <w:rPr>
          <w:sz w:val="24"/>
          <w:szCs w:val="24"/>
        </w:rPr>
        <w:t>more connections</w:t>
      </w:r>
      <w:del w:id="78" w:author="Thalia" w:date="2023-04-03T11:43:00Z">
        <w:r w:rsidDel="00F31D88">
          <w:rPr>
            <w:sz w:val="24"/>
            <w:szCs w:val="24"/>
          </w:rPr>
          <w:delText xml:space="preserve"> with people</w:delText>
        </w:r>
      </w:del>
      <w:ins w:id="79" w:author="Thalia" w:date="2023-04-03T11:43:00Z">
        <w:r w:rsidR="00F31D88">
          <w:rPr>
            <w:sz w:val="24"/>
            <w:szCs w:val="24"/>
          </w:rPr>
          <w:t>,</w:t>
        </w:r>
      </w:ins>
      <w:r>
        <w:rPr>
          <w:sz w:val="24"/>
          <w:szCs w:val="24"/>
        </w:rPr>
        <w:t xml:space="preserve"> we </w:t>
      </w:r>
      <w:del w:id="80" w:author="Thalia" w:date="2023-04-03T11:43:00Z">
        <w:r w:rsidDel="00F31D88">
          <w:rPr>
            <w:sz w:val="24"/>
            <w:szCs w:val="24"/>
          </w:rPr>
          <w:delText>are able to</w:delText>
        </w:r>
      </w:del>
      <w:ins w:id="81" w:author="Thalia" w:date="2023-04-03T11:43:00Z">
        <w:r w:rsidR="00F31D88">
          <w:rPr>
            <w:sz w:val="24"/>
            <w:szCs w:val="24"/>
          </w:rPr>
          <w:t>can</w:t>
        </w:r>
      </w:ins>
      <w:r>
        <w:rPr>
          <w:sz w:val="24"/>
          <w:szCs w:val="24"/>
        </w:rPr>
        <w:t xml:space="preserve"> broaden our access to information</w:t>
      </w:r>
      <w:del w:id="82" w:author="Thalia" w:date="2023-04-03T11:43:00Z">
        <w:r w:rsidDel="00F31D88">
          <w:rPr>
            <w:sz w:val="24"/>
            <w:szCs w:val="24"/>
          </w:rPr>
          <w:delText xml:space="preserve"> an</w:delText>
        </w:r>
      </w:del>
      <w:ins w:id="83" w:author="Thalia" w:date="2023-04-03T11:43:00Z">
        <w:r w:rsidR="00F31D88">
          <w:rPr>
            <w:sz w:val="24"/>
            <w:szCs w:val="24"/>
          </w:rPr>
          <w:t>,</w:t>
        </w:r>
      </w:ins>
      <w:del w:id="84" w:author="Thalia" w:date="2023-04-03T11:43:00Z">
        <w:r w:rsidDel="00F31D88">
          <w:rPr>
            <w:sz w:val="24"/>
            <w:szCs w:val="24"/>
          </w:rPr>
          <w:delText>d</w:delText>
        </w:r>
      </w:del>
      <w:r>
        <w:rPr>
          <w:sz w:val="24"/>
          <w:szCs w:val="24"/>
        </w:rPr>
        <w:t xml:space="preserve"> stay updated</w:t>
      </w:r>
      <w:ins w:id="85" w:author="Thalia" w:date="2023-04-03T11:43:00Z">
        <w:r w:rsidR="00F31D88">
          <w:rPr>
            <w:sz w:val="24"/>
            <w:szCs w:val="24"/>
          </w:rPr>
          <w:t>,</w:t>
        </w:r>
      </w:ins>
      <w:r>
        <w:rPr>
          <w:sz w:val="24"/>
          <w:szCs w:val="24"/>
        </w:rPr>
        <w:t xml:space="preserve"> </w:t>
      </w:r>
      <w:del w:id="86" w:author="Thalia" w:date="2023-04-03T11:43:00Z">
        <w:r w:rsidDel="00F31D88">
          <w:rPr>
            <w:sz w:val="24"/>
            <w:szCs w:val="24"/>
          </w:rPr>
          <w:delText>as well as</w:delText>
        </w:r>
      </w:del>
      <w:ins w:id="87" w:author="Thalia" w:date="2023-04-03T11:43:00Z">
        <w:r w:rsidR="00F31D88">
          <w:rPr>
            <w:sz w:val="24"/>
            <w:szCs w:val="24"/>
          </w:rPr>
          <w:t>and</w:t>
        </w:r>
      </w:ins>
      <w:r>
        <w:rPr>
          <w:sz w:val="24"/>
          <w:szCs w:val="24"/>
        </w:rPr>
        <w:t xml:space="preserve"> learn about the developments of various industries. </w:t>
      </w:r>
      <w:commentRangeStart w:id="88"/>
      <w:r>
        <w:rPr>
          <w:sz w:val="24"/>
          <w:szCs w:val="24"/>
        </w:rPr>
        <w:t>Most importantly</w:t>
      </w:r>
      <w:ins w:id="89" w:author="Thalia" w:date="2023-04-03T11:32:00Z">
        <w:r w:rsidR="00BF7AD6">
          <w:rPr>
            <w:sz w:val="24"/>
            <w:szCs w:val="24"/>
          </w:rPr>
          <w:t>,</w:t>
        </w:r>
      </w:ins>
      <w:r>
        <w:rPr>
          <w:sz w:val="24"/>
          <w:szCs w:val="24"/>
        </w:rPr>
        <w:t xml:space="preserve"> networking works on building strong</w:t>
      </w:r>
      <w:r>
        <w:rPr>
          <w:sz w:val="24"/>
          <w:szCs w:val="24"/>
        </w:rPr>
        <w:t xml:space="preserve">er relationships and bonds with people, </w:t>
      </w:r>
      <w:del w:id="90" w:author="Thalia" w:date="2023-04-03T11:43:00Z">
        <w:r w:rsidDel="00F31D88">
          <w:rPr>
            <w:sz w:val="24"/>
            <w:szCs w:val="24"/>
          </w:rPr>
          <w:delText xml:space="preserve">they </w:delText>
        </w:r>
      </w:del>
      <w:ins w:id="91" w:author="Thalia" w:date="2023-04-03T11:43:00Z">
        <w:r w:rsidR="00F31D88">
          <w:rPr>
            <w:sz w:val="24"/>
            <w:szCs w:val="24"/>
          </w:rPr>
          <w:t>who</w:t>
        </w:r>
        <w:r w:rsidR="00F31D88">
          <w:rPr>
            <w:sz w:val="24"/>
            <w:szCs w:val="24"/>
          </w:rPr>
          <w:t xml:space="preserve"> </w:t>
        </w:r>
      </w:ins>
      <w:r>
        <w:rPr>
          <w:sz w:val="24"/>
          <w:szCs w:val="24"/>
        </w:rPr>
        <w:t>are essentially your life vests when you’re stranded in the ocean. They keep you afloat.</w:t>
      </w:r>
      <w:ins w:id="92" w:author="Thalia" w:date="2023-04-03T11:43:00Z">
        <w:r w:rsidR="00F31D88" w:rsidDel="00F31D88">
          <w:rPr>
            <w:sz w:val="24"/>
            <w:szCs w:val="24"/>
          </w:rPr>
          <w:t xml:space="preserve"> </w:t>
        </w:r>
      </w:ins>
      <w:del w:id="93" w:author="Thalia" w:date="2023-04-03T11:43:00Z">
        <w:r w:rsidDel="00F31D88">
          <w:rPr>
            <w:sz w:val="24"/>
            <w:szCs w:val="24"/>
          </w:rPr>
          <w:delText xml:space="preserve"> </w:delText>
        </w:r>
        <w:commentRangeEnd w:id="88"/>
        <w:r w:rsidR="00BF7AD6" w:rsidDel="00F31D88">
          <w:rPr>
            <w:rStyle w:val="CommentReference"/>
          </w:rPr>
          <w:commentReference w:id="88"/>
        </w:r>
      </w:del>
    </w:p>
    <w:p w14:paraId="00000009" w14:textId="77777777" w:rsidR="008C535F" w:rsidRDefault="008C535F">
      <w:pPr>
        <w:rPr>
          <w:sz w:val="24"/>
          <w:szCs w:val="24"/>
        </w:rPr>
      </w:pPr>
    </w:p>
    <w:p w14:paraId="594D3A36" w14:textId="62551CCF" w:rsidR="00BF7AD6" w:rsidDel="00994FA7" w:rsidRDefault="00C561D3">
      <w:pPr>
        <w:rPr>
          <w:del w:id="94" w:author="Thalia" w:date="2023-04-03T12:18:00Z"/>
          <w:sz w:val="24"/>
          <w:szCs w:val="24"/>
        </w:rPr>
      </w:pPr>
      <w:del w:id="95" w:author="Thalia" w:date="2023-04-03T11:33:00Z">
        <w:r w:rsidDel="00BF7AD6">
          <w:rPr>
            <w:sz w:val="24"/>
            <w:szCs w:val="24"/>
          </w:rPr>
          <w:delText>As an entrepreneur you should be able to master every aspect of business. In the immersion program I learned about how t</w:delText>
        </w:r>
        <w:r w:rsidDel="00BF7AD6">
          <w:rPr>
            <w:sz w:val="24"/>
            <w:szCs w:val="24"/>
          </w:rPr>
          <w:delText>o make an innovative product as well as the importance of networking. Now a</w:delText>
        </w:r>
      </w:del>
      <w:ins w:id="96" w:author="Thalia" w:date="2023-04-03T11:33:00Z">
        <w:r w:rsidR="00BF7AD6">
          <w:rPr>
            <w:sz w:val="24"/>
            <w:szCs w:val="24"/>
          </w:rPr>
          <w:t>A</w:t>
        </w:r>
      </w:ins>
      <w:r>
        <w:rPr>
          <w:sz w:val="24"/>
          <w:szCs w:val="24"/>
        </w:rPr>
        <w:t xml:space="preserve">nother important aspect of business I need to master is </w:t>
      </w:r>
      <w:del w:id="97" w:author="Thalia" w:date="2023-04-03T11:46:00Z">
        <w:r w:rsidDel="00F31D88">
          <w:rPr>
            <w:sz w:val="24"/>
            <w:szCs w:val="24"/>
          </w:rPr>
          <w:delText>financing,</w:delText>
        </w:r>
      </w:del>
      <w:commentRangeStart w:id="98"/>
      <w:ins w:id="99" w:author="Thalia" w:date="2023-04-03T11:46:00Z">
        <w:r w:rsidR="00F31D88">
          <w:rPr>
            <w:sz w:val="24"/>
            <w:szCs w:val="24"/>
          </w:rPr>
          <w:t>financ</w:t>
        </w:r>
      </w:ins>
      <w:ins w:id="100" w:author="Thalia" w:date="2023-04-03T12:04:00Z">
        <w:r w:rsidR="00B674A2">
          <w:rPr>
            <w:sz w:val="24"/>
            <w:szCs w:val="24"/>
          </w:rPr>
          <w:t>e</w:t>
        </w:r>
        <w:commentRangeEnd w:id="98"/>
        <w:r w:rsidR="00B674A2">
          <w:rPr>
            <w:rStyle w:val="CommentReference"/>
          </w:rPr>
          <w:commentReference w:id="98"/>
        </w:r>
      </w:ins>
      <w:ins w:id="101" w:author="Thalia" w:date="2023-04-03T11:46:00Z">
        <w:r w:rsidR="00F31D88">
          <w:rPr>
            <w:sz w:val="24"/>
            <w:szCs w:val="24"/>
          </w:rPr>
          <w:t>;</w:t>
        </w:r>
      </w:ins>
      <w:r>
        <w:rPr>
          <w:sz w:val="24"/>
          <w:szCs w:val="24"/>
        </w:rPr>
        <w:t xml:space="preserve"> hence I also joined a financial analyst bootcamp.</w:t>
      </w:r>
      <w:ins w:id="102" w:author="Thalia" w:date="2023-04-03T11:33:00Z">
        <w:r w:rsidR="00BF7AD6">
          <w:rPr>
            <w:sz w:val="24"/>
            <w:szCs w:val="24"/>
          </w:rPr>
          <w:t xml:space="preserve"> </w:t>
        </w:r>
      </w:ins>
      <w:del w:id="103" w:author="Thalia" w:date="2023-04-03T11:33:00Z">
        <w:r w:rsidDel="00BF7AD6">
          <w:rPr>
            <w:sz w:val="24"/>
            <w:szCs w:val="24"/>
          </w:rPr>
          <w:delText>as I also joined a financial analyst bootcamp. In this bootcamp I</w:delText>
        </w:r>
        <w:r w:rsidDel="00BF7AD6">
          <w:rPr>
            <w:sz w:val="24"/>
            <w:szCs w:val="24"/>
          </w:rPr>
          <w:delText xml:space="preserve"> was taught everything about finance. </w:delText>
        </w:r>
      </w:del>
      <w:del w:id="104" w:author="Thalia" w:date="2023-04-03T12:26:00Z">
        <w:r w:rsidDel="00254EB0">
          <w:rPr>
            <w:sz w:val="24"/>
            <w:szCs w:val="24"/>
          </w:rPr>
          <w:delText>Here I learned about the importance of finance</w:delText>
        </w:r>
      </w:del>
      <w:del w:id="105" w:author="Thalia" w:date="2023-04-03T11:47:00Z">
        <w:r w:rsidDel="00F31D88">
          <w:rPr>
            <w:sz w:val="24"/>
            <w:szCs w:val="24"/>
          </w:rPr>
          <w:delText xml:space="preserve"> and how finance is crucial if a business wants to develop</w:delText>
        </w:r>
      </w:del>
      <w:del w:id="106" w:author="Thalia" w:date="2023-04-03T12:26:00Z">
        <w:r w:rsidDel="00254EB0">
          <w:rPr>
            <w:sz w:val="24"/>
            <w:szCs w:val="24"/>
          </w:rPr>
          <w:delText xml:space="preserve">. </w:delText>
        </w:r>
      </w:del>
      <w:r>
        <w:rPr>
          <w:sz w:val="24"/>
          <w:szCs w:val="24"/>
        </w:rPr>
        <w:t>Without knowing how much your firm makes or loses, you won’t know how to budget the money to develop the busines</w:t>
      </w:r>
      <w:r>
        <w:rPr>
          <w:sz w:val="24"/>
          <w:szCs w:val="24"/>
        </w:rPr>
        <w:t xml:space="preserve">s </w:t>
      </w:r>
      <w:del w:id="107" w:author="Thalia" w:date="2023-04-03T11:47:00Z">
        <w:r w:rsidDel="00704E58">
          <w:rPr>
            <w:sz w:val="24"/>
            <w:szCs w:val="24"/>
          </w:rPr>
          <w:delText>even more</w:delText>
        </w:r>
      </w:del>
      <w:ins w:id="108" w:author="Thalia" w:date="2023-04-03T11:47:00Z">
        <w:r w:rsidR="00704E58">
          <w:rPr>
            <w:sz w:val="24"/>
            <w:szCs w:val="24"/>
          </w:rPr>
          <w:t>further</w:t>
        </w:r>
      </w:ins>
      <w:r>
        <w:rPr>
          <w:sz w:val="24"/>
          <w:szCs w:val="24"/>
        </w:rPr>
        <w:t xml:space="preserve">. </w:t>
      </w:r>
      <w:del w:id="109" w:author="Thalia" w:date="2023-04-03T11:34:00Z">
        <w:r w:rsidDel="00BF7AD6">
          <w:rPr>
            <w:sz w:val="24"/>
            <w:szCs w:val="24"/>
          </w:rPr>
          <w:delText xml:space="preserve">She </w:delText>
        </w:r>
      </w:del>
      <w:commentRangeStart w:id="110"/>
      <w:ins w:id="111" w:author="Thalia" w:date="2023-04-03T11:34:00Z">
        <w:r w:rsidR="00BF7AD6">
          <w:rPr>
            <w:sz w:val="24"/>
            <w:szCs w:val="24"/>
          </w:rPr>
          <w:t>The speaker</w:t>
        </w:r>
        <w:r w:rsidR="00BF7AD6">
          <w:rPr>
            <w:sz w:val="24"/>
            <w:szCs w:val="24"/>
          </w:rPr>
          <w:t xml:space="preserve"> </w:t>
        </w:r>
        <w:commentRangeEnd w:id="110"/>
        <w:r w:rsidR="00BF7AD6">
          <w:rPr>
            <w:rStyle w:val="CommentReference"/>
          </w:rPr>
          <w:commentReference w:id="110"/>
        </w:r>
      </w:ins>
      <w:r>
        <w:rPr>
          <w:sz w:val="24"/>
          <w:szCs w:val="24"/>
        </w:rPr>
        <w:t>even went the extra mile by telling</w:t>
      </w:r>
      <w:r>
        <w:rPr>
          <w:sz w:val="24"/>
          <w:szCs w:val="24"/>
        </w:rPr>
        <w:t xml:space="preserve"> me her experiences working as a financial analyst so I know how businesses might work hand in hand with them. </w:t>
      </w:r>
      <w:commentRangeStart w:id="112"/>
      <w:r>
        <w:rPr>
          <w:sz w:val="24"/>
          <w:szCs w:val="24"/>
        </w:rPr>
        <w:t xml:space="preserve">Through this bootcamp I was also able to notice something about my dad’s company. </w:t>
      </w:r>
      <w:del w:id="113" w:author="Thalia" w:date="2023-04-03T12:00:00Z">
        <w:r w:rsidDel="00B674A2">
          <w:rPr>
            <w:sz w:val="24"/>
            <w:szCs w:val="24"/>
          </w:rPr>
          <w:delText xml:space="preserve">It’s how </w:delText>
        </w:r>
      </w:del>
      <w:ins w:id="114" w:author="Thalia" w:date="2023-04-03T12:01:00Z">
        <w:r w:rsidR="00B674A2">
          <w:rPr>
            <w:sz w:val="24"/>
            <w:szCs w:val="24"/>
          </w:rPr>
          <w:t>T</w:t>
        </w:r>
      </w:ins>
      <w:del w:id="115" w:author="Thalia" w:date="2023-04-03T12:01:00Z">
        <w:r w:rsidDel="00B674A2">
          <w:rPr>
            <w:sz w:val="24"/>
            <w:szCs w:val="24"/>
          </w:rPr>
          <w:delText>t</w:delText>
        </w:r>
      </w:del>
      <w:r>
        <w:rPr>
          <w:sz w:val="24"/>
          <w:szCs w:val="24"/>
        </w:rPr>
        <w:t>h</w:t>
      </w:r>
      <w:r>
        <w:rPr>
          <w:sz w:val="24"/>
          <w:szCs w:val="24"/>
        </w:rPr>
        <w:t xml:space="preserve">rough </w:t>
      </w:r>
      <w:del w:id="116" w:author="Thalia" w:date="2023-04-03T12:26:00Z">
        <w:r w:rsidDel="00254EB0">
          <w:rPr>
            <w:sz w:val="24"/>
            <w:szCs w:val="24"/>
          </w:rPr>
          <w:delText xml:space="preserve">all the </w:delText>
        </w:r>
      </w:del>
      <w:del w:id="117" w:author="Thalia" w:date="2023-04-03T12:01:00Z">
        <w:r w:rsidDel="00B674A2">
          <w:rPr>
            <w:sz w:val="24"/>
            <w:szCs w:val="24"/>
          </w:rPr>
          <w:delText>times o</w:delText>
        </w:r>
        <w:r w:rsidDel="00B674A2">
          <w:rPr>
            <w:sz w:val="24"/>
            <w:szCs w:val="24"/>
          </w:rPr>
          <w:delText xml:space="preserve">f </w:delText>
        </w:r>
      </w:del>
      <w:r>
        <w:rPr>
          <w:sz w:val="24"/>
          <w:szCs w:val="24"/>
        </w:rPr>
        <w:t xml:space="preserve">hardships like economic recessions and decrease in sales, the company </w:t>
      </w:r>
      <w:ins w:id="118" w:author="Thalia" w:date="2023-04-03T12:01:00Z">
        <w:r w:rsidR="00B674A2">
          <w:rPr>
            <w:sz w:val="24"/>
            <w:szCs w:val="24"/>
          </w:rPr>
          <w:t>has been</w:t>
        </w:r>
      </w:ins>
      <w:del w:id="119" w:author="Thalia" w:date="2023-04-03T12:01:00Z">
        <w:r w:rsidDel="00B674A2">
          <w:rPr>
            <w:sz w:val="24"/>
            <w:szCs w:val="24"/>
          </w:rPr>
          <w:delText>is</w:delText>
        </w:r>
      </w:del>
      <w:r>
        <w:rPr>
          <w:sz w:val="24"/>
          <w:szCs w:val="24"/>
        </w:rPr>
        <w:t xml:space="preserve"> </w:t>
      </w:r>
      <w:del w:id="120" w:author="Thalia" w:date="2023-04-03T12:01:00Z">
        <w:r w:rsidDel="00B674A2">
          <w:rPr>
            <w:sz w:val="24"/>
            <w:szCs w:val="24"/>
          </w:rPr>
          <w:delText xml:space="preserve">still </w:delText>
        </w:r>
      </w:del>
      <w:r>
        <w:rPr>
          <w:sz w:val="24"/>
          <w:szCs w:val="24"/>
        </w:rPr>
        <w:t>able to stay alive and gradually increase their sales</w:t>
      </w:r>
      <w:del w:id="121" w:author="Thalia" w:date="2023-04-03T12:26:00Z">
        <w:r w:rsidDel="00254EB0">
          <w:rPr>
            <w:sz w:val="24"/>
            <w:szCs w:val="24"/>
          </w:rPr>
          <w:delText xml:space="preserve"> and keep going</w:delText>
        </w:r>
      </w:del>
      <w:r>
        <w:rPr>
          <w:sz w:val="24"/>
          <w:szCs w:val="24"/>
        </w:rPr>
        <w:t xml:space="preserve">. A major reason </w:t>
      </w:r>
      <w:del w:id="122" w:author="Thalia" w:date="2023-04-03T12:27:00Z">
        <w:r w:rsidDel="00254EB0">
          <w:rPr>
            <w:sz w:val="24"/>
            <w:szCs w:val="24"/>
          </w:rPr>
          <w:delText>why their company is able to do that</w:delText>
        </w:r>
      </w:del>
      <w:ins w:id="123" w:author="Thalia" w:date="2023-04-03T12:27:00Z">
        <w:r w:rsidR="00254EB0">
          <w:rPr>
            <w:sz w:val="24"/>
            <w:szCs w:val="24"/>
          </w:rPr>
          <w:t>for this</w:t>
        </w:r>
      </w:ins>
      <w:r>
        <w:rPr>
          <w:sz w:val="24"/>
          <w:szCs w:val="24"/>
        </w:rPr>
        <w:t xml:space="preserve"> is </w:t>
      </w:r>
      <w:ins w:id="124" w:author="Thalia" w:date="2023-04-03T12:27:00Z">
        <w:r w:rsidR="00254EB0">
          <w:rPr>
            <w:sz w:val="24"/>
            <w:szCs w:val="24"/>
          </w:rPr>
          <w:t xml:space="preserve">good </w:t>
        </w:r>
      </w:ins>
      <w:del w:id="125" w:author="Thalia" w:date="2023-04-03T12:27:00Z">
        <w:r w:rsidDel="00254EB0">
          <w:rPr>
            <w:sz w:val="24"/>
            <w:szCs w:val="24"/>
          </w:rPr>
          <w:delText xml:space="preserve">through </w:delText>
        </w:r>
      </w:del>
      <w:r>
        <w:rPr>
          <w:sz w:val="24"/>
          <w:szCs w:val="24"/>
        </w:rPr>
        <w:t>financ</w:t>
      </w:r>
      <w:ins w:id="126" w:author="Thalia" w:date="2023-04-03T12:16:00Z">
        <w:r w:rsidR="00994FA7">
          <w:rPr>
            <w:sz w:val="24"/>
            <w:szCs w:val="24"/>
          </w:rPr>
          <w:t>ial management</w:t>
        </w:r>
      </w:ins>
      <w:del w:id="127" w:author="Thalia" w:date="2023-04-03T12:16:00Z">
        <w:r w:rsidDel="00994FA7">
          <w:rPr>
            <w:sz w:val="24"/>
            <w:szCs w:val="24"/>
          </w:rPr>
          <w:delText>ing</w:delText>
        </w:r>
      </w:del>
      <w:r>
        <w:rPr>
          <w:sz w:val="24"/>
          <w:szCs w:val="24"/>
        </w:rPr>
        <w:t xml:space="preserve">. </w:t>
      </w:r>
      <w:del w:id="128" w:author="Thalia" w:date="2023-04-03T11:34:00Z">
        <w:r w:rsidDel="00BF7AD6">
          <w:rPr>
            <w:sz w:val="24"/>
            <w:szCs w:val="24"/>
          </w:rPr>
          <w:delText xml:space="preserve">Financing </w:delText>
        </w:r>
        <w:r w:rsidDel="00BF7AD6">
          <w:rPr>
            <w:sz w:val="24"/>
            <w:szCs w:val="24"/>
          </w:rPr>
          <w:delText xml:space="preserve">like I said helps with managing cash inflows and cash outflows, meaning how much the business spends and how much it receives. </w:delText>
        </w:r>
      </w:del>
      <w:r>
        <w:rPr>
          <w:sz w:val="24"/>
          <w:szCs w:val="24"/>
        </w:rPr>
        <w:t xml:space="preserve">The company </w:t>
      </w:r>
      <w:proofErr w:type="gramStart"/>
      <w:r>
        <w:rPr>
          <w:sz w:val="24"/>
          <w:szCs w:val="24"/>
        </w:rPr>
        <w:t>is able to</w:t>
      </w:r>
      <w:proofErr w:type="gramEnd"/>
      <w:r>
        <w:rPr>
          <w:sz w:val="24"/>
          <w:szCs w:val="24"/>
        </w:rPr>
        <w:t xml:space="preserve"> notice external threats that could affect their profits and sales revenue</w:t>
      </w:r>
      <w:ins w:id="129" w:author="Thalia" w:date="2023-04-03T12:42:00Z">
        <w:r w:rsidR="00371E99">
          <w:rPr>
            <w:sz w:val="24"/>
            <w:szCs w:val="24"/>
          </w:rPr>
          <w:t>, and then</w:t>
        </w:r>
      </w:ins>
      <w:ins w:id="130" w:author="Thalia" w:date="2023-04-03T12:43:00Z">
        <w:r w:rsidR="00371E99">
          <w:rPr>
            <w:sz w:val="24"/>
            <w:szCs w:val="24"/>
          </w:rPr>
          <w:t xml:space="preserve"> </w:t>
        </w:r>
      </w:ins>
      <w:del w:id="131" w:author="Thalia" w:date="2023-04-03T12:42:00Z">
        <w:r w:rsidDel="00371E99">
          <w:rPr>
            <w:sz w:val="24"/>
            <w:szCs w:val="24"/>
          </w:rPr>
          <w:delText xml:space="preserve">. </w:delText>
        </w:r>
        <w:r w:rsidDel="00371E99">
          <w:rPr>
            <w:sz w:val="24"/>
            <w:szCs w:val="24"/>
          </w:rPr>
          <w:delText>By forecasting such threats the</w:delText>
        </w:r>
        <w:r w:rsidDel="00371E99">
          <w:rPr>
            <w:sz w:val="24"/>
            <w:szCs w:val="24"/>
          </w:rPr>
          <w:delText xml:space="preserve">y are able </w:delText>
        </w:r>
      </w:del>
      <w:r>
        <w:rPr>
          <w:sz w:val="24"/>
          <w:szCs w:val="24"/>
        </w:rPr>
        <w:t xml:space="preserve">to </w:t>
      </w:r>
      <w:del w:id="132" w:author="Thalia" w:date="2023-04-03T12:17:00Z">
        <w:r w:rsidDel="00994FA7">
          <w:rPr>
            <w:sz w:val="24"/>
            <w:szCs w:val="24"/>
          </w:rPr>
          <w:delText xml:space="preserve">finance </w:delText>
        </w:r>
      </w:del>
      <w:ins w:id="133" w:author="Thalia" w:date="2023-04-03T12:28:00Z">
        <w:r w:rsidR="00254EB0">
          <w:rPr>
            <w:sz w:val="24"/>
            <w:szCs w:val="24"/>
          </w:rPr>
          <w:t>budget</w:t>
        </w:r>
      </w:ins>
      <w:ins w:id="134" w:author="Thalia" w:date="2023-04-03T12:17:00Z">
        <w:r w:rsidR="00994FA7">
          <w:rPr>
            <w:sz w:val="24"/>
            <w:szCs w:val="24"/>
          </w:rPr>
          <w:t xml:space="preserve"> </w:t>
        </w:r>
      </w:ins>
      <w:r>
        <w:rPr>
          <w:sz w:val="24"/>
          <w:szCs w:val="24"/>
        </w:rPr>
        <w:t>how much the business should spend depending on how much they are making.</w:t>
      </w:r>
      <w:commentRangeEnd w:id="112"/>
      <w:r>
        <w:commentReference w:id="112"/>
      </w:r>
      <w:r>
        <w:rPr>
          <w:sz w:val="24"/>
          <w:szCs w:val="24"/>
        </w:rPr>
        <w:t xml:space="preserve"> </w:t>
      </w:r>
    </w:p>
    <w:p w14:paraId="0000000B" w14:textId="6EC9E977" w:rsidR="008C535F" w:rsidRDefault="00C561D3">
      <w:pPr>
        <w:rPr>
          <w:sz w:val="24"/>
          <w:szCs w:val="24"/>
        </w:rPr>
      </w:pPr>
      <w:del w:id="135" w:author="Thalia" w:date="2023-04-03T12:18:00Z">
        <w:r w:rsidDel="00994FA7">
          <w:rPr>
            <w:sz w:val="24"/>
            <w:szCs w:val="24"/>
          </w:rPr>
          <w:delText xml:space="preserve">I was very intrigued by how he was able to quickly budget their spendings according to the financial accounts. Not only did he make the decision in a blink </w:delText>
        </w:r>
        <w:r w:rsidDel="00994FA7">
          <w:rPr>
            <w:sz w:val="24"/>
            <w:szCs w:val="24"/>
          </w:rPr>
          <w:delText xml:space="preserve">of an eye, the budgeting was very concise and meticulously calculated. It was like time stopped and he had all the time in the world to calculate and process things. Through business I too want to make fastidious decisions in a blink of an eye. </w:delText>
        </w:r>
      </w:del>
      <w:r>
        <w:rPr>
          <w:sz w:val="24"/>
          <w:szCs w:val="24"/>
        </w:rPr>
        <w:t xml:space="preserve">I learned </w:t>
      </w:r>
      <w:r>
        <w:rPr>
          <w:sz w:val="24"/>
          <w:szCs w:val="24"/>
        </w:rPr>
        <w:t>f</w:t>
      </w:r>
      <w:r>
        <w:rPr>
          <w:sz w:val="24"/>
          <w:szCs w:val="24"/>
        </w:rPr>
        <w:t xml:space="preserve">rom </w:t>
      </w:r>
      <w:r>
        <w:rPr>
          <w:sz w:val="24"/>
          <w:szCs w:val="24"/>
        </w:rPr>
        <w:t xml:space="preserve">finance that entrepreneurs should be quick in making their decisions but not hasty. Quick decisions are fast but vigilant while hasty decisions are rash. </w:t>
      </w:r>
      <w:del w:id="136" w:author="Thalia" w:date="2023-04-03T11:23:00Z">
        <w:r w:rsidDel="00EC736F">
          <w:rPr>
            <w:sz w:val="24"/>
            <w:szCs w:val="24"/>
          </w:rPr>
          <w:delText xml:space="preserve">Every second ticked off can impact their business so cannot dwell on their decisions. </w:delText>
        </w:r>
      </w:del>
    </w:p>
    <w:p w14:paraId="0000000C" w14:textId="77777777" w:rsidR="008C535F" w:rsidRDefault="008C535F">
      <w:pPr>
        <w:rPr>
          <w:sz w:val="24"/>
          <w:szCs w:val="24"/>
        </w:rPr>
      </w:pPr>
    </w:p>
    <w:p w14:paraId="0000000D" w14:textId="4983E3F8" w:rsidR="008C535F" w:rsidRDefault="00C561D3">
      <w:pPr>
        <w:rPr>
          <w:sz w:val="24"/>
          <w:szCs w:val="24"/>
        </w:rPr>
      </w:pPr>
      <w:del w:id="137" w:author="Thalia" w:date="2023-04-03T12:31:00Z">
        <w:r w:rsidDel="0006443D">
          <w:rPr>
            <w:sz w:val="24"/>
            <w:szCs w:val="24"/>
          </w:rPr>
          <w:delText>I would li</w:delText>
        </w:r>
        <w:r w:rsidDel="0006443D">
          <w:rPr>
            <w:sz w:val="24"/>
            <w:szCs w:val="24"/>
          </w:rPr>
          <w:delText xml:space="preserve">ke to join this summer program </w:delText>
        </w:r>
        <w:r w:rsidDel="0006443D">
          <w:rPr>
            <w:sz w:val="24"/>
            <w:szCs w:val="24"/>
          </w:rPr>
          <w:delText>to further expand my knowledge about business as well as experiencing more business</w:delText>
        </w:r>
      </w:del>
      <w:del w:id="138" w:author="Thalia" w:date="2023-04-03T12:29:00Z">
        <w:r w:rsidDel="00254EB0">
          <w:rPr>
            <w:sz w:val="24"/>
            <w:szCs w:val="24"/>
          </w:rPr>
          <w:delText xml:space="preserve"> </w:delText>
        </w:r>
      </w:del>
      <w:del w:id="139" w:author="Thalia" w:date="2023-04-03T12:31:00Z">
        <w:r w:rsidDel="0006443D">
          <w:rPr>
            <w:sz w:val="24"/>
            <w:szCs w:val="24"/>
          </w:rPr>
          <w:delText xml:space="preserve">related scenarios. </w:delText>
        </w:r>
      </w:del>
      <w:del w:id="140" w:author="Thalia" w:date="2023-04-03T11:36:00Z">
        <w:r w:rsidDel="00BF7AD6">
          <w:rPr>
            <w:sz w:val="24"/>
            <w:szCs w:val="24"/>
          </w:rPr>
          <w:delText xml:space="preserve">Joining this summer program, </w:delText>
        </w:r>
      </w:del>
      <w:del w:id="141" w:author="Thalia" w:date="2023-04-03T12:31:00Z">
        <w:r w:rsidDel="0006443D">
          <w:rPr>
            <w:sz w:val="24"/>
            <w:szCs w:val="24"/>
          </w:rPr>
          <w:delText xml:space="preserve">I would also be able to connect with more people and further understand different characters </w:delText>
        </w:r>
        <w:r w:rsidDel="0006443D">
          <w:rPr>
            <w:sz w:val="24"/>
            <w:szCs w:val="24"/>
          </w:rPr>
          <w:delText xml:space="preserve">and personalities and how to </w:delText>
        </w:r>
      </w:del>
      <w:del w:id="142" w:author="Thalia" w:date="2023-04-03T12:29:00Z">
        <w:r w:rsidDel="00254EB0">
          <w:rPr>
            <w:sz w:val="24"/>
            <w:szCs w:val="24"/>
          </w:rPr>
          <w:delText xml:space="preserve">deal </w:delText>
        </w:r>
      </w:del>
      <w:del w:id="143" w:author="Thalia" w:date="2023-04-03T12:31:00Z">
        <w:r w:rsidDel="0006443D">
          <w:rPr>
            <w:sz w:val="24"/>
            <w:szCs w:val="24"/>
          </w:rPr>
          <w:delText xml:space="preserve">with </w:delText>
        </w:r>
      </w:del>
      <w:del w:id="144" w:author="Thalia" w:date="2023-04-03T12:29:00Z">
        <w:r w:rsidDel="00254EB0">
          <w:rPr>
            <w:sz w:val="24"/>
            <w:szCs w:val="24"/>
          </w:rPr>
          <w:delText>these different characters</w:delText>
        </w:r>
      </w:del>
      <w:del w:id="145" w:author="Thalia" w:date="2023-04-03T12:31:00Z">
        <w:r w:rsidDel="0006443D">
          <w:rPr>
            <w:sz w:val="24"/>
            <w:szCs w:val="24"/>
          </w:rPr>
          <w:delText xml:space="preserve">. </w:delText>
        </w:r>
      </w:del>
      <w:del w:id="146" w:author="Thalia" w:date="2023-04-03T11:36:00Z">
        <w:r w:rsidDel="00BF7AD6">
          <w:rPr>
            <w:sz w:val="24"/>
            <w:szCs w:val="24"/>
          </w:rPr>
          <w:delText>Of course the</w:delText>
        </w:r>
      </w:del>
      <w:del w:id="147" w:author="Thalia" w:date="2023-04-03T12:31:00Z">
        <w:r w:rsidDel="0006443D">
          <w:rPr>
            <w:sz w:val="24"/>
            <w:szCs w:val="24"/>
          </w:rPr>
          <w:delText xml:space="preserve"> goal sometime down the road is to become an entrepreneur but the ultimate goal is to become a more moral and rounded human being. I believe that business teaches an individual</w:delText>
        </w:r>
        <w:r w:rsidDel="0006443D">
          <w:rPr>
            <w:sz w:val="24"/>
            <w:szCs w:val="24"/>
          </w:rPr>
          <w:delText xml:space="preserve"> a lot of things that are unteachable and I would like to experience these life lessons myself in order to become a contributor in society. </w:delText>
        </w:r>
        <w:r w:rsidR="0006443D" w:rsidDel="0006443D">
          <w:rPr>
            <w:sz w:val="24"/>
            <w:szCs w:val="24"/>
          </w:rPr>
          <w:delText xml:space="preserve">I chose this summer program in Boston University specifically because I know that Boston University has a prestigious and reputable business program being at least the top 50 best business universities in the world. I think I would add a great deal of skills in this program. </w:delText>
        </w:r>
      </w:del>
    </w:p>
    <w:p w14:paraId="0000000E" w14:textId="77777777" w:rsidR="008C535F" w:rsidRDefault="008C535F">
      <w:pPr>
        <w:rPr>
          <w:sz w:val="24"/>
          <w:szCs w:val="24"/>
        </w:rPr>
      </w:pPr>
    </w:p>
    <w:p w14:paraId="0000000F" w14:textId="6D6CD8BB" w:rsidR="008C535F" w:rsidRDefault="00C561D3">
      <w:pPr>
        <w:rPr>
          <w:sz w:val="24"/>
          <w:szCs w:val="24"/>
        </w:rPr>
      </w:pPr>
      <w:commentRangeStart w:id="148"/>
      <w:r>
        <w:rPr>
          <w:sz w:val="24"/>
          <w:szCs w:val="24"/>
        </w:rPr>
        <w:t xml:space="preserve">In business from the ground up morning seminar </w:t>
      </w:r>
      <w:commentRangeEnd w:id="148"/>
      <w:r w:rsidR="00254EB0">
        <w:rPr>
          <w:rStyle w:val="CommentReference"/>
        </w:rPr>
        <w:commentReference w:id="148"/>
      </w:r>
      <w:r>
        <w:rPr>
          <w:sz w:val="24"/>
          <w:szCs w:val="24"/>
        </w:rPr>
        <w:t xml:space="preserve">I am interested in learning </w:t>
      </w:r>
      <w:del w:id="149" w:author="Thalia" w:date="2023-04-03T12:20:00Z">
        <w:r w:rsidDel="0080454C">
          <w:rPr>
            <w:sz w:val="24"/>
            <w:szCs w:val="24"/>
          </w:rPr>
          <w:delText>another detrimental</w:delText>
        </w:r>
        <w:r w:rsidDel="0080454C">
          <w:rPr>
            <w:sz w:val="24"/>
            <w:szCs w:val="24"/>
          </w:rPr>
          <w:delText xml:space="preserve"> aspect of business which is </w:delText>
        </w:r>
      </w:del>
      <w:ins w:id="150" w:author="Thalia" w:date="2023-04-03T12:20:00Z">
        <w:r w:rsidR="0080454C">
          <w:rPr>
            <w:sz w:val="24"/>
            <w:szCs w:val="24"/>
          </w:rPr>
          <w:t xml:space="preserve">about </w:t>
        </w:r>
      </w:ins>
      <w:r>
        <w:rPr>
          <w:sz w:val="24"/>
          <w:szCs w:val="24"/>
        </w:rPr>
        <w:t xml:space="preserve">marketing. The seminar is practical as they promote us to develop product ideas. This further exercises </w:t>
      </w:r>
      <w:ins w:id="151" w:author="Thalia" w:date="2023-04-03T12:21:00Z">
        <w:r w:rsidR="0080454C">
          <w:rPr>
            <w:sz w:val="24"/>
            <w:szCs w:val="24"/>
          </w:rPr>
          <w:t>my business</w:t>
        </w:r>
      </w:ins>
      <w:del w:id="152" w:author="Thalia" w:date="2023-04-03T12:21:00Z">
        <w:r w:rsidDel="0080454C">
          <w:rPr>
            <w:sz w:val="24"/>
            <w:szCs w:val="24"/>
          </w:rPr>
          <w:delText>the</w:delText>
        </w:r>
      </w:del>
      <w:r>
        <w:rPr>
          <w:sz w:val="24"/>
          <w:szCs w:val="24"/>
        </w:rPr>
        <w:t xml:space="preserve"> knowledge</w:t>
      </w:r>
      <w:ins w:id="153" w:author="Thalia" w:date="2023-04-03T12:21:00Z">
        <w:r w:rsidR="0080454C">
          <w:rPr>
            <w:sz w:val="24"/>
            <w:szCs w:val="24"/>
          </w:rPr>
          <w:t xml:space="preserve"> </w:t>
        </w:r>
      </w:ins>
      <w:del w:id="154" w:author="Thalia" w:date="2023-04-03T12:21:00Z">
        <w:r w:rsidDel="0080454C">
          <w:rPr>
            <w:sz w:val="24"/>
            <w:szCs w:val="24"/>
          </w:rPr>
          <w:delText xml:space="preserve"> </w:delText>
        </w:r>
        <w:r w:rsidDel="0080454C">
          <w:rPr>
            <w:sz w:val="24"/>
            <w:szCs w:val="24"/>
          </w:rPr>
          <w:delText xml:space="preserve">of business I have acquired so far </w:delText>
        </w:r>
      </w:del>
      <w:r>
        <w:rPr>
          <w:sz w:val="24"/>
          <w:szCs w:val="24"/>
        </w:rPr>
        <w:t xml:space="preserve">to be implemented in </w:t>
      </w:r>
      <w:del w:id="155" w:author="Thalia" w:date="2023-04-03T12:21:00Z">
        <w:r w:rsidDel="0080454C">
          <w:rPr>
            <w:sz w:val="24"/>
            <w:szCs w:val="24"/>
          </w:rPr>
          <w:delText xml:space="preserve">the </w:delText>
        </w:r>
      </w:del>
      <w:r>
        <w:rPr>
          <w:sz w:val="24"/>
          <w:szCs w:val="24"/>
        </w:rPr>
        <w:t>real</w:t>
      </w:r>
      <w:ins w:id="156" w:author="Thalia" w:date="2023-04-03T12:21:00Z">
        <w:r w:rsidR="0080454C">
          <w:rPr>
            <w:sz w:val="24"/>
            <w:szCs w:val="24"/>
          </w:rPr>
          <w:t>-</w:t>
        </w:r>
      </w:ins>
      <w:del w:id="157" w:author="Thalia" w:date="2023-04-03T12:21:00Z">
        <w:r w:rsidDel="0080454C">
          <w:rPr>
            <w:sz w:val="24"/>
            <w:szCs w:val="24"/>
          </w:rPr>
          <w:delText xml:space="preserve"> </w:delText>
        </w:r>
      </w:del>
      <w:r>
        <w:rPr>
          <w:sz w:val="24"/>
          <w:szCs w:val="24"/>
        </w:rPr>
        <w:t>world situation</w:t>
      </w:r>
      <w:ins w:id="158" w:author="Thalia" w:date="2023-04-03T12:21:00Z">
        <w:r w:rsidR="0080454C">
          <w:rPr>
            <w:sz w:val="24"/>
            <w:szCs w:val="24"/>
          </w:rPr>
          <w:t>s</w:t>
        </w:r>
      </w:ins>
      <w:r>
        <w:rPr>
          <w:sz w:val="24"/>
          <w:szCs w:val="24"/>
        </w:rPr>
        <w:t xml:space="preserve">. </w:t>
      </w:r>
      <w:del w:id="159" w:author="Thalia" w:date="2023-04-03T12:30:00Z">
        <w:r w:rsidDel="0006443D">
          <w:rPr>
            <w:sz w:val="24"/>
            <w:szCs w:val="24"/>
          </w:rPr>
          <w:delText>The description also says t</w:delText>
        </w:r>
        <w:r w:rsidDel="0006443D">
          <w:rPr>
            <w:sz w:val="24"/>
            <w:szCs w:val="24"/>
          </w:rPr>
          <w:delText xml:space="preserve">hat we are going to be grouped. </w:delText>
        </w:r>
      </w:del>
      <w:r>
        <w:rPr>
          <w:sz w:val="24"/>
          <w:szCs w:val="24"/>
        </w:rPr>
        <w:t xml:space="preserve">I am </w:t>
      </w:r>
      <w:ins w:id="160" w:author="Thalia" w:date="2023-04-03T12:30:00Z">
        <w:r w:rsidR="0006443D">
          <w:rPr>
            <w:sz w:val="24"/>
            <w:szCs w:val="24"/>
          </w:rPr>
          <w:t xml:space="preserve">also </w:t>
        </w:r>
      </w:ins>
      <w:r>
        <w:rPr>
          <w:sz w:val="24"/>
          <w:szCs w:val="24"/>
        </w:rPr>
        <w:t xml:space="preserve">very excited to meet new people </w:t>
      </w:r>
      <w:ins w:id="161" w:author="Thalia" w:date="2023-04-03T12:30:00Z">
        <w:r w:rsidR="0006443D">
          <w:rPr>
            <w:sz w:val="24"/>
            <w:szCs w:val="24"/>
          </w:rPr>
          <w:t xml:space="preserve">through grouping </w:t>
        </w:r>
      </w:ins>
      <w:r>
        <w:rPr>
          <w:sz w:val="24"/>
          <w:szCs w:val="24"/>
        </w:rPr>
        <w:t xml:space="preserve">and further branch out my </w:t>
      </w:r>
      <w:r>
        <w:rPr>
          <w:sz w:val="24"/>
          <w:szCs w:val="24"/>
        </w:rPr>
        <w:t xml:space="preserve">connections </w:t>
      </w:r>
      <w:del w:id="162" w:author="Thalia" w:date="2023-04-03T12:21:00Z">
        <w:r w:rsidDel="0080454C">
          <w:rPr>
            <w:sz w:val="24"/>
            <w:szCs w:val="24"/>
          </w:rPr>
          <w:delText>and network with new personels</w:delText>
        </w:r>
      </w:del>
      <w:r>
        <w:rPr>
          <w:sz w:val="24"/>
          <w:szCs w:val="24"/>
        </w:rPr>
        <w:t xml:space="preserve">. </w:t>
      </w:r>
    </w:p>
    <w:p w14:paraId="00000010" w14:textId="77777777" w:rsidR="008C535F" w:rsidRDefault="008C535F">
      <w:pPr>
        <w:rPr>
          <w:sz w:val="24"/>
          <w:szCs w:val="24"/>
        </w:rPr>
      </w:pPr>
    </w:p>
    <w:p w14:paraId="306B68AD" w14:textId="213EAF13" w:rsidR="0031368E" w:rsidRDefault="00C561D3">
      <w:pPr>
        <w:rPr>
          <w:ins w:id="163" w:author="Thalia" w:date="2023-04-03T12:31:00Z"/>
          <w:sz w:val="24"/>
          <w:szCs w:val="24"/>
        </w:rPr>
      </w:pPr>
      <w:r>
        <w:rPr>
          <w:sz w:val="24"/>
          <w:szCs w:val="24"/>
        </w:rPr>
        <w:t>In the afternoon economics seminar</w:t>
      </w:r>
      <w:ins w:id="164" w:author="Thalia" w:date="2023-04-03T12:22:00Z">
        <w:r w:rsidR="0080454C">
          <w:rPr>
            <w:sz w:val="24"/>
            <w:szCs w:val="24"/>
          </w:rPr>
          <w:t>,</w:t>
        </w:r>
      </w:ins>
      <w:r>
        <w:rPr>
          <w:sz w:val="24"/>
          <w:szCs w:val="24"/>
        </w:rPr>
        <w:t xml:space="preserve"> I </w:t>
      </w:r>
      <w:del w:id="165" w:author="Thalia" w:date="2023-04-03T12:21:00Z">
        <w:r w:rsidDel="0080454C">
          <w:rPr>
            <w:sz w:val="24"/>
            <w:szCs w:val="24"/>
          </w:rPr>
          <w:delText>would be</w:delText>
        </w:r>
      </w:del>
      <w:ins w:id="166" w:author="Thalia" w:date="2023-04-03T12:21:00Z">
        <w:r w:rsidR="0080454C">
          <w:rPr>
            <w:sz w:val="24"/>
            <w:szCs w:val="24"/>
          </w:rPr>
          <w:t>am</w:t>
        </w:r>
      </w:ins>
      <w:r>
        <w:rPr>
          <w:sz w:val="24"/>
          <w:szCs w:val="24"/>
        </w:rPr>
        <w:t xml:space="preserve"> interested in learning how to be strategic</w:t>
      </w:r>
      <w:r>
        <w:rPr>
          <w:sz w:val="24"/>
          <w:szCs w:val="24"/>
        </w:rPr>
        <w:t>.</w:t>
      </w:r>
      <w:del w:id="167" w:author="Thalia" w:date="2023-04-03T12:22:00Z">
        <w:r w:rsidDel="0080454C">
          <w:rPr>
            <w:sz w:val="24"/>
            <w:szCs w:val="24"/>
          </w:rPr>
          <w:delText xml:space="preserve"> </w:delText>
        </w:r>
        <w:r w:rsidDel="0080454C">
          <w:rPr>
            <w:sz w:val="24"/>
            <w:szCs w:val="24"/>
          </w:rPr>
          <w:delText xml:space="preserve">This </w:delText>
        </w:r>
        <w:r w:rsidDel="0080454C">
          <w:rPr>
            <w:sz w:val="24"/>
            <w:szCs w:val="24"/>
          </w:rPr>
          <w:delText>allows me to disting</w:delText>
        </w:r>
        <w:r w:rsidDel="0080454C">
          <w:rPr>
            <w:sz w:val="24"/>
            <w:szCs w:val="24"/>
          </w:rPr>
          <w:delText>uish good and bad decisions.</w:delText>
        </w:r>
      </w:del>
      <w:r>
        <w:rPr>
          <w:sz w:val="24"/>
          <w:szCs w:val="24"/>
        </w:rPr>
        <w:t xml:space="preserve"> This is a stepping</w:t>
      </w:r>
      <w:del w:id="168" w:author="Thalia" w:date="2023-04-03T12:22:00Z">
        <w:r w:rsidDel="0080454C">
          <w:rPr>
            <w:sz w:val="24"/>
            <w:szCs w:val="24"/>
          </w:rPr>
          <w:delText xml:space="preserve"> </w:delText>
        </w:r>
      </w:del>
      <w:r>
        <w:rPr>
          <w:sz w:val="24"/>
          <w:szCs w:val="24"/>
        </w:rPr>
        <w:t>stone into perfecting the art of making quick and vigilant decisions. I am not familiar with game theory as I am very green to the economic side of things, however I am willing to learn what that is and be ab</w:t>
      </w:r>
      <w:r>
        <w:rPr>
          <w:sz w:val="24"/>
          <w:szCs w:val="24"/>
        </w:rPr>
        <w:t>le to identify how it is related to the business world.</w:t>
      </w:r>
    </w:p>
    <w:p w14:paraId="7CCF3B53" w14:textId="77777777" w:rsidR="0006443D" w:rsidRDefault="0006443D">
      <w:pPr>
        <w:rPr>
          <w:ins w:id="169" w:author="Thalia" w:date="2023-04-03T11:16:00Z"/>
          <w:sz w:val="24"/>
          <w:szCs w:val="24"/>
        </w:rPr>
      </w:pPr>
    </w:p>
    <w:p w14:paraId="7B95C5A0" w14:textId="5DCBDCC3" w:rsidR="0031368E" w:rsidRDefault="0006443D">
      <w:pPr>
        <w:rPr>
          <w:ins w:id="170" w:author="Thalia" w:date="2023-04-03T12:31:00Z"/>
          <w:sz w:val="24"/>
          <w:szCs w:val="24"/>
        </w:rPr>
      </w:pPr>
      <w:ins w:id="171" w:author="Thalia" w:date="2023-04-03T12:31:00Z">
        <w:r>
          <w:rPr>
            <w:sz w:val="24"/>
            <w:szCs w:val="24"/>
          </w:rPr>
          <w:t xml:space="preserve">I would like to join </w:t>
        </w:r>
        <w:commentRangeStart w:id="172"/>
        <w:r>
          <w:rPr>
            <w:sz w:val="24"/>
            <w:szCs w:val="24"/>
          </w:rPr>
          <w:t xml:space="preserve">this summer program </w:t>
        </w:r>
        <w:commentRangeEnd w:id="172"/>
        <w:r>
          <w:rPr>
            <w:rStyle w:val="CommentReference"/>
          </w:rPr>
          <w:commentReference w:id="172"/>
        </w:r>
        <w:r>
          <w:rPr>
            <w:sz w:val="24"/>
            <w:szCs w:val="24"/>
          </w:rPr>
          <w:t>to further expand my knowledge about business as well as experiencing more business-related scenarios. I would also be able to connect with more people and further understand different characters and personalities and how to work</w:t>
        </w:r>
        <w:r>
          <w:rPr>
            <w:sz w:val="24"/>
            <w:szCs w:val="24"/>
          </w:rPr>
          <w:t xml:space="preserve"> </w:t>
        </w:r>
        <w:r>
          <w:rPr>
            <w:sz w:val="24"/>
            <w:szCs w:val="24"/>
          </w:rPr>
          <w:t xml:space="preserve">with them. My goal sometime down the road is to become an entrepreneur, but the </w:t>
        </w:r>
        <w:proofErr w:type="gramStart"/>
        <w:r>
          <w:rPr>
            <w:sz w:val="24"/>
            <w:szCs w:val="24"/>
          </w:rPr>
          <w:t>ultimate goal</w:t>
        </w:r>
        <w:proofErr w:type="gramEnd"/>
        <w:r>
          <w:rPr>
            <w:sz w:val="24"/>
            <w:szCs w:val="24"/>
          </w:rPr>
          <w:t xml:space="preserve"> is to become a more moral and well-rounded human being. I believe that business teaches an individual a lot of things that are unteachable and I would like to experience these life lessons myself </w:t>
        </w:r>
      </w:ins>
      <w:ins w:id="173" w:author="Thalia" w:date="2023-04-03T12:33:00Z">
        <w:r>
          <w:rPr>
            <w:sz w:val="24"/>
            <w:szCs w:val="24"/>
          </w:rPr>
          <w:t>to</w:t>
        </w:r>
      </w:ins>
      <w:ins w:id="174" w:author="Thalia" w:date="2023-04-03T12:31:00Z">
        <w:r>
          <w:rPr>
            <w:sz w:val="24"/>
            <w:szCs w:val="24"/>
          </w:rPr>
          <w:t xml:space="preserve"> become a contributor in society.</w:t>
        </w:r>
      </w:ins>
    </w:p>
    <w:p w14:paraId="00000011" w14:textId="63CD8605" w:rsidR="008C535F" w:rsidRDefault="00C561D3">
      <w:pPr>
        <w:rPr>
          <w:sz w:val="24"/>
          <w:szCs w:val="24"/>
        </w:rPr>
      </w:pPr>
      <w:del w:id="175" w:author="Thalia" w:date="2023-04-03T12:31:00Z">
        <w:r w:rsidDel="0006443D">
          <w:rPr>
            <w:sz w:val="24"/>
            <w:szCs w:val="24"/>
          </w:rPr>
          <w:delText xml:space="preserve"> </w:delText>
        </w:r>
      </w:del>
    </w:p>
    <w:sectPr w:rsidR="008C535F">
      <w:headerReference w:type="default" r:id="rId1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 w:author="Thalia" w:date="2023-04-03T11:10:00Z" w:initials="TP">
    <w:p w14:paraId="5F8C7C03" w14:textId="682234EE" w:rsidR="005E16E4" w:rsidRDefault="005E16E4">
      <w:pPr>
        <w:pStyle w:val="CommentText"/>
      </w:pPr>
      <w:r>
        <w:rPr>
          <w:rStyle w:val="CommentReference"/>
        </w:rPr>
        <w:annotationRef/>
      </w:r>
      <w:r w:rsidR="00EC736F">
        <w:t>Suggest deleting, redundant.</w:t>
      </w:r>
    </w:p>
  </w:comment>
  <w:comment w:id="50" w:author="Chiara Situmorang" w:date="2023-03-30T13:34:00Z" w:initials="">
    <w:p w14:paraId="00000014" w14:textId="77777777" w:rsidR="008C535F" w:rsidRDefault="00C561D3">
      <w:pPr>
        <w:widowControl w:val="0"/>
        <w:pBdr>
          <w:top w:val="nil"/>
          <w:left w:val="nil"/>
          <w:bottom w:val="nil"/>
          <w:right w:val="nil"/>
          <w:between w:val="nil"/>
        </w:pBdr>
        <w:spacing w:line="240" w:lineRule="auto"/>
        <w:rPr>
          <w:color w:val="000000"/>
        </w:rPr>
      </w:pPr>
      <w:r>
        <w:rPr>
          <w:color w:val="000000"/>
        </w:rPr>
        <w:t>why is this product good/innovative? how did this group project help you experience being an</w:t>
      </w:r>
      <w:r>
        <w:rPr>
          <w:color w:val="000000"/>
        </w:rPr>
        <w:t xml:space="preserve"> entrepreneur?</w:t>
      </w:r>
    </w:p>
  </w:comment>
  <w:comment w:id="51" w:author="Chiara Situmorang" w:date="2023-03-30T13:35:00Z" w:initials="">
    <w:p w14:paraId="00000015" w14:textId="77777777" w:rsidR="008C535F" w:rsidRDefault="00C561D3">
      <w:pPr>
        <w:widowControl w:val="0"/>
        <w:pBdr>
          <w:top w:val="nil"/>
          <w:left w:val="nil"/>
          <w:bottom w:val="nil"/>
          <w:right w:val="nil"/>
          <w:between w:val="nil"/>
        </w:pBdr>
        <w:spacing w:line="240" w:lineRule="auto"/>
        <w:rPr>
          <w:color w:val="000000"/>
        </w:rPr>
      </w:pPr>
      <w:r>
        <w:rPr>
          <w:color w:val="000000"/>
        </w:rPr>
        <w:t>the actual product desc should be one sentence.</w:t>
      </w:r>
    </w:p>
  </w:comment>
  <w:comment w:id="88" w:author="Thalia" w:date="2023-04-03T11:32:00Z" w:initials="TP">
    <w:p w14:paraId="1AB382AB" w14:textId="16A0FF32" w:rsidR="00BF7AD6" w:rsidRDefault="00BF7AD6">
      <w:pPr>
        <w:pStyle w:val="CommentText"/>
      </w:pPr>
      <w:r>
        <w:rPr>
          <w:rStyle w:val="CommentReference"/>
        </w:rPr>
        <w:annotationRef/>
      </w:r>
      <w:r>
        <w:t>I like this!</w:t>
      </w:r>
    </w:p>
  </w:comment>
  <w:comment w:id="98" w:author="Thalia" w:date="2023-04-03T12:04:00Z" w:initials="TP">
    <w:p w14:paraId="651D584B" w14:textId="366B1EAB" w:rsidR="00B674A2" w:rsidRDefault="00B674A2">
      <w:pPr>
        <w:pStyle w:val="CommentText"/>
      </w:pPr>
      <w:r>
        <w:rPr>
          <w:rStyle w:val="CommentReference"/>
        </w:rPr>
        <w:annotationRef/>
      </w:r>
      <w:r>
        <w:t xml:space="preserve">I think </w:t>
      </w:r>
      <w:proofErr w:type="spellStart"/>
      <w:r>
        <w:t>maksudnya</w:t>
      </w:r>
      <w:proofErr w:type="spellEnd"/>
      <w:r>
        <w:t xml:space="preserve"> finance?</w:t>
      </w:r>
      <w:r w:rsidR="00994FA7">
        <w:t xml:space="preserve"> Financing is more specific to providing funds for the business. I think what you want to talk about here is how to manage funds in a company.</w:t>
      </w:r>
    </w:p>
  </w:comment>
  <w:comment w:id="110" w:author="Thalia" w:date="2023-04-03T11:34:00Z" w:initials="TP">
    <w:p w14:paraId="667122F1" w14:textId="2B20FE60" w:rsidR="00BF7AD6" w:rsidRDefault="00BF7AD6">
      <w:pPr>
        <w:pStyle w:val="CommentText"/>
      </w:pPr>
      <w:r>
        <w:rPr>
          <w:rStyle w:val="CommentReference"/>
        </w:rPr>
        <w:annotationRef/>
      </w:r>
      <w:r>
        <w:t>Give context on who ‘she’ is.</w:t>
      </w:r>
    </w:p>
  </w:comment>
  <w:comment w:id="112" w:author="Chiara Situmorang" w:date="2023-03-30T13:47:00Z" w:initials="">
    <w:p w14:paraId="00000013" w14:textId="77777777" w:rsidR="008C535F" w:rsidRDefault="00C561D3">
      <w:pPr>
        <w:widowControl w:val="0"/>
        <w:pBdr>
          <w:top w:val="nil"/>
          <w:left w:val="nil"/>
          <w:bottom w:val="nil"/>
          <w:right w:val="nil"/>
          <w:between w:val="nil"/>
        </w:pBdr>
        <w:spacing w:line="240" w:lineRule="auto"/>
        <w:rPr>
          <w:color w:val="000000"/>
        </w:rPr>
      </w:pPr>
      <w:r>
        <w:rPr>
          <w:color w:val="000000"/>
        </w:rPr>
        <w:t>how was your dad's company using financing in a way that was interesting to you? what conclusion about being a successful entrepreneur can you make from this case?</w:t>
      </w:r>
    </w:p>
  </w:comment>
  <w:comment w:id="148" w:author="Thalia" w:date="2023-04-03T12:29:00Z" w:initials="TP">
    <w:p w14:paraId="5E62999D" w14:textId="6DADB76A" w:rsidR="00254EB0" w:rsidRDefault="00254EB0">
      <w:pPr>
        <w:pStyle w:val="CommentText"/>
      </w:pPr>
      <w:r>
        <w:rPr>
          <w:rStyle w:val="CommentReference"/>
        </w:rPr>
        <w:annotationRef/>
      </w:r>
      <w:r>
        <w:t>Are you referring to the summer program here?</w:t>
      </w:r>
      <w:r w:rsidR="0006443D">
        <w:t xml:space="preserve"> Mention the name of the program to be more specific and show your genuine interest in joining.</w:t>
      </w:r>
    </w:p>
  </w:comment>
  <w:comment w:id="172" w:author="Thalia" w:date="2023-04-03T12:18:00Z" w:initials="TP">
    <w:p w14:paraId="6E49BD0C" w14:textId="78CBBAD0" w:rsidR="0006443D" w:rsidRDefault="0006443D" w:rsidP="0006443D">
      <w:pPr>
        <w:pStyle w:val="CommentText"/>
      </w:pPr>
      <w:r>
        <w:rPr>
          <w:rStyle w:val="CommentReference"/>
        </w:rPr>
        <w:annotationRef/>
      </w:r>
      <w:proofErr w:type="gramStart"/>
      <w:r>
        <w:rPr>
          <w:rStyle w:val="CommentReference"/>
        </w:rPr>
        <w:t>Again</w:t>
      </w:r>
      <w:proofErr w:type="gramEnd"/>
      <w:r>
        <w:rPr>
          <w:rStyle w:val="CommentReference"/>
        </w:rPr>
        <w:t xml:space="preserve"> provide name of the program.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8C7C03" w15:done="0"/>
  <w15:commentEx w15:paraId="00000014" w15:done="0"/>
  <w15:commentEx w15:paraId="00000015" w15:done="0"/>
  <w15:commentEx w15:paraId="1AB382AB" w15:done="0"/>
  <w15:commentEx w15:paraId="651D584B" w15:done="0"/>
  <w15:commentEx w15:paraId="667122F1" w15:done="0"/>
  <w15:commentEx w15:paraId="00000013" w15:done="0"/>
  <w15:commentEx w15:paraId="5E62999D" w15:done="0"/>
  <w15:commentEx w15:paraId="6E49BD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53290" w16cex:dateUtc="2023-04-03T04:10:00Z"/>
  <w16cex:commentExtensible w16cex:durableId="27D537E4" w16cex:dateUtc="2023-04-03T04:32:00Z"/>
  <w16cex:commentExtensible w16cex:durableId="27D53F47" w16cex:dateUtc="2023-04-03T05:04:00Z"/>
  <w16cex:commentExtensible w16cex:durableId="27D53837" w16cex:dateUtc="2023-04-03T04:34:00Z"/>
  <w16cex:commentExtensible w16cex:durableId="27D5452B" w16cex:dateUtc="2023-04-03T05:29:00Z"/>
  <w16cex:commentExtensible w16cex:durableId="27D545B4" w16cex:dateUtc="2023-04-03T0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8C7C03" w16cid:durableId="27D53290"/>
  <w16cid:commentId w16cid:paraId="00000014" w16cid:durableId="27D52912"/>
  <w16cid:commentId w16cid:paraId="00000015" w16cid:durableId="27D52913"/>
  <w16cid:commentId w16cid:paraId="1AB382AB" w16cid:durableId="27D537E4"/>
  <w16cid:commentId w16cid:paraId="651D584B" w16cid:durableId="27D53F47"/>
  <w16cid:commentId w16cid:paraId="667122F1" w16cid:durableId="27D53837"/>
  <w16cid:commentId w16cid:paraId="00000013" w16cid:durableId="27D52914"/>
  <w16cid:commentId w16cid:paraId="5E62999D" w16cid:durableId="27D5452B"/>
  <w16cid:commentId w16cid:paraId="6E49BD0C" w16cid:durableId="27D545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9E872" w14:textId="77777777" w:rsidR="00C561D3" w:rsidRDefault="00C561D3">
      <w:pPr>
        <w:spacing w:line="240" w:lineRule="auto"/>
      </w:pPr>
      <w:r>
        <w:separator/>
      </w:r>
    </w:p>
  </w:endnote>
  <w:endnote w:type="continuationSeparator" w:id="0">
    <w:p w14:paraId="181B3548" w14:textId="77777777" w:rsidR="00C561D3" w:rsidRDefault="00C561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7826B" w14:textId="77777777" w:rsidR="00C561D3" w:rsidRDefault="00C561D3">
      <w:pPr>
        <w:spacing w:line="240" w:lineRule="auto"/>
      </w:pPr>
      <w:r>
        <w:separator/>
      </w:r>
    </w:p>
  </w:footnote>
  <w:footnote w:type="continuationSeparator" w:id="0">
    <w:p w14:paraId="673F8E56" w14:textId="77777777" w:rsidR="00C561D3" w:rsidRDefault="00C561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2" w14:textId="77777777" w:rsidR="008C535F" w:rsidRDefault="008C535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35F"/>
    <w:rsid w:val="0006443D"/>
    <w:rsid w:val="000C63DA"/>
    <w:rsid w:val="00254EB0"/>
    <w:rsid w:val="0031368E"/>
    <w:rsid w:val="00371E99"/>
    <w:rsid w:val="005E16E4"/>
    <w:rsid w:val="00704E58"/>
    <w:rsid w:val="0071705C"/>
    <w:rsid w:val="0080454C"/>
    <w:rsid w:val="00822B19"/>
    <w:rsid w:val="008C535F"/>
    <w:rsid w:val="00994FA7"/>
    <w:rsid w:val="00B674A2"/>
    <w:rsid w:val="00BF7AD6"/>
    <w:rsid w:val="00C561D3"/>
    <w:rsid w:val="00EC2D43"/>
    <w:rsid w:val="00EC736F"/>
    <w:rsid w:val="00F31D8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E14035C"/>
  <w15:docId w15:val="{C78F6804-1ED2-FE42-814E-C4D9CB6F0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0C63DA"/>
    <w:pPr>
      <w:spacing w:line="240" w:lineRule="auto"/>
    </w:pPr>
  </w:style>
  <w:style w:type="paragraph" w:styleId="CommentSubject">
    <w:name w:val="annotation subject"/>
    <w:basedOn w:val="CommentText"/>
    <w:next w:val="CommentText"/>
    <w:link w:val="CommentSubjectChar"/>
    <w:uiPriority w:val="99"/>
    <w:semiHidden/>
    <w:unhideWhenUsed/>
    <w:rsid w:val="005E16E4"/>
    <w:rPr>
      <w:b/>
      <w:bCs/>
    </w:rPr>
  </w:style>
  <w:style w:type="character" w:customStyle="1" w:styleId="CommentSubjectChar">
    <w:name w:val="Comment Subject Char"/>
    <w:basedOn w:val="CommentTextChar"/>
    <w:link w:val="CommentSubject"/>
    <w:uiPriority w:val="99"/>
    <w:semiHidden/>
    <w:rsid w:val="005E16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Thalia</cp:lastModifiedBy>
  <cp:revision>2</cp:revision>
  <dcterms:created xsi:type="dcterms:W3CDTF">2023-04-03T05:43:00Z</dcterms:created>
  <dcterms:modified xsi:type="dcterms:W3CDTF">2023-04-03T05:43:00Z</dcterms:modified>
</cp:coreProperties>
</file>