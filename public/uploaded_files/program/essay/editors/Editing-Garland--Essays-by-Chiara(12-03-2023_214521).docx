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F57A" w14:textId="77777777" w:rsidR="00F61E65" w:rsidRDefault="00F61E65" w:rsidP="00F61E65">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Boston University welcomes hundreds of transfer students to campus each year. We want to learn more about you and your reasons for transferring, </w:t>
      </w:r>
      <w:proofErr w:type="gramStart"/>
      <w:r>
        <w:rPr>
          <w:rFonts w:ascii="Roboto" w:hAnsi="Roboto"/>
          <w:color w:val="333333"/>
          <w:sz w:val="23"/>
          <w:szCs w:val="23"/>
          <w:shd w:val="clear" w:color="auto" w:fill="FFFFFF"/>
        </w:rPr>
        <w:t>in particular what</w:t>
      </w:r>
      <w:proofErr w:type="gramEnd"/>
      <w:r>
        <w:rPr>
          <w:rFonts w:ascii="Roboto" w:hAnsi="Roboto"/>
          <w:color w:val="333333"/>
          <w:sz w:val="23"/>
          <w:szCs w:val="23"/>
          <w:shd w:val="clear" w:color="auto" w:fill="FFFFFF"/>
        </w:rPr>
        <w:t xml:space="preserve"> you hope to accomplish at Boston University. (600 word maximum)</w:t>
      </w:r>
    </w:p>
    <w:p w14:paraId="3CD83930" w14:textId="77777777" w:rsidR="00F61E65" w:rsidRDefault="00F61E65" w:rsidP="00F61E65">
      <w:pPr>
        <w:rPr>
          <w:rFonts w:ascii="Roboto" w:hAnsi="Roboto"/>
          <w:color w:val="333333"/>
          <w:sz w:val="23"/>
          <w:szCs w:val="23"/>
          <w:shd w:val="clear" w:color="auto" w:fill="FFFFFF"/>
        </w:rPr>
      </w:pPr>
    </w:p>
    <w:p w14:paraId="4E16C78B" w14:textId="77777777" w:rsidR="00F61E65" w:rsidRDefault="00F61E65" w:rsidP="00F61E65">
      <w:pPr>
        <w:rPr>
          <w:rFonts w:ascii="Roboto" w:hAnsi="Roboto"/>
          <w:color w:val="333333"/>
          <w:sz w:val="23"/>
          <w:szCs w:val="23"/>
          <w:shd w:val="clear" w:color="auto" w:fill="FFFFFF"/>
        </w:rPr>
      </w:pPr>
    </w:p>
    <w:p w14:paraId="5AF208EB" w14:textId="77777777" w:rsidR="00F61E65" w:rsidRDefault="00F61E65" w:rsidP="00F61E65">
      <w:pPr>
        <w:pStyle w:val="selectable-text"/>
        <w:spacing w:line="480" w:lineRule="auto"/>
        <w:ind w:firstLine="720"/>
      </w:pPr>
      <w:r>
        <w:rPr>
          <w:rStyle w:val="selectable-text1"/>
        </w:rPr>
        <w:t xml:space="preserve">As a transfer student to Boston University, I am excited to continue pursuing my passion for biology and making a positive impact on the world through the pharmaceutical industry. Witnessing the </w:t>
      </w:r>
      <w:commentRangeStart w:id="0"/>
      <w:r>
        <w:rPr>
          <w:rStyle w:val="selectable-text1"/>
        </w:rPr>
        <w:t xml:space="preserve">scarcity of medication in Indonesia due to COVID-19 </w:t>
      </w:r>
      <w:commentRangeEnd w:id="0"/>
      <w:r w:rsidR="00AA43FA">
        <w:rPr>
          <w:rStyle w:val="CommentReference"/>
          <w:rFonts w:asciiTheme="minorHAnsi" w:eastAsiaTheme="minorHAnsi" w:hAnsiTheme="minorHAnsi" w:cstheme="minorBidi"/>
          <w:kern w:val="2"/>
          <w14:ligatures w14:val="standardContextual"/>
        </w:rPr>
        <w:commentReference w:id="0"/>
      </w:r>
      <w:r>
        <w:rPr>
          <w:rStyle w:val="selectable-text1"/>
        </w:rPr>
        <w:t xml:space="preserve">and the devastating consequences it had on people's lives, especially </w:t>
      </w:r>
      <w:commentRangeStart w:id="1"/>
      <w:r>
        <w:rPr>
          <w:rStyle w:val="selectable-text1"/>
        </w:rPr>
        <w:t>witnessing my very step uncle to go through this</w:t>
      </w:r>
      <w:commentRangeEnd w:id="1"/>
      <w:r w:rsidR="00AA43FA">
        <w:rPr>
          <w:rStyle w:val="CommentReference"/>
          <w:rFonts w:asciiTheme="minorHAnsi" w:eastAsiaTheme="minorHAnsi" w:hAnsiTheme="minorHAnsi" w:cstheme="minorBidi"/>
          <w:kern w:val="2"/>
          <w14:ligatures w14:val="standardContextual"/>
        </w:rPr>
        <w:commentReference w:id="1"/>
      </w:r>
      <w:r>
        <w:rPr>
          <w:rStyle w:val="selectable-text1"/>
        </w:rPr>
        <w:t xml:space="preserve">,  sparked a desire within me to establish a business that can manufacture a variety of medicines in high demand by people around the world. </w:t>
      </w:r>
      <w:commentRangeStart w:id="2"/>
      <w:r>
        <w:rPr>
          <w:rStyle w:val="selectable-text1"/>
        </w:rPr>
        <w:t>Specifically, my goal is to manufacture medications for diseases that have not yet been fully investigated or are currently incurable.</w:t>
      </w:r>
      <w:r w:rsidRPr="00B44343">
        <w:rPr>
          <w:rStyle w:val="selectable-text1"/>
        </w:rPr>
        <w:t xml:space="preserve"> </w:t>
      </w:r>
      <w:r w:rsidRPr="00197B03">
        <w:rPr>
          <w:rStyle w:val="selectable-text1"/>
        </w:rPr>
        <w:t xml:space="preserve"> </w:t>
      </w:r>
      <w:commentRangeEnd w:id="2"/>
      <w:r w:rsidR="00622E6B">
        <w:rPr>
          <w:rStyle w:val="CommentReference"/>
          <w:rFonts w:asciiTheme="minorHAnsi" w:eastAsiaTheme="minorHAnsi" w:hAnsiTheme="minorHAnsi" w:cstheme="minorBidi"/>
          <w:kern w:val="2"/>
          <w14:ligatures w14:val="standardContextual"/>
        </w:rPr>
        <w:commentReference w:id="2"/>
      </w:r>
    </w:p>
    <w:p w14:paraId="124D0F04" w14:textId="6FE6CCDE" w:rsidR="00F61E65" w:rsidRDefault="00F61E65" w:rsidP="00F61E65">
      <w:pPr>
        <w:pStyle w:val="selectable-text"/>
        <w:spacing w:line="480" w:lineRule="auto"/>
        <w:ind w:firstLine="720"/>
      </w:pPr>
      <w:r>
        <w:rPr>
          <w:rStyle w:val="selectable-text1"/>
        </w:rPr>
        <w:t>To achieve this goal, I believe that further education and research are crucial. Pursuing a degree in biology at Boston University will give me a more in-depth understanding of the effects of medicinal drugs</w:t>
      </w:r>
      <w:ins w:id="3" w:author="Chiara Situmorang" w:date="2023-03-12T21:36:00Z">
        <w:r w:rsidR="00622E6B">
          <w:rPr>
            <w:rStyle w:val="selectable-text1"/>
          </w:rPr>
          <w:t xml:space="preserve"> on</w:t>
        </w:r>
      </w:ins>
      <w:r>
        <w:rPr>
          <w:rStyle w:val="selectable-text1"/>
        </w:rPr>
        <w:t xml:space="preserve"> individuals and cells, as well as a </w:t>
      </w:r>
      <w:commentRangeStart w:id="4"/>
      <w:r>
        <w:rPr>
          <w:rStyle w:val="selectable-text1"/>
        </w:rPr>
        <w:t>broader biology skill set that will help me start a pharmaceutical manufacturing company</w:t>
      </w:r>
      <w:commentRangeEnd w:id="4"/>
      <w:r w:rsidR="00622E6B">
        <w:rPr>
          <w:rStyle w:val="CommentReference"/>
          <w:rFonts w:asciiTheme="minorHAnsi" w:eastAsiaTheme="minorHAnsi" w:hAnsiTheme="minorHAnsi" w:cstheme="minorBidi"/>
          <w:kern w:val="2"/>
          <w14:ligatures w14:val="standardContextual"/>
        </w:rPr>
        <w:commentReference w:id="4"/>
      </w:r>
      <w:r>
        <w:rPr>
          <w:rStyle w:val="selectable-text1"/>
        </w:rPr>
        <w:t xml:space="preserve">. </w:t>
      </w:r>
      <w:commentRangeStart w:id="5"/>
      <w:r>
        <w:rPr>
          <w:rStyle w:val="selectable-text1"/>
        </w:rPr>
        <w:t>My u</w:t>
      </w:r>
      <w:del w:id="6" w:author="Chiara Situmorang" w:date="2023-03-12T21:37:00Z">
        <w:r w:rsidDel="00622E6B">
          <w:rPr>
            <w:rStyle w:val="selectable-text1"/>
          </w:rPr>
          <w:delText>t</w:delText>
        </w:r>
      </w:del>
      <w:r>
        <w:rPr>
          <w:rStyle w:val="selectable-text1"/>
        </w:rPr>
        <w:t xml:space="preserve">ltimate goal is to </w:t>
      </w:r>
      <w:r w:rsidRPr="00142316">
        <w:rPr>
          <w:rStyle w:val="selectable-text1"/>
        </w:rPr>
        <w:t>develop sustainable and efficient methods for drug production and distribution that can meet the global demand for therapeutic drugs.</w:t>
      </w:r>
      <w:commentRangeEnd w:id="5"/>
      <w:r w:rsidR="00622E6B">
        <w:rPr>
          <w:rStyle w:val="CommentReference"/>
          <w:rFonts w:asciiTheme="minorHAnsi" w:eastAsiaTheme="minorHAnsi" w:hAnsiTheme="minorHAnsi" w:cstheme="minorBidi"/>
          <w:kern w:val="2"/>
          <w14:ligatures w14:val="standardContextual"/>
        </w:rPr>
        <w:commentReference w:id="5"/>
      </w:r>
      <w:r w:rsidRPr="00142316">
        <w:rPr>
          <w:rStyle w:val="selectable-text1"/>
        </w:rPr>
        <w:t xml:space="preserve"> </w:t>
      </w:r>
      <w:r>
        <w:rPr>
          <w:rStyle w:val="selectable-text1"/>
        </w:rPr>
        <w:t xml:space="preserve"> </w:t>
      </w:r>
      <w:r w:rsidDel="00197B03">
        <w:rPr>
          <w:rStyle w:val="selectable-text1"/>
        </w:rPr>
        <w:t>After completing my first two years at a community college, I am now looking for a university that can offer me the academic rigor and research opportunities I need to achieve my goals.</w:t>
      </w:r>
    </w:p>
    <w:p w14:paraId="3145D8A8" w14:textId="77777777" w:rsidR="00F61E65" w:rsidRDefault="00F61E65" w:rsidP="00F61E65">
      <w:pPr>
        <w:pStyle w:val="selectable-text"/>
        <w:spacing w:line="480" w:lineRule="auto"/>
        <w:ind w:firstLine="720"/>
      </w:pPr>
      <w:r>
        <w:rPr>
          <w:rStyle w:val="selectable-text1"/>
        </w:rPr>
        <w:t xml:space="preserve">I am particularly interested in the intersection of technology and biology, which has the potential to revolutionize the pharmaceutical industry. The </w:t>
      </w:r>
      <w:commentRangeStart w:id="7"/>
      <w:r>
        <w:rPr>
          <w:rStyle w:val="selectable-text1"/>
        </w:rPr>
        <w:t xml:space="preserve">recent advances </w:t>
      </w:r>
      <w:commentRangeEnd w:id="7"/>
      <w:r w:rsidR="00622E6B">
        <w:rPr>
          <w:rStyle w:val="CommentReference"/>
          <w:rFonts w:asciiTheme="minorHAnsi" w:eastAsiaTheme="minorHAnsi" w:hAnsiTheme="minorHAnsi" w:cstheme="minorBidi"/>
          <w:kern w:val="2"/>
          <w14:ligatures w14:val="standardContextual"/>
        </w:rPr>
        <w:commentReference w:id="7"/>
      </w:r>
      <w:r>
        <w:rPr>
          <w:rStyle w:val="selectable-text1"/>
        </w:rPr>
        <w:t xml:space="preserve">in AI with the help </w:t>
      </w:r>
      <w:proofErr w:type="gramStart"/>
      <w:r>
        <w:rPr>
          <w:rStyle w:val="selectable-text1"/>
        </w:rPr>
        <w:t>of  systems</w:t>
      </w:r>
      <w:proofErr w:type="gramEnd"/>
      <w:r>
        <w:rPr>
          <w:rStyle w:val="selectable-text1"/>
        </w:rPr>
        <w:t xml:space="preserve"> biology, combining technology, biology, and computing, have demonstrated that drugs can be the key to safeguarding people's health. I have been reading extensively on this subject, and I am eager to contribute to research in this field. I am also keen to explore BU's academic </w:t>
      </w:r>
      <w:r>
        <w:rPr>
          <w:rStyle w:val="selectable-text1"/>
        </w:rPr>
        <w:lastRenderedPageBreak/>
        <w:t xml:space="preserve">offerings, which will provide hands-on experience in cutting-edge techniques and enable me to apply my knowledge to real-world problems.  </w:t>
      </w:r>
      <w:commentRangeStart w:id="8"/>
      <w:r>
        <w:rPr>
          <w:rStyle w:val="selectable-text1"/>
        </w:rPr>
        <w:t xml:space="preserve">Class such as BI 545 will guide me on how to open a biotechnology business, which can help me with the process of marketing when opening </w:t>
      </w:r>
      <w:proofErr w:type="spellStart"/>
      <w:proofErr w:type="gramStart"/>
      <w:r>
        <w:rPr>
          <w:rStyle w:val="selectable-text1"/>
        </w:rPr>
        <w:t>a</w:t>
      </w:r>
      <w:proofErr w:type="spellEnd"/>
      <w:proofErr w:type="gramEnd"/>
      <w:r>
        <w:rPr>
          <w:rStyle w:val="selectable-text1"/>
        </w:rPr>
        <w:t xml:space="preserve"> industry under biology. </w:t>
      </w:r>
      <w:commentRangeEnd w:id="8"/>
      <w:r w:rsidR="00622E6B">
        <w:rPr>
          <w:rStyle w:val="CommentReference"/>
          <w:rFonts w:asciiTheme="minorHAnsi" w:eastAsiaTheme="minorHAnsi" w:hAnsiTheme="minorHAnsi" w:cstheme="minorBidi"/>
          <w:kern w:val="2"/>
          <w14:ligatures w14:val="standardContextual"/>
        </w:rPr>
        <w:commentReference w:id="8"/>
      </w:r>
    </w:p>
    <w:p w14:paraId="5F957474" w14:textId="0AF4C4D9" w:rsidR="00F61E65" w:rsidDel="00622E6B" w:rsidRDefault="00F61E65" w:rsidP="00F61E65">
      <w:pPr>
        <w:pStyle w:val="selectable-text"/>
        <w:spacing w:line="480" w:lineRule="auto"/>
        <w:ind w:firstLine="720"/>
        <w:rPr>
          <w:del w:id="9" w:author="Chiara Situmorang" w:date="2023-03-12T21:43:00Z"/>
        </w:rPr>
      </w:pPr>
      <w:r>
        <w:rPr>
          <w:rStyle w:val="selectable-text1"/>
        </w:rPr>
        <w:t xml:space="preserve">In addition to pursuing academic excellence, I am deeply committed to making a positive impact on society, particularly in addressing </w:t>
      </w:r>
      <w:commentRangeStart w:id="10"/>
      <w:r>
        <w:rPr>
          <w:rStyle w:val="selectable-text1"/>
        </w:rPr>
        <w:t xml:space="preserve">health disparities in underprivileged communities. </w:t>
      </w:r>
      <w:commentRangeEnd w:id="10"/>
      <w:r w:rsidR="00622E6B">
        <w:rPr>
          <w:rStyle w:val="CommentReference"/>
          <w:rFonts w:asciiTheme="minorHAnsi" w:eastAsiaTheme="minorHAnsi" w:hAnsiTheme="minorHAnsi" w:cstheme="minorBidi"/>
          <w:kern w:val="2"/>
          <w14:ligatures w14:val="standardContextual"/>
        </w:rPr>
        <w:commentReference w:id="10"/>
      </w:r>
      <w:r>
        <w:rPr>
          <w:rStyle w:val="selectable-text1"/>
        </w:rPr>
        <w:t xml:space="preserve">As a healthcare professional, I recognize the importance of ensuring that everyone, regardless of their socio-economic status, has access to quality healthcare services. To achieve this, I plan to leverage my skills and knowledge to </w:t>
      </w:r>
      <w:commentRangeStart w:id="11"/>
      <w:r>
        <w:rPr>
          <w:rStyle w:val="selectable-text1"/>
        </w:rPr>
        <w:t>make a difference through community-based health screenings and other outreach programs.</w:t>
      </w:r>
      <w:commentRangeEnd w:id="11"/>
      <w:r w:rsidR="00622E6B">
        <w:rPr>
          <w:rStyle w:val="CommentReference"/>
          <w:rFonts w:asciiTheme="minorHAnsi" w:eastAsiaTheme="minorHAnsi" w:hAnsiTheme="minorHAnsi" w:cstheme="minorBidi"/>
          <w:kern w:val="2"/>
          <w14:ligatures w14:val="standardContextual"/>
        </w:rPr>
        <w:commentReference w:id="11"/>
      </w:r>
      <w:ins w:id="12" w:author="Chiara Situmorang" w:date="2023-03-12T21:43:00Z">
        <w:r w:rsidR="00622E6B">
          <w:rPr>
            <w:rStyle w:val="selectable-text1"/>
          </w:rPr>
          <w:t xml:space="preserve"> </w:t>
        </w:r>
      </w:ins>
      <w:commentRangeStart w:id="13"/>
    </w:p>
    <w:p w14:paraId="03A174AA" w14:textId="77777777" w:rsidR="00F61E65" w:rsidRDefault="00F61E65" w:rsidP="00622E6B">
      <w:pPr>
        <w:pStyle w:val="selectable-text"/>
        <w:spacing w:line="480" w:lineRule="auto"/>
        <w:ind w:firstLine="720"/>
      </w:pPr>
      <w:r>
        <w:rPr>
          <w:rStyle w:val="selectable-text1"/>
        </w:rPr>
        <w:t>One of the ways I plan to address health disparities is by partnering with local community organizations to identify the healthcare needs of underserved populations. I believe that by working collaboratively with these organizations, we can develop targeted interventions and health education programs that meet the unique needs of each community.</w:t>
      </w:r>
      <w:commentRangeEnd w:id="13"/>
      <w:r w:rsidR="00C259BC">
        <w:rPr>
          <w:rStyle w:val="CommentReference"/>
          <w:rFonts w:asciiTheme="minorHAnsi" w:eastAsiaTheme="minorHAnsi" w:hAnsiTheme="minorHAnsi" w:cstheme="minorBidi"/>
          <w:kern w:val="2"/>
          <w14:ligatures w14:val="standardContextual"/>
        </w:rPr>
        <w:commentReference w:id="13"/>
      </w:r>
    </w:p>
    <w:p w14:paraId="64054E29" w14:textId="77777777" w:rsidR="00F61E65" w:rsidRDefault="00F61E65" w:rsidP="00F61E65">
      <w:pPr>
        <w:pStyle w:val="selectable-text"/>
        <w:spacing w:line="480" w:lineRule="auto"/>
        <w:ind w:firstLine="720"/>
        <w:rPr>
          <w:rFonts w:asciiTheme="minorHAnsi" w:eastAsiaTheme="minorHAnsi" w:hAnsiTheme="minorHAnsi" w:cstheme="minorBidi"/>
          <w:kern w:val="2"/>
          <w14:ligatures w14:val="standardContextual"/>
        </w:rPr>
      </w:pPr>
      <w:r w:rsidRPr="00786EAF">
        <w:rPr>
          <w:rFonts w:asciiTheme="minorHAnsi" w:eastAsiaTheme="minorHAnsi" w:hAnsiTheme="minorHAnsi" w:cstheme="minorBidi"/>
          <w:kern w:val="2"/>
          <w14:ligatures w14:val="standardContextual"/>
        </w:rPr>
        <w:t xml:space="preserve">I am excited to take advantage of BU's extensive community outreach programs, such as the </w:t>
      </w:r>
      <w:commentRangeStart w:id="14"/>
      <w:r w:rsidRPr="00786EAF">
        <w:rPr>
          <w:rFonts w:asciiTheme="minorHAnsi" w:eastAsiaTheme="minorHAnsi" w:hAnsiTheme="minorHAnsi" w:cstheme="minorBidi"/>
          <w:kern w:val="2"/>
          <w14:ligatures w14:val="standardContextual"/>
        </w:rPr>
        <w:t>Community Service Center, which will allow me to make a positive impact on the Boston community</w:t>
      </w:r>
      <w:commentRangeEnd w:id="14"/>
      <w:r w:rsidR="00C259BC">
        <w:rPr>
          <w:rStyle w:val="CommentReference"/>
          <w:rFonts w:asciiTheme="minorHAnsi" w:eastAsiaTheme="minorHAnsi" w:hAnsiTheme="minorHAnsi" w:cstheme="minorBidi"/>
          <w:kern w:val="2"/>
          <w14:ligatures w14:val="standardContextual"/>
        </w:rPr>
        <w:commentReference w:id="14"/>
      </w:r>
      <w:r w:rsidRPr="00786EAF">
        <w:rPr>
          <w:rFonts w:asciiTheme="minorHAnsi" w:eastAsiaTheme="minorHAnsi" w:hAnsiTheme="minorHAnsi" w:cstheme="minorBidi"/>
          <w:kern w:val="2"/>
          <w14:ligatures w14:val="standardContextual"/>
        </w:rPr>
        <w:t>. Additionally, I am eager to join the Biomedical Engineering Society, where I can engage with like-minded individuals who share my passion for biotechnology and medicine.</w:t>
      </w:r>
    </w:p>
    <w:p w14:paraId="7E864270" w14:textId="3A9461C6" w:rsidR="00F61E65" w:rsidRDefault="00F61E65" w:rsidP="00F61E65">
      <w:r w:rsidRPr="00786EAF">
        <w:t>Boston University is the perfect institution for me to pursue my academic and personal goals. The University's strong academic reputation, diverse student body, and commitment to social justice align with my own values and aspirations. I am eager to become a part of the BU community and contribute to</w:t>
      </w:r>
    </w:p>
    <w:sectPr w:rsidR="00F61E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3-03-12T21:23:00Z" w:initials="CS">
    <w:p w14:paraId="1E9A45E9" w14:textId="77777777" w:rsidR="00AA43FA" w:rsidRDefault="00AA43FA" w:rsidP="00E87337">
      <w:r>
        <w:rPr>
          <w:rStyle w:val="CommentReference"/>
        </w:rPr>
        <w:annotationRef/>
      </w:r>
      <w:r>
        <w:rPr>
          <w:sz w:val="20"/>
          <w:szCs w:val="20"/>
        </w:rPr>
        <w:t>Was the scarcity BECAUSE of COVID? Or was it made apparent during the pandemic?</w:t>
      </w:r>
    </w:p>
  </w:comment>
  <w:comment w:id="1" w:author="Chiara Situmorang" w:date="2023-03-12T21:24:00Z" w:initials="CS">
    <w:p w14:paraId="0CDE298E" w14:textId="77777777" w:rsidR="00AA43FA" w:rsidRDefault="00AA43FA" w:rsidP="009F6F3F">
      <w:r>
        <w:rPr>
          <w:rStyle w:val="CommentReference"/>
        </w:rPr>
        <w:annotationRef/>
      </w:r>
      <w:r>
        <w:rPr>
          <w:sz w:val="20"/>
          <w:szCs w:val="20"/>
        </w:rPr>
        <w:t>What happened? Elaborating a little would help make the personal motivation here clearer.</w:t>
      </w:r>
    </w:p>
  </w:comment>
  <w:comment w:id="2" w:author="Chiara Situmorang" w:date="2023-03-12T21:34:00Z" w:initials="CS">
    <w:p w14:paraId="702756C6" w14:textId="77777777" w:rsidR="00622E6B" w:rsidRDefault="00622E6B" w:rsidP="0028414C">
      <w:r>
        <w:rPr>
          <w:rStyle w:val="CommentReference"/>
        </w:rPr>
        <w:annotationRef/>
      </w:r>
      <w:r>
        <w:rPr>
          <w:sz w:val="20"/>
          <w:szCs w:val="20"/>
        </w:rPr>
        <w:t>So would you also be involved in the R&amp;D part? If you’re taking Biology, it seems like R&amp;D would actually be your focus. You want to highlight that part of the manufacturing process that you want to focus on.</w:t>
      </w:r>
    </w:p>
  </w:comment>
  <w:comment w:id="4" w:author="Chiara Situmorang" w:date="2023-03-12T21:37:00Z" w:initials="CS">
    <w:p w14:paraId="6EC1A16C" w14:textId="77777777" w:rsidR="00622E6B" w:rsidRDefault="00622E6B" w:rsidP="007366E4">
      <w:r>
        <w:rPr>
          <w:rStyle w:val="CommentReference"/>
        </w:rPr>
        <w:annotationRef/>
      </w:r>
      <w:r>
        <w:rPr>
          <w:sz w:val="20"/>
          <w:szCs w:val="20"/>
        </w:rPr>
        <w:t>What skill set would you need to do this?</w:t>
      </w:r>
    </w:p>
  </w:comment>
  <w:comment w:id="5" w:author="Chiara Situmorang" w:date="2023-03-12T21:38:00Z" w:initials="CS">
    <w:p w14:paraId="62FC6568" w14:textId="77777777" w:rsidR="00622E6B" w:rsidRDefault="00622E6B" w:rsidP="00BC7AFD">
      <w:r>
        <w:rPr>
          <w:rStyle w:val="CommentReference"/>
        </w:rPr>
        <w:annotationRef/>
      </w:r>
      <w:r>
        <w:rPr>
          <w:sz w:val="20"/>
          <w:szCs w:val="20"/>
        </w:rPr>
        <w:t>Emphasise that you want to do this through R&amp;D, not logistics.</w:t>
      </w:r>
    </w:p>
  </w:comment>
  <w:comment w:id="7" w:author="Chiara Situmorang" w:date="2023-03-12T21:39:00Z" w:initials="CS">
    <w:p w14:paraId="4CD4891F" w14:textId="77777777" w:rsidR="00622E6B" w:rsidRDefault="00622E6B" w:rsidP="00D61943">
      <w:r>
        <w:rPr>
          <w:rStyle w:val="CommentReference"/>
        </w:rPr>
        <w:annotationRef/>
      </w:r>
      <w:r>
        <w:rPr>
          <w:sz w:val="20"/>
          <w:szCs w:val="20"/>
        </w:rPr>
        <w:t>What are some of these? Mention 1-2 particularly interesting/relevant ones.</w:t>
      </w:r>
    </w:p>
  </w:comment>
  <w:comment w:id="8" w:author="Chiara Situmorang" w:date="2023-03-12T21:41:00Z" w:initials="CS">
    <w:p w14:paraId="45F12CFA" w14:textId="77777777" w:rsidR="00622E6B" w:rsidRDefault="00622E6B" w:rsidP="00C932D7">
      <w:r>
        <w:rPr>
          <w:rStyle w:val="CommentReference"/>
        </w:rPr>
        <w:annotationRef/>
      </w:r>
      <w:r>
        <w:rPr>
          <w:sz w:val="20"/>
          <w:szCs w:val="20"/>
        </w:rPr>
        <w:t>Any other classes that will help you with your goal? I would mention at least one more.</w:t>
      </w:r>
    </w:p>
  </w:comment>
  <w:comment w:id="10" w:author="Chiara Situmorang" w:date="2023-03-12T21:43:00Z" w:initials="CS">
    <w:p w14:paraId="5886A33C" w14:textId="77777777" w:rsidR="00622E6B" w:rsidRDefault="00622E6B" w:rsidP="003E605B">
      <w:r>
        <w:rPr>
          <w:rStyle w:val="CommentReference"/>
        </w:rPr>
        <w:annotationRef/>
      </w:r>
      <w:r>
        <w:rPr>
          <w:sz w:val="20"/>
          <w:szCs w:val="20"/>
        </w:rPr>
        <w:t xml:space="preserve">You can elaborate on what issues you see here and connect this issue to your plan to mitigate medication scarcity. </w:t>
      </w:r>
    </w:p>
  </w:comment>
  <w:comment w:id="11" w:author="Chiara Situmorang" w:date="2023-03-12T21:43:00Z" w:initials="CS">
    <w:p w14:paraId="52F1F016" w14:textId="77777777" w:rsidR="00622E6B" w:rsidRDefault="00622E6B" w:rsidP="003C76B8">
      <w:r>
        <w:rPr>
          <w:rStyle w:val="CommentReference"/>
        </w:rPr>
        <w:annotationRef/>
      </w:r>
      <w:r>
        <w:rPr>
          <w:sz w:val="20"/>
          <w:szCs w:val="20"/>
        </w:rPr>
        <w:t>Can you be more specific?</w:t>
      </w:r>
    </w:p>
  </w:comment>
  <w:comment w:id="13" w:author="Chiara Situmorang" w:date="2023-03-12T21:44:00Z" w:initials="CS">
    <w:p w14:paraId="3C0F4E3B" w14:textId="77777777" w:rsidR="00C259BC" w:rsidRDefault="00C259BC" w:rsidP="006F27DA">
      <w:r>
        <w:rPr>
          <w:rStyle w:val="CommentReference"/>
        </w:rPr>
        <w:annotationRef/>
      </w:r>
      <w:r>
        <w:rPr>
          <w:sz w:val="20"/>
          <w:szCs w:val="20"/>
        </w:rPr>
        <w:t>Is this not already being done by existing organisations? Do you see a gap in what they’re doing? How can you add to their work?</w:t>
      </w:r>
    </w:p>
  </w:comment>
  <w:comment w:id="14" w:author="Chiara Situmorang" w:date="2023-03-12T21:44:00Z" w:initials="CS">
    <w:p w14:paraId="1FD0FDBD" w14:textId="77777777" w:rsidR="00C259BC" w:rsidRDefault="00C259BC" w:rsidP="00E64200">
      <w:r>
        <w:rPr>
          <w:rStyle w:val="CommentReference"/>
        </w:rPr>
        <w:annotationRef/>
      </w:r>
      <w:r>
        <w:rPr>
          <w:sz w:val="20"/>
          <w:szCs w:val="20"/>
        </w:rPr>
        <w:t>Connect this to your own community service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A45E9" w15:done="0"/>
  <w15:commentEx w15:paraId="0CDE298E" w15:done="0"/>
  <w15:commentEx w15:paraId="702756C6" w15:done="0"/>
  <w15:commentEx w15:paraId="6EC1A16C" w15:done="0"/>
  <w15:commentEx w15:paraId="62FC6568" w15:done="0"/>
  <w15:commentEx w15:paraId="4CD4891F" w15:done="0"/>
  <w15:commentEx w15:paraId="45F12CFA" w15:done="0"/>
  <w15:commentEx w15:paraId="5886A33C" w15:done="0"/>
  <w15:commentEx w15:paraId="52F1F016" w15:done="0"/>
  <w15:commentEx w15:paraId="3C0F4E3B" w15:done="0"/>
  <w15:commentEx w15:paraId="1FD0FD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8C13E" w16cex:dateUtc="2023-03-12T14:23:00Z"/>
  <w16cex:commentExtensible w16cex:durableId="27B8C191" w16cex:dateUtc="2023-03-12T14:24:00Z"/>
  <w16cex:commentExtensible w16cex:durableId="27B8C3F2" w16cex:dateUtc="2023-03-12T14:34:00Z"/>
  <w16cex:commentExtensible w16cex:durableId="27B8C485" w16cex:dateUtc="2023-03-12T14:37:00Z"/>
  <w16cex:commentExtensible w16cex:durableId="27B8C4E5" w16cex:dateUtc="2023-03-12T14:38:00Z"/>
  <w16cex:commentExtensible w16cex:durableId="27B8C524" w16cex:dateUtc="2023-03-12T14:39:00Z"/>
  <w16cex:commentExtensible w16cex:durableId="27B8C5A2" w16cex:dateUtc="2023-03-12T14:41:00Z"/>
  <w16cex:commentExtensible w16cex:durableId="27B8C5F1" w16cex:dateUtc="2023-03-12T14:43:00Z"/>
  <w16cex:commentExtensible w16cex:durableId="27B8C5FC" w16cex:dateUtc="2023-03-12T14:43:00Z"/>
  <w16cex:commentExtensible w16cex:durableId="27B8C623" w16cex:dateUtc="2023-03-12T14:44:00Z"/>
  <w16cex:commentExtensible w16cex:durableId="27B8C64A" w16cex:dateUtc="2023-03-12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A45E9" w16cid:durableId="27B8C13E"/>
  <w16cid:commentId w16cid:paraId="0CDE298E" w16cid:durableId="27B8C191"/>
  <w16cid:commentId w16cid:paraId="702756C6" w16cid:durableId="27B8C3F2"/>
  <w16cid:commentId w16cid:paraId="6EC1A16C" w16cid:durableId="27B8C485"/>
  <w16cid:commentId w16cid:paraId="62FC6568" w16cid:durableId="27B8C4E5"/>
  <w16cid:commentId w16cid:paraId="4CD4891F" w16cid:durableId="27B8C524"/>
  <w16cid:commentId w16cid:paraId="45F12CFA" w16cid:durableId="27B8C5A2"/>
  <w16cid:commentId w16cid:paraId="5886A33C" w16cid:durableId="27B8C5F1"/>
  <w16cid:commentId w16cid:paraId="52F1F016" w16cid:durableId="27B8C5FC"/>
  <w16cid:commentId w16cid:paraId="3C0F4E3B" w16cid:durableId="27B8C623"/>
  <w16cid:commentId w16cid:paraId="1FD0FDBD" w16cid:durableId="27B8C6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65"/>
    <w:rsid w:val="00622E6B"/>
    <w:rsid w:val="00AA43FA"/>
    <w:rsid w:val="00C259BC"/>
    <w:rsid w:val="00F6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E705F"/>
  <w15:chartTrackingRefBased/>
  <w15:docId w15:val="{8A30B45A-8832-2C45-BF55-625F8899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F61E65"/>
    <w:pPr>
      <w:spacing w:before="100" w:beforeAutospacing="1" w:after="100" w:afterAutospacing="1"/>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F61E65"/>
  </w:style>
  <w:style w:type="character" w:styleId="CommentReference">
    <w:name w:val="annotation reference"/>
    <w:basedOn w:val="DefaultParagraphFont"/>
    <w:uiPriority w:val="99"/>
    <w:semiHidden/>
    <w:unhideWhenUsed/>
    <w:rsid w:val="00F61E65"/>
    <w:rPr>
      <w:sz w:val="16"/>
      <w:szCs w:val="16"/>
    </w:rPr>
  </w:style>
  <w:style w:type="paragraph" w:styleId="CommentText">
    <w:name w:val="annotation text"/>
    <w:basedOn w:val="Normal"/>
    <w:link w:val="CommentTextChar"/>
    <w:uiPriority w:val="99"/>
    <w:semiHidden/>
    <w:unhideWhenUsed/>
    <w:rsid w:val="00AA43FA"/>
    <w:rPr>
      <w:sz w:val="20"/>
      <w:szCs w:val="20"/>
    </w:rPr>
  </w:style>
  <w:style w:type="character" w:customStyle="1" w:styleId="CommentTextChar">
    <w:name w:val="Comment Text Char"/>
    <w:basedOn w:val="DefaultParagraphFont"/>
    <w:link w:val="CommentText"/>
    <w:uiPriority w:val="99"/>
    <w:semiHidden/>
    <w:rsid w:val="00AA43FA"/>
    <w:rPr>
      <w:sz w:val="20"/>
      <w:szCs w:val="20"/>
    </w:rPr>
  </w:style>
  <w:style w:type="paragraph" w:styleId="CommentSubject">
    <w:name w:val="annotation subject"/>
    <w:basedOn w:val="CommentText"/>
    <w:next w:val="CommentText"/>
    <w:link w:val="CommentSubjectChar"/>
    <w:uiPriority w:val="99"/>
    <w:semiHidden/>
    <w:unhideWhenUsed/>
    <w:rsid w:val="00AA43FA"/>
    <w:rPr>
      <w:b/>
      <w:bCs/>
    </w:rPr>
  </w:style>
  <w:style w:type="character" w:customStyle="1" w:styleId="CommentSubjectChar">
    <w:name w:val="Comment Subject Char"/>
    <w:basedOn w:val="CommentTextChar"/>
    <w:link w:val="CommentSubject"/>
    <w:uiPriority w:val="99"/>
    <w:semiHidden/>
    <w:rsid w:val="00AA43FA"/>
    <w:rPr>
      <w:b/>
      <w:bCs/>
      <w:sz w:val="20"/>
      <w:szCs w:val="20"/>
    </w:rPr>
  </w:style>
  <w:style w:type="paragraph" w:styleId="Revision">
    <w:name w:val="Revision"/>
    <w:hidden/>
    <w:uiPriority w:val="99"/>
    <w:semiHidden/>
    <w:rsid w:val="006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GARLAND.</dc:creator>
  <cp:keywords/>
  <dc:description/>
  <cp:lastModifiedBy>Chiara Situmorang</cp:lastModifiedBy>
  <cp:revision>2</cp:revision>
  <dcterms:created xsi:type="dcterms:W3CDTF">2023-03-10T18:00:00Z</dcterms:created>
  <dcterms:modified xsi:type="dcterms:W3CDTF">2023-03-12T14:44:00Z</dcterms:modified>
</cp:coreProperties>
</file>