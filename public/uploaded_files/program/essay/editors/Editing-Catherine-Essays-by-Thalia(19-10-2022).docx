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84F5" w14:textId="77777777"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p>
    <w:p w14:paraId="5B9F604E" w14:textId="77777777" w:rsidR="00337044" w:rsidRPr="00337044" w:rsidRDefault="00337044" w:rsidP="00337044">
      <w:pPr>
        <w:numPr>
          <w:ilvl w:val="0"/>
          <w:numId w:val="3"/>
        </w:numPr>
        <w:shd w:val="clear" w:color="auto" w:fill="FFFFFF"/>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Have you become aware of significant needs in your family, school, and/or community? Please explain how you have worked toward meeting those needs. (1500 characters)</w:t>
      </w:r>
    </w:p>
    <w:p w14:paraId="2AD90BE8" w14:textId="5B304A8A" w:rsidR="00023286" w:rsidRDefault="00337044" w:rsidP="00337044">
      <w:pPr>
        <w:shd w:val="clear" w:color="auto" w:fill="FFFFFF"/>
        <w:spacing w:after="240" w:line="240" w:lineRule="auto"/>
        <w:jc w:val="both"/>
        <w:rPr>
          <w:ins w:id="0" w:author="Thalia Priscilla" w:date="2022-10-19T14:52:00Z"/>
          <w:rFonts w:ascii="Arial" w:eastAsia="Times New Roman" w:hAnsi="Arial" w:cs="Arial"/>
          <w:color w:val="1E1E1E"/>
          <w:lang w:eastAsia="en-ID"/>
        </w:rPr>
      </w:pPr>
      <w:r w:rsidRPr="00337044">
        <w:rPr>
          <w:rFonts w:ascii="Arial" w:eastAsia="Times New Roman" w:hAnsi="Arial" w:cs="Arial"/>
          <w:color w:val="1E1E1E"/>
          <w:lang w:eastAsia="en-ID"/>
        </w:rPr>
        <w:t xml:space="preserve">A lot of underprivileged children in Indonesia had to quit school when the pandemic started due to </w:t>
      </w:r>
      <w:del w:id="1" w:author="Thalia Priscilla" w:date="2022-10-19T15:05:00Z">
        <w:r w:rsidRPr="00337044" w:rsidDel="002A3FC4">
          <w:rPr>
            <w:rFonts w:ascii="Arial" w:eastAsia="Times New Roman" w:hAnsi="Arial" w:cs="Arial"/>
            <w:color w:val="1E1E1E"/>
            <w:lang w:eastAsia="en-ID"/>
          </w:rPr>
          <w:delText xml:space="preserve">the </w:delText>
        </w:r>
      </w:del>
      <w:r w:rsidRPr="00337044">
        <w:rPr>
          <w:rFonts w:ascii="Arial" w:eastAsia="Times New Roman" w:hAnsi="Arial" w:cs="Arial"/>
          <w:color w:val="1E1E1E"/>
          <w:lang w:eastAsia="en-ID"/>
        </w:rPr>
        <w:t>lack of electronic devices and cellular data. I knew I couldn’t help the entire population of underprivileged children</w:t>
      </w:r>
      <w:ins w:id="2" w:author="Thalia Priscilla" w:date="2022-10-19T15:58:00Z">
        <w:r w:rsidR="00964300">
          <w:rPr>
            <w:rFonts w:ascii="Arial" w:eastAsia="Times New Roman" w:hAnsi="Arial" w:cs="Arial"/>
            <w:color w:val="1E1E1E"/>
            <w:lang w:eastAsia="en-ID"/>
          </w:rPr>
          <w:t>,</w:t>
        </w:r>
      </w:ins>
      <w:r w:rsidRPr="00337044">
        <w:rPr>
          <w:rFonts w:ascii="Arial" w:eastAsia="Times New Roman" w:hAnsi="Arial" w:cs="Arial"/>
          <w:color w:val="1E1E1E"/>
          <w:lang w:eastAsia="en-ID"/>
        </w:rPr>
        <w:t xml:space="preserve"> but I could still help contribute to providing proper access to education for some of the children</w:t>
      </w:r>
      <w:ins w:id="3" w:author="Thalia Priscilla" w:date="2022-10-19T15:58:00Z">
        <w:r w:rsidR="00964300">
          <w:rPr>
            <w:rFonts w:ascii="Arial" w:eastAsia="Times New Roman" w:hAnsi="Arial" w:cs="Arial"/>
            <w:color w:val="1E1E1E"/>
            <w:lang w:eastAsia="en-ID"/>
          </w:rPr>
          <w:t xml:space="preserve"> </w:t>
        </w:r>
      </w:ins>
      <w:del w:id="4" w:author="Thalia Priscilla" w:date="2022-10-19T15:58:00Z">
        <w:r w:rsidRPr="00337044" w:rsidDel="00964300">
          <w:rPr>
            <w:rFonts w:ascii="Arial" w:eastAsia="Times New Roman" w:hAnsi="Arial" w:cs="Arial"/>
            <w:color w:val="1E1E1E"/>
            <w:lang w:eastAsia="en-ID"/>
          </w:rPr>
          <w:delText xml:space="preserve">’s lives </w:delText>
        </w:r>
      </w:del>
      <w:r w:rsidRPr="00337044">
        <w:rPr>
          <w:rFonts w:ascii="Arial" w:eastAsia="Times New Roman" w:hAnsi="Arial" w:cs="Arial"/>
          <w:color w:val="1E1E1E"/>
          <w:lang w:eastAsia="en-ID"/>
        </w:rPr>
        <w:t xml:space="preserve">by organizing a school-based fundraising event, Walkathon. </w:t>
      </w:r>
    </w:p>
    <w:p w14:paraId="4EAAD9B4" w14:textId="7DC7CBE1" w:rsidR="00023286" w:rsidRDefault="00337044" w:rsidP="00337044">
      <w:pPr>
        <w:shd w:val="clear" w:color="auto" w:fill="FFFFFF"/>
        <w:spacing w:after="240" w:line="240" w:lineRule="auto"/>
        <w:jc w:val="both"/>
        <w:rPr>
          <w:ins w:id="5" w:author="Thalia Priscilla" w:date="2022-10-19T14:52:00Z"/>
          <w:rFonts w:ascii="Arial" w:eastAsia="Times New Roman" w:hAnsi="Arial" w:cs="Arial"/>
          <w:color w:val="000000"/>
          <w:lang w:eastAsia="en-ID"/>
        </w:rPr>
      </w:pPr>
      <w:r w:rsidRPr="00337044">
        <w:rPr>
          <w:rFonts w:ascii="Arial" w:eastAsia="Times New Roman" w:hAnsi="Arial" w:cs="Arial"/>
          <w:color w:val="1E1E1E"/>
          <w:lang w:eastAsia="en-ID"/>
        </w:rPr>
        <w:t>I gathered donations from participants (students /teachers /staff)</w:t>
      </w:r>
      <w:ins w:id="6" w:author="Thalia Priscilla" w:date="2022-10-19T15:53:00Z">
        <w:r w:rsidR="00E43149">
          <w:rPr>
            <w:rFonts w:ascii="Arial" w:eastAsia="Times New Roman" w:hAnsi="Arial" w:cs="Arial"/>
            <w:color w:val="1E1E1E"/>
            <w:lang w:eastAsia="en-ID"/>
          </w:rPr>
          <w:t>,</w:t>
        </w:r>
      </w:ins>
      <w:r w:rsidRPr="00337044">
        <w:rPr>
          <w:rFonts w:ascii="Arial" w:eastAsia="Times New Roman" w:hAnsi="Arial" w:cs="Arial"/>
          <w:color w:val="1E1E1E"/>
          <w:lang w:eastAsia="en-ID"/>
        </w:rPr>
        <w:t xml:space="preserve"> encouraging their family and friends to pledge a fixed amount of money for each </w:t>
      </w:r>
      <w:proofErr w:type="spellStart"/>
      <w:r w:rsidRPr="00337044">
        <w:rPr>
          <w:rFonts w:ascii="Arial" w:eastAsia="Times New Roman" w:hAnsi="Arial" w:cs="Arial"/>
          <w:color w:val="1E1E1E"/>
          <w:lang w:eastAsia="en-ID"/>
        </w:rPr>
        <w:t>kilometer</w:t>
      </w:r>
      <w:proofErr w:type="spellEnd"/>
      <w:r w:rsidRPr="00337044">
        <w:rPr>
          <w:rFonts w:ascii="Arial" w:eastAsia="Times New Roman" w:hAnsi="Arial" w:cs="Arial"/>
          <w:color w:val="1E1E1E"/>
          <w:lang w:eastAsia="en-ID"/>
        </w:rPr>
        <w:t xml:space="preserve"> </w:t>
      </w:r>
      <w:commentRangeStart w:id="7"/>
      <w:r w:rsidRPr="00337044">
        <w:rPr>
          <w:rFonts w:ascii="Arial" w:eastAsia="Times New Roman" w:hAnsi="Arial" w:cs="Arial"/>
          <w:color w:val="1E1E1E"/>
          <w:lang w:eastAsia="en-ID"/>
        </w:rPr>
        <w:t>the</w:t>
      </w:r>
      <w:ins w:id="8" w:author="Thalia Priscilla" w:date="2022-10-19T15:53:00Z">
        <w:r w:rsidR="00E43149">
          <w:rPr>
            <w:rFonts w:ascii="Arial" w:eastAsia="Times New Roman" w:hAnsi="Arial" w:cs="Arial"/>
            <w:color w:val="1E1E1E"/>
            <w:lang w:eastAsia="en-ID"/>
          </w:rPr>
          <w:t xml:space="preserve"> participant</w:t>
        </w:r>
      </w:ins>
      <w:r w:rsidRPr="00337044">
        <w:rPr>
          <w:rFonts w:ascii="Arial" w:eastAsia="Times New Roman" w:hAnsi="Arial" w:cs="Arial"/>
          <w:color w:val="1E1E1E"/>
          <w:lang w:eastAsia="en-ID"/>
        </w:rPr>
        <w:t xml:space="preserve"> </w:t>
      </w:r>
      <w:del w:id="9" w:author="Thalia Priscilla" w:date="2022-10-19T15:53:00Z">
        <w:r w:rsidRPr="00337044" w:rsidDel="00E43149">
          <w:rPr>
            <w:rFonts w:ascii="Arial" w:eastAsia="Times New Roman" w:hAnsi="Arial" w:cs="Arial"/>
            <w:color w:val="1E1E1E"/>
            <w:lang w:eastAsia="en-ID"/>
          </w:rPr>
          <w:delText xml:space="preserve">student </w:delText>
        </w:r>
      </w:del>
      <w:r w:rsidRPr="00337044">
        <w:rPr>
          <w:rFonts w:ascii="Arial" w:eastAsia="Times New Roman" w:hAnsi="Arial" w:cs="Arial"/>
          <w:color w:val="1E1E1E"/>
          <w:lang w:eastAsia="en-ID"/>
        </w:rPr>
        <w:t>walk</w:t>
      </w:r>
      <w:ins w:id="10" w:author="Thalia Priscilla" w:date="2022-10-19T15:53:00Z">
        <w:r w:rsidR="00E43149">
          <w:rPr>
            <w:rFonts w:ascii="Arial" w:eastAsia="Times New Roman" w:hAnsi="Arial" w:cs="Arial"/>
            <w:color w:val="1E1E1E"/>
            <w:lang w:eastAsia="en-ID"/>
          </w:rPr>
          <w:t>s</w:t>
        </w:r>
        <w:commentRangeEnd w:id="7"/>
        <w:r w:rsidR="00E43149">
          <w:rPr>
            <w:rStyle w:val="CommentReference"/>
          </w:rPr>
          <w:commentReference w:id="7"/>
        </w:r>
      </w:ins>
      <w:r w:rsidRPr="00337044">
        <w:rPr>
          <w:rFonts w:ascii="Arial" w:eastAsia="Times New Roman" w:hAnsi="Arial" w:cs="Arial"/>
          <w:color w:val="1E1E1E"/>
          <w:lang w:eastAsia="en-ID"/>
        </w:rPr>
        <w:t xml:space="preserve">. </w:t>
      </w:r>
      <w:r w:rsidRPr="00337044">
        <w:rPr>
          <w:rFonts w:ascii="Arial" w:eastAsia="Times New Roman" w:hAnsi="Arial" w:cs="Arial"/>
          <w:color w:val="000000"/>
          <w:lang w:eastAsia="en-ID"/>
        </w:rPr>
        <w:t xml:space="preserve">The 2 weeks of </w:t>
      </w:r>
      <w:del w:id="11" w:author="Thalia Priscilla" w:date="2022-10-19T15:54:00Z">
        <w:r w:rsidRPr="00337044" w:rsidDel="00E43149">
          <w:rPr>
            <w:rFonts w:ascii="Arial" w:eastAsia="Times New Roman" w:hAnsi="Arial" w:cs="Arial"/>
            <w:color w:val="000000"/>
            <w:lang w:eastAsia="en-ID"/>
          </w:rPr>
          <w:delText xml:space="preserve">promoting the event </w:delText>
        </w:r>
      </w:del>
      <w:ins w:id="12" w:author="Thalia Priscilla" w:date="2022-10-19T15:54:00Z">
        <w:r w:rsidR="00E43149">
          <w:rPr>
            <w:rFonts w:ascii="Arial" w:eastAsia="Times New Roman" w:hAnsi="Arial" w:cs="Arial"/>
            <w:color w:val="000000"/>
            <w:lang w:eastAsia="en-ID"/>
          </w:rPr>
          <w:t xml:space="preserve">promotion </w:t>
        </w:r>
      </w:ins>
      <w:r w:rsidRPr="00337044">
        <w:rPr>
          <w:rFonts w:ascii="Arial" w:eastAsia="Times New Roman" w:hAnsi="Arial" w:cs="Arial"/>
          <w:color w:val="000000"/>
          <w:lang w:eastAsia="en-ID"/>
        </w:rPr>
        <w:t xml:space="preserve">were a hassle and full of trial and error as we continuously improvised on our strategy to encourage </w:t>
      </w:r>
      <w:del w:id="13" w:author="Thalia Priscilla" w:date="2022-10-19T15:54:00Z">
        <w:r w:rsidRPr="00337044" w:rsidDel="00E43149">
          <w:rPr>
            <w:rFonts w:ascii="Arial" w:eastAsia="Times New Roman" w:hAnsi="Arial" w:cs="Arial"/>
            <w:color w:val="000000"/>
            <w:lang w:eastAsia="en-ID"/>
          </w:rPr>
          <w:delText>students and teachers to participate</w:delText>
        </w:r>
      </w:del>
      <w:ins w:id="14" w:author="Thalia Priscilla" w:date="2022-10-19T15:54:00Z">
        <w:r w:rsidR="00E43149">
          <w:rPr>
            <w:rFonts w:ascii="Arial" w:eastAsia="Times New Roman" w:hAnsi="Arial" w:cs="Arial"/>
            <w:color w:val="000000"/>
            <w:lang w:eastAsia="en-ID"/>
          </w:rPr>
          <w:t>participation</w:t>
        </w:r>
      </w:ins>
      <w:r w:rsidRPr="00337044">
        <w:rPr>
          <w:rFonts w:ascii="Arial" w:eastAsia="Times New Roman" w:hAnsi="Arial" w:cs="Arial"/>
          <w:color w:val="000000"/>
          <w:lang w:eastAsia="en-ID"/>
        </w:rPr>
        <w:t xml:space="preserve">. In the beginning, we distributed the digital posters through our school communication platform, but there weren’t as many participants interested in joining as we initially expected. </w:t>
      </w:r>
    </w:p>
    <w:p w14:paraId="46BB3FA0" w14:textId="2EE3EFB3" w:rsidR="00023286" w:rsidRDefault="00337044" w:rsidP="00337044">
      <w:pPr>
        <w:shd w:val="clear" w:color="auto" w:fill="FFFFFF"/>
        <w:spacing w:after="240" w:line="240" w:lineRule="auto"/>
        <w:jc w:val="both"/>
        <w:rPr>
          <w:ins w:id="15" w:author="Thalia Priscilla" w:date="2022-10-19T14:52:00Z"/>
          <w:rFonts w:ascii="Arial" w:eastAsia="Times New Roman" w:hAnsi="Arial" w:cs="Arial"/>
          <w:color w:val="1E1E1E"/>
          <w:lang w:eastAsia="en-ID"/>
        </w:rPr>
      </w:pPr>
      <w:del w:id="16" w:author="Thalia Priscilla" w:date="2022-10-19T14:56:00Z">
        <w:r w:rsidRPr="00337044" w:rsidDel="00023286">
          <w:rPr>
            <w:rFonts w:ascii="Arial" w:eastAsia="Times New Roman" w:hAnsi="Arial" w:cs="Arial"/>
            <w:color w:val="000000"/>
            <w:lang w:eastAsia="en-ID"/>
          </w:rPr>
          <w:delText>Then a</w:delText>
        </w:r>
      </w:del>
      <w:ins w:id="17" w:author="Thalia Priscilla" w:date="2022-10-19T14:56:00Z">
        <w:r w:rsidR="00023286">
          <w:rPr>
            <w:rFonts w:ascii="Arial" w:eastAsia="Times New Roman" w:hAnsi="Arial" w:cs="Arial"/>
            <w:color w:val="000000"/>
            <w:lang w:eastAsia="en-ID"/>
          </w:rPr>
          <w:t>A</w:t>
        </w:r>
      </w:ins>
      <w:r w:rsidRPr="00337044">
        <w:rPr>
          <w:rFonts w:ascii="Arial" w:eastAsia="Times New Roman" w:hAnsi="Arial" w:cs="Arial"/>
          <w:color w:val="000000"/>
          <w:lang w:eastAsia="en-ID"/>
        </w:rPr>
        <w:t xml:space="preserve">fter countless back-to-back meetings, we decided to create an innovative promotional video </w:t>
      </w:r>
      <w:del w:id="18" w:author="Thalia Priscilla" w:date="2022-10-19T14:56:00Z">
        <w:r w:rsidRPr="00337044" w:rsidDel="00023286">
          <w:rPr>
            <w:rFonts w:ascii="Arial" w:eastAsia="Times New Roman" w:hAnsi="Arial" w:cs="Arial"/>
            <w:color w:val="000000"/>
            <w:lang w:eastAsia="en-ID"/>
          </w:rPr>
          <w:delText xml:space="preserve">that explains </w:delText>
        </w:r>
      </w:del>
      <w:ins w:id="19" w:author="Thalia Priscilla" w:date="2022-10-19T14:56:00Z">
        <w:r w:rsidR="00023286">
          <w:rPr>
            <w:rFonts w:ascii="Arial" w:eastAsia="Times New Roman" w:hAnsi="Arial" w:cs="Arial"/>
            <w:color w:val="000000"/>
            <w:lang w:eastAsia="en-ID"/>
          </w:rPr>
          <w:t xml:space="preserve">explaining </w:t>
        </w:r>
      </w:ins>
      <w:r w:rsidRPr="00337044">
        <w:rPr>
          <w:rFonts w:ascii="Arial" w:eastAsia="Times New Roman" w:hAnsi="Arial" w:cs="Arial"/>
          <w:color w:val="000000"/>
          <w:lang w:eastAsia="en-ID"/>
        </w:rPr>
        <w:t xml:space="preserve">the primary purpose of our cause and the entire process rundown of Walkathon. I believe that the promotional video was a key point in encouraging people to join because </w:t>
      </w:r>
      <w:del w:id="20" w:author="Thalia Priscilla" w:date="2022-10-19T15:02:00Z">
        <w:r w:rsidRPr="00337044" w:rsidDel="002A3FC4">
          <w:rPr>
            <w:rFonts w:ascii="Arial" w:eastAsia="Times New Roman" w:hAnsi="Arial" w:cs="Arial"/>
            <w:color w:val="000000"/>
            <w:lang w:eastAsia="en-ID"/>
          </w:rPr>
          <w:delText xml:space="preserve">there </w:delText>
        </w:r>
      </w:del>
      <w:del w:id="21" w:author="Thalia Priscilla" w:date="2022-10-19T11:59:00Z">
        <w:r w:rsidRPr="00337044" w:rsidDel="0096760E">
          <w:rPr>
            <w:rFonts w:ascii="Arial" w:eastAsia="Times New Roman" w:hAnsi="Arial" w:cs="Arial"/>
            <w:color w:val="000000"/>
            <w:lang w:eastAsia="en-ID"/>
          </w:rPr>
          <w:delText xml:space="preserve">is </w:delText>
        </w:r>
      </w:del>
      <w:ins w:id="22" w:author="Thalia Priscilla" w:date="2022-10-19T15:02:00Z">
        <w:r w:rsidR="002A3FC4">
          <w:rPr>
            <w:rFonts w:ascii="Arial" w:eastAsia="Times New Roman" w:hAnsi="Arial" w:cs="Arial"/>
            <w:color w:val="000000"/>
            <w:lang w:eastAsia="en-ID"/>
          </w:rPr>
          <w:t>it stated</w:t>
        </w:r>
      </w:ins>
      <w:ins w:id="23" w:author="Thalia Priscilla" w:date="2022-10-19T11:59:00Z">
        <w:r w:rsidR="0096760E" w:rsidRPr="00337044">
          <w:rPr>
            <w:rFonts w:ascii="Arial" w:eastAsia="Times New Roman" w:hAnsi="Arial" w:cs="Arial"/>
            <w:color w:val="000000"/>
            <w:lang w:eastAsia="en-ID"/>
          </w:rPr>
          <w:t xml:space="preserve"> </w:t>
        </w:r>
      </w:ins>
      <w:r w:rsidRPr="00337044">
        <w:rPr>
          <w:rFonts w:ascii="Arial" w:eastAsia="Times New Roman" w:hAnsi="Arial" w:cs="Arial"/>
          <w:color w:val="000000"/>
          <w:lang w:eastAsia="en-ID"/>
        </w:rPr>
        <w:t xml:space="preserve">a clear purpose </w:t>
      </w:r>
      <w:del w:id="24" w:author="Thalia Priscilla" w:date="2022-10-19T15:03:00Z">
        <w:r w:rsidRPr="00337044" w:rsidDel="002A3FC4">
          <w:rPr>
            <w:rFonts w:ascii="Arial" w:eastAsia="Times New Roman" w:hAnsi="Arial" w:cs="Arial"/>
            <w:color w:val="000000"/>
            <w:lang w:eastAsia="en-ID"/>
          </w:rPr>
          <w:delText xml:space="preserve">stated as part </w:delText>
        </w:r>
      </w:del>
      <w:r w:rsidRPr="00337044">
        <w:rPr>
          <w:rFonts w:ascii="Arial" w:eastAsia="Times New Roman" w:hAnsi="Arial" w:cs="Arial"/>
          <w:color w:val="000000"/>
          <w:lang w:eastAsia="en-ID"/>
        </w:rPr>
        <w:t xml:space="preserve">of our cause for the Walkathon. Slowly, more people started pledging, and within 2 weeks, we had around 100 participants joining. </w:t>
      </w:r>
      <w:r w:rsidRPr="00337044">
        <w:rPr>
          <w:rFonts w:ascii="Arial" w:eastAsia="Times New Roman" w:hAnsi="Arial" w:cs="Arial"/>
          <w:color w:val="1E1E1E"/>
          <w:lang w:eastAsia="en-ID"/>
        </w:rPr>
        <w:t xml:space="preserve">At the end of the event, we </w:t>
      </w:r>
      <w:del w:id="25" w:author="Thalia Priscilla" w:date="2022-10-19T15:49:00Z">
        <w:r w:rsidRPr="00337044" w:rsidDel="008148A6">
          <w:rPr>
            <w:rFonts w:ascii="Arial" w:eastAsia="Times New Roman" w:hAnsi="Arial" w:cs="Arial"/>
            <w:color w:val="1E1E1E"/>
            <w:lang w:eastAsia="en-ID"/>
          </w:rPr>
          <w:delText xml:space="preserve">collected the donations based on the pledge agreement and we </w:delText>
        </w:r>
      </w:del>
      <w:r w:rsidRPr="00337044">
        <w:rPr>
          <w:rFonts w:ascii="Arial" w:eastAsia="Times New Roman" w:hAnsi="Arial" w:cs="Arial"/>
          <w:color w:val="1E1E1E"/>
          <w:lang w:eastAsia="en-ID"/>
        </w:rPr>
        <w:t xml:space="preserve">were able to raise a total fund of $9,200 which was donated to a non-profit organization called </w:t>
      </w:r>
      <w:proofErr w:type="spellStart"/>
      <w:r w:rsidRPr="00337044">
        <w:rPr>
          <w:rFonts w:ascii="Arial" w:eastAsia="Times New Roman" w:hAnsi="Arial" w:cs="Arial"/>
          <w:color w:val="1E1E1E"/>
          <w:lang w:eastAsia="en-ID"/>
        </w:rPr>
        <w:t>Hoshizora</w:t>
      </w:r>
      <w:proofErr w:type="spellEnd"/>
      <w:r w:rsidRPr="00337044">
        <w:rPr>
          <w:rFonts w:ascii="Arial" w:eastAsia="Times New Roman" w:hAnsi="Arial" w:cs="Arial"/>
          <w:color w:val="1E1E1E"/>
          <w:lang w:eastAsia="en-ID"/>
        </w:rPr>
        <w:t xml:space="preserve">. </w:t>
      </w:r>
    </w:p>
    <w:p w14:paraId="0C3E709F" w14:textId="40F23158" w:rsidR="00337044" w:rsidRDefault="00337044" w:rsidP="00337044">
      <w:pPr>
        <w:shd w:val="clear" w:color="auto" w:fill="FFFFFF"/>
        <w:spacing w:after="240" w:line="240" w:lineRule="auto"/>
        <w:jc w:val="both"/>
        <w:rPr>
          <w:ins w:id="26" w:author="Thalia Priscilla" w:date="2022-10-19T14:52:00Z"/>
          <w:rFonts w:ascii="Arial" w:eastAsia="Times New Roman" w:hAnsi="Arial" w:cs="Arial"/>
          <w:color w:val="1E1E1E"/>
          <w:lang w:eastAsia="en-ID"/>
        </w:rPr>
      </w:pPr>
      <w:commentRangeStart w:id="27"/>
      <w:r w:rsidRPr="00337044">
        <w:rPr>
          <w:rFonts w:ascii="Arial" w:eastAsia="Times New Roman" w:hAnsi="Arial" w:cs="Arial"/>
          <w:color w:val="1E1E1E"/>
          <w:lang w:eastAsia="en-ID"/>
        </w:rPr>
        <w:t>Through these funds, it helped 8 underprivileged Indonesian</w:t>
      </w:r>
      <w:ins w:id="28" w:author="Thalia Priscilla" w:date="2022-10-19T15:47:00Z">
        <w:r w:rsidR="008148A6">
          <w:rPr>
            <w:rFonts w:ascii="Arial" w:eastAsia="Times New Roman" w:hAnsi="Arial" w:cs="Arial"/>
            <w:color w:val="1E1E1E"/>
            <w:lang w:eastAsia="en-ID"/>
          </w:rPr>
          <w:t xml:space="preserve"> children</w:t>
        </w:r>
      </w:ins>
      <w:r w:rsidRPr="00337044">
        <w:rPr>
          <w:rFonts w:ascii="Arial" w:eastAsia="Times New Roman" w:hAnsi="Arial" w:cs="Arial"/>
          <w:color w:val="1E1E1E"/>
          <w:lang w:eastAsia="en-ID"/>
        </w:rPr>
        <w:t xml:space="preserve"> receive proper access to education. It was the biggest student-organized fundraiser at my school, </w:t>
      </w:r>
      <w:del w:id="29" w:author="Thalia Priscilla" w:date="2022-10-19T15:50:00Z">
        <w:r w:rsidRPr="00337044" w:rsidDel="008148A6">
          <w:rPr>
            <w:rFonts w:ascii="Arial" w:eastAsia="Times New Roman" w:hAnsi="Arial" w:cs="Arial"/>
            <w:color w:val="1E1E1E"/>
            <w:lang w:eastAsia="en-ID"/>
          </w:rPr>
          <w:delText>in which</w:delText>
        </w:r>
      </w:del>
      <w:ins w:id="30" w:author="Thalia Priscilla" w:date="2022-10-19T15:50:00Z">
        <w:r w:rsidR="008148A6">
          <w:rPr>
            <w:rFonts w:ascii="Arial" w:eastAsia="Times New Roman" w:hAnsi="Arial" w:cs="Arial"/>
            <w:color w:val="1E1E1E"/>
            <w:lang w:eastAsia="en-ID"/>
          </w:rPr>
          <w:t>and</w:t>
        </w:r>
      </w:ins>
      <w:r w:rsidRPr="00337044">
        <w:rPr>
          <w:rFonts w:ascii="Arial" w:eastAsia="Times New Roman" w:hAnsi="Arial" w:cs="Arial"/>
          <w:color w:val="1E1E1E"/>
          <w:lang w:eastAsia="en-ID"/>
        </w:rPr>
        <w:t xml:space="preserve"> the board of directors decided to make Walkathon an official yearly event. It was nice to hear how something small can end up being a huge event especially if </w:t>
      </w:r>
      <w:del w:id="31" w:author="Thalia Priscilla" w:date="2022-10-19T15:56:00Z">
        <w:r w:rsidRPr="00337044" w:rsidDel="00964300">
          <w:rPr>
            <w:rFonts w:ascii="Arial" w:eastAsia="Times New Roman" w:hAnsi="Arial" w:cs="Arial"/>
            <w:color w:val="1E1E1E"/>
            <w:lang w:eastAsia="en-ID"/>
          </w:rPr>
          <w:delText>the event</w:delText>
        </w:r>
      </w:del>
      <w:ins w:id="32" w:author="Thalia Priscilla" w:date="2022-10-19T15:56:00Z">
        <w:r w:rsidR="00964300">
          <w:rPr>
            <w:rFonts w:ascii="Arial" w:eastAsia="Times New Roman" w:hAnsi="Arial" w:cs="Arial"/>
            <w:color w:val="1E1E1E"/>
            <w:lang w:eastAsia="en-ID"/>
          </w:rPr>
          <w:t>it</w:t>
        </w:r>
      </w:ins>
      <w:r w:rsidRPr="00337044">
        <w:rPr>
          <w:rFonts w:ascii="Arial" w:eastAsia="Times New Roman" w:hAnsi="Arial" w:cs="Arial"/>
          <w:color w:val="1E1E1E"/>
          <w:lang w:eastAsia="en-ID"/>
        </w:rPr>
        <w:t xml:space="preserve"> can provide a significant change in people’s lives. </w:t>
      </w:r>
      <w:commentRangeEnd w:id="27"/>
      <w:r w:rsidR="00964300">
        <w:rPr>
          <w:rStyle w:val="CommentReference"/>
        </w:rPr>
        <w:commentReference w:id="27"/>
      </w:r>
    </w:p>
    <w:p w14:paraId="53EE852A" w14:textId="4340EAFA" w:rsidR="00023286" w:rsidRDefault="00FA2603" w:rsidP="00337044">
      <w:pPr>
        <w:shd w:val="clear" w:color="auto" w:fill="FFFFFF"/>
        <w:spacing w:after="240" w:line="240" w:lineRule="auto"/>
        <w:jc w:val="both"/>
        <w:rPr>
          <w:ins w:id="33" w:author="Thalia Priscilla" w:date="2022-10-19T14:54:00Z"/>
          <w:rFonts w:ascii="Arial" w:eastAsia="Times New Roman" w:hAnsi="Arial" w:cs="Arial"/>
          <w:color w:val="1E1E1E"/>
          <w:lang w:eastAsia="en-ID"/>
        </w:rPr>
      </w:pPr>
      <w:ins w:id="34" w:author="Thalia Priscilla" w:date="2022-10-19T17:08:00Z">
        <w:r>
          <w:rPr>
            <w:rFonts w:ascii="Arial" w:eastAsia="Times New Roman" w:hAnsi="Arial" w:cs="Arial"/>
            <w:color w:val="1E1E1E"/>
            <w:lang w:eastAsia="en-ID"/>
          </w:rPr>
          <w:t>Notes:</w:t>
        </w:r>
      </w:ins>
    </w:p>
    <w:p w14:paraId="2554EDDB" w14:textId="20F1BF72" w:rsidR="00023286" w:rsidRDefault="002B66F8" w:rsidP="00337044">
      <w:pPr>
        <w:shd w:val="clear" w:color="auto" w:fill="FFFFFF"/>
        <w:spacing w:after="240" w:line="240" w:lineRule="auto"/>
        <w:jc w:val="both"/>
        <w:rPr>
          <w:ins w:id="35" w:author="Thalia Priscilla" w:date="2022-10-19T14:59:00Z"/>
          <w:rFonts w:ascii="Arial" w:eastAsia="Times New Roman" w:hAnsi="Arial" w:cs="Arial"/>
          <w:color w:val="1E1E1E"/>
          <w:lang w:eastAsia="en-ID"/>
        </w:rPr>
      </w:pPr>
      <w:ins w:id="36" w:author="Thalia Priscilla" w:date="2022-10-19T14:57:00Z">
        <w:r>
          <w:rPr>
            <w:rFonts w:ascii="Arial" w:eastAsia="Times New Roman" w:hAnsi="Arial" w:cs="Arial"/>
            <w:color w:val="1E1E1E"/>
            <w:lang w:eastAsia="en-ID"/>
          </w:rPr>
          <w:t>T</w:t>
        </w:r>
      </w:ins>
      <w:ins w:id="37" w:author="Thalia Priscilla" w:date="2022-10-19T14:55:00Z">
        <w:r w:rsidR="00023286">
          <w:rPr>
            <w:rFonts w:ascii="Arial" w:eastAsia="Times New Roman" w:hAnsi="Arial" w:cs="Arial"/>
            <w:color w:val="1E1E1E"/>
            <w:lang w:eastAsia="en-ID"/>
          </w:rPr>
          <w:t xml:space="preserve">his is a very </w:t>
        </w:r>
        <w:proofErr w:type="spellStart"/>
        <w:r w:rsidR="00023286">
          <w:rPr>
            <w:rFonts w:ascii="Arial" w:eastAsia="Times New Roman" w:hAnsi="Arial" w:cs="Arial"/>
            <w:color w:val="1E1E1E"/>
            <w:lang w:eastAsia="en-ID"/>
          </w:rPr>
          <w:t>honorable</w:t>
        </w:r>
        <w:proofErr w:type="spellEnd"/>
        <w:r w:rsidR="00023286">
          <w:rPr>
            <w:rFonts w:ascii="Arial" w:eastAsia="Times New Roman" w:hAnsi="Arial" w:cs="Arial"/>
            <w:color w:val="1E1E1E"/>
            <w:lang w:eastAsia="en-ID"/>
          </w:rPr>
          <w:t xml:space="preserve"> venture</w:t>
        </w:r>
      </w:ins>
      <w:ins w:id="38" w:author="Thalia Priscilla" w:date="2022-10-19T14:58:00Z">
        <w:r>
          <w:rPr>
            <w:rFonts w:ascii="Arial" w:eastAsia="Times New Roman" w:hAnsi="Arial" w:cs="Arial"/>
            <w:color w:val="1E1E1E"/>
            <w:lang w:eastAsia="en-ID"/>
          </w:rPr>
          <w:t>.</w:t>
        </w:r>
      </w:ins>
    </w:p>
    <w:p w14:paraId="5CFE8D81" w14:textId="53F45D62" w:rsidR="0064342A" w:rsidRDefault="00CB5838" w:rsidP="00337044">
      <w:pPr>
        <w:shd w:val="clear" w:color="auto" w:fill="FFFFFF"/>
        <w:spacing w:after="240" w:line="240" w:lineRule="auto"/>
        <w:jc w:val="both"/>
        <w:rPr>
          <w:ins w:id="39" w:author="Thalia Priscilla" w:date="2022-10-19T16:02:00Z"/>
          <w:rFonts w:ascii="Arial" w:eastAsia="Times New Roman" w:hAnsi="Arial" w:cs="Arial"/>
          <w:color w:val="1E1E1E"/>
          <w:lang w:eastAsia="en-ID"/>
        </w:rPr>
      </w:pPr>
      <w:ins w:id="40" w:author="Thalia Priscilla" w:date="2022-10-19T16:06:00Z">
        <w:r>
          <w:rPr>
            <w:rFonts w:ascii="Arial" w:eastAsia="Times New Roman" w:hAnsi="Arial" w:cs="Arial"/>
            <w:color w:val="1E1E1E"/>
            <w:lang w:eastAsia="en-ID"/>
          </w:rPr>
          <w:t>C</w:t>
        </w:r>
      </w:ins>
      <w:ins w:id="41" w:author="Thalia Priscilla" w:date="2022-10-19T16:02:00Z">
        <w:r w:rsidR="0064342A">
          <w:rPr>
            <w:rFonts w:ascii="Arial" w:eastAsia="Times New Roman" w:hAnsi="Arial" w:cs="Arial"/>
            <w:color w:val="1E1E1E"/>
            <w:lang w:eastAsia="en-ID"/>
          </w:rPr>
          <w:t>ontent wise</w:t>
        </w:r>
      </w:ins>
      <w:ins w:id="42" w:author="Thalia Priscilla" w:date="2022-10-19T16:06:00Z">
        <w:r>
          <w:rPr>
            <w:rFonts w:ascii="Arial" w:eastAsia="Times New Roman" w:hAnsi="Arial" w:cs="Arial"/>
            <w:color w:val="1E1E1E"/>
            <w:lang w:eastAsia="en-ID"/>
          </w:rPr>
          <w:t xml:space="preserve"> I would say your essay is</w:t>
        </w:r>
      </w:ins>
      <w:ins w:id="43" w:author="Thalia Priscilla" w:date="2022-10-19T16:02:00Z">
        <w:r w:rsidR="0064342A">
          <w:rPr>
            <w:rFonts w:ascii="Arial" w:eastAsia="Times New Roman" w:hAnsi="Arial" w:cs="Arial"/>
            <w:color w:val="1E1E1E"/>
            <w:lang w:eastAsia="en-ID"/>
          </w:rPr>
          <w:t xml:space="preserve"> on point, but you might want to revisit the structure.</w:t>
        </w:r>
        <w:r w:rsidR="0064342A">
          <w:rPr>
            <w:rFonts w:ascii="Arial" w:eastAsia="Times New Roman" w:hAnsi="Arial" w:cs="Arial"/>
            <w:color w:val="1E1E1E"/>
            <w:lang w:eastAsia="en-ID"/>
          </w:rPr>
          <w:t xml:space="preserve"> </w:t>
        </w:r>
      </w:ins>
      <w:ins w:id="44" w:author="Thalia Priscilla" w:date="2022-10-19T14:59:00Z">
        <w:r w:rsidR="002B66F8">
          <w:rPr>
            <w:rFonts w:ascii="Arial" w:eastAsia="Times New Roman" w:hAnsi="Arial" w:cs="Arial"/>
            <w:color w:val="1E1E1E"/>
            <w:lang w:eastAsia="en-ID"/>
          </w:rPr>
          <w:t xml:space="preserve">I suggest breaking your essay down into paragraphs </w:t>
        </w:r>
      </w:ins>
      <w:ins w:id="45" w:author="Thalia Priscilla" w:date="2022-10-19T15:00:00Z">
        <w:r w:rsidR="002B66F8">
          <w:rPr>
            <w:rFonts w:ascii="Arial" w:eastAsia="Times New Roman" w:hAnsi="Arial" w:cs="Arial"/>
            <w:color w:val="1E1E1E"/>
            <w:lang w:eastAsia="en-ID"/>
          </w:rPr>
          <w:t xml:space="preserve">(example above) </w:t>
        </w:r>
      </w:ins>
      <w:ins w:id="46" w:author="Thalia Priscilla" w:date="2022-10-19T14:59:00Z">
        <w:r w:rsidR="002B66F8">
          <w:rPr>
            <w:rFonts w:ascii="Arial" w:eastAsia="Times New Roman" w:hAnsi="Arial" w:cs="Arial"/>
            <w:color w:val="1E1E1E"/>
            <w:lang w:eastAsia="en-ID"/>
          </w:rPr>
          <w:t>and</w:t>
        </w:r>
      </w:ins>
      <w:ins w:id="47" w:author="Thalia Priscilla" w:date="2022-10-19T16:06:00Z">
        <w:r>
          <w:rPr>
            <w:rFonts w:ascii="Arial" w:eastAsia="Times New Roman" w:hAnsi="Arial" w:cs="Arial"/>
            <w:color w:val="1E1E1E"/>
            <w:lang w:eastAsia="en-ID"/>
          </w:rPr>
          <w:t xml:space="preserve"> use</w:t>
        </w:r>
      </w:ins>
      <w:ins w:id="48" w:author="Thalia Priscilla" w:date="2022-10-19T14:59:00Z">
        <w:r w:rsidR="002B66F8">
          <w:rPr>
            <w:rFonts w:ascii="Arial" w:eastAsia="Times New Roman" w:hAnsi="Arial" w:cs="Arial"/>
            <w:color w:val="1E1E1E"/>
            <w:lang w:eastAsia="en-ID"/>
          </w:rPr>
          <w:t xml:space="preserve"> an outline</w:t>
        </w:r>
      </w:ins>
      <w:ins w:id="49" w:author="Thalia Priscilla" w:date="2022-10-19T16:06:00Z">
        <w:r>
          <w:rPr>
            <w:rFonts w:ascii="Arial" w:eastAsia="Times New Roman" w:hAnsi="Arial" w:cs="Arial"/>
            <w:color w:val="1E1E1E"/>
            <w:lang w:eastAsia="en-ID"/>
          </w:rPr>
          <w:t xml:space="preserve"> to guide you</w:t>
        </w:r>
      </w:ins>
      <w:ins w:id="50" w:author="Thalia Priscilla" w:date="2022-10-19T14:59:00Z">
        <w:r w:rsidR="002B66F8">
          <w:rPr>
            <w:rFonts w:ascii="Arial" w:eastAsia="Times New Roman" w:hAnsi="Arial" w:cs="Arial"/>
            <w:color w:val="1E1E1E"/>
            <w:lang w:eastAsia="en-ID"/>
          </w:rPr>
          <w:t xml:space="preserve">. </w:t>
        </w:r>
      </w:ins>
    </w:p>
    <w:p w14:paraId="602173B1" w14:textId="3451E30F" w:rsidR="0064342A" w:rsidRDefault="0064342A" w:rsidP="00337044">
      <w:pPr>
        <w:shd w:val="clear" w:color="auto" w:fill="FFFFFF"/>
        <w:spacing w:after="240" w:line="240" w:lineRule="auto"/>
        <w:jc w:val="both"/>
        <w:rPr>
          <w:ins w:id="51" w:author="Thalia Priscilla" w:date="2022-10-19T14:57:00Z"/>
          <w:rFonts w:ascii="Arial" w:eastAsia="Times New Roman" w:hAnsi="Arial" w:cs="Arial"/>
          <w:color w:val="1E1E1E"/>
          <w:lang w:eastAsia="en-ID"/>
        </w:rPr>
      </w:pPr>
      <w:ins w:id="52" w:author="Thalia Priscilla" w:date="2022-10-19T16:02:00Z">
        <w:r>
          <w:rPr>
            <w:rFonts w:ascii="Arial" w:eastAsia="Times New Roman" w:hAnsi="Arial" w:cs="Arial"/>
            <w:color w:val="1E1E1E"/>
            <w:lang w:eastAsia="en-ID"/>
          </w:rPr>
          <w:t>As</w:t>
        </w:r>
      </w:ins>
      <w:ins w:id="53" w:author="Thalia Priscilla" w:date="2022-10-19T16:03:00Z">
        <w:r>
          <w:rPr>
            <w:rFonts w:ascii="Arial" w:eastAsia="Times New Roman" w:hAnsi="Arial" w:cs="Arial"/>
            <w:color w:val="1E1E1E"/>
            <w:lang w:eastAsia="en-ID"/>
          </w:rPr>
          <w:t xml:space="preserve"> f</w:t>
        </w:r>
      </w:ins>
      <w:ins w:id="54" w:author="Thalia Priscilla" w:date="2022-10-19T16:02:00Z">
        <w:r>
          <w:rPr>
            <w:rFonts w:ascii="Arial" w:eastAsia="Times New Roman" w:hAnsi="Arial" w:cs="Arial"/>
            <w:color w:val="1E1E1E"/>
            <w:lang w:eastAsia="en-ID"/>
          </w:rPr>
          <w:t>or the character limit</w:t>
        </w:r>
      </w:ins>
      <w:ins w:id="55" w:author="Thalia Priscilla" w:date="2022-10-19T16:03:00Z">
        <w:r>
          <w:rPr>
            <w:rFonts w:ascii="Arial" w:eastAsia="Times New Roman" w:hAnsi="Arial" w:cs="Arial"/>
            <w:color w:val="1E1E1E"/>
            <w:lang w:eastAsia="en-ID"/>
          </w:rPr>
          <w:t>, you might want to avoid using too many prepositions and shorten redundant sentences (I gave examples above).</w:t>
        </w:r>
      </w:ins>
      <w:ins w:id="56" w:author="Thalia Priscilla" w:date="2022-10-19T16:07:00Z">
        <w:r w:rsidR="00CB5838">
          <w:rPr>
            <w:rFonts w:ascii="Arial" w:eastAsia="Times New Roman" w:hAnsi="Arial" w:cs="Arial"/>
            <w:color w:val="1E1E1E"/>
            <w:lang w:eastAsia="en-ID"/>
          </w:rPr>
          <w:t xml:space="preserve"> </w:t>
        </w:r>
      </w:ins>
    </w:p>
    <w:p w14:paraId="3C872B4C" w14:textId="77777777" w:rsidR="002B66F8" w:rsidRPr="00337044" w:rsidRDefault="002B66F8" w:rsidP="00337044">
      <w:pPr>
        <w:shd w:val="clear" w:color="auto" w:fill="FFFFFF"/>
        <w:spacing w:after="240" w:line="240" w:lineRule="auto"/>
        <w:jc w:val="both"/>
        <w:rPr>
          <w:rFonts w:ascii="Times New Roman" w:eastAsia="Times New Roman" w:hAnsi="Times New Roman" w:cs="Times New Roman"/>
          <w:sz w:val="24"/>
          <w:szCs w:val="24"/>
          <w:lang w:eastAsia="en-ID"/>
        </w:rPr>
      </w:pPr>
    </w:p>
    <w:p w14:paraId="111267EC" w14:textId="144F70DD" w:rsidR="00337044" w:rsidRPr="00337044" w:rsidRDefault="00337044" w:rsidP="00337044">
      <w:pPr>
        <w:numPr>
          <w:ilvl w:val="0"/>
          <w:numId w:val="4"/>
        </w:numPr>
        <w:shd w:val="clear" w:color="auto" w:fill="FFFFFF"/>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Briefly describe a time that your efforts have fallen short, a goal was not accomplished, or aspiration was not achieved. (500 characters) What steps did you take to recover from this defeat? What resources did you use? How and why are you different today? (1500 characters)</w:t>
      </w:r>
    </w:p>
    <w:p w14:paraId="0A29722C" w14:textId="5B6E4316"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commentRangeStart w:id="57"/>
      <w:r w:rsidRPr="00337044">
        <w:rPr>
          <w:rFonts w:ascii="Arial" w:eastAsia="Times New Roman" w:hAnsi="Arial" w:cs="Arial"/>
          <w:color w:val="000000"/>
          <w:lang w:eastAsia="en-ID"/>
        </w:rPr>
        <w:t xml:space="preserve">It was a pleasant Friday afternoon despite it being gloomy all week. After all, when else can we get </w:t>
      </w:r>
      <w:del w:id="58" w:author="Thalia Priscilla" w:date="2022-10-19T16:04:00Z">
        <w:r w:rsidRPr="00337044" w:rsidDel="0064342A">
          <w:rPr>
            <w:rFonts w:ascii="Arial" w:eastAsia="Times New Roman" w:hAnsi="Arial" w:cs="Arial"/>
            <w:color w:val="000000"/>
            <w:lang w:eastAsia="en-ID"/>
          </w:rPr>
          <w:delText xml:space="preserve">a </w:delText>
        </w:r>
      </w:del>
      <w:r w:rsidRPr="00337044">
        <w:rPr>
          <w:rFonts w:ascii="Arial" w:eastAsia="Times New Roman" w:hAnsi="Arial" w:cs="Arial"/>
          <w:color w:val="000000"/>
          <w:lang w:eastAsia="en-ID"/>
        </w:rPr>
        <w:t xml:space="preserve">sunshine </w:t>
      </w:r>
      <w:del w:id="59" w:author="Thalia Priscilla" w:date="2022-10-19T16:04:00Z">
        <w:r w:rsidRPr="00337044" w:rsidDel="0064342A">
          <w:rPr>
            <w:rFonts w:ascii="Arial" w:eastAsia="Times New Roman" w:hAnsi="Arial" w:cs="Arial"/>
            <w:color w:val="000000"/>
            <w:lang w:eastAsia="en-ID"/>
          </w:rPr>
          <w:delText xml:space="preserve">break </w:delText>
        </w:r>
      </w:del>
      <w:r w:rsidRPr="00337044">
        <w:rPr>
          <w:rFonts w:ascii="Arial" w:eastAsia="Times New Roman" w:hAnsi="Arial" w:cs="Arial"/>
          <w:color w:val="000000"/>
          <w:lang w:eastAsia="en-ID"/>
        </w:rPr>
        <w:t xml:space="preserve">during Indonesia's rainy season? Everything was all set, all my members knew what had to be done, and there were no complaints from the teachers </w:t>
      </w:r>
      <w:r w:rsidRPr="00337044">
        <w:rPr>
          <w:rFonts w:ascii="Arial" w:eastAsia="Times New Roman" w:hAnsi="Arial" w:cs="Arial"/>
          <w:color w:val="000000"/>
          <w:lang w:eastAsia="en-ID"/>
        </w:rPr>
        <w:lastRenderedPageBreak/>
        <w:t>whatsoever. A subtle vibration suddenly disrupts the very tranquil</w:t>
      </w:r>
      <w:ins w:id="60" w:author="Thalia Priscilla" w:date="2022-10-19T15:09:00Z">
        <w:r w:rsidR="006846EF">
          <w:rPr>
            <w:rFonts w:ascii="Arial" w:eastAsia="Times New Roman" w:hAnsi="Arial" w:cs="Arial"/>
            <w:color w:val="000000"/>
            <w:lang w:eastAsia="en-ID"/>
          </w:rPr>
          <w:t>l</w:t>
        </w:r>
      </w:ins>
      <w:r w:rsidRPr="00337044">
        <w:rPr>
          <w:rFonts w:ascii="Arial" w:eastAsia="Times New Roman" w:hAnsi="Arial" w:cs="Arial"/>
          <w:color w:val="000000"/>
          <w:lang w:eastAsia="en-ID"/>
        </w:rPr>
        <w:t>ity of my room</w:t>
      </w:r>
      <w:commentRangeEnd w:id="57"/>
      <w:r w:rsidR="00CB5838">
        <w:rPr>
          <w:rStyle w:val="CommentReference"/>
        </w:rPr>
        <w:commentReference w:id="57"/>
      </w:r>
      <w:r w:rsidRPr="00337044">
        <w:rPr>
          <w:rFonts w:ascii="Arial" w:eastAsia="Times New Roman" w:hAnsi="Arial" w:cs="Arial"/>
          <w:color w:val="000000"/>
          <w:lang w:eastAsia="en-ID"/>
        </w:rPr>
        <w:t xml:space="preserve">. A text message read "Cat, I need to talk about the competition." </w:t>
      </w:r>
      <w:del w:id="61" w:author="Thalia Priscilla" w:date="2022-10-19T16:05:00Z">
        <w:r w:rsidRPr="00337044" w:rsidDel="0064342A">
          <w:rPr>
            <w:rFonts w:ascii="Arial" w:eastAsia="Times New Roman" w:hAnsi="Arial" w:cs="Arial"/>
            <w:color w:val="000000"/>
            <w:lang w:eastAsia="en-ID"/>
          </w:rPr>
          <w:delText xml:space="preserve">It </w:delText>
        </w:r>
      </w:del>
      <w:ins w:id="62" w:author="Thalia Priscilla" w:date="2022-10-19T16:05:00Z">
        <w:r w:rsidR="0064342A">
          <w:rPr>
            <w:rFonts w:ascii="Arial" w:eastAsia="Times New Roman" w:hAnsi="Arial" w:cs="Arial"/>
            <w:color w:val="000000"/>
            <w:lang w:eastAsia="en-ID"/>
          </w:rPr>
          <w:t xml:space="preserve">The event </w:t>
        </w:r>
      </w:ins>
      <w:r w:rsidRPr="00337044">
        <w:rPr>
          <w:rFonts w:ascii="Arial" w:eastAsia="Times New Roman" w:hAnsi="Arial" w:cs="Arial"/>
          <w:color w:val="000000"/>
          <w:lang w:eastAsia="en-ID"/>
        </w:rPr>
        <w:t>was a day away</w:t>
      </w:r>
      <w:del w:id="63" w:author="Thalia Priscilla" w:date="2022-10-19T16:05:00Z">
        <w:r w:rsidRPr="00337044" w:rsidDel="0064342A">
          <w:rPr>
            <w:rFonts w:ascii="Arial" w:eastAsia="Times New Roman" w:hAnsi="Arial" w:cs="Arial"/>
            <w:color w:val="000000"/>
            <w:lang w:eastAsia="en-ID"/>
          </w:rPr>
          <w:delText xml:space="preserve"> from the event</w:delText>
        </w:r>
      </w:del>
      <w:r w:rsidRPr="00337044">
        <w:rPr>
          <w:rFonts w:ascii="Arial" w:eastAsia="Times New Roman" w:hAnsi="Arial" w:cs="Arial"/>
          <w:color w:val="000000"/>
          <w:lang w:eastAsia="en-ID"/>
        </w:rPr>
        <w:t xml:space="preserve">, and I thought I had prepared everything that was needed. </w:t>
      </w:r>
      <w:commentRangeStart w:id="64"/>
      <w:r w:rsidRPr="00337044">
        <w:rPr>
          <w:rFonts w:ascii="Arial" w:eastAsia="Times New Roman" w:hAnsi="Arial" w:cs="Arial"/>
          <w:color w:val="000000"/>
          <w:lang w:eastAsia="en-ID"/>
        </w:rPr>
        <w:t xml:space="preserve">All was good, or so I thought, and now I'm back to square one. I straight away worked on it and came up with a new rubric and plan that night. </w:t>
      </w:r>
      <w:commentRangeEnd w:id="64"/>
      <w:r w:rsidR="0064342A">
        <w:rPr>
          <w:rStyle w:val="CommentReference"/>
        </w:rPr>
        <w:commentReference w:id="64"/>
      </w:r>
      <w:r w:rsidRPr="00337044">
        <w:rPr>
          <w:rFonts w:ascii="Arial" w:eastAsia="Times New Roman" w:hAnsi="Arial" w:cs="Arial"/>
          <w:color w:val="000000"/>
          <w:lang w:eastAsia="en-ID"/>
        </w:rPr>
        <w:t xml:space="preserve">I immediately emailed/called my teacher to have the rubric checked, to make sure the end-of-year event would and could still be done as planned. Thankfully, the teacher accepted it and the EOY event went well, but I spent the days and weeks after that event reflecting and questioning how </w:t>
      </w:r>
      <w:ins w:id="65" w:author="Thalia Priscilla" w:date="2022-10-19T15:09:00Z">
        <w:r w:rsidR="006846EF">
          <w:rPr>
            <w:rFonts w:ascii="Arial" w:eastAsia="Times New Roman" w:hAnsi="Arial" w:cs="Arial"/>
            <w:color w:val="000000"/>
            <w:lang w:eastAsia="en-ID"/>
          </w:rPr>
          <w:t xml:space="preserve">I </w:t>
        </w:r>
      </w:ins>
      <w:r w:rsidRPr="00337044">
        <w:rPr>
          <w:rFonts w:ascii="Arial" w:eastAsia="Times New Roman" w:hAnsi="Arial" w:cs="Arial"/>
          <w:color w:val="000000"/>
          <w:lang w:eastAsia="en-ID"/>
        </w:rPr>
        <w:t xml:space="preserve">could've </w:t>
      </w:r>
      <w:del w:id="66" w:author="Thalia Priscilla" w:date="2022-10-19T15:09:00Z">
        <w:r w:rsidRPr="00337044" w:rsidDel="006846EF">
          <w:rPr>
            <w:rFonts w:ascii="Arial" w:eastAsia="Times New Roman" w:hAnsi="Arial" w:cs="Arial"/>
            <w:color w:val="000000"/>
            <w:lang w:eastAsia="en-ID"/>
          </w:rPr>
          <w:delText xml:space="preserve">I </w:delText>
        </w:r>
      </w:del>
      <w:r w:rsidRPr="00337044">
        <w:rPr>
          <w:rFonts w:ascii="Arial" w:eastAsia="Times New Roman" w:hAnsi="Arial" w:cs="Arial"/>
          <w:color w:val="000000"/>
          <w:lang w:eastAsia="en-ID"/>
        </w:rPr>
        <w:t>missed that.</w:t>
      </w:r>
    </w:p>
    <w:p w14:paraId="730DC69E" w14:textId="77777777" w:rsidR="00337044" w:rsidRPr="00337044" w:rsidRDefault="00337044" w:rsidP="00337044">
      <w:pPr>
        <w:spacing w:after="0" w:line="240" w:lineRule="auto"/>
        <w:rPr>
          <w:rFonts w:ascii="Times New Roman" w:eastAsia="Times New Roman" w:hAnsi="Times New Roman" w:cs="Times New Roman"/>
          <w:sz w:val="24"/>
          <w:szCs w:val="24"/>
          <w:lang w:eastAsia="en-ID"/>
        </w:rPr>
      </w:pPr>
    </w:p>
    <w:p w14:paraId="728983EC" w14:textId="10047B57" w:rsidR="00337044" w:rsidRDefault="00337044" w:rsidP="00337044">
      <w:pPr>
        <w:spacing w:after="0" w:line="240" w:lineRule="auto"/>
        <w:jc w:val="both"/>
        <w:rPr>
          <w:ins w:id="67" w:author="Thalia Priscilla" w:date="2022-10-19T16:03:00Z"/>
          <w:rFonts w:ascii="Arial" w:eastAsia="Times New Roman" w:hAnsi="Arial" w:cs="Arial"/>
          <w:color w:val="000000"/>
          <w:lang w:eastAsia="en-ID"/>
        </w:rPr>
      </w:pPr>
      <w:commentRangeStart w:id="68"/>
      <w:r w:rsidRPr="00337044">
        <w:rPr>
          <w:rFonts w:ascii="Arial" w:eastAsia="Times New Roman" w:hAnsi="Arial" w:cs="Arial"/>
          <w:color w:val="000000"/>
          <w:lang w:eastAsia="en-ID"/>
        </w:rPr>
        <w:t xml:space="preserve">I realized I wasn’t a good leader because I didn’t always involve all my members in the event planning. I tend to have my own thoughts </w:t>
      </w:r>
      <w:del w:id="69" w:author="Thalia Priscilla" w:date="2022-10-19T16:28:00Z">
        <w:r w:rsidRPr="00337044" w:rsidDel="00293F49">
          <w:rPr>
            <w:rFonts w:ascii="Arial" w:eastAsia="Times New Roman" w:hAnsi="Arial" w:cs="Arial"/>
            <w:color w:val="000000"/>
            <w:lang w:eastAsia="en-ID"/>
          </w:rPr>
          <w:delText xml:space="preserve">in my mind </w:delText>
        </w:r>
      </w:del>
      <w:r w:rsidRPr="00337044">
        <w:rPr>
          <w:rFonts w:ascii="Arial" w:eastAsia="Times New Roman" w:hAnsi="Arial" w:cs="Arial"/>
          <w:color w:val="000000"/>
          <w:lang w:eastAsia="en-ID"/>
        </w:rPr>
        <w:t>that I unconsciously executed on my own without communicating them to my members</w:t>
      </w:r>
      <w:commentRangeEnd w:id="68"/>
      <w:r w:rsidR="00997498">
        <w:rPr>
          <w:rStyle w:val="CommentReference"/>
        </w:rPr>
        <w:commentReference w:id="68"/>
      </w:r>
      <w:r w:rsidRPr="00337044">
        <w:rPr>
          <w:rFonts w:ascii="Arial" w:eastAsia="Times New Roman" w:hAnsi="Arial" w:cs="Arial"/>
          <w:color w:val="000000"/>
          <w:lang w:eastAsia="en-ID"/>
        </w:rPr>
        <w:t xml:space="preserve">. As I wanted to improve and prove to myself that I could do better, it compelled me to run for president in my new school. I organized a few events and one of them </w:t>
      </w:r>
      <w:ins w:id="70" w:author="Thalia Priscilla" w:date="2022-10-19T16:28:00Z">
        <w:r w:rsidR="00293F49">
          <w:rPr>
            <w:rFonts w:ascii="Arial" w:eastAsia="Times New Roman" w:hAnsi="Arial" w:cs="Arial"/>
            <w:color w:val="000000"/>
            <w:lang w:eastAsia="en-ID"/>
          </w:rPr>
          <w:t>was</w:t>
        </w:r>
      </w:ins>
      <w:del w:id="71" w:author="Thalia Priscilla" w:date="2022-10-19T16:28:00Z">
        <w:r w:rsidRPr="00337044" w:rsidDel="00293F49">
          <w:rPr>
            <w:rFonts w:ascii="Arial" w:eastAsia="Times New Roman" w:hAnsi="Arial" w:cs="Arial"/>
            <w:color w:val="000000"/>
            <w:lang w:eastAsia="en-ID"/>
          </w:rPr>
          <w:delText>includes</w:delText>
        </w:r>
      </w:del>
      <w:r w:rsidRPr="00337044">
        <w:rPr>
          <w:rFonts w:ascii="Arial" w:eastAsia="Times New Roman" w:hAnsi="Arial" w:cs="Arial"/>
          <w:color w:val="000000"/>
          <w:lang w:eastAsia="en-ID"/>
        </w:rPr>
        <w:t xml:space="preserve"> a Halloween event for the school. </w:t>
      </w:r>
      <w:del w:id="72" w:author="Thalia Priscilla" w:date="2022-10-19T16:29:00Z">
        <w:r w:rsidRPr="00337044" w:rsidDel="00293F49">
          <w:rPr>
            <w:rFonts w:ascii="Arial" w:eastAsia="Times New Roman" w:hAnsi="Arial" w:cs="Arial"/>
            <w:color w:val="000000"/>
            <w:lang w:eastAsia="en-ID"/>
          </w:rPr>
          <w:delText>Starting f</w:delText>
        </w:r>
      </w:del>
      <w:ins w:id="73" w:author="Thalia Priscilla" w:date="2022-10-19T16:29:00Z">
        <w:r w:rsidR="00293F49">
          <w:rPr>
            <w:rFonts w:ascii="Arial" w:eastAsia="Times New Roman" w:hAnsi="Arial" w:cs="Arial"/>
            <w:color w:val="000000"/>
            <w:lang w:eastAsia="en-ID"/>
          </w:rPr>
          <w:t>F</w:t>
        </w:r>
      </w:ins>
      <w:r w:rsidRPr="00337044">
        <w:rPr>
          <w:rFonts w:ascii="Arial" w:eastAsia="Times New Roman" w:hAnsi="Arial" w:cs="Arial"/>
          <w:color w:val="000000"/>
          <w:lang w:eastAsia="en-ID"/>
        </w:rPr>
        <w:t xml:space="preserve">rom the beginning, I made sure </w:t>
      </w:r>
      <w:del w:id="74" w:author="Thalia Priscilla" w:date="2022-10-19T16:29:00Z">
        <w:r w:rsidRPr="00337044" w:rsidDel="00293F49">
          <w:rPr>
            <w:rFonts w:ascii="Arial" w:eastAsia="Times New Roman" w:hAnsi="Arial" w:cs="Arial"/>
            <w:color w:val="000000"/>
            <w:lang w:eastAsia="en-ID"/>
          </w:rPr>
          <w:delText xml:space="preserve">that I wanted </w:delText>
        </w:r>
      </w:del>
      <w:r w:rsidRPr="00337044">
        <w:rPr>
          <w:rFonts w:ascii="Arial" w:eastAsia="Times New Roman" w:hAnsi="Arial" w:cs="Arial"/>
          <w:color w:val="000000"/>
          <w:lang w:eastAsia="en-ID"/>
        </w:rPr>
        <w:t xml:space="preserve">to organize the event differently than I did before. I began with distributing </w:t>
      </w:r>
      <w:del w:id="75" w:author="Thalia Priscilla" w:date="2022-10-19T16:30:00Z">
        <w:r w:rsidRPr="00337044" w:rsidDel="00293F49">
          <w:rPr>
            <w:rFonts w:ascii="Arial" w:eastAsia="Times New Roman" w:hAnsi="Arial" w:cs="Arial"/>
            <w:color w:val="000000"/>
            <w:lang w:eastAsia="en-ID"/>
          </w:rPr>
          <w:delText xml:space="preserve">the </w:delText>
        </w:r>
      </w:del>
      <w:r w:rsidRPr="00337044">
        <w:rPr>
          <w:rFonts w:ascii="Arial" w:eastAsia="Times New Roman" w:hAnsi="Arial" w:cs="Arial"/>
          <w:color w:val="000000"/>
          <w:lang w:eastAsia="en-ID"/>
        </w:rPr>
        <w:t xml:space="preserve">tasks based on </w:t>
      </w:r>
      <w:del w:id="76" w:author="Thalia Priscilla" w:date="2022-10-19T16:31:00Z">
        <w:r w:rsidRPr="00337044" w:rsidDel="00293F49">
          <w:rPr>
            <w:rFonts w:ascii="Arial" w:eastAsia="Times New Roman" w:hAnsi="Arial" w:cs="Arial"/>
            <w:color w:val="000000"/>
            <w:lang w:eastAsia="en-ID"/>
          </w:rPr>
          <w:delText xml:space="preserve">the </w:delText>
        </w:r>
      </w:del>
      <w:ins w:id="77" w:author="Thalia Priscilla" w:date="2022-10-19T16:31:00Z">
        <w:r w:rsidR="00293F49">
          <w:rPr>
            <w:rFonts w:ascii="Arial" w:eastAsia="Times New Roman" w:hAnsi="Arial" w:cs="Arial"/>
            <w:color w:val="000000"/>
            <w:lang w:eastAsia="en-ID"/>
          </w:rPr>
          <w:t>each member’s</w:t>
        </w:r>
        <w:r w:rsidR="00293F49" w:rsidRPr="00337044">
          <w:rPr>
            <w:rFonts w:ascii="Arial" w:eastAsia="Times New Roman" w:hAnsi="Arial" w:cs="Arial"/>
            <w:color w:val="000000"/>
            <w:lang w:eastAsia="en-ID"/>
          </w:rPr>
          <w:t xml:space="preserve"> </w:t>
        </w:r>
      </w:ins>
      <w:r w:rsidRPr="00337044">
        <w:rPr>
          <w:rFonts w:ascii="Arial" w:eastAsia="Times New Roman" w:hAnsi="Arial" w:cs="Arial"/>
          <w:color w:val="000000"/>
          <w:lang w:eastAsia="en-ID"/>
        </w:rPr>
        <w:t>willingness and skill set</w:t>
      </w:r>
      <w:del w:id="78" w:author="Thalia Priscilla" w:date="2022-10-19T16:31:00Z">
        <w:r w:rsidRPr="00337044" w:rsidDel="00293F49">
          <w:rPr>
            <w:rFonts w:ascii="Arial" w:eastAsia="Times New Roman" w:hAnsi="Arial" w:cs="Arial"/>
            <w:color w:val="000000"/>
            <w:lang w:eastAsia="en-ID"/>
          </w:rPr>
          <w:delText xml:space="preserve"> of each member</w:delText>
        </w:r>
      </w:del>
      <w:r w:rsidRPr="00337044">
        <w:rPr>
          <w:rFonts w:ascii="Arial" w:eastAsia="Times New Roman" w:hAnsi="Arial" w:cs="Arial"/>
          <w:color w:val="000000"/>
          <w:lang w:eastAsia="en-ID"/>
        </w:rPr>
        <w:t>, especially coordinating them to ensure that each task was explained thoroughly. I also paid extra attention to</w:t>
      </w:r>
      <w:ins w:id="79" w:author="Thalia Priscilla" w:date="2022-10-19T16:38:00Z">
        <w:r w:rsidR="00997498">
          <w:rPr>
            <w:rFonts w:ascii="Arial" w:eastAsia="Times New Roman" w:hAnsi="Arial" w:cs="Arial"/>
            <w:color w:val="000000"/>
            <w:lang w:eastAsia="en-ID"/>
          </w:rPr>
          <w:t xml:space="preserve"> </w:t>
        </w:r>
      </w:ins>
      <w:ins w:id="80" w:author="Thalia Priscilla" w:date="2022-10-19T16:33:00Z">
        <w:r w:rsidR="005F4720">
          <w:rPr>
            <w:rFonts w:ascii="Arial" w:eastAsia="Times New Roman" w:hAnsi="Arial" w:cs="Arial"/>
            <w:color w:val="000000"/>
            <w:lang w:eastAsia="en-ID"/>
          </w:rPr>
          <w:t>consult with</w:t>
        </w:r>
      </w:ins>
      <w:r w:rsidRPr="00337044">
        <w:rPr>
          <w:rFonts w:ascii="Arial" w:eastAsia="Times New Roman" w:hAnsi="Arial" w:cs="Arial"/>
          <w:color w:val="000000"/>
          <w:lang w:eastAsia="en-ID"/>
        </w:rPr>
        <w:t xml:space="preserve"> the teachers and head of school</w:t>
      </w:r>
      <w:ins w:id="81" w:author="Thalia Priscilla" w:date="2022-10-19T16:34:00Z">
        <w:r w:rsidR="005F4720">
          <w:rPr>
            <w:rFonts w:ascii="Arial" w:eastAsia="Times New Roman" w:hAnsi="Arial" w:cs="Arial"/>
            <w:color w:val="000000"/>
            <w:lang w:eastAsia="en-ID"/>
          </w:rPr>
          <w:t xml:space="preserve"> for their</w:t>
        </w:r>
      </w:ins>
      <w:del w:id="82" w:author="Thalia Priscilla" w:date="2022-10-19T16:34:00Z">
        <w:r w:rsidRPr="00337044" w:rsidDel="005F4720">
          <w:rPr>
            <w:rFonts w:ascii="Arial" w:eastAsia="Times New Roman" w:hAnsi="Arial" w:cs="Arial"/>
            <w:color w:val="000000"/>
            <w:lang w:eastAsia="en-ID"/>
          </w:rPr>
          <w:delText>’s</w:delText>
        </w:r>
      </w:del>
      <w:r w:rsidRPr="00337044">
        <w:rPr>
          <w:rFonts w:ascii="Arial" w:eastAsia="Times New Roman" w:hAnsi="Arial" w:cs="Arial"/>
          <w:color w:val="000000"/>
          <w:lang w:eastAsia="en-ID"/>
        </w:rPr>
        <w:t xml:space="preserve"> opinions </w:t>
      </w:r>
      <w:del w:id="83" w:author="Thalia Priscilla" w:date="2022-10-19T16:35:00Z">
        <w:r w:rsidRPr="00337044" w:rsidDel="005F4720">
          <w:rPr>
            <w:rFonts w:ascii="Arial" w:eastAsia="Times New Roman" w:hAnsi="Arial" w:cs="Arial"/>
            <w:color w:val="000000"/>
            <w:lang w:eastAsia="en-ID"/>
          </w:rPr>
          <w:delText xml:space="preserve">towards the event proposal </w:delText>
        </w:r>
      </w:del>
      <w:ins w:id="84" w:author="Thalia Priscilla" w:date="2022-10-19T16:39:00Z">
        <w:r w:rsidR="00997498">
          <w:rPr>
            <w:rFonts w:ascii="Arial" w:eastAsia="Times New Roman" w:hAnsi="Arial" w:cs="Arial"/>
            <w:color w:val="000000"/>
            <w:lang w:eastAsia="en-ID"/>
          </w:rPr>
          <w:t>in</w:t>
        </w:r>
      </w:ins>
      <w:ins w:id="85" w:author="Thalia Priscilla" w:date="2022-10-19T16:35:00Z">
        <w:r w:rsidR="005F4720">
          <w:rPr>
            <w:rFonts w:ascii="Arial" w:eastAsia="Times New Roman" w:hAnsi="Arial" w:cs="Arial"/>
            <w:color w:val="000000"/>
            <w:lang w:eastAsia="en-ID"/>
          </w:rPr>
          <w:t xml:space="preserve"> </w:t>
        </w:r>
      </w:ins>
      <w:del w:id="86" w:author="Thalia Priscilla" w:date="2022-10-19T16:35:00Z">
        <w:r w:rsidRPr="00337044" w:rsidDel="005F4720">
          <w:rPr>
            <w:rFonts w:ascii="Arial" w:eastAsia="Times New Roman" w:hAnsi="Arial" w:cs="Arial"/>
            <w:color w:val="000000"/>
            <w:lang w:eastAsia="en-ID"/>
          </w:rPr>
          <w:delText xml:space="preserve">to avoid any kind of miscommunication </w:delText>
        </w:r>
      </w:del>
      <w:del w:id="87" w:author="Thalia Priscilla" w:date="2022-10-19T16:34:00Z">
        <w:r w:rsidRPr="00337044" w:rsidDel="005F4720">
          <w:rPr>
            <w:rFonts w:ascii="Arial" w:eastAsia="Times New Roman" w:hAnsi="Arial" w:cs="Arial"/>
            <w:color w:val="000000"/>
            <w:lang w:eastAsia="en-ID"/>
          </w:rPr>
          <w:delText xml:space="preserve">by consulting with them </w:delText>
        </w:r>
      </w:del>
      <w:del w:id="88" w:author="Thalia Priscilla" w:date="2022-10-19T16:35:00Z">
        <w:r w:rsidRPr="00337044" w:rsidDel="005F4720">
          <w:rPr>
            <w:rFonts w:ascii="Arial" w:eastAsia="Times New Roman" w:hAnsi="Arial" w:cs="Arial"/>
            <w:color w:val="000000"/>
            <w:lang w:eastAsia="en-ID"/>
          </w:rPr>
          <w:delText>every time there is</w:delText>
        </w:r>
      </w:del>
      <w:ins w:id="89" w:author="Thalia Priscilla" w:date="2022-10-19T16:35:00Z">
        <w:r w:rsidR="005F4720">
          <w:rPr>
            <w:rFonts w:ascii="Arial" w:eastAsia="Times New Roman" w:hAnsi="Arial" w:cs="Arial"/>
            <w:color w:val="000000"/>
            <w:lang w:eastAsia="en-ID"/>
          </w:rPr>
          <w:t>every</w:t>
        </w:r>
      </w:ins>
      <w:r w:rsidRPr="00337044">
        <w:rPr>
          <w:rFonts w:ascii="Arial" w:eastAsia="Times New Roman" w:hAnsi="Arial" w:cs="Arial"/>
          <w:color w:val="000000"/>
          <w:lang w:eastAsia="en-ID"/>
        </w:rPr>
        <w:t xml:space="preserve"> progress or change</w:t>
      </w:r>
      <w:del w:id="90" w:author="Thalia Priscilla" w:date="2022-10-19T16:39:00Z">
        <w:r w:rsidRPr="00337044" w:rsidDel="00997498">
          <w:rPr>
            <w:rFonts w:ascii="Arial" w:eastAsia="Times New Roman" w:hAnsi="Arial" w:cs="Arial"/>
            <w:color w:val="000000"/>
            <w:lang w:eastAsia="en-ID"/>
          </w:rPr>
          <w:delText>s</w:delText>
        </w:r>
      </w:del>
      <w:r w:rsidRPr="00337044">
        <w:rPr>
          <w:rFonts w:ascii="Arial" w:eastAsia="Times New Roman" w:hAnsi="Arial" w:cs="Arial"/>
          <w:color w:val="000000"/>
          <w:lang w:eastAsia="en-ID"/>
        </w:rPr>
        <w:t xml:space="preserve"> on the proposal and planning</w:t>
      </w:r>
      <w:ins w:id="91" w:author="Thalia Priscilla" w:date="2022-10-19T16:35:00Z">
        <w:r w:rsidR="005F4720" w:rsidRPr="005F4720">
          <w:rPr>
            <w:rFonts w:ascii="Arial" w:eastAsia="Times New Roman" w:hAnsi="Arial" w:cs="Arial"/>
            <w:color w:val="000000"/>
            <w:lang w:eastAsia="en-ID"/>
          </w:rPr>
          <w:t xml:space="preserve"> </w:t>
        </w:r>
        <w:r w:rsidR="005F4720" w:rsidRPr="00337044">
          <w:rPr>
            <w:rFonts w:ascii="Arial" w:eastAsia="Times New Roman" w:hAnsi="Arial" w:cs="Arial"/>
            <w:color w:val="000000"/>
            <w:lang w:eastAsia="en-ID"/>
          </w:rPr>
          <w:t>to avoid any miscommunication</w:t>
        </w:r>
      </w:ins>
      <w:r w:rsidRPr="00337044">
        <w:rPr>
          <w:rFonts w:ascii="Arial" w:eastAsia="Times New Roman" w:hAnsi="Arial" w:cs="Arial"/>
          <w:color w:val="000000"/>
          <w:lang w:eastAsia="en-ID"/>
        </w:rPr>
        <w:t xml:space="preserve">. The role and support of each of the members contributed to the productivity and success of the event with effective work distribution and no last-minute changes like the End-of-Year event. I felt that it empowered my members to acquire and develop skills like collaboration, communication, and time management. I could see </w:t>
      </w:r>
      <w:del w:id="92" w:author="Thalia Priscilla" w:date="2022-10-19T16:30:00Z">
        <w:r w:rsidRPr="00337044" w:rsidDel="00293F49">
          <w:rPr>
            <w:rFonts w:ascii="Arial" w:eastAsia="Times New Roman" w:hAnsi="Arial" w:cs="Arial"/>
            <w:color w:val="000000"/>
            <w:lang w:eastAsia="en-ID"/>
          </w:rPr>
          <w:delText xml:space="preserve">a </w:delText>
        </w:r>
      </w:del>
      <w:r w:rsidRPr="00337044">
        <w:rPr>
          <w:rFonts w:ascii="Arial" w:eastAsia="Times New Roman" w:hAnsi="Arial" w:cs="Arial"/>
          <w:color w:val="000000"/>
          <w:lang w:eastAsia="en-ID"/>
        </w:rPr>
        <w:t xml:space="preserve">greater efficiency as none of my members were left out which was a huge improvement from how I used to lead in my previous school. </w:t>
      </w:r>
      <w:del w:id="93" w:author="Thalia Priscilla" w:date="2022-10-19T16:32:00Z">
        <w:r w:rsidRPr="00337044" w:rsidDel="005F4720">
          <w:rPr>
            <w:rFonts w:ascii="Arial" w:eastAsia="Times New Roman" w:hAnsi="Arial" w:cs="Arial"/>
            <w:color w:val="000000"/>
            <w:lang w:eastAsia="en-ID"/>
          </w:rPr>
          <w:delText xml:space="preserve">Therefore, </w:delText>
        </w:r>
      </w:del>
      <w:ins w:id="94" w:author="Thalia Priscilla" w:date="2022-10-19T16:32:00Z">
        <w:r w:rsidR="005F4720">
          <w:rPr>
            <w:rFonts w:ascii="Arial" w:eastAsia="Times New Roman" w:hAnsi="Arial" w:cs="Arial"/>
            <w:color w:val="000000"/>
            <w:lang w:eastAsia="en-ID"/>
          </w:rPr>
          <w:t>A</w:t>
        </w:r>
      </w:ins>
      <w:del w:id="95" w:author="Thalia Priscilla" w:date="2022-10-19T16:32:00Z">
        <w:r w:rsidRPr="00337044" w:rsidDel="005F4720">
          <w:rPr>
            <w:rFonts w:ascii="Arial" w:eastAsia="Times New Roman" w:hAnsi="Arial" w:cs="Arial"/>
            <w:color w:val="000000"/>
            <w:lang w:eastAsia="en-ID"/>
          </w:rPr>
          <w:delText>a</w:delText>
        </w:r>
      </w:del>
      <w:r w:rsidRPr="00337044">
        <w:rPr>
          <w:rFonts w:ascii="Arial" w:eastAsia="Times New Roman" w:hAnsi="Arial" w:cs="Arial"/>
          <w:color w:val="000000"/>
          <w:lang w:eastAsia="en-ID"/>
        </w:rPr>
        <w:t>n important lesson I learned is that everything takes experience</w:t>
      </w:r>
      <w:ins w:id="96" w:author="Thalia Priscilla" w:date="2022-10-19T16:32:00Z">
        <w:r w:rsidR="005F4720">
          <w:rPr>
            <w:rFonts w:ascii="Arial" w:eastAsia="Times New Roman" w:hAnsi="Arial" w:cs="Arial"/>
            <w:color w:val="000000"/>
            <w:lang w:eastAsia="en-ID"/>
          </w:rPr>
          <w:t>;</w:t>
        </w:r>
      </w:ins>
      <w:r w:rsidRPr="00337044">
        <w:rPr>
          <w:rFonts w:ascii="Arial" w:eastAsia="Times New Roman" w:hAnsi="Arial" w:cs="Arial"/>
          <w:color w:val="000000"/>
          <w:lang w:eastAsia="en-ID"/>
        </w:rPr>
        <w:t xml:space="preserve"> </w:t>
      </w:r>
      <w:del w:id="97" w:author="Thalia Priscilla" w:date="2022-10-19T16:32:00Z">
        <w:r w:rsidRPr="00337044" w:rsidDel="005F4720">
          <w:rPr>
            <w:rFonts w:ascii="Arial" w:eastAsia="Times New Roman" w:hAnsi="Arial" w:cs="Arial"/>
            <w:color w:val="000000"/>
            <w:lang w:eastAsia="en-ID"/>
          </w:rPr>
          <w:delText xml:space="preserve">and </w:delText>
        </w:r>
      </w:del>
      <w:r w:rsidRPr="00337044">
        <w:rPr>
          <w:rFonts w:ascii="Arial" w:eastAsia="Times New Roman" w:hAnsi="Arial" w:cs="Arial"/>
          <w:color w:val="000000"/>
          <w:lang w:eastAsia="en-ID"/>
        </w:rPr>
        <w:t>it includes learning to become a leader who respects, listens, delegates, and communicates well with their members. </w:t>
      </w:r>
    </w:p>
    <w:p w14:paraId="44A43451" w14:textId="211F9674" w:rsidR="0064342A" w:rsidRDefault="0064342A" w:rsidP="00337044">
      <w:pPr>
        <w:spacing w:after="0" w:line="240" w:lineRule="auto"/>
        <w:jc w:val="both"/>
        <w:rPr>
          <w:ins w:id="98" w:author="Thalia Priscilla" w:date="2022-10-19T16:03:00Z"/>
          <w:rFonts w:ascii="Arial" w:eastAsia="Times New Roman" w:hAnsi="Arial" w:cs="Arial"/>
          <w:color w:val="000000"/>
          <w:lang w:eastAsia="en-ID"/>
        </w:rPr>
      </w:pPr>
    </w:p>
    <w:p w14:paraId="53DBB1E3" w14:textId="316F7994" w:rsidR="0064342A" w:rsidRPr="009427C8" w:rsidRDefault="00FA2603" w:rsidP="00337044">
      <w:pPr>
        <w:spacing w:after="0" w:line="240" w:lineRule="auto"/>
        <w:jc w:val="both"/>
        <w:rPr>
          <w:ins w:id="99" w:author="Thalia Priscilla" w:date="2022-10-19T16:54:00Z"/>
          <w:rFonts w:ascii="Arial" w:eastAsia="Times New Roman" w:hAnsi="Arial" w:cs="Arial"/>
          <w:lang w:eastAsia="en-ID"/>
        </w:rPr>
      </w:pPr>
      <w:ins w:id="100" w:author="Thalia Priscilla" w:date="2022-10-19T17:08:00Z">
        <w:r>
          <w:rPr>
            <w:rFonts w:ascii="Arial" w:eastAsia="Times New Roman" w:hAnsi="Arial" w:cs="Arial"/>
            <w:lang w:eastAsia="en-ID"/>
          </w:rPr>
          <w:t>Notes:</w:t>
        </w:r>
      </w:ins>
    </w:p>
    <w:p w14:paraId="16E1484F" w14:textId="5308C06D" w:rsidR="00B35A03" w:rsidRPr="009427C8" w:rsidRDefault="00B35A03" w:rsidP="00337044">
      <w:pPr>
        <w:spacing w:after="0" w:line="240" w:lineRule="auto"/>
        <w:jc w:val="both"/>
        <w:rPr>
          <w:ins w:id="101" w:author="Thalia Priscilla" w:date="2022-10-19T16:55:00Z"/>
          <w:rFonts w:ascii="Arial" w:eastAsia="Times New Roman" w:hAnsi="Arial" w:cs="Arial"/>
          <w:lang w:eastAsia="en-ID"/>
        </w:rPr>
      </w:pPr>
    </w:p>
    <w:p w14:paraId="11CAEAA5" w14:textId="4C380A95" w:rsidR="00B35A03" w:rsidRPr="009427C8" w:rsidRDefault="00B35A03" w:rsidP="00337044">
      <w:pPr>
        <w:spacing w:after="0" w:line="240" w:lineRule="auto"/>
        <w:jc w:val="both"/>
        <w:rPr>
          <w:ins w:id="102" w:author="Thalia Priscilla" w:date="2022-10-19T16:56:00Z"/>
          <w:rFonts w:ascii="Arial" w:eastAsia="Times New Roman" w:hAnsi="Arial" w:cs="Arial"/>
          <w:lang w:eastAsia="en-ID"/>
        </w:rPr>
      </w:pPr>
      <w:ins w:id="103" w:author="Thalia Priscilla" w:date="2022-10-19T16:55:00Z">
        <w:r w:rsidRPr="009427C8">
          <w:rPr>
            <w:rFonts w:ascii="Arial" w:eastAsia="Times New Roman" w:hAnsi="Arial" w:cs="Arial"/>
            <w:lang w:eastAsia="en-ID"/>
          </w:rPr>
          <w:t xml:space="preserve">I really like how the second part of the essay directly addresses the prompt. </w:t>
        </w:r>
      </w:ins>
      <w:ins w:id="104" w:author="Thalia Priscilla" w:date="2022-10-19T18:38:00Z">
        <w:r w:rsidR="00A61873">
          <w:rPr>
            <w:rFonts w:ascii="Arial" w:eastAsia="Times New Roman" w:hAnsi="Arial" w:cs="Arial"/>
            <w:lang w:eastAsia="en-ID"/>
          </w:rPr>
          <w:t>Nice</w:t>
        </w:r>
      </w:ins>
      <w:ins w:id="105" w:author="Thalia Priscilla" w:date="2022-10-19T16:58:00Z">
        <w:r w:rsidR="009427C8" w:rsidRPr="009427C8">
          <w:rPr>
            <w:rFonts w:ascii="Arial" w:eastAsia="Times New Roman" w:hAnsi="Arial" w:cs="Arial"/>
            <w:lang w:eastAsia="en-ID"/>
          </w:rPr>
          <w:t xml:space="preserve"> experience</w:t>
        </w:r>
      </w:ins>
      <w:ins w:id="106" w:author="Thalia Priscilla" w:date="2022-10-19T16:55:00Z">
        <w:r w:rsidRPr="009427C8">
          <w:rPr>
            <w:rFonts w:ascii="Arial" w:eastAsia="Times New Roman" w:hAnsi="Arial" w:cs="Arial"/>
            <w:lang w:eastAsia="en-ID"/>
          </w:rPr>
          <w:t xml:space="preserve">! </w:t>
        </w:r>
      </w:ins>
      <w:ins w:id="107" w:author="Thalia Priscilla" w:date="2022-10-19T16:56:00Z">
        <w:r w:rsidRPr="009427C8">
          <w:rPr>
            <w:rFonts w:ascii="Arial" w:eastAsia="Times New Roman" w:hAnsi="Arial" w:cs="Arial"/>
            <w:lang w:eastAsia="en-ID"/>
          </w:rPr>
          <w:t>I think proofreading it one more time would help to polish the flow and make it more concise.</w:t>
        </w:r>
      </w:ins>
    </w:p>
    <w:p w14:paraId="3B2A477F" w14:textId="6005B6DD" w:rsidR="00B35A03" w:rsidRPr="009427C8" w:rsidRDefault="00B35A03" w:rsidP="00337044">
      <w:pPr>
        <w:spacing w:after="0" w:line="240" w:lineRule="auto"/>
        <w:jc w:val="both"/>
        <w:rPr>
          <w:ins w:id="108" w:author="Thalia Priscilla" w:date="2022-10-19T16:56:00Z"/>
          <w:rFonts w:ascii="Arial" w:eastAsia="Times New Roman" w:hAnsi="Arial" w:cs="Arial"/>
          <w:lang w:eastAsia="en-ID"/>
        </w:rPr>
      </w:pPr>
    </w:p>
    <w:p w14:paraId="5645336C" w14:textId="796D4A5E" w:rsidR="00B35A03" w:rsidRPr="009427C8" w:rsidRDefault="00B35A03" w:rsidP="00337044">
      <w:pPr>
        <w:spacing w:after="0" w:line="240" w:lineRule="auto"/>
        <w:jc w:val="both"/>
        <w:rPr>
          <w:rFonts w:ascii="Arial" w:eastAsia="Times New Roman" w:hAnsi="Arial" w:cs="Arial"/>
          <w:lang w:eastAsia="en-ID"/>
        </w:rPr>
      </w:pPr>
      <w:ins w:id="109" w:author="Thalia Priscilla" w:date="2022-10-19T16:56:00Z">
        <w:r w:rsidRPr="009427C8">
          <w:rPr>
            <w:rFonts w:ascii="Arial" w:eastAsia="Times New Roman" w:hAnsi="Arial" w:cs="Arial"/>
            <w:lang w:eastAsia="en-ID"/>
          </w:rPr>
          <w:t>The first p</w:t>
        </w:r>
      </w:ins>
      <w:ins w:id="110" w:author="Thalia Priscilla" w:date="2022-10-19T16:57:00Z">
        <w:r w:rsidRPr="009427C8">
          <w:rPr>
            <w:rFonts w:ascii="Arial" w:eastAsia="Times New Roman" w:hAnsi="Arial" w:cs="Arial"/>
            <w:lang w:eastAsia="en-ID"/>
          </w:rPr>
          <w:t xml:space="preserve">art of the prompt, though, asks you to ‘briefly describe’ </w:t>
        </w:r>
      </w:ins>
      <w:ins w:id="111" w:author="Thalia Priscilla" w:date="2022-10-19T16:58:00Z">
        <w:r w:rsidRPr="009427C8">
          <w:rPr>
            <w:rFonts w:ascii="Arial" w:eastAsia="Times New Roman" w:hAnsi="Arial" w:cs="Arial"/>
            <w:lang w:eastAsia="en-ID"/>
          </w:rPr>
          <w:t xml:space="preserve">an event. </w:t>
        </w:r>
      </w:ins>
      <w:ins w:id="112" w:author="Thalia Priscilla" w:date="2022-10-19T17:01:00Z">
        <w:r w:rsidR="009427C8" w:rsidRPr="009427C8">
          <w:rPr>
            <w:rFonts w:ascii="Arial" w:eastAsia="Times New Roman" w:hAnsi="Arial" w:cs="Arial"/>
            <w:lang w:eastAsia="en-ID"/>
          </w:rPr>
          <w:t xml:space="preserve">You’ve written a good story, however to keep it within character limit, you need to be very direct and concise. </w:t>
        </w:r>
      </w:ins>
      <w:ins w:id="113" w:author="Thalia Priscilla" w:date="2022-10-19T17:02:00Z">
        <w:r w:rsidR="009427C8" w:rsidRPr="009427C8">
          <w:rPr>
            <w:rFonts w:ascii="Arial" w:eastAsia="Times New Roman" w:hAnsi="Arial" w:cs="Arial"/>
            <w:lang w:eastAsia="en-ID"/>
          </w:rPr>
          <w:t>It’s also important to consider how the first part of the prompt</w:t>
        </w:r>
      </w:ins>
      <w:ins w:id="114" w:author="Thalia Priscilla" w:date="2022-10-19T17:03:00Z">
        <w:r w:rsidR="00FA2603">
          <w:rPr>
            <w:rFonts w:ascii="Arial" w:eastAsia="Times New Roman" w:hAnsi="Arial" w:cs="Arial"/>
            <w:lang w:eastAsia="en-ID"/>
          </w:rPr>
          <w:t xml:space="preserve"> </w:t>
        </w:r>
      </w:ins>
      <w:ins w:id="115" w:author="Thalia Priscilla" w:date="2022-10-19T17:04:00Z">
        <w:r w:rsidR="00FA2603">
          <w:rPr>
            <w:rFonts w:ascii="Arial" w:eastAsia="Times New Roman" w:hAnsi="Arial" w:cs="Arial"/>
            <w:lang w:eastAsia="en-ID"/>
          </w:rPr>
          <w:t xml:space="preserve">ties into the second part. </w:t>
        </w:r>
      </w:ins>
      <w:ins w:id="116" w:author="Thalia Priscilla" w:date="2022-10-19T17:06:00Z">
        <w:r w:rsidR="00FA2603">
          <w:rPr>
            <w:rFonts w:ascii="Arial" w:eastAsia="Times New Roman" w:hAnsi="Arial" w:cs="Arial"/>
            <w:lang w:eastAsia="en-ID"/>
          </w:rPr>
          <w:t>The reader would need to know exactly what happened that lead you to the reflection on the second part. It’s okay to not be as descriptive with your s</w:t>
        </w:r>
      </w:ins>
      <w:ins w:id="117" w:author="Thalia Priscilla" w:date="2022-10-19T17:07:00Z">
        <w:r w:rsidR="00FA2603">
          <w:rPr>
            <w:rFonts w:ascii="Arial" w:eastAsia="Times New Roman" w:hAnsi="Arial" w:cs="Arial"/>
            <w:lang w:eastAsia="en-ID"/>
          </w:rPr>
          <w:t>tory (less visual/sensory descriptions and dialogue).</w:t>
        </w:r>
      </w:ins>
    </w:p>
    <w:p w14:paraId="2096DD90" w14:textId="77777777" w:rsidR="00337044" w:rsidRPr="00337044" w:rsidRDefault="00337044" w:rsidP="00337044">
      <w:pPr>
        <w:spacing w:after="0" w:line="240" w:lineRule="auto"/>
        <w:rPr>
          <w:rFonts w:ascii="Times New Roman" w:eastAsia="Times New Roman" w:hAnsi="Times New Roman" w:cs="Times New Roman"/>
          <w:sz w:val="24"/>
          <w:szCs w:val="24"/>
          <w:lang w:eastAsia="en-ID"/>
        </w:rPr>
      </w:pPr>
      <w:r w:rsidRPr="00337044">
        <w:rPr>
          <w:rFonts w:ascii="Times New Roman" w:eastAsia="Times New Roman" w:hAnsi="Times New Roman" w:cs="Times New Roman"/>
          <w:sz w:val="24"/>
          <w:szCs w:val="24"/>
          <w:lang w:eastAsia="en-ID"/>
        </w:rPr>
        <w:br/>
      </w:r>
    </w:p>
    <w:p w14:paraId="56BE9548" w14:textId="77777777" w:rsidR="00337044" w:rsidRPr="00337044" w:rsidRDefault="00337044" w:rsidP="00337044">
      <w:pPr>
        <w:numPr>
          <w:ilvl w:val="0"/>
          <w:numId w:val="5"/>
        </w:numPr>
        <w:shd w:val="clear" w:color="auto" w:fill="FFFFFF"/>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We strive to create a rich and varied educational environment by admitting students with a wide range of: (1500 characters)</w:t>
      </w:r>
    </w:p>
    <w:p w14:paraId="6871DF4B"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Goals </w:t>
      </w:r>
    </w:p>
    <w:p w14:paraId="73902EEA"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Interests </w:t>
      </w:r>
    </w:p>
    <w:p w14:paraId="7D64ABB5"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Skills and talents </w:t>
      </w:r>
    </w:p>
    <w:p w14:paraId="1A1C43C1"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Life experiences </w:t>
      </w:r>
    </w:p>
    <w:p w14:paraId="49600679"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Perspectives </w:t>
      </w:r>
    </w:p>
    <w:p w14:paraId="03E5351D" w14:textId="77777777" w:rsidR="00337044" w:rsidRPr="00337044" w:rsidRDefault="00337044" w:rsidP="00337044">
      <w:pPr>
        <w:numPr>
          <w:ilvl w:val="1"/>
          <w:numId w:val="5"/>
        </w:numPr>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Cultures </w:t>
      </w:r>
    </w:p>
    <w:p w14:paraId="0B335542" w14:textId="77777777" w:rsidR="00337044" w:rsidRPr="00337044" w:rsidRDefault="00337044" w:rsidP="00337044">
      <w:pPr>
        <w:shd w:val="clear" w:color="auto" w:fill="FFFFFF"/>
        <w:spacing w:after="240" w:line="240" w:lineRule="auto"/>
        <w:ind w:left="720"/>
        <w:jc w:val="both"/>
        <w:rPr>
          <w:rFonts w:ascii="Times New Roman" w:eastAsia="Times New Roman" w:hAnsi="Times New Roman" w:cs="Times New Roman"/>
          <w:sz w:val="24"/>
          <w:szCs w:val="24"/>
          <w:lang w:eastAsia="en-ID"/>
        </w:rPr>
      </w:pPr>
      <w:r w:rsidRPr="00337044">
        <w:rPr>
          <w:rFonts w:ascii="Arial" w:eastAsia="Times New Roman" w:hAnsi="Arial" w:cs="Arial"/>
          <w:b/>
          <w:bCs/>
          <w:color w:val="1E1E1E"/>
          <w:lang w:eastAsia="en-ID"/>
        </w:rPr>
        <w:t>Tell us your story. What will you contribute to our university community? Be specific </w:t>
      </w:r>
    </w:p>
    <w:p w14:paraId="4B5A6F89" w14:textId="3F0FE6E1" w:rsidR="00337044" w:rsidRDefault="00337044" w:rsidP="00337044">
      <w:pPr>
        <w:shd w:val="clear" w:color="auto" w:fill="FFFFFF"/>
        <w:spacing w:after="0" w:line="240" w:lineRule="auto"/>
        <w:jc w:val="both"/>
        <w:rPr>
          <w:ins w:id="118" w:author="Thalia Priscilla" w:date="2022-10-19T17:09:00Z"/>
          <w:rFonts w:ascii="Arial" w:eastAsia="Times New Roman" w:hAnsi="Arial" w:cs="Arial"/>
          <w:color w:val="1E1E1E"/>
          <w:lang w:eastAsia="en-ID"/>
        </w:rPr>
      </w:pPr>
      <w:r w:rsidRPr="00337044">
        <w:rPr>
          <w:rFonts w:ascii="Arial" w:eastAsia="Times New Roman" w:hAnsi="Arial" w:cs="Arial"/>
          <w:color w:val="1E1E1E"/>
          <w:lang w:eastAsia="en-ID"/>
        </w:rPr>
        <w:lastRenderedPageBreak/>
        <w:t>I have always been very community-oriented. The school I grew up in has taught me that we all have a role in making the lives of those around us better. I was a Student Council President twice</w:t>
      </w:r>
      <w:del w:id="119" w:author="Thalia Priscilla" w:date="2022-10-19T17:09:00Z">
        <w:r w:rsidRPr="00337044" w:rsidDel="003E7B55">
          <w:rPr>
            <w:rFonts w:ascii="Arial" w:eastAsia="Times New Roman" w:hAnsi="Arial" w:cs="Arial"/>
            <w:color w:val="1E1E1E"/>
            <w:lang w:eastAsia="en-ID"/>
          </w:rPr>
          <w:delText>,</w:delText>
        </w:r>
      </w:del>
      <w:r w:rsidRPr="00337044">
        <w:rPr>
          <w:rFonts w:ascii="Arial" w:eastAsia="Times New Roman" w:hAnsi="Arial" w:cs="Arial"/>
          <w:color w:val="1E1E1E"/>
          <w:lang w:eastAsia="en-ID"/>
        </w:rPr>
        <w:t xml:space="preserve"> for 2 different schools. </w:t>
      </w:r>
      <w:commentRangeStart w:id="120"/>
      <w:del w:id="121" w:author="Thalia Priscilla" w:date="2022-10-19T17:13:00Z">
        <w:r w:rsidRPr="00337044" w:rsidDel="003E7B55">
          <w:rPr>
            <w:rFonts w:ascii="Arial" w:eastAsia="Times New Roman" w:hAnsi="Arial" w:cs="Arial"/>
            <w:color w:val="1E1E1E"/>
            <w:lang w:eastAsia="en-ID"/>
          </w:rPr>
          <w:delText xml:space="preserve">The first time was in Grade 10 and the second time was at a different school in Grade 12. </w:delText>
        </w:r>
      </w:del>
      <w:commentRangeEnd w:id="120"/>
      <w:r w:rsidR="003E7B55">
        <w:rPr>
          <w:rStyle w:val="CommentReference"/>
        </w:rPr>
        <w:commentReference w:id="120"/>
      </w:r>
      <w:r w:rsidRPr="00337044">
        <w:rPr>
          <w:rFonts w:ascii="Arial" w:eastAsia="Times New Roman" w:hAnsi="Arial" w:cs="Arial"/>
          <w:color w:val="1E1E1E"/>
          <w:lang w:eastAsia="en-ID"/>
        </w:rPr>
        <w:t xml:space="preserve">I believe my experience in leadership positions equipped me with  communication, decision making, and collaboration skills that can be contributed to the school’s community through clubs, student-led initiatives, student advisory council, etc. Furthermore, I’m a part of an organization called </w:t>
      </w:r>
      <w:proofErr w:type="spellStart"/>
      <w:r w:rsidRPr="00337044">
        <w:rPr>
          <w:rFonts w:ascii="Arial" w:eastAsia="Times New Roman" w:hAnsi="Arial" w:cs="Arial"/>
          <w:color w:val="1E1E1E"/>
          <w:lang w:eastAsia="en-ID"/>
        </w:rPr>
        <w:t>Edubeyond</w:t>
      </w:r>
      <w:proofErr w:type="spellEnd"/>
      <w:r w:rsidRPr="00337044">
        <w:rPr>
          <w:rFonts w:ascii="Arial" w:eastAsia="Times New Roman" w:hAnsi="Arial" w:cs="Arial"/>
          <w:color w:val="1E1E1E"/>
          <w:lang w:eastAsia="en-ID"/>
        </w:rPr>
        <w:t xml:space="preserve"> that primarily helps tutor underprivileged children. I’ve been a tutor for 3 years now and I’ve taught English, Mathematics, Science, History, etc</w:t>
      </w:r>
      <w:commentRangeStart w:id="122"/>
      <w:r w:rsidRPr="00337044">
        <w:rPr>
          <w:rFonts w:ascii="Arial" w:eastAsia="Times New Roman" w:hAnsi="Arial" w:cs="Arial"/>
          <w:color w:val="1E1E1E"/>
          <w:lang w:eastAsia="en-ID"/>
        </w:rPr>
        <w:t>. I believe that my experience in teaching different people from different backgrounds illustrates my strong adaptability and lesson-planning skills which can be useful when joining the school’s clubs. </w:t>
      </w:r>
      <w:commentRangeEnd w:id="122"/>
      <w:r w:rsidR="003E7B55">
        <w:rPr>
          <w:rStyle w:val="CommentReference"/>
        </w:rPr>
        <w:commentReference w:id="122"/>
      </w:r>
    </w:p>
    <w:p w14:paraId="0BB039FB" w14:textId="77777777" w:rsidR="003E7B55" w:rsidRPr="00337044" w:rsidRDefault="003E7B55" w:rsidP="00337044">
      <w:pPr>
        <w:shd w:val="clear" w:color="auto" w:fill="FFFFFF"/>
        <w:spacing w:after="0" w:line="240" w:lineRule="auto"/>
        <w:jc w:val="both"/>
        <w:rPr>
          <w:rFonts w:ascii="Times New Roman" w:eastAsia="Times New Roman" w:hAnsi="Times New Roman" w:cs="Times New Roman"/>
          <w:sz w:val="24"/>
          <w:szCs w:val="24"/>
          <w:lang w:eastAsia="en-ID"/>
        </w:rPr>
      </w:pPr>
    </w:p>
    <w:p w14:paraId="6775BB33" w14:textId="53A62B5E" w:rsidR="00337044" w:rsidRDefault="00337044" w:rsidP="00337044">
      <w:pPr>
        <w:shd w:val="clear" w:color="auto" w:fill="FFFFFF"/>
        <w:spacing w:after="240" w:line="240" w:lineRule="auto"/>
        <w:jc w:val="both"/>
        <w:rPr>
          <w:ins w:id="123" w:author="Thalia Priscilla" w:date="2022-10-19T17:08:00Z"/>
          <w:rFonts w:ascii="Arial" w:eastAsia="Times New Roman" w:hAnsi="Arial" w:cs="Arial"/>
          <w:color w:val="1E1E1E"/>
          <w:lang w:eastAsia="en-ID"/>
        </w:rPr>
      </w:pPr>
      <w:r w:rsidRPr="00337044">
        <w:rPr>
          <w:rFonts w:ascii="Arial" w:eastAsia="Times New Roman" w:hAnsi="Arial" w:cs="Arial"/>
          <w:color w:val="1E1E1E"/>
          <w:lang w:eastAsia="en-ID"/>
        </w:rPr>
        <w:t xml:space="preserve">I have a keen eye for detail which correlates to my strong event-planning skills. I believe that these skills can be contributed to the school’s event clubs like Fight Malnutrition, Y Fiction, Delta Alpha Pi, BYU Chinese Club, etc. As an individual who likes to interact and engage with other people, it makes it easier for me to communicate with the suppliers and vendors for the different events that the school is running. </w:t>
      </w:r>
      <w:commentRangeStart w:id="124"/>
      <w:r w:rsidRPr="00337044">
        <w:rPr>
          <w:rFonts w:ascii="Arial" w:eastAsia="Times New Roman" w:hAnsi="Arial" w:cs="Arial"/>
          <w:color w:val="1E1E1E"/>
          <w:lang w:eastAsia="en-ID"/>
        </w:rPr>
        <w:t xml:space="preserve">I’m a people person and it makes it easier for me to feel sympathy and relate with other people which is helpful when building trust and strengthening relationships. </w:t>
      </w:r>
      <w:commentRangeEnd w:id="124"/>
      <w:r w:rsidR="003E7B55">
        <w:rPr>
          <w:rStyle w:val="CommentReference"/>
        </w:rPr>
        <w:commentReference w:id="124"/>
      </w:r>
      <w:r w:rsidRPr="00337044">
        <w:rPr>
          <w:rFonts w:ascii="Arial" w:eastAsia="Times New Roman" w:hAnsi="Arial" w:cs="Arial"/>
          <w:color w:val="1E1E1E"/>
          <w:lang w:eastAsia="en-ID"/>
        </w:rPr>
        <w:t xml:space="preserve">Being an experienced event planner, there were moments when I had to handle a certain area in that I have little to no experience. </w:t>
      </w:r>
      <w:commentRangeStart w:id="125"/>
      <w:r w:rsidRPr="00337044">
        <w:rPr>
          <w:rFonts w:ascii="Arial" w:eastAsia="Times New Roman" w:hAnsi="Arial" w:cs="Arial"/>
          <w:color w:val="1E1E1E"/>
          <w:lang w:eastAsia="en-ID"/>
        </w:rPr>
        <w:t xml:space="preserve">After having to handle a few events, I would consider myself a reliable and adaptable individual because I could master operating systems like sound systems and lightning operators within half an hour. My skills in adapting to various aspects can venture out to application platforms as well. For example, in one of the fundraising events that I organized, I had to master how to use Mail Merge in order to save time and energy from sending emails one by one. Within a few hours of continuously researching and watching YouTube, I can easily grasp the important components of the platform. </w:t>
      </w:r>
      <w:commentRangeEnd w:id="125"/>
      <w:r w:rsidR="003E7B55">
        <w:rPr>
          <w:rStyle w:val="CommentReference"/>
        </w:rPr>
        <w:commentReference w:id="125"/>
      </w:r>
      <w:r w:rsidRPr="00337044">
        <w:rPr>
          <w:rFonts w:ascii="Arial" w:eastAsia="Times New Roman" w:hAnsi="Arial" w:cs="Arial"/>
          <w:color w:val="1E1E1E"/>
          <w:lang w:eastAsia="en-ID"/>
        </w:rPr>
        <w:t>I believe my strong adaptability, tech savviness, and flexibility skills can be contributed to the school clubs because I can be a reliable member of the team and I can pitch out many ideas and concepts from my experience being the Student Council President twice. </w:t>
      </w:r>
    </w:p>
    <w:p w14:paraId="3A1D8308" w14:textId="616DE85B" w:rsidR="00FA2603" w:rsidRDefault="00FA2603" w:rsidP="00337044">
      <w:pPr>
        <w:shd w:val="clear" w:color="auto" w:fill="FFFFFF"/>
        <w:spacing w:after="240" w:line="240" w:lineRule="auto"/>
        <w:jc w:val="both"/>
        <w:rPr>
          <w:ins w:id="126" w:author="Thalia Priscilla" w:date="2022-10-19T17:14:00Z"/>
          <w:rFonts w:ascii="Arial" w:eastAsia="Times New Roman" w:hAnsi="Arial" w:cs="Arial"/>
          <w:color w:val="1E1E1E"/>
          <w:lang w:eastAsia="en-ID"/>
        </w:rPr>
      </w:pPr>
      <w:ins w:id="127" w:author="Thalia Priscilla" w:date="2022-10-19T17:08:00Z">
        <w:r>
          <w:rPr>
            <w:rFonts w:ascii="Arial" w:eastAsia="Times New Roman" w:hAnsi="Arial" w:cs="Arial"/>
            <w:color w:val="1E1E1E"/>
            <w:lang w:eastAsia="en-ID"/>
          </w:rPr>
          <w:t>Notes:</w:t>
        </w:r>
      </w:ins>
    </w:p>
    <w:p w14:paraId="76A78CF8" w14:textId="0877AC0B" w:rsidR="00B836FF" w:rsidRDefault="00B836FF" w:rsidP="00337044">
      <w:pPr>
        <w:shd w:val="clear" w:color="auto" w:fill="FFFFFF"/>
        <w:spacing w:after="240" w:line="240" w:lineRule="auto"/>
        <w:jc w:val="both"/>
        <w:rPr>
          <w:ins w:id="128" w:author="Thalia Priscilla" w:date="2022-10-19T17:14:00Z"/>
          <w:rFonts w:ascii="Arial" w:eastAsia="Times New Roman" w:hAnsi="Arial" w:cs="Arial"/>
          <w:color w:val="1E1E1E"/>
          <w:lang w:eastAsia="en-ID"/>
        </w:rPr>
      </w:pPr>
      <w:ins w:id="129" w:author="Thalia Priscilla" w:date="2022-10-19T17:14:00Z">
        <w:r>
          <w:rPr>
            <w:rFonts w:ascii="Arial" w:eastAsia="Times New Roman" w:hAnsi="Arial" w:cs="Arial"/>
            <w:color w:val="1E1E1E"/>
            <w:lang w:eastAsia="en-ID"/>
          </w:rPr>
          <w:t xml:space="preserve">I think your skills and experiences no doubt will give significant contribution to the school </w:t>
        </w:r>
        <w:r w:rsidRPr="00B836FF">
          <w:rPr>
            <mc:AlternateContent>
              <mc:Choice Requires="w16se">
                <w:rFonts w:ascii="Arial" w:eastAsia="Times New Roman" w:hAnsi="Arial" w:cs="Arial"/>
              </mc:Choice>
              <mc:Fallback>
                <w:rFonts w:ascii="Apple Color Emoji" w:eastAsia="Apple Color Emoji" w:hAnsi="Apple Color Emoji" w:cs="Apple Color Emoji"/>
              </mc:Fallback>
            </mc:AlternateContent>
            <w:color w:val="1E1E1E"/>
            <w:lang w:eastAsia="en-ID"/>
          </w:rPr>
          <mc:AlternateContent>
            <mc:Choice Requires="w16se">
              <w16se:symEx w16se:font="Apple Color Emoji" w16se:char="1F60A"/>
            </mc:Choice>
            <mc:Fallback>
              <w:t>😊</w:t>
            </mc:Fallback>
          </mc:AlternateContent>
        </w:r>
      </w:ins>
    </w:p>
    <w:p w14:paraId="720FDD90" w14:textId="3420D7BD" w:rsidR="00B836FF" w:rsidRDefault="00B836FF" w:rsidP="00337044">
      <w:pPr>
        <w:shd w:val="clear" w:color="auto" w:fill="FFFFFF"/>
        <w:spacing w:after="240" w:line="240" w:lineRule="auto"/>
        <w:jc w:val="both"/>
        <w:rPr>
          <w:ins w:id="130" w:author="Thalia Priscilla" w:date="2022-10-19T17:15:00Z"/>
          <w:rFonts w:ascii="Arial" w:eastAsia="Times New Roman" w:hAnsi="Arial" w:cs="Arial"/>
          <w:color w:val="1E1E1E"/>
          <w:lang w:eastAsia="en-ID"/>
        </w:rPr>
      </w:pPr>
      <w:ins w:id="131" w:author="Thalia Priscilla" w:date="2022-10-19T17:14:00Z">
        <w:r>
          <w:rPr>
            <w:rFonts w:ascii="Arial" w:eastAsia="Times New Roman" w:hAnsi="Arial" w:cs="Arial"/>
            <w:color w:val="1E1E1E"/>
            <w:lang w:eastAsia="en-ID"/>
          </w:rPr>
          <w:t xml:space="preserve">Structure wise, I suggest you listing down exactly what you want the school to </w:t>
        </w:r>
      </w:ins>
      <w:ins w:id="132" w:author="Thalia Priscilla" w:date="2022-10-19T17:15:00Z">
        <w:r>
          <w:rPr>
            <w:rFonts w:ascii="Arial" w:eastAsia="Times New Roman" w:hAnsi="Arial" w:cs="Arial"/>
            <w:color w:val="1E1E1E"/>
            <w:lang w:eastAsia="en-ID"/>
          </w:rPr>
          <w:t xml:space="preserve">focus on. For example, I see you want to include various </w:t>
        </w:r>
      </w:ins>
      <w:ins w:id="133" w:author="Thalia Priscilla" w:date="2022-10-19T17:19:00Z">
        <w:r>
          <w:rPr>
            <w:rFonts w:ascii="Arial" w:eastAsia="Times New Roman" w:hAnsi="Arial" w:cs="Arial"/>
            <w:color w:val="1E1E1E"/>
            <w:lang w:eastAsia="en-ID"/>
          </w:rPr>
          <w:t xml:space="preserve">experiences, </w:t>
        </w:r>
        <w:r w:rsidR="00F328CA">
          <w:rPr>
            <w:rFonts w:ascii="Arial" w:eastAsia="Times New Roman" w:hAnsi="Arial" w:cs="Arial"/>
            <w:color w:val="1E1E1E"/>
            <w:lang w:eastAsia="en-ID"/>
          </w:rPr>
          <w:t>interest, skills and talents,</w:t>
        </w:r>
      </w:ins>
      <w:ins w:id="134" w:author="Thalia Priscilla" w:date="2022-10-19T17:15:00Z">
        <w:r>
          <w:rPr>
            <w:rFonts w:ascii="Arial" w:eastAsia="Times New Roman" w:hAnsi="Arial" w:cs="Arial"/>
            <w:color w:val="1E1E1E"/>
            <w:lang w:eastAsia="en-ID"/>
          </w:rPr>
          <w:t xml:space="preserve"> such as:</w:t>
        </w:r>
      </w:ins>
    </w:p>
    <w:p w14:paraId="1B84E565" w14:textId="3FDE2040" w:rsidR="00B836FF" w:rsidRDefault="00B836FF" w:rsidP="00B836FF">
      <w:pPr>
        <w:pStyle w:val="ListParagraph"/>
        <w:numPr>
          <w:ilvl w:val="0"/>
          <w:numId w:val="7"/>
        </w:numPr>
        <w:shd w:val="clear" w:color="auto" w:fill="FFFFFF"/>
        <w:spacing w:after="240" w:line="240" w:lineRule="auto"/>
        <w:jc w:val="both"/>
        <w:rPr>
          <w:ins w:id="135" w:author="Thalia Priscilla" w:date="2022-10-19T17:15:00Z"/>
          <w:rFonts w:ascii="Arial" w:eastAsia="Times New Roman" w:hAnsi="Arial" w:cs="Arial"/>
          <w:color w:val="1E1E1E"/>
          <w:lang w:eastAsia="en-ID"/>
        </w:rPr>
      </w:pPr>
      <w:ins w:id="136" w:author="Thalia Priscilla" w:date="2022-10-19T17:15:00Z">
        <w:r>
          <w:rPr>
            <w:rFonts w:ascii="Arial" w:eastAsia="Times New Roman" w:hAnsi="Arial" w:cs="Arial"/>
            <w:color w:val="1E1E1E"/>
            <w:lang w:eastAsia="en-ID"/>
          </w:rPr>
          <w:t>Student Council President</w:t>
        </w:r>
      </w:ins>
    </w:p>
    <w:p w14:paraId="47882086" w14:textId="3FBF92D5" w:rsidR="00B836FF" w:rsidRDefault="00B836FF" w:rsidP="00B836FF">
      <w:pPr>
        <w:pStyle w:val="ListParagraph"/>
        <w:numPr>
          <w:ilvl w:val="0"/>
          <w:numId w:val="7"/>
        </w:numPr>
        <w:shd w:val="clear" w:color="auto" w:fill="FFFFFF"/>
        <w:spacing w:after="240" w:line="240" w:lineRule="auto"/>
        <w:jc w:val="both"/>
        <w:rPr>
          <w:ins w:id="137" w:author="Thalia Priscilla" w:date="2022-10-19T17:15:00Z"/>
          <w:rFonts w:ascii="Arial" w:eastAsia="Times New Roman" w:hAnsi="Arial" w:cs="Arial"/>
          <w:color w:val="1E1E1E"/>
          <w:lang w:eastAsia="en-ID"/>
        </w:rPr>
      </w:pPr>
      <w:ins w:id="138" w:author="Thalia Priscilla" w:date="2022-10-19T17:15:00Z">
        <w:r>
          <w:rPr>
            <w:rFonts w:ascii="Arial" w:eastAsia="Times New Roman" w:hAnsi="Arial" w:cs="Arial"/>
            <w:color w:val="1E1E1E"/>
            <w:lang w:eastAsia="en-ID"/>
          </w:rPr>
          <w:t>Tutoring</w:t>
        </w:r>
      </w:ins>
    </w:p>
    <w:p w14:paraId="3370BDC3" w14:textId="31470DAD" w:rsidR="00B836FF" w:rsidRDefault="00B836FF" w:rsidP="00B836FF">
      <w:pPr>
        <w:pStyle w:val="ListParagraph"/>
        <w:numPr>
          <w:ilvl w:val="0"/>
          <w:numId w:val="7"/>
        </w:numPr>
        <w:shd w:val="clear" w:color="auto" w:fill="FFFFFF"/>
        <w:spacing w:after="240" w:line="240" w:lineRule="auto"/>
        <w:jc w:val="both"/>
        <w:rPr>
          <w:ins w:id="139" w:author="Thalia Priscilla" w:date="2022-10-19T17:16:00Z"/>
          <w:rFonts w:ascii="Arial" w:eastAsia="Times New Roman" w:hAnsi="Arial" w:cs="Arial"/>
          <w:color w:val="1E1E1E"/>
          <w:lang w:eastAsia="en-ID"/>
        </w:rPr>
      </w:pPr>
      <w:ins w:id="140" w:author="Thalia Priscilla" w:date="2022-10-19T17:16:00Z">
        <w:r>
          <w:rPr>
            <w:rFonts w:ascii="Arial" w:eastAsia="Times New Roman" w:hAnsi="Arial" w:cs="Arial"/>
            <w:color w:val="1E1E1E"/>
            <w:lang w:eastAsia="en-ID"/>
          </w:rPr>
          <w:t>Eye for detail</w:t>
        </w:r>
      </w:ins>
    </w:p>
    <w:p w14:paraId="0DE47008" w14:textId="4FAAB6E5" w:rsidR="00B836FF" w:rsidRDefault="00B836FF" w:rsidP="00B836FF">
      <w:pPr>
        <w:pStyle w:val="ListParagraph"/>
        <w:numPr>
          <w:ilvl w:val="0"/>
          <w:numId w:val="7"/>
        </w:numPr>
        <w:shd w:val="clear" w:color="auto" w:fill="FFFFFF"/>
        <w:spacing w:after="240" w:line="240" w:lineRule="auto"/>
        <w:jc w:val="both"/>
        <w:rPr>
          <w:ins w:id="141" w:author="Thalia Priscilla" w:date="2022-10-19T17:16:00Z"/>
          <w:rFonts w:ascii="Arial" w:eastAsia="Times New Roman" w:hAnsi="Arial" w:cs="Arial"/>
          <w:color w:val="1E1E1E"/>
          <w:lang w:eastAsia="en-ID"/>
        </w:rPr>
      </w:pPr>
      <w:ins w:id="142" w:author="Thalia Priscilla" w:date="2022-10-19T17:16:00Z">
        <w:r>
          <w:rPr>
            <w:rFonts w:ascii="Arial" w:eastAsia="Times New Roman" w:hAnsi="Arial" w:cs="Arial"/>
            <w:color w:val="1E1E1E"/>
            <w:lang w:eastAsia="en-ID"/>
          </w:rPr>
          <w:t>Event planning</w:t>
        </w:r>
      </w:ins>
    </w:p>
    <w:p w14:paraId="63375744" w14:textId="3D08574B" w:rsidR="00B836FF" w:rsidRDefault="00B836FF" w:rsidP="00B836FF">
      <w:pPr>
        <w:pStyle w:val="ListParagraph"/>
        <w:numPr>
          <w:ilvl w:val="0"/>
          <w:numId w:val="7"/>
        </w:numPr>
        <w:shd w:val="clear" w:color="auto" w:fill="FFFFFF"/>
        <w:spacing w:after="240" w:line="240" w:lineRule="auto"/>
        <w:jc w:val="both"/>
        <w:rPr>
          <w:ins w:id="143" w:author="Thalia Priscilla" w:date="2022-10-19T17:16:00Z"/>
          <w:rFonts w:ascii="Arial" w:eastAsia="Times New Roman" w:hAnsi="Arial" w:cs="Arial"/>
          <w:color w:val="1E1E1E"/>
          <w:lang w:eastAsia="en-ID"/>
        </w:rPr>
      </w:pPr>
      <w:ins w:id="144" w:author="Thalia Priscilla" w:date="2022-10-19T17:16:00Z">
        <w:r>
          <w:rPr>
            <w:rFonts w:ascii="Arial" w:eastAsia="Times New Roman" w:hAnsi="Arial" w:cs="Arial"/>
            <w:color w:val="1E1E1E"/>
            <w:lang w:eastAsia="en-ID"/>
          </w:rPr>
          <w:t>People person</w:t>
        </w:r>
      </w:ins>
    </w:p>
    <w:p w14:paraId="0409A786" w14:textId="0F731223" w:rsidR="00B836FF" w:rsidRDefault="00B836FF" w:rsidP="00B836FF">
      <w:pPr>
        <w:pStyle w:val="ListParagraph"/>
        <w:numPr>
          <w:ilvl w:val="0"/>
          <w:numId w:val="7"/>
        </w:numPr>
        <w:shd w:val="clear" w:color="auto" w:fill="FFFFFF"/>
        <w:spacing w:after="240" w:line="240" w:lineRule="auto"/>
        <w:jc w:val="both"/>
        <w:rPr>
          <w:ins w:id="145" w:author="Thalia Priscilla" w:date="2022-10-19T17:16:00Z"/>
          <w:rFonts w:ascii="Arial" w:eastAsia="Times New Roman" w:hAnsi="Arial" w:cs="Arial"/>
          <w:color w:val="1E1E1E"/>
          <w:lang w:eastAsia="en-ID"/>
        </w:rPr>
      </w:pPr>
      <w:proofErr w:type="spellStart"/>
      <w:ins w:id="146" w:author="Thalia Priscilla" w:date="2022-10-19T17:16:00Z">
        <w:r>
          <w:rPr>
            <w:rFonts w:ascii="Arial" w:eastAsia="Times New Roman" w:hAnsi="Arial" w:cs="Arial"/>
            <w:color w:val="1E1E1E"/>
            <w:lang w:eastAsia="en-ID"/>
          </w:rPr>
          <w:t>Adaptibility</w:t>
        </w:r>
        <w:proofErr w:type="spellEnd"/>
      </w:ins>
    </w:p>
    <w:p w14:paraId="4C8B80B0" w14:textId="7D82711A" w:rsidR="00B836FF" w:rsidRDefault="00B836FF" w:rsidP="00B836FF">
      <w:pPr>
        <w:pStyle w:val="ListParagraph"/>
        <w:numPr>
          <w:ilvl w:val="0"/>
          <w:numId w:val="7"/>
        </w:numPr>
        <w:shd w:val="clear" w:color="auto" w:fill="FFFFFF"/>
        <w:spacing w:after="240" w:line="240" w:lineRule="auto"/>
        <w:jc w:val="both"/>
        <w:rPr>
          <w:ins w:id="147" w:author="Thalia Priscilla" w:date="2022-10-19T17:16:00Z"/>
          <w:rFonts w:ascii="Arial" w:eastAsia="Times New Roman" w:hAnsi="Arial" w:cs="Arial"/>
          <w:color w:val="1E1E1E"/>
          <w:lang w:eastAsia="en-ID"/>
        </w:rPr>
      </w:pPr>
      <w:ins w:id="148" w:author="Thalia Priscilla" w:date="2022-10-19T17:16:00Z">
        <w:r>
          <w:rPr>
            <w:rFonts w:ascii="Arial" w:eastAsia="Times New Roman" w:hAnsi="Arial" w:cs="Arial"/>
            <w:color w:val="1E1E1E"/>
            <w:lang w:eastAsia="en-ID"/>
          </w:rPr>
          <w:t>Tech savviness</w:t>
        </w:r>
      </w:ins>
    </w:p>
    <w:p w14:paraId="3ADBB3BB" w14:textId="36A07B85" w:rsidR="00B836FF" w:rsidRDefault="00B836FF" w:rsidP="00B836FF">
      <w:pPr>
        <w:pStyle w:val="ListParagraph"/>
        <w:numPr>
          <w:ilvl w:val="0"/>
          <w:numId w:val="7"/>
        </w:numPr>
        <w:shd w:val="clear" w:color="auto" w:fill="FFFFFF"/>
        <w:spacing w:after="240" w:line="240" w:lineRule="auto"/>
        <w:jc w:val="both"/>
        <w:rPr>
          <w:ins w:id="149" w:author="Thalia Priscilla" w:date="2022-10-19T17:16:00Z"/>
          <w:rFonts w:ascii="Arial" w:eastAsia="Times New Roman" w:hAnsi="Arial" w:cs="Arial"/>
          <w:color w:val="1E1E1E"/>
          <w:lang w:eastAsia="en-ID"/>
        </w:rPr>
      </w:pPr>
      <w:ins w:id="150" w:author="Thalia Priscilla" w:date="2022-10-19T17:16:00Z">
        <w:r>
          <w:rPr>
            <w:rFonts w:ascii="Arial" w:eastAsia="Times New Roman" w:hAnsi="Arial" w:cs="Arial"/>
            <w:color w:val="1E1E1E"/>
            <w:lang w:eastAsia="en-ID"/>
          </w:rPr>
          <w:t>Flexibility</w:t>
        </w:r>
      </w:ins>
    </w:p>
    <w:p w14:paraId="45AF6D31" w14:textId="5C8AAD48" w:rsidR="00B836FF" w:rsidRDefault="00CF42B4" w:rsidP="00B836FF">
      <w:pPr>
        <w:shd w:val="clear" w:color="auto" w:fill="FFFFFF"/>
        <w:spacing w:after="240" w:line="240" w:lineRule="auto"/>
        <w:jc w:val="both"/>
        <w:rPr>
          <w:ins w:id="151" w:author="Thalia Priscilla" w:date="2022-10-19T17:22:00Z"/>
          <w:rFonts w:ascii="Arial" w:eastAsia="Times New Roman" w:hAnsi="Arial" w:cs="Arial"/>
          <w:color w:val="1E1E1E"/>
          <w:lang w:eastAsia="en-ID"/>
        </w:rPr>
      </w:pPr>
      <w:ins w:id="152" w:author="Thalia Priscilla" w:date="2022-10-19T17:29:00Z">
        <w:r>
          <w:rPr>
            <w:rFonts w:ascii="Arial" w:eastAsia="Times New Roman" w:hAnsi="Arial" w:cs="Arial"/>
            <w:color w:val="1E1E1E"/>
            <w:lang w:eastAsia="en-ID"/>
          </w:rPr>
          <w:t>I understand that the prompt gives the impression that you should list down a wide range of the above things</w:t>
        </w:r>
        <w:r>
          <w:rPr>
            <w:rFonts w:ascii="Arial" w:eastAsia="Times New Roman" w:hAnsi="Arial" w:cs="Arial"/>
            <w:color w:val="1E1E1E"/>
            <w:lang w:eastAsia="en-ID"/>
          </w:rPr>
          <w:t>, and i</w:t>
        </w:r>
      </w:ins>
      <w:ins w:id="153" w:author="Thalia Priscilla" w:date="2022-10-19T17:16:00Z">
        <w:r w:rsidR="00B836FF">
          <w:rPr>
            <w:rFonts w:ascii="Arial" w:eastAsia="Times New Roman" w:hAnsi="Arial" w:cs="Arial"/>
            <w:color w:val="1E1E1E"/>
            <w:lang w:eastAsia="en-ID"/>
          </w:rPr>
          <w:t xml:space="preserve">t’s </w:t>
        </w:r>
      </w:ins>
      <w:ins w:id="154" w:author="Thalia Priscilla" w:date="2022-10-19T17:18:00Z">
        <w:r w:rsidR="00B836FF">
          <w:rPr>
            <w:rFonts w:ascii="Arial" w:eastAsia="Times New Roman" w:hAnsi="Arial" w:cs="Arial"/>
            <w:color w:val="1E1E1E"/>
            <w:lang w:eastAsia="en-ID"/>
          </w:rPr>
          <w:t>amazing</w:t>
        </w:r>
      </w:ins>
      <w:ins w:id="155" w:author="Thalia Priscilla" w:date="2022-10-19T17:16:00Z">
        <w:r w:rsidR="00B836FF">
          <w:rPr>
            <w:rFonts w:ascii="Arial" w:eastAsia="Times New Roman" w:hAnsi="Arial" w:cs="Arial"/>
            <w:color w:val="1E1E1E"/>
            <w:lang w:eastAsia="en-ID"/>
          </w:rPr>
          <w:t xml:space="preserve"> to have so many things to offer</w:t>
        </w:r>
      </w:ins>
      <w:ins w:id="156" w:author="Thalia Priscilla" w:date="2022-10-19T17:19:00Z">
        <w:r w:rsidR="00B836FF">
          <w:rPr>
            <w:rFonts w:ascii="Arial" w:eastAsia="Times New Roman" w:hAnsi="Arial" w:cs="Arial"/>
            <w:color w:val="1E1E1E"/>
            <w:lang w:eastAsia="en-ID"/>
          </w:rPr>
          <w:t>.</w:t>
        </w:r>
      </w:ins>
      <w:ins w:id="157" w:author="Thalia Priscilla" w:date="2022-10-19T17:16:00Z">
        <w:r w:rsidR="00B836FF">
          <w:rPr>
            <w:rFonts w:ascii="Arial" w:eastAsia="Times New Roman" w:hAnsi="Arial" w:cs="Arial"/>
            <w:color w:val="1E1E1E"/>
            <w:lang w:eastAsia="en-ID"/>
          </w:rPr>
          <w:t xml:space="preserve"> </w:t>
        </w:r>
      </w:ins>
      <w:ins w:id="158" w:author="Thalia Priscilla" w:date="2022-10-19T17:29:00Z">
        <w:r>
          <w:rPr>
            <w:rFonts w:ascii="Arial" w:eastAsia="Times New Roman" w:hAnsi="Arial" w:cs="Arial"/>
            <w:color w:val="1E1E1E"/>
            <w:lang w:eastAsia="en-ID"/>
          </w:rPr>
          <w:t xml:space="preserve">However, </w:t>
        </w:r>
      </w:ins>
      <w:ins w:id="159" w:author="Thalia Priscilla" w:date="2022-10-19T17:28:00Z">
        <w:r>
          <w:rPr>
            <w:rFonts w:ascii="Arial" w:eastAsia="Times New Roman" w:hAnsi="Arial" w:cs="Arial"/>
            <w:color w:val="1E1E1E"/>
            <w:lang w:eastAsia="en-ID"/>
          </w:rPr>
          <w:t>I think because you listed so many of these, you kind of lose your focus on answering the prompt. It’s okay to s</w:t>
        </w:r>
      </w:ins>
      <w:ins w:id="160" w:author="Thalia Priscilla" w:date="2022-10-19T17:29:00Z">
        <w:r>
          <w:rPr>
            <w:rFonts w:ascii="Arial" w:eastAsia="Times New Roman" w:hAnsi="Arial" w:cs="Arial"/>
            <w:color w:val="1E1E1E"/>
            <w:lang w:eastAsia="en-ID"/>
          </w:rPr>
          <w:t xml:space="preserve">tick with a few. </w:t>
        </w:r>
      </w:ins>
      <w:ins w:id="161" w:author="Thalia Priscilla" w:date="2022-10-19T17:30:00Z">
        <w:r>
          <w:rPr>
            <w:rFonts w:ascii="Arial" w:eastAsia="Times New Roman" w:hAnsi="Arial" w:cs="Arial"/>
            <w:color w:val="1E1E1E"/>
            <w:lang w:eastAsia="en-ID"/>
          </w:rPr>
          <w:t>Going back to the prompt and the character limit, it’</w:t>
        </w:r>
      </w:ins>
      <w:ins w:id="162" w:author="Thalia Priscilla" w:date="2022-10-19T17:29:00Z">
        <w:r>
          <w:rPr>
            <w:rFonts w:ascii="Arial" w:eastAsia="Times New Roman" w:hAnsi="Arial" w:cs="Arial"/>
            <w:color w:val="1E1E1E"/>
            <w:lang w:eastAsia="en-ID"/>
          </w:rPr>
          <w:t>s more impor</w:t>
        </w:r>
      </w:ins>
      <w:ins w:id="163" w:author="Thalia Priscilla" w:date="2022-10-19T17:30:00Z">
        <w:r>
          <w:rPr>
            <w:rFonts w:ascii="Arial" w:eastAsia="Times New Roman" w:hAnsi="Arial" w:cs="Arial"/>
            <w:color w:val="1E1E1E"/>
            <w:lang w:eastAsia="en-ID"/>
          </w:rPr>
          <w:t>tant</w:t>
        </w:r>
      </w:ins>
      <w:ins w:id="164" w:author="Thalia Priscilla" w:date="2022-10-19T17:29:00Z">
        <w:r>
          <w:rPr>
            <w:rFonts w:ascii="Arial" w:eastAsia="Times New Roman" w:hAnsi="Arial" w:cs="Arial"/>
            <w:color w:val="1E1E1E"/>
            <w:lang w:eastAsia="en-ID"/>
          </w:rPr>
          <w:t xml:space="preserve"> to structure and weave </w:t>
        </w:r>
      </w:ins>
      <w:ins w:id="165" w:author="Thalia Priscilla" w:date="2022-10-19T17:34:00Z">
        <w:r w:rsidR="00F91F4F">
          <w:rPr>
            <w:rFonts w:ascii="Arial" w:eastAsia="Times New Roman" w:hAnsi="Arial" w:cs="Arial"/>
            <w:color w:val="1E1E1E"/>
            <w:lang w:eastAsia="en-ID"/>
          </w:rPr>
          <w:t xml:space="preserve">a </w:t>
        </w:r>
      </w:ins>
      <w:ins w:id="166" w:author="Thalia Priscilla" w:date="2022-10-19T17:30:00Z">
        <w:r>
          <w:rPr>
            <w:rFonts w:ascii="Arial" w:eastAsia="Times New Roman" w:hAnsi="Arial" w:cs="Arial"/>
            <w:color w:val="1E1E1E"/>
            <w:lang w:eastAsia="en-ID"/>
          </w:rPr>
          <w:t xml:space="preserve">few </w:t>
        </w:r>
      </w:ins>
      <w:ins w:id="167" w:author="Thalia Priscilla" w:date="2022-10-19T17:29:00Z">
        <w:r>
          <w:rPr>
            <w:rFonts w:ascii="Arial" w:eastAsia="Times New Roman" w:hAnsi="Arial" w:cs="Arial"/>
            <w:color w:val="1E1E1E"/>
            <w:lang w:eastAsia="en-ID"/>
          </w:rPr>
          <w:t>elements in a way that the reader can understand how exactly you can and want to use those valuable experiences, interests, and skills within the school community.</w:t>
        </w:r>
      </w:ins>
    </w:p>
    <w:p w14:paraId="46ED60EC" w14:textId="6EC6AA4C" w:rsidR="00F91F4F" w:rsidRDefault="00F328CA" w:rsidP="00B836FF">
      <w:pPr>
        <w:shd w:val="clear" w:color="auto" w:fill="FFFFFF"/>
        <w:spacing w:after="240" w:line="240" w:lineRule="auto"/>
        <w:jc w:val="both"/>
        <w:rPr>
          <w:ins w:id="168" w:author="Thalia Priscilla" w:date="2022-10-19T17:35:00Z"/>
          <w:rFonts w:ascii="Arial" w:eastAsia="Times New Roman" w:hAnsi="Arial" w:cs="Arial"/>
          <w:color w:val="1E1E1E"/>
          <w:lang w:eastAsia="en-ID"/>
        </w:rPr>
      </w:pPr>
      <w:ins w:id="169" w:author="Thalia Priscilla" w:date="2022-10-19T17:22:00Z">
        <w:r>
          <w:rPr>
            <w:rFonts w:ascii="Arial" w:eastAsia="Times New Roman" w:hAnsi="Arial" w:cs="Arial"/>
            <w:color w:val="1E1E1E"/>
            <w:lang w:eastAsia="en-ID"/>
          </w:rPr>
          <w:lastRenderedPageBreak/>
          <w:t>My suggestion</w:t>
        </w:r>
      </w:ins>
      <w:ins w:id="170" w:author="Thalia Priscilla" w:date="2022-10-19T17:23:00Z">
        <w:r>
          <w:rPr>
            <w:rFonts w:ascii="Arial" w:eastAsia="Times New Roman" w:hAnsi="Arial" w:cs="Arial"/>
            <w:color w:val="1E1E1E"/>
            <w:lang w:eastAsia="en-ID"/>
          </w:rPr>
          <w:t xml:space="preserve"> first and </w:t>
        </w:r>
      </w:ins>
      <w:ins w:id="171" w:author="Thalia Priscilla" w:date="2022-10-19T19:00:00Z">
        <w:r w:rsidR="004310F2">
          <w:rPr>
            <w:rFonts w:ascii="Arial" w:eastAsia="Times New Roman" w:hAnsi="Arial" w:cs="Arial"/>
            <w:color w:val="1E1E1E"/>
            <w:lang w:eastAsia="en-ID"/>
          </w:rPr>
          <w:t>most importantly</w:t>
        </w:r>
      </w:ins>
      <w:ins w:id="172" w:author="Thalia Priscilla" w:date="2022-10-19T17:23:00Z">
        <w:r>
          <w:rPr>
            <w:rFonts w:ascii="Arial" w:eastAsia="Times New Roman" w:hAnsi="Arial" w:cs="Arial"/>
            <w:color w:val="1E1E1E"/>
            <w:lang w:eastAsia="en-ID"/>
          </w:rPr>
          <w:t xml:space="preserve"> is to start with an outline. List </w:t>
        </w:r>
      </w:ins>
      <w:ins w:id="173" w:author="Thalia Priscilla" w:date="2022-10-19T17:30:00Z">
        <w:r w:rsidR="00CF42B4">
          <w:rPr>
            <w:rFonts w:ascii="Arial" w:eastAsia="Times New Roman" w:hAnsi="Arial" w:cs="Arial"/>
            <w:color w:val="1E1E1E"/>
            <w:lang w:eastAsia="en-ID"/>
          </w:rPr>
          <w:t xml:space="preserve">two or three </w:t>
        </w:r>
      </w:ins>
      <w:ins w:id="174" w:author="Thalia Priscilla" w:date="2022-10-19T17:25:00Z">
        <w:r w:rsidR="00CF42B4">
          <w:rPr>
            <w:rFonts w:ascii="Arial" w:eastAsia="Times New Roman" w:hAnsi="Arial" w:cs="Arial"/>
            <w:color w:val="1E1E1E"/>
            <w:lang w:eastAsia="en-ID"/>
          </w:rPr>
          <w:t>interests, skills, and talents</w:t>
        </w:r>
      </w:ins>
      <w:ins w:id="175" w:author="Thalia Priscilla" w:date="2022-10-19T17:23:00Z">
        <w:r>
          <w:rPr>
            <w:rFonts w:ascii="Arial" w:eastAsia="Times New Roman" w:hAnsi="Arial" w:cs="Arial"/>
            <w:color w:val="1E1E1E"/>
            <w:lang w:eastAsia="en-ID"/>
          </w:rPr>
          <w:t xml:space="preserve"> you want to focus on, </w:t>
        </w:r>
      </w:ins>
      <w:ins w:id="176" w:author="Thalia Priscilla" w:date="2022-10-19T17:25:00Z">
        <w:r w:rsidR="00CF42B4">
          <w:rPr>
            <w:rFonts w:ascii="Arial" w:eastAsia="Times New Roman" w:hAnsi="Arial" w:cs="Arial"/>
            <w:color w:val="1E1E1E"/>
            <w:lang w:eastAsia="en-ID"/>
          </w:rPr>
          <w:t>show how you have proved them in your</w:t>
        </w:r>
      </w:ins>
      <w:ins w:id="177" w:author="Thalia Priscilla" w:date="2022-10-19T17:23:00Z">
        <w:r>
          <w:rPr>
            <w:rFonts w:ascii="Arial" w:eastAsia="Times New Roman" w:hAnsi="Arial" w:cs="Arial"/>
            <w:color w:val="1E1E1E"/>
            <w:lang w:eastAsia="en-ID"/>
          </w:rPr>
          <w:t xml:space="preserve"> </w:t>
        </w:r>
      </w:ins>
      <w:ins w:id="178" w:author="Thalia Priscilla" w:date="2022-10-19T17:25:00Z">
        <w:r w:rsidR="00CF42B4">
          <w:rPr>
            <w:rFonts w:ascii="Arial" w:eastAsia="Times New Roman" w:hAnsi="Arial" w:cs="Arial"/>
            <w:color w:val="1E1E1E"/>
            <w:lang w:eastAsia="en-ID"/>
          </w:rPr>
          <w:t xml:space="preserve">previous </w:t>
        </w:r>
        <w:proofErr w:type="spellStart"/>
        <w:r w:rsidR="00CF42B4">
          <w:rPr>
            <w:rFonts w:ascii="Arial" w:eastAsia="Times New Roman" w:hAnsi="Arial" w:cs="Arial"/>
            <w:color w:val="1E1E1E"/>
            <w:lang w:eastAsia="en-ID"/>
          </w:rPr>
          <w:t>e</w:t>
        </w:r>
      </w:ins>
      <w:ins w:id="179" w:author="Thalia Priscilla" w:date="2022-10-19T17:23:00Z">
        <w:r>
          <w:rPr>
            <w:rFonts w:ascii="Arial" w:eastAsia="Times New Roman" w:hAnsi="Arial" w:cs="Arial"/>
            <w:color w:val="1E1E1E"/>
            <w:lang w:eastAsia="en-ID"/>
          </w:rPr>
          <w:t>xperiences</w:t>
        </w:r>
        <w:proofErr w:type="spellEnd"/>
        <w:r>
          <w:rPr>
            <w:rFonts w:ascii="Arial" w:eastAsia="Times New Roman" w:hAnsi="Arial" w:cs="Arial"/>
            <w:color w:val="1E1E1E"/>
            <w:lang w:eastAsia="en-ID"/>
          </w:rPr>
          <w:t>, and</w:t>
        </w:r>
      </w:ins>
      <w:ins w:id="180" w:author="Thalia Priscilla" w:date="2022-10-19T17:24:00Z">
        <w:r>
          <w:rPr>
            <w:rFonts w:ascii="Arial" w:eastAsia="Times New Roman" w:hAnsi="Arial" w:cs="Arial"/>
            <w:color w:val="1E1E1E"/>
            <w:lang w:eastAsia="en-ID"/>
          </w:rPr>
          <w:t xml:space="preserve"> </w:t>
        </w:r>
      </w:ins>
      <w:ins w:id="181" w:author="Thalia Priscilla" w:date="2022-10-19T17:25:00Z">
        <w:r w:rsidR="00CF42B4">
          <w:rPr>
            <w:rFonts w:ascii="Arial" w:eastAsia="Times New Roman" w:hAnsi="Arial" w:cs="Arial"/>
            <w:color w:val="1E1E1E"/>
            <w:lang w:eastAsia="en-ID"/>
          </w:rPr>
          <w:t>then</w:t>
        </w:r>
      </w:ins>
      <w:ins w:id="182" w:author="Thalia Priscilla" w:date="2022-10-19T17:26:00Z">
        <w:r w:rsidR="00CF42B4">
          <w:rPr>
            <w:rFonts w:ascii="Arial" w:eastAsia="Times New Roman" w:hAnsi="Arial" w:cs="Arial"/>
            <w:color w:val="1E1E1E"/>
            <w:lang w:eastAsia="en-ID"/>
          </w:rPr>
          <w:t xml:space="preserve"> proceed to</w:t>
        </w:r>
      </w:ins>
      <w:ins w:id="183" w:author="Thalia Priscilla" w:date="2022-10-19T17:24:00Z">
        <w:r>
          <w:rPr>
            <w:rFonts w:ascii="Arial" w:eastAsia="Times New Roman" w:hAnsi="Arial" w:cs="Arial"/>
            <w:color w:val="1E1E1E"/>
            <w:lang w:eastAsia="en-ID"/>
          </w:rPr>
          <w:t xml:space="preserve"> specifically </w:t>
        </w:r>
      </w:ins>
      <w:ins w:id="184" w:author="Thalia Priscilla" w:date="2022-10-19T17:26:00Z">
        <w:r w:rsidR="00CF42B4">
          <w:rPr>
            <w:rFonts w:ascii="Arial" w:eastAsia="Times New Roman" w:hAnsi="Arial" w:cs="Arial"/>
            <w:color w:val="1E1E1E"/>
            <w:lang w:eastAsia="en-ID"/>
          </w:rPr>
          <w:t xml:space="preserve">convey </w:t>
        </w:r>
      </w:ins>
      <w:ins w:id="185" w:author="Thalia Priscilla" w:date="2022-10-19T17:24:00Z">
        <w:r>
          <w:rPr>
            <w:rFonts w:ascii="Arial" w:eastAsia="Times New Roman" w:hAnsi="Arial" w:cs="Arial"/>
            <w:color w:val="1E1E1E"/>
            <w:lang w:eastAsia="en-ID"/>
          </w:rPr>
          <w:t xml:space="preserve">how you </w:t>
        </w:r>
      </w:ins>
      <w:ins w:id="186" w:author="Thalia Priscilla" w:date="2022-10-19T17:30:00Z">
        <w:r w:rsidR="00F91F4F">
          <w:rPr>
            <w:rFonts w:ascii="Arial" w:eastAsia="Times New Roman" w:hAnsi="Arial" w:cs="Arial"/>
            <w:color w:val="1E1E1E"/>
            <w:lang w:eastAsia="en-ID"/>
          </w:rPr>
          <w:t>can</w:t>
        </w:r>
      </w:ins>
      <w:ins w:id="187" w:author="Thalia Priscilla" w:date="2022-10-19T17:24:00Z">
        <w:r>
          <w:rPr>
            <w:rFonts w:ascii="Arial" w:eastAsia="Times New Roman" w:hAnsi="Arial" w:cs="Arial"/>
            <w:color w:val="1E1E1E"/>
            <w:lang w:eastAsia="en-ID"/>
          </w:rPr>
          <w:t xml:space="preserve"> use those within the school community. It’s great that you mentioned school clubs</w:t>
        </w:r>
        <w:r w:rsidR="00CF42B4">
          <w:rPr>
            <w:rFonts w:ascii="Arial" w:eastAsia="Times New Roman" w:hAnsi="Arial" w:cs="Arial"/>
            <w:color w:val="1E1E1E"/>
            <w:lang w:eastAsia="en-ID"/>
          </w:rPr>
          <w:t xml:space="preserve"> and events</w:t>
        </w:r>
      </w:ins>
      <w:ins w:id="188" w:author="Thalia Priscilla" w:date="2022-10-19T17:26:00Z">
        <w:r w:rsidR="00CF42B4">
          <w:rPr>
            <w:rFonts w:ascii="Arial" w:eastAsia="Times New Roman" w:hAnsi="Arial" w:cs="Arial"/>
            <w:color w:val="1E1E1E"/>
            <w:lang w:eastAsia="en-ID"/>
          </w:rPr>
          <w:t>!</w:t>
        </w:r>
      </w:ins>
      <w:ins w:id="189" w:author="Thalia Priscilla" w:date="2022-10-19T17:35:00Z">
        <w:r w:rsidR="00F91F4F">
          <w:rPr>
            <w:rFonts w:ascii="Arial" w:eastAsia="Times New Roman" w:hAnsi="Arial" w:cs="Arial"/>
            <w:color w:val="1E1E1E"/>
            <w:lang w:eastAsia="en-ID"/>
          </w:rPr>
          <w:t xml:space="preserve"> By doing this I believe you can narrow your focus and cut down on the word limit. </w:t>
        </w:r>
      </w:ins>
    </w:p>
    <w:p w14:paraId="6FBC349E" w14:textId="77777777" w:rsidR="00FA2603" w:rsidRPr="00337044" w:rsidRDefault="00FA2603" w:rsidP="00337044">
      <w:pPr>
        <w:shd w:val="clear" w:color="auto" w:fill="FFFFFF"/>
        <w:spacing w:after="240" w:line="240" w:lineRule="auto"/>
        <w:jc w:val="both"/>
        <w:rPr>
          <w:rFonts w:ascii="Times New Roman" w:eastAsia="Times New Roman" w:hAnsi="Times New Roman" w:cs="Times New Roman"/>
          <w:sz w:val="24"/>
          <w:szCs w:val="24"/>
          <w:lang w:eastAsia="en-ID"/>
        </w:rPr>
      </w:pPr>
    </w:p>
    <w:p w14:paraId="2A9B8AF7" w14:textId="77777777" w:rsidR="00337044" w:rsidRPr="00337044" w:rsidRDefault="00337044" w:rsidP="00337044">
      <w:pPr>
        <w:numPr>
          <w:ilvl w:val="0"/>
          <w:numId w:val="6"/>
        </w:numPr>
        <w:shd w:val="clear" w:color="auto" w:fill="FFFFFF"/>
        <w:spacing w:after="240" w:line="240" w:lineRule="auto"/>
        <w:jc w:val="both"/>
        <w:textAlignment w:val="baseline"/>
        <w:rPr>
          <w:rFonts w:ascii="Arial" w:eastAsia="Times New Roman" w:hAnsi="Arial" w:cs="Arial"/>
          <w:b/>
          <w:bCs/>
          <w:color w:val="1E1E1E"/>
          <w:sz w:val="21"/>
          <w:szCs w:val="21"/>
          <w:lang w:eastAsia="en-ID"/>
        </w:rPr>
      </w:pPr>
      <w:r w:rsidRPr="00337044">
        <w:rPr>
          <w:rFonts w:ascii="Arial" w:eastAsia="Times New Roman" w:hAnsi="Arial" w:cs="Arial"/>
          <w:b/>
          <w:bCs/>
          <w:color w:val="1E1E1E"/>
          <w:lang w:eastAsia="en-ID"/>
        </w:rPr>
        <w:t>A BYU education will be spiritually strengthening. BYU students have a unique opportunity to seek learning by study and by faith. Describe how you would explain to a friend or family member the reasons you want to learn in an environment like this. (1500 characters)</w:t>
      </w:r>
    </w:p>
    <w:p w14:paraId="2C2EEDBD" w14:textId="77777777" w:rsidR="00337044" w:rsidRPr="00337044" w:rsidRDefault="00337044" w:rsidP="00337044">
      <w:pPr>
        <w:shd w:val="clear" w:color="auto" w:fill="FFFFFF"/>
        <w:spacing w:after="24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1E1E1E"/>
          <w:lang w:eastAsia="en-ID"/>
        </w:rPr>
        <w:t>I came from Tzu Chi School which is known to work in the missions of charity, medicine, education, and humanitarian with the spirit of learning, sincerity, integrity, trust, and honesty. They believe</w:t>
      </w:r>
      <w:del w:id="190" w:author="Thalia Priscilla" w:date="2022-10-19T18:36:00Z">
        <w:r w:rsidRPr="00337044" w:rsidDel="007809C3">
          <w:rPr>
            <w:rFonts w:ascii="Arial" w:eastAsia="Times New Roman" w:hAnsi="Arial" w:cs="Arial"/>
            <w:color w:val="1E1E1E"/>
            <w:lang w:eastAsia="en-ID"/>
          </w:rPr>
          <w:delText>d</w:delText>
        </w:r>
      </w:del>
      <w:r w:rsidRPr="00337044">
        <w:rPr>
          <w:rFonts w:ascii="Arial" w:eastAsia="Times New Roman" w:hAnsi="Arial" w:cs="Arial"/>
          <w:color w:val="1E1E1E"/>
          <w:lang w:eastAsia="en-ID"/>
        </w:rPr>
        <w:t xml:space="preserve"> in the equality of beings and the Buddha-nature latent in every person. Hence, I grew up understanding the importance of these values and I’ve been applying them in my daily life by organizing various fundraising events and contributing to charity work in orphanages. </w:t>
      </w:r>
      <w:commentRangeStart w:id="191"/>
      <w:r w:rsidRPr="00337044">
        <w:rPr>
          <w:rFonts w:ascii="Arial" w:eastAsia="Times New Roman" w:hAnsi="Arial" w:cs="Arial"/>
          <w:color w:val="1E1E1E"/>
          <w:lang w:eastAsia="en-ID"/>
        </w:rPr>
        <w:t xml:space="preserve">Researching about the culture of The Church of Jesus Christ of Latter-day Saints resulted in my discovery of similar moral standards which include personal honesty, integrity, obedience to the law, and dedication to the acquisition of knowledge. </w:t>
      </w:r>
      <w:commentRangeEnd w:id="191"/>
      <w:r w:rsidR="007809C3">
        <w:rPr>
          <w:rStyle w:val="CommentReference"/>
        </w:rPr>
        <w:commentReference w:id="191"/>
      </w:r>
      <w:r w:rsidRPr="00337044">
        <w:rPr>
          <w:rFonts w:ascii="Arial" w:eastAsia="Times New Roman" w:hAnsi="Arial" w:cs="Arial"/>
          <w:color w:val="1E1E1E"/>
          <w:lang w:eastAsia="en-ID"/>
        </w:rPr>
        <w:t xml:space="preserve">I’ve always studied in an environment that holds strong values and I believe that BYU holds a spiritually strengthening environment that can complement well with how I conduct my learning in high school. </w:t>
      </w:r>
      <w:commentRangeStart w:id="192"/>
      <w:r w:rsidRPr="00337044">
        <w:rPr>
          <w:rFonts w:ascii="Arial" w:eastAsia="Times New Roman" w:hAnsi="Arial" w:cs="Arial"/>
          <w:color w:val="1E1E1E"/>
          <w:lang w:eastAsia="en-ID"/>
        </w:rPr>
        <w:t>When I first entered Tzu Chi in Grade 1, it was solely because I was interested in learning in an environment like BYU</w:t>
      </w:r>
      <w:commentRangeEnd w:id="192"/>
      <w:r w:rsidR="00657868">
        <w:rPr>
          <w:rStyle w:val="CommentReference"/>
        </w:rPr>
        <w:commentReference w:id="192"/>
      </w:r>
      <w:r w:rsidRPr="00337044">
        <w:rPr>
          <w:rFonts w:ascii="Arial" w:eastAsia="Times New Roman" w:hAnsi="Arial" w:cs="Arial"/>
          <w:color w:val="1E1E1E"/>
          <w:lang w:eastAsia="en-ID"/>
        </w:rPr>
        <w:t xml:space="preserve">. </w:t>
      </w:r>
      <w:commentRangeStart w:id="193"/>
      <w:r w:rsidRPr="00337044">
        <w:rPr>
          <w:rFonts w:ascii="Arial" w:eastAsia="Times New Roman" w:hAnsi="Arial" w:cs="Arial"/>
          <w:color w:val="1E1E1E"/>
          <w:lang w:eastAsia="en-ID"/>
        </w:rPr>
        <w:t xml:space="preserve">My friends and family have always supported my decision especially when I want to learn in a school like BYU that offers a unique opportunity to seek learning through faith. I believe my explanation about my interests in BYU will be given full support by everyone around me. </w:t>
      </w:r>
      <w:commentRangeEnd w:id="193"/>
      <w:r w:rsidR="00657868">
        <w:rPr>
          <w:rStyle w:val="CommentReference"/>
        </w:rPr>
        <w:commentReference w:id="193"/>
      </w:r>
    </w:p>
    <w:p w14:paraId="1A3A5DE4" w14:textId="4C67F886" w:rsidR="00CC3000" w:rsidRPr="007F4F79" w:rsidRDefault="007809C3">
      <w:pPr>
        <w:rPr>
          <w:ins w:id="194" w:author="Thalia Priscilla" w:date="2022-10-19T18:36:00Z"/>
          <w:rFonts w:ascii="Arial" w:hAnsi="Arial" w:cs="Arial"/>
        </w:rPr>
      </w:pPr>
      <w:ins w:id="195" w:author="Thalia Priscilla" w:date="2022-10-19T18:36:00Z">
        <w:r w:rsidRPr="007F4F79">
          <w:rPr>
            <w:rFonts w:ascii="Arial" w:hAnsi="Arial" w:cs="Arial"/>
          </w:rPr>
          <w:t>Notes:</w:t>
        </w:r>
      </w:ins>
    </w:p>
    <w:p w14:paraId="078B42BE" w14:textId="6B00A59C" w:rsidR="00A61873" w:rsidRPr="007F4F79" w:rsidRDefault="007809C3">
      <w:pPr>
        <w:rPr>
          <w:ins w:id="196" w:author="Thalia Priscilla" w:date="2022-10-19T18:41:00Z"/>
          <w:rFonts w:ascii="Arial" w:hAnsi="Arial" w:cs="Arial"/>
        </w:rPr>
      </w:pPr>
      <w:ins w:id="197" w:author="Thalia Priscilla" w:date="2022-10-19T18:37:00Z">
        <w:r w:rsidRPr="007F4F79">
          <w:rPr>
            <w:rFonts w:ascii="Arial" w:hAnsi="Arial" w:cs="Arial"/>
          </w:rPr>
          <w:t xml:space="preserve">The environment you grew up in </w:t>
        </w:r>
      </w:ins>
      <w:ins w:id="198" w:author="Thalia Priscilla" w:date="2022-10-19T18:40:00Z">
        <w:r w:rsidR="00A61873" w:rsidRPr="007F4F79">
          <w:rPr>
            <w:rFonts w:ascii="Arial" w:hAnsi="Arial" w:cs="Arial"/>
          </w:rPr>
          <w:t xml:space="preserve">definitely plays a part in shaping your </w:t>
        </w:r>
      </w:ins>
      <w:ins w:id="199" w:author="Thalia Priscilla" w:date="2022-10-19T18:41:00Z">
        <w:r w:rsidR="00A61873" w:rsidRPr="007F4F79">
          <w:rPr>
            <w:rFonts w:ascii="Arial" w:hAnsi="Arial" w:cs="Arial"/>
          </w:rPr>
          <w:t xml:space="preserve">beliefs. </w:t>
        </w:r>
      </w:ins>
      <w:ins w:id="200" w:author="Thalia Priscilla" w:date="2022-10-19T18:47:00Z">
        <w:r w:rsidR="000C2961" w:rsidRPr="007F4F79">
          <w:rPr>
            <w:rFonts w:ascii="Arial" w:hAnsi="Arial" w:cs="Arial"/>
          </w:rPr>
          <w:t>It’s good to show how your education has supported your beliefs.</w:t>
        </w:r>
      </w:ins>
    </w:p>
    <w:p w14:paraId="226707DF" w14:textId="4E9AD7CA" w:rsidR="00A61873" w:rsidRPr="007F4F79" w:rsidRDefault="007B3871">
      <w:pPr>
        <w:rPr>
          <w:ins w:id="201" w:author="Thalia Priscilla" w:date="2022-10-19T18:58:00Z"/>
          <w:rFonts w:ascii="Arial" w:hAnsi="Arial" w:cs="Arial"/>
        </w:rPr>
      </w:pPr>
      <w:ins w:id="202" w:author="Thalia Priscilla" w:date="2022-10-19T18:56:00Z">
        <w:r w:rsidRPr="007F4F79">
          <w:rPr>
            <w:rFonts w:ascii="Arial" w:hAnsi="Arial" w:cs="Arial"/>
          </w:rPr>
          <w:t xml:space="preserve">Going back to the prompt, I believe it directs you to </w:t>
        </w:r>
        <w:r w:rsidRPr="007F4F79">
          <w:rPr>
            <w:rFonts w:ascii="Arial" w:hAnsi="Arial" w:cs="Arial"/>
            <w:i/>
            <w:iCs/>
          </w:rPr>
          <w:t xml:space="preserve">write </w:t>
        </w:r>
      </w:ins>
      <w:ins w:id="203" w:author="Thalia Priscilla" w:date="2022-10-19T18:59:00Z">
        <w:r w:rsidR="007F4F79" w:rsidRPr="007F4F79">
          <w:rPr>
            <w:rFonts w:ascii="Arial" w:hAnsi="Arial" w:cs="Arial"/>
            <w:i/>
            <w:iCs/>
          </w:rPr>
          <w:t>to a friend or family member</w:t>
        </w:r>
        <w:r w:rsidR="007F4F79">
          <w:rPr>
            <w:rFonts w:ascii="Arial" w:hAnsi="Arial" w:cs="Arial"/>
          </w:rPr>
          <w:t xml:space="preserve"> </w:t>
        </w:r>
      </w:ins>
      <w:ins w:id="204" w:author="Thalia Priscilla" w:date="2022-10-19T18:56:00Z">
        <w:r w:rsidRPr="007F4F79">
          <w:rPr>
            <w:rFonts w:ascii="Arial" w:hAnsi="Arial" w:cs="Arial"/>
          </w:rPr>
          <w:t>about why you want to learn in an environment like BYU considering the spiritual and educational aspects of t</w:t>
        </w:r>
      </w:ins>
      <w:ins w:id="205" w:author="Thalia Priscilla" w:date="2022-10-19T18:57:00Z">
        <w:r w:rsidRPr="007F4F79">
          <w:rPr>
            <w:rFonts w:ascii="Arial" w:hAnsi="Arial" w:cs="Arial"/>
          </w:rPr>
          <w:t xml:space="preserve">he school. </w:t>
        </w:r>
        <w:r w:rsidR="00730DBE" w:rsidRPr="007F4F79">
          <w:rPr>
            <w:rFonts w:ascii="Arial" w:hAnsi="Arial" w:cs="Arial"/>
          </w:rPr>
          <w:t xml:space="preserve">Instead of telling </w:t>
        </w:r>
        <w:r w:rsidR="007F4F79" w:rsidRPr="007F4F79">
          <w:rPr>
            <w:rFonts w:ascii="Arial" w:hAnsi="Arial" w:cs="Arial"/>
          </w:rPr>
          <w:t xml:space="preserve">the reader how your friends and family members will support your learning, your essay should be crafted as though you are telling </w:t>
        </w:r>
        <w:r w:rsidR="007F4F79" w:rsidRPr="007F4F79">
          <w:rPr>
            <w:rFonts w:ascii="Arial" w:hAnsi="Arial" w:cs="Arial"/>
            <w:i/>
            <w:iCs/>
          </w:rPr>
          <w:t>them</w:t>
        </w:r>
        <w:r w:rsidR="007F4F79" w:rsidRPr="007F4F79">
          <w:rPr>
            <w:rFonts w:ascii="Arial" w:hAnsi="Arial" w:cs="Arial"/>
          </w:rPr>
          <w:t xml:space="preserve"> why you want to learn in BYU.</w:t>
        </w:r>
      </w:ins>
    </w:p>
    <w:p w14:paraId="58F253B9" w14:textId="77777777" w:rsidR="007F4F79" w:rsidRPr="007F4F79" w:rsidRDefault="007F4F79">
      <w:pPr>
        <w:rPr>
          <w:ins w:id="206" w:author="Thalia Priscilla" w:date="2022-10-19T18:59:00Z"/>
          <w:rFonts w:ascii="Arial" w:hAnsi="Arial" w:cs="Arial"/>
        </w:rPr>
      </w:pPr>
      <w:ins w:id="207" w:author="Thalia Priscilla" w:date="2022-10-19T18:58:00Z">
        <w:r w:rsidRPr="007F4F79">
          <w:rPr>
            <w:rFonts w:ascii="Arial" w:hAnsi="Arial" w:cs="Arial"/>
          </w:rPr>
          <w:t xml:space="preserve">Concluding the essay, you can definitely tie in how your experience at Tzu Chi and your own beliefs </w:t>
        </w:r>
      </w:ins>
      <w:ins w:id="208" w:author="Thalia Priscilla" w:date="2022-10-19T18:59:00Z">
        <w:r w:rsidRPr="007F4F79">
          <w:rPr>
            <w:rFonts w:ascii="Arial" w:hAnsi="Arial" w:cs="Arial"/>
          </w:rPr>
          <w:t>motivate you to learning at BYU and what you think you will gain from a spiritual learning experience.</w:t>
        </w:r>
      </w:ins>
    </w:p>
    <w:p w14:paraId="721F96D1" w14:textId="77777777" w:rsidR="007F4F79" w:rsidRPr="007F4F79" w:rsidRDefault="007F4F79">
      <w:pPr>
        <w:rPr>
          <w:ins w:id="209" w:author="Thalia Priscilla" w:date="2022-10-19T18:59:00Z"/>
          <w:rFonts w:ascii="Arial" w:hAnsi="Arial" w:cs="Arial"/>
        </w:rPr>
      </w:pPr>
      <w:ins w:id="210" w:author="Thalia Priscilla" w:date="2022-10-19T18:59:00Z">
        <w:r w:rsidRPr="007F4F79">
          <w:rPr>
            <w:rFonts w:ascii="Arial" w:hAnsi="Arial" w:cs="Arial"/>
          </w:rPr>
          <w:t>All the best!</w:t>
        </w:r>
      </w:ins>
    </w:p>
    <w:p w14:paraId="193A2CA3" w14:textId="23A2739E" w:rsidR="007F4F79" w:rsidRPr="007F4F79" w:rsidRDefault="007F4F79">
      <w:pPr>
        <w:rPr>
          <w:rFonts w:ascii="Arial" w:hAnsi="Arial" w:cs="Arial"/>
        </w:rPr>
      </w:pPr>
      <w:ins w:id="211" w:author="Thalia Priscilla" w:date="2022-10-19T18:59:00Z">
        <w:r w:rsidRPr="007F4F79">
          <w:rPr>
            <w:rFonts w:ascii="Arial" w:hAnsi="Arial" w:cs="Arial"/>
          </w:rPr>
          <w:t>Thalia</w:t>
        </w:r>
      </w:ins>
      <w:ins w:id="212" w:author="Thalia Priscilla" w:date="2022-10-19T18:58:00Z">
        <w:r w:rsidRPr="007F4F79">
          <w:rPr>
            <w:rFonts w:ascii="Arial" w:hAnsi="Arial" w:cs="Arial"/>
          </w:rPr>
          <w:t xml:space="preserve"> </w:t>
        </w:r>
      </w:ins>
    </w:p>
    <w:sectPr w:rsidR="007F4F79" w:rsidRPr="007F4F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alia Priscilla" w:date="2022-10-19T15:53:00Z" w:initials="TP">
    <w:p w14:paraId="486E5664" w14:textId="29CEC6FA" w:rsidR="00E43149" w:rsidRDefault="00E43149">
      <w:pPr>
        <w:pStyle w:val="CommentText"/>
      </w:pPr>
      <w:r>
        <w:rPr>
          <w:rStyle w:val="CommentReference"/>
        </w:rPr>
        <w:annotationRef/>
      </w:r>
      <w:r>
        <w:rPr>
          <w:rStyle w:val="CommentReference"/>
        </w:rPr>
        <w:t>Is this correct?</w:t>
      </w:r>
    </w:p>
  </w:comment>
  <w:comment w:id="27" w:author="Thalia Priscilla" w:date="2022-10-19T15:57:00Z" w:initials="TP">
    <w:p w14:paraId="3A0A9D9F" w14:textId="1C739A01" w:rsidR="00964300" w:rsidRDefault="00964300">
      <w:pPr>
        <w:pStyle w:val="CommentText"/>
      </w:pPr>
      <w:r>
        <w:rPr>
          <w:rStyle w:val="CommentReference"/>
        </w:rPr>
        <w:annotationRef/>
      </w:r>
      <w:r>
        <w:t>This is great!</w:t>
      </w:r>
    </w:p>
  </w:comment>
  <w:comment w:id="57" w:author="Thalia Priscilla" w:date="2022-10-19T16:10:00Z" w:initials="TP">
    <w:p w14:paraId="65367DD8" w14:textId="59394CDF" w:rsidR="00CB5838" w:rsidRDefault="00CB5838">
      <w:pPr>
        <w:pStyle w:val="CommentText"/>
      </w:pPr>
      <w:r>
        <w:rPr>
          <w:rStyle w:val="CommentReference"/>
        </w:rPr>
        <w:annotationRef/>
      </w:r>
      <w:r>
        <w:t>I like the visual descriptions here</w:t>
      </w:r>
      <w:r w:rsidR="00293F49">
        <w:t>, but I think you need to keep it a lot shorter</w:t>
      </w:r>
      <w:r w:rsidR="00B35A03">
        <w:t>.</w:t>
      </w:r>
    </w:p>
  </w:comment>
  <w:comment w:id="64" w:author="Thalia Priscilla" w:date="2022-10-19T16:05:00Z" w:initials="TP">
    <w:p w14:paraId="76EBEACB" w14:textId="36414219" w:rsidR="00CB5838" w:rsidRDefault="0064342A">
      <w:pPr>
        <w:pStyle w:val="CommentText"/>
        <w:rPr>
          <w:rStyle w:val="CommentReference"/>
        </w:rPr>
      </w:pPr>
      <w:r>
        <w:rPr>
          <w:rStyle w:val="CommentReference"/>
        </w:rPr>
        <w:annotationRef/>
      </w:r>
      <w:r w:rsidR="00CB5838">
        <w:rPr>
          <w:rStyle w:val="CommentReference"/>
        </w:rPr>
        <w:t>I understand you might want to keep a vague description as to what exactly happened in this incident</w:t>
      </w:r>
      <w:r w:rsidR="007F0E47">
        <w:rPr>
          <w:rStyle w:val="CommentReference"/>
        </w:rPr>
        <w:t xml:space="preserve"> and focus on painting a picture</w:t>
      </w:r>
      <w:r w:rsidR="00CB5838">
        <w:rPr>
          <w:rStyle w:val="CommentReference"/>
        </w:rPr>
        <w:t>. Going back to the prompt though, the reader would need to know how your efforts have fallen short through you giving a brief description as to what</w:t>
      </w:r>
      <w:r w:rsidR="007F0E47">
        <w:rPr>
          <w:rStyle w:val="CommentReference"/>
        </w:rPr>
        <w:t xml:space="preserve"> the incident was</w:t>
      </w:r>
      <w:r w:rsidR="00CB5838">
        <w:rPr>
          <w:rStyle w:val="CommentReference"/>
        </w:rPr>
        <w:t>.</w:t>
      </w:r>
    </w:p>
    <w:p w14:paraId="0C433B8C" w14:textId="77777777" w:rsidR="007F0E47" w:rsidRDefault="007F0E47">
      <w:pPr>
        <w:pStyle w:val="CommentText"/>
        <w:rPr>
          <w:rStyle w:val="CommentReference"/>
        </w:rPr>
      </w:pPr>
    </w:p>
    <w:p w14:paraId="6DA8BC6D" w14:textId="093051A5" w:rsidR="007F0E47" w:rsidRPr="00CB5838" w:rsidRDefault="007F0E47">
      <w:pPr>
        <w:pStyle w:val="CommentText"/>
        <w:rPr>
          <w:sz w:val="16"/>
          <w:szCs w:val="16"/>
        </w:rPr>
      </w:pPr>
      <w:r>
        <w:rPr>
          <w:rStyle w:val="CommentReference"/>
        </w:rPr>
        <w:t>It’s okay to be less descriptive of your feelings</w:t>
      </w:r>
      <w:r w:rsidR="007F4D66">
        <w:rPr>
          <w:rStyle w:val="CommentReference"/>
        </w:rPr>
        <w:t>/thoughts</w:t>
      </w:r>
      <w:r>
        <w:rPr>
          <w:rStyle w:val="CommentReference"/>
        </w:rPr>
        <w:t xml:space="preserve"> and be more factual here to keep it within character limit.</w:t>
      </w:r>
    </w:p>
  </w:comment>
  <w:comment w:id="68" w:author="Thalia Priscilla" w:date="2022-10-19T16:40:00Z" w:initials="TP">
    <w:p w14:paraId="34F3E17C" w14:textId="4AA9B5D3" w:rsidR="00997498" w:rsidRDefault="00997498">
      <w:pPr>
        <w:pStyle w:val="CommentText"/>
      </w:pPr>
      <w:r>
        <w:rPr>
          <w:rStyle w:val="CommentReference"/>
        </w:rPr>
        <w:annotationRef/>
      </w:r>
      <w:r>
        <w:t>This is a great reflection. T</w:t>
      </w:r>
      <w:r w:rsidR="00B35A03">
        <w:t>o give effect to this point, though, t</w:t>
      </w:r>
      <w:r>
        <w:t>he previous paragraph</w:t>
      </w:r>
      <w:r w:rsidR="00B35A03">
        <w:t xml:space="preserve"> needs to convey clearly what happened that lead to this revelation. </w:t>
      </w:r>
    </w:p>
  </w:comment>
  <w:comment w:id="120" w:author="Thalia Priscilla" w:date="2022-10-19T17:13:00Z" w:initials="TP">
    <w:p w14:paraId="246E6034" w14:textId="2AC7F0DF" w:rsidR="003E7B55" w:rsidRDefault="003E7B55">
      <w:pPr>
        <w:pStyle w:val="CommentText"/>
      </w:pPr>
      <w:r>
        <w:rPr>
          <w:rStyle w:val="CommentReference"/>
        </w:rPr>
        <w:annotationRef/>
      </w:r>
      <w:r>
        <w:t>I think this can be left out to limit character count.</w:t>
      </w:r>
    </w:p>
  </w:comment>
  <w:comment w:id="122" w:author="Thalia Priscilla" w:date="2022-10-19T17:10:00Z" w:initials="TP">
    <w:p w14:paraId="20834884" w14:textId="1FEAA0E1" w:rsidR="003E7B55" w:rsidRDefault="003E7B55">
      <w:pPr>
        <w:pStyle w:val="CommentText"/>
      </w:pPr>
      <w:r>
        <w:rPr>
          <w:rStyle w:val="CommentReference"/>
        </w:rPr>
        <w:annotationRef/>
      </w:r>
      <w:r>
        <w:t>Wonderful!</w:t>
      </w:r>
    </w:p>
  </w:comment>
  <w:comment w:id="124" w:author="Thalia Priscilla" w:date="2022-10-19T17:11:00Z" w:initials="TP">
    <w:p w14:paraId="6C919425" w14:textId="048DC413" w:rsidR="003E7B55" w:rsidRDefault="003E7B55">
      <w:pPr>
        <w:pStyle w:val="CommentText"/>
      </w:pPr>
      <w:r>
        <w:rPr>
          <w:rStyle w:val="CommentReference"/>
        </w:rPr>
        <w:annotationRef/>
      </w:r>
      <w:r>
        <w:t>This is definitely very helpful.</w:t>
      </w:r>
    </w:p>
  </w:comment>
  <w:comment w:id="125" w:author="Thalia Priscilla" w:date="2022-10-19T17:12:00Z" w:initials="TP">
    <w:p w14:paraId="0C4F077D" w14:textId="1E4D1DE2" w:rsidR="003E7B55" w:rsidRDefault="003E7B55">
      <w:pPr>
        <w:pStyle w:val="CommentText"/>
      </w:pPr>
      <w:r>
        <w:rPr>
          <w:rStyle w:val="CommentReference"/>
        </w:rPr>
        <w:annotationRef/>
      </w:r>
      <w:r>
        <w:t>Considering the character limit, I suggest trimming this down and choosing only one example.</w:t>
      </w:r>
    </w:p>
  </w:comment>
  <w:comment w:id="191" w:author="Thalia Priscilla" w:date="2022-10-19T18:33:00Z" w:initials="TP">
    <w:p w14:paraId="4FB6BD06" w14:textId="1B0438A7" w:rsidR="007809C3" w:rsidRDefault="007809C3">
      <w:pPr>
        <w:pStyle w:val="CommentText"/>
      </w:pPr>
      <w:r>
        <w:rPr>
          <w:rStyle w:val="CommentReference"/>
        </w:rPr>
        <w:annotationRef/>
      </w:r>
      <w:r>
        <w:t>Great association. Instead of telling them you ‘researched’ about BYU, you might want to indicate that you believe this culture which BYU holds is similar to what you have grown up with.</w:t>
      </w:r>
    </w:p>
  </w:comment>
  <w:comment w:id="192" w:author="Thalia Priscilla" w:date="2022-10-19T17:37:00Z" w:initials="TP">
    <w:p w14:paraId="343B0BFE" w14:textId="2D291428" w:rsidR="00657868" w:rsidRDefault="00657868">
      <w:pPr>
        <w:pStyle w:val="CommentText"/>
      </w:pPr>
      <w:r>
        <w:rPr>
          <w:rStyle w:val="CommentReference"/>
        </w:rPr>
        <w:annotationRef/>
      </w:r>
      <w:r w:rsidR="00ED1A92">
        <w:rPr>
          <w:rStyle w:val="CommentReference"/>
        </w:rPr>
        <w:t>You might want to reword this</w:t>
      </w:r>
      <w:r w:rsidR="007809C3">
        <w:rPr>
          <w:rStyle w:val="CommentReference"/>
        </w:rPr>
        <w:t xml:space="preserve">.. it might be unlikely that you  knew this going into Grade 1? </w:t>
      </w:r>
      <w:r w:rsidR="007809C3" w:rsidRPr="007809C3">
        <w:rPr>
          <w:rStyle w:val="CommentReference"/>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sidR="007809C3">
        <w:rPr>
          <w:rStyle w:val="CommentReference"/>
        </w:rPr>
        <w:t xml:space="preserve"> </w:t>
      </w:r>
      <w:r w:rsidR="000C2961">
        <w:rPr>
          <w:rStyle w:val="CommentReference"/>
        </w:rPr>
        <w:t xml:space="preserve">Maybe show how your growing up in an environment like Tzu Chi shaped you to </w:t>
      </w:r>
    </w:p>
  </w:comment>
  <w:comment w:id="193" w:author="Thalia Priscilla" w:date="2022-10-19T17:36:00Z" w:initials="TP">
    <w:p w14:paraId="4FBA827D" w14:textId="77777777" w:rsidR="00657868" w:rsidRDefault="00657868">
      <w:pPr>
        <w:pStyle w:val="CommentText"/>
      </w:pPr>
      <w:r>
        <w:rPr>
          <w:rStyle w:val="CommentReference"/>
        </w:rPr>
        <w:annotationRef/>
      </w:r>
      <w:r>
        <w:t>I think the prompt talks about your delivery of your story as if you were explaining the reasons you want to learn in BYU’s environment. You don’t really need to mention the support of your friends and family in this part.</w:t>
      </w:r>
    </w:p>
    <w:p w14:paraId="261B7C48" w14:textId="77777777" w:rsidR="007B3871" w:rsidRDefault="007B3871">
      <w:pPr>
        <w:pStyle w:val="CommentText"/>
      </w:pPr>
    </w:p>
    <w:p w14:paraId="7D5B1E4D" w14:textId="6C226617" w:rsidR="007B3871" w:rsidRDefault="007B3871">
      <w:pPr>
        <w:pStyle w:val="CommentText"/>
      </w:pPr>
      <w:r>
        <w:t>Instead, you can conclude to let them know how learning in an environment like BYU will contribute to your spiritual and educational growth.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E5664" w15:done="0"/>
  <w15:commentEx w15:paraId="3A0A9D9F" w15:done="0"/>
  <w15:commentEx w15:paraId="65367DD8" w15:done="0"/>
  <w15:commentEx w15:paraId="6DA8BC6D" w15:done="0"/>
  <w15:commentEx w15:paraId="34F3E17C" w15:done="0"/>
  <w15:commentEx w15:paraId="246E6034" w15:done="0"/>
  <w15:commentEx w15:paraId="20834884" w15:done="0"/>
  <w15:commentEx w15:paraId="6C919425" w15:done="0"/>
  <w15:commentEx w15:paraId="0C4F077D" w15:done="0"/>
  <w15:commentEx w15:paraId="4FB6BD06" w15:done="0"/>
  <w15:commentEx w15:paraId="343B0BFE" w15:done="0"/>
  <w15:commentEx w15:paraId="7D5B1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9C03" w16cex:dateUtc="2022-10-19T08:53:00Z"/>
  <w16cex:commentExtensible w16cex:durableId="26FA9CD6" w16cex:dateUtc="2022-10-19T08:57:00Z"/>
  <w16cex:commentExtensible w16cex:durableId="26FA9FEB" w16cex:dateUtc="2022-10-19T09:10:00Z"/>
  <w16cex:commentExtensible w16cex:durableId="26FA9EDE" w16cex:dateUtc="2022-10-19T09:05:00Z"/>
  <w16cex:commentExtensible w16cex:durableId="26FAA702" w16cex:dateUtc="2022-10-19T09:40:00Z"/>
  <w16cex:commentExtensible w16cex:durableId="26FAAEA9" w16cex:dateUtc="2022-10-19T10:13:00Z"/>
  <w16cex:commentExtensible w16cex:durableId="26FAAE1B" w16cex:dateUtc="2022-10-19T10:10:00Z"/>
  <w16cex:commentExtensible w16cex:durableId="26FAAE3B" w16cex:dateUtc="2022-10-19T10:11:00Z"/>
  <w16cex:commentExtensible w16cex:durableId="26FAAE6A" w16cex:dateUtc="2022-10-19T10:12:00Z"/>
  <w16cex:commentExtensible w16cex:durableId="26FAC192" w16cex:dateUtc="2022-10-19T11:33:00Z"/>
  <w16cex:commentExtensible w16cex:durableId="26FAB477" w16cex:dateUtc="2022-10-19T10:37:00Z"/>
  <w16cex:commentExtensible w16cex:durableId="26FAB40A" w16cex:dateUtc="2022-10-19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E5664" w16cid:durableId="26FA9C03"/>
  <w16cid:commentId w16cid:paraId="3A0A9D9F" w16cid:durableId="26FA9CD6"/>
  <w16cid:commentId w16cid:paraId="65367DD8" w16cid:durableId="26FA9FEB"/>
  <w16cid:commentId w16cid:paraId="6DA8BC6D" w16cid:durableId="26FA9EDE"/>
  <w16cid:commentId w16cid:paraId="34F3E17C" w16cid:durableId="26FAA702"/>
  <w16cid:commentId w16cid:paraId="246E6034" w16cid:durableId="26FAAEA9"/>
  <w16cid:commentId w16cid:paraId="20834884" w16cid:durableId="26FAAE1B"/>
  <w16cid:commentId w16cid:paraId="6C919425" w16cid:durableId="26FAAE3B"/>
  <w16cid:commentId w16cid:paraId="0C4F077D" w16cid:durableId="26FAAE6A"/>
  <w16cid:commentId w16cid:paraId="4FB6BD06" w16cid:durableId="26FAC192"/>
  <w16cid:commentId w16cid:paraId="343B0BFE" w16cid:durableId="26FAB477"/>
  <w16cid:commentId w16cid:paraId="7D5B1E4D" w16cid:durableId="26FAB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A5E"/>
    <w:multiLevelType w:val="multilevel"/>
    <w:tmpl w:val="3D067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56F73"/>
    <w:multiLevelType w:val="multilevel"/>
    <w:tmpl w:val="BC268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07FBD"/>
    <w:multiLevelType w:val="multilevel"/>
    <w:tmpl w:val="A41AEB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A3AC8"/>
    <w:multiLevelType w:val="multilevel"/>
    <w:tmpl w:val="B536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01E5A"/>
    <w:multiLevelType w:val="multilevel"/>
    <w:tmpl w:val="260CF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E4218"/>
    <w:multiLevelType w:val="multilevel"/>
    <w:tmpl w:val="851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02B1A"/>
    <w:multiLevelType w:val="hybridMultilevel"/>
    <w:tmpl w:val="6E760FF0"/>
    <w:lvl w:ilvl="0" w:tplc="C2F0FA6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44"/>
    <w:rsid w:val="00023286"/>
    <w:rsid w:val="000C2961"/>
    <w:rsid w:val="00293F49"/>
    <w:rsid w:val="002A3FC4"/>
    <w:rsid w:val="002B66F8"/>
    <w:rsid w:val="00337044"/>
    <w:rsid w:val="003E7B55"/>
    <w:rsid w:val="004310F2"/>
    <w:rsid w:val="005578C5"/>
    <w:rsid w:val="005F4720"/>
    <w:rsid w:val="0064342A"/>
    <w:rsid w:val="00657868"/>
    <w:rsid w:val="006846EF"/>
    <w:rsid w:val="00730DBE"/>
    <w:rsid w:val="007809C3"/>
    <w:rsid w:val="007B3871"/>
    <w:rsid w:val="007F0E47"/>
    <w:rsid w:val="007F4D66"/>
    <w:rsid w:val="007F4F79"/>
    <w:rsid w:val="008148A6"/>
    <w:rsid w:val="009427C8"/>
    <w:rsid w:val="00964300"/>
    <w:rsid w:val="0096760E"/>
    <w:rsid w:val="00997498"/>
    <w:rsid w:val="00A61873"/>
    <w:rsid w:val="00B35A03"/>
    <w:rsid w:val="00B836FF"/>
    <w:rsid w:val="00CB5838"/>
    <w:rsid w:val="00CC3000"/>
    <w:rsid w:val="00CF42B4"/>
    <w:rsid w:val="00D73FB6"/>
    <w:rsid w:val="00E43149"/>
    <w:rsid w:val="00ED1A92"/>
    <w:rsid w:val="00F328CA"/>
    <w:rsid w:val="00F91F4F"/>
    <w:rsid w:val="00FA26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E268"/>
  <w15:chartTrackingRefBased/>
  <w15:docId w15:val="{8B7B8D3F-DF15-4672-B265-82472D16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0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337044"/>
    <w:rPr>
      <w:color w:val="0000FF"/>
      <w:u w:val="single"/>
    </w:rPr>
  </w:style>
  <w:style w:type="paragraph" w:styleId="Revision">
    <w:name w:val="Revision"/>
    <w:hidden/>
    <w:uiPriority w:val="99"/>
    <w:semiHidden/>
    <w:rsid w:val="0096760E"/>
    <w:pPr>
      <w:spacing w:after="0" w:line="240" w:lineRule="auto"/>
    </w:pPr>
  </w:style>
  <w:style w:type="character" w:styleId="CommentReference">
    <w:name w:val="annotation reference"/>
    <w:basedOn w:val="DefaultParagraphFont"/>
    <w:uiPriority w:val="99"/>
    <w:semiHidden/>
    <w:unhideWhenUsed/>
    <w:rsid w:val="00E43149"/>
    <w:rPr>
      <w:sz w:val="16"/>
      <w:szCs w:val="16"/>
    </w:rPr>
  </w:style>
  <w:style w:type="paragraph" w:styleId="CommentText">
    <w:name w:val="annotation text"/>
    <w:basedOn w:val="Normal"/>
    <w:link w:val="CommentTextChar"/>
    <w:uiPriority w:val="99"/>
    <w:semiHidden/>
    <w:unhideWhenUsed/>
    <w:rsid w:val="00E43149"/>
    <w:pPr>
      <w:spacing w:line="240" w:lineRule="auto"/>
    </w:pPr>
    <w:rPr>
      <w:sz w:val="20"/>
      <w:szCs w:val="20"/>
    </w:rPr>
  </w:style>
  <w:style w:type="character" w:customStyle="1" w:styleId="CommentTextChar">
    <w:name w:val="Comment Text Char"/>
    <w:basedOn w:val="DefaultParagraphFont"/>
    <w:link w:val="CommentText"/>
    <w:uiPriority w:val="99"/>
    <w:semiHidden/>
    <w:rsid w:val="00E43149"/>
    <w:rPr>
      <w:sz w:val="20"/>
      <w:szCs w:val="20"/>
    </w:rPr>
  </w:style>
  <w:style w:type="paragraph" w:styleId="CommentSubject">
    <w:name w:val="annotation subject"/>
    <w:basedOn w:val="CommentText"/>
    <w:next w:val="CommentText"/>
    <w:link w:val="CommentSubjectChar"/>
    <w:uiPriority w:val="99"/>
    <w:semiHidden/>
    <w:unhideWhenUsed/>
    <w:rsid w:val="00E43149"/>
    <w:rPr>
      <w:b/>
      <w:bCs/>
    </w:rPr>
  </w:style>
  <w:style w:type="character" w:customStyle="1" w:styleId="CommentSubjectChar">
    <w:name w:val="Comment Subject Char"/>
    <w:basedOn w:val="CommentTextChar"/>
    <w:link w:val="CommentSubject"/>
    <w:uiPriority w:val="99"/>
    <w:semiHidden/>
    <w:rsid w:val="00E43149"/>
    <w:rPr>
      <w:b/>
      <w:bCs/>
      <w:sz w:val="20"/>
      <w:szCs w:val="20"/>
    </w:rPr>
  </w:style>
  <w:style w:type="paragraph" w:styleId="ListParagraph">
    <w:name w:val="List Paragraph"/>
    <w:basedOn w:val="Normal"/>
    <w:uiPriority w:val="34"/>
    <w:qFormat/>
    <w:rsid w:val="00B8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6</cp:revision>
  <dcterms:created xsi:type="dcterms:W3CDTF">2022-10-17T01:55:00Z</dcterms:created>
  <dcterms:modified xsi:type="dcterms:W3CDTF">2022-10-19T12:01:00Z</dcterms:modified>
</cp:coreProperties>
</file>