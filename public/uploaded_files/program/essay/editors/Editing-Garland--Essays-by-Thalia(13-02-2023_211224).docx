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70E1" w14:textId="3347EBCD" w:rsidR="004E2B66" w:rsidRPr="004E2B66" w:rsidRDefault="004E2B66" w:rsidP="00E51ACA">
      <w:pPr>
        <w:spacing w:line="480" w:lineRule="auto"/>
        <w:jc w:val="both"/>
        <w:rPr>
          <w:rFonts w:ascii="Times New Roman" w:hAnsi="Times New Roman" w:cs="Times New Roman"/>
          <w:b/>
          <w:bCs/>
        </w:rPr>
      </w:pPr>
      <w:r w:rsidRPr="004E2B66">
        <w:rPr>
          <w:rFonts w:ascii="Times New Roman" w:hAnsi="Times New Roman" w:cs="Times New Roman"/>
          <w:b/>
          <w:bCs/>
          <w:color w:val="000000" w:themeColor="text1"/>
          <w:shd w:val="clear" w:color="auto" w:fill="FFFFFF"/>
        </w:rPr>
        <w:t>Please provide a statement that addresses your reasons for transferring and the objectives you hope to achieve. You can type directly into the box, or you can paste text from another source.</w:t>
      </w:r>
      <w:r w:rsidRPr="004E2B66">
        <w:rPr>
          <w:rStyle w:val="apple-converted-space"/>
          <w:rFonts w:ascii="Times New Roman" w:hAnsi="Times New Roman" w:cs="Times New Roman"/>
          <w:b/>
          <w:bCs/>
          <w:color w:val="000000" w:themeColor="text1"/>
          <w:shd w:val="clear" w:color="auto" w:fill="FFFFFF"/>
        </w:rPr>
        <w:t> </w:t>
      </w:r>
    </w:p>
    <w:p w14:paraId="78086DA5" w14:textId="3A07B49B" w:rsidR="00E51ACA" w:rsidRPr="004E2B66" w:rsidRDefault="004E2B66" w:rsidP="004E2B66">
      <w:pPr>
        <w:spacing w:line="480" w:lineRule="auto"/>
        <w:ind w:firstLine="720"/>
        <w:jc w:val="both"/>
        <w:rPr>
          <w:rFonts w:ascii="Times New Roman" w:hAnsi="Times New Roman" w:cs="Times New Roman"/>
        </w:rPr>
      </w:pPr>
      <w:r w:rsidRPr="004E2B66">
        <w:rPr>
          <w:rFonts w:ascii="Times New Roman" w:hAnsi="Times New Roman" w:cs="Times New Roman"/>
        </w:rPr>
        <w:t xml:space="preserve">As a student of biology, I will probably never stop wondering about the direction that my life will take after graduation, but there is one thing that I can say for sure. To attain a lower death rate due to a lack of accessibility to medications, one of my lifelong goals has been to establish a business that manufactures a wide variety of medicines that are in high demand by people in every region of the world. One of the most pressing problems that the world is dealing with </w:t>
      </w:r>
      <w:proofErr w:type="gramStart"/>
      <w:r w:rsidRPr="004E2B66">
        <w:rPr>
          <w:rFonts w:ascii="Times New Roman" w:hAnsi="Times New Roman" w:cs="Times New Roman"/>
        </w:rPr>
        <w:t>at the moment</w:t>
      </w:r>
      <w:proofErr w:type="gramEnd"/>
      <w:r w:rsidRPr="004E2B66">
        <w:rPr>
          <w:rFonts w:ascii="Times New Roman" w:hAnsi="Times New Roman" w:cs="Times New Roman"/>
        </w:rPr>
        <w:t xml:space="preserve"> is how to provide care for persons using pharmaceuticals. In addition to delivering medicines that are already available, I have always pictured myself developing a treatment for HIV, which has been squeezing the lives of a lot of people recently.</w:t>
      </w:r>
      <w:r w:rsidR="00812BFE" w:rsidRPr="004E2B66">
        <w:rPr>
          <w:rFonts w:ascii="Times New Roman" w:hAnsi="Times New Roman" w:cs="Times New Roman"/>
        </w:rPr>
        <w:t xml:space="preserve"> </w:t>
      </w:r>
    </w:p>
    <w:p w14:paraId="16A5FE61" w14:textId="6AAC1440" w:rsidR="004E2B66" w:rsidRDefault="00812BFE" w:rsidP="004E2B66">
      <w:pPr>
        <w:spacing w:line="480" w:lineRule="auto"/>
        <w:jc w:val="both"/>
        <w:rPr>
          <w:rFonts w:ascii="Times New Roman" w:hAnsi="Times New Roman" w:cs="Times New Roman"/>
        </w:rPr>
      </w:pPr>
      <w:r>
        <w:rPr>
          <w:rFonts w:ascii="Times New Roman" w:hAnsi="Times New Roman" w:cs="Times New Roman"/>
        </w:rPr>
        <w:tab/>
      </w:r>
      <w:r w:rsidR="004E2B66" w:rsidRPr="004E2B66">
        <w:rPr>
          <w:rFonts w:ascii="Times New Roman" w:hAnsi="Times New Roman" w:cs="Times New Roman"/>
        </w:rPr>
        <w:t xml:space="preserve">Due to the introduction of a new strain known as Omicron, the number of COVID-19 cases skyrocketed beginning </w:t>
      </w:r>
      <w:del w:id="0" w:author="Thalia Priscilla" w:date="2023-02-13T18:32:00Z">
        <w:r w:rsidR="004E2B66" w:rsidRPr="004E2B66" w:rsidDel="002F3D92">
          <w:rPr>
            <w:rFonts w:ascii="Times New Roman" w:hAnsi="Times New Roman" w:cs="Times New Roman"/>
          </w:rPr>
          <w:delText xml:space="preserve">with </w:delText>
        </w:r>
      </w:del>
      <w:ins w:id="1" w:author="Thalia Priscilla" w:date="2023-02-13T18:32:00Z">
        <w:r w:rsidR="002F3D92">
          <w:rPr>
            <w:rFonts w:ascii="Times New Roman" w:hAnsi="Times New Roman" w:cs="Times New Roman"/>
          </w:rPr>
          <w:t>in</w:t>
        </w:r>
        <w:r w:rsidR="002F3D92" w:rsidRPr="004E2B66">
          <w:rPr>
            <w:rFonts w:ascii="Times New Roman" w:hAnsi="Times New Roman" w:cs="Times New Roman"/>
          </w:rPr>
          <w:t xml:space="preserve"> </w:t>
        </w:r>
      </w:ins>
      <w:r w:rsidR="004E2B66" w:rsidRPr="004E2B66">
        <w:rPr>
          <w:rFonts w:ascii="Times New Roman" w:hAnsi="Times New Roman" w:cs="Times New Roman"/>
        </w:rPr>
        <w:t xml:space="preserve">the summer of 2021. As a result of having a peak of 64 000 patients in a day, there was a significant decrease in the stock of pharmaceuticals. When stores ran out of them, there were queues that would take hours to circle around the parking lot for the sake of people providing them to their loved ones. As a result of such a blow to the pharmaceutical business in Indonesia, many people lost their lives because they were unable to obtain treatment. After that, I went deeper into the pharmaceutical industry by gaining an understanding of the business and/or marketing side of the industry by watching videos on YouTube and reading articles in FiercePharma. I also gained an understanding of the biological side of the industry by speaking with my instructor about various issues and attempting to devise a solution that does not disadvantage both sides. </w:t>
      </w:r>
    </w:p>
    <w:p w14:paraId="18A5490B" w14:textId="6AA1AD60" w:rsidR="004E2B66" w:rsidRDefault="004E2B66" w:rsidP="004E2B66">
      <w:pPr>
        <w:spacing w:line="480" w:lineRule="auto"/>
        <w:ind w:firstLine="720"/>
        <w:jc w:val="both"/>
        <w:rPr>
          <w:rFonts w:ascii="Times New Roman" w:hAnsi="Times New Roman" w:cs="Times New Roman"/>
        </w:rPr>
      </w:pPr>
      <w:commentRangeStart w:id="2"/>
      <w:r w:rsidRPr="004E2B66">
        <w:rPr>
          <w:rFonts w:ascii="Times New Roman" w:hAnsi="Times New Roman" w:cs="Times New Roman"/>
        </w:rPr>
        <w:lastRenderedPageBreak/>
        <w:t xml:space="preserve">There are still numerous </w:t>
      </w:r>
      <w:commentRangeEnd w:id="2"/>
      <w:r w:rsidR="0072194D">
        <w:rPr>
          <w:rStyle w:val="CommentReference"/>
        </w:rPr>
        <w:commentReference w:id="2"/>
      </w:r>
      <w:r w:rsidRPr="004E2B66">
        <w:rPr>
          <w:rFonts w:ascii="Times New Roman" w:hAnsi="Times New Roman" w:cs="Times New Roman"/>
        </w:rPr>
        <w:t xml:space="preserve">diseases that have not been fully investigated, and some of them are currently incurable; nevertheless, given the current state of medical technology, it is possible that the term "incurable" </w:t>
      </w:r>
      <w:ins w:id="3" w:author="Thalia Priscilla" w:date="2023-02-13T19:16:00Z">
        <w:r w:rsidR="00CF51CD">
          <w:rPr>
            <w:rFonts w:ascii="Times New Roman" w:hAnsi="Times New Roman" w:cs="Times New Roman"/>
          </w:rPr>
          <w:t>c</w:t>
        </w:r>
      </w:ins>
      <w:del w:id="4" w:author="Thalia Priscilla" w:date="2023-02-13T19:16:00Z">
        <w:r w:rsidRPr="004E2B66" w:rsidDel="00CF51CD">
          <w:rPr>
            <w:rFonts w:ascii="Times New Roman" w:hAnsi="Times New Roman" w:cs="Times New Roman"/>
          </w:rPr>
          <w:delText>sh</w:delText>
        </w:r>
      </w:del>
      <w:r w:rsidRPr="004E2B66">
        <w:rPr>
          <w:rFonts w:ascii="Times New Roman" w:hAnsi="Times New Roman" w:cs="Times New Roman"/>
        </w:rPr>
        <w:t xml:space="preserve">ould be revised. My interest in pursuing a career in biology has always been driven by my desire to learn more about technology and the ways in which it may intersect with biology. I accomplish this primarily through reading books and publications. </w:t>
      </w:r>
    </w:p>
    <w:p w14:paraId="54E98E00" w14:textId="682ACA26" w:rsidR="004E2B66" w:rsidRDefault="004E2B66" w:rsidP="004E2B66">
      <w:pPr>
        <w:spacing w:line="480" w:lineRule="auto"/>
        <w:ind w:firstLine="720"/>
        <w:jc w:val="both"/>
        <w:rPr>
          <w:rFonts w:ascii="Times New Roman" w:hAnsi="Times New Roman" w:cs="Times New Roman"/>
        </w:rPr>
      </w:pPr>
      <w:r w:rsidRPr="004E2B66">
        <w:rPr>
          <w:rFonts w:ascii="Times New Roman" w:hAnsi="Times New Roman" w:cs="Times New Roman"/>
        </w:rPr>
        <w:t xml:space="preserve">Producing therapeutic medications on a large scale will involve investment of both time and expertise, particularly about the biology of the human body. Because of this, </w:t>
      </w:r>
      <w:del w:id="5" w:author="Thalia Priscilla" w:date="2023-02-13T18:36:00Z">
        <w:r w:rsidRPr="004E2B66" w:rsidDel="002F3D92">
          <w:rPr>
            <w:rFonts w:ascii="Times New Roman" w:hAnsi="Times New Roman" w:cs="Times New Roman"/>
          </w:rPr>
          <w:delText xml:space="preserve">in order </w:delText>
        </w:r>
      </w:del>
      <w:r w:rsidRPr="004E2B66">
        <w:rPr>
          <w:rFonts w:ascii="Times New Roman" w:hAnsi="Times New Roman" w:cs="Times New Roman"/>
        </w:rPr>
        <w:t xml:space="preserve">for me to get a job in this field, </w:t>
      </w:r>
      <w:commentRangeStart w:id="6"/>
      <w:r w:rsidRPr="004E2B66">
        <w:rPr>
          <w:rFonts w:ascii="Times New Roman" w:hAnsi="Times New Roman" w:cs="Times New Roman"/>
        </w:rPr>
        <w:t>I will need to have a master's degree at the very least.</w:t>
      </w:r>
      <w:commentRangeEnd w:id="6"/>
      <w:r w:rsidR="00171BB8">
        <w:rPr>
          <w:rStyle w:val="CommentReference"/>
        </w:rPr>
        <w:commentReference w:id="6"/>
      </w:r>
      <w:r w:rsidRPr="004E2B66">
        <w:rPr>
          <w:rFonts w:ascii="Times New Roman" w:hAnsi="Times New Roman" w:cs="Times New Roman"/>
        </w:rPr>
        <w:t xml:space="preserve"> If I have a master's degree, I will have a more comprehensive understanding of how medicinal drugs would function on persons, cells, and a variety of other elements. This will be an advantage for me. Not only will schooling assist me in achieving my objective, but the skill set that I will acquire at USC has the potential to significantly improve my position in the world once I am no longer under the guidance of professionals. </w:t>
      </w:r>
    </w:p>
    <w:p w14:paraId="11D1C61C" w14:textId="34568185" w:rsidR="00B16928" w:rsidRDefault="004E2B66" w:rsidP="004E2B66">
      <w:pPr>
        <w:spacing w:line="480" w:lineRule="auto"/>
        <w:ind w:firstLine="720"/>
        <w:jc w:val="both"/>
        <w:rPr>
          <w:rFonts w:ascii="Times New Roman" w:hAnsi="Times New Roman" w:cs="Times New Roman"/>
        </w:rPr>
      </w:pPr>
      <w:commentRangeStart w:id="7"/>
      <w:r w:rsidRPr="004E2B66">
        <w:rPr>
          <w:rFonts w:ascii="Times New Roman" w:hAnsi="Times New Roman" w:cs="Times New Roman"/>
        </w:rPr>
        <w:t xml:space="preserve">Research is the single most important thing I can do to make progress toward all of </w:t>
      </w:r>
      <w:proofErr w:type="gramStart"/>
      <w:r w:rsidRPr="004E2B66">
        <w:rPr>
          <w:rFonts w:ascii="Times New Roman" w:hAnsi="Times New Roman" w:cs="Times New Roman"/>
        </w:rPr>
        <w:t xml:space="preserve">my </w:t>
      </w:r>
      <w:ins w:id="8" w:author="Thalia Priscilla" w:date="2023-02-13T19:35:00Z">
        <w:r w:rsidR="00171BB8">
          <w:rPr>
            <w:rFonts w:ascii="Times New Roman" w:hAnsi="Times New Roman" w:cs="Times New Roman"/>
          </w:rPr>
          <w:t xml:space="preserve"> </w:t>
        </w:r>
      </w:ins>
      <w:r w:rsidRPr="004E2B66">
        <w:rPr>
          <w:rFonts w:ascii="Times New Roman" w:hAnsi="Times New Roman" w:cs="Times New Roman"/>
        </w:rPr>
        <w:t>objectives</w:t>
      </w:r>
      <w:proofErr w:type="gramEnd"/>
      <w:r w:rsidRPr="004E2B66">
        <w:rPr>
          <w:rFonts w:ascii="Times New Roman" w:hAnsi="Times New Roman" w:cs="Times New Roman"/>
        </w:rPr>
        <w:t xml:space="preserve">. The topic of vaccines and the question of </w:t>
      </w:r>
      <w:proofErr w:type="gramStart"/>
      <w:r w:rsidRPr="004E2B66">
        <w:rPr>
          <w:rFonts w:ascii="Times New Roman" w:hAnsi="Times New Roman" w:cs="Times New Roman"/>
        </w:rPr>
        <w:t>whether or not</w:t>
      </w:r>
      <w:proofErr w:type="gramEnd"/>
      <w:r w:rsidRPr="004E2B66">
        <w:rPr>
          <w:rFonts w:ascii="Times New Roman" w:hAnsi="Times New Roman" w:cs="Times New Roman"/>
        </w:rPr>
        <w:t xml:space="preserve"> it is possible to produce antibodies that are designed to be permanent is likely to be one of the most popular areas of scientific attention. </w:t>
      </w:r>
      <w:proofErr w:type="gramStart"/>
      <w:r w:rsidRPr="004E2B66">
        <w:rPr>
          <w:rFonts w:ascii="Times New Roman" w:hAnsi="Times New Roman" w:cs="Times New Roman"/>
        </w:rPr>
        <w:t>In an effort to</w:t>
      </w:r>
      <w:proofErr w:type="gramEnd"/>
      <w:r w:rsidRPr="004E2B66">
        <w:rPr>
          <w:rFonts w:ascii="Times New Roman" w:hAnsi="Times New Roman" w:cs="Times New Roman"/>
        </w:rPr>
        <w:t xml:space="preserve"> get additional knowledge, I have written a research paper that focuses primarily on vaccines and the process by which they function. </w:t>
      </w:r>
      <w:proofErr w:type="gramStart"/>
      <w:r w:rsidRPr="004E2B66">
        <w:rPr>
          <w:rFonts w:ascii="Times New Roman" w:hAnsi="Times New Roman" w:cs="Times New Roman"/>
        </w:rPr>
        <w:t>Despite the fact that</w:t>
      </w:r>
      <w:proofErr w:type="gramEnd"/>
      <w:r w:rsidRPr="004E2B66">
        <w:rPr>
          <w:rFonts w:ascii="Times New Roman" w:hAnsi="Times New Roman" w:cs="Times New Roman"/>
        </w:rPr>
        <w:t xml:space="preserve"> this is only a very small step towards reaching the end, it taught me a great deal. I have gained knowledge on how to construct a research paper as well as how to get reliable material by using publications that have been peer-reviewed.</w:t>
      </w:r>
      <w:commentRangeEnd w:id="7"/>
      <w:r w:rsidR="002F3D92">
        <w:rPr>
          <w:rStyle w:val="CommentReference"/>
        </w:rPr>
        <w:commentReference w:id="7"/>
      </w:r>
    </w:p>
    <w:p w14:paraId="11C9713C" w14:textId="77777777" w:rsidR="00812BFE" w:rsidRDefault="00812BFE" w:rsidP="00E51ACA">
      <w:pPr>
        <w:spacing w:line="480" w:lineRule="auto"/>
        <w:jc w:val="both"/>
        <w:rPr>
          <w:rFonts w:ascii="Times New Roman" w:hAnsi="Times New Roman" w:cs="Times New Roman"/>
        </w:rPr>
      </w:pPr>
    </w:p>
    <w:p w14:paraId="601F03D3" w14:textId="481866FD" w:rsidR="00E51ACA" w:rsidRDefault="004E2B66" w:rsidP="00E51ACA">
      <w:pPr>
        <w:spacing w:line="480" w:lineRule="auto"/>
        <w:jc w:val="both"/>
        <w:rPr>
          <w:rStyle w:val="apple-converted-space"/>
          <w:rFonts w:ascii="Times New Roman" w:hAnsi="Times New Roman" w:cs="Times New Roman"/>
          <w:b/>
          <w:bCs/>
          <w:color w:val="000000" w:themeColor="text1"/>
          <w:shd w:val="clear" w:color="auto" w:fill="FFFFFF"/>
        </w:rPr>
      </w:pPr>
      <w:r w:rsidRPr="004E2B66">
        <w:rPr>
          <w:rFonts w:ascii="Times New Roman" w:hAnsi="Times New Roman" w:cs="Times New Roman"/>
          <w:b/>
          <w:bCs/>
          <w:color w:val="000000" w:themeColor="text1"/>
          <w:shd w:val="clear" w:color="auto" w:fill="FFFFFF"/>
        </w:rPr>
        <w:lastRenderedPageBreak/>
        <w:t>Describe how you plan to pursue your academic interests and why you want to explore them at USC specifica</w:t>
      </w:r>
      <w:r>
        <w:rPr>
          <w:rFonts w:ascii="Times New Roman" w:hAnsi="Times New Roman" w:cs="Times New Roman"/>
          <w:b/>
          <w:bCs/>
          <w:color w:val="000000" w:themeColor="text1"/>
          <w:shd w:val="clear" w:color="auto" w:fill="FFFFFF"/>
        </w:rPr>
        <w:t>l</w:t>
      </w:r>
      <w:r w:rsidRPr="004E2B66">
        <w:rPr>
          <w:rFonts w:ascii="Times New Roman" w:hAnsi="Times New Roman" w:cs="Times New Roman"/>
          <w:b/>
          <w:bCs/>
          <w:color w:val="000000" w:themeColor="text1"/>
          <w:shd w:val="clear" w:color="auto" w:fill="FFFFFF"/>
        </w:rPr>
        <w:t>ly. Please feel free to address your first- and second-choice major selections.</w:t>
      </w:r>
      <w:r w:rsidRPr="004E2B66">
        <w:rPr>
          <w:rStyle w:val="apple-converted-space"/>
          <w:rFonts w:ascii="Times New Roman" w:hAnsi="Times New Roman" w:cs="Times New Roman"/>
          <w:b/>
          <w:bCs/>
          <w:color w:val="000000" w:themeColor="text1"/>
          <w:shd w:val="clear" w:color="auto" w:fill="FFFFFF"/>
        </w:rPr>
        <w:t> </w:t>
      </w:r>
    </w:p>
    <w:p w14:paraId="71FFD92A" w14:textId="5116F6F2" w:rsidR="003B4133" w:rsidRDefault="004E2B66" w:rsidP="003B4133">
      <w:pPr>
        <w:pStyle w:val="selectable-text"/>
        <w:spacing w:line="480" w:lineRule="auto"/>
      </w:pPr>
      <w:r>
        <w:tab/>
      </w:r>
      <w:moveToRangeStart w:id="9" w:author="Thalia Priscilla" w:date="2023-02-13T21:02:00Z" w:name="move127214575"/>
      <w:moveTo w:id="10" w:author="Thalia Priscilla" w:date="2023-02-13T21:02:00Z">
        <w:r w:rsidR="00191720">
          <w:rPr>
            <w:rStyle w:val="selectable-text1"/>
          </w:rPr>
          <w:t xml:space="preserve">I have always been fascinated by the intricacies of the natural world and the impact </w:t>
        </w:r>
        <w:del w:id="11" w:author="Thalia Priscilla" w:date="2023-02-13T21:02:00Z">
          <w:r w:rsidR="00191720" w:rsidDel="00191720">
            <w:rPr>
              <w:rStyle w:val="selectable-text1"/>
            </w:rPr>
            <w:delText>that</w:delText>
          </w:r>
        </w:del>
      </w:moveTo>
      <w:ins w:id="12" w:author="Thalia Priscilla" w:date="2023-02-13T21:02:00Z">
        <w:r w:rsidR="00191720">
          <w:rPr>
            <w:rStyle w:val="selectable-text1"/>
          </w:rPr>
          <w:t>of</w:t>
        </w:r>
      </w:ins>
      <w:moveTo w:id="13" w:author="Thalia Priscilla" w:date="2023-02-13T21:02:00Z">
        <w:r w:rsidR="00191720">
          <w:rPr>
            <w:rStyle w:val="selectable-text1"/>
          </w:rPr>
          <w:t xml:space="preserve"> biological processes </w:t>
        </w:r>
        <w:del w:id="14" w:author="Thalia Priscilla" w:date="2023-02-13T21:02:00Z">
          <w:r w:rsidR="00191720" w:rsidDel="00191720">
            <w:rPr>
              <w:rStyle w:val="selectable-text1"/>
            </w:rPr>
            <w:delText xml:space="preserve">have </w:delText>
          </w:r>
        </w:del>
        <w:r w:rsidR="00191720">
          <w:rPr>
            <w:rStyle w:val="selectable-text1"/>
          </w:rPr>
          <w:t>on our daily lives.</w:t>
        </w:r>
        <w:r w:rsidR="00191720">
          <w:t xml:space="preserve"> </w:t>
        </w:r>
      </w:moveTo>
      <w:moveToRangeEnd w:id="9"/>
      <w:r w:rsidR="003B4133">
        <w:rPr>
          <w:rStyle w:val="selectable-text1"/>
        </w:rPr>
        <w:t xml:space="preserve">I look forward to involving myself in research with the </w:t>
      </w:r>
      <w:proofErr w:type="gramStart"/>
      <w:r w:rsidR="003B4133">
        <w:rPr>
          <w:rStyle w:val="selectable-text1"/>
        </w:rPr>
        <w:t>Biology</w:t>
      </w:r>
      <w:proofErr w:type="gramEnd"/>
      <w:r w:rsidR="003B4133">
        <w:rPr>
          <w:rStyle w:val="selectable-text1"/>
        </w:rPr>
        <w:t xml:space="preserve"> department at USC, obtaining new biological knowledge and skills essential </w:t>
      </w:r>
      <w:commentRangeStart w:id="15"/>
      <w:r w:rsidR="003B4133">
        <w:rPr>
          <w:rStyle w:val="selectable-text1"/>
        </w:rPr>
        <w:t>to helping my community back home</w:t>
      </w:r>
      <w:commentRangeEnd w:id="15"/>
      <w:r w:rsidR="00191720">
        <w:rPr>
          <w:rStyle w:val="CommentReference"/>
          <w:rFonts w:asciiTheme="minorHAnsi" w:eastAsiaTheme="minorHAnsi" w:hAnsiTheme="minorHAnsi" w:cstheme="minorBidi"/>
          <w:kern w:val="2"/>
          <w14:ligatures w14:val="standardContextual"/>
        </w:rPr>
        <w:commentReference w:id="15"/>
      </w:r>
      <w:r w:rsidR="003B4133">
        <w:rPr>
          <w:rStyle w:val="selectable-text1"/>
        </w:rPr>
        <w:t xml:space="preserve">. </w:t>
      </w:r>
      <w:moveFromRangeStart w:id="16" w:author="Thalia Priscilla" w:date="2023-02-13T21:02:00Z" w:name="move127214575"/>
      <w:moveFrom w:id="17" w:author="Thalia Priscilla" w:date="2023-02-13T21:02:00Z">
        <w:r w:rsidR="003B4133" w:rsidDel="00191720">
          <w:rPr>
            <w:rStyle w:val="selectable-text1"/>
          </w:rPr>
          <w:t>I have always been fascinated by the intricacies of the natural world and the impact that biological processes have on our daily lives.</w:t>
        </w:r>
        <w:r w:rsidR="003B4133" w:rsidDel="00191720">
          <w:t xml:space="preserve"> </w:t>
        </w:r>
      </w:moveFrom>
      <w:moveFromRangeEnd w:id="16"/>
    </w:p>
    <w:p w14:paraId="7AEB7044" w14:textId="7F39C904" w:rsidR="003B4133" w:rsidRDefault="003B4133" w:rsidP="003B4133">
      <w:pPr>
        <w:pStyle w:val="selectable-text"/>
        <w:spacing w:line="480" w:lineRule="auto"/>
        <w:ind w:firstLine="720"/>
      </w:pPr>
      <w:r>
        <w:rPr>
          <w:rStyle w:val="selectable-text1"/>
        </w:rPr>
        <w:t xml:space="preserve">I hope to continue my exploration of the field by working with renowned researchers at USC, such as Professor Andrew Gracey, whose work focuses on understanding the molecular mechanisms underlying human diseases. This will </w:t>
      </w:r>
      <w:del w:id="18" w:author="Thalia Priscilla" w:date="2023-02-13T21:01:00Z">
        <w:r w:rsidDel="00191720">
          <w:rPr>
            <w:rStyle w:val="selectable-text1"/>
          </w:rPr>
          <w:delText>give me the opportunity to</w:delText>
        </w:r>
      </w:del>
      <w:ins w:id="19" w:author="Thalia Priscilla" w:date="2023-02-13T21:01:00Z">
        <w:r w:rsidR="00191720">
          <w:rPr>
            <w:rStyle w:val="selectable-text1"/>
          </w:rPr>
          <w:t>help me</w:t>
        </w:r>
      </w:ins>
      <w:r>
        <w:rPr>
          <w:rStyle w:val="selectable-text1"/>
        </w:rPr>
        <w:t xml:space="preserve"> gain a deeper understanding of biological processes and develop new techniques for diagnosing and treating a variety of conditions.</w:t>
      </w:r>
    </w:p>
    <w:p w14:paraId="45E59172" w14:textId="30C16224" w:rsidR="003B4133" w:rsidRDefault="003B4133" w:rsidP="003B4133">
      <w:pPr>
        <w:pStyle w:val="selectable-text"/>
        <w:spacing w:line="480" w:lineRule="auto"/>
        <w:ind w:firstLine="720"/>
      </w:pPr>
      <w:r>
        <w:rPr>
          <w:rStyle w:val="selectable-text1"/>
        </w:rPr>
        <w:t xml:space="preserve">USC's academic offerings, including BISC 110g's laboratory course on genetics, will </w:t>
      </w:r>
      <w:del w:id="20" w:author="Thalia Priscilla" w:date="2023-02-13T21:03:00Z">
        <w:r w:rsidDel="00FC741A">
          <w:rPr>
            <w:rStyle w:val="selectable-text1"/>
          </w:rPr>
          <w:delText>provide me with</w:delText>
        </w:r>
      </w:del>
      <w:ins w:id="21" w:author="Thalia Priscilla" w:date="2023-02-13T21:03:00Z">
        <w:r w:rsidR="00FC741A">
          <w:rPr>
            <w:rStyle w:val="selectable-text1"/>
          </w:rPr>
          <w:t>give</w:t>
        </w:r>
      </w:ins>
      <w:r>
        <w:rPr>
          <w:rStyle w:val="selectable-text1"/>
        </w:rPr>
        <w:t xml:space="preserve"> hands-on experience in cutting-edge techniques and allow me to apply my knowledge to real-world problems. </w:t>
      </w:r>
      <w:del w:id="22" w:author="Thalia Priscilla" w:date="2023-02-13T20:59:00Z">
        <w:r w:rsidDel="00191720">
          <w:rPr>
            <w:rStyle w:val="selectable-text1"/>
          </w:rPr>
          <w:delText xml:space="preserve">In particular, </w:delText>
        </w:r>
      </w:del>
      <w:r>
        <w:rPr>
          <w:rStyle w:val="selectable-text1"/>
        </w:rPr>
        <w:t xml:space="preserve">I am interested in using my skills to address health disparities in </w:t>
      </w:r>
      <w:commentRangeStart w:id="23"/>
      <w:r>
        <w:rPr>
          <w:rStyle w:val="selectable-text1"/>
        </w:rPr>
        <w:t xml:space="preserve">underserved </w:t>
      </w:r>
      <w:commentRangeEnd w:id="23"/>
      <w:r w:rsidR="00191720">
        <w:rPr>
          <w:rStyle w:val="CommentReference"/>
          <w:rFonts w:asciiTheme="minorHAnsi" w:eastAsiaTheme="minorHAnsi" w:hAnsiTheme="minorHAnsi" w:cstheme="minorBidi"/>
          <w:kern w:val="2"/>
          <w14:ligatures w14:val="standardContextual"/>
        </w:rPr>
        <w:commentReference w:id="23"/>
      </w:r>
      <w:r>
        <w:rPr>
          <w:rStyle w:val="selectable-text1"/>
        </w:rPr>
        <w:t>communities, such as the implementation of community-based health screenings to detect and prevent the spread of disease.</w:t>
      </w:r>
    </w:p>
    <w:p w14:paraId="40C4F41D" w14:textId="59F14042" w:rsidR="003B4133" w:rsidRDefault="003B4133" w:rsidP="003B4133">
      <w:pPr>
        <w:pStyle w:val="selectable-text"/>
        <w:spacing w:line="480" w:lineRule="auto"/>
        <w:ind w:firstLine="720"/>
        <w:rPr>
          <w:rStyle w:val="selectable-text1"/>
        </w:rPr>
      </w:pPr>
      <w:r>
        <w:rPr>
          <w:rStyle w:val="selectable-text1"/>
        </w:rPr>
        <w:t xml:space="preserve">I am also eager to </w:t>
      </w:r>
      <w:del w:id="24" w:author="Thalia Priscilla" w:date="2023-02-13T20:59:00Z">
        <w:r w:rsidDel="00191720">
          <w:rPr>
            <w:rStyle w:val="selectable-text1"/>
          </w:rPr>
          <w:delText>become involved with</w:delText>
        </w:r>
      </w:del>
      <w:ins w:id="25" w:author="Thalia Priscilla" w:date="2023-02-13T20:59:00Z">
        <w:r w:rsidR="00191720">
          <w:rPr>
            <w:rStyle w:val="selectable-text1"/>
          </w:rPr>
          <w:t>join</w:t>
        </w:r>
      </w:ins>
      <w:r>
        <w:rPr>
          <w:rStyle w:val="selectable-text1"/>
        </w:rPr>
        <w:t xml:space="preserve"> USC's community outreach programs, such as the Trojan Health Volunteers, which work to improve access to healthcare for those in need. Through these programs, I hope to use my knowledge and skills to make a meaningful impact on the health and well-being of those around me.</w:t>
      </w:r>
    </w:p>
    <w:p w14:paraId="2D5DFAFE" w14:textId="5ED5C716" w:rsidR="003B4133" w:rsidRDefault="003B4133" w:rsidP="003B4133">
      <w:pPr>
        <w:pStyle w:val="selectable-text"/>
        <w:spacing w:line="480" w:lineRule="auto"/>
        <w:ind w:firstLine="720"/>
        <w:rPr>
          <w:rStyle w:val="selectable-text1"/>
        </w:rPr>
      </w:pPr>
      <w:r>
        <w:rPr>
          <w:rStyle w:val="selectable-text1"/>
        </w:rPr>
        <w:lastRenderedPageBreak/>
        <w:t>Studying at USC, a world-renowned institution with a strong commitment to interdisciplinary research and community engagement, is a crucial stepping</w:t>
      </w:r>
      <w:del w:id="26" w:author="Thalia Priscilla" w:date="2023-02-13T16:48:00Z">
        <w:r w:rsidDel="00A47DC8">
          <w:rPr>
            <w:rStyle w:val="selectable-text1"/>
          </w:rPr>
          <w:delText xml:space="preserve"> </w:delText>
        </w:r>
      </w:del>
      <w:r>
        <w:rPr>
          <w:rStyle w:val="selectable-text1"/>
        </w:rPr>
        <w:t>stone in my academic and personal goals. I am excited to embark on this journey and contribute my talents to the university community.</w:t>
      </w:r>
    </w:p>
    <w:p w14:paraId="4A438CEE" w14:textId="1C825C8E" w:rsidR="003B4133" w:rsidRPr="003B4133" w:rsidRDefault="003B4133" w:rsidP="003B4133">
      <w:pPr>
        <w:pStyle w:val="selectable-text"/>
        <w:spacing w:line="480" w:lineRule="auto"/>
        <w:rPr>
          <w:rStyle w:val="selectable-text1"/>
          <w:b/>
          <w:bCs/>
        </w:rPr>
      </w:pPr>
    </w:p>
    <w:p w14:paraId="4B5A36CF" w14:textId="77777777" w:rsidR="00491634" w:rsidRDefault="003B4133" w:rsidP="00491634">
      <w:pPr>
        <w:pStyle w:val="selectable-text"/>
        <w:spacing w:line="480" w:lineRule="auto"/>
        <w:rPr>
          <w:b/>
          <w:bCs/>
        </w:rPr>
      </w:pPr>
      <w:r w:rsidRPr="003B4133">
        <w:rPr>
          <w:b/>
          <w:bCs/>
        </w:rPr>
        <w:t>Many of us have at least one issue or passion that we care deeply about – a topic on which we would love to share our opinions and insights in hopes of sparking intense interest and continued conversation. If you had ten minutes and the attention of a million people, what would your talk be about?</w:t>
      </w:r>
    </w:p>
    <w:p w14:paraId="477AF438" w14:textId="0A7BD2FF" w:rsidR="00491634" w:rsidRPr="00491634" w:rsidRDefault="00491634" w:rsidP="00491634">
      <w:pPr>
        <w:pStyle w:val="selectable-text"/>
        <w:spacing w:line="480" w:lineRule="auto"/>
        <w:ind w:firstLine="720"/>
        <w:rPr>
          <w:b/>
          <w:bCs/>
        </w:rPr>
      </w:pPr>
      <w:r>
        <w:rPr>
          <w:rStyle w:val="selectable-text1"/>
        </w:rPr>
        <w:t>If I had ten minutes and the attention of a million people, my talk would be about the valuable lessons that can be learned from another culture. I would introduce my talk by sharing a personal story about my time studying abroad in Japan. During my stay, I was struck by the immense respect that the Japanese people showed to each other, even in small interactions like holding doors open or bowing before starting a conversation.</w:t>
      </w:r>
    </w:p>
    <w:p w14:paraId="0970C4FA" w14:textId="77777777" w:rsidR="00491634" w:rsidRDefault="00491634" w:rsidP="00491634">
      <w:pPr>
        <w:pStyle w:val="selectable-text"/>
        <w:spacing w:line="480" w:lineRule="auto"/>
        <w:ind w:firstLine="720"/>
      </w:pPr>
      <w:r>
        <w:rPr>
          <w:rStyle w:val="selectable-text1"/>
        </w:rPr>
        <w:t>I would delve into the topic by exploring the cultural values that contribute to this behavior, such as the emphasis on collectivism and humility. I would also reflect on how these cultural traits can help us create more harmonious relationships with those around us and contribute to a more compassionate society.</w:t>
      </w:r>
    </w:p>
    <w:p w14:paraId="4946D154" w14:textId="77777777" w:rsidR="00491634" w:rsidRDefault="00491634" w:rsidP="00491634">
      <w:pPr>
        <w:pStyle w:val="selectable-text"/>
        <w:spacing w:line="480" w:lineRule="auto"/>
        <w:ind w:firstLine="720"/>
      </w:pPr>
      <w:r>
        <w:rPr>
          <w:rStyle w:val="selectable-text1"/>
        </w:rPr>
        <w:t xml:space="preserve">However, I would also acknowledge that every culture has its own challenges, such as Japan's rigid societal expectations and pressure to conform. Nevertheless, I believe that by </w:t>
      </w:r>
      <w:r>
        <w:rPr>
          <w:rStyle w:val="selectable-text1"/>
        </w:rPr>
        <w:lastRenderedPageBreak/>
        <w:t>recognizing the lessons that can be learned from other cultures, we can broaden our perspectives and create a more inclusive world.</w:t>
      </w:r>
    </w:p>
    <w:p w14:paraId="45F41ECF" w14:textId="1E33EE39" w:rsidR="00491634" w:rsidRDefault="00491634" w:rsidP="00491634">
      <w:pPr>
        <w:pStyle w:val="selectable-text"/>
        <w:spacing w:line="480" w:lineRule="auto"/>
        <w:ind w:firstLine="720"/>
      </w:pPr>
      <w:r>
        <w:rPr>
          <w:rStyle w:val="selectable-text1"/>
        </w:rPr>
        <w:t>This topic is very personal to me because it has shaped my worldview and inspired me to seek out new cultural experiences. Through my travels and interactions with people from diverse backgrounds, I have learned that we all have much to offer each other and that we can all benefit from recognizing the valuable lessons that can be learned from one another.</w:t>
      </w:r>
    </w:p>
    <w:p w14:paraId="36FB4476" w14:textId="414EBDD8" w:rsidR="004E2B66" w:rsidRPr="004E2B66" w:rsidRDefault="004E2B66" w:rsidP="00491634">
      <w:pPr>
        <w:spacing w:line="480" w:lineRule="auto"/>
        <w:jc w:val="both"/>
        <w:rPr>
          <w:rFonts w:ascii="Times New Roman" w:hAnsi="Times New Roman" w:cs="Times New Roman"/>
        </w:rPr>
      </w:pPr>
    </w:p>
    <w:sectPr w:rsidR="004E2B66" w:rsidRPr="004E2B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3-02-13T20:20:00Z" w:initials="TP">
    <w:p w14:paraId="5F52A3CD" w14:textId="0951AA10" w:rsidR="0072194D" w:rsidRDefault="0072194D" w:rsidP="0072194D">
      <w:pPr>
        <w:pStyle w:val="CommentText"/>
      </w:pPr>
      <w:r>
        <w:rPr>
          <w:rStyle w:val="CommentReference"/>
        </w:rPr>
        <w:annotationRef/>
      </w:r>
      <w:r>
        <w:t xml:space="preserve">I suggest spending the second half of the essay talking about why you chose to transfer to </w:t>
      </w:r>
      <w:proofErr w:type="gramStart"/>
      <w:r>
        <w:t>USC in particular</w:t>
      </w:r>
      <w:proofErr w:type="gramEnd"/>
      <w:r>
        <w:t>.</w:t>
      </w:r>
      <w:r w:rsidRPr="0072194D">
        <w:t xml:space="preserve"> </w:t>
      </w:r>
      <w:r>
        <w:t>It’s good that you dive into the specifics of your chosen field, but now elaborate more on why transfer to USC, so your essay answers the prompt.</w:t>
      </w:r>
    </w:p>
    <w:p w14:paraId="0062D215" w14:textId="77777777" w:rsidR="0072194D" w:rsidRDefault="0072194D" w:rsidP="0072194D">
      <w:pPr>
        <w:pStyle w:val="CommentText"/>
      </w:pPr>
    </w:p>
    <w:p w14:paraId="6A22249A" w14:textId="77777777" w:rsidR="0072194D" w:rsidRDefault="0072194D" w:rsidP="0072194D">
      <w:pPr>
        <w:pStyle w:val="CommentText"/>
      </w:pPr>
      <w:r>
        <w:t>A few things to consider (you mentioned this in your previous draft):</w:t>
      </w:r>
    </w:p>
    <w:p w14:paraId="3AE311E5" w14:textId="77777777" w:rsidR="0072194D" w:rsidRDefault="0072194D" w:rsidP="0072194D">
      <w:pPr>
        <w:pStyle w:val="CommentText"/>
        <w:numPr>
          <w:ilvl w:val="0"/>
          <w:numId w:val="1"/>
        </w:numPr>
      </w:pPr>
      <w:r>
        <w:t xml:space="preserve"> What USC offers in terms of resources like communities</w:t>
      </w:r>
    </w:p>
    <w:p w14:paraId="6F2A4375" w14:textId="77777777" w:rsidR="0072194D" w:rsidRDefault="0072194D" w:rsidP="0072194D">
      <w:pPr>
        <w:pStyle w:val="CommentText"/>
        <w:numPr>
          <w:ilvl w:val="0"/>
          <w:numId w:val="1"/>
        </w:numPr>
      </w:pPr>
      <w:r>
        <w:t xml:space="preserve"> Practical research experience at USC</w:t>
      </w:r>
    </w:p>
    <w:p w14:paraId="4FAAF586" w14:textId="1288AC28" w:rsidR="0072194D" w:rsidRDefault="0072194D" w:rsidP="0072194D">
      <w:pPr>
        <w:pStyle w:val="CommentText"/>
        <w:numPr>
          <w:ilvl w:val="0"/>
          <w:numId w:val="1"/>
        </w:numPr>
      </w:pPr>
      <w:r>
        <w:t xml:space="preserve"> Explicitly mention why you want to transfer to USC (my objective is xxx)</w:t>
      </w:r>
    </w:p>
  </w:comment>
  <w:comment w:id="6" w:author="Thalia Priscilla" w:date="2023-02-13T19:30:00Z" w:initials="TP">
    <w:p w14:paraId="45777FC7" w14:textId="30D117C0" w:rsidR="00171BB8" w:rsidRDefault="00171BB8">
      <w:pPr>
        <w:pStyle w:val="CommentText"/>
      </w:pPr>
      <w:r>
        <w:rPr>
          <w:rStyle w:val="CommentReference"/>
        </w:rPr>
        <w:annotationRef/>
      </w:r>
      <w:r w:rsidR="00FA3FE2">
        <w:t xml:space="preserve">Maybe mention this in terms of </w:t>
      </w:r>
      <w:r w:rsidR="0072194D">
        <w:t xml:space="preserve">your career path, </w:t>
      </w:r>
      <w:proofErr w:type="gramStart"/>
      <w:r w:rsidR="0072194D">
        <w:t>i.e.</w:t>
      </w:r>
      <w:proofErr w:type="gramEnd"/>
      <w:r w:rsidR="0072194D">
        <w:t xml:space="preserve"> this is your next </w:t>
      </w:r>
      <w:r w:rsidR="0072194D">
        <w:t>plan</w:t>
      </w:r>
    </w:p>
  </w:comment>
  <w:comment w:id="7" w:author="Thalia Priscilla" w:date="2023-02-13T18:34:00Z" w:initials="TP">
    <w:p w14:paraId="2996A35E" w14:textId="77777777" w:rsidR="00DB6E4A" w:rsidRDefault="002F3D92">
      <w:pPr>
        <w:pStyle w:val="CommentText"/>
      </w:pPr>
      <w:r>
        <w:rPr>
          <w:rStyle w:val="CommentReference"/>
        </w:rPr>
        <w:annotationRef/>
      </w:r>
      <w:r w:rsidR="00DB6E4A">
        <w:t xml:space="preserve">Your conclusion should be straightforward in answering the prompt – why transfer to USC and your objectives. Essentially summarize your essay, don’t introduce new points. </w:t>
      </w:r>
    </w:p>
    <w:p w14:paraId="380964D7" w14:textId="77777777" w:rsidR="00DB6E4A" w:rsidRDefault="00DB6E4A">
      <w:pPr>
        <w:pStyle w:val="CommentText"/>
      </w:pPr>
    </w:p>
    <w:p w14:paraId="357F6D1C" w14:textId="3A5AF6C5" w:rsidR="002F3D92" w:rsidRDefault="00DB6E4A">
      <w:pPr>
        <w:pStyle w:val="CommentText"/>
      </w:pPr>
      <w:r>
        <w:t>This part on research should be stitched into one of the above paragraphs.</w:t>
      </w:r>
    </w:p>
  </w:comment>
  <w:comment w:id="15" w:author="Thalia Priscilla" w:date="2023-02-13T20:56:00Z" w:initials="TP">
    <w:p w14:paraId="5E19A240" w14:textId="47D7ACF2" w:rsidR="00191720" w:rsidRDefault="00191720">
      <w:pPr>
        <w:pStyle w:val="CommentText"/>
      </w:pPr>
      <w:r>
        <w:rPr>
          <w:rStyle w:val="CommentReference"/>
        </w:rPr>
        <w:annotationRef/>
      </w:r>
      <w:r>
        <w:t>Help how? Connect this to other parts of your essay: treating diseases</w:t>
      </w:r>
    </w:p>
  </w:comment>
  <w:comment w:id="23" w:author="Thalia Priscilla" w:date="2023-02-13T20:59:00Z" w:initials="TP">
    <w:p w14:paraId="4AF4614B" w14:textId="3E7E61EF" w:rsidR="00191720" w:rsidRDefault="00191720">
      <w:pPr>
        <w:pStyle w:val="CommentText"/>
      </w:pPr>
      <w:r>
        <w:rPr>
          <w:rStyle w:val="CommentReference"/>
        </w:rPr>
        <w:annotationRef/>
      </w:r>
      <w:r>
        <w:t>Do you mean underprivileged?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AAF586" w15:done="0"/>
  <w15:commentEx w15:paraId="45777FC7" w15:done="0"/>
  <w15:commentEx w15:paraId="357F6D1C" w15:done="0"/>
  <w15:commentEx w15:paraId="5E19A240" w15:done="0"/>
  <w15:commentEx w15:paraId="4AF461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51A0D" w16cex:dateUtc="2023-02-13T13:20:00Z"/>
  <w16cex:commentExtensible w16cex:durableId="27950E66" w16cex:dateUtc="2023-02-13T12:30:00Z"/>
  <w16cex:commentExtensible w16cex:durableId="27950146" w16cex:dateUtc="2023-02-13T11:34:00Z"/>
  <w16cex:commentExtensible w16cex:durableId="2795227F" w16cex:dateUtc="2023-02-13T13:56:00Z"/>
  <w16cex:commentExtensible w16cex:durableId="27952327" w16cex:dateUtc="2023-02-13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AAF586" w16cid:durableId="27951A0D"/>
  <w16cid:commentId w16cid:paraId="45777FC7" w16cid:durableId="27950E66"/>
  <w16cid:commentId w16cid:paraId="357F6D1C" w16cid:durableId="27950146"/>
  <w16cid:commentId w16cid:paraId="5E19A240" w16cid:durableId="2795227F"/>
  <w16cid:commentId w16cid:paraId="4AF4614B" w16cid:durableId="279523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1565D"/>
    <w:multiLevelType w:val="hybridMultilevel"/>
    <w:tmpl w:val="96B04158"/>
    <w:lvl w:ilvl="0" w:tplc="8CC04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CA"/>
    <w:rsid w:val="00171BB8"/>
    <w:rsid w:val="00191720"/>
    <w:rsid w:val="002F3D92"/>
    <w:rsid w:val="003B4133"/>
    <w:rsid w:val="00491634"/>
    <w:rsid w:val="004E2B66"/>
    <w:rsid w:val="005562C5"/>
    <w:rsid w:val="0072194D"/>
    <w:rsid w:val="00812BFE"/>
    <w:rsid w:val="00897CA5"/>
    <w:rsid w:val="00A47DC8"/>
    <w:rsid w:val="00B16928"/>
    <w:rsid w:val="00C233E0"/>
    <w:rsid w:val="00CF51CD"/>
    <w:rsid w:val="00D47309"/>
    <w:rsid w:val="00DB6E4A"/>
    <w:rsid w:val="00E51ACA"/>
    <w:rsid w:val="00FA3FE2"/>
    <w:rsid w:val="00FC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8D1E5"/>
  <w15:chartTrackingRefBased/>
  <w15:docId w15:val="{FCD3AC45-979A-C841-AC37-E0EF0DAA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2B66"/>
  </w:style>
  <w:style w:type="paragraph" w:customStyle="1" w:styleId="selectable-text">
    <w:name w:val="selectable-text"/>
    <w:basedOn w:val="Normal"/>
    <w:rsid w:val="003B4133"/>
    <w:pPr>
      <w:spacing w:before="100" w:beforeAutospacing="1" w:after="100" w:afterAutospacing="1"/>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3B4133"/>
  </w:style>
  <w:style w:type="paragraph" w:styleId="Revision">
    <w:name w:val="Revision"/>
    <w:hidden/>
    <w:uiPriority w:val="99"/>
    <w:semiHidden/>
    <w:rsid w:val="00A47DC8"/>
  </w:style>
  <w:style w:type="character" w:styleId="CommentReference">
    <w:name w:val="annotation reference"/>
    <w:basedOn w:val="DefaultParagraphFont"/>
    <w:uiPriority w:val="99"/>
    <w:semiHidden/>
    <w:unhideWhenUsed/>
    <w:rsid w:val="002F3D92"/>
    <w:rPr>
      <w:sz w:val="16"/>
      <w:szCs w:val="16"/>
    </w:rPr>
  </w:style>
  <w:style w:type="paragraph" w:styleId="CommentText">
    <w:name w:val="annotation text"/>
    <w:basedOn w:val="Normal"/>
    <w:link w:val="CommentTextChar"/>
    <w:uiPriority w:val="99"/>
    <w:semiHidden/>
    <w:unhideWhenUsed/>
    <w:rsid w:val="002F3D92"/>
    <w:rPr>
      <w:sz w:val="20"/>
      <w:szCs w:val="20"/>
    </w:rPr>
  </w:style>
  <w:style w:type="character" w:customStyle="1" w:styleId="CommentTextChar">
    <w:name w:val="Comment Text Char"/>
    <w:basedOn w:val="DefaultParagraphFont"/>
    <w:link w:val="CommentText"/>
    <w:uiPriority w:val="99"/>
    <w:semiHidden/>
    <w:rsid w:val="002F3D92"/>
    <w:rPr>
      <w:sz w:val="20"/>
      <w:szCs w:val="20"/>
    </w:rPr>
  </w:style>
  <w:style w:type="paragraph" w:styleId="CommentSubject">
    <w:name w:val="annotation subject"/>
    <w:basedOn w:val="CommentText"/>
    <w:next w:val="CommentText"/>
    <w:link w:val="CommentSubjectChar"/>
    <w:uiPriority w:val="99"/>
    <w:semiHidden/>
    <w:unhideWhenUsed/>
    <w:rsid w:val="002F3D92"/>
    <w:rPr>
      <w:b/>
      <w:bCs/>
    </w:rPr>
  </w:style>
  <w:style w:type="character" w:customStyle="1" w:styleId="CommentSubjectChar">
    <w:name w:val="Comment Subject Char"/>
    <w:basedOn w:val="CommentTextChar"/>
    <w:link w:val="CommentSubject"/>
    <w:uiPriority w:val="99"/>
    <w:semiHidden/>
    <w:rsid w:val="002F3D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5436">
      <w:bodyDiv w:val="1"/>
      <w:marLeft w:val="0"/>
      <w:marRight w:val="0"/>
      <w:marTop w:val="0"/>
      <w:marBottom w:val="0"/>
      <w:divBdr>
        <w:top w:val="none" w:sz="0" w:space="0" w:color="auto"/>
        <w:left w:val="none" w:sz="0" w:space="0" w:color="auto"/>
        <w:bottom w:val="none" w:sz="0" w:space="0" w:color="auto"/>
        <w:right w:val="none" w:sz="0" w:space="0" w:color="auto"/>
      </w:divBdr>
      <w:divsChild>
        <w:div w:id="957491877">
          <w:marLeft w:val="0"/>
          <w:marRight w:val="0"/>
          <w:marTop w:val="0"/>
          <w:marBottom w:val="0"/>
          <w:divBdr>
            <w:top w:val="single" w:sz="2" w:space="0" w:color="D9D9E3"/>
            <w:left w:val="single" w:sz="2" w:space="0" w:color="D9D9E3"/>
            <w:bottom w:val="single" w:sz="2" w:space="0" w:color="D9D9E3"/>
            <w:right w:val="single" w:sz="2" w:space="0" w:color="D9D9E3"/>
          </w:divBdr>
          <w:divsChild>
            <w:div w:id="1090004009">
              <w:marLeft w:val="0"/>
              <w:marRight w:val="0"/>
              <w:marTop w:val="0"/>
              <w:marBottom w:val="0"/>
              <w:divBdr>
                <w:top w:val="single" w:sz="2" w:space="0" w:color="D9D9E3"/>
                <w:left w:val="single" w:sz="2" w:space="0" w:color="D9D9E3"/>
                <w:bottom w:val="single" w:sz="2" w:space="0" w:color="D9D9E3"/>
                <w:right w:val="single" w:sz="2" w:space="0" w:color="D9D9E3"/>
              </w:divBdr>
              <w:divsChild>
                <w:div w:id="2073309049">
                  <w:marLeft w:val="0"/>
                  <w:marRight w:val="0"/>
                  <w:marTop w:val="0"/>
                  <w:marBottom w:val="0"/>
                  <w:divBdr>
                    <w:top w:val="single" w:sz="2" w:space="0" w:color="D9D9E3"/>
                    <w:left w:val="single" w:sz="2" w:space="0" w:color="D9D9E3"/>
                    <w:bottom w:val="single" w:sz="2" w:space="0" w:color="D9D9E3"/>
                    <w:right w:val="single" w:sz="2" w:space="0" w:color="D9D9E3"/>
                  </w:divBdr>
                  <w:divsChild>
                    <w:div w:id="1573809783">
                      <w:marLeft w:val="0"/>
                      <w:marRight w:val="0"/>
                      <w:marTop w:val="0"/>
                      <w:marBottom w:val="0"/>
                      <w:divBdr>
                        <w:top w:val="single" w:sz="2" w:space="0" w:color="D9D9E3"/>
                        <w:left w:val="single" w:sz="2" w:space="0" w:color="D9D9E3"/>
                        <w:bottom w:val="single" w:sz="2" w:space="0" w:color="D9D9E3"/>
                        <w:right w:val="single" w:sz="2" w:space="0" w:color="D9D9E3"/>
                      </w:divBdr>
                      <w:divsChild>
                        <w:div w:id="1224288735">
                          <w:marLeft w:val="0"/>
                          <w:marRight w:val="0"/>
                          <w:marTop w:val="0"/>
                          <w:marBottom w:val="0"/>
                          <w:divBdr>
                            <w:top w:val="single" w:sz="2" w:space="0" w:color="auto"/>
                            <w:left w:val="single" w:sz="2" w:space="0" w:color="auto"/>
                            <w:bottom w:val="single" w:sz="6" w:space="0" w:color="auto"/>
                            <w:right w:val="single" w:sz="2" w:space="0" w:color="auto"/>
                          </w:divBdr>
                          <w:divsChild>
                            <w:div w:id="487595442">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2483">
                                  <w:marLeft w:val="0"/>
                                  <w:marRight w:val="0"/>
                                  <w:marTop w:val="0"/>
                                  <w:marBottom w:val="0"/>
                                  <w:divBdr>
                                    <w:top w:val="single" w:sz="2" w:space="0" w:color="D9D9E3"/>
                                    <w:left w:val="single" w:sz="2" w:space="0" w:color="D9D9E3"/>
                                    <w:bottom w:val="single" w:sz="2" w:space="0" w:color="D9D9E3"/>
                                    <w:right w:val="single" w:sz="2" w:space="0" w:color="D9D9E3"/>
                                  </w:divBdr>
                                  <w:divsChild>
                                    <w:div w:id="50276615">
                                      <w:marLeft w:val="0"/>
                                      <w:marRight w:val="0"/>
                                      <w:marTop w:val="0"/>
                                      <w:marBottom w:val="0"/>
                                      <w:divBdr>
                                        <w:top w:val="single" w:sz="2" w:space="0" w:color="D9D9E3"/>
                                        <w:left w:val="single" w:sz="2" w:space="0" w:color="D9D9E3"/>
                                        <w:bottom w:val="single" w:sz="2" w:space="0" w:color="D9D9E3"/>
                                        <w:right w:val="single" w:sz="2" w:space="0" w:color="D9D9E3"/>
                                      </w:divBdr>
                                      <w:divsChild>
                                        <w:div w:id="510535476">
                                          <w:marLeft w:val="0"/>
                                          <w:marRight w:val="0"/>
                                          <w:marTop w:val="0"/>
                                          <w:marBottom w:val="0"/>
                                          <w:divBdr>
                                            <w:top w:val="single" w:sz="2" w:space="0" w:color="D9D9E3"/>
                                            <w:left w:val="single" w:sz="2" w:space="0" w:color="D9D9E3"/>
                                            <w:bottom w:val="single" w:sz="2" w:space="0" w:color="D9D9E3"/>
                                            <w:right w:val="single" w:sz="2" w:space="0" w:color="D9D9E3"/>
                                          </w:divBdr>
                                          <w:divsChild>
                                            <w:div w:id="49276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9741564">
          <w:marLeft w:val="0"/>
          <w:marRight w:val="0"/>
          <w:marTop w:val="0"/>
          <w:marBottom w:val="0"/>
          <w:divBdr>
            <w:top w:val="none" w:sz="0" w:space="0" w:color="auto"/>
            <w:left w:val="none" w:sz="0" w:space="0" w:color="auto"/>
            <w:bottom w:val="none" w:sz="0" w:space="0" w:color="auto"/>
            <w:right w:val="none" w:sz="0" w:space="0" w:color="auto"/>
          </w:divBdr>
          <w:divsChild>
            <w:div w:id="229657155">
              <w:marLeft w:val="0"/>
              <w:marRight w:val="0"/>
              <w:marTop w:val="0"/>
              <w:marBottom w:val="0"/>
              <w:divBdr>
                <w:top w:val="single" w:sz="2" w:space="0" w:color="D9D9E3"/>
                <w:left w:val="single" w:sz="2" w:space="0" w:color="D9D9E3"/>
                <w:bottom w:val="single" w:sz="2" w:space="0" w:color="D9D9E3"/>
                <w:right w:val="single" w:sz="2" w:space="0" w:color="D9D9E3"/>
              </w:divBdr>
              <w:divsChild>
                <w:div w:id="513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1487806">
      <w:bodyDiv w:val="1"/>
      <w:marLeft w:val="0"/>
      <w:marRight w:val="0"/>
      <w:marTop w:val="0"/>
      <w:marBottom w:val="0"/>
      <w:divBdr>
        <w:top w:val="none" w:sz="0" w:space="0" w:color="auto"/>
        <w:left w:val="none" w:sz="0" w:space="0" w:color="auto"/>
        <w:bottom w:val="none" w:sz="0" w:space="0" w:color="auto"/>
        <w:right w:val="none" w:sz="0" w:space="0" w:color="auto"/>
      </w:divBdr>
    </w:div>
    <w:div w:id="440153316">
      <w:bodyDiv w:val="1"/>
      <w:marLeft w:val="0"/>
      <w:marRight w:val="0"/>
      <w:marTop w:val="0"/>
      <w:marBottom w:val="0"/>
      <w:divBdr>
        <w:top w:val="none" w:sz="0" w:space="0" w:color="auto"/>
        <w:left w:val="none" w:sz="0" w:space="0" w:color="auto"/>
        <w:bottom w:val="none" w:sz="0" w:space="0" w:color="auto"/>
        <w:right w:val="none" w:sz="0" w:space="0" w:color="auto"/>
      </w:divBdr>
    </w:div>
    <w:div w:id="1927883635">
      <w:bodyDiv w:val="1"/>
      <w:marLeft w:val="0"/>
      <w:marRight w:val="0"/>
      <w:marTop w:val="0"/>
      <w:marBottom w:val="0"/>
      <w:divBdr>
        <w:top w:val="none" w:sz="0" w:space="0" w:color="auto"/>
        <w:left w:val="none" w:sz="0" w:space="0" w:color="auto"/>
        <w:bottom w:val="none" w:sz="0" w:space="0" w:color="auto"/>
        <w:right w:val="none" w:sz="0" w:space="0" w:color="auto"/>
      </w:divBdr>
    </w:div>
    <w:div w:id="201768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GARLAND.</dc:creator>
  <cp:keywords/>
  <dc:description/>
  <cp:lastModifiedBy>Thalia Priscilla</cp:lastModifiedBy>
  <cp:revision>2</cp:revision>
  <dcterms:created xsi:type="dcterms:W3CDTF">2023-02-11T21:15:00Z</dcterms:created>
  <dcterms:modified xsi:type="dcterms:W3CDTF">2023-02-13T14:09:00Z</dcterms:modified>
</cp:coreProperties>
</file>