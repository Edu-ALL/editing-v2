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63373" w14:textId="77777777" w:rsidR="00855F0F" w:rsidRDefault="00855F0F" w:rsidP="00855F0F">
      <w:pPr>
        <w:rPr>
          <w:rFonts w:ascii="Arial" w:hAnsi="Arial" w:cs="Arial"/>
          <w:b/>
          <w:bCs/>
          <w:color w:val="980000"/>
          <w:sz w:val="22"/>
          <w:szCs w:val="22"/>
        </w:rPr>
      </w:pPr>
      <w:r>
        <w:rPr>
          <w:rFonts w:ascii="Arial" w:hAnsi="Arial" w:cs="Arial"/>
          <w:b/>
          <w:bCs/>
          <w:color w:val="980000"/>
          <w:sz w:val="22"/>
          <w:szCs w:val="22"/>
        </w:rPr>
        <w:t>5. Describe the most significant challenge you have faced and the steps you have taken to overcome this challenge. How has this challenge affected your academic achievement?</w:t>
      </w:r>
    </w:p>
    <w:p w14:paraId="403C08EE" w14:textId="77777777" w:rsidR="00855F0F" w:rsidRDefault="00855F0F" w:rsidP="00855F0F">
      <w:pPr>
        <w:rPr>
          <w:rFonts w:ascii="Arial" w:hAnsi="Arial" w:cs="Arial"/>
          <w:b/>
          <w:bCs/>
          <w:color w:val="980000"/>
          <w:sz w:val="22"/>
          <w:szCs w:val="22"/>
        </w:rPr>
      </w:pPr>
    </w:p>
    <w:p w14:paraId="28235C17" w14:textId="13EF7A07" w:rsidR="00855F0F" w:rsidRPr="00855F0F" w:rsidRDefault="00855F0F" w:rsidP="00855F0F">
      <w:pPr>
        <w:rPr>
          <w:rFonts w:ascii="Times New Roman" w:eastAsia="Times New Roman" w:hAnsi="Times New Roman" w:cs="Times New Roman"/>
        </w:rPr>
      </w:pPr>
      <w:r w:rsidRPr="00855F0F">
        <w:rPr>
          <w:rFonts w:ascii="Arial" w:eastAsia="Times New Roman" w:hAnsi="Arial" w:cs="Arial"/>
          <w:color w:val="000000"/>
          <w:sz w:val="22"/>
          <w:szCs w:val="22"/>
        </w:rPr>
        <w:t xml:space="preserve">Growing up, math was my biggest enemy. My 90% always felt like nothing compared to my brother’s 97%. I knew I was smart, but somehow it never felt </w:t>
      </w:r>
      <w:del w:id="0" w:author="Thalia Priscilla" w:date="2022-11-27T18:08:00Z">
        <w:r w:rsidRPr="00855F0F" w:rsidDel="00F65A36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like </w:delText>
        </w:r>
      </w:del>
      <w:r w:rsidRPr="00855F0F">
        <w:rPr>
          <w:rFonts w:ascii="Arial" w:eastAsia="Times New Roman" w:hAnsi="Arial" w:cs="Arial"/>
          <w:color w:val="000000"/>
          <w:sz w:val="22"/>
          <w:szCs w:val="22"/>
        </w:rPr>
        <w:t>enough. I cast away math because I felt I could never be good enough</w:t>
      </w:r>
      <w:ins w:id="1" w:author="Thalia Priscilla" w:date="2022-11-27T18:06:00Z">
        <w:r w:rsidR="00F65A36">
          <w:rPr>
            <w:rFonts w:ascii="Arial" w:eastAsia="Times New Roman" w:hAnsi="Arial" w:cs="Arial"/>
            <w:color w:val="000000"/>
            <w:sz w:val="22"/>
            <w:szCs w:val="22"/>
          </w:rPr>
          <w:t>.</w:t>
        </w:r>
      </w:ins>
      <w:del w:id="2" w:author="Thalia Priscilla" w:date="2022-11-27T18:06:00Z">
        <w:r w:rsidRPr="00855F0F" w:rsidDel="00F65A36">
          <w:rPr>
            <w:rFonts w:ascii="Arial" w:eastAsia="Times New Roman" w:hAnsi="Arial" w:cs="Arial"/>
            <w:color w:val="000000"/>
            <w:sz w:val="22"/>
            <w:szCs w:val="22"/>
          </w:rPr>
          <w:delText>, and</w:delText>
        </w:r>
      </w:del>
      <w:r w:rsidRPr="00855F0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ins w:id="3" w:author="Thalia Priscilla" w:date="2022-11-27T18:06:00Z">
        <w:r w:rsidR="00F65A36">
          <w:rPr>
            <w:rFonts w:ascii="Arial" w:eastAsia="Times New Roman" w:hAnsi="Arial" w:cs="Arial"/>
            <w:color w:val="000000"/>
            <w:sz w:val="22"/>
            <w:szCs w:val="22"/>
          </w:rPr>
          <w:t>M</w:t>
        </w:r>
      </w:ins>
      <w:del w:id="4" w:author="Thalia Priscilla" w:date="2022-11-27T18:06:00Z">
        <w:r w:rsidRPr="00855F0F" w:rsidDel="00F65A36">
          <w:rPr>
            <w:rFonts w:ascii="Arial" w:eastAsia="Times New Roman" w:hAnsi="Arial" w:cs="Arial"/>
            <w:color w:val="000000"/>
            <w:sz w:val="22"/>
            <w:szCs w:val="22"/>
          </w:rPr>
          <w:delText>m</w:delText>
        </w:r>
      </w:del>
      <w:r w:rsidRPr="00855F0F">
        <w:rPr>
          <w:rFonts w:ascii="Arial" w:eastAsia="Times New Roman" w:hAnsi="Arial" w:cs="Arial"/>
          <w:color w:val="000000"/>
          <w:sz w:val="22"/>
          <w:szCs w:val="22"/>
        </w:rPr>
        <w:t>y grades became a reflection of my decline in efforts</w:t>
      </w:r>
      <w:del w:id="5" w:author="Thalia Priscilla" w:date="2022-11-27T18:06:00Z">
        <w:r w:rsidRPr="00855F0F" w:rsidDel="00F65A36">
          <w:rPr>
            <w:rFonts w:ascii="Arial" w:eastAsia="Times New Roman" w:hAnsi="Arial" w:cs="Arial"/>
            <w:color w:val="000000"/>
            <w:sz w:val="22"/>
            <w:szCs w:val="22"/>
          </w:rPr>
          <w:delText>. Soon enough,</w:delText>
        </w:r>
      </w:del>
      <w:ins w:id="6" w:author="Thalia Priscilla" w:date="2022-11-27T18:06:00Z">
        <w:r w:rsidR="00F65A36">
          <w:rPr>
            <w:rFonts w:ascii="Arial" w:eastAsia="Times New Roman" w:hAnsi="Arial" w:cs="Arial"/>
            <w:color w:val="000000"/>
            <w:sz w:val="22"/>
            <w:szCs w:val="22"/>
          </w:rPr>
          <w:t>:</w:t>
        </w:r>
      </w:ins>
      <w:r w:rsidRPr="00855F0F">
        <w:rPr>
          <w:rFonts w:ascii="Arial" w:eastAsia="Times New Roman" w:hAnsi="Arial" w:cs="Arial"/>
          <w:color w:val="000000"/>
          <w:sz w:val="22"/>
          <w:szCs w:val="22"/>
        </w:rPr>
        <w:t xml:space="preserve"> 90% became 70%, and </w:t>
      </w:r>
      <w:ins w:id="7" w:author="Thalia Priscilla" w:date="2022-11-27T18:09:00Z">
        <w:r w:rsidR="00F65A36">
          <w:rPr>
            <w:rFonts w:ascii="Arial" w:eastAsia="Times New Roman" w:hAnsi="Arial" w:cs="Arial"/>
            <w:color w:val="000000"/>
            <w:sz w:val="22"/>
            <w:szCs w:val="22"/>
          </w:rPr>
          <w:t xml:space="preserve">soon enough, </w:t>
        </w:r>
      </w:ins>
      <w:r w:rsidRPr="00855F0F">
        <w:rPr>
          <w:rFonts w:ascii="Arial" w:eastAsia="Times New Roman" w:hAnsi="Arial" w:cs="Arial"/>
          <w:color w:val="000000"/>
          <w:sz w:val="22"/>
          <w:szCs w:val="22"/>
        </w:rPr>
        <w:t>math was dead to me.</w:t>
      </w:r>
    </w:p>
    <w:p w14:paraId="6F909593" w14:textId="580B6432" w:rsidR="00855F0F" w:rsidRPr="00855F0F" w:rsidRDefault="00855F0F" w:rsidP="00855F0F">
      <w:pPr>
        <w:ind w:firstLine="720"/>
        <w:rPr>
          <w:rFonts w:ascii="Times New Roman" w:eastAsia="Times New Roman" w:hAnsi="Times New Roman" w:cs="Times New Roman"/>
        </w:rPr>
      </w:pPr>
      <w:del w:id="8" w:author="Thalia Priscilla" w:date="2022-11-27T18:03:00Z">
        <w:r w:rsidRPr="00855F0F" w:rsidDel="00F65A36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But the </w:delText>
        </w:r>
      </w:del>
      <w:ins w:id="9" w:author="Thalia Priscilla" w:date="2022-11-27T18:03:00Z">
        <w:r w:rsidR="00F65A36">
          <w:rPr>
            <w:rFonts w:ascii="Arial" w:eastAsia="Times New Roman" w:hAnsi="Arial" w:cs="Arial"/>
            <w:color w:val="000000"/>
            <w:sz w:val="22"/>
            <w:szCs w:val="22"/>
          </w:rPr>
          <w:t>Y</w:t>
        </w:r>
      </w:ins>
      <w:del w:id="10" w:author="Thalia Priscilla" w:date="2022-11-27T18:03:00Z">
        <w:r w:rsidRPr="00855F0F" w:rsidDel="00F65A36">
          <w:rPr>
            <w:rFonts w:ascii="Arial" w:eastAsia="Times New Roman" w:hAnsi="Arial" w:cs="Arial"/>
            <w:color w:val="000000"/>
            <w:sz w:val="22"/>
            <w:szCs w:val="22"/>
          </w:rPr>
          <w:delText>y</w:delText>
        </w:r>
      </w:del>
      <w:r w:rsidRPr="00855F0F">
        <w:rPr>
          <w:rFonts w:ascii="Arial" w:eastAsia="Times New Roman" w:hAnsi="Arial" w:cs="Arial"/>
          <w:color w:val="000000"/>
          <w:sz w:val="22"/>
          <w:szCs w:val="22"/>
        </w:rPr>
        <w:t>ears went by, and the growing pressures of getting into a good school and building a good future made academics my main priority. I was forced to get back into math, not to be on par with my brother, but for my own survival. I could feel myself falling further away from my dream school and the future I wanted. It couldn’t end like this. </w:t>
      </w:r>
    </w:p>
    <w:p w14:paraId="18C72396" w14:textId="4781F174" w:rsidR="00855F0F" w:rsidRPr="00855F0F" w:rsidRDefault="00855F0F" w:rsidP="00855F0F">
      <w:pPr>
        <w:ind w:firstLine="720"/>
        <w:rPr>
          <w:rFonts w:ascii="Times New Roman" w:eastAsia="Times New Roman" w:hAnsi="Times New Roman" w:cs="Times New Roman"/>
        </w:rPr>
      </w:pPr>
      <w:r w:rsidRPr="00855F0F">
        <w:rPr>
          <w:rFonts w:ascii="Arial" w:eastAsia="Times New Roman" w:hAnsi="Arial" w:cs="Arial"/>
          <w:color w:val="000000"/>
          <w:sz w:val="22"/>
          <w:szCs w:val="22"/>
        </w:rPr>
        <w:t xml:space="preserve">“Math isn’t just talent, girl, you have to practice.” My 11th grade Math teacher had noticed how I’d grown quiet after getting my test back, </w:t>
      </w:r>
      <w:del w:id="11" w:author="Thalia Priscilla" w:date="2022-11-27T18:10:00Z">
        <w:r w:rsidRPr="00855F0F" w:rsidDel="00F65A36">
          <w:rPr>
            <w:rFonts w:ascii="Arial" w:eastAsia="Times New Roman" w:hAnsi="Arial" w:cs="Arial"/>
            <w:color w:val="000000"/>
            <w:sz w:val="22"/>
            <w:szCs w:val="22"/>
          </w:rPr>
          <w:delText>doing my best to not cry</w:delText>
        </w:r>
      </w:del>
      <w:ins w:id="12" w:author="Thalia Priscilla" w:date="2022-11-27T18:10:00Z">
        <w:r w:rsidR="00F65A36">
          <w:rPr>
            <w:rFonts w:ascii="Arial" w:eastAsia="Times New Roman" w:hAnsi="Arial" w:cs="Arial"/>
            <w:color w:val="000000"/>
            <w:sz w:val="22"/>
            <w:szCs w:val="22"/>
          </w:rPr>
          <w:t>holding back tears</w:t>
        </w:r>
      </w:ins>
      <w:r w:rsidRPr="00855F0F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2AACFCA6" w14:textId="4C21A2A4" w:rsidR="00855F0F" w:rsidRPr="00855F0F" w:rsidRDefault="00855F0F" w:rsidP="00855F0F">
      <w:pPr>
        <w:ind w:firstLine="720"/>
        <w:rPr>
          <w:rFonts w:ascii="Times New Roman" w:eastAsia="Times New Roman" w:hAnsi="Times New Roman" w:cs="Times New Roman"/>
        </w:rPr>
      </w:pPr>
      <w:r w:rsidRPr="00855F0F">
        <w:rPr>
          <w:rFonts w:ascii="Arial" w:eastAsia="Times New Roman" w:hAnsi="Arial" w:cs="Arial"/>
          <w:color w:val="000000"/>
          <w:sz w:val="22"/>
          <w:szCs w:val="22"/>
        </w:rPr>
        <w:t xml:space="preserve">Her words clicked into place. I forced myself to ask questions in math classes, watched Khan Academy for hours on end, and even asked my own brother for help. At some point, I </w:t>
      </w:r>
      <w:del w:id="13" w:author="Thalia Priscilla" w:date="2022-11-27T18:10:00Z">
        <w:r w:rsidRPr="00855F0F" w:rsidDel="00F65A36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even </w:delText>
        </w:r>
      </w:del>
      <w:r w:rsidRPr="00855F0F">
        <w:rPr>
          <w:rFonts w:ascii="Arial" w:eastAsia="Times New Roman" w:hAnsi="Arial" w:cs="Arial"/>
          <w:color w:val="000000"/>
          <w:sz w:val="22"/>
          <w:szCs w:val="22"/>
        </w:rPr>
        <w:t>asked my mom to confiscate my phone until I had finished studying. I kept studying, and the glass fractured, I was no longer afraid of math. </w:t>
      </w:r>
    </w:p>
    <w:p w14:paraId="496526E6" w14:textId="77777777" w:rsidR="00855F0F" w:rsidRPr="00855F0F" w:rsidRDefault="00855F0F" w:rsidP="00855F0F">
      <w:pPr>
        <w:ind w:firstLine="720"/>
        <w:rPr>
          <w:rFonts w:ascii="Times New Roman" w:eastAsia="Times New Roman" w:hAnsi="Times New Roman" w:cs="Times New Roman"/>
        </w:rPr>
      </w:pPr>
      <w:r w:rsidRPr="00855F0F">
        <w:rPr>
          <w:rFonts w:ascii="Arial" w:eastAsia="Times New Roman" w:hAnsi="Arial" w:cs="Arial"/>
          <w:color w:val="000000"/>
          <w:sz w:val="22"/>
          <w:szCs w:val="22"/>
        </w:rPr>
        <w:t>I found myself deeply engrossed in equations. Solving a question in one go was exhilarating, and my struggle to get the answers only amplified that addicting feeling. The electrifying feeling when I saw that “A” in my report card for the first time in years was incomparable. </w:t>
      </w:r>
    </w:p>
    <w:p w14:paraId="4892210B" w14:textId="6F6175E0" w:rsidR="00855F0F" w:rsidRPr="00855F0F" w:rsidRDefault="00855F0F" w:rsidP="00855F0F">
      <w:pPr>
        <w:ind w:firstLine="540"/>
        <w:rPr>
          <w:rFonts w:ascii="Times New Roman" w:eastAsia="Times New Roman" w:hAnsi="Times New Roman" w:cs="Times New Roman"/>
        </w:rPr>
      </w:pPr>
      <w:r w:rsidRPr="00855F0F">
        <w:rPr>
          <w:rFonts w:ascii="Arial" w:eastAsia="Times New Roman" w:hAnsi="Arial" w:cs="Arial"/>
          <w:color w:val="000000"/>
          <w:sz w:val="22"/>
          <w:szCs w:val="22"/>
        </w:rPr>
        <w:t xml:space="preserve">I realized that all this time, I was my own limiting factor. Just because I wasn’t as good as others doesn’t mean I was inadequate. With enough practice, my grades gradually improved and I was content with my results. Getting better at math </w:t>
      </w:r>
      <w:del w:id="14" w:author="Thalia Priscilla" w:date="2022-11-27T18:05:00Z">
        <w:r w:rsidRPr="00855F0F" w:rsidDel="00F65A36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made me rethink the way I criticize myself, teaching </w:delText>
        </w:r>
      </w:del>
      <w:ins w:id="15" w:author="Thalia Priscilla" w:date="2022-11-27T18:05:00Z">
        <w:r w:rsidR="00F65A36" w:rsidRPr="00855F0F">
          <w:rPr>
            <w:rFonts w:ascii="Arial" w:eastAsia="Times New Roman" w:hAnsi="Arial" w:cs="Arial"/>
            <w:color w:val="000000"/>
            <w:sz w:val="22"/>
            <w:szCs w:val="22"/>
          </w:rPr>
          <w:t>t</w:t>
        </w:r>
        <w:r w:rsidR="00F65A36">
          <w:rPr>
            <w:rFonts w:ascii="Arial" w:eastAsia="Times New Roman" w:hAnsi="Arial" w:cs="Arial"/>
            <w:color w:val="000000"/>
            <w:sz w:val="22"/>
            <w:szCs w:val="22"/>
          </w:rPr>
          <w:t>aught</w:t>
        </w:r>
        <w:r w:rsidR="00F65A36" w:rsidRPr="00855F0F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855F0F">
        <w:rPr>
          <w:rFonts w:ascii="Arial" w:eastAsia="Times New Roman" w:hAnsi="Arial" w:cs="Arial"/>
          <w:color w:val="000000"/>
          <w:sz w:val="22"/>
          <w:szCs w:val="22"/>
        </w:rPr>
        <w:t>me how to be patient and motivate myself in a healthy way. Though comparison still occasionally slip</w:t>
      </w:r>
      <w:del w:id="16" w:author="Thalia Priscilla" w:date="2022-11-27T18:05:00Z">
        <w:r w:rsidRPr="00855F0F" w:rsidDel="00F65A36">
          <w:rPr>
            <w:rFonts w:ascii="Arial" w:eastAsia="Times New Roman" w:hAnsi="Arial" w:cs="Arial"/>
            <w:color w:val="000000"/>
            <w:sz w:val="22"/>
            <w:szCs w:val="22"/>
          </w:rPr>
          <w:delText>s</w:delText>
        </w:r>
      </w:del>
      <w:r w:rsidRPr="00855F0F">
        <w:rPr>
          <w:rFonts w:ascii="Arial" w:eastAsia="Times New Roman" w:hAnsi="Arial" w:cs="Arial"/>
          <w:color w:val="000000"/>
          <w:sz w:val="22"/>
          <w:szCs w:val="22"/>
        </w:rPr>
        <w:t xml:space="preserve"> through the cracks, I remind myself of my journey with math</w:t>
      </w:r>
      <w:ins w:id="17" w:author="Thalia Priscilla" w:date="2022-11-27T18:11:00Z">
        <w:r w:rsidR="00F65A36">
          <w:rPr>
            <w:rFonts w:ascii="Arial" w:eastAsia="Times New Roman" w:hAnsi="Arial" w:cs="Arial"/>
            <w:color w:val="000000"/>
            <w:sz w:val="22"/>
            <w:szCs w:val="22"/>
          </w:rPr>
          <w:t>.</w:t>
        </w:r>
      </w:ins>
      <w:del w:id="18" w:author="Thalia Priscilla" w:date="2022-11-27T18:11:00Z">
        <w:r w:rsidRPr="00855F0F" w:rsidDel="00F65A36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Pr="00855F0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19" w:author="Thalia Priscilla" w:date="2022-11-27T18:11:00Z">
        <w:r w:rsidRPr="00855F0F" w:rsidDel="00F65A36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and </w:delText>
        </w:r>
      </w:del>
      <w:ins w:id="20" w:author="Thalia Priscilla" w:date="2022-11-27T18:12:00Z">
        <w:r w:rsidR="00F65A36">
          <w:rPr>
            <w:rFonts w:ascii="Arial" w:eastAsia="Times New Roman" w:hAnsi="Arial" w:cs="Arial"/>
            <w:color w:val="000000"/>
            <w:sz w:val="22"/>
            <w:szCs w:val="22"/>
          </w:rPr>
          <w:t>In</w:t>
        </w:r>
      </w:ins>
      <w:ins w:id="21" w:author="Thalia Priscilla" w:date="2022-11-27T18:11:00Z">
        <w:r w:rsidR="00F65A36">
          <w:rPr>
            <w:rFonts w:ascii="Arial" w:eastAsia="Times New Roman" w:hAnsi="Arial" w:cs="Arial"/>
            <w:color w:val="000000"/>
            <w:sz w:val="22"/>
            <w:szCs w:val="22"/>
          </w:rPr>
          <w:t xml:space="preserve"> the end,</w:t>
        </w:r>
        <w:r w:rsidR="00F65A36" w:rsidRPr="00855F0F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del w:id="22" w:author="Thalia Priscilla" w:date="2022-11-27T18:11:00Z">
        <w:r w:rsidRPr="00855F0F" w:rsidDel="00F65A36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tell myself that </w:delText>
        </w:r>
      </w:del>
      <w:r w:rsidRPr="00855F0F">
        <w:rPr>
          <w:rFonts w:ascii="Arial" w:eastAsia="Times New Roman" w:hAnsi="Arial" w:cs="Arial"/>
          <w:color w:val="000000"/>
          <w:sz w:val="22"/>
          <w:szCs w:val="22"/>
        </w:rPr>
        <w:t>the only person I should be outdoing is the past me.</w:t>
      </w:r>
    </w:p>
    <w:p w14:paraId="290A7485" w14:textId="77777777" w:rsidR="00855F0F" w:rsidRPr="00855F0F" w:rsidRDefault="00855F0F" w:rsidP="00855F0F">
      <w:pPr>
        <w:rPr>
          <w:rFonts w:ascii="Times New Roman" w:eastAsia="Times New Roman" w:hAnsi="Times New Roman" w:cs="Times New Roman"/>
        </w:rPr>
      </w:pPr>
    </w:p>
    <w:p w14:paraId="0DD9F4BC" w14:textId="77777777" w:rsidR="00712763" w:rsidRDefault="00F65A36"/>
    <w:sectPr w:rsidR="00712763" w:rsidSect="00281A74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lia Priscilla">
    <w15:presenceInfo w15:providerId="Windows Live" w15:userId="6ff7e8b338d2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oNotDisplayPageBoundaries/>
  <w:proofState w:spelling="clean" w:grammar="clean"/>
  <w:trackRevision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0F"/>
    <w:rsid w:val="00000032"/>
    <w:rsid w:val="00025D55"/>
    <w:rsid w:val="00042C86"/>
    <w:rsid w:val="00067311"/>
    <w:rsid w:val="00083540"/>
    <w:rsid w:val="00087183"/>
    <w:rsid w:val="00087A94"/>
    <w:rsid w:val="00097540"/>
    <w:rsid w:val="000A1FF9"/>
    <w:rsid w:val="000C18F3"/>
    <w:rsid w:val="000D5EAB"/>
    <w:rsid w:val="000F1B69"/>
    <w:rsid w:val="001558C4"/>
    <w:rsid w:val="00157205"/>
    <w:rsid w:val="00163AB2"/>
    <w:rsid w:val="001730B9"/>
    <w:rsid w:val="001816EB"/>
    <w:rsid w:val="001859C6"/>
    <w:rsid w:val="001A5D35"/>
    <w:rsid w:val="001B3701"/>
    <w:rsid w:val="001C1DCF"/>
    <w:rsid w:val="001D4866"/>
    <w:rsid w:val="001E185A"/>
    <w:rsid w:val="001F4647"/>
    <w:rsid w:val="001F6053"/>
    <w:rsid w:val="00210FB7"/>
    <w:rsid w:val="00266CA2"/>
    <w:rsid w:val="00281A74"/>
    <w:rsid w:val="002E2809"/>
    <w:rsid w:val="003076AC"/>
    <w:rsid w:val="00334809"/>
    <w:rsid w:val="00361042"/>
    <w:rsid w:val="0036213C"/>
    <w:rsid w:val="0037315D"/>
    <w:rsid w:val="0037671F"/>
    <w:rsid w:val="003849DD"/>
    <w:rsid w:val="00385DEA"/>
    <w:rsid w:val="00390619"/>
    <w:rsid w:val="003B29AB"/>
    <w:rsid w:val="003E2245"/>
    <w:rsid w:val="003F0C39"/>
    <w:rsid w:val="00413D78"/>
    <w:rsid w:val="004239F9"/>
    <w:rsid w:val="00463E1B"/>
    <w:rsid w:val="0048172A"/>
    <w:rsid w:val="00482DB7"/>
    <w:rsid w:val="004D6D9A"/>
    <w:rsid w:val="005226C5"/>
    <w:rsid w:val="00587FCC"/>
    <w:rsid w:val="005D7E85"/>
    <w:rsid w:val="005D7F3C"/>
    <w:rsid w:val="005E3511"/>
    <w:rsid w:val="006069E4"/>
    <w:rsid w:val="00613C3C"/>
    <w:rsid w:val="00630058"/>
    <w:rsid w:val="00650F80"/>
    <w:rsid w:val="0066709A"/>
    <w:rsid w:val="006742D3"/>
    <w:rsid w:val="0069629E"/>
    <w:rsid w:val="006A7D31"/>
    <w:rsid w:val="006B5D7E"/>
    <w:rsid w:val="006D28D7"/>
    <w:rsid w:val="006E5BC7"/>
    <w:rsid w:val="00722845"/>
    <w:rsid w:val="007550B5"/>
    <w:rsid w:val="00755ECE"/>
    <w:rsid w:val="007A456B"/>
    <w:rsid w:val="007F698C"/>
    <w:rsid w:val="00842052"/>
    <w:rsid w:val="0084311D"/>
    <w:rsid w:val="00855F0F"/>
    <w:rsid w:val="00867215"/>
    <w:rsid w:val="008678D3"/>
    <w:rsid w:val="008778A1"/>
    <w:rsid w:val="0089658A"/>
    <w:rsid w:val="008B0CDA"/>
    <w:rsid w:val="008C397C"/>
    <w:rsid w:val="009128EB"/>
    <w:rsid w:val="0093615A"/>
    <w:rsid w:val="00964ECD"/>
    <w:rsid w:val="00A25EDF"/>
    <w:rsid w:val="00A32F5B"/>
    <w:rsid w:val="00A361A5"/>
    <w:rsid w:val="00A445B3"/>
    <w:rsid w:val="00A44F68"/>
    <w:rsid w:val="00A579A6"/>
    <w:rsid w:val="00A705A0"/>
    <w:rsid w:val="00A74491"/>
    <w:rsid w:val="00A83FC8"/>
    <w:rsid w:val="00A92510"/>
    <w:rsid w:val="00AB2686"/>
    <w:rsid w:val="00AE0CB7"/>
    <w:rsid w:val="00B311D9"/>
    <w:rsid w:val="00B6371A"/>
    <w:rsid w:val="00BB049D"/>
    <w:rsid w:val="00BE76B7"/>
    <w:rsid w:val="00C0067D"/>
    <w:rsid w:val="00C27036"/>
    <w:rsid w:val="00C61458"/>
    <w:rsid w:val="00C62A8C"/>
    <w:rsid w:val="00C65938"/>
    <w:rsid w:val="00C81864"/>
    <w:rsid w:val="00CA79A2"/>
    <w:rsid w:val="00CC7F25"/>
    <w:rsid w:val="00D06D68"/>
    <w:rsid w:val="00D42B86"/>
    <w:rsid w:val="00D67B02"/>
    <w:rsid w:val="00D855CB"/>
    <w:rsid w:val="00D965F9"/>
    <w:rsid w:val="00DA63A9"/>
    <w:rsid w:val="00DB1E4E"/>
    <w:rsid w:val="00DE7674"/>
    <w:rsid w:val="00E33754"/>
    <w:rsid w:val="00E95CAF"/>
    <w:rsid w:val="00EA125E"/>
    <w:rsid w:val="00EA251A"/>
    <w:rsid w:val="00EF58C3"/>
    <w:rsid w:val="00F121C5"/>
    <w:rsid w:val="00F65A36"/>
    <w:rsid w:val="00F81C08"/>
    <w:rsid w:val="00F90192"/>
    <w:rsid w:val="00FC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75DCAD"/>
  <w15:chartTrackingRefBased/>
  <w15:docId w15:val="{163F410C-A523-3F45-BACC-6E127BA0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5F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F65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Situmorang</dc:creator>
  <cp:keywords/>
  <dc:description/>
  <cp:lastModifiedBy>Thalia Priscilla</cp:lastModifiedBy>
  <cp:revision>2</cp:revision>
  <dcterms:created xsi:type="dcterms:W3CDTF">2022-11-26T00:56:00Z</dcterms:created>
  <dcterms:modified xsi:type="dcterms:W3CDTF">2022-11-27T11:12:00Z</dcterms:modified>
</cp:coreProperties>
</file>