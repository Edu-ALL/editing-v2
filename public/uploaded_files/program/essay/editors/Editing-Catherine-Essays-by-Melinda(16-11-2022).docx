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7D7A3" w14:textId="2FD54ED9" w:rsidR="00C35BA4" w:rsidRDefault="00C35BA4" w:rsidP="00C35BA4">
      <w:pPr>
        <w:pStyle w:val="NormalWeb"/>
        <w:shd w:val="clear" w:color="auto" w:fill="FFFFFF"/>
        <w:spacing w:before="0" w:beforeAutospacing="0" w:after="0" w:afterAutospacing="0"/>
        <w:jc w:val="both"/>
        <w:rPr>
          <w:rFonts w:ascii="Arial" w:hAnsi="Arial" w:cs="Arial"/>
          <w:b/>
          <w:bCs/>
          <w:color w:val="333333"/>
          <w:sz w:val="22"/>
          <w:szCs w:val="22"/>
          <w:shd w:val="clear" w:color="auto" w:fill="FFFFFF"/>
        </w:rPr>
      </w:pPr>
      <w:r>
        <w:rPr>
          <w:rFonts w:ascii="Arial" w:hAnsi="Arial" w:cs="Arial"/>
          <w:b/>
          <w:bCs/>
          <w:color w:val="333333"/>
          <w:sz w:val="22"/>
          <w:szCs w:val="22"/>
          <w:shd w:val="clear" w:color="auto" w:fill="FFFFFF"/>
        </w:rPr>
        <w:t>1</w:t>
      </w:r>
      <w:r w:rsidRPr="00C123FC">
        <w:rPr>
          <w:rFonts w:ascii="Arial" w:hAnsi="Arial" w:cs="Arial"/>
          <w:b/>
          <w:bCs/>
          <w:color w:val="333333"/>
          <w:sz w:val="22"/>
          <w:szCs w:val="22"/>
          <w:highlight w:val="yellow"/>
          <w:shd w:val="clear" w:color="auto" w:fill="FFFFFF"/>
        </w:rPr>
        <w:t>.  Why are you interested in the major you indicated as your first-choice major</w:t>
      </w:r>
      <w:r>
        <w:rPr>
          <w:rFonts w:ascii="Arial" w:hAnsi="Arial" w:cs="Arial"/>
          <w:b/>
          <w:bCs/>
          <w:color w:val="333333"/>
          <w:sz w:val="22"/>
          <w:szCs w:val="22"/>
          <w:shd w:val="clear" w:color="auto" w:fill="FFFFFF"/>
        </w:rPr>
        <w:t>? (250-300 words)</w:t>
      </w:r>
    </w:p>
    <w:p w14:paraId="272131C4" w14:textId="77777777" w:rsidR="00C35BA4" w:rsidRDefault="00C35BA4" w:rsidP="00C35BA4">
      <w:pPr>
        <w:pStyle w:val="NormalWeb"/>
        <w:shd w:val="clear" w:color="auto" w:fill="FFFFFF"/>
        <w:spacing w:before="0" w:beforeAutospacing="0" w:after="0" w:afterAutospacing="0"/>
        <w:jc w:val="both"/>
      </w:pPr>
    </w:p>
    <w:p w14:paraId="6DB866C6" w14:textId="253EA876" w:rsidR="00C35BA4" w:rsidRDefault="00C35BA4" w:rsidP="00C35BA4">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r>
        <w:rPr>
          <w:rFonts w:ascii="Arial" w:hAnsi="Arial" w:cs="Arial"/>
          <w:color w:val="333333"/>
          <w:sz w:val="22"/>
          <w:szCs w:val="22"/>
          <w:shd w:val="clear" w:color="auto" w:fill="FFFFFF"/>
        </w:rPr>
        <w:t>DRAFT 2</w:t>
      </w:r>
    </w:p>
    <w:p w14:paraId="6FD1883D" w14:textId="77777777" w:rsidR="00C35BA4" w:rsidRDefault="00C35BA4" w:rsidP="00C35BA4">
      <w:pPr>
        <w:pStyle w:val="NormalWeb"/>
        <w:shd w:val="clear" w:color="auto" w:fill="FFFFFF"/>
        <w:spacing w:before="0" w:beforeAutospacing="0" w:after="0" w:afterAutospacing="0"/>
        <w:jc w:val="both"/>
      </w:pPr>
    </w:p>
    <w:p w14:paraId="564B9C9C" w14:textId="1FE2C37F" w:rsidR="00C35BA4" w:rsidRDefault="00C35BA4" w:rsidP="00C35BA4">
      <w:pPr>
        <w:pStyle w:val="NormalWeb"/>
        <w:shd w:val="clear" w:color="auto" w:fill="FFFFFF"/>
        <w:spacing w:before="0" w:beforeAutospacing="0" w:after="0" w:afterAutospacing="0"/>
        <w:jc w:val="both"/>
      </w:pPr>
      <w:r>
        <w:rPr>
          <w:rFonts w:ascii="Arial" w:hAnsi="Arial" w:cs="Arial"/>
          <w:color w:val="333333"/>
          <w:sz w:val="22"/>
          <w:szCs w:val="22"/>
          <w:shd w:val="clear" w:color="auto" w:fill="FFFFFF"/>
        </w:rPr>
        <w:t xml:space="preserve">I remembered being in Grade 9 and asking my father to teach me about the stock market because seeing graphs with </w:t>
      </w:r>
      <w:commentRangeStart w:id="0"/>
      <w:r>
        <w:rPr>
          <w:rFonts w:ascii="Arial" w:hAnsi="Arial" w:cs="Arial"/>
          <w:color w:val="333333"/>
          <w:sz w:val="22"/>
          <w:szCs w:val="22"/>
          <w:shd w:val="clear" w:color="auto" w:fill="FFFFFF"/>
        </w:rPr>
        <w:t xml:space="preserve">so many </w:t>
      </w:r>
      <w:proofErr w:type="spellStart"/>
      <w:r>
        <w:rPr>
          <w:rFonts w:ascii="Arial" w:hAnsi="Arial" w:cs="Arial"/>
          <w:color w:val="333333"/>
          <w:sz w:val="22"/>
          <w:szCs w:val="22"/>
          <w:shd w:val="clear" w:color="auto" w:fill="FFFFFF"/>
        </w:rPr>
        <w:t>colorful</w:t>
      </w:r>
      <w:proofErr w:type="spellEnd"/>
      <w:r>
        <w:rPr>
          <w:rFonts w:ascii="Arial" w:hAnsi="Arial" w:cs="Arial"/>
          <w:color w:val="333333"/>
          <w:sz w:val="22"/>
          <w:szCs w:val="22"/>
          <w:shd w:val="clear" w:color="auto" w:fill="FFFFFF"/>
        </w:rPr>
        <w:t xml:space="preserve"> red and green lines was very interesting </w:t>
      </w:r>
      <w:commentRangeEnd w:id="0"/>
      <w:r w:rsidR="00C123FC">
        <w:rPr>
          <w:rStyle w:val="CommentReference"/>
          <w:rFonts w:asciiTheme="minorHAnsi" w:eastAsiaTheme="minorHAnsi" w:hAnsiTheme="minorHAnsi" w:cstheme="minorBidi"/>
          <w:lang w:eastAsia="en-US"/>
        </w:rPr>
        <w:commentReference w:id="0"/>
      </w:r>
      <w:r>
        <w:rPr>
          <w:rFonts w:ascii="Arial" w:hAnsi="Arial" w:cs="Arial"/>
          <w:color w:val="333333"/>
          <w:sz w:val="22"/>
          <w:szCs w:val="22"/>
          <w:shd w:val="clear" w:color="auto" w:fill="FFFFFF"/>
        </w:rPr>
        <w:t xml:space="preserve">for me. Soon, he made a </w:t>
      </w:r>
      <w:proofErr w:type="spellStart"/>
      <w:r>
        <w:rPr>
          <w:rFonts w:ascii="Arial" w:hAnsi="Arial" w:cs="Arial"/>
          <w:color w:val="333333"/>
          <w:sz w:val="22"/>
          <w:szCs w:val="22"/>
          <w:shd w:val="clear" w:color="auto" w:fill="FFFFFF"/>
        </w:rPr>
        <w:t>Siminvest</w:t>
      </w:r>
      <w:proofErr w:type="spellEnd"/>
      <w:r>
        <w:rPr>
          <w:rFonts w:ascii="Arial" w:hAnsi="Arial" w:cs="Arial"/>
          <w:color w:val="333333"/>
          <w:sz w:val="22"/>
          <w:szCs w:val="22"/>
          <w:shd w:val="clear" w:color="auto" w:fill="FFFFFF"/>
        </w:rPr>
        <w:t xml:space="preserve"> account – one of Indonesia’s local stock investment apps and I finally got to trade on my own. All his teachings about the stock market propelled me to follow the current financial news every single day and now, I’m looking at a 24% profit from my initial investment. Every time I eat breakfast, I always make sure to scroll through the Economics section on Apple news and if there </w:t>
      </w:r>
      <w:del w:id="1" w:author="Microsoft Office User" w:date="2022-11-16T14:32:00Z">
        <w:r w:rsidDel="00C123FC">
          <w:rPr>
            <w:rFonts w:ascii="Arial" w:hAnsi="Arial" w:cs="Arial"/>
            <w:color w:val="333333"/>
            <w:sz w:val="22"/>
            <w:szCs w:val="22"/>
            <w:shd w:val="clear" w:color="auto" w:fill="FFFFFF"/>
          </w:rPr>
          <w:delText xml:space="preserve">weren’t </w:delText>
        </w:r>
      </w:del>
      <w:ins w:id="2" w:author="Microsoft Office User" w:date="2022-11-16T14:32:00Z">
        <w:r w:rsidR="00C123FC">
          <w:rPr>
            <w:rFonts w:ascii="Arial" w:hAnsi="Arial" w:cs="Arial"/>
            <w:color w:val="333333"/>
            <w:sz w:val="22"/>
            <w:szCs w:val="22"/>
            <w:shd w:val="clear" w:color="auto" w:fill="FFFFFF"/>
          </w:rPr>
          <w:t>isn’t</w:t>
        </w:r>
        <w:r w:rsidR="00C123FC">
          <w:rPr>
            <w:rFonts w:ascii="Arial" w:hAnsi="Arial" w:cs="Arial"/>
            <w:color w:val="333333"/>
            <w:sz w:val="22"/>
            <w:szCs w:val="22"/>
            <w:shd w:val="clear" w:color="auto" w:fill="FFFFFF"/>
          </w:rPr>
          <w:t xml:space="preserve"> </w:t>
        </w:r>
      </w:ins>
      <w:r>
        <w:rPr>
          <w:rFonts w:ascii="Arial" w:hAnsi="Arial" w:cs="Arial"/>
          <w:color w:val="333333"/>
          <w:sz w:val="22"/>
          <w:szCs w:val="22"/>
          <w:shd w:val="clear" w:color="auto" w:fill="FFFFFF"/>
        </w:rPr>
        <w:t xml:space="preserve">much newly updated news, I </w:t>
      </w:r>
      <w:del w:id="3" w:author="Microsoft Office User" w:date="2022-11-16T14:32:00Z">
        <w:r w:rsidDel="00C123FC">
          <w:rPr>
            <w:rFonts w:ascii="Arial" w:hAnsi="Arial" w:cs="Arial"/>
            <w:color w:val="333333"/>
            <w:sz w:val="22"/>
            <w:szCs w:val="22"/>
            <w:shd w:val="clear" w:color="auto" w:fill="FFFFFF"/>
          </w:rPr>
          <w:delText>would go to either</w:delText>
        </w:r>
      </w:del>
      <w:ins w:id="4" w:author="Microsoft Office User" w:date="2022-11-16T14:32:00Z">
        <w:r w:rsidR="00C123FC">
          <w:rPr>
            <w:rFonts w:ascii="Arial" w:hAnsi="Arial" w:cs="Arial"/>
            <w:color w:val="333333"/>
            <w:sz w:val="22"/>
            <w:szCs w:val="22"/>
            <w:shd w:val="clear" w:color="auto" w:fill="FFFFFF"/>
          </w:rPr>
          <w:t>will read</w:t>
        </w:r>
      </w:ins>
      <w:r>
        <w:rPr>
          <w:rFonts w:ascii="Arial" w:hAnsi="Arial" w:cs="Arial"/>
          <w:color w:val="333333"/>
          <w:sz w:val="22"/>
          <w:szCs w:val="22"/>
          <w:shd w:val="clear" w:color="auto" w:fill="FFFFFF"/>
        </w:rPr>
        <w:t xml:space="preserve"> New York Times, Washington Post, or The Guardian. </w:t>
      </w:r>
    </w:p>
    <w:p w14:paraId="2DC3EF0E" w14:textId="77777777" w:rsidR="00C35BA4" w:rsidRDefault="00C35BA4" w:rsidP="00C35BA4">
      <w:pPr>
        <w:pStyle w:val="NormalWeb"/>
        <w:shd w:val="clear" w:color="auto" w:fill="FFFFFF"/>
        <w:spacing w:before="0" w:beforeAutospacing="0" w:after="0" w:afterAutospacing="0"/>
        <w:jc w:val="both"/>
      </w:pPr>
      <w:r>
        <w:t> </w:t>
      </w:r>
    </w:p>
    <w:p w14:paraId="50B6B285" w14:textId="7A3B33BC" w:rsidR="00C35BA4" w:rsidRDefault="00C35BA4" w:rsidP="00C35BA4">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Aside from that, I </w:t>
      </w:r>
      <w:del w:id="5" w:author="Microsoft Office User" w:date="2022-11-16T14:43:00Z">
        <w:r w:rsidDel="00C123FC">
          <w:rPr>
            <w:rFonts w:ascii="Arial" w:hAnsi="Arial" w:cs="Arial"/>
            <w:color w:val="333333"/>
            <w:sz w:val="22"/>
            <w:szCs w:val="22"/>
            <w:shd w:val="clear" w:color="auto" w:fill="FFFFFF"/>
          </w:rPr>
          <w:delText>got intrigued to</w:delText>
        </w:r>
      </w:del>
      <w:ins w:id="6" w:author="Microsoft Office User" w:date="2022-11-16T14:43:00Z">
        <w:r w:rsidR="00C123FC">
          <w:rPr>
            <w:rFonts w:ascii="Arial" w:hAnsi="Arial" w:cs="Arial"/>
            <w:color w:val="333333"/>
            <w:sz w:val="22"/>
            <w:szCs w:val="22"/>
            <w:shd w:val="clear" w:color="auto" w:fill="FFFFFF"/>
          </w:rPr>
          <w:t>often</w:t>
        </w:r>
      </w:ins>
      <w:r>
        <w:rPr>
          <w:rFonts w:ascii="Arial" w:hAnsi="Arial" w:cs="Arial"/>
          <w:color w:val="333333"/>
          <w:sz w:val="22"/>
          <w:szCs w:val="22"/>
          <w:shd w:val="clear" w:color="auto" w:fill="FFFFFF"/>
        </w:rPr>
        <w:t xml:space="preserve"> read autobiographies and memoirs of successful stock investors</w:t>
      </w:r>
      <w:del w:id="7" w:author="Microsoft Office User" w:date="2022-11-16T14:43:00Z">
        <w:r w:rsidDel="00C123FC">
          <w:rPr>
            <w:rFonts w:ascii="Arial" w:hAnsi="Arial" w:cs="Arial"/>
            <w:color w:val="333333"/>
            <w:sz w:val="22"/>
            <w:szCs w:val="22"/>
            <w:shd w:val="clear" w:color="auto" w:fill="FFFFFF"/>
          </w:rPr>
          <w:delText>,</w:delText>
        </w:r>
      </w:del>
      <w:r>
        <w:rPr>
          <w:rFonts w:ascii="Arial" w:hAnsi="Arial" w:cs="Arial"/>
          <w:color w:val="333333"/>
          <w:sz w:val="22"/>
          <w:szCs w:val="22"/>
          <w:shd w:val="clear" w:color="auto" w:fill="FFFFFF"/>
        </w:rPr>
        <w:t xml:space="preserve"> in order to understand their different perspectives and strategies in looking at short and long-term profits. For example, Warren Buffet uses value investing as his primary strategy while others use strategies such as growth investing, short selling, and quality investing. I always find it helpful to write notes on these different strategies</w:t>
      </w:r>
      <w:commentRangeStart w:id="8"/>
      <w:r>
        <w:rPr>
          <w:rFonts w:ascii="Arial" w:hAnsi="Arial" w:cs="Arial"/>
          <w:color w:val="333333"/>
          <w:sz w:val="22"/>
          <w:szCs w:val="22"/>
          <w:shd w:val="clear" w:color="auto" w:fill="FFFFFF"/>
        </w:rPr>
        <w:t>, as I would do further research on them. There is always something new that can be learned about the stock market as it allowed me to discover my passion for investments</w:t>
      </w:r>
      <w:commentRangeEnd w:id="8"/>
      <w:r w:rsidR="00C123FC">
        <w:rPr>
          <w:rStyle w:val="CommentReference"/>
          <w:rFonts w:asciiTheme="minorHAnsi" w:eastAsiaTheme="minorHAnsi" w:hAnsiTheme="minorHAnsi" w:cstheme="minorBidi"/>
          <w:lang w:eastAsia="en-US"/>
        </w:rPr>
        <w:commentReference w:id="8"/>
      </w:r>
      <w:r>
        <w:rPr>
          <w:rFonts w:ascii="Arial" w:hAnsi="Arial" w:cs="Arial"/>
          <w:color w:val="333333"/>
          <w:sz w:val="22"/>
          <w:szCs w:val="22"/>
          <w:shd w:val="clear" w:color="auto" w:fill="FFFFFF"/>
        </w:rPr>
        <w:t xml:space="preserve"> because using the right strategies can allow the money invested to outpace inflation and increase in value. I would like to continue improving my technical analytical skills in </w:t>
      </w:r>
      <w:commentRangeStart w:id="9"/>
      <w:r>
        <w:rPr>
          <w:rFonts w:ascii="Arial" w:hAnsi="Arial" w:cs="Arial"/>
          <w:color w:val="333333"/>
          <w:sz w:val="22"/>
          <w:szCs w:val="22"/>
          <w:shd w:val="clear" w:color="auto" w:fill="FFFFFF"/>
        </w:rPr>
        <w:t xml:space="preserve">identifying market trends and trading opportunities. </w:t>
      </w:r>
      <w:commentRangeEnd w:id="9"/>
      <w:r w:rsidR="00C123FC">
        <w:rPr>
          <w:rStyle w:val="CommentReference"/>
          <w:rFonts w:asciiTheme="minorHAnsi" w:eastAsiaTheme="minorHAnsi" w:hAnsiTheme="minorHAnsi" w:cstheme="minorBidi"/>
          <w:lang w:eastAsia="en-US"/>
        </w:rPr>
        <w:commentReference w:id="9"/>
      </w:r>
      <w:r>
        <w:rPr>
          <w:rFonts w:ascii="Arial" w:hAnsi="Arial" w:cs="Arial"/>
          <w:color w:val="333333"/>
          <w:sz w:val="22"/>
          <w:szCs w:val="22"/>
          <w:shd w:val="clear" w:color="auto" w:fill="FFFFFF"/>
        </w:rPr>
        <w:t xml:space="preserve">I believe this passion of mine was what led me towards picking finance as my first-choice major. </w:t>
      </w:r>
    </w:p>
    <w:p w14:paraId="6459900D" w14:textId="77777777" w:rsidR="00C123FC" w:rsidRDefault="00C123FC" w:rsidP="00C35BA4">
      <w:pPr>
        <w:pStyle w:val="NormalWeb"/>
        <w:shd w:val="clear" w:color="auto" w:fill="FFFFFF"/>
        <w:spacing w:before="0" w:beforeAutospacing="0" w:after="0" w:afterAutospacing="0"/>
        <w:jc w:val="both"/>
        <w:rPr>
          <w:rFonts w:ascii="Arial" w:hAnsi="Arial" w:cs="Arial"/>
          <w:color w:val="333333"/>
          <w:sz w:val="22"/>
          <w:szCs w:val="22"/>
          <w:shd w:val="clear" w:color="auto" w:fill="FFFFFF"/>
        </w:rPr>
      </w:pPr>
    </w:p>
    <w:p w14:paraId="317C8F30" w14:textId="560C01A9" w:rsidR="00C123FC" w:rsidRDefault="00C123FC" w:rsidP="00C35BA4">
      <w:pPr>
        <w:pStyle w:val="NormalWeb"/>
        <w:shd w:val="clear" w:color="auto" w:fill="FFFFFF"/>
        <w:spacing w:before="0" w:beforeAutospacing="0" w:after="0" w:afterAutospacing="0"/>
        <w:jc w:val="both"/>
        <w:rPr>
          <w:color w:val="2F5496" w:themeColor="accent1" w:themeShade="BF"/>
        </w:rPr>
      </w:pPr>
      <w:r>
        <w:rPr>
          <w:color w:val="2F5496" w:themeColor="accent1" w:themeShade="BF"/>
        </w:rPr>
        <w:t>Your application really focused on your habits and choices, demonstrating an understanding of what your future job would entail (constantly tracking news, understanding investing strategies, and so on). From this aspect, you have shown that you are a strong fit for your major.</w:t>
      </w:r>
    </w:p>
    <w:p w14:paraId="1C9D3521" w14:textId="77777777" w:rsidR="00C123FC" w:rsidRDefault="00C123FC" w:rsidP="00C35BA4">
      <w:pPr>
        <w:pStyle w:val="NormalWeb"/>
        <w:shd w:val="clear" w:color="auto" w:fill="FFFFFF"/>
        <w:spacing w:before="0" w:beforeAutospacing="0" w:after="0" w:afterAutospacing="0"/>
        <w:jc w:val="both"/>
        <w:rPr>
          <w:color w:val="2F5496" w:themeColor="accent1" w:themeShade="BF"/>
        </w:rPr>
      </w:pPr>
    </w:p>
    <w:p w14:paraId="25A8A5F5" w14:textId="769605D9" w:rsidR="00C123FC" w:rsidRDefault="00C123FC" w:rsidP="00C35BA4">
      <w:pPr>
        <w:pStyle w:val="NormalWeb"/>
        <w:shd w:val="clear" w:color="auto" w:fill="FFFFFF"/>
        <w:spacing w:before="0" w:beforeAutospacing="0" w:after="0" w:afterAutospacing="0"/>
        <w:jc w:val="both"/>
        <w:rPr>
          <w:color w:val="2F5496" w:themeColor="accent1" w:themeShade="BF"/>
        </w:rPr>
      </w:pPr>
      <w:r>
        <w:rPr>
          <w:color w:val="2F5496" w:themeColor="accent1" w:themeShade="BF"/>
        </w:rPr>
        <w:t>What could make this essay stronger is if you can write about your long term goals and how being at UT Austin can help you pursue your goal better. How will you convert your passion into action after graduating? Do you advocate for any important issue that will help the society?</w:t>
      </w:r>
    </w:p>
    <w:p w14:paraId="128E0120" w14:textId="77777777" w:rsidR="00C123FC" w:rsidRDefault="00C123FC" w:rsidP="00C35BA4">
      <w:pPr>
        <w:pStyle w:val="NormalWeb"/>
        <w:shd w:val="clear" w:color="auto" w:fill="FFFFFF"/>
        <w:spacing w:before="0" w:beforeAutospacing="0" w:after="0" w:afterAutospacing="0"/>
        <w:jc w:val="both"/>
        <w:rPr>
          <w:color w:val="2F5496" w:themeColor="accent1" w:themeShade="BF"/>
        </w:rPr>
      </w:pPr>
    </w:p>
    <w:p w14:paraId="7A1560C9" w14:textId="0BEB6845" w:rsidR="00305943" w:rsidRPr="00C123FC" w:rsidRDefault="00305943">
      <w:pPr>
        <w:rPr>
          <w:color w:val="2F5496" w:themeColor="accent1" w:themeShade="BF"/>
        </w:rPr>
      </w:pPr>
    </w:p>
    <w:p w14:paraId="124533F2"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4. UT-AUSTIN ESSAY (REQUIRED)</w:t>
      </w:r>
    </w:p>
    <w:p w14:paraId="03E69639"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 xml:space="preserve">Note: This is the only long essay UT-Austin requires. </w:t>
      </w:r>
      <w:r w:rsidRPr="00C35BA4">
        <w:rPr>
          <w:rFonts w:ascii="Arial" w:eastAsia="Times New Roman" w:hAnsi="Arial" w:cs="Arial"/>
          <w:b/>
          <w:bCs/>
          <w:i/>
          <w:iCs/>
          <w:color w:val="222222"/>
          <w:shd w:val="clear" w:color="auto" w:fill="FFFFFF"/>
          <w:lang w:eastAsia="en-ID"/>
        </w:rPr>
        <w:t>We do not require any of the Common App Personal Essays.</w:t>
      </w:r>
      <w:r w:rsidRPr="00C35BA4">
        <w:rPr>
          <w:rFonts w:ascii="Arial" w:eastAsia="Times New Roman" w:hAnsi="Arial" w:cs="Arial"/>
          <w:b/>
          <w:bCs/>
          <w:color w:val="222222"/>
          <w:shd w:val="clear" w:color="auto" w:fill="FFFFFF"/>
          <w:lang w:eastAsia="en-ID"/>
        </w:rPr>
        <w:t xml:space="preserve"> Common App Personal Essays will not be used in our holistic review process. </w:t>
      </w:r>
    </w:p>
    <w:p w14:paraId="401DAAE0"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 xml:space="preserve">Tell us your story. What </w:t>
      </w:r>
      <w:r w:rsidRPr="00C123FC">
        <w:rPr>
          <w:rFonts w:ascii="Arial" w:eastAsia="Times New Roman" w:hAnsi="Arial" w:cs="Arial"/>
          <w:b/>
          <w:bCs/>
          <w:color w:val="222222"/>
          <w:highlight w:val="yellow"/>
          <w:shd w:val="clear" w:color="auto" w:fill="FFFFFF"/>
          <w:lang w:eastAsia="en-ID"/>
        </w:rPr>
        <w:t>unique opportunities or challenges have you experienced throughout your high school career that have shaped who you are today</w:t>
      </w:r>
      <w:r w:rsidRPr="00C35BA4">
        <w:rPr>
          <w:rFonts w:ascii="Arial" w:eastAsia="Times New Roman" w:hAnsi="Arial" w:cs="Arial"/>
          <w:b/>
          <w:bCs/>
          <w:color w:val="222222"/>
          <w:shd w:val="clear" w:color="auto" w:fill="FFFFFF"/>
          <w:lang w:eastAsia="en-ID"/>
        </w:rPr>
        <w:t>?</w:t>
      </w:r>
    </w:p>
    <w:p w14:paraId="4D31269F"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b/>
          <w:bCs/>
          <w:color w:val="222222"/>
          <w:shd w:val="clear" w:color="auto" w:fill="FFFFFF"/>
          <w:lang w:eastAsia="en-ID"/>
        </w:rPr>
        <w:t>Please keep your essay between 500–700 words (typically two to three paragraphs)</w:t>
      </w:r>
    </w:p>
    <w:p w14:paraId="71A37408" w14:textId="77777777" w:rsidR="00C35BA4" w:rsidRPr="00C35BA4" w:rsidRDefault="00C35BA4" w:rsidP="00C35BA4">
      <w:pPr>
        <w:shd w:val="clear" w:color="auto" w:fill="FFFFFF"/>
        <w:spacing w:after="0" w:line="240" w:lineRule="auto"/>
        <w:jc w:val="both"/>
        <w:rPr>
          <w:rFonts w:ascii="Times New Roman" w:eastAsia="Times New Roman" w:hAnsi="Times New Roman" w:cs="Times New Roman"/>
          <w:sz w:val="24"/>
          <w:szCs w:val="24"/>
          <w:lang w:eastAsia="en-ID"/>
        </w:rPr>
      </w:pPr>
      <w:r w:rsidRPr="00C35BA4">
        <w:rPr>
          <w:rFonts w:ascii="Times New Roman" w:eastAsia="Times New Roman" w:hAnsi="Times New Roman" w:cs="Times New Roman"/>
          <w:sz w:val="24"/>
          <w:szCs w:val="24"/>
          <w:lang w:eastAsia="en-ID"/>
        </w:rPr>
        <w:t> </w:t>
      </w:r>
    </w:p>
    <w:p w14:paraId="26A741AE" w14:textId="5464700A" w:rsidR="00C35BA4" w:rsidRDefault="00C35BA4" w:rsidP="00C35BA4">
      <w:pPr>
        <w:spacing w:after="0" w:line="240" w:lineRule="auto"/>
        <w:jc w:val="both"/>
        <w:rPr>
          <w:rFonts w:ascii="Arial" w:eastAsia="Times New Roman" w:hAnsi="Arial" w:cs="Arial"/>
          <w:color w:val="000000"/>
          <w:lang w:eastAsia="en-ID"/>
        </w:rPr>
      </w:pPr>
      <w:r w:rsidRPr="00C35BA4">
        <w:rPr>
          <w:rFonts w:ascii="Arial" w:eastAsia="Times New Roman" w:hAnsi="Arial" w:cs="Arial"/>
          <w:color w:val="000000"/>
          <w:lang w:eastAsia="en-ID"/>
        </w:rPr>
        <w:t>DRAFT 2</w:t>
      </w:r>
    </w:p>
    <w:p w14:paraId="2C2B0E6B"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p>
    <w:p w14:paraId="798F83E7" w14:textId="285C3F5D"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commentRangeStart w:id="10"/>
      <w:r w:rsidRPr="00C35BA4">
        <w:rPr>
          <w:rFonts w:ascii="Arial" w:eastAsia="Times New Roman" w:hAnsi="Arial" w:cs="Arial"/>
          <w:color w:val="000000"/>
          <w:lang w:eastAsia="en-ID"/>
        </w:rPr>
        <w:t xml:space="preserve">A text message read "Cat, I need to talk about the rubrics and concept of the competition." My smile </w:t>
      </w:r>
      <w:del w:id="11" w:author="Microsoft Office User" w:date="2022-11-16T14:46:00Z">
        <w:r w:rsidRPr="00C35BA4" w:rsidDel="00C123FC">
          <w:rPr>
            <w:rFonts w:ascii="Arial" w:eastAsia="Times New Roman" w:hAnsi="Arial" w:cs="Arial"/>
            <w:color w:val="000000"/>
            <w:lang w:eastAsia="en-ID"/>
          </w:rPr>
          <w:delText>drained</w:delText>
        </w:r>
      </w:del>
      <w:ins w:id="12" w:author="Microsoft Office User" w:date="2022-11-16T14:46:00Z">
        <w:r w:rsidR="00C123FC">
          <w:rPr>
            <w:rFonts w:ascii="Arial" w:eastAsia="Times New Roman" w:hAnsi="Arial" w:cs="Arial"/>
            <w:color w:val="000000"/>
            <w:lang w:eastAsia="en-ID"/>
          </w:rPr>
          <w:t>vanished</w:t>
        </w:r>
      </w:ins>
      <w:r w:rsidRPr="00C35BA4">
        <w:rPr>
          <w:rFonts w:ascii="Arial" w:eastAsia="Times New Roman" w:hAnsi="Arial" w:cs="Arial"/>
          <w:color w:val="000000"/>
          <w:lang w:eastAsia="en-ID"/>
        </w:rPr>
        <w:t>, and my heart started beating out of my chest.</w:t>
      </w:r>
    </w:p>
    <w:p w14:paraId="11C43101"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commentRangeEnd w:id="10"/>
    <w:p w14:paraId="2E989F0C" w14:textId="75F78C07" w:rsidR="00C35BA4" w:rsidRPr="00C35BA4" w:rsidRDefault="00C123FC" w:rsidP="00C35BA4">
      <w:pPr>
        <w:spacing w:after="0" w:line="240" w:lineRule="auto"/>
        <w:jc w:val="both"/>
        <w:rPr>
          <w:rFonts w:ascii="Times New Roman" w:eastAsia="Times New Roman" w:hAnsi="Times New Roman" w:cs="Times New Roman"/>
          <w:sz w:val="24"/>
          <w:szCs w:val="24"/>
          <w:lang w:eastAsia="en-ID"/>
        </w:rPr>
      </w:pPr>
      <w:r>
        <w:rPr>
          <w:rStyle w:val="CommentReference"/>
        </w:rPr>
        <w:commentReference w:id="10"/>
      </w:r>
      <w:r w:rsidR="00C35BA4" w:rsidRPr="00C35BA4">
        <w:rPr>
          <w:rFonts w:ascii="Arial" w:eastAsia="Times New Roman" w:hAnsi="Arial" w:cs="Arial"/>
          <w:color w:val="000000"/>
          <w:lang w:eastAsia="en-ID"/>
        </w:rPr>
        <w:t>The judge, who was my teacher, called to tell me that she disapprove</w:t>
      </w:r>
      <w:ins w:id="13" w:author="Microsoft Office User" w:date="2022-11-16T14:46:00Z">
        <w:r>
          <w:rPr>
            <w:rFonts w:ascii="Arial" w:eastAsia="Times New Roman" w:hAnsi="Arial" w:cs="Arial"/>
            <w:color w:val="000000"/>
            <w:lang w:eastAsia="en-ID"/>
          </w:rPr>
          <w:t>d</w:t>
        </w:r>
      </w:ins>
      <w:del w:id="14" w:author="Microsoft Office User" w:date="2022-11-16T14:46:00Z">
        <w:r w:rsidR="00C35BA4" w:rsidRPr="00C35BA4" w:rsidDel="00C123FC">
          <w:rPr>
            <w:rFonts w:ascii="Arial" w:eastAsia="Times New Roman" w:hAnsi="Arial" w:cs="Arial"/>
            <w:color w:val="000000"/>
            <w:lang w:eastAsia="en-ID"/>
          </w:rPr>
          <w:delText>s</w:delText>
        </w:r>
      </w:del>
      <w:r w:rsidR="00C35BA4" w:rsidRPr="00C35BA4">
        <w:rPr>
          <w:rFonts w:ascii="Arial" w:eastAsia="Times New Roman" w:hAnsi="Arial" w:cs="Arial"/>
          <w:color w:val="000000"/>
          <w:lang w:eastAsia="en-ID"/>
        </w:rPr>
        <w:t xml:space="preserve"> of the existing rubrics and concepts</w:t>
      </w:r>
      <w:commentRangeStart w:id="15"/>
      <w:r w:rsidR="00C35BA4" w:rsidRPr="00C35BA4">
        <w:rPr>
          <w:rFonts w:ascii="Arial" w:eastAsia="Times New Roman" w:hAnsi="Arial" w:cs="Arial"/>
          <w:color w:val="000000"/>
          <w:lang w:eastAsia="en-ID"/>
        </w:rPr>
        <w:t xml:space="preserve">. Though I had a lot of questions in my mind, I quickly adjusted the plan to align with how the teachers envisioned it. </w:t>
      </w:r>
      <w:r w:rsidR="00C35BA4" w:rsidRPr="00C123FC">
        <w:rPr>
          <w:rFonts w:ascii="Arial" w:eastAsia="Times New Roman" w:hAnsi="Arial" w:cs="Arial"/>
          <w:b/>
          <w:color w:val="000000"/>
          <w:lang w:eastAsia="en-ID"/>
          <w:rPrChange w:id="16" w:author="Microsoft Office User" w:date="2022-11-16T14:53:00Z">
            <w:rPr>
              <w:rFonts w:ascii="Arial" w:eastAsia="Times New Roman" w:hAnsi="Arial" w:cs="Arial"/>
              <w:color w:val="000000"/>
              <w:lang w:eastAsia="en-ID"/>
            </w:rPr>
          </w:rPrChange>
        </w:rPr>
        <w:t xml:space="preserve">Initially, I didn’t delegate tasks to my members which made it difficult for me when I had to fix the last-minute changes. When it was last minute, I didn’t have any time to re-explain and no one would’ve understood what needs </w:t>
      </w:r>
      <w:r w:rsidR="00C35BA4" w:rsidRPr="00C123FC">
        <w:rPr>
          <w:rFonts w:ascii="Arial" w:eastAsia="Times New Roman" w:hAnsi="Arial" w:cs="Arial"/>
          <w:b/>
          <w:color w:val="000000"/>
          <w:lang w:eastAsia="en-ID"/>
          <w:rPrChange w:id="17" w:author="Microsoft Office User" w:date="2022-11-16T14:53:00Z">
            <w:rPr>
              <w:rFonts w:ascii="Arial" w:eastAsia="Times New Roman" w:hAnsi="Arial" w:cs="Arial"/>
              <w:color w:val="000000"/>
              <w:lang w:eastAsia="en-ID"/>
            </w:rPr>
          </w:rPrChange>
        </w:rPr>
        <w:lastRenderedPageBreak/>
        <w:t>to be done. Hence, I had to suffer the consequences of having to do everything all on my own. </w:t>
      </w:r>
      <w:commentRangeEnd w:id="15"/>
      <w:r w:rsidRPr="00C123FC">
        <w:rPr>
          <w:rStyle w:val="CommentReference"/>
          <w:b/>
          <w:rPrChange w:id="18" w:author="Microsoft Office User" w:date="2022-11-16T14:53:00Z">
            <w:rPr>
              <w:rStyle w:val="CommentReference"/>
            </w:rPr>
          </w:rPrChange>
        </w:rPr>
        <w:commentReference w:id="15"/>
      </w:r>
    </w:p>
    <w:p w14:paraId="301A653A"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7FAA420D"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After the event, I tried reflecting on everything that went wrong. Could the problem be prevented if I had delegated more and shared every process with them? This constantly runs through my mind. </w:t>
      </w:r>
      <w:commentRangeStart w:id="19"/>
      <w:r w:rsidRPr="00C35BA4">
        <w:rPr>
          <w:rFonts w:ascii="Arial" w:eastAsia="Times New Roman" w:hAnsi="Arial" w:cs="Arial"/>
          <w:color w:val="000000"/>
          <w:lang w:eastAsia="en-ID"/>
        </w:rPr>
        <w:t xml:space="preserve">I’m used to accomplishing tasks quickly and efficiently and I consider delegating and explaining plans to my members will just be a setback for me. With that mindset, things just ended up backfiring. </w:t>
      </w:r>
      <w:commentRangeEnd w:id="19"/>
      <w:r w:rsidR="00C123FC">
        <w:rPr>
          <w:rStyle w:val="CommentReference"/>
        </w:rPr>
        <w:commentReference w:id="19"/>
      </w:r>
      <w:r w:rsidRPr="00C35BA4">
        <w:rPr>
          <w:rFonts w:ascii="Arial" w:eastAsia="Times New Roman" w:hAnsi="Arial" w:cs="Arial"/>
          <w:color w:val="000000"/>
          <w:lang w:eastAsia="en-ID"/>
        </w:rPr>
        <w:t>Then, I made a promise to myself to do things differently, starting with changing how I should lead my members.  </w:t>
      </w:r>
    </w:p>
    <w:p w14:paraId="41B4E0B6"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531D86D9" w14:textId="77777777"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A few months later, I had an opportunity to organize Walkathon, a fundraising event in my new school that gathers donations from students, teachers, and staff encouraging their families and friends to pledge a fixed amount of money for each </w:t>
      </w:r>
      <w:proofErr w:type="spellStart"/>
      <w:r w:rsidRPr="00C35BA4">
        <w:rPr>
          <w:rFonts w:ascii="Arial" w:eastAsia="Times New Roman" w:hAnsi="Arial" w:cs="Arial"/>
          <w:color w:val="000000"/>
          <w:lang w:eastAsia="en-ID"/>
        </w:rPr>
        <w:t>kilometer</w:t>
      </w:r>
      <w:proofErr w:type="spellEnd"/>
      <w:r w:rsidRPr="00C35BA4">
        <w:rPr>
          <w:rFonts w:ascii="Arial" w:eastAsia="Times New Roman" w:hAnsi="Arial" w:cs="Arial"/>
          <w:color w:val="000000"/>
          <w:lang w:eastAsia="en-ID"/>
        </w:rPr>
        <w:t xml:space="preserve"> they walk. The goal was to raise $9,000 within 2 weeks, so we must ensure that we had enough participants to achieve our goal. </w:t>
      </w:r>
    </w:p>
    <w:p w14:paraId="2ECB1FC7"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418EF32E" w14:textId="26ADE9F3"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This time, I knew I wanted to lead in an inclusive leadership style, different from the events I organized before. I began with distributing tasks based on the willingness and skill set of each member, </w:t>
      </w:r>
      <w:commentRangeStart w:id="20"/>
      <w:r w:rsidRPr="00C35BA4">
        <w:rPr>
          <w:rFonts w:ascii="Arial" w:eastAsia="Times New Roman" w:hAnsi="Arial" w:cs="Arial"/>
          <w:color w:val="000000"/>
          <w:lang w:eastAsia="en-ID"/>
        </w:rPr>
        <w:t xml:space="preserve">especially coordinating them to ensure that each task was explained thoroughly. </w:t>
      </w:r>
      <w:commentRangeEnd w:id="20"/>
      <w:r w:rsidR="00C123FC">
        <w:rPr>
          <w:rStyle w:val="CommentReference"/>
        </w:rPr>
        <w:commentReference w:id="20"/>
      </w:r>
      <w:r w:rsidRPr="00C35BA4">
        <w:rPr>
          <w:rFonts w:ascii="Arial" w:eastAsia="Times New Roman" w:hAnsi="Arial" w:cs="Arial"/>
          <w:color w:val="000000"/>
          <w:lang w:eastAsia="en-ID"/>
        </w:rPr>
        <w:t>Apart from this, I started trusting my members because collaboration reduce</w:t>
      </w:r>
      <w:ins w:id="21" w:author="Microsoft Office User" w:date="2022-11-16T14:59:00Z">
        <w:r w:rsidR="00C123FC">
          <w:rPr>
            <w:rFonts w:ascii="Arial" w:eastAsia="Times New Roman" w:hAnsi="Arial" w:cs="Arial"/>
            <w:color w:val="000000"/>
            <w:lang w:eastAsia="en-ID"/>
          </w:rPr>
          <w:t>d</w:t>
        </w:r>
      </w:ins>
      <w:del w:id="22" w:author="Microsoft Office User" w:date="2022-11-16T14:59:00Z">
        <w:r w:rsidRPr="00C35BA4" w:rsidDel="00C123FC">
          <w:rPr>
            <w:rFonts w:ascii="Arial" w:eastAsia="Times New Roman" w:hAnsi="Arial" w:cs="Arial"/>
            <w:color w:val="000000"/>
            <w:lang w:eastAsia="en-ID"/>
          </w:rPr>
          <w:delText>s</w:delText>
        </w:r>
      </w:del>
      <w:r w:rsidRPr="00C35BA4">
        <w:rPr>
          <w:rFonts w:ascii="Arial" w:eastAsia="Times New Roman" w:hAnsi="Arial" w:cs="Arial"/>
          <w:color w:val="000000"/>
          <w:lang w:eastAsia="en-ID"/>
        </w:rPr>
        <w:t xml:space="preserve"> workload and encourage</w:t>
      </w:r>
      <w:ins w:id="23" w:author="Microsoft Office User" w:date="2022-11-16T14:59:00Z">
        <w:r w:rsidR="00C123FC">
          <w:rPr>
            <w:rFonts w:ascii="Arial" w:eastAsia="Times New Roman" w:hAnsi="Arial" w:cs="Arial"/>
            <w:color w:val="000000"/>
            <w:lang w:eastAsia="en-ID"/>
          </w:rPr>
          <w:t>d</w:t>
        </w:r>
      </w:ins>
      <w:del w:id="24" w:author="Microsoft Office User" w:date="2022-11-16T14:59:00Z">
        <w:r w:rsidRPr="00C35BA4" w:rsidDel="00C123FC">
          <w:rPr>
            <w:rFonts w:ascii="Arial" w:eastAsia="Times New Roman" w:hAnsi="Arial" w:cs="Arial"/>
            <w:color w:val="000000"/>
            <w:lang w:eastAsia="en-ID"/>
          </w:rPr>
          <w:delText>s</w:delText>
        </w:r>
      </w:del>
      <w:r w:rsidRPr="00C35BA4">
        <w:rPr>
          <w:rFonts w:ascii="Arial" w:eastAsia="Times New Roman" w:hAnsi="Arial" w:cs="Arial"/>
          <w:color w:val="000000"/>
          <w:lang w:eastAsia="en-ID"/>
        </w:rPr>
        <w:t xml:space="preserve"> member</w:t>
      </w:r>
      <w:ins w:id="25" w:author="Microsoft Office User" w:date="2022-11-16T14:59:00Z">
        <w:r w:rsidR="00C123FC">
          <w:rPr>
            <w:rFonts w:ascii="Arial" w:eastAsia="Times New Roman" w:hAnsi="Arial" w:cs="Arial"/>
            <w:color w:val="000000"/>
            <w:lang w:eastAsia="en-ID"/>
          </w:rPr>
          <w:t>s’</w:t>
        </w:r>
      </w:ins>
      <w:r w:rsidRPr="00C35BA4">
        <w:rPr>
          <w:rFonts w:ascii="Arial" w:eastAsia="Times New Roman" w:hAnsi="Arial" w:cs="Arial"/>
          <w:color w:val="000000"/>
          <w:lang w:eastAsia="en-ID"/>
        </w:rPr>
        <w:t xml:space="preserve"> participation. I also paid extra attention to the teachers' and head of school’s opinions towards the event proposal to avoid any kind of miscommunication by consulting </w:t>
      </w:r>
      <w:commentRangeStart w:id="26"/>
      <w:r w:rsidRPr="00C35BA4">
        <w:rPr>
          <w:rFonts w:ascii="Arial" w:eastAsia="Times New Roman" w:hAnsi="Arial" w:cs="Arial"/>
          <w:color w:val="000000"/>
          <w:lang w:eastAsia="en-ID"/>
        </w:rPr>
        <w:t>with them every time there is progress or changes on the proposal and planning</w:t>
      </w:r>
      <w:commentRangeEnd w:id="26"/>
      <w:r w:rsidR="00C123FC">
        <w:rPr>
          <w:rStyle w:val="CommentReference"/>
        </w:rPr>
        <w:commentReference w:id="26"/>
      </w:r>
      <w:r w:rsidRPr="00C35BA4">
        <w:rPr>
          <w:rFonts w:ascii="Arial" w:eastAsia="Times New Roman" w:hAnsi="Arial" w:cs="Arial"/>
          <w:color w:val="000000"/>
          <w:lang w:eastAsia="en-ID"/>
        </w:rPr>
        <w:t>. </w:t>
      </w:r>
    </w:p>
    <w:p w14:paraId="2413F60B"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2CD2BEAB" w14:textId="1210BE1A"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Promoting the fundraiser </w:t>
      </w:r>
      <w:del w:id="27" w:author="Microsoft Office User" w:date="2022-11-16T15:02:00Z">
        <w:r w:rsidRPr="00C35BA4" w:rsidDel="00C123FC">
          <w:rPr>
            <w:rFonts w:ascii="Arial" w:eastAsia="Times New Roman" w:hAnsi="Arial" w:cs="Arial"/>
            <w:color w:val="000000"/>
            <w:lang w:eastAsia="en-ID"/>
          </w:rPr>
          <w:delText xml:space="preserve">takes </w:delText>
        </w:r>
      </w:del>
      <w:ins w:id="28" w:author="Microsoft Office User" w:date="2022-11-16T15:02:00Z">
        <w:r w:rsidR="00C123FC">
          <w:rPr>
            <w:rFonts w:ascii="Arial" w:eastAsia="Times New Roman" w:hAnsi="Arial" w:cs="Arial"/>
            <w:color w:val="000000"/>
            <w:lang w:eastAsia="en-ID"/>
          </w:rPr>
          <w:t>took</w:t>
        </w:r>
        <w:r w:rsidR="00C123FC" w:rsidRPr="00C35BA4">
          <w:rPr>
            <w:rFonts w:ascii="Arial" w:eastAsia="Times New Roman" w:hAnsi="Arial" w:cs="Arial"/>
            <w:color w:val="000000"/>
            <w:lang w:eastAsia="en-ID"/>
          </w:rPr>
          <w:t xml:space="preserve"> </w:t>
        </w:r>
      </w:ins>
      <w:r w:rsidRPr="00C35BA4">
        <w:rPr>
          <w:rFonts w:ascii="Arial" w:eastAsia="Times New Roman" w:hAnsi="Arial" w:cs="Arial"/>
          <w:color w:val="000000"/>
          <w:lang w:eastAsia="en-ID"/>
        </w:rPr>
        <w:t xml:space="preserve">a lot of trial and error as there </w:t>
      </w:r>
      <w:ins w:id="29" w:author="Microsoft Office User" w:date="2022-11-16T15:02:00Z">
        <w:r w:rsidR="00C123FC">
          <w:rPr>
            <w:rFonts w:ascii="Arial" w:eastAsia="Times New Roman" w:hAnsi="Arial" w:cs="Arial"/>
            <w:color w:val="000000"/>
            <w:lang w:eastAsia="en-ID"/>
          </w:rPr>
          <w:t>was</w:t>
        </w:r>
      </w:ins>
      <w:del w:id="30" w:author="Microsoft Office User" w:date="2022-11-16T15:02:00Z">
        <w:r w:rsidRPr="00C35BA4" w:rsidDel="00C123FC">
          <w:rPr>
            <w:rFonts w:ascii="Arial" w:eastAsia="Times New Roman" w:hAnsi="Arial" w:cs="Arial"/>
            <w:color w:val="000000"/>
            <w:lang w:eastAsia="en-ID"/>
          </w:rPr>
          <w:delText>is</w:delText>
        </w:r>
      </w:del>
      <w:r w:rsidRPr="00C35BA4">
        <w:rPr>
          <w:rFonts w:ascii="Arial" w:eastAsia="Times New Roman" w:hAnsi="Arial" w:cs="Arial"/>
          <w:color w:val="000000"/>
          <w:lang w:eastAsia="en-ID"/>
        </w:rPr>
        <w:t xml:space="preserve"> continuous improvisation on strategies to encourage students and teachers to participate. This time, however, I made sure to ask for ideas and opinions from each </w:t>
      </w:r>
      <w:del w:id="31" w:author="Microsoft Office User" w:date="2022-11-16T15:03:00Z">
        <w:r w:rsidRPr="00C35BA4" w:rsidDel="00C123FC">
          <w:rPr>
            <w:rFonts w:ascii="Arial" w:eastAsia="Times New Roman" w:hAnsi="Arial" w:cs="Arial"/>
            <w:color w:val="000000"/>
            <w:lang w:eastAsia="en-ID"/>
          </w:rPr>
          <w:delText>of my members</w:delText>
        </w:r>
      </w:del>
      <w:ins w:id="32" w:author="Microsoft Office User" w:date="2022-11-16T15:03:00Z">
        <w:r w:rsidR="00C123FC">
          <w:rPr>
            <w:rFonts w:ascii="Arial" w:eastAsia="Times New Roman" w:hAnsi="Arial" w:cs="Arial"/>
            <w:color w:val="000000"/>
            <w:lang w:eastAsia="en-ID"/>
          </w:rPr>
          <w:t>member</w:t>
        </w:r>
      </w:ins>
      <w:r w:rsidRPr="00C35BA4">
        <w:rPr>
          <w:rFonts w:ascii="Arial" w:eastAsia="Times New Roman" w:hAnsi="Arial" w:cs="Arial"/>
          <w:color w:val="000000"/>
          <w:lang w:eastAsia="en-ID"/>
        </w:rPr>
        <w:t xml:space="preserve">, which led to </w:t>
      </w:r>
      <w:del w:id="33" w:author="Microsoft Office User" w:date="2022-11-16T15:03:00Z">
        <w:r w:rsidRPr="00C35BA4" w:rsidDel="00C123FC">
          <w:rPr>
            <w:rFonts w:ascii="Arial" w:eastAsia="Times New Roman" w:hAnsi="Arial" w:cs="Arial"/>
            <w:color w:val="000000"/>
            <w:lang w:eastAsia="en-ID"/>
          </w:rPr>
          <w:delText>a more stimulated team</w:delText>
        </w:r>
      </w:del>
      <w:ins w:id="34" w:author="Microsoft Office User" w:date="2022-11-16T15:03:00Z">
        <w:r w:rsidR="00C123FC">
          <w:rPr>
            <w:rFonts w:ascii="Arial" w:eastAsia="Times New Roman" w:hAnsi="Arial" w:cs="Arial"/>
            <w:color w:val="000000"/>
            <w:lang w:eastAsia="en-ID"/>
          </w:rPr>
          <w:t>stimulated team</w:t>
        </w:r>
      </w:ins>
      <w:r w:rsidRPr="00C35BA4">
        <w:rPr>
          <w:rFonts w:ascii="Arial" w:eastAsia="Times New Roman" w:hAnsi="Arial" w:cs="Arial"/>
          <w:color w:val="000000"/>
          <w:lang w:eastAsia="en-ID"/>
        </w:rPr>
        <w:t xml:space="preserve"> engagement and participation, especially during our daily meetings. They </w:t>
      </w:r>
      <w:del w:id="35" w:author="Microsoft Office User" w:date="2022-11-16T15:03:00Z">
        <w:r w:rsidRPr="00C35BA4" w:rsidDel="00C123FC">
          <w:rPr>
            <w:rFonts w:ascii="Arial" w:eastAsia="Times New Roman" w:hAnsi="Arial" w:cs="Arial"/>
            <w:color w:val="000000"/>
            <w:lang w:eastAsia="en-ID"/>
          </w:rPr>
          <w:delText>were able to come up with</w:delText>
        </w:r>
      </w:del>
      <w:ins w:id="36" w:author="Microsoft Office User" w:date="2022-11-16T15:03:00Z">
        <w:r w:rsidR="00C123FC">
          <w:rPr>
            <w:rFonts w:ascii="Arial" w:eastAsia="Times New Roman" w:hAnsi="Arial" w:cs="Arial"/>
            <w:color w:val="000000"/>
            <w:lang w:eastAsia="en-ID"/>
          </w:rPr>
          <w:t>proposed</w:t>
        </w:r>
      </w:ins>
      <w:r w:rsidRPr="00C35BA4">
        <w:rPr>
          <w:rFonts w:ascii="Arial" w:eastAsia="Times New Roman" w:hAnsi="Arial" w:cs="Arial"/>
          <w:color w:val="000000"/>
          <w:lang w:eastAsia="en-ID"/>
        </w:rPr>
        <w:t xml:space="preserve"> innovative ideas that </w:t>
      </w:r>
      <w:del w:id="37" w:author="Microsoft Office User" w:date="2022-11-16T15:03:00Z">
        <w:r w:rsidRPr="00C35BA4" w:rsidDel="00C123FC">
          <w:rPr>
            <w:rFonts w:ascii="Arial" w:eastAsia="Times New Roman" w:hAnsi="Arial" w:cs="Arial"/>
            <w:color w:val="000000"/>
            <w:lang w:eastAsia="en-ID"/>
          </w:rPr>
          <w:delText xml:space="preserve">are </w:delText>
        </w:r>
      </w:del>
      <w:ins w:id="38" w:author="Microsoft Office User" w:date="2022-11-16T15:03:00Z">
        <w:r w:rsidR="00C123FC">
          <w:rPr>
            <w:rFonts w:ascii="Arial" w:eastAsia="Times New Roman" w:hAnsi="Arial" w:cs="Arial"/>
            <w:color w:val="000000"/>
            <w:lang w:eastAsia="en-ID"/>
          </w:rPr>
          <w:t>were</w:t>
        </w:r>
        <w:r w:rsidR="00C123FC" w:rsidRPr="00C35BA4">
          <w:rPr>
            <w:rFonts w:ascii="Arial" w:eastAsia="Times New Roman" w:hAnsi="Arial" w:cs="Arial"/>
            <w:color w:val="000000"/>
            <w:lang w:eastAsia="en-ID"/>
          </w:rPr>
          <w:t xml:space="preserve"> </w:t>
        </w:r>
      </w:ins>
      <w:r w:rsidRPr="00C35BA4">
        <w:rPr>
          <w:rFonts w:ascii="Arial" w:eastAsia="Times New Roman" w:hAnsi="Arial" w:cs="Arial"/>
          <w:color w:val="000000"/>
          <w:lang w:eastAsia="en-ID"/>
        </w:rPr>
        <w:t>nearly impossible for me to come up with if I was working alone. For instance, they suggested that we hold interviews with some of the children who w</w:t>
      </w:r>
      <w:ins w:id="39" w:author="Microsoft Office User" w:date="2022-11-16T15:04:00Z">
        <w:r w:rsidR="00C123FC">
          <w:rPr>
            <w:rFonts w:ascii="Arial" w:eastAsia="Times New Roman" w:hAnsi="Arial" w:cs="Arial"/>
            <w:color w:val="000000"/>
            <w:lang w:eastAsia="en-ID"/>
          </w:rPr>
          <w:t>ou</w:t>
        </w:r>
      </w:ins>
      <w:del w:id="40" w:author="Microsoft Office User" w:date="2022-11-16T15:04:00Z">
        <w:r w:rsidRPr="00C35BA4" w:rsidDel="00C123FC">
          <w:rPr>
            <w:rFonts w:ascii="Arial" w:eastAsia="Times New Roman" w:hAnsi="Arial" w:cs="Arial"/>
            <w:color w:val="000000"/>
            <w:lang w:eastAsia="en-ID"/>
          </w:rPr>
          <w:delText>il</w:delText>
        </w:r>
      </w:del>
      <w:r w:rsidRPr="00C35BA4">
        <w:rPr>
          <w:rFonts w:ascii="Arial" w:eastAsia="Times New Roman" w:hAnsi="Arial" w:cs="Arial"/>
          <w:color w:val="000000"/>
          <w:lang w:eastAsia="en-ID"/>
        </w:rPr>
        <w:t>l</w:t>
      </w:r>
      <w:ins w:id="41" w:author="Microsoft Office User" w:date="2022-11-16T15:04:00Z">
        <w:r w:rsidR="00C123FC">
          <w:rPr>
            <w:rFonts w:ascii="Arial" w:eastAsia="Times New Roman" w:hAnsi="Arial" w:cs="Arial"/>
            <w:color w:val="000000"/>
            <w:lang w:eastAsia="en-ID"/>
          </w:rPr>
          <w:t>d</w:t>
        </w:r>
      </w:ins>
      <w:r w:rsidRPr="00C35BA4">
        <w:rPr>
          <w:rFonts w:ascii="Arial" w:eastAsia="Times New Roman" w:hAnsi="Arial" w:cs="Arial"/>
          <w:color w:val="000000"/>
          <w:lang w:eastAsia="en-ID"/>
        </w:rPr>
        <w:t xml:space="preserve"> be benefiting from the fundraiser for the promotional video</w:t>
      </w:r>
      <w:del w:id="42" w:author="Microsoft Office User" w:date="2022-11-16T15:04:00Z">
        <w:r w:rsidRPr="00C35BA4" w:rsidDel="00C123FC">
          <w:rPr>
            <w:rFonts w:ascii="Arial" w:eastAsia="Times New Roman" w:hAnsi="Arial" w:cs="Arial"/>
            <w:color w:val="000000"/>
            <w:lang w:eastAsia="en-ID"/>
          </w:rPr>
          <w:delText>. I believe</w:delText>
        </w:r>
      </w:del>
      <w:ins w:id="43" w:author="Microsoft Office User" w:date="2022-11-16T15:04:00Z">
        <w:r w:rsidR="00C123FC">
          <w:rPr>
            <w:rFonts w:ascii="Arial" w:eastAsia="Times New Roman" w:hAnsi="Arial" w:cs="Arial"/>
            <w:color w:val="000000"/>
            <w:lang w:eastAsia="en-ID"/>
          </w:rPr>
          <w:t>. Believing</w:t>
        </w:r>
      </w:ins>
      <w:r w:rsidRPr="00C35BA4">
        <w:rPr>
          <w:rFonts w:ascii="Arial" w:eastAsia="Times New Roman" w:hAnsi="Arial" w:cs="Arial"/>
          <w:color w:val="000000"/>
          <w:lang w:eastAsia="en-ID"/>
        </w:rPr>
        <w:t xml:space="preserve"> it would be a unique selling point to encourage participation</w:t>
      </w:r>
      <w:ins w:id="44" w:author="Microsoft Office User" w:date="2022-11-16T15:04:00Z">
        <w:r w:rsidR="00C123FC">
          <w:rPr>
            <w:rFonts w:ascii="Arial" w:eastAsia="Times New Roman" w:hAnsi="Arial" w:cs="Arial"/>
            <w:color w:val="000000"/>
            <w:lang w:eastAsia="en-ID"/>
          </w:rPr>
          <w:t>,</w:t>
        </w:r>
      </w:ins>
      <w:r w:rsidRPr="00C35BA4">
        <w:rPr>
          <w:rFonts w:ascii="Arial" w:eastAsia="Times New Roman" w:hAnsi="Arial" w:cs="Arial"/>
          <w:color w:val="000000"/>
          <w:lang w:eastAsia="en-ID"/>
        </w:rPr>
        <w:t xml:space="preserve"> </w:t>
      </w:r>
      <w:del w:id="45" w:author="Microsoft Office User" w:date="2022-11-16T15:04:00Z">
        <w:r w:rsidRPr="00C35BA4" w:rsidDel="00C123FC">
          <w:rPr>
            <w:rFonts w:ascii="Arial" w:eastAsia="Times New Roman" w:hAnsi="Arial" w:cs="Arial"/>
            <w:color w:val="000000"/>
            <w:lang w:eastAsia="en-ID"/>
          </w:rPr>
          <w:delText xml:space="preserve">and </w:delText>
        </w:r>
      </w:del>
      <w:r w:rsidRPr="00C35BA4">
        <w:rPr>
          <w:rFonts w:ascii="Arial" w:eastAsia="Times New Roman" w:hAnsi="Arial" w:cs="Arial"/>
          <w:color w:val="000000"/>
          <w:lang w:eastAsia="en-ID"/>
        </w:rPr>
        <w:t xml:space="preserve">I </w:t>
      </w:r>
      <w:del w:id="46" w:author="Microsoft Office User" w:date="2022-11-16T15:04:00Z">
        <w:r w:rsidRPr="00C35BA4" w:rsidDel="00C123FC">
          <w:rPr>
            <w:rFonts w:ascii="Arial" w:eastAsia="Times New Roman" w:hAnsi="Arial" w:cs="Arial"/>
            <w:color w:val="000000"/>
            <w:lang w:eastAsia="en-ID"/>
          </w:rPr>
          <w:delText xml:space="preserve">assigned </w:delText>
        </w:r>
      </w:del>
      <w:ins w:id="47" w:author="Microsoft Office User" w:date="2022-11-16T15:04:00Z">
        <w:r w:rsidR="00C123FC">
          <w:rPr>
            <w:rFonts w:ascii="Arial" w:eastAsia="Times New Roman" w:hAnsi="Arial" w:cs="Arial"/>
            <w:color w:val="000000"/>
            <w:lang w:eastAsia="en-ID"/>
          </w:rPr>
          <w:t>entrusted</w:t>
        </w:r>
        <w:r w:rsidR="00C123FC" w:rsidRPr="00C35BA4">
          <w:rPr>
            <w:rFonts w:ascii="Arial" w:eastAsia="Times New Roman" w:hAnsi="Arial" w:cs="Arial"/>
            <w:color w:val="000000"/>
            <w:lang w:eastAsia="en-ID"/>
          </w:rPr>
          <w:t xml:space="preserve"> </w:t>
        </w:r>
      </w:ins>
      <w:r w:rsidRPr="00C35BA4">
        <w:rPr>
          <w:rFonts w:ascii="Arial" w:eastAsia="Times New Roman" w:hAnsi="Arial" w:cs="Arial"/>
          <w:color w:val="000000"/>
          <w:lang w:eastAsia="en-ID"/>
        </w:rPr>
        <w:t>them</w:t>
      </w:r>
      <w:ins w:id="48" w:author="Microsoft Office User" w:date="2022-11-16T15:04:00Z">
        <w:r w:rsidR="00C123FC">
          <w:rPr>
            <w:rFonts w:ascii="Arial" w:eastAsia="Times New Roman" w:hAnsi="Arial" w:cs="Arial"/>
            <w:color w:val="000000"/>
            <w:lang w:eastAsia="en-ID"/>
          </w:rPr>
          <w:t xml:space="preserve"> with</w:t>
        </w:r>
      </w:ins>
      <w:r w:rsidRPr="00C35BA4">
        <w:rPr>
          <w:rFonts w:ascii="Arial" w:eastAsia="Times New Roman" w:hAnsi="Arial" w:cs="Arial"/>
          <w:color w:val="000000"/>
          <w:lang w:eastAsia="en-ID"/>
        </w:rPr>
        <w:t xml:space="preserve"> the responsibility </w:t>
      </w:r>
      <w:del w:id="49" w:author="Microsoft Office User" w:date="2022-11-16T15:04:00Z">
        <w:r w:rsidRPr="00C35BA4" w:rsidDel="00C123FC">
          <w:rPr>
            <w:rFonts w:ascii="Arial" w:eastAsia="Times New Roman" w:hAnsi="Arial" w:cs="Arial"/>
            <w:color w:val="000000"/>
            <w:lang w:eastAsia="en-ID"/>
          </w:rPr>
          <w:delText xml:space="preserve">to </w:delText>
        </w:r>
      </w:del>
      <w:ins w:id="50" w:author="Microsoft Office User" w:date="2022-11-16T15:04:00Z">
        <w:r w:rsidR="00C123FC">
          <w:rPr>
            <w:rFonts w:ascii="Arial" w:eastAsia="Times New Roman" w:hAnsi="Arial" w:cs="Arial"/>
            <w:color w:val="000000"/>
            <w:lang w:eastAsia="en-ID"/>
          </w:rPr>
          <w:t>of</w:t>
        </w:r>
        <w:r w:rsidR="00C123FC" w:rsidRPr="00C35BA4">
          <w:rPr>
            <w:rFonts w:ascii="Arial" w:eastAsia="Times New Roman" w:hAnsi="Arial" w:cs="Arial"/>
            <w:color w:val="000000"/>
            <w:lang w:eastAsia="en-ID"/>
          </w:rPr>
          <w:t xml:space="preserve"> </w:t>
        </w:r>
      </w:ins>
      <w:r w:rsidRPr="00C35BA4">
        <w:rPr>
          <w:rFonts w:ascii="Arial" w:eastAsia="Times New Roman" w:hAnsi="Arial" w:cs="Arial"/>
          <w:color w:val="000000"/>
          <w:lang w:eastAsia="en-ID"/>
        </w:rPr>
        <w:t>creat</w:t>
      </w:r>
      <w:ins w:id="51" w:author="Microsoft Office User" w:date="2022-11-16T15:04:00Z">
        <w:r w:rsidR="00C123FC">
          <w:rPr>
            <w:rFonts w:ascii="Arial" w:eastAsia="Times New Roman" w:hAnsi="Arial" w:cs="Arial"/>
            <w:color w:val="000000"/>
            <w:lang w:eastAsia="en-ID"/>
          </w:rPr>
          <w:t>ing</w:t>
        </w:r>
      </w:ins>
      <w:del w:id="52" w:author="Microsoft Office User" w:date="2022-11-16T15:04:00Z">
        <w:r w:rsidRPr="00C35BA4" w:rsidDel="00C123FC">
          <w:rPr>
            <w:rFonts w:ascii="Arial" w:eastAsia="Times New Roman" w:hAnsi="Arial" w:cs="Arial"/>
            <w:color w:val="000000"/>
            <w:lang w:eastAsia="en-ID"/>
          </w:rPr>
          <w:delText>e</w:delText>
        </w:r>
      </w:del>
      <w:r w:rsidRPr="00C35BA4">
        <w:rPr>
          <w:rFonts w:ascii="Arial" w:eastAsia="Times New Roman" w:hAnsi="Arial" w:cs="Arial"/>
          <w:color w:val="000000"/>
          <w:lang w:eastAsia="en-ID"/>
        </w:rPr>
        <w:t xml:space="preserve"> the video. </w:t>
      </w:r>
    </w:p>
    <w:p w14:paraId="2BE96237"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3369A562" w14:textId="27BBBAEB" w:rsidR="00C35BA4" w:rsidRPr="00C123FC" w:rsidRDefault="00C35BA4" w:rsidP="00C35BA4">
      <w:pPr>
        <w:spacing w:after="0" w:line="240" w:lineRule="auto"/>
        <w:jc w:val="both"/>
        <w:rPr>
          <w:rFonts w:ascii="Times New Roman" w:eastAsia="Times New Roman" w:hAnsi="Times New Roman" w:cs="Times New Roman"/>
          <w:b/>
          <w:sz w:val="24"/>
          <w:szCs w:val="24"/>
          <w:lang w:eastAsia="en-ID"/>
        </w:rPr>
      </w:pPr>
      <w:del w:id="53" w:author="Microsoft Office User" w:date="2022-11-16T15:05:00Z">
        <w:r w:rsidRPr="00C35BA4" w:rsidDel="00C123FC">
          <w:rPr>
            <w:rFonts w:ascii="Arial" w:eastAsia="Times New Roman" w:hAnsi="Arial" w:cs="Arial"/>
            <w:color w:val="000000"/>
            <w:lang w:eastAsia="en-ID"/>
          </w:rPr>
          <w:delText>The encouragement for participation is what</w:delText>
        </w:r>
      </w:del>
      <w:ins w:id="54" w:author="Microsoft Office User" w:date="2022-11-16T15:06:00Z">
        <w:r w:rsidR="00C123FC">
          <w:rPr>
            <w:rFonts w:ascii="Arial" w:eastAsia="Times New Roman" w:hAnsi="Arial" w:cs="Arial"/>
            <w:color w:val="000000"/>
            <w:lang w:eastAsia="en-ID"/>
          </w:rPr>
          <w:t>Through each member’s contribution</w:t>
        </w:r>
      </w:ins>
      <w:ins w:id="55" w:author="Microsoft Office User" w:date="2022-11-16T15:05:00Z">
        <w:r w:rsidR="00C123FC">
          <w:rPr>
            <w:rFonts w:ascii="Arial" w:eastAsia="Times New Roman" w:hAnsi="Arial" w:cs="Arial"/>
            <w:color w:val="000000"/>
            <w:lang w:eastAsia="en-ID"/>
          </w:rPr>
          <w:t>,</w:t>
        </w:r>
      </w:ins>
      <w:ins w:id="56" w:author="Microsoft Office User" w:date="2022-11-16T15:06:00Z">
        <w:r w:rsidR="00C123FC">
          <w:rPr>
            <w:rFonts w:ascii="Arial" w:eastAsia="Times New Roman" w:hAnsi="Arial" w:cs="Arial"/>
            <w:color w:val="000000"/>
            <w:lang w:eastAsia="en-ID"/>
          </w:rPr>
          <w:t xml:space="preserve"> our fundraiser was hugely successful,</w:t>
        </w:r>
      </w:ins>
      <w:r w:rsidRPr="00C35BA4">
        <w:rPr>
          <w:rFonts w:ascii="Arial" w:eastAsia="Times New Roman" w:hAnsi="Arial" w:cs="Arial"/>
          <w:color w:val="000000"/>
          <w:lang w:eastAsia="en-ID"/>
        </w:rPr>
        <w:t xml:space="preserve"> result</w:t>
      </w:r>
      <w:ins w:id="57" w:author="Microsoft Office User" w:date="2022-11-16T15:05:00Z">
        <w:r w:rsidR="00C123FC">
          <w:rPr>
            <w:rFonts w:ascii="Arial" w:eastAsia="Times New Roman" w:hAnsi="Arial" w:cs="Arial"/>
            <w:color w:val="000000"/>
            <w:lang w:eastAsia="en-ID"/>
          </w:rPr>
          <w:t>ing</w:t>
        </w:r>
      </w:ins>
      <w:del w:id="58" w:author="Microsoft Office User" w:date="2022-11-16T15:05:00Z">
        <w:r w:rsidRPr="00C35BA4" w:rsidDel="00C123FC">
          <w:rPr>
            <w:rFonts w:ascii="Arial" w:eastAsia="Times New Roman" w:hAnsi="Arial" w:cs="Arial"/>
            <w:color w:val="000000"/>
            <w:lang w:eastAsia="en-ID"/>
          </w:rPr>
          <w:delText>ed</w:delText>
        </w:r>
      </w:del>
      <w:r w:rsidRPr="00C35BA4">
        <w:rPr>
          <w:rFonts w:ascii="Arial" w:eastAsia="Times New Roman" w:hAnsi="Arial" w:cs="Arial"/>
          <w:color w:val="000000"/>
          <w:lang w:eastAsia="en-ID"/>
        </w:rPr>
        <w:t xml:space="preserve"> in more than </w:t>
      </w:r>
      <w:ins w:id="59" w:author="Microsoft Office User" w:date="2022-11-16T15:06:00Z">
        <w:r w:rsidR="00C123FC">
          <w:rPr>
            <w:rFonts w:ascii="Arial" w:eastAsia="Times New Roman" w:hAnsi="Arial" w:cs="Arial"/>
            <w:color w:val="000000"/>
            <w:lang w:eastAsia="en-ID"/>
          </w:rPr>
          <w:t>1</w:t>
        </w:r>
      </w:ins>
      <w:del w:id="60" w:author="Microsoft Office User" w:date="2022-11-16T15:06:00Z">
        <w:r w:rsidRPr="00C35BA4" w:rsidDel="00C123FC">
          <w:rPr>
            <w:rFonts w:ascii="Arial" w:eastAsia="Times New Roman" w:hAnsi="Arial" w:cs="Arial"/>
            <w:color w:val="000000"/>
            <w:lang w:eastAsia="en-ID"/>
          </w:rPr>
          <w:delText>1</w:delText>
        </w:r>
      </w:del>
      <w:r w:rsidRPr="00C35BA4">
        <w:rPr>
          <w:rFonts w:ascii="Arial" w:eastAsia="Times New Roman" w:hAnsi="Arial" w:cs="Arial"/>
          <w:color w:val="000000"/>
          <w:lang w:eastAsia="en-ID"/>
        </w:rPr>
        <w:t>00 participants joining</w:t>
      </w:r>
      <w:ins w:id="61" w:author="Microsoft Office User" w:date="2022-11-16T15:06:00Z">
        <w:r w:rsidR="00C123FC">
          <w:rPr>
            <w:rFonts w:ascii="Arial" w:eastAsia="Times New Roman" w:hAnsi="Arial" w:cs="Arial"/>
            <w:color w:val="000000"/>
            <w:lang w:eastAsia="en-ID"/>
          </w:rPr>
          <w:t xml:space="preserve">. </w:t>
        </w:r>
      </w:ins>
      <w:del w:id="62" w:author="Microsoft Office User" w:date="2022-11-16T15:06:00Z">
        <w:r w:rsidRPr="00C35BA4" w:rsidDel="00C123FC">
          <w:rPr>
            <w:rFonts w:ascii="Arial" w:eastAsia="Times New Roman" w:hAnsi="Arial" w:cs="Arial"/>
            <w:color w:val="000000"/>
            <w:lang w:eastAsia="en-ID"/>
          </w:rPr>
          <w:delText>, and the success in collecting</w:delText>
        </w:r>
      </w:del>
      <w:ins w:id="63" w:author="Microsoft Office User" w:date="2022-11-16T15:06:00Z">
        <w:r w:rsidR="00C123FC">
          <w:rPr>
            <w:rFonts w:ascii="Arial" w:eastAsia="Times New Roman" w:hAnsi="Arial" w:cs="Arial"/>
            <w:color w:val="000000"/>
            <w:lang w:eastAsia="en-ID"/>
          </w:rPr>
          <w:t>We collected</w:t>
        </w:r>
      </w:ins>
      <w:r w:rsidRPr="00C35BA4">
        <w:rPr>
          <w:rFonts w:ascii="Arial" w:eastAsia="Times New Roman" w:hAnsi="Arial" w:cs="Arial"/>
          <w:color w:val="000000"/>
          <w:lang w:eastAsia="en-ID"/>
        </w:rPr>
        <w:t xml:space="preserve"> a total of $9,200 for the </w:t>
      </w:r>
      <w:proofErr w:type="spellStart"/>
      <w:r w:rsidRPr="00C35BA4">
        <w:rPr>
          <w:rFonts w:ascii="Arial" w:eastAsia="Times New Roman" w:hAnsi="Arial" w:cs="Arial"/>
          <w:color w:val="000000"/>
          <w:lang w:eastAsia="en-ID"/>
        </w:rPr>
        <w:t>Hoshizora</w:t>
      </w:r>
      <w:proofErr w:type="spellEnd"/>
      <w:r w:rsidRPr="00C35BA4">
        <w:rPr>
          <w:rFonts w:ascii="Arial" w:eastAsia="Times New Roman" w:hAnsi="Arial" w:cs="Arial"/>
          <w:color w:val="000000"/>
          <w:lang w:eastAsia="en-ID"/>
        </w:rPr>
        <w:t xml:space="preserve"> Foundation </w:t>
      </w:r>
      <w:del w:id="64" w:author="Microsoft Office User" w:date="2022-11-16T15:07:00Z">
        <w:r w:rsidRPr="00C35BA4" w:rsidDel="00C123FC">
          <w:rPr>
            <w:rFonts w:ascii="Arial" w:eastAsia="Times New Roman" w:hAnsi="Arial" w:cs="Arial"/>
            <w:color w:val="000000"/>
            <w:lang w:eastAsia="en-ID"/>
          </w:rPr>
          <w:delText>helps impact</w:delText>
        </w:r>
      </w:del>
      <w:ins w:id="65" w:author="Microsoft Office User" w:date="2022-11-16T15:07:00Z">
        <w:r w:rsidR="00C123FC">
          <w:rPr>
            <w:rFonts w:ascii="Arial" w:eastAsia="Times New Roman" w:hAnsi="Arial" w:cs="Arial"/>
            <w:color w:val="000000"/>
            <w:lang w:eastAsia="en-ID"/>
          </w:rPr>
          <w:t>that would transform</w:t>
        </w:r>
      </w:ins>
      <w:r w:rsidRPr="00C35BA4">
        <w:rPr>
          <w:rFonts w:ascii="Arial" w:eastAsia="Times New Roman" w:hAnsi="Arial" w:cs="Arial"/>
          <w:color w:val="000000"/>
          <w:lang w:eastAsia="en-ID"/>
        </w:rPr>
        <w:t xml:space="preserve"> the lives of 80+ underprivileged children in receiving access to proper education. </w:t>
      </w:r>
      <w:commentRangeStart w:id="66"/>
      <w:r w:rsidRPr="00C123FC">
        <w:rPr>
          <w:rFonts w:ascii="Arial" w:eastAsia="Times New Roman" w:hAnsi="Arial" w:cs="Arial"/>
          <w:b/>
          <w:color w:val="000000"/>
          <w:lang w:eastAsia="en-ID"/>
        </w:rPr>
        <w:t xml:space="preserve">I felt that the impact of delegation and inclusivity empowered my members to feel a sense of belonging and led to creating greater work productivity. </w:t>
      </w:r>
      <w:commentRangeEnd w:id="66"/>
      <w:r w:rsidR="00C123FC" w:rsidRPr="00C123FC">
        <w:rPr>
          <w:rStyle w:val="CommentReference"/>
          <w:b/>
        </w:rPr>
        <w:commentReference w:id="66"/>
      </w:r>
      <w:commentRangeStart w:id="67"/>
      <w:r w:rsidRPr="00C123FC">
        <w:rPr>
          <w:rFonts w:ascii="Arial" w:eastAsia="Times New Roman" w:hAnsi="Arial" w:cs="Arial"/>
          <w:b/>
          <w:color w:val="000000"/>
          <w:lang w:eastAsia="en-ID"/>
        </w:rPr>
        <w:t>The role and support of each member contributed to the success of the event with effective work distribution and no last-minute changes like the End-of-Year event. Hence, the change in my leadership style made the work not only efficient but also resulted in greater work quality. </w:t>
      </w:r>
      <w:commentRangeEnd w:id="67"/>
      <w:r w:rsidR="00C123FC" w:rsidRPr="00C123FC">
        <w:rPr>
          <w:rStyle w:val="CommentReference"/>
          <w:b/>
        </w:rPr>
        <w:commentReference w:id="67"/>
      </w:r>
    </w:p>
    <w:p w14:paraId="76FA6C6D" w14:textId="77777777" w:rsidR="00C35BA4" w:rsidRPr="00C35BA4" w:rsidRDefault="00C35BA4" w:rsidP="00C35BA4">
      <w:pPr>
        <w:spacing w:after="0" w:line="240" w:lineRule="auto"/>
        <w:rPr>
          <w:rFonts w:ascii="Times New Roman" w:eastAsia="Times New Roman" w:hAnsi="Times New Roman" w:cs="Times New Roman"/>
          <w:sz w:val="24"/>
          <w:szCs w:val="24"/>
          <w:lang w:eastAsia="en-ID"/>
        </w:rPr>
      </w:pPr>
    </w:p>
    <w:p w14:paraId="001E8AE9" w14:textId="3D42A686" w:rsidR="00C35BA4" w:rsidRPr="00C35BA4" w:rsidRDefault="00C35BA4" w:rsidP="00C35BA4">
      <w:pPr>
        <w:spacing w:after="0" w:line="240" w:lineRule="auto"/>
        <w:jc w:val="both"/>
        <w:rPr>
          <w:rFonts w:ascii="Times New Roman" w:eastAsia="Times New Roman" w:hAnsi="Times New Roman" w:cs="Times New Roman"/>
          <w:sz w:val="24"/>
          <w:szCs w:val="24"/>
          <w:lang w:eastAsia="en-ID"/>
        </w:rPr>
      </w:pPr>
      <w:r w:rsidRPr="00C35BA4">
        <w:rPr>
          <w:rFonts w:ascii="Arial" w:eastAsia="Times New Roman" w:hAnsi="Arial" w:cs="Arial"/>
          <w:color w:val="000000"/>
          <w:lang w:eastAsia="en-ID"/>
        </w:rPr>
        <w:t xml:space="preserve">From this experience, I learned how to become a leader who respects, listens, delegates, and communicates with their members well. A poorly organized and mismanaged factory would never result in a well-synchronized production, and I believe it goes the same way with becoming a leader. Having an exclusive leadership style </w:t>
      </w:r>
      <w:del w:id="68" w:author="Microsoft Office User" w:date="2022-11-16T15:10:00Z">
        <w:r w:rsidRPr="00C35BA4" w:rsidDel="00C123FC">
          <w:rPr>
            <w:rFonts w:ascii="Arial" w:eastAsia="Times New Roman" w:hAnsi="Arial" w:cs="Arial"/>
            <w:color w:val="000000"/>
            <w:lang w:eastAsia="en-ID"/>
          </w:rPr>
          <w:delText xml:space="preserve">can </w:delText>
        </w:r>
      </w:del>
      <w:ins w:id="69" w:author="Microsoft Office User" w:date="2022-11-16T15:10:00Z">
        <w:r w:rsidR="00C123FC">
          <w:rPr>
            <w:rFonts w:ascii="Arial" w:eastAsia="Times New Roman" w:hAnsi="Arial" w:cs="Arial"/>
            <w:color w:val="000000"/>
            <w:lang w:eastAsia="en-ID"/>
          </w:rPr>
          <w:t>will</w:t>
        </w:r>
        <w:r w:rsidR="00C123FC" w:rsidRPr="00C35BA4">
          <w:rPr>
            <w:rFonts w:ascii="Arial" w:eastAsia="Times New Roman" w:hAnsi="Arial" w:cs="Arial"/>
            <w:color w:val="000000"/>
            <w:lang w:eastAsia="en-ID"/>
          </w:rPr>
          <w:t xml:space="preserve"> </w:t>
        </w:r>
      </w:ins>
      <w:r w:rsidRPr="00C35BA4">
        <w:rPr>
          <w:rFonts w:ascii="Arial" w:eastAsia="Times New Roman" w:hAnsi="Arial" w:cs="Arial"/>
          <w:color w:val="000000"/>
          <w:lang w:eastAsia="en-ID"/>
        </w:rPr>
        <w:t>only discourage the participation of my members and cause demotivation, which is the complete opposite of what I aspire to in building a team</w:t>
      </w:r>
      <w:commentRangeStart w:id="70"/>
      <w:r w:rsidRPr="00C35BA4">
        <w:rPr>
          <w:rFonts w:ascii="Arial" w:eastAsia="Times New Roman" w:hAnsi="Arial" w:cs="Arial"/>
          <w:color w:val="000000"/>
          <w:lang w:eastAsia="en-ID"/>
        </w:rPr>
        <w:t>. I can now comprehend the bigger picture of what a leader should be and how a leader can pave the path forward.</w:t>
      </w:r>
      <w:commentRangeEnd w:id="70"/>
      <w:r w:rsidR="00C123FC">
        <w:rPr>
          <w:rStyle w:val="CommentReference"/>
        </w:rPr>
        <w:commentReference w:id="70"/>
      </w:r>
    </w:p>
    <w:p w14:paraId="610BCB46" w14:textId="77777777" w:rsidR="00C35BA4" w:rsidRDefault="00C35BA4"/>
    <w:p w14:paraId="1504445F" w14:textId="77777777" w:rsidR="00C123FC" w:rsidRPr="00C123FC" w:rsidRDefault="00C123FC">
      <w:pPr>
        <w:rPr>
          <w:color w:val="2F5496" w:themeColor="accent1" w:themeShade="BF"/>
        </w:rPr>
      </w:pPr>
      <w:r w:rsidRPr="00C123FC">
        <w:rPr>
          <w:color w:val="2F5496" w:themeColor="accent1" w:themeShade="BF"/>
        </w:rPr>
        <w:t xml:space="preserve">Overall, I like how your essay is streamlined and flows in a coherent manner. Your story has a clear conflict and how you grew from a particular challenge. </w:t>
      </w:r>
    </w:p>
    <w:p w14:paraId="5453DDB7" w14:textId="5CD6E36E" w:rsidR="00C123FC" w:rsidRPr="00C123FC" w:rsidRDefault="00C123FC">
      <w:pPr>
        <w:rPr>
          <w:color w:val="2F5496" w:themeColor="accent1" w:themeShade="BF"/>
        </w:rPr>
      </w:pPr>
      <w:r w:rsidRPr="00C123FC">
        <w:rPr>
          <w:color w:val="2F5496" w:themeColor="accent1" w:themeShade="BF"/>
        </w:rPr>
        <w:lastRenderedPageBreak/>
        <w:t>However, I feel that your essay would b</w:t>
      </w:r>
      <w:bookmarkStart w:id="71" w:name="_GoBack"/>
      <w:bookmarkEnd w:id="71"/>
      <w:r w:rsidRPr="00C123FC">
        <w:rPr>
          <w:color w:val="2F5496" w:themeColor="accent1" w:themeShade="BF"/>
        </w:rPr>
        <w:t xml:space="preserve">enefit by including more emotional component.  For example, the second paragraph can be used to give context into how wanting to stay in control impacted your life and affected your ability in giving your best. Be more vulnerable to give some layers to your essay so that the admission officer can sympathize with your predicament. </w:t>
      </w:r>
    </w:p>
    <w:p w14:paraId="5520D457" w14:textId="77777777" w:rsidR="00C123FC" w:rsidRPr="00C123FC" w:rsidRDefault="00C123FC">
      <w:pPr>
        <w:rPr>
          <w:color w:val="2F5496" w:themeColor="accent1" w:themeShade="BF"/>
        </w:rPr>
      </w:pPr>
    </w:p>
    <w:p w14:paraId="0CE8F66A" w14:textId="2E9537A4" w:rsidR="00C123FC" w:rsidRPr="00C123FC" w:rsidRDefault="00C123FC">
      <w:pPr>
        <w:rPr>
          <w:color w:val="2F5496" w:themeColor="accent1" w:themeShade="BF"/>
        </w:rPr>
      </w:pPr>
      <w:r w:rsidRPr="00C123FC">
        <w:rPr>
          <w:color w:val="2F5496" w:themeColor="accent1" w:themeShade="BF"/>
        </w:rPr>
        <w:t xml:space="preserve">For the second half of the essay, you’ve touched on how inclusivity makes you a better leader, so avoid reiterating it in another paragraph (these sentences have been bolded). Instead, you can talk about how leading the fundraiser successfully made you realize how effective collaboration would positively impact the society (i.e., the money to help underprivileged children). Doing so would make your make your ending more powerful. </w:t>
      </w:r>
    </w:p>
    <w:p w14:paraId="4E51AE36" w14:textId="77777777" w:rsidR="00C123FC" w:rsidRPr="00C123FC" w:rsidRDefault="00C123FC">
      <w:pPr>
        <w:rPr>
          <w:color w:val="2F5496" w:themeColor="accent1" w:themeShade="BF"/>
        </w:rPr>
      </w:pPr>
    </w:p>
    <w:p w14:paraId="2D84693E" w14:textId="0FBD14B0" w:rsidR="00C123FC" w:rsidRPr="00C123FC" w:rsidRDefault="00C123FC">
      <w:pPr>
        <w:rPr>
          <w:color w:val="2F5496" w:themeColor="accent1" w:themeShade="BF"/>
        </w:rPr>
      </w:pPr>
      <w:r w:rsidRPr="00C123FC">
        <w:rPr>
          <w:color w:val="2F5496" w:themeColor="accent1" w:themeShade="BF"/>
        </w:rPr>
        <w:t>Best wishes,</w:t>
      </w:r>
    </w:p>
    <w:p w14:paraId="4BC6411F" w14:textId="2339DC1D" w:rsidR="00C123FC" w:rsidRPr="00C123FC" w:rsidRDefault="00C123FC">
      <w:pPr>
        <w:rPr>
          <w:color w:val="2F5496" w:themeColor="accent1" w:themeShade="BF"/>
        </w:rPr>
      </w:pPr>
      <w:r w:rsidRPr="00C123FC">
        <w:rPr>
          <w:color w:val="2F5496" w:themeColor="accent1" w:themeShade="BF"/>
        </w:rPr>
        <w:t>Melinda</w:t>
      </w:r>
    </w:p>
    <w:p w14:paraId="63CF4FEB" w14:textId="77777777" w:rsidR="00C123FC" w:rsidRDefault="00C123FC"/>
    <w:p w14:paraId="7DBE1408" w14:textId="77777777" w:rsidR="00C123FC" w:rsidRDefault="00C123FC"/>
    <w:sectPr w:rsidR="00C123F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16T14:31:00Z" w:initials="Office">
    <w:p w14:paraId="34785577" w14:textId="43BCAFE2" w:rsidR="00C123FC" w:rsidRDefault="00C123FC">
      <w:pPr>
        <w:pStyle w:val="CommentText"/>
      </w:pPr>
      <w:r>
        <w:rPr>
          <w:rStyle w:val="CommentReference"/>
        </w:rPr>
        <w:annotationRef/>
      </w:r>
      <w:r>
        <w:rPr>
          <w:rStyle w:val="CommentReference"/>
        </w:rPr>
        <w:t>It is good that you clearly reference your initial interest here.</w:t>
      </w:r>
    </w:p>
  </w:comment>
  <w:comment w:id="8" w:author="Microsoft Office User" w:date="2022-11-16T14:39:00Z" w:initials="Office">
    <w:p w14:paraId="55845D3B" w14:textId="77777777" w:rsidR="00C123FC" w:rsidRDefault="00C123FC">
      <w:pPr>
        <w:pStyle w:val="CommentText"/>
      </w:pPr>
      <w:r>
        <w:rPr>
          <w:rStyle w:val="CommentReference"/>
        </w:rPr>
        <w:annotationRef/>
      </w:r>
      <w:r>
        <w:t xml:space="preserve">This can be omitted for better cohesion. </w:t>
      </w:r>
    </w:p>
    <w:p w14:paraId="69C94D20" w14:textId="77777777" w:rsidR="00C123FC" w:rsidRDefault="00C123FC">
      <w:pPr>
        <w:pStyle w:val="CommentText"/>
      </w:pPr>
    </w:p>
    <w:p w14:paraId="7F78D465" w14:textId="247108CE" w:rsidR="00C123FC" w:rsidRDefault="00C123FC">
      <w:pPr>
        <w:pStyle w:val="CommentText"/>
      </w:pPr>
      <w:r>
        <w:t>I believe that it is helpful to write down these different strategies because using the right ones will allow my investment to outpace……</w:t>
      </w:r>
    </w:p>
  </w:comment>
  <w:comment w:id="9" w:author="Microsoft Office User" w:date="2022-11-16T14:40:00Z" w:initials="Office">
    <w:p w14:paraId="48B98976" w14:textId="77777777" w:rsidR="00C123FC" w:rsidRDefault="00C123FC">
      <w:pPr>
        <w:pStyle w:val="CommentText"/>
      </w:pPr>
      <w:r>
        <w:rPr>
          <w:rStyle w:val="CommentReference"/>
        </w:rPr>
        <w:annotationRef/>
      </w:r>
      <w:r>
        <w:t xml:space="preserve">What are your long term goals for this? Do you plan to be an investment banker? </w:t>
      </w:r>
    </w:p>
    <w:p w14:paraId="1F6B7B83" w14:textId="5B5BECE9" w:rsidR="00C123FC" w:rsidRDefault="00C123FC">
      <w:pPr>
        <w:pStyle w:val="CommentText"/>
      </w:pPr>
      <w:r>
        <w:t>(A specific goal that is related to improving some parts of Indonesia would be something the admission committee appreciates.)</w:t>
      </w:r>
    </w:p>
  </w:comment>
  <w:comment w:id="10" w:author="Microsoft Office User" w:date="2022-11-16T14:47:00Z" w:initials="Office">
    <w:p w14:paraId="34C3E00E" w14:textId="68B4E507" w:rsidR="00C123FC" w:rsidRDefault="00C123FC">
      <w:pPr>
        <w:pStyle w:val="CommentText"/>
      </w:pPr>
      <w:r>
        <w:rPr>
          <w:rStyle w:val="CommentReference"/>
        </w:rPr>
        <w:annotationRef/>
      </w:r>
      <w:r>
        <w:t xml:space="preserve">You did well in beginning your essay with a text message. </w:t>
      </w:r>
    </w:p>
  </w:comment>
  <w:comment w:id="15" w:author="Microsoft Office User" w:date="2022-11-16T14:48:00Z" w:initials="Office">
    <w:p w14:paraId="736CD032" w14:textId="77777777" w:rsidR="00C123FC" w:rsidRDefault="00C123FC" w:rsidP="00C123FC">
      <w:pPr>
        <w:pStyle w:val="CommentText"/>
      </w:pPr>
      <w:r>
        <w:rPr>
          <w:rStyle w:val="CommentReference"/>
        </w:rPr>
        <w:annotationRef/>
      </w:r>
      <w:r>
        <w:t xml:space="preserve">Rather than telling your readers the sequence of the events as is, I think this part would be more compelling if you instead showed them what was happening. </w:t>
      </w:r>
    </w:p>
    <w:p w14:paraId="5320AD33" w14:textId="77777777" w:rsidR="00C123FC" w:rsidRDefault="00C123FC" w:rsidP="00C123FC">
      <w:pPr>
        <w:pStyle w:val="CommentText"/>
      </w:pPr>
    </w:p>
    <w:p w14:paraId="0A6F7973" w14:textId="77777777" w:rsidR="00C123FC" w:rsidRDefault="00C123FC" w:rsidP="00C123FC">
      <w:pPr>
        <w:pStyle w:val="CommentText"/>
      </w:pPr>
      <w:r>
        <w:t xml:space="preserve">Try rewriting the bolded sentences to show the admission officer a glimpse into your personality. </w:t>
      </w:r>
    </w:p>
    <w:p w14:paraId="7EC3380C" w14:textId="0C1D32D4" w:rsidR="00C123FC" w:rsidRDefault="00C123FC" w:rsidP="00C123FC">
      <w:pPr>
        <w:pStyle w:val="CommentText"/>
      </w:pPr>
      <w:r>
        <w:t xml:space="preserve">Maybe something like, “Being a perfectionist, I did not delegate any task….. Now, I had to face the consequences of…. . I felt completely alone and stressed, with no one to back me up.  </w:t>
      </w:r>
    </w:p>
  </w:comment>
  <w:comment w:id="19" w:author="Microsoft Office User" w:date="2022-11-16T14:55:00Z" w:initials="Office">
    <w:p w14:paraId="17A5B1DA" w14:textId="3109A906" w:rsidR="00C123FC" w:rsidRDefault="00C123FC">
      <w:pPr>
        <w:pStyle w:val="CommentText"/>
      </w:pPr>
      <w:r>
        <w:rPr>
          <w:rStyle w:val="CommentReference"/>
        </w:rPr>
        <w:annotationRef/>
      </w:r>
      <w:r>
        <w:t xml:space="preserve">Again, this part would be better with a context of your personality. Were you always chosen as the leader of groups? Have you consistently performed better than others? </w:t>
      </w:r>
    </w:p>
    <w:p w14:paraId="2E122C5A" w14:textId="77777777" w:rsidR="00C123FC" w:rsidRDefault="00C123FC">
      <w:pPr>
        <w:pStyle w:val="CommentText"/>
      </w:pPr>
    </w:p>
    <w:p w14:paraId="5733B8AB" w14:textId="5D01B545" w:rsidR="00C123FC" w:rsidRDefault="00C123FC">
      <w:pPr>
        <w:pStyle w:val="CommentText"/>
      </w:pPr>
      <w:r>
        <w:t xml:space="preserve">Revealing some weakness would help display your character growth more vividly. </w:t>
      </w:r>
    </w:p>
  </w:comment>
  <w:comment w:id="20" w:author="Microsoft Office User" w:date="2022-11-16T14:58:00Z" w:initials="Office">
    <w:p w14:paraId="5AA60D6A" w14:textId="694D6BE3" w:rsidR="00C123FC" w:rsidRDefault="00C123FC">
      <w:pPr>
        <w:pStyle w:val="CommentText"/>
      </w:pPr>
      <w:r>
        <w:rPr>
          <w:rStyle w:val="CommentReference"/>
        </w:rPr>
        <w:annotationRef/>
      </w:r>
      <w:r>
        <w:t xml:space="preserve">Ensuring they knew their tasks thoroughly. </w:t>
      </w:r>
    </w:p>
  </w:comment>
  <w:comment w:id="26" w:author="Microsoft Office User" w:date="2022-11-16T15:02:00Z" w:initials="Office">
    <w:p w14:paraId="5A30DF9F" w14:textId="2778315E" w:rsidR="00C123FC" w:rsidRDefault="00C123FC">
      <w:pPr>
        <w:pStyle w:val="CommentText"/>
      </w:pPr>
      <w:r>
        <w:rPr>
          <w:rStyle w:val="CommentReference"/>
        </w:rPr>
        <w:annotationRef/>
      </w:r>
      <w:r>
        <w:t>And updating them with the newest progress or changes.</w:t>
      </w:r>
    </w:p>
  </w:comment>
  <w:comment w:id="66" w:author="Microsoft Office User" w:date="2022-11-16T15:08:00Z" w:initials="Office">
    <w:p w14:paraId="67FE8084" w14:textId="57B5B450" w:rsidR="00C123FC" w:rsidRDefault="00C123FC">
      <w:pPr>
        <w:pStyle w:val="CommentText"/>
      </w:pPr>
      <w:r>
        <w:rPr>
          <w:rStyle w:val="CommentReference"/>
        </w:rPr>
        <w:annotationRef/>
      </w:r>
      <w:r>
        <w:t xml:space="preserve">This can be omitted as this point is repeated in the paragraph below. </w:t>
      </w:r>
    </w:p>
  </w:comment>
  <w:comment w:id="67" w:author="Microsoft Office User" w:date="2022-11-16T15:08:00Z" w:initials="Office">
    <w:p w14:paraId="66A75D10" w14:textId="77777777" w:rsidR="00C123FC" w:rsidRDefault="00C123FC">
      <w:pPr>
        <w:pStyle w:val="CommentText"/>
      </w:pPr>
      <w:r>
        <w:rPr>
          <w:rStyle w:val="CommentReference"/>
        </w:rPr>
        <w:annotationRef/>
      </w:r>
      <w:r>
        <w:t>Since all of these reflections are discussed below, how about including how your members reacted after the success?</w:t>
      </w:r>
    </w:p>
    <w:p w14:paraId="437BCDE7" w14:textId="77777777" w:rsidR="00C123FC" w:rsidRDefault="00C123FC">
      <w:pPr>
        <w:pStyle w:val="CommentText"/>
      </w:pPr>
    </w:p>
    <w:p w14:paraId="70D35101" w14:textId="49622093" w:rsidR="00C123FC" w:rsidRDefault="00C123FC">
      <w:pPr>
        <w:pStyle w:val="CommentText"/>
      </w:pPr>
      <w:r>
        <w:t xml:space="preserve">This paragraph can be used to show how your inclusivity this time made each member exhilarated, </w:t>
      </w:r>
      <w:proofErr w:type="spellStart"/>
      <w:r>
        <w:t>etc</w:t>
      </w:r>
      <w:proofErr w:type="spellEnd"/>
      <w:r>
        <w:t xml:space="preserve">, and thus showcased that you’ve thoroughly understood the meaning of collaboration. </w:t>
      </w:r>
    </w:p>
  </w:comment>
  <w:comment w:id="70" w:author="Microsoft Office User" w:date="2022-11-16T15:11:00Z" w:initials="Office">
    <w:p w14:paraId="40FB30E8" w14:textId="69434250" w:rsidR="00C123FC" w:rsidRDefault="00C123FC">
      <w:pPr>
        <w:pStyle w:val="CommentText"/>
      </w:pPr>
      <w:r>
        <w:rPr>
          <w:rStyle w:val="CommentReference"/>
        </w:rPr>
        <w:annotationRef/>
      </w:r>
      <w:r>
        <w:t>I think this goal would be more impactful with a context of why leadership skills truly matters to you. Do you want to start your own company in the future?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785577" w15:done="0"/>
  <w15:commentEx w15:paraId="7F78D465" w15:done="0"/>
  <w15:commentEx w15:paraId="1F6B7B83" w15:done="0"/>
  <w15:commentEx w15:paraId="34C3E00E" w15:done="0"/>
  <w15:commentEx w15:paraId="7EC3380C" w15:done="0"/>
  <w15:commentEx w15:paraId="5733B8AB" w15:done="0"/>
  <w15:commentEx w15:paraId="5AA60D6A" w15:done="0"/>
  <w15:commentEx w15:paraId="5A30DF9F" w15:done="0"/>
  <w15:commentEx w15:paraId="67FE8084" w15:done="0"/>
  <w15:commentEx w15:paraId="70D35101" w15:done="0"/>
  <w15:commentEx w15:paraId="40FB30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A4"/>
    <w:rsid w:val="00305943"/>
    <w:rsid w:val="00C123FC"/>
    <w:rsid w:val="00C35B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140"/>
  <w15:chartTrackingRefBased/>
  <w15:docId w15:val="{519C40AA-945D-4C99-B2F4-0CFD756C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BA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CommentReference">
    <w:name w:val="annotation reference"/>
    <w:basedOn w:val="DefaultParagraphFont"/>
    <w:uiPriority w:val="99"/>
    <w:semiHidden/>
    <w:unhideWhenUsed/>
    <w:rsid w:val="00C123FC"/>
    <w:rPr>
      <w:sz w:val="18"/>
      <w:szCs w:val="18"/>
    </w:rPr>
  </w:style>
  <w:style w:type="paragraph" w:styleId="CommentText">
    <w:name w:val="annotation text"/>
    <w:basedOn w:val="Normal"/>
    <w:link w:val="CommentTextChar"/>
    <w:uiPriority w:val="99"/>
    <w:unhideWhenUsed/>
    <w:rsid w:val="00C123FC"/>
    <w:pPr>
      <w:spacing w:line="240" w:lineRule="auto"/>
    </w:pPr>
    <w:rPr>
      <w:sz w:val="24"/>
      <w:szCs w:val="24"/>
    </w:rPr>
  </w:style>
  <w:style w:type="character" w:customStyle="1" w:styleId="CommentTextChar">
    <w:name w:val="Comment Text Char"/>
    <w:basedOn w:val="DefaultParagraphFont"/>
    <w:link w:val="CommentText"/>
    <w:uiPriority w:val="99"/>
    <w:rsid w:val="00C123FC"/>
    <w:rPr>
      <w:sz w:val="24"/>
      <w:szCs w:val="24"/>
    </w:rPr>
  </w:style>
  <w:style w:type="paragraph" w:styleId="CommentSubject">
    <w:name w:val="annotation subject"/>
    <w:basedOn w:val="CommentText"/>
    <w:next w:val="CommentText"/>
    <w:link w:val="CommentSubjectChar"/>
    <w:uiPriority w:val="99"/>
    <w:semiHidden/>
    <w:unhideWhenUsed/>
    <w:rsid w:val="00C123FC"/>
    <w:rPr>
      <w:b/>
      <w:bCs/>
      <w:sz w:val="20"/>
      <w:szCs w:val="20"/>
    </w:rPr>
  </w:style>
  <w:style w:type="character" w:customStyle="1" w:styleId="CommentSubjectChar">
    <w:name w:val="Comment Subject Char"/>
    <w:basedOn w:val="CommentTextChar"/>
    <w:link w:val="CommentSubject"/>
    <w:uiPriority w:val="99"/>
    <w:semiHidden/>
    <w:rsid w:val="00C123FC"/>
    <w:rPr>
      <w:b/>
      <w:bCs/>
      <w:sz w:val="20"/>
      <w:szCs w:val="20"/>
    </w:rPr>
  </w:style>
  <w:style w:type="paragraph" w:styleId="BalloonText">
    <w:name w:val="Balloon Text"/>
    <w:basedOn w:val="Normal"/>
    <w:link w:val="BalloonTextChar"/>
    <w:uiPriority w:val="99"/>
    <w:semiHidden/>
    <w:unhideWhenUsed/>
    <w:rsid w:val="00C123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3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74688">
      <w:bodyDiv w:val="1"/>
      <w:marLeft w:val="0"/>
      <w:marRight w:val="0"/>
      <w:marTop w:val="0"/>
      <w:marBottom w:val="0"/>
      <w:divBdr>
        <w:top w:val="none" w:sz="0" w:space="0" w:color="auto"/>
        <w:left w:val="none" w:sz="0" w:space="0" w:color="auto"/>
        <w:bottom w:val="none" w:sz="0" w:space="0" w:color="auto"/>
        <w:right w:val="none" w:sz="0" w:space="0" w:color="auto"/>
      </w:divBdr>
    </w:div>
    <w:div w:id="1799059571">
      <w:bodyDiv w:val="1"/>
      <w:marLeft w:val="0"/>
      <w:marRight w:val="0"/>
      <w:marTop w:val="0"/>
      <w:marBottom w:val="0"/>
      <w:divBdr>
        <w:top w:val="none" w:sz="0" w:space="0" w:color="auto"/>
        <w:left w:val="none" w:sz="0" w:space="0" w:color="auto"/>
        <w:bottom w:val="none" w:sz="0" w:space="0" w:color="auto"/>
        <w:right w:val="none" w:sz="0" w:space="0" w:color="auto"/>
      </w:divBdr>
    </w:div>
    <w:div w:id="198858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1233</Words>
  <Characters>7034</Characters>
  <Application>Microsoft Macintosh Word</Application>
  <DocSecurity>0</DocSecurity>
  <Lines>58</Lines>
  <Paragraphs>16</Paragraphs>
  <ScaleCrop>false</ScaleCrop>
  <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2</cp:revision>
  <dcterms:created xsi:type="dcterms:W3CDTF">2022-11-16T08:27:00Z</dcterms:created>
  <dcterms:modified xsi:type="dcterms:W3CDTF">2022-11-16T08:27:00Z</dcterms:modified>
</cp:coreProperties>
</file>