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5" w14:textId="77777777" w:rsidR="00BE1075" w:rsidRDefault="00BE1075">
      <w:pPr>
        <w:spacing w:line="240" w:lineRule="auto"/>
        <w:jc w:val="both"/>
        <w:rPr>
          <w:i/>
          <w:sz w:val="24"/>
          <w:szCs w:val="24"/>
          <w:highlight w:val="white"/>
        </w:rPr>
      </w:pPr>
    </w:p>
    <w:p w14:paraId="00000013" w14:textId="77777777" w:rsidR="00BE1075" w:rsidRDefault="00BE1075">
      <w:pPr>
        <w:shd w:val="clear" w:color="auto" w:fill="FFFFFF"/>
        <w:spacing w:after="160"/>
        <w:rPr>
          <w:rFonts w:ascii="Times New Roman" w:eastAsia="Times New Roman" w:hAnsi="Times New Roman" w:cs="Times New Roman"/>
          <w:color w:val="38761D"/>
          <w:sz w:val="26"/>
          <w:szCs w:val="26"/>
        </w:rPr>
      </w:pPr>
      <w:bookmarkStart w:id="0" w:name="_nhdc91ftnd4n" w:colFirst="0" w:colLast="0"/>
      <w:bookmarkEnd w:id="0"/>
    </w:p>
    <w:p w14:paraId="00000014" w14:textId="77777777" w:rsidR="00BE1075" w:rsidRDefault="00000000">
      <w:pPr>
        <w:pStyle w:val="Heading2"/>
        <w:rPr>
          <w:color w:val="FF9900"/>
        </w:rPr>
      </w:pPr>
      <w:bookmarkStart w:id="1" w:name="_58kjyzpu1tll" w:colFirst="0" w:colLast="0"/>
      <w:bookmarkEnd w:id="1"/>
      <w:r>
        <w:rPr>
          <w:rFonts w:ascii="Arial Unicode MS" w:eastAsia="Arial Unicode MS" w:hAnsi="Arial Unicode MS" w:cs="Arial Unicode MS"/>
          <w:i/>
          <w:color w:val="00ABA4"/>
          <w:sz w:val="24"/>
          <w:szCs w:val="24"/>
          <w:highlight w:val="white"/>
        </w:rPr>
        <w:t xml:space="preserve">✅ </w:t>
      </w:r>
      <w:r>
        <w:t xml:space="preserve">7: What have you done to make your school or your community a better place? </w:t>
      </w:r>
      <w:r>
        <w:rPr>
          <w:color w:val="FF9900"/>
        </w:rPr>
        <w:t>(350/350 words)</w:t>
      </w:r>
    </w:p>
    <w:p w14:paraId="00000015" w14:textId="34C8BEE4" w:rsidR="00BE1075" w:rsidRDefault="00000000">
      <w:pPr>
        <w:rPr>
          <w:sz w:val="26"/>
          <w:szCs w:val="26"/>
        </w:rPr>
      </w:pPr>
      <w:del w:id="2" w:author="Microsoft Office User" w:date="2022-11-26T17:46:00Z">
        <w:r w:rsidDel="008C4011">
          <w:rPr>
            <w:sz w:val="26"/>
            <w:szCs w:val="26"/>
          </w:rPr>
          <w:delText xml:space="preserve">Visiting </w:delText>
        </w:r>
      </w:del>
      <w:ins w:id="3" w:author="Microsoft Office User" w:date="2022-11-26T17:46:00Z">
        <w:r w:rsidR="008C4011">
          <w:rPr>
            <w:sz w:val="26"/>
            <w:szCs w:val="26"/>
          </w:rPr>
          <w:t xml:space="preserve">Upon visiting </w:t>
        </w:r>
      </w:ins>
      <w:r>
        <w:rPr>
          <w:sz w:val="26"/>
          <w:szCs w:val="26"/>
        </w:rPr>
        <w:t xml:space="preserve">a </w:t>
      </w:r>
      <w:del w:id="4" w:author="Microsoft Office User" w:date="2022-11-26T17:31:00Z">
        <w:r w:rsidDel="005F7BA2">
          <w:rPr>
            <w:sz w:val="26"/>
            <w:szCs w:val="26"/>
          </w:rPr>
          <w:delText xml:space="preserve">local </w:delText>
        </w:r>
      </w:del>
      <w:r>
        <w:rPr>
          <w:sz w:val="26"/>
          <w:szCs w:val="26"/>
        </w:rPr>
        <w:t xml:space="preserve">public school in my </w:t>
      </w:r>
      <w:del w:id="5" w:author="Microsoft Office User" w:date="2022-11-26T17:31:00Z">
        <w:r w:rsidDel="005F7BA2">
          <w:rPr>
            <w:sz w:val="26"/>
            <w:szCs w:val="26"/>
          </w:rPr>
          <w:delText>home town</w:delText>
        </w:r>
      </w:del>
      <w:ins w:id="6" w:author="Microsoft Office User" w:date="2022-11-26T17:31:00Z">
        <w:r w:rsidR="005F7BA2">
          <w:rPr>
            <w:sz w:val="26"/>
            <w:szCs w:val="26"/>
          </w:rPr>
          <w:t>hometown</w:t>
        </w:r>
      </w:ins>
      <w:r>
        <w:rPr>
          <w:sz w:val="26"/>
          <w:szCs w:val="26"/>
        </w:rPr>
        <w:t xml:space="preserve">, my eyes were drawn to the “computer room” where </w:t>
      </w:r>
      <w:del w:id="7" w:author="Microsoft Office User" w:date="2022-11-26T17:31:00Z">
        <w:r w:rsidDel="005F7BA2">
          <w:rPr>
            <w:sz w:val="26"/>
            <w:szCs w:val="26"/>
          </w:rPr>
          <w:delText xml:space="preserve">a few </w:delText>
        </w:r>
      </w:del>
      <w:r>
        <w:rPr>
          <w:sz w:val="26"/>
          <w:szCs w:val="26"/>
        </w:rPr>
        <w:t xml:space="preserve">seemingly perplexed students were typing no more than three words per minute. A teacher approached me, stating that it was the third graders’ first day using the computer to learn basic English phrases in an online textbook. With </w:t>
      </w:r>
      <w:del w:id="8" w:author="Microsoft Office User" w:date="2022-11-26T17:46:00Z">
        <w:r w:rsidDel="008C4011">
          <w:rPr>
            <w:sz w:val="26"/>
            <w:szCs w:val="26"/>
          </w:rPr>
          <w:delText>them rarely using</w:delText>
        </w:r>
      </w:del>
      <w:ins w:id="9" w:author="Microsoft Office User" w:date="2022-11-26T17:46:00Z">
        <w:r w:rsidR="008C4011">
          <w:rPr>
            <w:sz w:val="26"/>
            <w:szCs w:val="26"/>
          </w:rPr>
          <w:t xml:space="preserve">rare use </w:t>
        </w:r>
      </w:ins>
      <w:del w:id="10" w:author="Microsoft Office User" w:date="2022-11-26T18:17:00Z">
        <w:r w:rsidDel="00F006EB">
          <w:rPr>
            <w:sz w:val="26"/>
            <w:szCs w:val="26"/>
          </w:rPr>
          <w:delText xml:space="preserve"> computers</w:delText>
        </w:r>
      </w:del>
      <w:ins w:id="11" w:author="Microsoft Office User" w:date="2022-11-26T18:17:00Z">
        <w:r w:rsidR="00F006EB">
          <w:rPr>
            <w:sz w:val="26"/>
            <w:szCs w:val="26"/>
          </w:rPr>
          <w:t>of computers</w:t>
        </w:r>
      </w:ins>
      <w:r>
        <w:rPr>
          <w:sz w:val="26"/>
          <w:szCs w:val="26"/>
        </w:rPr>
        <w:t xml:space="preserve">, students couldn’t effectively utilize this source of knowledge. </w:t>
      </w:r>
      <w:del w:id="12" w:author="Microsoft Office User" w:date="2022-11-26T18:17:00Z">
        <w:r w:rsidDel="00F006EB">
          <w:rPr>
            <w:sz w:val="26"/>
            <w:szCs w:val="26"/>
          </w:rPr>
          <w:delText>Indonesian public schools</w:delText>
        </w:r>
      </w:del>
      <w:ins w:id="13" w:author="Microsoft Office User" w:date="2022-11-26T18:17:00Z">
        <w:r w:rsidR="00F006EB">
          <w:rPr>
            <w:sz w:val="26"/>
            <w:szCs w:val="26"/>
          </w:rPr>
          <w:t>Public schools</w:t>
        </w:r>
      </w:ins>
      <w:r>
        <w:rPr>
          <w:sz w:val="26"/>
          <w:szCs w:val="26"/>
        </w:rPr>
        <w:t xml:space="preserve"> tried incorporating English</w:t>
      </w:r>
      <w:ins w:id="14" w:author="Microsoft Office User" w:date="2022-11-26T18:17:00Z">
        <w:r w:rsidR="00F006EB">
          <w:rPr>
            <w:sz w:val="26"/>
            <w:szCs w:val="26"/>
          </w:rPr>
          <w:t xml:space="preserve"> and technology</w:t>
        </w:r>
      </w:ins>
      <w:r>
        <w:rPr>
          <w:sz w:val="26"/>
          <w:szCs w:val="26"/>
        </w:rPr>
        <w:t xml:space="preserve"> into lessons, but the students’ </w:t>
      </w:r>
      <w:del w:id="15" w:author="Microsoft Office User" w:date="2022-11-26T18:17:00Z">
        <w:r w:rsidDel="00F006EB">
          <w:rPr>
            <w:sz w:val="26"/>
            <w:szCs w:val="26"/>
          </w:rPr>
          <w:delText>struggle in using the computers made me notice that these schools had difficulties tackling the language and technological barrier.</w:delText>
        </w:r>
      </w:del>
      <w:ins w:id="16" w:author="Microsoft Office User" w:date="2022-11-26T18:17:00Z">
        <w:r w:rsidR="00F006EB">
          <w:rPr>
            <w:sz w:val="26"/>
            <w:szCs w:val="26"/>
          </w:rPr>
          <w:t xml:space="preserve">struggles I saw made me realize something wasn’t working. </w:t>
        </w:r>
      </w:ins>
    </w:p>
    <w:p w14:paraId="00000016" w14:textId="77777777" w:rsidR="00BE1075" w:rsidRDefault="00BE1075">
      <w:pPr>
        <w:rPr>
          <w:sz w:val="26"/>
          <w:szCs w:val="26"/>
        </w:rPr>
      </w:pPr>
    </w:p>
    <w:p w14:paraId="00000017" w14:textId="3D9450B8" w:rsidR="00BE1075" w:rsidRDefault="00000000">
      <w:pPr>
        <w:rPr>
          <w:sz w:val="26"/>
          <w:szCs w:val="26"/>
        </w:rPr>
      </w:pPr>
      <w:r>
        <w:rPr>
          <w:sz w:val="26"/>
          <w:szCs w:val="26"/>
        </w:rPr>
        <w:t xml:space="preserve">In the </w:t>
      </w:r>
      <w:del w:id="17" w:author="Microsoft Office User" w:date="2022-11-26T18:18:00Z">
        <w:r w:rsidDel="00F006EB">
          <w:rPr>
            <w:sz w:val="26"/>
            <w:szCs w:val="26"/>
          </w:rPr>
          <w:delText>weeks after that</w:delText>
        </w:r>
      </w:del>
      <w:ins w:id="18" w:author="Microsoft Office User" w:date="2022-11-26T18:18:00Z">
        <w:r w:rsidR="00F006EB">
          <w:rPr>
            <w:sz w:val="26"/>
            <w:szCs w:val="26"/>
          </w:rPr>
          <w:t>following weeks</w:t>
        </w:r>
      </w:ins>
      <w:r>
        <w:rPr>
          <w:sz w:val="26"/>
          <w:szCs w:val="26"/>
        </w:rPr>
        <w:t xml:space="preserve">, I </w:t>
      </w:r>
      <w:del w:id="19" w:author="Microsoft Office User" w:date="2022-11-26T18:18:00Z">
        <w:r w:rsidDel="00F006EB">
          <w:rPr>
            <w:sz w:val="26"/>
            <w:szCs w:val="26"/>
          </w:rPr>
          <w:delText xml:space="preserve">relentlessly </w:delText>
        </w:r>
      </w:del>
      <w:r>
        <w:rPr>
          <w:sz w:val="26"/>
          <w:szCs w:val="26"/>
        </w:rPr>
        <w:t xml:space="preserve">pondered upon ways I could </w:t>
      </w:r>
      <w:del w:id="20" w:author="Microsoft Office User" w:date="2022-11-26T18:18:00Z">
        <w:r w:rsidDel="00F006EB">
          <w:rPr>
            <w:sz w:val="26"/>
            <w:szCs w:val="26"/>
          </w:rPr>
          <w:delText>give assistance</w:delText>
        </w:r>
      </w:del>
      <w:ins w:id="21" w:author="Microsoft Office User" w:date="2022-11-26T18:18:00Z">
        <w:r w:rsidR="00F006EB">
          <w:rPr>
            <w:sz w:val="26"/>
            <w:szCs w:val="26"/>
          </w:rPr>
          <w:t>help</w:t>
        </w:r>
      </w:ins>
      <w:r>
        <w:rPr>
          <w:sz w:val="26"/>
          <w:szCs w:val="26"/>
        </w:rPr>
        <w:t xml:space="preserve">. </w:t>
      </w:r>
      <w:del w:id="22" w:author="Microsoft Office User" w:date="2022-11-26T18:18:00Z">
        <w:r w:rsidDel="00F006EB">
          <w:rPr>
            <w:sz w:val="26"/>
            <w:szCs w:val="26"/>
          </w:rPr>
          <w:delText xml:space="preserve">However, this stopped upon a spark of inspiration during my time teaching my website development club at school. </w:delText>
        </w:r>
      </w:del>
      <w:r>
        <w:rPr>
          <w:sz w:val="26"/>
          <w:szCs w:val="26"/>
        </w:rPr>
        <w:t xml:space="preserve">After </w:t>
      </w:r>
      <w:del w:id="23" w:author="Microsoft Office User" w:date="2022-11-26T18:24:00Z">
        <w:r w:rsidDel="00F006EB">
          <w:rPr>
            <w:sz w:val="26"/>
            <w:szCs w:val="26"/>
          </w:rPr>
          <w:delText xml:space="preserve">guiding </w:delText>
        </w:r>
      </w:del>
      <w:ins w:id="24" w:author="Microsoft Office User" w:date="2022-11-26T18:24:00Z">
        <w:r w:rsidR="00F006EB">
          <w:rPr>
            <w:sz w:val="26"/>
            <w:szCs w:val="26"/>
          </w:rPr>
          <w:t>helping</w:t>
        </w:r>
        <w:r w:rsidR="00F006EB">
          <w:rPr>
            <w:sz w:val="26"/>
            <w:szCs w:val="26"/>
          </w:rPr>
          <w:t xml:space="preserve"> </w:t>
        </w:r>
      </w:ins>
      <w:del w:id="25" w:author="Microsoft Office User" w:date="2022-11-26T18:24:00Z">
        <w:r w:rsidDel="00F006EB">
          <w:rPr>
            <w:sz w:val="26"/>
            <w:szCs w:val="26"/>
          </w:rPr>
          <w:delText xml:space="preserve">students </w:delText>
        </w:r>
      </w:del>
      <w:ins w:id="26" w:author="Microsoft Office User" w:date="2022-11-26T18:24:00Z">
        <w:r w:rsidR="00F006EB">
          <w:rPr>
            <w:sz w:val="26"/>
            <w:szCs w:val="26"/>
          </w:rPr>
          <w:t>peers</w:t>
        </w:r>
        <w:r w:rsidR="00F006EB">
          <w:rPr>
            <w:sz w:val="26"/>
            <w:szCs w:val="26"/>
          </w:rPr>
          <w:t xml:space="preserve"> </w:t>
        </w:r>
      </w:ins>
      <w:del w:id="27" w:author="Microsoft Office User" w:date="2022-11-26T18:24:00Z">
        <w:r w:rsidDel="00F006EB">
          <w:rPr>
            <w:sz w:val="26"/>
            <w:szCs w:val="26"/>
          </w:rPr>
          <w:delText>in building</w:delText>
        </w:r>
      </w:del>
      <w:ins w:id="28" w:author="Microsoft Office User" w:date="2022-11-26T18:24:00Z">
        <w:r w:rsidR="00F006EB">
          <w:rPr>
            <w:sz w:val="26"/>
            <w:szCs w:val="26"/>
          </w:rPr>
          <w:t>build</w:t>
        </w:r>
      </w:ins>
      <w:r>
        <w:rPr>
          <w:sz w:val="26"/>
          <w:szCs w:val="26"/>
        </w:rPr>
        <w:t xml:space="preserve"> their own websites</w:t>
      </w:r>
      <w:ins w:id="29" w:author="Microsoft Office User" w:date="2022-11-26T18:18:00Z">
        <w:r w:rsidR="00F006EB">
          <w:rPr>
            <w:sz w:val="26"/>
            <w:szCs w:val="26"/>
          </w:rPr>
          <w:t xml:space="preserve"> as an extracu</w:t>
        </w:r>
      </w:ins>
      <w:ins w:id="30" w:author="Microsoft Office User" w:date="2022-11-26T18:19:00Z">
        <w:r w:rsidR="00F006EB">
          <w:rPr>
            <w:sz w:val="26"/>
            <w:szCs w:val="26"/>
          </w:rPr>
          <w:t>rricular</w:t>
        </w:r>
      </w:ins>
      <w:r>
        <w:rPr>
          <w:sz w:val="26"/>
          <w:szCs w:val="26"/>
        </w:rPr>
        <w:t>, I realized that my knowledge in web</w:t>
      </w:r>
      <w:del w:id="31" w:author="Microsoft Office User" w:date="2022-11-26T18:19:00Z">
        <w:r w:rsidDel="00F006EB">
          <w:rPr>
            <w:sz w:val="26"/>
            <w:szCs w:val="26"/>
          </w:rPr>
          <w:delText>site</w:delText>
        </w:r>
      </w:del>
      <w:r>
        <w:rPr>
          <w:sz w:val="26"/>
          <w:szCs w:val="26"/>
        </w:rPr>
        <w:t xml:space="preserve"> development could help break down the</w:t>
      </w:r>
      <w:ins w:id="32" w:author="Microsoft Office User" w:date="2022-11-26T18:19:00Z">
        <w:r w:rsidR="00F006EB">
          <w:rPr>
            <w:sz w:val="26"/>
            <w:szCs w:val="26"/>
          </w:rPr>
          <w:t xml:space="preserve"> students’</w:t>
        </w:r>
      </w:ins>
      <w:del w:id="33" w:author="Microsoft Office User" w:date="2022-11-26T18:19:00Z">
        <w:r w:rsidDel="00F006EB">
          <w:rPr>
            <w:sz w:val="26"/>
            <w:szCs w:val="26"/>
          </w:rPr>
          <w:delText>se</w:delText>
        </w:r>
      </w:del>
      <w:r>
        <w:rPr>
          <w:sz w:val="26"/>
          <w:szCs w:val="26"/>
        </w:rPr>
        <w:t xml:space="preserve"> literacy barriers. I </w:t>
      </w:r>
      <w:del w:id="34" w:author="Microsoft Office User" w:date="2022-11-26T18:21:00Z">
        <w:r w:rsidDel="00F006EB">
          <w:rPr>
            <w:sz w:val="26"/>
            <w:szCs w:val="26"/>
          </w:rPr>
          <w:delText>began envisioning</w:delText>
        </w:r>
      </w:del>
      <w:ins w:id="35" w:author="Microsoft Office User" w:date="2022-11-26T18:21:00Z">
        <w:r w:rsidR="00F006EB">
          <w:rPr>
            <w:sz w:val="26"/>
            <w:szCs w:val="26"/>
          </w:rPr>
          <w:t>envisioned</w:t>
        </w:r>
      </w:ins>
      <w:r>
        <w:rPr>
          <w:sz w:val="26"/>
          <w:szCs w:val="26"/>
        </w:rPr>
        <w:t xml:space="preserve"> a digital platform </w:t>
      </w:r>
      <w:del w:id="36" w:author="Microsoft Office User" w:date="2022-11-26T18:22:00Z">
        <w:r w:rsidDel="00F006EB">
          <w:rPr>
            <w:sz w:val="26"/>
            <w:szCs w:val="26"/>
          </w:rPr>
          <w:delText>that contains</w:delText>
        </w:r>
      </w:del>
      <w:ins w:id="37" w:author="Microsoft Office User" w:date="2022-11-26T18:22:00Z">
        <w:r w:rsidR="00F006EB">
          <w:rPr>
            <w:sz w:val="26"/>
            <w:szCs w:val="26"/>
          </w:rPr>
          <w:t>with</w:t>
        </w:r>
      </w:ins>
      <w:r>
        <w:rPr>
          <w:sz w:val="26"/>
          <w:szCs w:val="26"/>
        </w:rPr>
        <w:t xml:space="preserve"> </w:t>
      </w:r>
      <w:del w:id="38" w:author="Microsoft Office User" w:date="2022-11-26T18:25:00Z">
        <w:r w:rsidDel="00F006EB">
          <w:rPr>
            <w:sz w:val="26"/>
            <w:szCs w:val="26"/>
          </w:rPr>
          <w:delText xml:space="preserve">English </w:delText>
        </w:r>
      </w:del>
      <w:r>
        <w:rPr>
          <w:sz w:val="26"/>
          <w:szCs w:val="26"/>
        </w:rPr>
        <w:t>proficiency boosters and</w:t>
      </w:r>
      <w:r>
        <w:rPr>
          <w:b/>
          <w:sz w:val="26"/>
          <w:szCs w:val="26"/>
        </w:rPr>
        <w:t xml:space="preserve"> </w:t>
      </w:r>
      <w:r>
        <w:rPr>
          <w:sz w:val="26"/>
          <w:szCs w:val="26"/>
        </w:rPr>
        <w:t>thought about</w:t>
      </w:r>
      <w:ins w:id="39" w:author="Microsoft Office User" w:date="2022-11-26T18:22:00Z">
        <w:r w:rsidR="00F006EB">
          <w:rPr>
            <w:sz w:val="26"/>
            <w:szCs w:val="26"/>
          </w:rPr>
          <w:t xml:space="preserve"> my own</w:t>
        </w:r>
      </w:ins>
      <w:r>
        <w:rPr>
          <w:b/>
          <w:sz w:val="26"/>
          <w:szCs w:val="26"/>
        </w:rPr>
        <w:t xml:space="preserve"> </w:t>
      </w:r>
      <w:r>
        <w:rPr>
          <w:sz w:val="26"/>
          <w:szCs w:val="26"/>
        </w:rPr>
        <w:t xml:space="preserve">experiences </w:t>
      </w:r>
      <w:del w:id="40" w:author="Microsoft Office User" w:date="2022-11-26T18:22:00Z">
        <w:r w:rsidDel="00F006EB">
          <w:rPr>
            <w:sz w:val="26"/>
            <w:szCs w:val="26"/>
          </w:rPr>
          <w:delText>that got me through</w:delText>
        </w:r>
      </w:del>
      <w:ins w:id="41" w:author="Microsoft Office User" w:date="2022-11-26T18:22:00Z">
        <w:r w:rsidR="00F006EB">
          <w:rPr>
            <w:sz w:val="26"/>
            <w:szCs w:val="26"/>
          </w:rPr>
          <w:t>during</w:t>
        </w:r>
      </w:ins>
      <w:r>
        <w:rPr>
          <w:sz w:val="26"/>
          <w:szCs w:val="26"/>
        </w:rPr>
        <w:t xml:space="preserve"> the initial stages of learning</w:t>
      </w:r>
      <w:ins w:id="42" w:author="Microsoft Office User" w:date="2022-11-26T18:22:00Z">
        <w:r w:rsidR="00F006EB">
          <w:rPr>
            <w:sz w:val="26"/>
            <w:szCs w:val="26"/>
          </w:rPr>
          <w:t xml:space="preserve"> </w:t>
        </w:r>
      </w:ins>
      <w:del w:id="43" w:author="Microsoft Office User" w:date="2022-11-26T18:22:00Z">
        <w:r w:rsidDel="00F006EB">
          <w:rPr>
            <w:sz w:val="26"/>
            <w:szCs w:val="26"/>
          </w:rPr>
          <w:delText xml:space="preserve"> the </w:delText>
        </w:r>
      </w:del>
      <w:r>
        <w:rPr>
          <w:sz w:val="26"/>
          <w:szCs w:val="26"/>
        </w:rPr>
        <w:t>English</w:t>
      </w:r>
      <w:del w:id="44" w:author="Microsoft Office User" w:date="2022-11-26T18:22:00Z">
        <w:r w:rsidDel="00F006EB">
          <w:rPr>
            <w:sz w:val="26"/>
            <w:szCs w:val="26"/>
          </w:rPr>
          <w:delText xml:space="preserve"> language</w:delText>
        </w:r>
      </w:del>
      <w:r>
        <w:rPr>
          <w:sz w:val="26"/>
          <w:szCs w:val="26"/>
        </w:rPr>
        <w:t xml:space="preserve">. </w:t>
      </w:r>
      <w:del w:id="45" w:author="Microsoft Office User" w:date="2022-11-26T18:22:00Z">
        <w:r w:rsidDel="00F006EB">
          <w:rPr>
            <w:sz w:val="26"/>
            <w:szCs w:val="26"/>
          </w:rPr>
          <w:delText xml:space="preserve">With </w:delText>
        </w:r>
      </w:del>
      <w:ins w:id="46" w:author="Microsoft Office User" w:date="2022-11-26T18:22:00Z">
        <w:r w:rsidR="00F006EB">
          <w:rPr>
            <w:sz w:val="26"/>
            <w:szCs w:val="26"/>
          </w:rPr>
          <w:t>My</w:t>
        </w:r>
        <w:r w:rsidR="00F006EB">
          <w:rPr>
            <w:sz w:val="26"/>
            <w:szCs w:val="26"/>
          </w:rPr>
          <w:t xml:space="preserve"> </w:t>
        </w:r>
      </w:ins>
      <w:r>
        <w:rPr>
          <w:sz w:val="26"/>
          <w:szCs w:val="26"/>
        </w:rPr>
        <w:t xml:space="preserve">memories of </w:t>
      </w:r>
      <w:del w:id="47" w:author="Microsoft Office User" w:date="2022-11-26T18:22:00Z">
        <w:r w:rsidDel="00F006EB">
          <w:rPr>
            <w:sz w:val="26"/>
            <w:szCs w:val="26"/>
          </w:rPr>
          <w:delText xml:space="preserve">my </w:delText>
        </w:r>
      </w:del>
      <w:r>
        <w:rPr>
          <w:sz w:val="26"/>
          <w:szCs w:val="26"/>
        </w:rPr>
        <w:t xml:space="preserve">excitement </w:t>
      </w:r>
      <w:ins w:id="48" w:author="Microsoft Office User" w:date="2022-11-26T18:22:00Z">
        <w:r w:rsidR="00F006EB">
          <w:rPr>
            <w:sz w:val="26"/>
            <w:szCs w:val="26"/>
          </w:rPr>
          <w:t xml:space="preserve">when </w:t>
        </w:r>
      </w:ins>
      <w:del w:id="49" w:author="Microsoft Office User" w:date="2022-11-26T18:23:00Z">
        <w:r w:rsidDel="00F006EB">
          <w:rPr>
            <w:sz w:val="26"/>
            <w:szCs w:val="26"/>
          </w:rPr>
          <w:delText xml:space="preserve">reading </w:delText>
        </w:r>
      </w:del>
      <w:ins w:id="50" w:author="Microsoft Office User" w:date="2022-11-26T18:23:00Z">
        <w:r w:rsidR="00F006EB">
          <w:rPr>
            <w:sz w:val="26"/>
            <w:szCs w:val="26"/>
          </w:rPr>
          <w:t>I read</w:t>
        </w:r>
        <w:r w:rsidR="00F006EB">
          <w:rPr>
            <w:sz w:val="26"/>
            <w:szCs w:val="26"/>
          </w:rPr>
          <w:t xml:space="preserve"> </w:t>
        </w:r>
      </w:ins>
      <w:r>
        <w:rPr>
          <w:sz w:val="26"/>
          <w:szCs w:val="26"/>
        </w:rPr>
        <w:t>‘The Three Little Pigs’ in kindergarten English classes</w:t>
      </w:r>
      <w:del w:id="51" w:author="Microsoft Office User" w:date="2022-11-26T18:22:00Z">
        <w:r w:rsidDel="00F006EB">
          <w:rPr>
            <w:sz w:val="26"/>
            <w:szCs w:val="26"/>
          </w:rPr>
          <w:delText>, I decided</w:delText>
        </w:r>
      </w:del>
      <w:ins w:id="52" w:author="Microsoft Office User" w:date="2022-11-26T18:23:00Z">
        <w:r w:rsidR="00F006EB">
          <w:rPr>
            <w:sz w:val="26"/>
            <w:szCs w:val="26"/>
          </w:rPr>
          <w:t xml:space="preserve"> led to me create</w:t>
        </w:r>
      </w:ins>
      <w:r>
        <w:rPr>
          <w:sz w:val="26"/>
          <w:szCs w:val="26"/>
        </w:rPr>
        <w:t xml:space="preserve"> </w:t>
      </w:r>
      <w:del w:id="53" w:author="Microsoft Office User" w:date="2022-11-26T18:23:00Z">
        <w:r w:rsidDel="00F006EB">
          <w:rPr>
            <w:sz w:val="26"/>
            <w:szCs w:val="26"/>
          </w:rPr>
          <w:delText xml:space="preserve">on </w:delText>
        </w:r>
      </w:del>
      <w:r>
        <w:rPr>
          <w:sz w:val="26"/>
          <w:szCs w:val="26"/>
        </w:rPr>
        <w:t xml:space="preserve">an e-library containing </w:t>
      </w:r>
      <w:del w:id="54" w:author="Microsoft Office User" w:date="2022-11-26T18:23:00Z">
        <w:r w:rsidDel="00F006EB">
          <w:rPr>
            <w:sz w:val="26"/>
            <w:szCs w:val="26"/>
          </w:rPr>
          <w:delText xml:space="preserve">introductory </w:delText>
        </w:r>
      </w:del>
      <w:ins w:id="55" w:author="Microsoft Office User" w:date="2022-11-26T18:23:00Z">
        <w:r w:rsidR="00F006EB">
          <w:rPr>
            <w:sz w:val="26"/>
            <w:szCs w:val="26"/>
          </w:rPr>
          <w:t xml:space="preserve">English </w:t>
        </w:r>
      </w:ins>
      <w:r>
        <w:rPr>
          <w:sz w:val="26"/>
          <w:szCs w:val="26"/>
        </w:rPr>
        <w:t xml:space="preserve">literature </w:t>
      </w:r>
      <w:del w:id="56" w:author="Microsoft Office User" w:date="2022-11-26T18:23:00Z">
        <w:r w:rsidDel="00F006EB">
          <w:rPr>
            <w:sz w:val="26"/>
            <w:szCs w:val="26"/>
          </w:rPr>
          <w:delText>in English</w:delText>
        </w:r>
      </w:del>
      <w:ins w:id="57" w:author="Microsoft Office User" w:date="2022-11-26T18:23:00Z">
        <w:r w:rsidR="00F006EB">
          <w:rPr>
            <w:sz w:val="26"/>
            <w:szCs w:val="26"/>
          </w:rPr>
          <w:t xml:space="preserve">- </w:t>
        </w:r>
      </w:ins>
      <w:del w:id="58" w:author="Microsoft Office User" w:date="2022-11-26T18:23:00Z">
        <w:r w:rsidDel="00F006EB">
          <w:rPr>
            <w:sz w:val="26"/>
            <w:szCs w:val="26"/>
          </w:rPr>
          <w:delText xml:space="preserve"> since it gives</w:delText>
        </w:r>
      </w:del>
      <w:ins w:id="59" w:author="Microsoft Office User" w:date="2022-11-26T18:23:00Z">
        <w:r w:rsidR="00F006EB">
          <w:rPr>
            <w:sz w:val="26"/>
            <w:szCs w:val="26"/>
          </w:rPr>
          <w:t>giving</w:t>
        </w:r>
      </w:ins>
      <w:r>
        <w:rPr>
          <w:sz w:val="26"/>
          <w:szCs w:val="26"/>
        </w:rPr>
        <w:t xml:space="preserve"> the students an engaging introduction to the language and </w:t>
      </w:r>
      <w:del w:id="60" w:author="Microsoft Office User" w:date="2022-11-26T18:24:00Z">
        <w:r w:rsidDel="00F006EB">
          <w:rPr>
            <w:sz w:val="26"/>
            <w:szCs w:val="26"/>
          </w:rPr>
          <w:delText xml:space="preserve">accustoms them to a </w:delText>
        </w:r>
      </w:del>
      <w:r>
        <w:rPr>
          <w:sz w:val="26"/>
          <w:szCs w:val="26"/>
        </w:rPr>
        <w:t>digital learning</w:t>
      </w:r>
      <w:del w:id="61" w:author="Microsoft Office User" w:date="2022-11-26T18:24:00Z">
        <w:r w:rsidDel="00F006EB">
          <w:rPr>
            <w:sz w:val="26"/>
            <w:szCs w:val="26"/>
          </w:rPr>
          <w:delText xml:space="preserve"> environment</w:delText>
        </w:r>
      </w:del>
      <w:r>
        <w:rPr>
          <w:sz w:val="26"/>
          <w:szCs w:val="26"/>
        </w:rPr>
        <w:t>.</w:t>
      </w:r>
      <w:r>
        <w:rPr>
          <w:sz w:val="26"/>
          <w:szCs w:val="26"/>
        </w:rPr>
        <w:br/>
      </w:r>
    </w:p>
    <w:p w14:paraId="00000018" w14:textId="33DF1B27" w:rsidR="00BE1075" w:rsidRDefault="00000000">
      <w:pPr>
        <w:rPr>
          <w:sz w:val="26"/>
          <w:szCs w:val="26"/>
        </w:rPr>
      </w:pPr>
      <w:del w:id="62" w:author="Microsoft Office User" w:date="2022-11-26T18:25:00Z">
        <w:r w:rsidDel="00F83951">
          <w:rPr>
            <w:sz w:val="26"/>
            <w:szCs w:val="26"/>
          </w:rPr>
          <w:delText>Its creation</w:delText>
        </w:r>
      </w:del>
      <w:ins w:id="63" w:author="Microsoft Office User" w:date="2022-11-26T18:25:00Z">
        <w:r w:rsidR="00F83951">
          <w:rPr>
            <w:sz w:val="26"/>
            <w:szCs w:val="26"/>
          </w:rPr>
          <w:t>The e-library</w:t>
        </w:r>
      </w:ins>
      <w:r>
        <w:rPr>
          <w:sz w:val="26"/>
          <w:szCs w:val="26"/>
        </w:rPr>
        <w:t xml:space="preserve"> presented me with </w:t>
      </w:r>
      <w:del w:id="64" w:author="Microsoft Office User" w:date="2022-11-26T18:25:00Z">
        <w:r w:rsidDel="00F83951">
          <w:rPr>
            <w:sz w:val="26"/>
            <w:szCs w:val="26"/>
          </w:rPr>
          <w:delText>challenging technical</w:delText>
        </w:r>
      </w:del>
      <w:ins w:id="65" w:author="Microsoft Office User" w:date="2022-11-26T18:25:00Z">
        <w:r w:rsidR="00F83951">
          <w:rPr>
            <w:sz w:val="26"/>
            <w:szCs w:val="26"/>
          </w:rPr>
          <w:t>di</w:t>
        </w:r>
      </w:ins>
      <w:ins w:id="66" w:author="Microsoft Office User" w:date="2022-11-26T18:26:00Z">
        <w:r w:rsidR="00F83951">
          <w:rPr>
            <w:sz w:val="26"/>
            <w:szCs w:val="26"/>
          </w:rPr>
          <w:t>fficult</w:t>
        </w:r>
      </w:ins>
      <w:r>
        <w:rPr>
          <w:sz w:val="26"/>
          <w:szCs w:val="26"/>
        </w:rPr>
        <w:t xml:space="preserve"> </w:t>
      </w:r>
      <w:del w:id="67" w:author="Microsoft Office User" w:date="2022-11-26T18:25:00Z">
        <w:r w:rsidDel="00F83951">
          <w:rPr>
            <w:sz w:val="26"/>
            <w:szCs w:val="26"/>
          </w:rPr>
          <w:delText xml:space="preserve">difficulties </w:delText>
        </w:r>
      </w:del>
      <w:ins w:id="68" w:author="Microsoft Office User" w:date="2022-11-26T18:25:00Z">
        <w:r w:rsidR="00F83951">
          <w:rPr>
            <w:sz w:val="26"/>
            <w:szCs w:val="26"/>
          </w:rPr>
          <w:t>challenges</w:t>
        </w:r>
        <w:r w:rsidR="00F83951">
          <w:rPr>
            <w:sz w:val="26"/>
            <w:szCs w:val="26"/>
          </w:rPr>
          <w:t xml:space="preserve"> </w:t>
        </w:r>
      </w:ins>
      <w:r>
        <w:rPr>
          <w:sz w:val="26"/>
          <w:szCs w:val="26"/>
        </w:rPr>
        <w:t xml:space="preserve">and decisions, especially </w:t>
      </w:r>
      <w:commentRangeStart w:id="69"/>
      <w:r>
        <w:rPr>
          <w:sz w:val="26"/>
          <w:szCs w:val="26"/>
        </w:rPr>
        <w:t xml:space="preserve">when </w:t>
      </w:r>
      <w:del w:id="70" w:author="Microsoft Office User" w:date="2022-11-26T18:26:00Z">
        <w:r w:rsidDel="00F83951">
          <w:rPr>
            <w:sz w:val="26"/>
            <w:szCs w:val="26"/>
          </w:rPr>
          <w:delText xml:space="preserve">tailoring </w:delText>
        </w:r>
      </w:del>
      <w:ins w:id="71" w:author="Microsoft Office User" w:date="2022-11-26T18:26:00Z">
        <w:r w:rsidR="00F83951">
          <w:rPr>
            <w:sz w:val="26"/>
            <w:szCs w:val="26"/>
          </w:rPr>
          <w:t>I had to tailor</w:t>
        </w:r>
        <w:r w:rsidR="00F83951">
          <w:rPr>
            <w:sz w:val="26"/>
            <w:szCs w:val="26"/>
          </w:rPr>
          <w:t xml:space="preserve"> </w:t>
        </w:r>
      </w:ins>
      <w:del w:id="72" w:author="Microsoft Office User" w:date="2022-11-26T18:26:00Z">
        <w:r w:rsidDel="00F83951">
          <w:rPr>
            <w:sz w:val="26"/>
            <w:szCs w:val="26"/>
          </w:rPr>
          <w:delText>the e-library</w:delText>
        </w:r>
      </w:del>
      <w:ins w:id="73" w:author="Microsoft Office User" w:date="2022-11-26T18:26:00Z">
        <w:r w:rsidR="00F83951">
          <w:rPr>
            <w:sz w:val="26"/>
            <w:szCs w:val="26"/>
          </w:rPr>
          <w:t>it</w:t>
        </w:r>
      </w:ins>
      <w:r>
        <w:rPr>
          <w:sz w:val="26"/>
          <w:szCs w:val="26"/>
        </w:rPr>
        <w:t xml:space="preserve"> to accommodate</w:t>
      </w:r>
      <w:ins w:id="74" w:author="Microsoft Office User" w:date="2022-11-26T18:26:00Z">
        <w:r w:rsidR="00F83951">
          <w:rPr>
            <w:sz w:val="26"/>
            <w:szCs w:val="26"/>
          </w:rPr>
          <w:t xml:space="preserve"> the</w:t>
        </w:r>
      </w:ins>
      <w:r>
        <w:rPr>
          <w:sz w:val="26"/>
          <w:szCs w:val="26"/>
        </w:rPr>
        <w:t xml:space="preserve"> </w:t>
      </w:r>
      <w:del w:id="75" w:author="Microsoft Office User" w:date="2022-11-26T18:26:00Z">
        <w:r w:rsidDel="00F83951">
          <w:rPr>
            <w:sz w:val="26"/>
            <w:szCs w:val="26"/>
          </w:rPr>
          <w:delText xml:space="preserve">distinct </w:delText>
        </w:r>
      </w:del>
      <w:ins w:id="76" w:author="Microsoft Office User" w:date="2022-11-26T18:26:00Z">
        <w:r w:rsidR="00F83951">
          <w:rPr>
            <w:sz w:val="26"/>
            <w:szCs w:val="26"/>
          </w:rPr>
          <w:t>specific</w:t>
        </w:r>
        <w:r w:rsidR="00F83951">
          <w:rPr>
            <w:sz w:val="26"/>
            <w:szCs w:val="26"/>
          </w:rPr>
          <w:t xml:space="preserve"> </w:t>
        </w:r>
      </w:ins>
      <w:r>
        <w:rPr>
          <w:sz w:val="26"/>
          <w:szCs w:val="26"/>
        </w:rPr>
        <w:t>needs of the different schools I partnered with</w:t>
      </w:r>
      <w:commentRangeEnd w:id="69"/>
      <w:r w:rsidR="00F83951">
        <w:rPr>
          <w:rStyle w:val="CommentReference"/>
        </w:rPr>
        <w:commentReference w:id="69"/>
      </w:r>
      <w:r>
        <w:rPr>
          <w:sz w:val="26"/>
          <w:szCs w:val="26"/>
        </w:rPr>
        <w:t xml:space="preserve">. Despite this, I </w:t>
      </w:r>
      <w:del w:id="77" w:author="Microsoft Office User" w:date="2022-11-26T18:27:00Z">
        <w:r w:rsidDel="00F83951">
          <w:rPr>
            <w:sz w:val="26"/>
            <w:szCs w:val="26"/>
          </w:rPr>
          <w:delText>felt content</w:delText>
        </w:r>
      </w:del>
      <w:ins w:id="78" w:author="Microsoft Office User" w:date="2022-11-26T18:27:00Z">
        <w:r w:rsidR="00F83951">
          <w:rPr>
            <w:sz w:val="26"/>
            <w:szCs w:val="26"/>
          </w:rPr>
          <w:t>was glad</w:t>
        </w:r>
      </w:ins>
      <w:r>
        <w:rPr>
          <w:sz w:val="26"/>
          <w:szCs w:val="26"/>
        </w:rPr>
        <w:t xml:space="preserve"> knowing th</w:t>
      </w:r>
      <w:ins w:id="79" w:author="Microsoft Office User" w:date="2022-11-26T18:27:00Z">
        <w:r w:rsidR="00F83951">
          <w:rPr>
            <w:sz w:val="26"/>
            <w:szCs w:val="26"/>
          </w:rPr>
          <w:t xml:space="preserve">e </w:t>
        </w:r>
      </w:ins>
      <w:del w:id="80" w:author="Microsoft Office User" w:date="2022-11-26T18:27:00Z">
        <w:r w:rsidDel="00F83951">
          <w:rPr>
            <w:sz w:val="26"/>
            <w:szCs w:val="26"/>
          </w:rPr>
          <w:delText xml:space="preserve">is digital </w:delText>
        </w:r>
      </w:del>
      <w:r>
        <w:rPr>
          <w:sz w:val="26"/>
          <w:szCs w:val="26"/>
        </w:rPr>
        <w:t xml:space="preserve">format </w:t>
      </w:r>
      <w:del w:id="81" w:author="Microsoft Office User" w:date="2022-11-26T18:27:00Z">
        <w:r w:rsidDel="00F83951">
          <w:rPr>
            <w:sz w:val="26"/>
            <w:szCs w:val="26"/>
          </w:rPr>
          <w:delText xml:space="preserve">accommodates me in </w:delText>
        </w:r>
      </w:del>
      <w:r>
        <w:rPr>
          <w:sz w:val="26"/>
          <w:szCs w:val="26"/>
        </w:rPr>
        <w:t>provi</w:t>
      </w:r>
      <w:ins w:id="82" w:author="Microsoft Office User" w:date="2022-11-26T18:27:00Z">
        <w:r w:rsidR="00F83951">
          <w:rPr>
            <w:sz w:val="26"/>
            <w:szCs w:val="26"/>
          </w:rPr>
          <w:t xml:space="preserve">des </w:t>
        </w:r>
      </w:ins>
      <w:del w:id="83" w:author="Microsoft Office User" w:date="2022-11-26T18:27:00Z">
        <w:r w:rsidDel="00F83951">
          <w:rPr>
            <w:sz w:val="26"/>
            <w:szCs w:val="26"/>
          </w:rPr>
          <w:delText xml:space="preserve">ding </w:delText>
        </w:r>
      </w:del>
      <w:del w:id="84" w:author="Microsoft Office User" w:date="2022-11-26T18:28:00Z">
        <w:r w:rsidDel="00F83951">
          <w:rPr>
            <w:sz w:val="26"/>
            <w:szCs w:val="26"/>
          </w:rPr>
          <w:delText>this</w:delText>
        </w:r>
      </w:del>
      <w:ins w:id="85" w:author="Microsoft Office User" w:date="2022-11-26T18:28:00Z">
        <w:r w:rsidR="00F83951">
          <w:rPr>
            <w:sz w:val="26"/>
            <w:szCs w:val="26"/>
          </w:rPr>
          <w:t>the</w:t>
        </w:r>
      </w:ins>
      <w:r>
        <w:rPr>
          <w:sz w:val="26"/>
          <w:szCs w:val="26"/>
        </w:rPr>
        <w:t xml:space="preserve"> library to </w:t>
      </w:r>
      <w:del w:id="86" w:author="Microsoft Office User" w:date="2022-11-26T18:28:00Z">
        <w:r w:rsidDel="00F83951">
          <w:rPr>
            <w:sz w:val="26"/>
            <w:szCs w:val="26"/>
          </w:rPr>
          <w:delText>more than one school</w:delText>
        </w:r>
      </w:del>
      <w:ins w:id="87" w:author="Microsoft Office User" w:date="2022-11-26T18:28:00Z">
        <w:r w:rsidR="00F83951">
          <w:rPr>
            <w:sz w:val="26"/>
            <w:szCs w:val="26"/>
          </w:rPr>
          <w:t>multiple schools</w:t>
        </w:r>
      </w:ins>
      <w:r>
        <w:rPr>
          <w:sz w:val="26"/>
          <w:szCs w:val="26"/>
        </w:rPr>
        <w:t xml:space="preserve">. It </w:t>
      </w:r>
      <w:del w:id="88" w:author="Microsoft Office User" w:date="2022-11-26T18:28:00Z">
        <w:r w:rsidDel="00F83951">
          <w:rPr>
            <w:sz w:val="26"/>
            <w:szCs w:val="26"/>
          </w:rPr>
          <w:delText xml:space="preserve">also </w:delText>
        </w:r>
      </w:del>
      <w:r>
        <w:rPr>
          <w:sz w:val="26"/>
          <w:szCs w:val="26"/>
        </w:rPr>
        <w:t xml:space="preserve">delighted me when </w:t>
      </w:r>
      <w:del w:id="89" w:author="Microsoft Office User" w:date="2022-11-26T18:28:00Z">
        <w:r w:rsidDel="00F83951">
          <w:rPr>
            <w:sz w:val="26"/>
            <w:szCs w:val="26"/>
          </w:rPr>
          <w:delText xml:space="preserve">they </w:delText>
        </w:r>
      </w:del>
      <w:ins w:id="90" w:author="Microsoft Office User" w:date="2022-11-26T18:28:00Z">
        <w:r w:rsidR="00F83951">
          <w:rPr>
            <w:sz w:val="26"/>
            <w:szCs w:val="26"/>
          </w:rPr>
          <w:t>students</w:t>
        </w:r>
        <w:r w:rsidR="00F83951">
          <w:rPr>
            <w:sz w:val="26"/>
            <w:szCs w:val="26"/>
          </w:rPr>
          <w:t xml:space="preserve"> </w:t>
        </w:r>
      </w:ins>
      <w:r>
        <w:rPr>
          <w:sz w:val="26"/>
          <w:szCs w:val="26"/>
        </w:rPr>
        <w:t xml:space="preserve">left book reviews, requested for more and attempted English conversations; they learned to navigate </w:t>
      </w:r>
      <w:del w:id="91" w:author="Microsoft Office User" w:date="2022-11-26T18:30:00Z">
        <w:r w:rsidDel="00F83951">
          <w:rPr>
            <w:sz w:val="26"/>
            <w:szCs w:val="26"/>
          </w:rPr>
          <w:delText xml:space="preserve">through </w:delText>
        </w:r>
      </w:del>
      <w:r>
        <w:rPr>
          <w:sz w:val="26"/>
          <w:szCs w:val="26"/>
        </w:rPr>
        <w:t>websites</w:t>
      </w:r>
      <w:del w:id="92" w:author="Microsoft Office User" w:date="2022-11-26T18:28:00Z">
        <w:r w:rsidDel="00F83951">
          <w:rPr>
            <w:sz w:val="26"/>
            <w:szCs w:val="26"/>
          </w:rPr>
          <w:delText>,</w:delText>
        </w:r>
      </w:del>
      <w:r>
        <w:rPr>
          <w:sz w:val="26"/>
          <w:szCs w:val="26"/>
        </w:rPr>
        <w:t xml:space="preserve"> and were enthusiastic to learn this language. </w:t>
      </w:r>
    </w:p>
    <w:p w14:paraId="00000019" w14:textId="77777777" w:rsidR="00BE1075" w:rsidRDefault="00BE1075">
      <w:pPr>
        <w:rPr>
          <w:sz w:val="26"/>
          <w:szCs w:val="26"/>
        </w:rPr>
      </w:pPr>
    </w:p>
    <w:p w14:paraId="0000001A" w14:textId="52172320" w:rsidR="00BE1075" w:rsidRDefault="00000000">
      <w:pPr>
        <w:rPr>
          <w:sz w:val="26"/>
          <w:szCs w:val="26"/>
        </w:rPr>
      </w:pPr>
      <w:r>
        <w:rPr>
          <w:sz w:val="26"/>
          <w:szCs w:val="26"/>
        </w:rPr>
        <w:t xml:space="preserve">Seeing many Indonesian young learners struggle to adapt to the </w:t>
      </w:r>
      <w:del w:id="93" w:author="Microsoft Office User" w:date="2022-11-26T18:31:00Z">
        <w:r w:rsidDel="00F83951">
          <w:rPr>
            <w:sz w:val="26"/>
            <w:szCs w:val="26"/>
          </w:rPr>
          <w:delText xml:space="preserve">increasingly </w:delText>
        </w:r>
      </w:del>
      <w:r>
        <w:rPr>
          <w:sz w:val="26"/>
          <w:szCs w:val="26"/>
        </w:rPr>
        <w:t xml:space="preserve">digital world </w:t>
      </w:r>
      <w:del w:id="94" w:author="Microsoft Office User" w:date="2022-11-26T18:31:00Z">
        <w:r w:rsidDel="00F83951">
          <w:rPr>
            <w:sz w:val="26"/>
            <w:szCs w:val="26"/>
          </w:rPr>
          <w:delText>sparked a realization</w:delText>
        </w:r>
      </w:del>
      <w:ins w:id="95" w:author="Microsoft Office User" w:date="2022-11-26T18:31:00Z">
        <w:r w:rsidR="00F83951">
          <w:rPr>
            <w:sz w:val="26"/>
            <w:szCs w:val="26"/>
          </w:rPr>
          <w:t>made me realize</w:t>
        </w:r>
      </w:ins>
      <w:r>
        <w:rPr>
          <w:sz w:val="26"/>
          <w:szCs w:val="26"/>
        </w:rPr>
        <w:t xml:space="preserve"> that people in my country were sailing boats in the dark. I made my community a better place by building a lighthouse that gives light to their paths to their goals – the Lighthouse Library.</w:t>
      </w:r>
    </w:p>
    <w:p w14:paraId="0000001B" w14:textId="72B8E966" w:rsidR="00BE1075" w:rsidRDefault="00BE1075">
      <w:pPr>
        <w:shd w:val="clear" w:color="auto" w:fill="FFFFFF"/>
        <w:spacing w:after="160"/>
        <w:rPr>
          <w:rFonts w:ascii="Times New Roman" w:eastAsia="Times New Roman" w:hAnsi="Times New Roman" w:cs="Times New Roman"/>
          <w:color w:val="0000FF"/>
          <w:sz w:val="26"/>
          <w:szCs w:val="26"/>
        </w:rPr>
      </w:pPr>
    </w:p>
    <w:p w14:paraId="3ADED169" w14:textId="1628BE1E" w:rsidR="00F83951" w:rsidRPr="00FD30E4" w:rsidRDefault="00F83951">
      <w:pPr>
        <w:shd w:val="clear" w:color="auto" w:fill="FFFFFF"/>
        <w:spacing w:after="160"/>
        <w:rPr>
          <w:rFonts w:ascii="Garamond" w:eastAsia="Times New Roman" w:hAnsi="Garamond" w:cs="Times New Roman"/>
          <w:color w:val="0000FF"/>
          <w:sz w:val="26"/>
          <w:szCs w:val="26"/>
        </w:rPr>
      </w:pPr>
      <w:r w:rsidRPr="00FD30E4">
        <w:rPr>
          <w:rFonts w:ascii="Garamond" w:eastAsia="Times New Roman" w:hAnsi="Garamond" w:cs="Times New Roman"/>
          <w:color w:val="0000FF"/>
          <w:sz w:val="26"/>
          <w:szCs w:val="26"/>
        </w:rPr>
        <w:t xml:space="preserve">Hi </w:t>
      </w:r>
      <w:proofErr w:type="spellStart"/>
      <w:r w:rsidRPr="00FD30E4">
        <w:rPr>
          <w:rFonts w:ascii="Garamond" w:eastAsia="Times New Roman" w:hAnsi="Garamond" w:cs="Times New Roman"/>
          <w:color w:val="0000FF"/>
          <w:sz w:val="26"/>
          <w:szCs w:val="26"/>
        </w:rPr>
        <w:t>Farrel</w:t>
      </w:r>
      <w:proofErr w:type="spellEnd"/>
      <w:r w:rsidRPr="00FD30E4">
        <w:rPr>
          <w:rFonts w:ascii="Garamond" w:eastAsia="Times New Roman" w:hAnsi="Garamond" w:cs="Times New Roman"/>
          <w:color w:val="0000FF"/>
          <w:sz w:val="26"/>
          <w:szCs w:val="26"/>
        </w:rPr>
        <w:t>,</w:t>
      </w:r>
    </w:p>
    <w:p w14:paraId="34123740" w14:textId="3DE7690E" w:rsidR="00F83951" w:rsidRPr="00FD30E4" w:rsidRDefault="00F83951">
      <w:pPr>
        <w:shd w:val="clear" w:color="auto" w:fill="FFFFFF"/>
        <w:spacing w:after="160"/>
        <w:rPr>
          <w:rFonts w:ascii="Garamond" w:eastAsia="Times New Roman" w:hAnsi="Garamond" w:cs="Times New Roman"/>
          <w:color w:val="0000FF"/>
          <w:sz w:val="26"/>
          <w:szCs w:val="26"/>
        </w:rPr>
      </w:pPr>
      <w:r w:rsidRPr="00FD30E4">
        <w:rPr>
          <w:rFonts w:ascii="Garamond" w:eastAsia="Times New Roman" w:hAnsi="Garamond" w:cs="Times New Roman"/>
          <w:color w:val="0000FF"/>
          <w:sz w:val="26"/>
          <w:szCs w:val="26"/>
        </w:rPr>
        <w:t xml:space="preserve">Thank you for your essay. </w:t>
      </w:r>
      <w:del w:id="96" w:author="Microsoft Office User" w:date="2022-11-26T18:37:00Z">
        <w:r w:rsidRPr="00FD30E4" w:rsidDel="00C00333">
          <w:rPr>
            <w:rFonts w:ascii="Garamond" w:eastAsia="Times New Roman" w:hAnsi="Garamond" w:cs="Times New Roman"/>
            <w:color w:val="0000FF"/>
            <w:sz w:val="26"/>
            <w:szCs w:val="26"/>
          </w:rPr>
          <w:delText>In order to</w:delText>
        </w:r>
      </w:del>
      <w:ins w:id="97" w:author="Microsoft Office User" w:date="2022-11-26T18:37:00Z">
        <w:r w:rsidR="00C00333" w:rsidRPr="00FD30E4">
          <w:rPr>
            <w:rFonts w:ascii="Garamond" w:eastAsia="Times New Roman" w:hAnsi="Garamond" w:cs="Times New Roman"/>
            <w:color w:val="0000FF"/>
            <w:sz w:val="26"/>
            <w:szCs w:val="26"/>
          </w:rPr>
          <w:t>To</w:t>
        </w:r>
      </w:ins>
      <w:r w:rsidRPr="00FD30E4">
        <w:rPr>
          <w:rFonts w:ascii="Garamond" w:eastAsia="Times New Roman" w:hAnsi="Garamond" w:cs="Times New Roman"/>
          <w:color w:val="0000FF"/>
          <w:sz w:val="26"/>
          <w:szCs w:val="26"/>
        </w:rPr>
        <w:t xml:space="preserve"> strengthen this essay, you can be more specific to how you improved your community. What were the challenges that you faced in creating the </w:t>
      </w:r>
      <w:r w:rsidRPr="00FD30E4">
        <w:rPr>
          <w:rFonts w:ascii="Garamond" w:eastAsia="Times New Roman" w:hAnsi="Garamond" w:cs="Times New Roman"/>
          <w:color w:val="0000FF"/>
          <w:sz w:val="26"/>
          <w:szCs w:val="26"/>
        </w:rPr>
        <w:lastRenderedPageBreak/>
        <w:t>platform and how did you address them?</w:t>
      </w:r>
      <w:r w:rsidR="0058316C" w:rsidRPr="00FD30E4">
        <w:rPr>
          <w:rFonts w:ascii="Garamond" w:eastAsia="Times New Roman" w:hAnsi="Garamond" w:cs="Times New Roman"/>
          <w:color w:val="0000FF"/>
          <w:sz w:val="26"/>
          <w:szCs w:val="26"/>
        </w:rPr>
        <w:t xml:space="preserve"> How did you measure a student’s proficiency level? Did you receive feedback from their teachers? </w:t>
      </w:r>
    </w:p>
    <w:p w14:paraId="44B55400" w14:textId="76FC16D8" w:rsidR="0058316C" w:rsidRPr="00FD30E4" w:rsidRDefault="0058316C">
      <w:pPr>
        <w:shd w:val="clear" w:color="auto" w:fill="FFFFFF"/>
        <w:spacing w:after="160"/>
        <w:rPr>
          <w:rFonts w:ascii="Garamond" w:eastAsia="Times New Roman" w:hAnsi="Garamond" w:cs="Times New Roman"/>
          <w:color w:val="0000FF"/>
          <w:sz w:val="26"/>
          <w:szCs w:val="26"/>
        </w:rPr>
      </w:pPr>
      <w:r w:rsidRPr="00FD30E4">
        <w:rPr>
          <w:rFonts w:ascii="Garamond" w:eastAsia="Times New Roman" w:hAnsi="Garamond" w:cs="Times New Roman"/>
          <w:color w:val="0000FF"/>
          <w:sz w:val="26"/>
          <w:szCs w:val="26"/>
        </w:rPr>
        <w:t>C.G.</w:t>
      </w:r>
    </w:p>
    <w:p w14:paraId="00000026" w14:textId="77777777" w:rsidR="00BE1075" w:rsidRDefault="00000000">
      <w:pPr>
        <w:pStyle w:val="Heading2"/>
        <w:rPr>
          <w:color w:val="FF9900"/>
        </w:rPr>
      </w:pPr>
      <w:bookmarkStart w:id="98" w:name="_dd1i58tiawns" w:colFirst="0" w:colLast="0"/>
      <w:bookmarkStart w:id="99" w:name="_uvixc3piw9nn" w:colFirst="0" w:colLast="0"/>
      <w:bookmarkEnd w:id="98"/>
      <w:bookmarkEnd w:id="99"/>
      <w:r>
        <w:rPr>
          <w:rFonts w:ascii="Arial Unicode MS" w:eastAsia="Arial Unicode MS" w:hAnsi="Arial Unicode MS" w:cs="Arial Unicode MS"/>
          <w:i/>
          <w:color w:val="00ABA4"/>
          <w:sz w:val="24"/>
          <w:szCs w:val="24"/>
          <w:highlight w:val="white"/>
        </w:rPr>
        <w:t xml:space="preserve">✅ </w:t>
      </w:r>
      <w:r>
        <w:t xml:space="preserve">3: What would you say is your greatest talent or skill? How have you developed and demonstrated that talent over time? </w:t>
      </w:r>
      <w:r>
        <w:rPr>
          <w:color w:val="FF9900"/>
        </w:rPr>
        <w:t>(355/350 words)</w:t>
      </w:r>
    </w:p>
    <w:p w14:paraId="00000027" w14:textId="77777777" w:rsidR="00BE1075" w:rsidRDefault="00BE1075"/>
    <w:p w14:paraId="00000028" w14:textId="6159B62E" w:rsidR="00BE1075" w:rsidRDefault="00000000">
      <w:pPr>
        <w:shd w:val="clear" w:color="auto" w:fill="FFFFFF"/>
        <w:spacing w:after="160"/>
        <w:rPr>
          <w:sz w:val="26"/>
          <w:szCs w:val="26"/>
        </w:rPr>
      </w:pPr>
      <w:r>
        <w:rPr>
          <w:sz w:val="26"/>
          <w:szCs w:val="26"/>
        </w:rPr>
        <w:t xml:space="preserve">A classmate </w:t>
      </w:r>
      <w:ins w:id="100" w:author="Microsoft Office User" w:date="2022-11-26T18:37:00Z">
        <w:r w:rsidR="00C00333">
          <w:rPr>
            <w:sz w:val="26"/>
            <w:szCs w:val="26"/>
          </w:rPr>
          <w:t xml:space="preserve">once </w:t>
        </w:r>
      </w:ins>
      <w:r>
        <w:rPr>
          <w:sz w:val="26"/>
          <w:szCs w:val="26"/>
        </w:rPr>
        <w:t xml:space="preserve">spotted me solving a </w:t>
      </w:r>
      <w:proofErr w:type="spellStart"/>
      <w:r>
        <w:rPr>
          <w:sz w:val="26"/>
          <w:szCs w:val="26"/>
        </w:rPr>
        <w:t>rubik’s</w:t>
      </w:r>
      <w:proofErr w:type="spellEnd"/>
      <w:r>
        <w:rPr>
          <w:sz w:val="26"/>
          <w:szCs w:val="26"/>
        </w:rPr>
        <w:t xml:space="preserve"> </w:t>
      </w:r>
      <w:del w:id="101" w:author="Microsoft Office User" w:date="2022-11-26T18:37:00Z">
        <w:r w:rsidDel="00C00333">
          <w:rPr>
            <w:sz w:val="26"/>
            <w:szCs w:val="26"/>
          </w:rPr>
          <w:delText>cube, and</w:delText>
        </w:r>
      </w:del>
      <w:ins w:id="102" w:author="Microsoft Office User" w:date="2022-11-26T18:37:00Z">
        <w:r w:rsidR="00C00333">
          <w:rPr>
            <w:sz w:val="26"/>
            <w:szCs w:val="26"/>
          </w:rPr>
          <w:t>cube and</w:t>
        </w:r>
      </w:ins>
      <w:r>
        <w:rPr>
          <w:sz w:val="26"/>
          <w:szCs w:val="26"/>
        </w:rPr>
        <w:t xml:space="preserve"> approached me. “That’s insane! Can you teach me how to solve it?” Though I was initially </w:t>
      </w:r>
      <w:del w:id="103" w:author="Microsoft Office User" w:date="2022-11-26T18:38:00Z">
        <w:r w:rsidDel="00C00333">
          <w:rPr>
            <w:sz w:val="26"/>
            <w:szCs w:val="26"/>
          </w:rPr>
          <w:delText xml:space="preserve">hesitant </w:delText>
        </w:r>
      </w:del>
      <w:ins w:id="104" w:author="Microsoft Office User" w:date="2022-11-26T18:38:00Z">
        <w:r w:rsidR="00C00333">
          <w:rPr>
            <w:sz w:val="26"/>
            <w:szCs w:val="26"/>
          </w:rPr>
          <w:t>worried</w:t>
        </w:r>
        <w:r w:rsidR="00C00333">
          <w:rPr>
            <w:sz w:val="26"/>
            <w:szCs w:val="26"/>
          </w:rPr>
          <w:t xml:space="preserve"> </w:t>
        </w:r>
      </w:ins>
      <w:r>
        <w:rPr>
          <w:sz w:val="26"/>
          <w:szCs w:val="26"/>
        </w:rPr>
        <w:t>that he would take my place as the fastest ‘speed-</w:t>
      </w:r>
      <w:proofErr w:type="spellStart"/>
      <w:r>
        <w:rPr>
          <w:sz w:val="26"/>
          <w:szCs w:val="26"/>
        </w:rPr>
        <w:t>cuber</w:t>
      </w:r>
      <w:proofErr w:type="spellEnd"/>
      <w:r>
        <w:rPr>
          <w:sz w:val="26"/>
          <w:szCs w:val="26"/>
        </w:rPr>
        <w:t xml:space="preserve">’ in my grade, I agreed knowing I can finally share this hobby with someone else. </w:t>
      </w:r>
    </w:p>
    <w:p w14:paraId="00000029" w14:textId="77777777" w:rsidR="00BE1075" w:rsidRDefault="00BE1075">
      <w:pPr>
        <w:shd w:val="clear" w:color="auto" w:fill="FFFFFF"/>
        <w:spacing w:after="160"/>
        <w:rPr>
          <w:sz w:val="26"/>
          <w:szCs w:val="26"/>
        </w:rPr>
      </w:pPr>
    </w:p>
    <w:p w14:paraId="19B789C1" w14:textId="77777777" w:rsidR="00C00333" w:rsidRDefault="00000000">
      <w:pPr>
        <w:shd w:val="clear" w:color="auto" w:fill="FFFFFF"/>
        <w:spacing w:after="160"/>
        <w:rPr>
          <w:ins w:id="105" w:author="Microsoft Office User" w:date="2022-11-26T18:39:00Z"/>
          <w:sz w:val="26"/>
          <w:szCs w:val="26"/>
        </w:rPr>
      </w:pPr>
      <w:del w:id="106" w:author="Microsoft Office User" w:date="2022-11-26T18:38:00Z">
        <w:r w:rsidDel="00C00333">
          <w:rPr>
            <w:sz w:val="26"/>
            <w:szCs w:val="26"/>
          </w:rPr>
          <w:delText xml:space="preserve">Walking </w:delText>
        </w:r>
      </w:del>
      <w:ins w:id="107" w:author="Microsoft Office User" w:date="2022-11-26T18:38:00Z">
        <w:r w:rsidR="00C00333">
          <w:rPr>
            <w:sz w:val="26"/>
            <w:szCs w:val="26"/>
          </w:rPr>
          <w:t>While walking</w:t>
        </w:r>
        <w:r w:rsidR="00C00333">
          <w:rPr>
            <w:sz w:val="26"/>
            <w:szCs w:val="26"/>
          </w:rPr>
          <w:t xml:space="preserve"> </w:t>
        </w:r>
      </w:ins>
      <w:r>
        <w:rPr>
          <w:sz w:val="26"/>
          <w:szCs w:val="26"/>
        </w:rPr>
        <w:t xml:space="preserve">him through several solves, he found difficulties in </w:t>
      </w:r>
      <w:del w:id="108" w:author="Microsoft Office User" w:date="2022-11-26T18:39:00Z">
        <w:r w:rsidDel="00C00333">
          <w:rPr>
            <w:sz w:val="26"/>
            <w:szCs w:val="26"/>
          </w:rPr>
          <w:delText xml:space="preserve">grasping </w:delText>
        </w:r>
      </w:del>
      <w:ins w:id="109" w:author="Microsoft Office User" w:date="2022-11-26T18:39:00Z">
        <w:r w:rsidR="00C00333">
          <w:rPr>
            <w:sz w:val="26"/>
            <w:szCs w:val="26"/>
          </w:rPr>
          <w:t>following</w:t>
        </w:r>
        <w:r w:rsidR="00C00333">
          <w:rPr>
            <w:sz w:val="26"/>
            <w:szCs w:val="26"/>
          </w:rPr>
          <w:t xml:space="preserve"> </w:t>
        </w:r>
      </w:ins>
      <w:r>
        <w:rPr>
          <w:sz w:val="26"/>
          <w:szCs w:val="26"/>
        </w:rPr>
        <w:t>the last step, so I brought my entire collection of Rubik’s cubes</w:t>
      </w:r>
      <w:ins w:id="110" w:author="Microsoft Office User" w:date="2022-11-26T18:39:00Z">
        <w:r w:rsidR="00C00333">
          <w:rPr>
            <w:sz w:val="26"/>
            <w:szCs w:val="26"/>
          </w:rPr>
          <w:t xml:space="preserve"> </w:t>
        </w:r>
      </w:ins>
      <w:del w:id="111" w:author="Microsoft Office User" w:date="2022-11-26T18:39:00Z">
        <w:r w:rsidDel="00C00333">
          <w:rPr>
            <w:sz w:val="26"/>
            <w:szCs w:val="26"/>
          </w:rPr>
          <w:delText xml:space="preserve">, </w:delText>
        </w:r>
      </w:del>
      <w:r>
        <w:rPr>
          <w:sz w:val="26"/>
          <w:szCs w:val="26"/>
        </w:rPr>
        <w:t xml:space="preserve">which helped him </w:t>
      </w:r>
      <w:del w:id="112" w:author="Microsoft Office User" w:date="2022-11-26T18:39:00Z">
        <w:r w:rsidDel="00C00333">
          <w:rPr>
            <w:sz w:val="26"/>
            <w:szCs w:val="26"/>
          </w:rPr>
          <w:delText xml:space="preserve">see and </w:delText>
        </w:r>
      </w:del>
      <w:r>
        <w:rPr>
          <w:sz w:val="26"/>
          <w:szCs w:val="26"/>
        </w:rPr>
        <w:t xml:space="preserve">comprehend </w:t>
      </w:r>
      <w:del w:id="113" w:author="Microsoft Office User" w:date="2022-11-26T18:39:00Z">
        <w:r w:rsidDel="00C00333">
          <w:rPr>
            <w:sz w:val="26"/>
            <w:szCs w:val="26"/>
          </w:rPr>
          <w:delText xml:space="preserve">all </w:delText>
        </w:r>
      </w:del>
      <w:ins w:id="114" w:author="Microsoft Office User" w:date="2022-11-26T18:39:00Z">
        <w:r w:rsidR="00C00333">
          <w:rPr>
            <w:sz w:val="26"/>
            <w:szCs w:val="26"/>
          </w:rPr>
          <w:t>the</w:t>
        </w:r>
        <w:r w:rsidR="00C00333">
          <w:rPr>
            <w:sz w:val="26"/>
            <w:szCs w:val="26"/>
          </w:rPr>
          <w:t xml:space="preserve"> </w:t>
        </w:r>
      </w:ins>
      <w:r>
        <w:rPr>
          <w:sz w:val="26"/>
          <w:szCs w:val="26"/>
        </w:rPr>
        <w:t xml:space="preserve">possible patterns at that stage. Eventually, he smiled in gratitude from his first successful solve, and I found myself </w:t>
      </w:r>
      <w:ins w:id="115" w:author="Microsoft Office User" w:date="2022-11-26T18:39:00Z">
        <w:r w:rsidR="00C00333">
          <w:rPr>
            <w:sz w:val="26"/>
            <w:szCs w:val="26"/>
          </w:rPr>
          <w:t>smiling along with him.</w:t>
        </w:r>
      </w:ins>
    </w:p>
    <w:p w14:paraId="0000002A" w14:textId="758B5B93" w:rsidR="00BE1075" w:rsidRPr="00C00333" w:rsidRDefault="00000000">
      <w:pPr>
        <w:shd w:val="clear" w:color="auto" w:fill="FFFFFF"/>
        <w:spacing w:after="160"/>
        <w:rPr>
          <w:sz w:val="26"/>
          <w:szCs w:val="26"/>
          <w:rPrChange w:id="116" w:author="Microsoft Office User" w:date="2022-11-26T18:39:00Z">
            <w:rPr>
              <w:sz w:val="26"/>
              <w:szCs w:val="26"/>
              <w:highlight w:val="white"/>
            </w:rPr>
          </w:rPrChange>
        </w:rPr>
      </w:pPr>
      <w:del w:id="117" w:author="Microsoft Office User" w:date="2022-11-26T18:39:00Z">
        <w:r w:rsidDel="00C00333">
          <w:rPr>
            <w:sz w:val="26"/>
            <w:szCs w:val="26"/>
          </w:rPr>
          <w:delText>feeling completely happy for him.</w:delText>
        </w:r>
        <w:r w:rsidDel="00C00333">
          <w:rPr>
            <w:sz w:val="26"/>
            <w:szCs w:val="26"/>
          </w:rPr>
          <w:br/>
        </w:r>
      </w:del>
      <w:r>
        <w:rPr>
          <w:sz w:val="26"/>
          <w:szCs w:val="26"/>
        </w:rPr>
        <w:br/>
        <w:t xml:space="preserve">He </w:t>
      </w:r>
      <w:del w:id="118" w:author="Microsoft Office User" w:date="2022-11-26T18:39:00Z">
        <w:r w:rsidDel="00C00333">
          <w:rPr>
            <w:sz w:val="26"/>
            <w:szCs w:val="26"/>
          </w:rPr>
          <w:delText xml:space="preserve">reached </w:delText>
        </w:r>
      </w:del>
      <w:ins w:id="119" w:author="Microsoft Office User" w:date="2022-11-26T18:39:00Z">
        <w:r w:rsidR="00C00333">
          <w:rPr>
            <w:sz w:val="26"/>
            <w:szCs w:val="26"/>
          </w:rPr>
          <w:t>solved</w:t>
        </w:r>
      </w:ins>
      <w:ins w:id="120" w:author="Microsoft Office User" w:date="2022-11-26T18:40:00Z">
        <w:r w:rsidR="00C00333">
          <w:rPr>
            <w:sz w:val="26"/>
            <w:szCs w:val="26"/>
          </w:rPr>
          <w:t xml:space="preserve"> a cube in</w:t>
        </w:r>
      </w:ins>
      <w:ins w:id="121" w:author="Microsoft Office User" w:date="2022-11-26T18:39:00Z">
        <w:r w:rsidR="00C00333">
          <w:rPr>
            <w:sz w:val="26"/>
            <w:szCs w:val="26"/>
          </w:rPr>
          <w:t xml:space="preserve"> </w:t>
        </w:r>
      </w:ins>
      <w:r>
        <w:rPr>
          <w:sz w:val="26"/>
          <w:szCs w:val="26"/>
        </w:rPr>
        <w:t>thirty seconds the following week</w:t>
      </w:r>
      <w:ins w:id="122" w:author="Microsoft Office User" w:date="2022-11-26T18:40:00Z">
        <w:r w:rsidR="00C00333">
          <w:rPr>
            <w:sz w:val="26"/>
            <w:szCs w:val="26"/>
          </w:rPr>
          <w:t xml:space="preserve"> </w:t>
        </w:r>
      </w:ins>
      <w:del w:id="123" w:author="Microsoft Office User" w:date="2022-11-26T18:40:00Z">
        <w:r w:rsidDel="00C00333">
          <w:rPr>
            <w:sz w:val="26"/>
            <w:szCs w:val="26"/>
          </w:rPr>
          <w:delText xml:space="preserve">, </w:delText>
        </w:r>
      </w:del>
      <w:r>
        <w:rPr>
          <w:sz w:val="26"/>
          <w:szCs w:val="26"/>
        </w:rPr>
        <w:t xml:space="preserve">with shouts of joy </w:t>
      </w:r>
      <w:del w:id="124" w:author="Microsoft Office User" w:date="2022-11-26T18:40:00Z">
        <w:r w:rsidDel="00C00333">
          <w:rPr>
            <w:sz w:val="26"/>
            <w:szCs w:val="26"/>
          </w:rPr>
          <w:delText xml:space="preserve">after </w:delText>
        </w:r>
      </w:del>
      <w:ins w:id="125" w:author="Microsoft Office User" w:date="2022-11-26T18:40:00Z">
        <w:r w:rsidR="00C00333">
          <w:rPr>
            <w:sz w:val="26"/>
            <w:szCs w:val="26"/>
          </w:rPr>
          <w:t>for</w:t>
        </w:r>
        <w:r w:rsidR="00C00333">
          <w:rPr>
            <w:sz w:val="26"/>
            <w:szCs w:val="26"/>
          </w:rPr>
          <w:t xml:space="preserve"> </w:t>
        </w:r>
      </w:ins>
      <w:del w:id="126" w:author="Microsoft Office User" w:date="2022-11-26T18:40:00Z">
        <w:r w:rsidDel="00C00333">
          <w:rPr>
            <w:sz w:val="26"/>
            <w:szCs w:val="26"/>
          </w:rPr>
          <w:delText xml:space="preserve">achieving </w:delText>
        </w:r>
      </w:del>
      <w:ins w:id="127" w:author="Microsoft Office User" w:date="2022-11-26T18:40:00Z">
        <w:r w:rsidR="00C00333">
          <w:rPr>
            <w:sz w:val="26"/>
            <w:szCs w:val="26"/>
          </w:rPr>
          <w:t>hitting a</w:t>
        </w:r>
        <w:r w:rsidR="00C00333">
          <w:rPr>
            <w:sz w:val="26"/>
            <w:szCs w:val="26"/>
          </w:rPr>
          <w:t xml:space="preserve"> </w:t>
        </w:r>
      </w:ins>
      <w:r>
        <w:rPr>
          <w:sz w:val="26"/>
          <w:szCs w:val="26"/>
        </w:rPr>
        <w:t>new record</w:t>
      </w:r>
      <w:del w:id="128" w:author="Microsoft Office User" w:date="2022-11-26T18:40:00Z">
        <w:r w:rsidDel="00C00333">
          <w:rPr>
            <w:sz w:val="26"/>
            <w:szCs w:val="26"/>
          </w:rPr>
          <w:delText>s</w:delText>
        </w:r>
      </w:del>
      <w:r>
        <w:rPr>
          <w:sz w:val="26"/>
          <w:szCs w:val="26"/>
        </w:rPr>
        <w:t xml:space="preserve">. </w:t>
      </w:r>
      <w:del w:id="129" w:author="Microsoft Office User" w:date="2022-11-26T18:40:00Z">
        <w:r w:rsidDel="00C00333">
          <w:rPr>
            <w:sz w:val="26"/>
            <w:szCs w:val="26"/>
            <w:highlight w:val="white"/>
          </w:rPr>
          <w:delText>With his contagious enthusiasm</w:delText>
        </w:r>
      </w:del>
      <w:ins w:id="130" w:author="Microsoft Office User" w:date="2022-11-26T18:40:00Z">
        <w:r w:rsidR="00C00333">
          <w:rPr>
            <w:sz w:val="26"/>
            <w:szCs w:val="26"/>
            <w:highlight w:val="white"/>
          </w:rPr>
          <w:t xml:space="preserve">His contagious enthusiasm made me </w:t>
        </w:r>
      </w:ins>
      <w:del w:id="131" w:author="Microsoft Office User" w:date="2022-11-26T18:40:00Z">
        <w:r w:rsidDel="00C00333">
          <w:rPr>
            <w:sz w:val="26"/>
            <w:szCs w:val="26"/>
            <w:highlight w:val="white"/>
          </w:rPr>
          <w:delText xml:space="preserve">, I </w:delText>
        </w:r>
      </w:del>
      <w:r>
        <w:rPr>
          <w:sz w:val="26"/>
          <w:szCs w:val="26"/>
          <w:highlight w:val="white"/>
        </w:rPr>
        <w:t>continue</w:t>
      </w:r>
      <w:del w:id="132" w:author="Microsoft Office User" w:date="2022-11-26T18:40:00Z">
        <w:r w:rsidDel="00C00333">
          <w:rPr>
            <w:sz w:val="26"/>
            <w:szCs w:val="26"/>
            <w:highlight w:val="white"/>
          </w:rPr>
          <w:delText>d</w:delText>
        </w:r>
      </w:del>
      <w:r>
        <w:rPr>
          <w:sz w:val="26"/>
          <w:szCs w:val="26"/>
          <w:highlight w:val="white"/>
        </w:rPr>
        <w:t xml:space="preserve"> </w:t>
      </w:r>
      <w:del w:id="133" w:author="Microsoft Office User" w:date="2022-11-26T18:40:00Z">
        <w:r w:rsidDel="00C00333">
          <w:rPr>
            <w:sz w:val="26"/>
            <w:szCs w:val="26"/>
            <w:highlight w:val="white"/>
          </w:rPr>
          <w:delText>giving him advice for improvement</w:delText>
        </w:r>
      </w:del>
      <w:ins w:id="134" w:author="Microsoft Office User" w:date="2022-11-26T18:40:00Z">
        <w:r w:rsidR="00C00333">
          <w:rPr>
            <w:sz w:val="26"/>
            <w:szCs w:val="26"/>
            <w:highlight w:val="white"/>
          </w:rPr>
          <w:t>supporting him</w:t>
        </w:r>
      </w:ins>
      <w:r>
        <w:rPr>
          <w:sz w:val="26"/>
          <w:szCs w:val="26"/>
          <w:highlight w:val="white"/>
        </w:rPr>
        <w:t>. In just a few months, he cheered “Eight seconds!” as his new record overtook mine</w:t>
      </w:r>
      <w:del w:id="135" w:author="Microsoft Office User" w:date="2022-11-26T18:41:00Z">
        <w:r w:rsidDel="00C00333">
          <w:rPr>
            <w:sz w:val="26"/>
            <w:szCs w:val="26"/>
            <w:highlight w:val="white"/>
          </w:rPr>
          <w:delText xml:space="preserve"> as the fastest</w:delText>
        </w:r>
      </w:del>
      <w:r>
        <w:rPr>
          <w:sz w:val="26"/>
          <w:szCs w:val="26"/>
          <w:highlight w:val="white"/>
        </w:rPr>
        <w:t xml:space="preserve">. </w:t>
      </w:r>
      <w:del w:id="136" w:author="Microsoft Office User" w:date="2022-11-26T18:41:00Z">
        <w:r w:rsidDel="00C00333">
          <w:rPr>
            <w:sz w:val="26"/>
            <w:szCs w:val="26"/>
            <w:highlight w:val="white"/>
          </w:rPr>
          <w:delText xml:space="preserve">But </w:delText>
        </w:r>
      </w:del>
      <w:r>
        <w:rPr>
          <w:sz w:val="26"/>
          <w:szCs w:val="26"/>
          <w:highlight w:val="white"/>
        </w:rPr>
        <w:t xml:space="preserve">I </w:t>
      </w:r>
      <w:del w:id="137" w:author="Microsoft Office User" w:date="2022-11-26T18:41:00Z">
        <w:r w:rsidDel="00C00333">
          <w:rPr>
            <w:sz w:val="26"/>
            <w:szCs w:val="26"/>
            <w:highlight w:val="white"/>
          </w:rPr>
          <w:delText xml:space="preserve">was </w:delText>
        </w:r>
      </w:del>
      <w:r>
        <w:rPr>
          <w:sz w:val="26"/>
          <w:szCs w:val="26"/>
          <w:highlight w:val="white"/>
        </w:rPr>
        <w:t>celebrat</w:t>
      </w:r>
      <w:ins w:id="138" w:author="Microsoft Office User" w:date="2022-11-26T18:41:00Z">
        <w:r w:rsidR="00C00333">
          <w:rPr>
            <w:sz w:val="26"/>
            <w:szCs w:val="26"/>
            <w:highlight w:val="white"/>
          </w:rPr>
          <w:t>ed</w:t>
        </w:r>
      </w:ins>
      <w:del w:id="139" w:author="Microsoft Office User" w:date="2022-11-26T18:41:00Z">
        <w:r w:rsidDel="00C00333">
          <w:rPr>
            <w:sz w:val="26"/>
            <w:szCs w:val="26"/>
            <w:highlight w:val="white"/>
          </w:rPr>
          <w:delText>ing</w:delText>
        </w:r>
      </w:del>
      <w:r>
        <w:rPr>
          <w:sz w:val="26"/>
          <w:szCs w:val="26"/>
          <w:highlight w:val="white"/>
        </w:rPr>
        <w:t xml:space="preserve"> with just as much jo</w:t>
      </w:r>
      <w:ins w:id="140" w:author="Microsoft Office User" w:date="2022-11-26T18:41:00Z">
        <w:r w:rsidR="00C00333">
          <w:rPr>
            <w:sz w:val="26"/>
            <w:szCs w:val="26"/>
            <w:highlight w:val="white"/>
          </w:rPr>
          <w:t>y.</w:t>
        </w:r>
      </w:ins>
      <w:del w:id="141" w:author="Microsoft Office User" w:date="2022-11-26T18:41:00Z">
        <w:r w:rsidDel="00C00333">
          <w:rPr>
            <w:sz w:val="26"/>
            <w:szCs w:val="26"/>
            <w:highlight w:val="white"/>
          </w:rPr>
          <w:delText>y.</w:delText>
        </w:r>
      </w:del>
      <w:r>
        <w:rPr>
          <w:sz w:val="26"/>
          <w:szCs w:val="26"/>
          <w:highlight w:val="white"/>
        </w:rPr>
        <w:t xml:space="preserve"> </w:t>
      </w:r>
      <w:del w:id="142" w:author="Microsoft Office User" w:date="2022-11-26T18:42:00Z">
        <w:r w:rsidDel="00C00333">
          <w:rPr>
            <w:sz w:val="26"/>
            <w:szCs w:val="26"/>
            <w:highlight w:val="white"/>
          </w:rPr>
          <w:delText>Helping someone els</w:delText>
        </w:r>
      </w:del>
      <w:del w:id="143" w:author="Microsoft Office User" w:date="2022-11-26T18:41:00Z">
        <w:r w:rsidDel="00C00333">
          <w:rPr>
            <w:sz w:val="26"/>
            <w:szCs w:val="26"/>
            <w:highlight w:val="white"/>
          </w:rPr>
          <w:delText>e’s</w:delText>
        </w:r>
      </w:del>
      <w:del w:id="144" w:author="Microsoft Office User" w:date="2022-11-26T18:42:00Z">
        <w:r w:rsidDel="00C00333">
          <w:rPr>
            <w:sz w:val="26"/>
            <w:szCs w:val="26"/>
            <w:highlight w:val="white"/>
          </w:rPr>
          <w:delText xml:space="preserve"> victory also felt like my victory. </w:delText>
        </w:r>
      </w:del>
    </w:p>
    <w:p w14:paraId="0000002B" w14:textId="77777777" w:rsidR="00BE1075" w:rsidRDefault="00BE1075">
      <w:pPr>
        <w:shd w:val="clear" w:color="auto" w:fill="FFFFFF"/>
        <w:spacing w:after="160"/>
        <w:rPr>
          <w:sz w:val="26"/>
          <w:szCs w:val="26"/>
          <w:highlight w:val="white"/>
        </w:rPr>
      </w:pPr>
    </w:p>
    <w:p w14:paraId="0000002C" w14:textId="7773FF4B" w:rsidR="00BE1075" w:rsidDel="00FD30E4" w:rsidRDefault="00000000">
      <w:pPr>
        <w:shd w:val="clear" w:color="auto" w:fill="FFFFFF"/>
        <w:spacing w:after="160"/>
        <w:rPr>
          <w:del w:id="145" w:author="Microsoft Office User" w:date="2022-11-26T18:58:00Z"/>
          <w:color w:val="0E101A"/>
          <w:sz w:val="26"/>
          <w:szCs w:val="26"/>
          <w:highlight w:val="white"/>
        </w:rPr>
      </w:pPr>
      <w:r>
        <w:rPr>
          <w:sz w:val="26"/>
          <w:szCs w:val="26"/>
          <w:highlight w:val="white"/>
        </w:rPr>
        <w:t xml:space="preserve">I discovered </w:t>
      </w:r>
      <w:del w:id="146" w:author="Microsoft Office User" w:date="2022-11-26T18:42:00Z">
        <w:r w:rsidDel="00C00333">
          <w:rPr>
            <w:sz w:val="26"/>
            <w:szCs w:val="26"/>
            <w:highlight w:val="white"/>
          </w:rPr>
          <w:delText>a skill and passion</w:delText>
        </w:r>
      </w:del>
      <w:ins w:id="147" w:author="Microsoft Office User" w:date="2022-11-26T18:42:00Z">
        <w:r w:rsidR="00C00333">
          <w:rPr>
            <w:sz w:val="26"/>
            <w:szCs w:val="26"/>
            <w:highlight w:val="white"/>
          </w:rPr>
          <w:t>I want to</w:t>
        </w:r>
      </w:ins>
      <w:del w:id="148" w:author="Microsoft Office User" w:date="2022-11-26T18:42:00Z">
        <w:r w:rsidDel="00C00333">
          <w:rPr>
            <w:sz w:val="26"/>
            <w:szCs w:val="26"/>
            <w:highlight w:val="white"/>
          </w:rPr>
          <w:delText xml:space="preserve"> that I consider my greatest:</w:delText>
        </w:r>
      </w:del>
      <w:r>
        <w:rPr>
          <w:sz w:val="26"/>
          <w:szCs w:val="26"/>
          <w:highlight w:val="white"/>
        </w:rPr>
        <w:t xml:space="preserve"> </w:t>
      </w:r>
      <w:del w:id="149" w:author="Microsoft Office User" w:date="2022-11-26T18:55:00Z">
        <w:r w:rsidDel="00BC363C">
          <w:rPr>
            <w:sz w:val="26"/>
            <w:szCs w:val="26"/>
            <w:highlight w:val="white"/>
          </w:rPr>
          <w:delText>hel</w:delText>
        </w:r>
        <w:r w:rsidDel="00BC363C">
          <w:rPr>
            <w:color w:val="0E101A"/>
            <w:sz w:val="26"/>
            <w:szCs w:val="26"/>
            <w:highlight w:val="white"/>
          </w:rPr>
          <w:delText>p</w:delText>
        </w:r>
      </w:del>
      <w:del w:id="150" w:author="Microsoft Office User" w:date="2022-11-26T18:43:00Z">
        <w:r w:rsidDel="00C00333">
          <w:rPr>
            <w:color w:val="0E101A"/>
            <w:sz w:val="26"/>
            <w:szCs w:val="26"/>
            <w:highlight w:val="white"/>
          </w:rPr>
          <w:delText xml:space="preserve">ing </w:delText>
        </w:r>
      </w:del>
      <w:del w:id="151" w:author="Microsoft Office User" w:date="2022-11-26T18:55:00Z">
        <w:r w:rsidDel="00BC363C">
          <w:rPr>
            <w:color w:val="0E101A"/>
            <w:sz w:val="26"/>
            <w:szCs w:val="26"/>
            <w:highlight w:val="white"/>
          </w:rPr>
          <w:delText>other</w:delText>
        </w:r>
      </w:del>
      <w:ins w:id="152" w:author="Microsoft Office User" w:date="2022-11-26T18:55:00Z">
        <w:r w:rsidR="00BC363C">
          <w:rPr>
            <w:sz w:val="26"/>
            <w:szCs w:val="26"/>
            <w:highlight w:val="white"/>
          </w:rPr>
          <w:t>hel</w:t>
        </w:r>
        <w:r w:rsidR="00BC363C">
          <w:rPr>
            <w:color w:val="0E101A"/>
            <w:sz w:val="26"/>
            <w:szCs w:val="26"/>
            <w:highlight w:val="white"/>
          </w:rPr>
          <w:t>p other</w:t>
        </w:r>
      </w:ins>
      <w:r>
        <w:rPr>
          <w:color w:val="0E101A"/>
          <w:sz w:val="26"/>
          <w:szCs w:val="26"/>
          <w:highlight w:val="white"/>
        </w:rPr>
        <w:t xml:space="preserve"> people achieve their goals. </w:t>
      </w:r>
      <w:del w:id="153" w:author="Microsoft Office User" w:date="2022-11-26T18:57:00Z">
        <w:r w:rsidDel="00FD30E4">
          <w:rPr>
            <w:color w:val="0E101A"/>
            <w:sz w:val="26"/>
            <w:szCs w:val="26"/>
            <w:highlight w:val="white"/>
          </w:rPr>
          <w:delText xml:space="preserve">I saw my capability in sharing knowledge to help a friend reach milestones, and was inspired </w:delText>
        </w:r>
      </w:del>
      <w:ins w:id="154" w:author="Microsoft Office User" w:date="2022-11-26T18:57:00Z">
        <w:r w:rsidR="00FD30E4">
          <w:rPr>
            <w:color w:val="0E101A"/>
            <w:sz w:val="26"/>
            <w:szCs w:val="26"/>
            <w:highlight w:val="white"/>
          </w:rPr>
          <w:t xml:space="preserve">wanted </w:t>
        </w:r>
      </w:ins>
      <w:r>
        <w:rPr>
          <w:color w:val="0E101A"/>
          <w:sz w:val="26"/>
          <w:szCs w:val="26"/>
          <w:highlight w:val="white"/>
        </w:rPr>
        <w:t xml:space="preserve">to do so in other </w:t>
      </w:r>
      <w:del w:id="155" w:author="Microsoft Office User" w:date="2022-11-26T18:57:00Z">
        <w:r w:rsidDel="00FD30E4">
          <w:rPr>
            <w:color w:val="0E101A"/>
            <w:sz w:val="26"/>
            <w:szCs w:val="26"/>
            <w:highlight w:val="white"/>
          </w:rPr>
          <w:delText>aspects of my life</w:delText>
        </w:r>
      </w:del>
      <w:ins w:id="156" w:author="Microsoft Office User" w:date="2022-11-26T18:57:00Z">
        <w:r w:rsidR="00FD30E4">
          <w:rPr>
            <w:color w:val="0E101A"/>
            <w:sz w:val="26"/>
            <w:szCs w:val="26"/>
            <w:highlight w:val="white"/>
          </w:rPr>
          <w:t>fields too</w:t>
        </w:r>
      </w:ins>
      <w:r>
        <w:rPr>
          <w:color w:val="0E101A"/>
          <w:sz w:val="26"/>
          <w:szCs w:val="26"/>
          <w:highlight w:val="white"/>
        </w:rPr>
        <w:t xml:space="preserve">. </w:t>
      </w:r>
      <w:del w:id="157" w:author="Microsoft Office User" w:date="2022-11-26T18:58:00Z">
        <w:r w:rsidDel="00FD30E4">
          <w:rPr>
            <w:color w:val="0E101A"/>
            <w:sz w:val="26"/>
            <w:szCs w:val="26"/>
            <w:highlight w:val="white"/>
          </w:rPr>
          <w:delText xml:space="preserve"> </w:delText>
        </w:r>
      </w:del>
    </w:p>
    <w:p w14:paraId="0000002D" w14:textId="77777777" w:rsidR="00BE1075" w:rsidDel="00FD30E4" w:rsidRDefault="00BE1075">
      <w:pPr>
        <w:shd w:val="clear" w:color="auto" w:fill="FFFFFF"/>
        <w:spacing w:after="160"/>
        <w:rPr>
          <w:del w:id="158" w:author="Microsoft Office User" w:date="2022-11-26T18:58:00Z"/>
          <w:color w:val="0E101A"/>
          <w:sz w:val="26"/>
          <w:szCs w:val="26"/>
          <w:highlight w:val="white"/>
        </w:rPr>
      </w:pPr>
    </w:p>
    <w:p w14:paraId="0000002E" w14:textId="22F1383E" w:rsidR="00BE1075" w:rsidRDefault="00000000">
      <w:pPr>
        <w:shd w:val="clear" w:color="auto" w:fill="FFFFFF"/>
        <w:spacing w:after="160"/>
        <w:rPr>
          <w:color w:val="0E101A"/>
          <w:sz w:val="26"/>
          <w:szCs w:val="26"/>
          <w:highlight w:val="white"/>
        </w:rPr>
      </w:pPr>
      <w:r>
        <w:rPr>
          <w:color w:val="0E101A"/>
          <w:sz w:val="26"/>
          <w:szCs w:val="26"/>
          <w:highlight w:val="white"/>
        </w:rPr>
        <w:t>I began teaching for the competition mathematics club in my school. Aside from sharing techniques</w:t>
      </w:r>
      <w:r>
        <w:rPr>
          <w:sz w:val="26"/>
          <w:szCs w:val="26"/>
          <w:highlight w:val="white"/>
        </w:rPr>
        <w:t xml:space="preserve"> and concepts that I learned and developed through various mathematics </w:t>
      </w:r>
      <w:del w:id="159" w:author="Microsoft Office User" w:date="2022-11-26T18:58:00Z">
        <w:r w:rsidDel="00FD30E4">
          <w:rPr>
            <w:sz w:val="26"/>
            <w:szCs w:val="26"/>
            <w:highlight w:val="white"/>
          </w:rPr>
          <w:delText>competitions,</w:delText>
        </w:r>
      </w:del>
      <w:ins w:id="160" w:author="Microsoft Office User" w:date="2022-11-26T18:58:00Z">
        <w:r w:rsidR="00FD30E4">
          <w:rPr>
            <w:sz w:val="26"/>
            <w:szCs w:val="26"/>
            <w:highlight w:val="white"/>
          </w:rPr>
          <w:t>competitions;</w:t>
        </w:r>
      </w:ins>
      <w:r>
        <w:rPr>
          <w:sz w:val="26"/>
          <w:szCs w:val="26"/>
          <w:highlight w:val="white"/>
        </w:rPr>
        <w:t xml:space="preserve"> I gave </w:t>
      </w:r>
      <w:del w:id="161" w:author="Microsoft Office User" w:date="2022-11-26T18:58:00Z">
        <w:r w:rsidDel="00FD30E4">
          <w:rPr>
            <w:sz w:val="26"/>
            <w:szCs w:val="26"/>
            <w:highlight w:val="white"/>
          </w:rPr>
          <w:delText xml:space="preserve">club </w:delText>
        </w:r>
      </w:del>
      <w:r>
        <w:rPr>
          <w:sz w:val="26"/>
          <w:szCs w:val="26"/>
          <w:highlight w:val="white"/>
        </w:rPr>
        <w:t>members problem sets that were more challenging</w:t>
      </w:r>
      <w:del w:id="162" w:author="Microsoft Office User" w:date="2022-11-26T18:58:00Z">
        <w:r w:rsidDel="00FD30E4">
          <w:rPr>
            <w:sz w:val="26"/>
            <w:szCs w:val="26"/>
            <w:highlight w:val="white"/>
          </w:rPr>
          <w:delText xml:space="preserve"> than before</w:delText>
        </w:r>
      </w:del>
      <w:r>
        <w:rPr>
          <w:sz w:val="26"/>
          <w:szCs w:val="26"/>
          <w:highlight w:val="white"/>
        </w:rPr>
        <w:t xml:space="preserve">, </w:t>
      </w:r>
      <w:del w:id="163" w:author="Microsoft Office User" w:date="2022-11-26T18:58:00Z">
        <w:r w:rsidDel="00FD30E4">
          <w:rPr>
            <w:sz w:val="26"/>
            <w:szCs w:val="26"/>
            <w:highlight w:val="white"/>
          </w:rPr>
          <w:delText xml:space="preserve">thus </w:delText>
        </w:r>
      </w:del>
      <w:r>
        <w:rPr>
          <w:sz w:val="26"/>
          <w:szCs w:val="26"/>
          <w:highlight w:val="white"/>
        </w:rPr>
        <w:t xml:space="preserve">exercising their </w:t>
      </w:r>
      <w:del w:id="164" w:author="Microsoft Office User" w:date="2022-11-26T18:58:00Z">
        <w:r w:rsidDel="00FD30E4">
          <w:rPr>
            <w:sz w:val="26"/>
            <w:szCs w:val="26"/>
            <w:highlight w:val="white"/>
          </w:rPr>
          <w:delText xml:space="preserve">mathematical problem-solving </w:delText>
        </w:r>
      </w:del>
      <w:r>
        <w:rPr>
          <w:sz w:val="26"/>
          <w:szCs w:val="26"/>
          <w:highlight w:val="white"/>
        </w:rPr>
        <w:t xml:space="preserve">skills. Their smiles </w:t>
      </w:r>
      <w:del w:id="165" w:author="Microsoft Office User" w:date="2022-11-26T18:59:00Z">
        <w:r w:rsidDel="00FD30E4">
          <w:rPr>
            <w:sz w:val="26"/>
            <w:szCs w:val="26"/>
            <w:highlight w:val="white"/>
          </w:rPr>
          <w:delText>of gratification</w:delText>
        </w:r>
      </w:del>
      <w:r>
        <w:rPr>
          <w:sz w:val="26"/>
          <w:szCs w:val="26"/>
          <w:highlight w:val="white"/>
        </w:rPr>
        <w:t xml:space="preserve"> hinted at an increase in their knowledge and passion for </w:t>
      </w:r>
      <w:del w:id="166" w:author="Microsoft Office User" w:date="2022-11-26T18:59:00Z">
        <w:r w:rsidDel="00FD30E4">
          <w:rPr>
            <w:sz w:val="26"/>
            <w:szCs w:val="26"/>
            <w:highlight w:val="white"/>
          </w:rPr>
          <w:delText>mathematics competitions</w:delText>
        </w:r>
      </w:del>
      <w:ins w:id="167" w:author="Microsoft Office User" w:date="2022-11-26T18:59:00Z">
        <w:r w:rsidR="00FD30E4">
          <w:rPr>
            <w:sz w:val="26"/>
            <w:szCs w:val="26"/>
            <w:highlight w:val="white"/>
          </w:rPr>
          <w:t>the subject</w:t>
        </w:r>
      </w:ins>
      <w:r>
        <w:rPr>
          <w:sz w:val="26"/>
          <w:szCs w:val="26"/>
          <w:highlight w:val="white"/>
        </w:rPr>
        <w:t xml:space="preserve">. I also co-founded a </w:t>
      </w:r>
      <w:ins w:id="168" w:author="Microsoft Office User" w:date="2022-11-26T18:59:00Z">
        <w:r w:rsidR="00FD30E4">
          <w:rPr>
            <w:sz w:val="26"/>
            <w:szCs w:val="26"/>
            <w:highlight w:val="white"/>
          </w:rPr>
          <w:t xml:space="preserve">website development </w:t>
        </w:r>
      </w:ins>
      <w:del w:id="169" w:author="Microsoft Office User" w:date="2022-11-26T18:59:00Z">
        <w:r w:rsidDel="00FD30E4">
          <w:rPr>
            <w:sz w:val="26"/>
            <w:szCs w:val="26"/>
            <w:highlight w:val="white"/>
          </w:rPr>
          <w:delText xml:space="preserve">school </w:delText>
        </w:r>
      </w:del>
      <w:ins w:id="170" w:author="Microsoft Office User" w:date="2022-11-26T18:59:00Z">
        <w:r w:rsidR="00FD30E4">
          <w:rPr>
            <w:sz w:val="26"/>
            <w:szCs w:val="26"/>
            <w:highlight w:val="white"/>
          </w:rPr>
          <w:t>club</w:t>
        </w:r>
      </w:ins>
      <w:ins w:id="171" w:author="Microsoft Office User" w:date="2022-11-26T19:00:00Z">
        <w:r w:rsidR="00FD30E4">
          <w:rPr>
            <w:sz w:val="26"/>
            <w:szCs w:val="26"/>
            <w:highlight w:val="white"/>
          </w:rPr>
          <w:t xml:space="preserve"> </w:t>
        </w:r>
      </w:ins>
      <w:del w:id="172" w:author="Microsoft Office User" w:date="2022-11-26T18:59:00Z">
        <w:r w:rsidDel="00FD30E4">
          <w:rPr>
            <w:sz w:val="26"/>
            <w:szCs w:val="26"/>
            <w:highlight w:val="white"/>
          </w:rPr>
          <w:delText xml:space="preserve">club on website development </w:delText>
        </w:r>
      </w:del>
      <w:r>
        <w:rPr>
          <w:sz w:val="26"/>
          <w:szCs w:val="26"/>
          <w:highlight w:val="white"/>
        </w:rPr>
        <w:t xml:space="preserve">after hearing many </w:t>
      </w:r>
      <w:ins w:id="173" w:author="Microsoft Office User" w:date="2022-11-26T19:00:00Z">
        <w:r w:rsidR="00FD30E4">
          <w:rPr>
            <w:sz w:val="26"/>
            <w:szCs w:val="26"/>
            <w:highlight w:val="white"/>
          </w:rPr>
          <w:t xml:space="preserve">admiring </w:t>
        </w:r>
      </w:ins>
      <w:r>
        <w:rPr>
          <w:sz w:val="26"/>
          <w:szCs w:val="26"/>
          <w:highlight w:val="white"/>
        </w:rPr>
        <w:t xml:space="preserve">comments </w:t>
      </w:r>
      <w:del w:id="174" w:author="Microsoft Office User" w:date="2022-11-26T19:00:00Z">
        <w:r w:rsidDel="00FD30E4">
          <w:rPr>
            <w:sz w:val="26"/>
            <w:szCs w:val="26"/>
            <w:highlight w:val="white"/>
          </w:rPr>
          <w:delText xml:space="preserve">of admiration about fascinating </w:delText>
        </w:r>
      </w:del>
      <w:r>
        <w:rPr>
          <w:sz w:val="26"/>
          <w:szCs w:val="26"/>
          <w:highlight w:val="white"/>
        </w:rPr>
        <w:t>websites on the internet</w:t>
      </w:r>
      <w:del w:id="175" w:author="Microsoft Office User" w:date="2022-11-26T19:00:00Z">
        <w:r w:rsidDel="00FD30E4">
          <w:rPr>
            <w:sz w:val="26"/>
            <w:szCs w:val="26"/>
            <w:highlight w:val="white"/>
          </w:rPr>
          <w:delText>,</w:delText>
        </w:r>
      </w:del>
      <w:r>
        <w:rPr>
          <w:sz w:val="26"/>
          <w:szCs w:val="26"/>
          <w:highlight w:val="white"/>
        </w:rPr>
        <w:t xml:space="preserve"> and </w:t>
      </w:r>
      <w:del w:id="176" w:author="Microsoft Office User" w:date="2022-11-26T19:00:00Z">
        <w:r w:rsidDel="00FD30E4">
          <w:rPr>
            <w:sz w:val="26"/>
            <w:szCs w:val="26"/>
            <w:highlight w:val="white"/>
          </w:rPr>
          <w:delText xml:space="preserve">their </w:delText>
        </w:r>
      </w:del>
      <w:ins w:id="177" w:author="Microsoft Office User" w:date="2022-11-26T19:00:00Z">
        <w:r w:rsidR="00FD30E4">
          <w:rPr>
            <w:sz w:val="26"/>
            <w:szCs w:val="26"/>
            <w:highlight w:val="white"/>
          </w:rPr>
          <w:t>the students’</w:t>
        </w:r>
        <w:r w:rsidR="00FD30E4">
          <w:rPr>
            <w:sz w:val="26"/>
            <w:szCs w:val="26"/>
            <w:highlight w:val="white"/>
          </w:rPr>
          <w:t xml:space="preserve"> </w:t>
        </w:r>
      </w:ins>
      <w:r>
        <w:rPr>
          <w:sz w:val="26"/>
          <w:szCs w:val="26"/>
          <w:highlight w:val="white"/>
        </w:rPr>
        <w:t xml:space="preserve">desire to make one themselves. Though I needed to learn new programming languages and concepts, </w:t>
      </w:r>
      <w:del w:id="178" w:author="Microsoft Office User" w:date="2022-11-26T19:00:00Z">
        <w:r w:rsidDel="00FD30E4">
          <w:rPr>
            <w:sz w:val="26"/>
            <w:szCs w:val="26"/>
            <w:highlight w:val="white"/>
          </w:rPr>
          <w:delText xml:space="preserve">I was satisfied with </w:delText>
        </w:r>
      </w:del>
      <w:r>
        <w:rPr>
          <w:sz w:val="26"/>
          <w:szCs w:val="26"/>
          <w:highlight w:val="white"/>
        </w:rPr>
        <w:t>the personal guidance I gave the club members</w:t>
      </w:r>
      <w:ins w:id="179" w:author="Microsoft Office User" w:date="2022-11-26T19:00:00Z">
        <w:r w:rsidR="00FD30E4">
          <w:rPr>
            <w:sz w:val="26"/>
            <w:szCs w:val="26"/>
            <w:highlight w:val="white"/>
          </w:rPr>
          <w:t xml:space="preserve"> </w:t>
        </w:r>
      </w:ins>
      <w:ins w:id="180" w:author="Microsoft Office User" w:date="2022-11-26T19:01:00Z">
        <w:r w:rsidR="00FD30E4">
          <w:rPr>
            <w:sz w:val="26"/>
            <w:szCs w:val="26"/>
            <w:highlight w:val="white"/>
          </w:rPr>
          <w:t>was</w:t>
        </w:r>
      </w:ins>
      <w:ins w:id="181" w:author="Microsoft Office User" w:date="2022-11-26T19:00:00Z">
        <w:r w:rsidR="00FD30E4">
          <w:rPr>
            <w:sz w:val="26"/>
            <w:szCs w:val="26"/>
            <w:highlight w:val="white"/>
          </w:rPr>
          <w:t xml:space="preserve"> worth the </w:t>
        </w:r>
      </w:ins>
      <w:ins w:id="182" w:author="Microsoft Office User" w:date="2022-11-26T19:01:00Z">
        <w:r w:rsidR="00FD30E4">
          <w:rPr>
            <w:sz w:val="26"/>
            <w:szCs w:val="26"/>
            <w:highlight w:val="white"/>
          </w:rPr>
          <w:t>effort.</w:t>
        </w:r>
      </w:ins>
      <w:r>
        <w:rPr>
          <w:sz w:val="26"/>
          <w:szCs w:val="26"/>
          <w:highlight w:val="white"/>
        </w:rPr>
        <w:t xml:space="preserve"> </w:t>
      </w:r>
      <w:del w:id="183" w:author="Microsoft Office User" w:date="2022-11-26T19:01:00Z">
        <w:r w:rsidDel="00FD30E4">
          <w:rPr>
            <w:sz w:val="26"/>
            <w:szCs w:val="26"/>
            <w:highlight w:val="white"/>
          </w:rPr>
          <w:delText>- the knowledge I provided was tailored to their individual goals and intentions for the</w:delText>
        </w:r>
        <w:r w:rsidDel="00FD30E4">
          <w:rPr>
            <w:color w:val="0E101A"/>
            <w:sz w:val="26"/>
            <w:szCs w:val="26"/>
            <w:highlight w:val="white"/>
          </w:rPr>
          <w:delText>ir websites.</w:delText>
        </w:r>
      </w:del>
    </w:p>
    <w:p w14:paraId="0000002F" w14:textId="77777777" w:rsidR="00BE1075" w:rsidRDefault="00000000">
      <w:pPr>
        <w:shd w:val="clear" w:color="auto" w:fill="FFFFFF"/>
        <w:spacing w:after="160"/>
        <w:rPr>
          <w:color w:val="0E101A"/>
          <w:sz w:val="26"/>
          <w:szCs w:val="26"/>
          <w:highlight w:val="white"/>
        </w:rPr>
      </w:pPr>
      <w:r>
        <w:rPr>
          <w:color w:val="0E101A"/>
          <w:sz w:val="26"/>
          <w:szCs w:val="26"/>
          <w:highlight w:val="white"/>
        </w:rPr>
        <w:t xml:space="preserve"> </w:t>
      </w:r>
    </w:p>
    <w:p w14:paraId="00000030" w14:textId="3A0E2350" w:rsidR="00BE1075" w:rsidDel="00FD30E4" w:rsidRDefault="00000000">
      <w:pPr>
        <w:shd w:val="clear" w:color="auto" w:fill="FFFFFF"/>
        <w:spacing w:after="160"/>
        <w:rPr>
          <w:del w:id="184" w:author="Microsoft Office User" w:date="2022-11-26T19:01:00Z"/>
          <w:color w:val="0E101A"/>
          <w:sz w:val="26"/>
          <w:szCs w:val="26"/>
        </w:rPr>
      </w:pPr>
      <w:del w:id="185" w:author="Microsoft Office User" w:date="2022-11-26T19:01:00Z">
        <w:r w:rsidDel="00FD30E4">
          <w:rPr>
            <w:color w:val="0E101A"/>
            <w:sz w:val="26"/>
            <w:szCs w:val="26"/>
            <w:highlight w:val="white"/>
          </w:rPr>
          <w:lastRenderedPageBreak/>
          <w:delText xml:space="preserve">With UC enhancing my academics and knowledge, I hope to continue helping people  get to where they wish, at a greater </w:delText>
        </w:r>
        <w:commentRangeStart w:id="186"/>
        <w:r w:rsidDel="00FD30E4">
          <w:rPr>
            <w:color w:val="0E101A"/>
            <w:sz w:val="26"/>
            <w:szCs w:val="26"/>
            <w:highlight w:val="white"/>
          </w:rPr>
          <w:delText>scale</w:delText>
        </w:r>
      </w:del>
      <w:commentRangeEnd w:id="186"/>
      <w:r w:rsidR="00FD30E4">
        <w:rPr>
          <w:rStyle w:val="CommentReference"/>
        </w:rPr>
        <w:commentReference w:id="186"/>
      </w:r>
      <w:del w:id="187" w:author="Microsoft Office User" w:date="2022-11-26T19:01:00Z">
        <w:r w:rsidDel="00FD30E4">
          <w:rPr>
            <w:color w:val="0E101A"/>
            <w:sz w:val="26"/>
            <w:szCs w:val="26"/>
            <w:highlight w:val="white"/>
          </w:rPr>
          <w:delText>.</w:delText>
        </w:r>
      </w:del>
    </w:p>
    <w:p w14:paraId="4B6D813D" w14:textId="77777777" w:rsidR="00FD30E4" w:rsidRDefault="00FD30E4">
      <w:pPr>
        <w:shd w:val="clear" w:color="auto" w:fill="FFFFFF"/>
        <w:spacing w:after="160"/>
        <w:rPr>
          <w:ins w:id="188" w:author="Microsoft Office User" w:date="2022-11-26T19:01:00Z"/>
          <w:sz w:val="26"/>
          <w:szCs w:val="26"/>
        </w:rPr>
      </w:pPr>
    </w:p>
    <w:p w14:paraId="00000031" w14:textId="77777777" w:rsidR="00BE1075" w:rsidRDefault="00BE1075">
      <w:pPr>
        <w:shd w:val="clear" w:color="auto" w:fill="FFFFFF"/>
        <w:spacing w:after="160"/>
        <w:rPr>
          <w:sz w:val="26"/>
          <w:szCs w:val="26"/>
        </w:rPr>
      </w:pPr>
    </w:p>
    <w:p w14:paraId="500CD391" w14:textId="1436C40F" w:rsidR="00FD30E4" w:rsidRDefault="00FD30E4">
      <w:pPr>
        <w:shd w:val="clear" w:color="auto" w:fill="FFFFFF"/>
        <w:spacing w:after="160"/>
        <w:rPr>
          <w:sz w:val="26"/>
          <w:szCs w:val="26"/>
        </w:rPr>
      </w:pPr>
    </w:p>
    <w:p w14:paraId="140C1FE2" w14:textId="7EBD3807" w:rsidR="00FD30E4" w:rsidRDefault="00FD30E4">
      <w:pPr>
        <w:shd w:val="clear" w:color="auto" w:fill="FFFFFF"/>
        <w:spacing w:after="160"/>
        <w:rPr>
          <w:rFonts w:ascii="Garamond" w:hAnsi="Garamond"/>
          <w:sz w:val="26"/>
          <w:szCs w:val="26"/>
        </w:rPr>
      </w:pPr>
      <w:proofErr w:type="spellStart"/>
      <w:r>
        <w:rPr>
          <w:rFonts w:ascii="Garamond" w:hAnsi="Garamond"/>
          <w:sz w:val="26"/>
          <w:szCs w:val="26"/>
        </w:rPr>
        <w:t>Farrel</w:t>
      </w:r>
      <w:proofErr w:type="spellEnd"/>
      <w:r>
        <w:rPr>
          <w:rFonts w:ascii="Garamond" w:hAnsi="Garamond"/>
          <w:sz w:val="26"/>
          <w:szCs w:val="26"/>
        </w:rPr>
        <w:t xml:space="preserve">, </w:t>
      </w:r>
    </w:p>
    <w:p w14:paraId="1CF889CE" w14:textId="1E114A5B" w:rsidR="00FD30E4" w:rsidRDefault="00FD30E4">
      <w:pPr>
        <w:shd w:val="clear" w:color="auto" w:fill="FFFFFF"/>
        <w:spacing w:after="160"/>
        <w:rPr>
          <w:rFonts w:ascii="Garamond" w:hAnsi="Garamond"/>
          <w:sz w:val="26"/>
          <w:szCs w:val="26"/>
        </w:rPr>
      </w:pPr>
      <w:r>
        <w:rPr>
          <w:rFonts w:ascii="Garamond" w:hAnsi="Garamond"/>
          <w:sz w:val="26"/>
          <w:szCs w:val="26"/>
        </w:rPr>
        <w:t>For this essay, I would focus on the prompt that asks how you developed this talent over time. You mentioned the two in-school projects that demonstrated this talent, but what about its progress? How did you improve on these two activities? Will you be doing more of this? If not, what will you being and how will it be better than your previous work?</w:t>
      </w:r>
      <w:r w:rsidR="00836A90">
        <w:rPr>
          <w:rFonts w:ascii="Garamond" w:hAnsi="Garamond"/>
          <w:sz w:val="26"/>
          <w:szCs w:val="26"/>
        </w:rPr>
        <w:t xml:space="preserve"> What are the lessons that you’ve learned from these projects and how have you incorporated them in current/future projects?</w:t>
      </w:r>
    </w:p>
    <w:p w14:paraId="185E529D" w14:textId="7594046F" w:rsidR="00836A90" w:rsidRDefault="00836A90">
      <w:pPr>
        <w:shd w:val="clear" w:color="auto" w:fill="FFFFFF"/>
        <w:spacing w:after="160"/>
        <w:rPr>
          <w:rFonts w:ascii="Garamond" w:hAnsi="Garamond"/>
          <w:sz w:val="26"/>
          <w:szCs w:val="26"/>
        </w:rPr>
      </w:pPr>
    </w:p>
    <w:p w14:paraId="4A7B0764" w14:textId="5B781861" w:rsidR="00836A90" w:rsidRDefault="00836A90">
      <w:pPr>
        <w:shd w:val="clear" w:color="auto" w:fill="FFFFFF"/>
        <w:spacing w:after="160"/>
        <w:rPr>
          <w:rFonts w:ascii="Garamond" w:hAnsi="Garamond"/>
          <w:sz w:val="26"/>
          <w:szCs w:val="26"/>
        </w:rPr>
      </w:pPr>
      <w:r>
        <w:rPr>
          <w:rFonts w:ascii="Garamond" w:hAnsi="Garamond"/>
          <w:sz w:val="26"/>
          <w:szCs w:val="26"/>
        </w:rPr>
        <w:t>C.G.</w:t>
      </w:r>
    </w:p>
    <w:p w14:paraId="294C269E" w14:textId="77777777" w:rsidR="00836A90" w:rsidRDefault="00836A90">
      <w:pPr>
        <w:shd w:val="clear" w:color="auto" w:fill="FFFFFF"/>
        <w:spacing w:after="160"/>
        <w:rPr>
          <w:rFonts w:ascii="Garamond" w:hAnsi="Garamond"/>
          <w:sz w:val="26"/>
          <w:szCs w:val="26"/>
        </w:rPr>
      </w:pPr>
    </w:p>
    <w:p w14:paraId="3CCE4E34" w14:textId="4F9A717A" w:rsidR="00FD30E4" w:rsidRDefault="00FD30E4">
      <w:pPr>
        <w:shd w:val="clear" w:color="auto" w:fill="FFFFFF"/>
        <w:spacing w:after="160"/>
        <w:rPr>
          <w:rFonts w:ascii="Garamond" w:hAnsi="Garamond"/>
          <w:sz w:val="26"/>
          <w:szCs w:val="26"/>
        </w:rPr>
      </w:pPr>
      <w:r>
        <w:rPr>
          <w:rFonts w:ascii="Garamond" w:hAnsi="Garamond"/>
          <w:sz w:val="26"/>
          <w:szCs w:val="26"/>
        </w:rPr>
        <w:t xml:space="preserve"> </w:t>
      </w:r>
    </w:p>
    <w:p w14:paraId="43449132" w14:textId="77777777" w:rsidR="00FD30E4" w:rsidRPr="00FD30E4" w:rsidRDefault="00FD30E4">
      <w:pPr>
        <w:shd w:val="clear" w:color="auto" w:fill="FFFFFF"/>
        <w:spacing w:after="160"/>
        <w:rPr>
          <w:rFonts w:ascii="Garamond" w:hAnsi="Garamond"/>
          <w:sz w:val="26"/>
          <w:szCs w:val="26"/>
        </w:rPr>
      </w:pPr>
    </w:p>
    <w:sectPr w:rsidR="00FD30E4" w:rsidRPr="00FD30E4">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9" w:author="Microsoft Office User" w:date="2022-11-26T18:26:00Z" w:initials="MOU">
    <w:p w14:paraId="2D749975" w14:textId="77777777" w:rsidR="00F83951" w:rsidRDefault="00F83951" w:rsidP="00177C61">
      <w:r>
        <w:rPr>
          <w:rStyle w:val="CommentReference"/>
        </w:rPr>
        <w:annotationRef/>
      </w:r>
      <w:r>
        <w:rPr>
          <w:sz w:val="20"/>
          <w:szCs w:val="20"/>
        </w:rPr>
        <w:t xml:space="preserve">Example? </w:t>
      </w:r>
    </w:p>
  </w:comment>
  <w:comment w:id="186" w:author="Microsoft Office User" w:date="2022-11-26T19:03:00Z" w:initials="MOU">
    <w:p w14:paraId="35C1C979" w14:textId="77777777" w:rsidR="00FD30E4" w:rsidRDefault="00FD30E4" w:rsidP="008C16D6">
      <w:r>
        <w:rPr>
          <w:rStyle w:val="CommentReference"/>
        </w:rPr>
        <w:annotationRef/>
      </w:r>
      <w:r>
        <w:rPr>
          <w:sz w:val="20"/>
          <w:szCs w:val="20"/>
        </w:rPr>
        <w:t>End with a specific thing that you want to help others with. A tutoring center? A digital platform where people can find the thing they want to learn about and take lessons? What did you learn from the Rubik’s cube and web development projects about your future goals?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749975" w15:done="0"/>
  <w15:commentEx w15:paraId="35C1C9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CD8ED" w16cex:dateUtc="2022-11-26T23:26:00Z"/>
  <w16cex:commentExtensible w16cex:durableId="272CE170" w16cex:dateUtc="2022-11-27T0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749975" w16cid:durableId="272CD8ED"/>
  <w16cid:commentId w16cid:paraId="35C1C979" w16cid:durableId="272CE1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75"/>
    <w:rsid w:val="000F2BFC"/>
    <w:rsid w:val="0058316C"/>
    <w:rsid w:val="005F7BA2"/>
    <w:rsid w:val="00836A90"/>
    <w:rsid w:val="008C4011"/>
    <w:rsid w:val="00BC363C"/>
    <w:rsid w:val="00BE1075"/>
    <w:rsid w:val="00C00333"/>
    <w:rsid w:val="00F006EB"/>
    <w:rsid w:val="00F83951"/>
    <w:rsid w:val="00FD3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558F28"/>
  <w15:docId w15:val="{CC1CD215-B5A1-834F-8FF2-C72193D9B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hd w:val="clear" w:color="auto" w:fill="FFFFFF"/>
      <w:spacing w:before="360" w:after="160"/>
      <w:outlineLvl w:val="1"/>
    </w:pPr>
    <w:rPr>
      <w:rFonts w:ascii="Comic Sans MS" w:eastAsia="Comic Sans MS" w:hAnsi="Comic Sans MS" w:cs="Comic Sans MS"/>
      <w:color w:val="0000FF"/>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5F7BA2"/>
    <w:pPr>
      <w:spacing w:line="240" w:lineRule="auto"/>
    </w:pPr>
  </w:style>
  <w:style w:type="character" w:styleId="CommentReference">
    <w:name w:val="annotation reference"/>
    <w:basedOn w:val="DefaultParagraphFont"/>
    <w:uiPriority w:val="99"/>
    <w:semiHidden/>
    <w:unhideWhenUsed/>
    <w:rsid w:val="00F83951"/>
    <w:rPr>
      <w:sz w:val="16"/>
      <w:szCs w:val="16"/>
    </w:rPr>
  </w:style>
  <w:style w:type="paragraph" w:styleId="CommentText">
    <w:name w:val="annotation text"/>
    <w:basedOn w:val="Normal"/>
    <w:link w:val="CommentTextChar"/>
    <w:uiPriority w:val="99"/>
    <w:semiHidden/>
    <w:unhideWhenUsed/>
    <w:rsid w:val="00F83951"/>
    <w:pPr>
      <w:spacing w:line="240" w:lineRule="auto"/>
    </w:pPr>
    <w:rPr>
      <w:sz w:val="20"/>
      <w:szCs w:val="20"/>
    </w:rPr>
  </w:style>
  <w:style w:type="character" w:customStyle="1" w:styleId="CommentTextChar">
    <w:name w:val="Comment Text Char"/>
    <w:basedOn w:val="DefaultParagraphFont"/>
    <w:link w:val="CommentText"/>
    <w:uiPriority w:val="99"/>
    <w:semiHidden/>
    <w:rsid w:val="00F83951"/>
    <w:rPr>
      <w:sz w:val="20"/>
      <w:szCs w:val="20"/>
    </w:rPr>
  </w:style>
  <w:style w:type="paragraph" w:styleId="CommentSubject">
    <w:name w:val="annotation subject"/>
    <w:basedOn w:val="CommentText"/>
    <w:next w:val="CommentText"/>
    <w:link w:val="CommentSubjectChar"/>
    <w:uiPriority w:val="99"/>
    <w:semiHidden/>
    <w:unhideWhenUsed/>
    <w:rsid w:val="00F83951"/>
    <w:rPr>
      <w:b/>
      <w:bCs/>
    </w:rPr>
  </w:style>
  <w:style w:type="character" w:customStyle="1" w:styleId="CommentSubjectChar">
    <w:name w:val="Comment Subject Char"/>
    <w:basedOn w:val="CommentTextChar"/>
    <w:link w:val="CommentSubject"/>
    <w:uiPriority w:val="99"/>
    <w:semiHidden/>
    <w:rsid w:val="00F839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2022-11-25T15:21:00Z</dcterms:created>
  <dcterms:modified xsi:type="dcterms:W3CDTF">2022-11-27T00:06:00Z</dcterms:modified>
</cp:coreProperties>
</file>