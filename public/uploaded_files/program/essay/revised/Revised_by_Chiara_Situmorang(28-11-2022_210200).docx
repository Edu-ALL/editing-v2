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4C57" w14:textId="53945DCF" w:rsidR="007F2ECA" w:rsidRPr="00793AC2" w:rsidRDefault="00793AC2">
      <w:pPr>
        <w:rPr>
          <w:b/>
          <w:bCs/>
          <w:sz w:val="28"/>
          <w:szCs w:val="28"/>
          <w:u w:val="single"/>
        </w:rPr>
      </w:pPr>
      <w:r w:rsidRPr="00793AC2">
        <w:rPr>
          <w:b/>
          <w:bCs/>
          <w:sz w:val="28"/>
          <w:szCs w:val="28"/>
          <w:u w:val="single"/>
        </w:rPr>
        <w:t>Prompt 8 - Beyond what has already been shared in your application, what do you believe makes you a strong candidate for admissions to the University of California?</w:t>
      </w:r>
      <w:r>
        <w:rPr>
          <w:b/>
          <w:bCs/>
          <w:sz w:val="28"/>
          <w:szCs w:val="28"/>
          <w:u w:val="single"/>
        </w:rPr>
        <w:t xml:space="preserve"> (350 words)</w:t>
      </w:r>
    </w:p>
    <w:p w14:paraId="001B91A9" w14:textId="3CAFC016" w:rsidR="00793AC2" w:rsidRDefault="00793AC2"/>
    <w:p w14:paraId="604280E7" w14:textId="77777777" w:rsidR="00793AC2" w:rsidRPr="00793AC2" w:rsidRDefault="00793AC2" w:rsidP="00F30FCB">
      <w:pPr>
        <w:rPr>
          <w:rFonts w:ascii="Times New Roman" w:eastAsia="Times New Roman" w:hAnsi="Times New Roman" w:cs="Times New Roman"/>
        </w:rPr>
      </w:pPr>
      <w:r w:rsidRPr="00793AC2">
        <w:rPr>
          <w:rFonts w:ascii="Arial" w:eastAsia="Times New Roman" w:hAnsi="Arial" w:cs="Arial"/>
          <w:color w:val="000000"/>
          <w:sz w:val="22"/>
          <w:szCs w:val="22"/>
        </w:rPr>
        <w:t>Growing up, I</w:t>
      </w:r>
      <w:del w:id="0" w:author="Chiara Situmorang" w:date="2022-11-28T20:58:00Z">
        <w:r w:rsidRPr="00793AC2" w:rsidDel="00D8651D">
          <w:rPr>
            <w:rFonts w:ascii="Arial" w:eastAsia="Times New Roman" w:hAnsi="Arial" w:cs="Arial"/>
            <w:color w:val="000000"/>
            <w:sz w:val="22"/>
            <w:szCs w:val="22"/>
          </w:rPr>
          <w:delText>’ve always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loved solving math riddles. I appreciated the fact that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arithmetics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had non-abstract, defined solutions. So when my friend invited me to a competitive programming club called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>, I was instantly interested. I believe it would allow me to pursue my passion for problem-solving from a computer science perspective. As I spent hours in the club learning, laughing, and enduring difficulties, the once-alien environment slowly turned into a place of comfort.</w:t>
      </w:r>
    </w:p>
    <w:p w14:paraId="7257FA74" w14:textId="77777777" w:rsidR="00793AC2" w:rsidRPr="00793AC2" w:rsidRDefault="00793AC2" w:rsidP="00793AC2">
      <w:pPr>
        <w:rPr>
          <w:rFonts w:ascii="Times New Roman" w:eastAsia="Times New Roman" w:hAnsi="Times New Roman" w:cs="Times New Roman"/>
        </w:rPr>
      </w:pPr>
    </w:p>
    <w:p w14:paraId="34301A7E" w14:textId="2D914E33" w:rsidR="00793AC2" w:rsidRPr="00793AC2" w:rsidDel="00DE3B3F" w:rsidRDefault="00793AC2" w:rsidP="00F30FCB">
      <w:pPr>
        <w:rPr>
          <w:del w:id="1" w:author="Microsoft Office User" w:date="2022-11-28T16:50:00Z"/>
          <w:rFonts w:ascii="Times New Roman" w:eastAsia="Times New Roman" w:hAnsi="Times New Roman" w:cs="Times New Roman"/>
        </w:rPr>
      </w:pP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Throughout my journey at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>, I’ve encountered many people and been taught many lessons</w:t>
      </w:r>
      <w:commentRangeStart w:id="2"/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3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del w:id="4" w:author="Microsoft Office User" w:date="2022-11-28T14:09:00Z">
        <w:r w:rsidRPr="0018453A" w:rsidDel="00DB7DDE">
          <w:rPr>
            <w:rFonts w:ascii="Arial" w:eastAsia="Times New Roman" w:hAnsi="Arial" w:cs="Arial"/>
            <w:strike/>
            <w:color w:val="000000"/>
            <w:sz w:val="22"/>
            <w:szCs w:val="22"/>
            <w:rPrChange w:id="5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From the boy </w:delText>
        </w:r>
      </w:del>
      <w:ins w:id="6" w:author="Microsoft Office User" w:date="2022-11-28T14:09:00Z">
        <w:r w:rsidR="00DB7DDE" w:rsidRPr="0018453A">
          <w:rPr>
            <w:rFonts w:ascii="Arial" w:eastAsia="Times New Roman" w:hAnsi="Arial" w:cs="Arial"/>
            <w:strike/>
            <w:color w:val="000000"/>
            <w:sz w:val="22"/>
            <w:szCs w:val="22"/>
            <w:rPrChange w:id="7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As someone </w:t>
        </w:r>
      </w:ins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8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with a twin brother, I learnt </w:t>
      </w:r>
      <w:del w:id="9" w:author="Microsoft Office User" w:date="2022-11-28T14:09:00Z">
        <w:r w:rsidRPr="0018453A" w:rsidDel="00DB7DDE">
          <w:rPr>
            <w:rFonts w:ascii="Arial" w:eastAsia="Times New Roman" w:hAnsi="Arial" w:cs="Arial"/>
            <w:strike/>
            <w:color w:val="000000"/>
            <w:sz w:val="22"/>
            <w:szCs w:val="22"/>
            <w:rPrChange w:id="10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to </w:delText>
        </w:r>
      </w:del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11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not </w:t>
      </w:r>
      <w:ins w:id="12" w:author="Microsoft Office User" w:date="2022-11-28T14:09:00Z">
        <w:r w:rsidR="00DB7DDE" w:rsidRPr="0018453A">
          <w:rPr>
            <w:rFonts w:ascii="Arial" w:eastAsia="Times New Roman" w:hAnsi="Arial" w:cs="Arial"/>
            <w:strike/>
            <w:color w:val="000000"/>
            <w:sz w:val="22"/>
            <w:szCs w:val="22"/>
            <w:rPrChange w:id="13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to </w:t>
        </w:r>
      </w:ins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14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compare myself with others,</w:t>
      </w: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End w:id="2"/>
      <w:r w:rsidR="00887862">
        <w:rPr>
          <w:rStyle w:val="CommentReference"/>
        </w:rPr>
        <w:commentReference w:id="2"/>
      </w: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and from my coaches who helped me hone my </w:t>
      </w:r>
      <w:commentRangeStart w:id="15"/>
      <w:r w:rsidRPr="00793AC2">
        <w:rPr>
          <w:rFonts w:ascii="Arial" w:eastAsia="Times New Roman" w:hAnsi="Arial" w:cs="Arial"/>
          <w:color w:val="000000"/>
          <w:sz w:val="22"/>
          <w:szCs w:val="22"/>
        </w:rPr>
        <w:t>skills</w:t>
      </w:r>
      <w:commentRangeEnd w:id="15"/>
      <w:r w:rsidR="0018453A">
        <w:rPr>
          <w:rStyle w:val="CommentReference"/>
        </w:rPr>
        <w:commentReference w:id="15"/>
      </w:r>
      <w:r w:rsidRPr="00793AC2">
        <w:rPr>
          <w:rFonts w:ascii="Arial" w:eastAsia="Times New Roman" w:hAnsi="Arial" w:cs="Arial"/>
          <w:color w:val="000000"/>
          <w:sz w:val="22"/>
          <w:szCs w:val="22"/>
        </w:rPr>
        <w:t>, I learned to accept criticism and develop a good work ethic. But one of the biggest lessons I learned came from a senior member of the club. Whenever I felt puzzled by one of the coding problems, he’d always tell me, “Start with the most ridiculous solution and see if it works</w:t>
      </w:r>
      <w:ins w:id="16" w:author="Microsoft Office User" w:date="2022-11-28T14:09:00Z">
        <w:r w:rsidR="000F6635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7" w:author="Microsoft Office User" w:date="2022-11-28T14:09:00Z">
        <w:r w:rsidRPr="00793AC2" w:rsidDel="000F6635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8" w:author="Microsoft Office User" w:date="2022-11-28T14:09:00Z">
        <w:r w:rsidR="000F6635">
          <w:rPr>
            <w:rFonts w:ascii="Arial" w:eastAsia="Times New Roman" w:hAnsi="Arial" w:cs="Arial"/>
            <w:color w:val="000000"/>
            <w:sz w:val="22"/>
            <w:szCs w:val="22"/>
          </w:rPr>
          <w:t>Y</w:t>
        </w:r>
      </w:ins>
      <w:del w:id="19" w:author="Microsoft Office User" w:date="2022-11-28T14:09:00Z">
        <w:r w:rsidRPr="00793AC2" w:rsidDel="000F6635">
          <w:rPr>
            <w:rFonts w:ascii="Arial" w:eastAsia="Times New Roman" w:hAnsi="Arial" w:cs="Arial"/>
            <w:color w:val="000000"/>
            <w:sz w:val="22"/>
            <w:szCs w:val="22"/>
          </w:rPr>
          <w:delText>y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ou can always simplify it later.” He’d write programs intentionally </w:t>
      </w:r>
      <w:ins w:id="20" w:author="Microsoft Office User" w:date="2022-11-28T16:44:00Z">
        <w:r w:rsidR="00072034">
          <w:rPr>
            <w:rFonts w:ascii="Arial" w:eastAsia="Times New Roman" w:hAnsi="Arial" w:cs="Arial"/>
            <w:color w:val="000000"/>
            <w:sz w:val="22"/>
            <w:szCs w:val="22"/>
          </w:rPr>
          <w:t xml:space="preserve">by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exceeding the memory limit and </w:t>
      </w:r>
      <w:ins w:id="21" w:author="Microsoft Office User" w:date="2022-11-28T16:44:00Z">
        <w:r w:rsidR="00072034">
          <w:rPr>
            <w:rFonts w:ascii="Arial" w:eastAsia="Times New Roman" w:hAnsi="Arial" w:cs="Arial"/>
            <w:color w:val="000000"/>
            <w:sz w:val="22"/>
            <w:szCs w:val="22"/>
          </w:rPr>
          <w:t xml:space="preserve">later </w:t>
        </w:r>
      </w:ins>
      <w:del w:id="22" w:author="Microsoft Office User" w:date="2022-11-28T16:44:00Z">
        <w:r w:rsidRPr="00793AC2" w:rsidDel="000720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then 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>optimiz</w:t>
      </w:r>
      <w:ins w:id="23" w:author="Microsoft Office User" w:date="2022-11-28T16:44:00Z">
        <w:r w:rsidR="00072034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del w:id="24" w:author="Microsoft Office User" w:date="2022-11-28T16:44:00Z">
        <w:r w:rsidRPr="00793AC2" w:rsidDel="00072034">
          <w:rPr>
            <w:rFonts w:ascii="Arial" w:eastAsia="Times New Roman" w:hAnsi="Arial" w:cs="Arial"/>
            <w:color w:val="000000"/>
            <w:sz w:val="22"/>
            <w:szCs w:val="22"/>
          </w:rPr>
          <w:delText>e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them to shorter, more complex algorithms while guiding me through each step. </w:t>
      </w:r>
      <w:del w:id="25" w:author="Microsoft Office User" w:date="2022-11-28T16:45:00Z">
        <w:r w:rsidRPr="00793AC2" w:rsidDel="00420BE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This </w:delText>
        </w:r>
      </w:del>
      <w:ins w:id="26" w:author="Microsoft Office User" w:date="2022-11-28T16:45:00Z">
        <w:r w:rsidR="00420BE1">
          <w:rPr>
            <w:rFonts w:ascii="Arial" w:eastAsia="Times New Roman" w:hAnsi="Arial" w:cs="Arial"/>
            <w:color w:val="000000"/>
            <w:sz w:val="22"/>
            <w:szCs w:val="22"/>
          </w:rPr>
          <w:t>His method</w:t>
        </w:r>
        <w:r w:rsidR="00420BE1" w:rsidRPr="00793AC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allowed me to understand the logic </w:t>
      </w:r>
      <w:commentRangeStart w:id="27"/>
      <w:r w:rsidRPr="00793AC2">
        <w:rPr>
          <w:rFonts w:ascii="Arial" w:eastAsia="Times New Roman" w:hAnsi="Arial" w:cs="Arial"/>
          <w:color w:val="000000"/>
          <w:sz w:val="22"/>
          <w:szCs w:val="22"/>
        </w:rPr>
        <w:t>behind the solution first and then translate it to more effective methods achieving the same result.</w:t>
      </w:r>
      <w:commentRangeEnd w:id="27"/>
      <w:r w:rsidR="00023170">
        <w:rPr>
          <w:rStyle w:val="CommentReference"/>
        </w:rPr>
        <w:commentReference w:id="27"/>
      </w:r>
      <w:ins w:id="28" w:author="Microsoft Office User" w:date="2022-11-28T16:50:00Z">
        <w:r w:rsidR="00DE3B3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</w:p>
    <w:p w14:paraId="34753269" w14:textId="77777777" w:rsidR="00793AC2" w:rsidRPr="00793AC2" w:rsidDel="00DE3B3F" w:rsidRDefault="00793AC2" w:rsidP="00793AC2">
      <w:pPr>
        <w:rPr>
          <w:del w:id="29" w:author="Microsoft Office User" w:date="2022-11-28T16:50:00Z"/>
          <w:rFonts w:ascii="Times New Roman" w:eastAsia="Times New Roman" w:hAnsi="Times New Roman" w:cs="Times New Roman"/>
        </w:rPr>
      </w:pPr>
    </w:p>
    <w:p w14:paraId="3A71B5DF" w14:textId="77777777" w:rsidR="00DE3B3F" w:rsidRDefault="00793AC2" w:rsidP="00F30FCB">
      <w:pPr>
        <w:rPr>
          <w:ins w:id="30" w:author="Microsoft Office User" w:date="2022-11-28T16:50:00Z"/>
          <w:rFonts w:ascii="Arial" w:eastAsia="Times New Roman" w:hAnsi="Arial" w:cs="Arial"/>
          <w:color w:val="000000"/>
          <w:sz w:val="22"/>
          <w:szCs w:val="22"/>
        </w:rPr>
      </w:pP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The community at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taught me that there was no wrong way of pursuing knowledge, even if it meant using the most random and unconventional methods. </w:t>
      </w:r>
    </w:p>
    <w:p w14:paraId="392D572E" w14:textId="77777777" w:rsidR="00DE3B3F" w:rsidRDefault="00DE3B3F" w:rsidP="00F30FCB">
      <w:pPr>
        <w:rPr>
          <w:ins w:id="31" w:author="Microsoft Office User" w:date="2022-11-28T16:50:00Z"/>
          <w:rFonts w:ascii="Arial" w:eastAsia="Times New Roman" w:hAnsi="Arial" w:cs="Arial"/>
          <w:color w:val="000000"/>
          <w:sz w:val="22"/>
          <w:szCs w:val="22"/>
        </w:rPr>
      </w:pPr>
    </w:p>
    <w:p w14:paraId="0F1BA96F" w14:textId="53DFA27C" w:rsidR="00793AC2" w:rsidRPr="00793AC2" w:rsidRDefault="00793AC2" w:rsidP="00F30FCB">
      <w:pPr>
        <w:rPr>
          <w:rFonts w:ascii="Times New Roman" w:eastAsia="Times New Roman" w:hAnsi="Times New Roman" w:cs="Times New Roman"/>
        </w:rPr>
      </w:pPr>
      <w:del w:id="32" w:author="Microsoft Office User" w:date="2022-11-28T16:50:00Z">
        <w:r w:rsidRPr="00793AC2" w:rsidDel="00DE3B3F">
          <w:rPr>
            <w:rFonts w:ascii="Arial" w:eastAsia="Times New Roman" w:hAnsi="Arial" w:cs="Arial"/>
            <w:color w:val="000000"/>
            <w:sz w:val="22"/>
            <w:szCs w:val="22"/>
          </w:rPr>
          <w:delText>And as</w:delText>
        </w:r>
      </w:del>
      <w:ins w:id="33" w:author="Microsoft Office User" w:date="2022-11-28T16:50:00Z">
        <w:r w:rsidR="00DE3B3F">
          <w:rPr>
            <w:rFonts w:ascii="Arial" w:eastAsia="Times New Roman" w:hAnsi="Arial" w:cs="Arial"/>
            <w:color w:val="000000"/>
            <w:sz w:val="22"/>
            <w:szCs w:val="22"/>
          </w:rPr>
          <w:t>During my time at the club,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I expanded my social circle from late-night practice sessions to partaking in memorable events like camps and field trips, </w:t>
      </w:r>
      <w:del w:id="34" w:author="Microsoft Office User" w:date="2022-11-28T16:50:00Z">
        <w:r w:rsidRPr="00793AC2" w:rsidDel="00DE3B3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</w:delText>
        </w:r>
      </w:del>
      <w:ins w:id="35" w:author="Microsoft Office User" w:date="2022-11-28T16:50:00Z">
        <w:r w:rsidR="00DE3B3F">
          <w:rPr>
            <w:rFonts w:ascii="Arial" w:eastAsia="Times New Roman" w:hAnsi="Arial" w:cs="Arial"/>
            <w:color w:val="000000"/>
            <w:sz w:val="22"/>
            <w:szCs w:val="22"/>
          </w:rPr>
          <w:t>which</w:t>
        </w:r>
        <w:r w:rsidR="00DE3B3F" w:rsidRPr="00793AC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made me appreciate </w:t>
      </w:r>
      <w:del w:id="36" w:author="Microsoft Office User" w:date="2022-11-28T14:11:00Z">
        <w:r w:rsidRPr="00793AC2" w:rsidDel="0086710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more 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the opportunities I had and how privileged I </w:t>
      </w:r>
      <w:ins w:id="37" w:author="Microsoft Office User" w:date="2022-11-28T16:51:00Z">
        <w:r w:rsidR="00D50414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</w:ins>
      <w:del w:id="38" w:author="Microsoft Office User" w:date="2022-11-28T16:51:00Z">
        <w:r w:rsidRPr="00793AC2" w:rsidDel="00D50414">
          <w:rPr>
            <w:rFonts w:ascii="Arial" w:eastAsia="Times New Roman" w:hAnsi="Arial" w:cs="Arial"/>
            <w:color w:val="000000"/>
            <w:sz w:val="22"/>
            <w:szCs w:val="22"/>
          </w:rPr>
          <w:delText>am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to be in an environment where I </w:t>
      </w:r>
      <w:del w:id="39" w:author="Microsoft Office User" w:date="2022-11-28T16:51:00Z">
        <w:r w:rsidRPr="00793AC2" w:rsidDel="00D5041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can </w:delText>
        </w:r>
      </w:del>
      <w:ins w:id="40" w:author="Microsoft Office User" w:date="2022-11-28T16:51:00Z">
        <w:r w:rsidR="00D50414">
          <w:rPr>
            <w:rFonts w:ascii="Arial" w:eastAsia="Times New Roman" w:hAnsi="Arial" w:cs="Arial"/>
            <w:color w:val="000000"/>
            <w:sz w:val="22"/>
            <w:szCs w:val="22"/>
          </w:rPr>
          <w:t>could</w:t>
        </w:r>
        <w:r w:rsidR="00D50414" w:rsidRPr="00793AC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learn alongside other enthusiastic students, </w:t>
      </w:r>
      <w:commentRangeStart w:id="41"/>
      <w:r w:rsidRPr="00793AC2">
        <w:rPr>
          <w:rFonts w:ascii="Arial" w:eastAsia="Times New Roman" w:hAnsi="Arial" w:cs="Arial"/>
          <w:color w:val="000000"/>
          <w:sz w:val="22"/>
          <w:szCs w:val="22"/>
        </w:rPr>
        <w:t>enhancing my growth and long term development in programming. </w:t>
      </w:r>
    </w:p>
    <w:p w14:paraId="333FBF26" w14:textId="77777777" w:rsidR="00793AC2" w:rsidRPr="00793AC2" w:rsidRDefault="00793AC2" w:rsidP="00793AC2">
      <w:pPr>
        <w:rPr>
          <w:rFonts w:ascii="Times New Roman" w:eastAsia="Times New Roman" w:hAnsi="Times New Roman" w:cs="Times New Roman"/>
        </w:rPr>
      </w:pPr>
    </w:p>
    <w:commentRangeEnd w:id="41"/>
    <w:p w14:paraId="2F94D4A5" w14:textId="77777777" w:rsidR="00793AC2" w:rsidRPr="00793AC2" w:rsidRDefault="00D50414" w:rsidP="00F30FCB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41"/>
      </w:r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At UC, I’m eager to host community events, hackathons, and mentoring programs for others </w:t>
      </w:r>
      <w:commentRangeStart w:id="42"/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>including underprivileged children to help them experience the fun of programming</w:t>
      </w:r>
      <w:commentRangeEnd w:id="42"/>
      <w:r w:rsidR="009F6FF8">
        <w:rPr>
          <w:rStyle w:val="CommentReference"/>
        </w:rPr>
        <w:commentReference w:id="42"/>
      </w:r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, just like </w:t>
      </w:r>
      <w:proofErr w:type="spellStart"/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did for me. </w:t>
      </w:r>
    </w:p>
    <w:p w14:paraId="7BAE8E7C" w14:textId="77777777" w:rsidR="00793AC2" w:rsidRPr="00793AC2" w:rsidRDefault="00793AC2" w:rsidP="00793AC2">
      <w:pPr>
        <w:rPr>
          <w:rFonts w:ascii="Times New Roman" w:eastAsia="Times New Roman" w:hAnsi="Times New Roman" w:cs="Times New Roman"/>
        </w:rPr>
      </w:pPr>
    </w:p>
    <w:p w14:paraId="3D68CE9B" w14:textId="1434BF40" w:rsidR="00793AC2" w:rsidRDefault="00E83C99">
      <w:pPr>
        <w:rPr>
          <w:ins w:id="43" w:author="Microsoft Office User" w:date="2022-11-28T17:28:00Z"/>
        </w:rPr>
      </w:pPr>
      <w:ins w:id="44" w:author="Microsoft Office User" w:date="2022-11-28T14:19:00Z">
        <w:r>
          <w:t>35</w:t>
        </w:r>
        <w:r w:rsidR="00FD155B">
          <w:t xml:space="preserve"> min</w:t>
        </w:r>
      </w:ins>
    </w:p>
    <w:p w14:paraId="7EAAE161" w14:textId="77777777" w:rsidR="00051673" w:rsidRDefault="00051673">
      <w:pPr>
        <w:rPr>
          <w:ins w:id="45" w:author="Microsoft Office User" w:date="2022-11-28T17:28:00Z"/>
        </w:rPr>
      </w:pPr>
    </w:p>
    <w:p w14:paraId="61E58359" w14:textId="77777777" w:rsidR="003F26E6" w:rsidRDefault="005C2C8D">
      <w:pPr>
        <w:rPr>
          <w:color w:val="2F5496" w:themeColor="accent1" w:themeShade="BF"/>
        </w:rPr>
      </w:pPr>
      <w:r w:rsidRPr="00920D03">
        <w:rPr>
          <w:color w:val="2F5496" w:themeColor="accent1" w:themeShade="BF"/>
        </w:rPr>
        <w:t xml:space="preserve">Although this prompt is open-ended, I suggest to focus on two or three qualities that make you a unique candidate. </w:t>
      </w:r>
      <w:r w:rsidR="00A36FD8" w:rsidRPr="00920D03">
        <w:rPr>
          <w:color w:val="2F5496" w:themeColor="accent1" w:themeShade="BF"/>
        </w:rPr>
        <w:t xml:space="preserve">Basically, how would you like them to perceive you? Your content then should reiterate and construct the image </w:t>
      </w:r>
      <w:r w:rsidR="000E314F" w:rsidRPr="00920D03">
        <w:rPr>
          <w:color w:val="2F5496" w:themeColor="accent1" w:themeShade="BF"/>
        </w:rPr>
        <w:t xml:space="preserve">you want to convey. </w:t>
      </w:r>
    </w:p>
    <w:p w14:paraId="66536A1B" w14:textId="77777777" w:rsidR="003F26E6" w:rsidRDefault="003F26E6">
      <w:pPr>
        <w:rPr>
          <w:color w:val="2F5496" w:themeColor="accent1" w:themeShade="BF"/>
        </w:rPr>
      </w:pPr>
    </w:p>
    <w:p w14:paraId="650A8EBE" w14:textId="0DD101A0" w:rsidR="000E314F" w:rsidRPr="00920D03" w:rsidRDefault="000E314F">
      <w:pPr>
        <w:rPr>
          <w:color w:val="2F5496" w:themeColor="accent1" w:themeShade="BF"/>
        </w:rPr>
      </w:pPr>
      <w:r w:rsidRPr="00920D03">
        <w:rPr>
          <w:color w:val="2F5496" w:themeColor="accent1" w:themeShade="BF"/>
        </w:rPr>
        <w:t xml:space="preserve">Think about a quality, a value, or personality trait that you gained from joining </w:t>
      </w:r>
      <w:proofErr w:type="spellStart"/>
      <w:r w:rsidRPr="00920D03">
        <w:rPr>
          <w:color w:val="2F5496" w:themeColor="accent1" w:themeShade="BF"/>
        </w:rPr>
        <w:t>Kokocoder</w:t>
      </w:r>
      <w:proofErr w:type="spellEnd"/>
      <w:r w:rsidRPr="00920D03">
        <w:rPr>
          <w:color w:val="2F5496" w:themeColor="accent1" w:themeShade="BF"/>
        </w:rPr>
        <w:t xml:space="preserve">. Use your activity at that club to </w:t>
      </w:r>
      <w:r w:rsidR="0016714D" w:rsidRPr="00920D03">
        <w:rPr>
          <w:color w:val="2F5496" w:themeColor="accent1" w:themeShade="BF"/>
        </w:rPr>
        <w:t xml:space="preserve">show why </w:t>
      </w:r>
      <w:r w:rsidR="0064540A">
        <w:rPr>
          <w:color w:val="2F5496" w:themeColor="accent1" w:themeShade="BF"/>
        </w:rPr>
        <w:t xml:space="preserve">that </w:t>
      </w:r>
      <w:r w:rsidR="0016714D" w:rsidRPr="00920D03">
        <w:rPr>
          <w:color w:val="2F5496" w:themeColor="accent1" w:themeShade="BF"/>
        </w:rPr>
        <w:t xml:space="preserve">would be an asset to the UC school. </w:t>
      </w:r>
    </w:p>
    <w:p w14:paraId="6C14BA2C" w14:textId="77777777" w:rsidR="0006032C" w:rsidRPr="00920D03" w:rsidRDefault="0006032C">
      <w:pPr>
        <w:rPr>
          <w:color w:val="2F5496" w:themeColor="accent1" w:themeShade="BF"/>
        </w:rPr>
      </w:pPr>
    </w:p>
    <w:p w14:paraId="72370EFD" w14:textId="4CB74E7E" w:rsidR="0006032C" w:rsidRPr="00920D03" w:rsidRDefault="0006032C">
      <w:pPr>
        <w:rPr>
          <w:color w:val="2F5496" w:themeColor="accent1" w:themeShade="BF"/>
        </w:rPr>
      </w:pPr>
      <w:r w:rsidRPr="00920D03">
        <w:rPr>
          <w:color w:val="2F5496" w:themeColor="accent1" w:themeShade="BF"/>
        </w:rPr>
        <w:t>Rather than the structure you have now, I think your narrative can work better by following this outline:</w:t>
      </w:r>
    </w:p>
    <w:p w14:paraId="4546EB22" w14:textId="77777777" w:rsidR="0006032C" w:rsidRPr="00920D03" w:rsidRDefault="0006032C">
      <w:pPr>
        <w:rPr>
          <w:color w:val="2F5496" w:themeColor="accent1" w:themeShade="BF"/>
        </w:rPr>
      </w:pPr>
    </w:p>
    <w:p w14:paraId="2F4B1B21" w14:textId="3056E13C" w:rsidR="0006032C" w:rsidRPr="006D0EB2" w:rsidRDefault="0006032C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6D0EB2">
        <w:rPr>
          <w:color w:val="2F5496" w:themeColor="accent1" w:themeShade="BF"/>
        </w:rPr>
        <w:lastRenderedPageBreak/>
        <w:t>1</w:t>
      </w:r>
      <w:r w:rsidRPr="006D0EB2">
        <w:rPr>
          <w:color w:val="2F5496" w:themeColor="accent1" w:themeShade="BF"/>
          <w:vertAlign w:val="superscript"/>
        </w:rPr>
        <w:t>st</w:t>
      </w:r>
      <w:r w:rsidRPr="006D0EB2">
        <w:rPr>
          <w:color w:val="2F5496" w:themeColor="accent1" w:themeShade="BF"/>
        </w:rPr>
        <w:t xml:space="preserve"> paragraph: Your intro </w:t>
      </w:r>
      <w:r w:rsidR="00B93552">
        <w:rPr>
          <w:color w:val="2F5496" w:themeColor="accent1" w:themeShade="BF"/>
        </w:rPr>
        <w:t>revealed</w:t>
      </w:r>
      <w:r w:rsidRPr="006D0EB2">
        <w:rPr>
          <w:color w:val="2F5496" w:themeColor="accent1" w:themeShade="BF"/>
        </w:rPr>
        <w:t xml:space="preserve"> who you are pre-</w:t>
      </w:r>
      <w:proofErr w:type="spellStart"/>
      <w:r w:rsidRPr="006D0EB2">
        <w:rPr>
          <w:color w:val="2F5496" w:themeColor="accent1" w:themeShade="BF"/>
        </w:rPr>
        <w:t>Kokocoder</w:t>
      </w:r>
      <w:proofErr w:type="spellEnd"/>
      <w:r w:rsidRPr="006D0EB2">
        <w:rPr>
          <w:color w:val="2F5496" w:themeColor="accent1" w:themeShade="BF"/>
        </w:rPr>
        <w:t>: You are a rational person who love defined solutions. Maybe you can also include how you’re the conventional type who enjoy using by-the-book approach.</w:t>
      </w:r>
    </w:p>
    <w:p w14:paraId="1558B5CD" w14:textId="322EA69C" w:rsidR="0006032C" w:rsidRPr="006D0EB2" w:rsidRDefault="0006032C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6D0EB2">
        <w:rPr>
          <w:color w:val="2F5496" w:themeColor="accent1" w:themeShade="BF"/>
        </w:rPr>
        <w:t>2</w:t>
      </w:r>
      <w:r w:rsidRPr="006D0EB2">
        <w:rPr>
          <w:color w:val="2F5496" w:themeColor="accent1" w:themeShade="BF"/>
          <w:vertAlign w:val="superscript"/>
        </w:rPr>
        <w:t>nd</w:t>
      </w:r>
      <w:r w:rsidRPr="006D0EB2">
        <w:rPr>
          <w:color w:val="2F5496" w:themeColor="accent1" w:themeShade="BF"/>
        </w:rPr>
        <w:t xml:space="preserve"> paragraph: After joining </w:t>
      </w:r>
      <w:proofErr w:type="spellStart"/>
      <w:r w:rsidRPr="006D0EB2">
        <w:rPr>
          <w:color w:val="2F5496" w:themeColor="accent1" w:themeShade="BF"/>
        </w:rPr>
        <w:t>Kokocoder</w:t>
      </w:r>
      <w:proofErr w:type="spellEnd"/>
      <w:r w:rsidRPr="006D0EB2">
        <w:rPr>
          <w:color w:val="2F5496" w:themeColor="accent1" w:themeShade="BF"/>
        </w:rPr>
        <w:t xml:space="preserve">, you met your senior who was your complete opposite. You became intrigued about his </w:t>
      </w:r>
      <w:r w:rsidR="00204744" w:rsidRPr="006D0EB2">
        <w:rPr>
          <w:color w:val="2F5496" w:themeColor="accent1" w:themeShade="BF"/>
        </w:rPr>
        <w:t xml:space="preserve">approach towards life: he was daring, creative, and intelligent. He mentored and showed you how </w:t>
      </w:r>
      <w:r w:rsidR="006D0EB2" w:rsidRPr="006D0EB2">
        <w:rPr>
          <w:color w:val="2F5496" w:themeColor="accent1" w:themeShade="BF"/>
        </w:rPr>
        <w:t>to solve coding problems, and after applying his method, you realized that “</w:t>
      </w:r>
      <w:r w:rsidR="006D0EB2" w:rsidRPr="006D0EB2">
        <w:rPr>
          <w:rFonts w:eastAsia="Times New Roman" w:cs="Arial"/>
          <w:color w:val="2F5496" w:themeColor="accent1" w:themeShade="BF"/>
        </w:rPr>
        <w:t>there was no wrong way of pursuing knowledge, even if it meant using the most random and unconventional methods.”</w:t>
      </w:r>
      <w:r w:rsidR="005445D3">
        <w:rPr>
          <w:rFonts w:eastAsia="Times New Roman" w:cs="Arial"/>
          <w:color w:val="2F5496" w:themeColor="accent1" w:themeShade="BF"/>
        </w:rPr>
        <w:t xml:space="preserve"> After learning to be mor</w:t>
      </w:r>
      <w:r w:rsidR="00B93552">
        <w:rPr>
          <w:rFonts w:eastAsia="Times New Roman" w:cs="Arial"/>
          <w:color w:val="2F5496" w:themeColor="accent1" w:themeShade="BF"/>
        </w:rPr>
        <w:t xml:space="preserve">e open-minded and creative, </w:t>
      </w:r>
      <w:r w:rsidR="005445D3">
        <w:rPr>
          <w:rFonts w:eastAsia="Times New Roman" w:cs="Arial"/>
          <w:color w:val="2F5496" w:themeColor="accent1" w:themeShade="BF"/>
        </w:rPr>
        <w:t xml:space="preserve">you were able to solve other problems (your relationship with your twin improved, perhaps? Or other life problems) </w:t>
      </w:r>
      <w:r w:rsidR="006D0EB2">
        <w:rPr>
          <w:rFonts w:eastAsia="Times New Roman" w:cs="Arial"/>
          <w:color w:val="2F5496" w:themeColor="accent1" w:themeShade="BF"/>
        </w:rPr>
        <w:t xml:space="preserve"> </w:t>
      </w:r>
    </w:p>
    <w:p w14:paraId="47DC3BEE" w14:textId="33CBB379" w:rsidR="006D0EB2" w:rsidRPr="007B7733" w:rsidRDefault="006D0EB2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6D0EB2">
        <w:rPr>
          <w:rFonts w:eastAsia="Times New Roman" w:cs="Arial"/>
          <w:color w:val="2F5496" w:themeColor="accent1" w:themeShade="BF"/>
        </w:rPr>
        <w:t>3</w:t>
      </w:r>
      <w:r w:rsidRPr="006D0EB2">
        <w:rPr>
          <w:rFonts w:eastAsia="Times New Roman" w:cs="Arial"/>
          <w:color w:val="2F5496" w:themeColor="accent1" w:themeShade="BF"/>
          <w:vertAlign w:val="superscript"/>
        </w:rPr>
        <w:t>rd</w:t>
      </w:r>
      <w:r w:rsidRPr="006D0EB2">
        <w:rPr>
          <w:rFonts w:eastAsia="Times New Roman" w:cs="Arial"/>
          <w:color w:val="2F5496" w:themeColor="accent1" w:themeShade="BF"/>
        </w:rPr>
        <w:t xml:space="preserve"> paragraph: </w:t>
      </w:r>
      <w:r w:rsidR="008F6545">
        <w:rPr>
          <w:rFonts w:eastAsia="Times New Roman" w:cs="Arial"/>
          <w:color w:val="2F5496" w:themeColor="accent1" w:themeShade="BF"/>
        </w:rPr>
        <w:t>The club also help</w:t>
      </w:r>
      <w:r w:rsidR="003F26E6">
        <w:rPr>
          <w:rFonts w:eastAsia="Times New Roman" w:cs="Arial"/>
          <w:color w:val="2F5496" w:themeColor="accent1" w:themeShade="BF"/>
        </w:rPr>
        <w:t>ed</w:t>
      </w:r>
      <w:r w:rsidR="008F6545">
        <w:rPr>
          <w:rFonts w:eastAsia="Times New Roman" w:cs="Arial"/>
          <w:color w:val="2F5496" w:themeColor="accent1" w:themeShade="BF"/>
        </w:rPr>
        <w:t xml:space="preserve"> you hone your interpersonal skills. Before the club, you </w:t>
      </w:r>
      <w:r w:rsidR="007B7733">
        <w:rPr>
          <w:rFonts w:eastAsia="Times New Roman" w:cs="Arial"/>
          <w:color w:val="2F5496" w:themeColor="accent1" w:themeShade="BF"/>
        </w:rPr>
        <w:t>might be someone who’s (</w:t>
      </w:r>
      <w:r w:rsidR="007B7733" w:rsidRPr="003F26E6">
        <w:rPr>
          <w:rFonts w:eastAsia="Times New Roman" w:cs="Arial"/>
          <w:b/>
          <w:color w:val="2F5496" w:themeColor="accent1" w:themeShade="BF"/>
        </w:rPr>
        <w:t>insert personality pre-club</w:t>
      </w:r>
      <w:r w:rsidR="007B7733">
        <w:rPr>
          <w:rFonts w:eastAsia="Times New Roman" w:cs="Arial"/>
          <w:color w:val="2F5496" w:themeColor="accent1" w:themeShade="BF"/>
        </w:rPr>
        <w:t xml:space="preserve">), but after meeting like-minded people, you became more grateful, expressive, and so on </w:t>
      </w:r>
    </w:p>
    <w:p w14:paraId="2152F7A8" w14:textId="64DAC796" w:rsidR="007B7733" w:rsidRPr="00DA1F8E" w:rsidRDefault="007B7733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rPr>
          <w:rFonts w:eastAsia="Times New Roman" w:cs="Arial"/>
          <w:color w:val="2F5496" w:themeColor="accent1" w:themeShade="BF"/>
        </w:rPr>
        <w:t xml:space="preserve">Ending: </w:t>
      </w:r>
      <w:r w:rsidR="001C6B85">
        <w:rPr>
          <w:rFonts w:eastAsia="Times New Roman" w:cs="Arial"/>
          <w:color w:val="2F5496" w:themeColor="accent1" w:themeShade="BF"/>
        </w:rPr>
        <w:t>provide insight into how your newfound strength or skills will help you inch closer toward your goal as a programmer and how you want to host commun</w:t>
      </w:r>
      <w:r w:rsidR="00292C45">
        <w:rPr>
          <w:rFonts w:eastAsia="Times New Roman" w:cs="Arial"/>
          <w:color w:val="2F5496" w:themeColor="accent1" w:themeShade="BF"/>
        </w:rPr>
        <w:t xml:space="preserve">ity events to inspire others who love programming as much as you do. </w:t>
      </w:r>
    </w:p>
    <w:p w14:paraId="548EC548" w14:textId="77777777" w:rsidR="00DA1F8E" w:rsidRDefault="00DA1F8E" w:rsidP="00DA1F8E">
      <w:pPr>
        <w:rPr>
          <w:color w:val="2F5496" w:themeColor="accent1" w:themeShade="BF"/>
        </w:rPr>
      </w:pPr>
    </w:p>
    <w:p w14:paraId="7CC41A6A" w14:textId="46CA0041" w:rsidR="00DA1F8E" w:rsidRDefault="00DA1F8E" w:rsidP="00DA1F8E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Make sure to utilize this prompt to highlight any skill/value/personality traits that you haven’t mentioned in your other essays. The key here is to show yourself as a unique candidate who will enrich the diverse pool at UC. </w:t>
      </w:r>
    </w:p>
    <w:p w14:paraId="70F4EF37" w14:textId="77777777" w:rsidR="00920D03" w:rsidRDefault="00920D03" w:rsidP="00DA1F8E">
      <w:pPr>
        <w:rPr>
          <w:color w:val="2F5496" w:themeColor="accent1" w:themeShade="BF"/>
        </w:rPr>
      </w:pPr>
    </w:p>
    <w:p w14:paraId="543BCE40" w14:textId="78BE922B" w:rsidR="00027643" w:rsidRDefault="003F26E6">
      <w:pPr>
        <w:rPr>
          <w:color w:val="2F5496" w:themeColor="accent1" w:themeShade="BF"/>
        </w:rPr>
      </w:pPr>
      <w:r>
        <w:rPr>
          <w:color w:val="2F5496" w:themeColor="accent1" w:themeShade="BF"/>
        </w:rPr>
        <w:t>Good luck!</w:t>
      </w:r>
    </w:p>
    <w:p w14:paraId="291A8073" w14:textId="41FA6605" w:rsidR="003F26E6" w:rsidRDefault="003F26E6">
      <w:r>
        <w:rPr>
          <w:color w:val="2F5496" w:themeColor="accent1" w:themeShade="BF"/>
        </w:rPr>
        <w:t>Melinda</w:t>
      </w:r>
    </w:p>
    <w:p w14:paraId="15644F2F" w14:textId="77777777" w:rsidR="00027643" w:rsidRDefault="00027643"/>
    <w:sectPr w:rsidR="00027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crosoft Office User" w:date="2022-11-28T16:41:00Z" w:initials="MOU">
    <w:p w14:paraId="55526849" w14:textId="12908BC6" w:rsidR="00887862" w:rsidRDefault="00887862">
      <w:pPr>
        <w:pStyle w:val="CommentText"/>
      </w:pPr>
      <w:r>
        <w:rPr>
          <w:rStyle w:val="CommentReference"/>
        </w:rPr>
        <w:annotationRef/>
      </w:r>
      <w:r>
        <w:t>This bit might be irrelevant to your story as there’s no context about how</w:t>
      </w:r>
      <w:r w:rsidR="0018453A">
        <w:t xml:space="preserve"> you learn this at the club. </w:t>
      </w:r>
    </w:p>
  </w:comment>
  <w:comment w:id="15" w:author="Microsoft Office User" w:date="2022-11-28T16:43:00Z" w:initials="MOU">
    <w:p w14:paraId="4E4ED424" w14:textId="4BB5088B" w:rsidR="0018453A" w:rsidRDefault="0018453A">
      <w:pPr>
        <w:pStyle w:val="CommentText"/>
      </w:pPr>
      <w:r>
        <w:rPr>
          <w:rStyle w:val="CommentReference"/>
        </w:rPr>
        <w:annotationRef/>
      </w:r>
      <w:r w:rsidR="00AD626E">
        <w:t xml:space="preserve">Coding skills? Or are there other skills? </w:t>
      </w:r>
    </w:p>
  </w:comment>
  <w:comment w:id="27" w:author="Microsoft Office User" w:date="2022-11-28T16:46:00Z" w:initials="MOU">
    <w:p w14:paraId="4E0B7E65" w14:textId="77777777" w:rsidR="00D8651D" w:rsidRDefault="00023170" w:rsidP="00DE26D9">
      <w:r>
        <w:rPr>
          <w:rStyle w:val="CommentReference"/>
        </w:rPr>
        <w:annotationRef/>
      </w:r>
      <w:r w:rsidR="00D8651D">
        <w:t>You can be more explicit here. Is this limited to coding or have you applied his method onto other subjects as well?</w:t>
      </w:r>
      <w:r w:rsidR="00D8651D">
        <w:cr/>
      </w:r>
      <w:r w:rsidR="00D8651D">
        <w:cr/>
        <w:t>What did it teach you (think values or personality strength)?</w:t>
      </w:r>
      <w:r w:rsidR="00D8651D">
        <w:cr/>
        <w:t>Did you become more creative/courageous/hard-working?</w:t>
      </w:r>
      <w:r w:rsidR="00D8651D">
        <w:cr/>
        <w:t xml:space="preserve">Note down one or two clear strengths that you gained from working with this senior. </w:t>
      </w:r>
    </w:p>
  </w:comment>
  <w:comment w:id="41" w:author="Microsoft Office User" w:date="2022-11-28T16:51:00Z" w:initials="MOU">
    <w:p w14:paraId="759E3FF3" w14:textId="0F6CBFA5" w:rsidR="00D50414" w:rsidRDefault="00D50414">
      <w:pPr>
        <w:pStyle w:val="CommentText"/>
      </w:pPr>
      <w:r>
        <w:rPr>
          <w:rStyle w:val="CommentReference"/>
        </w:rPr>
        <w:annotationRef/>
      </w:r>
      <w:r>
        <w:t xml:space="preserve">This reflection will work better if you correlate </w:t>
      </w:r>
      <w:r w:rsidR="00B6400E">
        <w:t xml:space="preserve">what you gained from the club and how you’re going to use this skills. </w:t>
      </w:r>
    </w:p>
    <w:p w14:paraId="01EFE9A8" w14:textId="77777777" w:rsidR="00B6400E" w:rsidRDefault="00B6400E">
      <w:pPr>
        <w:pStyle w:val="CommentText"/>
      </w:pPr>
      <w:r>
        <w:t xml:space="preserve">As of now, the ending for this paragraph is too general/vague. </w:t>
      </w:r>
    </w:p>
    <w:p w14:paraId="12E479A3" w14:textId="77777777" w:rsidR="00B6400E" w:rsidRDefault="00B6400E">
      <w:pPr>
        <w:pStyle w:val="CommentText"/>
      </w:pPr>
    </w:p>
    <w:p w14:paraId="7C7A858C" w14:textId="77777777" w:rsidR="00B6400E" w:rsidRDefault="0018569D">
      <w:pPr>
        <w:pStyle w:val="CommentText"/>
      </w:pPr>
      <w:r>
        <w:t xml:space="preserve">What you can state instead is how working with these students helped you become more </w:t>
      </w:r>
      <w:r w:rsidRPr="0018569D">
        <w:rPr>
          <w:i/>
        </w:rPr>
        <w:t>open minded, collaborative, or other interpersonal skills.</w:t>
      </w:r>
      <w:r>
        <w:t xml:space="preserve"> </w:t>
      </w:r>
    </w:p>
    <w:p w14:paraId="43A5870A" w14:textId="77777777" w:rsidR="0018569D" w:rsidRDefault="0018569D">
      <w:pPr>
        <w:pStyle w:val="CommentText"/>
      </w:pPr>
    </w:p>
    <w:p w14:paraId="45696330" w14:textId="548E38DB" w:rsidR="0018569D" w:rsidRDefault="0018569D">
      <w:pPr>
        <w:pStyle w:val="CommentText"/>
      </w:pPr>
      <w:r>
        <w:t>Another good ide</w:t>
      </w:r>
      <w:r w:rsidR="002E0EFC">
        <w:t>a is to talk about an anecdote of how working with like minded individuals drove you to become more expressive</w:t>
      </w:r>
      <w:r w:rsidR="00BC1E1F">
        <w:t xml:space="preserve"> (anything that can add to your identity or unique skillset) </w:t>
      </w:r>
    </w:p>
  </w:comment>
  <w:comment w:id="42" w:author="Microsoft Office User" w:date="2022-11-28T16:58:00Z" w:initials="MOU">
    <w:p w14:paraId="6E8A9363" w14:textId="77777777" w:rsidR="008A4BF3" w:rsidRDefault="009F6FF8">
      <w:pPr>
        <w:pStyle w:val="CommentText"/>
      </w:pPr>
      <w:r>
        <w:rPr>
          <w:rStyle w:val="CommentReference"/>
        </w:rPr>
        <w:annotationRef/>
      </w:r>
      <w:r w:rsidR="008A4BF3">
        <w:t xml:space="preserve">If you decide to include this goal, make sure the readers understand where you’re coming from. </w:t>
      </w:r>
    </w:p>
    <w:p w14:paraId="55452BA2" w14:textId="77777777" w:rsidR="00017217" w:rsidRDefault="00017217">
      <w:pPr>
        <w:pStyle w:val="CommentText"/>
      </w:pPr>
    </w:p>
    <w:p w14:paraId="4825D545" w14:textId="77777777" w:rsidR="00017217" w:rsidRDefault="00017217">
      <w:pPr>
        <w:pStyle w:val="CommentText"/>
        <w:rPr>
          <w:i/>
        </w:rPr>
      </w:pPr>
      <w:r>
        <w:t xml:space="preserve">For instance, you can mention how </w:t>
      </w:r>
      <w:r w:rsidRPr="00017217">
        <w:rPr>
          <w:i/>
        </w:rPr>
        <w:t xml:space="preserve">there are many underprivileged children who want to learn programming but unable to do so. Thus, you want to be a mentor to them so that they can also experience the joy of programming, just like how your club has done for you. </w:t>
      </w:r>
    </w:p>
    <w:p w14:paraId="6E7380BF" w14:textId="77777777" w:rsidR="00A263FA" w:rsidRDefault="00A263FA">
      <w:pPr>
        <w:pStyle w:val="CommentText"/>
        <w:rPr>
          <w:i/>
        </w:rPr>
      </w:pPr>
    </w:p>
    <w:p w14:paraId="477C4385" w14:textId="6CC4C80F" w:rsidR="00A263FA" w:rsidRPr="00A263FA" w:rsidRDefault="00A263FA">
      <w:pPr>
        <w:pStyle w:val="CommentText"/>
      </w:pPr>
      <w:r>
        <w:t>Also, I am a bit confused on how you want to create mentoring programs for underprivileged children at UC. Do you mean you want to help American children</w:t>
      </w:r>
      <w:r w:rsidR="00027643">
        <w:t xml:space="preserve"> (during your study)</w:t>
      </w:r>
      <w:r>
        <w:t xml:space="preserve"> or Indonesian children</w:t>
      </w:r>
      <w:r w:rsidR="00027643">
        <w:t xml:space="preserve"> (after graduation)?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526849" w15:done="0"/>
  <w15:commentEx w15:paraId="4E4ED424" w15:done="0"/>
  <w15:commentEx w15:paraId="4E0B7E65" w15:done="0"/>
  <w15:commentEx w15:paraId="45696330" w15:done="0"/>
  <w15:commentEx w15:paraId="477C43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526849" w16cid:durableId="272F9F31"/>
  <w16cid:commentId w16cid:paraId="4E4ED424" w16cid:durableId="272F9F32"/>
  <w16cid:commentId w16cid:paraId="4E0B7E65" w16cid:durableId="272F9F33"/>
  <w16cid:commentId w16cid:paraId="45696330" w16cid:durableId="272F9F34"/>
  <w16cid:commentId w16cid:paraId="477C4385" w16cid:durableId="272F9F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9749D"/>
    <w:multiLevelType w:val="hybridMultilevel"/>
    <w:tmpl w:val="E4BA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13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C2"/>
    <w:rsid w:val="00017217"/>
    <w:rsid w:val="00023170"/>
    <w:rsid w:val="00027643"/>
    <w:rsid w:val="00051673"/>
    <w:rsid w:val="0006032C"/>
    <w:rsid w:val="00072034"/>
    <w:rsid w:val="000D42EC"/>
    <w:rsid w:val="000E314F"/>
    <w:rsid w:val="000F6635"/>
    <w:rsid w:val="0016714D"/>
    <w:rsid w:val="0018453A"/>
    <w:rsid w:val="00185506"/>
    <w:rsid w:val="0018569D"/>
    <w:rsid w:val="00193324"/>
    <w:rsid w:val="001C6B85"/>
    <w:rsid w:val="00204744"/>
    <w:rsid w:val="00292C45"/>
    <w:rsid w:val="002E0EFC"/>
    <w:rsid w:val="003F26E6"/>
    <w:rsid w:val="00420BE1"/>
    <w:rsid w:val="00450391"/>
    <w:rsid w:val="005445D3"/>
    <w:rsid w:val="005C2C8D"/>
    <w:rsid w:val="0062459E"/>
    <w:rsid w:val="0064540A"/>
    <w:rsid w:val="006D0EB2"/>
    <w:rsid w:val="00793AC2"/>
    <w:rsid w:val="007B7733"/>
    <w:rsid w:val="007F2ECA"/>
    <w:rsid w:val="0086710A"/>
    <w:rsid w:val="00887862"/>
    <w:rsid w:val="008A4BF3"/>
    <w:rsid w:val="008F6545"/>
    <w:rsid w:val="00920D03"/>
    <w:rsid w:val="009F6FF8"/>
    <w:rsid w:val="00A263FA"/>
    <w:rsid w:val="00A36FD8"/>
    <w:rsid w:val="00AD626E"/>
    <w:rsid w:val="00AF555A"/>
    <w:rsid w:val="00B6400E"/>
    <w:rsid w:val="00B850C8"/>
    <w:rsid w:val="00B93552"/>
    <w:rsid w:val="00BC1E1F"/>
    <w:rsid w:val="00D50414"/>
    <w:rsid w:val="00D8651D"/>
    <w:rsid w:val="00DA1F8E"/>
    <w:rsid w:val="00DB7DDE"/>
    <w:rsid w:val="00DE3B3F"/>
    <w:rsid w:val="00E83C99"/>
    <w:rsid w:val="00F30FCB"/>
    <w:rsid w:val="00F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DF6A3"/>
  <w15:chartTrackingRefBased/>
  <w15:docId w15:val="{2F3F50E7-2324-D449-9394-F6841187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A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D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D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8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8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8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6032C"/>
    <w:pPr>
      <w:ind w:left="720"/>
      <w:contextualSpacing/>
    </w:pPr>
  </w:style>
  <w:style w:type="paragraph" w:styleId="Revision">
    <w:name w:val="Revision"/>
    <w:hidden/>
    <w:uiPriority w:val="99"/>
    <w:semiHidden/>
    <w:rsid w:val="00D8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2022-11-28T11:02:00Z</dcterms:created>
  <dcterms:modified xsi:type="dcterms:W3CDTF">2022-11-28T14:01:00Z</dcterms:modified>
</cp:coreProperties>
</file>