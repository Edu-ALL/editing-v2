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16A2" w14:textId="77777777" w:rsidR="00C0422D" w:rsidRPr="00C0422D" w:rsidRDefault="00C0422D" w:rsidP="00C0422D">
      <w:pPr>
        <w:rPr>
          <w:rFonts w:ascii="Times New Roman" w:eastAsia="Times New Roman" w:hAnsi="Times New Roman" w:cs="Times New Roman"/>
        </w:rPr>
      </w:pPr>
      <w:r w:rsidRPr="00C0422D">
        <w:rPr>
          <w:rFonts w:ascii="Roboto" w:eastAsia="Times New Roman" w:hAnsi="Roboto" w:cs="Times New Roman"/>
          <w:b/>
          <w:bCs/>
          <w:color w:val="222222"/>
          <w:shd w:val="clear" w:color="auto" w:fill="FFFFFF"/>
        </w:rPr>
        <w:t>NYU was founded on the belief that a student’s identity should not dictate the ability for them to access higher education. That sense of opportunity for all students, of all backgrounds, remains a part of who we are today and a critical part of what makes us a world class university. Our community embraces diversity, in all its forms, as a cornerstone of the NYU experience.</w:t>
      </w:r>
    </w:p>
    <w:p w14:paraId="4A080B0F" w14:textId="77777777" w:rsidR="00C0422D" w:rsidRPr="00C0422D" w:rsidRDefault="00C0422D" w:rsidP="00C0422D">
      <w:pPr>
        <w:rPr>
          <w:rFonts w:ascii="Times New Roman" w:eastAsia="Times New Roman" w:hAnsi="Times New Roman" w:cs="Times New Roman"/>
        </w:rPr>
      </w:pPr>
    </w:p>
    <w:p w14:paraId="319D1FDB" w14:textId="77777777" w:rsidR="00C0422D" w:rsidRPr="00C0422D" w:rsidRDefault="00C0422D" w:rsidP="00C0422D">
      <w:pPr>
        <w:rPr>
          <w:rFonts w:ascii="Times New Roman" w:eastAsia="Times New Roman" w:hAnsi="Times New Roman" w:cs="Times New Roman"/>
        </w:rPr>
      </w:pPr>
      <w:r w:rsidRPr="00C0422D">
        <w:rPr>
          <w:rFonts w:ascii="Roboto" w:eastAsia="Times New Roman" w:hAnsi="Roboto" w:cs="Times New Roman"/>
          <w:b/>
          <w:bCs/>
          <w:color w:val="222222"/>
          <w:shd w:val="clear" w:color="auto" w:fill="FFFFFF"/>
        </w:rPr>
        <w:t xml:space="preserve">We would like to better understand </w:t>
      </w:r>
      <w:r w:rsidRPr="00B463D2">
        <w:rPr>
          <w:rFonts w:ascii="Roboto" w:eastAsia="Times New Roman" w:hAnsi="Roboto" w:cs="Times New Roman"/>
          <w:b/>
          <w:bCs/>
          <w:color w:val="222222"/>
          <w:highlight w:val="yellow"/>
          <w:shd w:val="clear" w:color="auto" w:fill="FFFFFF"/>
          <w:rPrChange w:id="0" w:author="Chiara Situmorang" w:date="2022-12-14T13:55:00Z">
            <w:rPr>
              <w:rFonts w:ascii="Roboto" w:eastAsia="Times New Roman" w:hAnsi="Roboto" w:cs="Times New Roman"/>
              <w:b/>
              <w:bCs/>
              <w:color w:val="222222"/>
              <w:shd w:val="clear" w:color="auto" w:fill="FFFFFF"/>
            </w:rPr>
          </w:rPrChange>
        </w:rPr>
        <w:t>how your experiences would help us to shape and grow our diverse community</w:t>
      </w:r>
      <w:r w:rsidRPr="00C0422D">
        <w:rPr>
          <w:rFonts w:ascii="Roboto" w:eastAsia="Times New Roman" w:hAnsi="Roboto" w:cs="Times New Roman"/>
          <w:b/>
          <w:bCs/>
          <w:color w:val="222222"/>
          <w:shd w:val="clear" w:color="auto" w:fill="FFFFFF"/>
        </w:rPr>
        <w:t>. Please respond in 250 words or less. </w:t>
      </w:r>
    </w:p>
    <w:p w14:paraId="535229AD" w14:textId="77777777" w:rsidR="00C0422D" w:rsidRPr="00C0422D" w:rsidRDefault="00C0422D" w:rsidP="00C0422D">
      <w:pPr>
        <w:rPr>
          <w:rFonts w:ascii="Times New Roman" w:eastAsia="Times New Roman" w:hAnsi="Times New Roman" w:cs="Times New Roman"/>
        </w:rPr>
      </w:pPr>
    </w:p>
    <w:p w14:paraId="0E7B85ED" w14:textId="77777777" w:rsidR="00485C7A" w:rsidRDefault="00C0422D" w:rsidP="00C0422D">
      <w:pPr>
        <w:jc w:val="both"/>
        <w:rPr>
          <w:ins w:id="1" w:author="Thalia Priscilla" w:date="2022-12-12T16:16:00Z"/>
          <w:rFonts w:ascii="Roboto" w:eastAsia="Times New Roman" w:hAnsi="Roboto" w:cs="Times New Roman"/>
          <w:color w:val="000000"/>
          <w:shd w:val="clear" w:color="auto" w:fill="FFFFFF"/>
        </w:rPr>
      </w:pPr>
      <w:r w:rsidRPr="00C0422D">
        <w:rPr>
          <w:rFonts w:ascii="Roboto" w:eastAsia="Times New Roman" w:hAnsi="Roboto" w:cs="Times New Roman"/>
          <w:color w:val="000000"/>
          <w:shd w:val="clear" w:color="auto" w:fill="FFFFFF"/>
        </w:rPr>
        <w:t>Last summer</w:t>
      </w:r>
      <w:ins w:id="2" w:author="Thalia Priscilla" w:date="2022-12-12T15:17:00Z">
        <w:r w:rsidR="00FA66C3">
          <w:rPr>
            <w:rFonts w:ascii="Roboto" w:eastAsia="Times New Roman" w:hAnsi="Roboto" w:cs="Times New Roman"/>
            <w:color w:val="000000"/>
            <w:shd w:val="clear" w:color="auto" w:fill="FFFFFF"/>
          </w:rPr>
          <w:t>,</w:t>
        </w:r>
      </w:ins>
      <w:r w:rsidRPr="00C0422D">
        <w:rPr>
          <w:rFonts w:ascii="Roboto" w:eastAsia="Times New Roman" w:hAnsi="Roboto" w:cs="Times New Roman"/>
          <w:color w:val="000000"/>
          <w:shd w:val="clear" w:color="auto" w:fill="FFFFFF"/>
        </w:rPr>
        <w:t xml:space="preserve"> </w:t>
      </w:r>
      <w:del w:id="3" w:author="Thalia Priscilla" w:date="2022-12-12T15:17:00Z">
        <w:r w:rsidRPr="00C0422D" w:rsidDel="00FA66C3">
          <w:rPr>
            <w:rFonts w:ascii="Roboto" w:eastAsia="Times New Roman" w:hAnsi="Roboto" w:cs="Times New Roman"/>
            <w:color w:val="000000"/>
            <w:shd w:val="clear" w:color="auto" w:fill="FFFFFF"/>
          </w:rPr>
          <w:delText xml:space="preserve">when </w:delText>
        </w:r>
      </w:del>
      <w:r w:rsidRPr="00C0422D">
        <w:rPr>
          <w:rFonts w:ascii="Roboto" w:eastAsia="Times New Roman" w:hAnsi="Roboto" w:cs="Times New Roman"/>
          <w:color w:val="000000"/>
          <w:shd w:val="clear" w:color="auto" w:fill="FFFFFF"/>
        </w:rPr>
        <w:t>I heard that the water in Kei Island - a remote island in Maluku, Indonesia - contained white residue</w:t>
      </w:r>
      <w:ins w:id="4" w:author="Thalia Priscilla" w:date="2022-12-12T15:17:00Z">
        <w:r w:rsidR="00FA66C3">
          <w:rPr>
            <w:rFonts w:ascii="Roboto" w:eastAsia="Times New Roman" w:hAnsi="Roboto" w:cs="Times New Roman"/>
            <w:color w:val="000000"/>
            <w:shd w:val="clear" w:color="auto" w:fill="FFFFFF"/>
          </w:rPr>
          <w:t>.</w:t>
        </w:r>
      </w:ins>
      <w:del w:id="5" w:author="Thalia Priscilla" w:date="2022-12-12T15:17:00Z">
        <w:r w:rsidRPr="00C0422D" w:rsidDel="00FA66C3">
          <w:rPr>
            <w:rFonts w:ascii="Roboto" w:eastAsia="Times New Roman" w:hAnsi="Roboto" w:cs="Times New Roman"/>
            <w:color w:val="000000"/>
            <w:shd w:val="clear" w:color="auto" w:fill="FFFFFF"/>
          </w:rPr>
          <w:delText>,</w:delText>
        </w:r>
      </w:del>
      <w:r w:rsidRPr="00C0422D">
        <w:rPr>
          <w:rFonts w:ascii="Roboto" w:eastAsia="Times New Roman" w:hAnsi="Roboto" w:cs="Times New Roman"/>
          <w:color w:val="000000"/>
          <w:shd w:val="clear" w:color="auto" w:fill="FFFFFF"/>
        </w:rPr>
        <w:t xml:space="preserve"> I </w:t>
      </w:r>
      <w:del w:id="6" w:author="Thalia Priscilla" w:date="2022-12-12T15:16:00Z">
        <w:r w:rsidRPr="00C0422D" w:rsidDel="000F660B">
          <w:rPr>
            <w:rFonts w:ascii="Roboto" w:eastAsia="Times New Roman" w:hAnsi="Roboto" w:cs="Times New Roman"/>
            <w:color w:val="000000"/>
            <w:shd w:val="clear" w:color="auto" w:fill="FFFFFF"/>
          </w:rPr>
          <w:delText xml:space="preserve">asked for the water sample and </w:delText>
        </w:r>
      </w:del>
      <w:r w:rsidRPr="00C0422D">
        <w:rPr>
          <w:rFonts w:ascii="Roboto" w:eastAsia="Times New Roman" w:hAnsi="Roboto" w:cs="Times New Roman"/>
          <w:color w:val="000000"/>
          <w:shd w:val="clear" w:color="auto" w:fill="FFFFFF"/>
        </w:rPr>
        <w:t xml:space="preserve">tested </w:t>
      </w:r>
      <w:ins w:id="7" w:author="Thalia Priscilla" w:date="2022-12-12T15:17:00Z">
        <w:r w:rsidR="00FA66C3">
          <w:rPr>
            <w:rFonts w:ascii="Roboto" w:eastAsia="Times New Roman" w:hAnsi="Roboto" w:cs="Times New Roman"/>
            <w:color w:val="000000"/>
            <w:shd w:val="clear" w:color="auto" w:fill="FFFFFF"/>
          </w:rPr>
          <w:t xml:space="preserve">a sample </w:t>
        </w:r>
      </w:ins>
      <w:del w:id="8" w:author="Thalia Priscilla" w:date="2022-12-12T15:17:00Z">
        <w:r w:rsidRPr="00C0422D" w:rsidDel="00FA66C3">
          <w:rPr>
            <w:rFonts w:ascii="Roboto" w:eastAsia="Times New Roman" w:hAnsi="Roboto" w:cs="Times New Roman"/>
            <w:color w:val="000000"/>
            <w:shd w:val="clear" w:color="auto" w:fill="FFFFFF"/>
          </w:rPr>
          <w:delText>it</w:delText>
        </w:r>
      </w:del>
      <w:del w:id="9" w:author="Thalia Priscilla" w:date="2022-12-12T15:32:00Z">
        <w:r w:rsidRPr="00C0422D" w:rsidDel="00811B0D">
          <w:rPr>
            <w:rFonts w:ascii="Roboto" w:eastAsia="Times New Roman" w:hAnsi="Roboto" w:cs="Times New Roman"/>
            <w:color w:val="000000"/>
            <w:shd w:val="clear" w:color="auto" w:fill="FFFFFF"/>
          </w:rPr>
          <w:delText xml:space="preserve"> at the Indonesian </w:delText>
        </w:r>
      </w:del>
      <w:del w:id="10" w:author="Thalia Priscilla" w:date="2022-12-12T14:41:00Z">
        <w:r w:rsidRPr="00C0422D" w:rsidDel="00072B08">
          <w:rPr>
            <w:rFonts w:ascii="Roboto" w:eastAsia="Times New Roman" w:hAnsi="Roboto" w:cs="Times New Roman"/>
            <w:color w:val="000000"/>
            <w:shd w:val="clear" w:color="auto" w:fill="FFFFFF"/>
          </w:rPr>
          <w:delText>G</w:delText>
        </w:r>
      </w:del>
      <w:del w:id="11" w:author="Thalia Priscilla" w:date="2022-12-12T15:32:00Z">
        <w:r w:rsidRPr="00C0422D" w:rsidDel="00811B0D">
          <w:rPr>
            <w:rFonts w:ascii="Roboto" w:eastAsia="Times New Roman" w:hAnsi="Roboto" w:cs="Times New Roman"/>
            <w:color w:val="000000"/>
            <w:shd w:val="clear" w:color="auto" w:fill="FFFFFF"/>
          </w:rPr>
          <w:delText>overnment’s water testing facility. Turns out</w:delText>
        </w:r>
      </w:del>
      <w:ins w:id="12" w:author="Thalia Priscilla" w:date="2022-12-12T15:32:00Z">
        <w:r w:rsidR="00811B0D">
          <w:rPr>
            <w:rFonts w:ascii="Roboto" w:eastAsia="Times New Roman" w:hAnsi="Roboto" w:cs="Times New Roman"/>
            <w:color w:val="000000"/>
            <w:shd w:val="clear" w:color="auto" w:fill="FFFFFF"/>
          </w:rPr>
          <w:t>of the water</w:t>
        </w:r>
      </w:ins>
      <w:ins w:id="13" w:author="Thalia Priscilla" w:date="2022-12-12T15:34:00Z">
        <w:r w:rsidR="00811B0D">
          <w:rPr>
            <w:rFonts w:ascii="Roboto" w:eastAsia="Times New Roman" w:hAnsi="Roboto" w:cs="Times New Roman"/>
            <w:color w:val="000000"/>
            <w:shd w:val="clear" w:color="auto" w:fill="FFFFFF"/>
          </w:rPr>
          <w:t>,</w:t>
        </w:r>
      </w:ins>
      <w:ins w:id="14" w:author="Thalia Priscilla" w:date="2022-12-12T15:32:00Z">
        <w:r w:rsidR="00811B0D">
          <w:rPr>
            <w:rFonts w:ascii="Roboto" w:eastAsia="Times New Roman" w:hAnsi="Roboto" w:cs="Times New Roman"/>
            <w:color w:val="000000"/>
            <w:shd w:val="clear" w:color="auto" w:fill="FFFFFF"/>
          </w:rPr>
          <w:t xml:space="preserve"> </w:t>
        </w:r>
      </w:ins>
      <w:ins w:id="15" w:author="Thalia Priscilla" w:date="2022-12-12T15:33:00Z">
        <w:r w:rsidR="00811B0D">
          <w:rPr>
            <w:rFonts w:ascii="Roboto" w:eastAsia="Times New Roman" w:hAnsi="Roboto" w:cs="Times New Roman"/>
            <w:color w:val="000000"/>
            <w:shd w:val="clear" w:color="auto" w:fill="FFFFFF"/>
          </w:rPr>
          <w:t>which</w:t>
        </w:r>
      </w:ins>
      <w:del w:id="16" w:author="Thalia Priscilla" w:date="2022-12-12T15:32:00Z">
        <w:r w:rsidRPr="00C0422D" w:rsidDel="00811B0D">
          <w:rPr>
            <w:rFonts w:ascii="Roboto" w:eastAsia="Times New Roman" w:hAnsi="Roboto" w:cs="Times New Roman"/>
            <w:color w:val="000000"/>
            <w:shd w:val="clear" w:color="auto" w:fill="FFFFFF"/>
          </w:rPr>
          <w:delText>,</w:delText>
        </w:r>
      </w:del>
      <w:del w:id="17" w:author="Thalia Priscilla" w:date="2022-12-12T15:33:00Z">
        <w:r w:rsidRPr="00C0422D" w:rsidDel="00811B0D">
          <w:rPr>
            <w:rFonts w:ascii="Roboto" w:eastAsia="Times New Roman" w:hAnsi="Roboto" w:cs="Times New Roman"/>
            <w:color w:val="000000"/>
            <w:shd w:val="clear" w:color="auto" w:fill="FFFFFF"/>
          </w:rPr>
          <w:delText xml:space="preserve"> it</w:delText>
        </w:r>
      </w:del>
      <w:ins w:id="18" w:author="Thalia Priscilla" w:date="2022-12-12T15:32:00Z">
        <w:r w:rsidR="00811B0D">
          <w:rPr>
            <w:rFonts w:ascii="Roboto" w:eastAsia="Times New Roman" w:hAnsi="Roboto" w:cs="Times New Roman"/>
            <w:color w:val="000000"/>
            <w:shd w:val="clear" w:color="auto" w:fill="FFFFFF"/>
          </w:rPr>
          <w:t xml:space="preserve"> turn</w:t>
        </w:r>
      </w:ins>
      <w:ins w:id="19" w:author="Thalia Priscilla" w:date="2022-12-12T15:33:00Z">
        <w:r w:rsidR="00811B0D">
          <w:rPr>
            <w:rFonts w:ascii="Roboto" w:eastAsia="Times New Roman" w:hAnsi="Roboto" w:cs="Times New Roman"/>
            <w:color w:val="000000"/>
            <w:shd w:val="clear" w:color="auto" w:fill="FFFFFF"/>
          </w:rPr>
          <w:t>e</w:t>
        </w:r>
      </w:ins>
      <w:ins w:id="20" w:author="Thalia Priscilla" w:date="2022-12-12T15:34:00Z">
        <w:r w:rsidR="00811B0D">
          <w:rPr>
            <w:rFonts w:ascii="Roboto" w:eastAsia="Times New Roman" w:hAnsi="Roboto" w:cs="Times New Roman"/>
            <w:color w:val="000000"/>
            <w:shd w:val="clear" w:color="auto" w:fill="FFFFFF"/>
          </w:rPr>
          <w:t>d</w:t>
        </w:r>
      </w:ins>
      <w:ins w:id="21" w:author="Thalia Priscilla" w:date="2022-12-12T15:32:00Z">
        <w:r w:rsidR="00811B0D">
          <w:rPr>
            <w:rFonts w:ascii="Roboto" w:eastAsia="Times New Roman" w:hAnsi="Roboto" w:cs="Times New Roman"/>
            <w:color w:val="000000"/>
            <w:shd w:val="clear" w:color="auto" w:fill="FFFFFF"/>
          </w:rPr>
          <w:t xml:space="preserve"> out to</w:t>
        </w:r>
      </w:ins>
      <w:r w:rsidRPr="00C0422D">
        <w:rPr>
          <w:rFonts w:ascii="Roboto" w:eastAsia="Times New Roman" w:hAnsi="Roboto" w:cs="Times New Roman"/>
          <w:color w:val="000000"/>
          <w:shd w:val="clear" w:color="auto" w:fill="FFFFFF"/>
        </w:rPr>
        <w:t xml:space="preserve"> contain</w:t>
      </w:r>
      <w:del w:id="22" w:author="Thalia Priscilla" w:date="2022-12-12T15:32:00Z">
        <w:r w:rsidRPr="00C0422D" w:rsidDel="00811B0D">
          <w:rPr>
            <w:rFonts w:ascii="Roboto" w:eastAsia="Times New Roman" w:hAnsi="Roboto" w:cs="Times New Roman"/>
            <w:color w:val="000000"/>
            <w:shd w:val="clear" w:color="auto" w:fill="FFFFFF"/>
          </w:rPr>
          <w:delText>ed</w:delText>
        </w:r>
      </w:del>
      <w:r w:rsidRPr="00C0422D">
        <w:rPr>
          <w:rFonts w:ascii="Roboto" w:eastAsia="Times New Roman" w:hAnsi="Roboto" w:cs="Times New Roman"/>
          <w:color w:val="000000"/>
          <w:shd w:val="clear" w:color="auto" w:fill="FFFFFF"/>
        </w:rPr>
        <w:t xml:space="preserve"> high calcium carbonate levels</w:t>
      </w:r>
      <w:ins w:id="23" w:author="Thalia Priscilla" w:date="2022-12-12T15:32:00Z">
        <w:r w:rsidR="00811B0D">
          <w:rPr>
            <w:rFonts w:ascii="Roboto" w:eastAsia="Times New Roman" w:hAnsi="Roboto" w:cs="Times New Roman"/>
            <w:color w:val="000000"/>
            <w:shd w:val="clear" w:color="auto" w:fill="FFFFFF"/>
          </w:rPr>
          <w:t>.</w:t>
        </w:r>
      </w:ins>
      <w:del w:id="24" w:author="Thalia Priscilla" w:date="2022-12-12T15:32:00Z">
        <w:r w:rsidRPr="00C0422D" w:rsidDel="00811B0D">
          <w:rPr>
            <w:rFonts w:ascii="Roboto" w:eastAsia="Times New Roman" w:hAnsi="Roboto" w:cs="Times New Roman"/>
            <w:color w:val="000000"/>
            <w:shd w:val="clear" w:color="auto" w:fill="FFFFFF"/>
          </w:rPr>
          <w:delText>,</w:delText>
        </w:r>
      </w:del>
      <w:r w:rsidRPr="00C0422D">
        <w:rPr>
          <w:rFonts w:ascii="Roboto" w:eastAsia="Times New Roman" w:hAnsi="Roboto" w:cs="Times New Roman"/>
          <w:color w:val="000000"/>
          <w:shd w:val="clear" w:color="auto" w:fill="FFFFFF"/>
        </w:rPr>
        <w:t xml:space="preserve"> </w:t>
      </w:r>
      <w:del w:id="25" w:author="Thalia Priscilla" w:date="2022-12-12T15:32:00Z">
        <w:r w:rsidRPr="00C0422D" w:rsidDel="00811B0D">
          <w:rPr>
            <w:rFonts w:ascii="Roboto" w:eastAsia="Times New Roman" w:hAnsi="Roboto" w:cs="Times New Roman"/>
            <w:color w:val="000000"/>
            <w:shd w:val="clear" w:color="auto" w:fill="FFFFFF"/>
          </w:rPr>
          <w:delText xml:space="preserve">which </w:delText>
        </w:r>
      </w:del>
      <w:commentRangeStart w:id="26"/>
      <w:ins w:id="27" w:author="Thalia Priscilla" w:date="2022-12-12T15:32:00Z">
        <w:r w:rsidR="00811B0D">
          <w:rPr>
            <w:rFonts w:ascii="Roboto" w:eastAsia="Times New Roman" w:hAnsi="Roboto" w:cs="Times New Roman"/>
            <w:color w:val="000000"/>
            <w:shd w:val="clear" w:color="auto" w:fill="FFFFFF"/>
          </w:rPr>
          <w:t>This</w:t>
        </w:r>
        <w:r w:rsidR="00811B0D" w:rsidRPr="00C0422D">
          <w:rPr>
            <w:rFonts w:ascii="Roboto" w:eastAsia="Times New Roman" w:hAnsi="Roboto" w:cs="Times New Roman"/>
            <w:color w:val="000000"/>
            <w:shd w:val="clear" w:color="auto" w:fill="FFFFFF"/>
          </w:rPr>
          <w:t xml:space="preserve"> </w:t>
        </w:r>
      </w:ins>
      <w:r w:rsidRPr="00C0422D">
        <w:rPr>
          <w:rFonts w:ascii="Roboto" w:eastAsia="Times New Roman" w:hAnsi="Roboto" w:cs="Times New Roman"/>
          <w:color w:val="000000"/>
          <w:shd w:val="clear" w:color="auto" w:fill="FFFFFF"/>
        </w:rPr>
        <w:t>can cause heart rhythm disturbances and kidney stones. </w:t>
      </w:r>
    </w:p>
    <w:p w14:paraId="74A8AF37" w14:textId="77777777" w:rsidR="00485C7A" w:rsidRDefault="00485C7A" w:rsidP="00C0422D">
      <w:pPr>
        <w:jc w:val="both"/>
        <w:rPr>
          <w:ins w:id="28" w:author="Thalia Priscilla" w:date="2022-12-12T16:16:00Z"/>
          <w:rFonts w:ascii="Roboto" w:eastAsia="Times New Roman" w:hAnsi="Roboto" w:cs="Times New Roman"/>
          <w:color w:val="000000"/>
          <w:shd w:val="clear" w:color="auto" w:fill="FFFFFF"/>
        </w:rPr>
      </w:pPr>
    </w:p>
    <w:p w14:paraId="1215A120" w14:textId="32FB7AF4" w:rsidR="00C0422D" w:rsidRPr="00C0422D" w:rsidDel="00811B0D" w:rsidRDefault="00C0422D" w:rsidP="00C0422D">
      <w:pPr>
        <w:jc w:val="both"/>
        <w:rPr>
          <w:del w:id="29" w:author="Thalia Priscilla" w:date="2022-12-12T15:34:00Z"/>
          <w:rFonts w:ascii="Times New Roman" w:eastAsia="Times New Roman" w:hAnsi="Times New Roman" w:cs="Times New Roman"/>
        </w:rPr>
      </w:pPr>
      <w:del w:id="30" w:author="Thalia Priscilla" w:date="2022-12-12T15:34:00Z">
        <w:r w:rsidRPr="00C0422D" w:rsidDel="00811B0D">
          <w:rPr>
            <w:rFonts w:ascii="Roboto" w:eastAsia="Times New Roman" w:hAnsi="Roboto" w:cs="Times New Roman"/>
            <w:color w:val="000000"/>
            <w:shd w:val="clear" w:color="auto" w:fill="FFFFFF"/>
          </w:rPr>
          <w:delText> </w:delText>
        </w:r>
      </w:del>
      <w:commentRangeEnd w:id="26"/>
      <w:r w:rsidR="00110F96">
        <w:rPr>
          <w:rStyle w:val="CommentReference"/>
        </w:rPr>
        <w:commentReference w:id="26"/>
      </w:r>
    </w:p>
    <w:p w14:paraId="62D302D8" w14:textId="77777777" w:rsidR="00C0422D" w:rsidRPr="00C0422D" w:rsidDel="00811B0D" w:rsidRDefault="00C0422D" w:rsidP="00C0422D">
      <w:pPr>
        <w:rPr>
          <w:del w:id="31" w:author="Thalia Priscilla" w:date="2022-12-12T15:34:00Z"/>
          <w:rFonts w:ascii="Times New Roman" w:eastAsia="Times New Roman" w:hAnsi="Times New Roman" w:cs="Times New Roman"/>
        </w:rPr>
      </w:pPr>
    </w:p>
    <w:p w14:paraId="5420F77A" w14:textId="63DF7313" w:rsidR="00C0422D" w:rsidRPr="00485C7A" w:rsidRDefault="00C0422D" w:rsidP="00C0422D">
      <w:pPr>
        <w:jc w:val="both"/>
        <w:rPr>
          <w:rFonts w:ascii="Roboto" w:eastAsia="Times New Roman" w:hAnsi="Roboto" w:cs="Times New Roman"/>
          <w:color w:val="000000"/>
          <w:shd w:val="clear" w:color="auto" w:fill="FFFFFF"/>
          <w:rPrChange w:id="32" w:author="Thalia Priscilla" w:date="2022-12-12T16:16:00Z">
            <w:rPr>
              <w:rFonts w:ascii="Times New Roman" w:eastAsia="Times New Roman" w:hAnsi="Times New Roman" w:cs="Times New Roman"/>
            </w:rPr>
          </w:rPrChange>
        </w:rPr>
      </w:pPr>
      <w:del w:id="33" w:author="Thalia Priscilla" w:date="2022-12-12T15:33:00Z">
        <w:r w:rsidRPr="00C0422D" w:rsidDel="00811B0D">
          <w:rPr>
            <w:rFonts w:ascii="Roboto" w:eastAsia="Times New Roman" w:hAnsi="Roboto" w:cs="Times New Roman"/>
            <w:color w:val="000000"/>
            <w:shd w:val="clear" w:color="auto" w:fill="FFFFFF"/>
          </w:rPr>
          <w:delText xml:space="preserve">Immediately, </w:delText>
        </w:r>
      </w:del>
      <w:r w:rsidRPr="00C0422D">
        <w:rPr>
          <w:rFonts w:ascii="Roboto" w:eastAsia="Times New Roman" w:hAnsi="Roboto" w:cs="Times New Roman"/>
          <w:color w:val="000000"/>
          <w:shd w:val="clear" w:color="auto" w:fill="FFFFFF"/>
        </w:rPr>
        <w:t>I prototyped a</w:t>
      </w:r>
      <w:ins w:id="34" w:author="Thalia Priscilla" w:date="2022-12-12T15:19:00Z">
        <w:r w:rsidR="00FA66C3">
          <w:rPr>
            <w:rFonts w:ascii="Roboto" w:eastAsia="Times New Roman" w:hAnsi="Roboto" w:cs="Times New Roman"/>
            <w:color w:val="000000"/>
            <w:shd w:val="clear" w:color="auto" w:fill="FFFFFF"/>
          </w:rPr>
          <w:t xml:space="preserve"> small</w:t>
        </w:r>
      </w:ins>
      <w:r w:rsidRPr="00C0422D">
        <w:rPr>
          <w:rFonts w:ascii="Roboto" w:eastAsia="Times New Roman" w:hAnsi="Roboto" w:cs="Times New Roman"/>
          <w:color w:val="000000"/>
          <w:shd w:val="clear" w:color="auto" w:fill="FFFFFF"/>
        </w:rPr>
        <w:t xml:space="preserve"> water filter</w:t>
      </w:r>
      <w:ins w:id="35" w:author="Thalia Priscilla" w:date="2022-12-12T15:34:00Z">
        <w:r w:rsidR="00811B0D">
          <w:rPr>
            <w:rFonts w:ascii="Roboto" w:eastAsia="Times New Roman" w:hAnsi="Roboto" w:cs="Times New Roman"/>
            <w:color w:val="000000"/>
            <w:shd w:val="clear" w:color="auto" w:fill="FFFFFF"/>
          </w:rPr>
          <w:t xml:space="preserve">, </w:t>
        </w:r>
      </w:ins>
      <w:ins w:id="36" w:author="Thalia Priscilla" w:date="2022-12-12T15:19:00Z">
        <w:r w:rsidR="00FA66C3">
          <w:rPr>
            <w:rFonts w:ascii="Roboto" w:eastAsia="Times New Roman" w:hAnsi="Roboto" w:cs="Times New Roman"/>
            <w:color w:val="000000"/>
            <w:shd w:val="clear" w:color="auto" w:fill="FFFFFF"/>
          </w:rPr>
          <w:t>caus</w:t>
        </w:r>
      </w:ins>
      <w:ins w:id="37" w:author="Thalia Priscilla" w:date="2022-12-12T15:34:00Z">
        <w:r w:rsidR="00811B0D">
          <w:rPr>
            <w:rFonts w:ascii="Roboto" w:eastAsia="Times New Roman" w:hAnsi="Roboto" w:cs="Times New Roman"/>
            <w:color w:val="000000"/>
            <w:shd w:val="clear" w:color="auto" w:fill="FFFFFF"/>
          </w:rPr>
          <w:t>ing</w:t>
        </w:r>
      </w:ins>
      <w:ins w:id="38" w:author="Thalia Priscilla" w:date="2022-12-12T15:19:00Z">
        <w:r w:rsidR="00FA66C3">
          <w:rPr>
            <w:rFonts w:ascii="Roboto" w:eastAsia="Times New Roman" w:hAnsi="Roboto" w:cs="Times New Roman"/>
            <w:color w:val="000000"/>
            <w:shd w:val="clear" w:color="auto" w:fill="FFFFFF"/>
          </w:rPr>
          <w:t xml:space="preserve"> </w:t>
        </w:r>
      </w:ins>
      <w:del w:id="39" w:author="Thalia Priscilla" w:date="2022-12-12T15:19:00Z">
        <w:r w:rsidRPr="00C0422D" w:rsidDel="00FA66C3">
          <w:rPr>
            <w:rFonts w:ascii="Roboto" w:eastAsia="Times New Roman" w:hAnsi="Roboto" w:cs="Times New Roman"/>
            <w:color w:val="000000"/>
            <w:shd w:val="clear" w:color="auto" w:fill="FFFFFF"/>
          </w:rPr>
          <w:delText xml:space="preserve">. Using a small prototype, </w:delText>
        </w:r>
      </w:del>
      <w:r w:rsidRPr="00C0422D">
        <w:rPr>
          <w:rFonts w:ascii="Roboto" w:eastAsia="Times New Roman" w:hAnsi="Roboto" w:cs="Times New Roman"/>
          <w:color w:val="000000"/>
          <w:shd w:val="clear" w:color="auto" w:fill="FFFFFF"/>
        </w:rPr>
        <w:t xml:space="preserve">the contaminants </w:t>
      </w:r>
      <w:ins w:id="40" w:author="Thalia Priscilla" w:date="2022-12-12T15:20:00Z">
        <w:r w:rsidR="00FA66C3">
          <w:rPr>
            <w:rFonts w:ascii="Roboto" w:eastAsia="Times New Roman" w:hAnsi="Roboto" w:cs="Times New Roman"/>
            <w:color w:val="000000"/>
            <w:shd w:val="clear" w:color="auto" w:fill="FFFFFF"/>
          </w:rPr>
          <w:t xml:space="preserve">to </w:t>
        </w:r>
      </w:ins>
      <w:r w:rsidRPr="00C0422D">
        <w:rPr>
          <w:rFonts w:ascii="Roboto" w:eastAsia="Times New Roman" w:hAnsi="Roboto" w:cs="Times New Roman"/>
          <w:color w:val="000000"/>
          <w:shd w:val="clear" w:color="auto" w:fill="FFFFFF"/>
        </w:rPr>
        <w:t>decrease</w:t>
      </w:r>
      <w:del w:id="41" w:author="Thalia Priscilla" w:date="2022-12-12T15:20:00Z">
        <w:r w:rsidRPr="00C0422D" w:rsidDel="00FA66C3">
          <w:rPr>
            <w:rFonts w:ascii="Roboto" w:eastAsia="Times New Roman" w:hAnsi="Roboto" w:cs="Times New Roman"/>
            <w:color w:val="000000"/>
            <w:shd w:val="clear" w:color="auto" w:fill="FFFFFF"/>
          </w:rPr>
          <w:delText>d</w:delText>
        </w:r>
      </w:del>
      <w:r w:rsidRPr="00C0422D">
        <w:rPr>
          <w:rFonts w:ascii="Roboto" w:eastAsia="Times New Roman" w:hAnsi="Roboto" w:cs="Times New Roman"/>
          <w:color w:val="000000"/>
          <w:shd w:val="clear" w:color="auto" w:fill="FFFFFF"/>
        </w:rPr>
        <w:t xml:space="preserve"> by about 17%</w:t>
      </w:r>
      <w:del w:id="42" w:author="Thalia Priscilla" w:date="2022-12-12T15:20:00Z">
        <w:r w:rsidRPr="00C0422D" w:rsidDel="00FA66C3">
          <w:rPr>
            <w:rFonts w:ascii="Roboto" w:eastAsia="Times New Roman" w:hAnsi="Roboto" w:cs="Times New Roman"/>
            <w:color w:val="000000"/>
            <w:shd w:val="clear" w:color="auto" w:fill="FFFFFF"/>
          </w:rPr>
          <w:delText xml:space="preserve"> when the water was retested</w:delText>
        </w:r>
      </w:del>
      <w:r w:rsidRPr="00C0422D">
        <w:rPr>
          <w:rFonts w:ascii="Roboto" w:eastAsia="Times New Roman" w:hAnsi="Roboto" w:cs="Times New Roman"/>
          <w:color w:val="000000"/>
          <w:shd w:val="clear" w:color="auto" w:fill="FFFFFF"/>
        </w:rPr>
        <w:t xml:space="preserve">. I </w:t>
      </w:r>
      <w:del w:id="43" w:author="Thalia Priscilla" w:date="2022-12-12T15:20:00Z">
        <w:r w:rsidRPr="00C0422D" w:rsidDel="00FA66C3">
          <w:rPr>
            <w:rFonts w:ascii="Roboto" w:eastAsia="Times New Roman" w:hAnsi="Roboto" w:cs="Times New Roman"/>
            <w:color w:val="000000"/>
            <w:shd w:val="clear" w:color="auto" w:fill="FFFFFF"/>
          </w:rPr>
          <w:delText xml:space="preserve">discussed my findings and the effectiveness of the water filter, </w:delText>
        </w:r>
      </w:del>
      <w:r w:rsidRPr="00C0422D">
        <w:rPr>
          <w:rFonts w:ascii="Roboto" w:eastAsia="Times New Roman" w:hAnsi="Roboto" w:cs="Times New Roman"/>
          <w:color w:val="000000"/>
          <w:shd w:val="clear" w:color="auto" w:fill="FFFFFF"/>
        </w:rPr>
        <w:t>conducted a demonstration on how to build a scaled-down model</w:t>
      </w:r>
      <w:del w:id="44" w:author="Thalia Priscilla" w:date="2022-12-12T15:20:00Z">
        <w:r w:rsidRPr="00C0422D" w:rsidDel="00FA66C3">
          <w:rPr>
            <w:rFonts w:ascii="Roboto" w:eastAsia="Times New Roman" w:hAnsi="Roboto" w:cs="Times New Roman"/>
            <w:color w:val="000000"/>
            <w:shd w:val="clear" w:color="auto" w:fill="FFFFFF"/>
          </w:rPr>
          <w:delText>,</w:delText>
        </w:r>
      </w:del>
      <w:r w:rsidRPr="00C0422D">
        <w:rPr>
          <w:rFonts w:ascii="Roboto" w:eastAsia="Times New Roman" w:hAnsi="Roboto" w:cs="Times New Roman"/>
          <w:color w:val="000000"/>
          <w:shd w:val="clear" w:color="auto" w:fill="FFFFFF"/>
        </w:rPr>
        <w:t xml:space="preserve"> and distributed an instruction manual on how to make the water filter to the residents of the </w:t>
      </w:r>
      <w:commentRangeStart w:id="45"/>
      <w:proofErr w:type="spellStart"/>
      <w:r w:rsidRPr="00C0422D">
        <w:rPr>
          <w:rFonts w:ascii="Roboto" w:eastAsia="Times New Roman" w:hAnsi="Roboto" w:cs="Times New Roman"/>
          <w:color w:val="000000"/>
          <w:shd w:val="clear" w:color="auto" w:fill="FFFFFF"/>
        </w:rPr>
        <w:t>doctorSHARE</w:t>
      </w:r>
      <w:proofErr w:type="spellEnd"/>
      <w:r w:rsidRPr="00C0422D">
        <w:rPr>
          <w:rFonts w:ascii="Roboto" w:eastAsia="Times New Roman" w:hAnsi="Roboto" w:cs="Times New Roman"/>
          <w:color w:val="000000"/>
          <w:shd w:val="clear" w:color="auto" w:fill="FFFFFF"/>
        </w:rPr>
        <w:t xml:space="preserve"> </w:t>
      </w:r>
      <w:commentRangeEnd w:id="45"/>
      <w:r w:rsidR="00D5799A">
        <w:rPr>
          <w:rStyle w:val="CommentReference"/>
        </w:rPr>
        <w:commentReference w:id="45"/>
      </w:r>
      <w:r w:rsidRPr="00C0422D">
        <w:rPr>
          <w:rFonts w:ascii="Roboto" w:eastAsia="Times New Roman" w:hAnsi="Roboto" w:cs="Times New Roman"/>
          <w:color w:val="000000"/>
          <w:shd w:val="clear" w:color="auto" w:fill="FFFFFF"/>
        </w:rPr>
        <w:t>compound in Kei Island.</w:t>
      </w:r>
      <w:ins w:id="46" w:author="Thalia Priscilla" w:date="2022-12-12T15:21:00Z">
        <w:r w:rsidR="00FA66C3">
          <w:rPr>
            <w:rFonts w:ascii="Roboto" w:eastAsia="Times New Roman" w:hAnsi="Roboto" w:cs="Times New Roman"/>
            <w:color w:val="000000"/>
            <w:shd w:val="clear" w:color="auto" w:fill="FFFFFF"/>
          </w:rPr>
          <w:t xml:space="preserve"> </w:t>
        </w:r>
      </w:ins>
      <w:ins w:id="47" w:author="Thalia Priscilla" w:date="2022-12-12T15:35:00Z">
        <w:r w:rsidR="00B84DD3" w:rsidRPr="00C0422D">
          <w:rPr>
            <w:rFonts w:ascii="Roboto" w:eastAsia="Times New Roman" w:hAnsi="Roboto" w:cs="Times New Roman"/>
            <w:color w:val="000000"/>
            <w:shd w:val="clear" w:color="auto" w:fill="FFFFFF"/>
          </w:rPr>
          <w:t xml:space="preserve">I </w:t>
        </w:r>
        <w:r w:rsidR="00B84DD3">
          <w:rPr>
            <w:rFonts w:ascii="Roboto" w:eastAsia="Times New Roman" w:hAnsi="Roboto" w:cs="Times New Roman"/>
            <w:color w:val="000000"/>
            <w:shd w:val="clear" w:color="auto" w:fill="FFFFFF"/>
          </w:rPr>
          <w:t xml:space="preserve">also </w:t>
        </w:r>
        <w:r w:rsidR="00B84DD3" w:rsidRPr="00C0422D">
          <w:rPr>
            <w:rFonts w:ascii="Roboto" w:eastAsia="Times New Roman" w:hAnsi="Roboto" w:cs="Times New Roman"/>
            <w:color w:val="000000"/>
            <w:shd w:val="clear" w:color="auto" w:fill="FFFFFF"/>
          </w:rPr>
          <w:t>developed a prototype for a water safety map that may act as a guide for people to monitor and learn more about water conditions around them.</w:t>
        </w:r>
        <w:r w:rsidR="00B84DD3">
          <w:rPr>
            <w:rFonts w:ascii="Roboto" w:eastAsia="Times New Roman" w:hAnsi="Roboto" w:cs="Times New Roman"/>
            <w:color w:val="000000"/>
            <w:shd w:val="clear" w:color="auto" w:fill="FFFFFF"/>
          </w:rPr>
          <w:t xml:space="preserve"> </w:t>
        </w:r>
        <w:r w:rsidR="00B84DD3" w:rsidRPr="00C0422D">
          <w:rPr>
            <w:rFonts w:ascii="Roboto" w:eastAsia="Times New Roman" w:hAnsi="Roboto" w:cs="Times New Roman"/>
            <w:color w:val="000000"/>
            <w:shd w:val="clear" w:color="auto" w:fill="FFFFFF"/>
          </w:rPr>
          <w:t xml:space="preserve"> </w:t>
        </w:r>
      </w:ins>
    </w:p>
    <w:p w14:paraId="0FC2E973" w14:textId="77777777" w:rsidR="00C0422D" w:rsidRPr="00C0422D" w:rsidRDefault="00C0422D" w:rsidP="00C0422D">
      <w:pPr>
        <w:rPr>
          <w:rFonts w:ascii="Times New Roman" w:eastAsia="Times New Roman" w:hAnsi="Times New Roman" w:cs="Times New Roman"/>
        </w:rPr>
      </w:pPr>
    </w:p>
    <w:p w14:paraId="4382AA5B" w14:textId="77777777" w:rsidR="00C0422D" w:rsidRPr="00C0422D" w:rsidRDefault="00C0422D" w:rsidP="00C0422D">
      <w:pPr>
        <w:jc w:val="both"/>
        <w:rPr>
          <w:rFonts w:ascii="Times New Roman" w:eastAsia="Times New Roman" w:hAnsi="Times New Roman" w:cs="Times New Roman"/>
        </w:rPr>
      </w:pPr>
      <w:commentRangeStart w:id="48"/>
      <w:commentRangeStart w:id="49"/>
      <w:r w:rsidRPr="00C0422D">
        <w:rPr>
          <w:rFonts w:ascii="Roboto" w:eastAsia="Times New Roman" w:hAnsi="Roboto" w:cs="Times New Roman"/>
          <w:color w:val="000000"/>
          <w:shd w:val="clear" w:color="auto" w:fill="FFFFFF"/>
        </w:rPr>
        <w:t>Being at NYU would enable me to work in the Silverman Laboratory and participate in the NYWEA Student Chapter, both of which would enable me to conduct in-depth research on a variety of water issues and have access to a community of knowledgeable professors and students who could advise me on the development of a sustainable water quality and contaminants detector. </w:t>
      </w:r>
      <w:commentRangeEnd w:id="48"/>
      <w:r w:rsidR="0025701E">
        <w:rPr>
          <w:rStyle w:val="CommentReference"/>
        </w:rPr>
        <w:commentReference w:id="48"/>
      </w:r>
      <w:commentRangeEnd w:id="49"/>
      <w:r w:rsidR="00B463D2">
        <w:rPr>
          <w:rStyle w:val="CommentReference"/>
        </w:rPr>
        <w:commentReference w:id="49"/>
      </w:r>
    </w:p>
    <w:p w14:paraId="06CE4D23" w14:textId="77777777" w:rsidR="00C0422D" w:rsidRPr="00C0422D" w:rsidRDefault="00C0422D" w:rsidP="00C0422D">
      <w:pPr>
        <w:rPr>
          <w:rFonts w:ascii="Times New Roman" w:eastAsia="Times New Roman" w:hAnsi="Times New Roman" w:cs="Times New Roman"/>
        </w:rPr>
      </w:pPr>
    </w:p>
    <w:p w14:paraId="3371F6A8" w14:textId="621666C6" w:rsidR="00C0422D" w:rsidRPr="00C0422D" w:rsidRDefault="00C0422D" w:rsidP="00C0422D">
      <w:pPr>
        <w:jc w:val="both"/>
        <w:rPr>
          <w:rFonts w:ascii="Times New Roman" w:eastAsia="Times New Roman" w:hAnsi="Times New Roman" w:cs="Times New Roman"/>
        </w:rPr>
      </w:pPr>
      <w:commentRangeStart w:id="50"/>
      <w:del w:id="51" w:author="Thalia Priscilla" w:date="2022-12-12T15:35:00Z">
        <w:r w:rsidRPr="00C0422D" w:rsidDel="00B84DD3">
          <w:rPr>
            <w:rFonts w:ascii="Roboto" w:eastAsia="Times New Roman" w:hAnsi="Roboto" w:cs="Times New Roman"/>
            <w:color w:val="000000"/>
            <w:shd w:val="clear" w:color="auto" w:fill="FFFFFF"/>
          </w:rPr>
          <w:delText xml:space="preserve">I </w:delText>
        </w:r>
      </w:del>
      <w:del w:id="52" w:author="Thalia Priscilla" w:date="2022-12-12T15:22:00Z">
        <w:r w:rsidRPr="00C0422D" w:rsidDel="00D5799A">
          <w:rPr>
            <w:rFonts w:ascii="Roboto" w:eastAsia="Times New Roman" w:hAnsi="Roboto" w:cs="Times New Roman"/>
            <w:color w:val="000000"/>
            <w:shd w:val="clear" w:color="auto" w:fill="FFFFFF"/>
          </w:rPr>
          <w:delText xml:space="preserve">have </w:delText>
        </w:r>
      </w:del>
      <w:del w:id="53" w:author="Thalia Priscilla" w:date="2022-12-12T15:35:00Z">
        <w:r w:rsidRPr="00C0422D" w:rsidDel="00B84DD3">
          <w:rPr>
            <w:rFonts w:ascii="Roboto" w:eastAsia="Times New Roman" w:hAnsi="Roboto" w:cs="Times New Roman"/>
            <w:color w:val="000000"/>
            <w:shd w:val="clear" w:color="auto" w:fill="FFFFFF"/>
          </w:rPr>
          <w:delText xml:space="preserve">developed a prototype for a water safety map that may act as a guide for people to monitor and learn more about water conditions around them. </w:delText>
        </w:r>
        <w:commentRangeEnd w:id="50"/>
        <w:r w:rsidR="00811B0D" w:rsidDel="00B84DD3">
          <w:rPr>
            <w:rStyle w:val="CommentReference"/>
          </w:rPr>
          <w:commentReference w:id="50"/>
        </w:r>
        <w:commentRangeStart w:id="54"/>
        <w:r w:rsidRPr="00C0422D" w:rsidDel="00B84DD3">
          <w:rPr>
            <w:rFonts w:ascii="Roboto" w:eastAsia="Times New Roman" w:hAnsi="Roboto" w:cs="Times New Roman"/>
            <w:color w:val="000000"/>
            <w:shd w:val="clear" w:color="auto" w:fill="FFFFFF"/>
          </w:rPr>
          <w:delText xml:space="preserve">Therefore, </w:delText>
        </w:r>
      </w:del>
      <w:r w:rsidRPr="00C0422D">
        <w:rPr>
          <w:rFonts w:ascii="Roboto" w:eastAsia="Times New Roman" w:hAnsi="Roboto" w:cs="Times New Roman"/>
          <w:color w:val="000000"/>
          <w:shd w:val="clear" w:color="auto" w:fill="FFFFFF"/>
        </w:rPr>
        <w:t xml:space="preserve">I would </w:t>
      </w:r>
      <w:ins w:id="55" w:author="Thalia Priscilla" w:date="2022-12-12T15:37:00Z">
        <w:r w:rsidR="00B84DD3">
          <w:rPr>
            <w:rFonts w:ascii="Roboto" w:eastAsia="Times New Roman" w:hAnsi="Roboto" w:cs="Times New Roman"/>
            <w:color w:val="000000"/>
            <w:shd w:val="clear" w:color="auto" w:fill="FFFFFF"/>
          </w:rPr>
          <w:t xml:space="preserve">also </w:t>
        </w:r>
      </w:ins>
      <w:r w:rsidRPr="00C0422D">
        <w:rPr>
          <w:rFonts w:ascii="Roboto" w:eastAsia="Times New Roman" w:hAnsi="Roboto" w:cs="Times New Roman"/>
          <w:color w:val="000000"/>
          <w:shd w:val="clear" w:color="auto" w:fill="FFFFFF"/>
        </w:rPr>
        <w:t xml:space="preserve">love the opportunity to work in the Design Lab where I can attend workshops and acquire soft skills which could guide me in the building of the water safety map and the water quality and contamination detector. These </w:t>
      </w:r>
      <w:del w:id="56" w:author="Thalia Priscilla" w:date="2022-12-12T15:11:00Z">
        <w:r w:rsidRPr="00C0422D" w:rsidDel="0030296F">
          <w:rPr>
            <w:rFonts w:ascii="Roboto" w:eastAsia="Times New Roman" w:hAnsi="Roboto" w:cs="Times New Roman"/>
            <w:color w:val="000000"/>
            <w:shd w:val="clear" w:color="auto" w:fill="FFFFFF"/>
          </w:rPr>
          <w:delText xml:space="preserve">will </w:delText>
        </w:r>
      </w:del>
      <w:ins w:id="57" w:author="Thalia Priscilla" w:date="2022-12-12T15:11:00Z">
        <w:r w:rsidR="0030296F">
          <w:rPr>
            <w:rFonts w:ascii="Roboto" w:eastAsia="Times New Roman" w:hAnsi="Roboto" w:cs="Times New Roman"/>
            <w:color w:val="000000"/>
            <w:shd w:val="clear" w:color="auto" w:fill="FFFFFF"/>
          </w:rPr>
          <w:t>can</w:t>
        </w:r>
        <w:r w:rsidR="0030296F" w:rsidRPr="00C0422D">
          <w:rPr>
            <w:rFonts w:ascii="Roboto" w:eastAsia="Times New Roman" w:hAnsi="Roboto" w:cs="Times New Roman"/>
            <w:color w:val="000000"/>
            <w:shd w:val="clear" w:color="auto" w:fill="FFFFFF"/>
          </w:rPr>
          <w:t xml:space="preserve"> </w:t>
        </w:r>
      </w:ins>
      <w:r w:rsidRPr="00C0422D">
        <w:rPr>
          <w:rFonts w:ascii="Roboto" w:eastAsia="Times New Roman" w:hAnsi="Roboto" w:cs="Times New Roman"/>
          <w:color w:val="000000"/>
          <w:shd w:val="clear" w:color="auto" w:fill="FFFFFF"/>
        </w:rPr>
        <w:t xml:space="preserve">then be implemented around NYU and </w:t>
      </w:r>
      <w:del w:id="58" w:author="Thalia Priscilla" w:date="2022-12-12T16:12:00Z">
        <w:r w:rsidRPr="00C0422D" w:rsidDel="00F21CD9">
          <w:rPr>
            <w:rFonts w:ascii="Roboto" w:eastAsia="Times New Roman" w:hAnsi="Roboto" w:cs="Times New Roman"/>
            <w:color w:val="000000"/>
            <w:shd w:val="clear" w:color="auto" w:fill="FFFFFF"/>
          </w:rPr>
          <w:delText xml:space="preserve">potentially </w:delText>
        </w:r>
      </w:del>
      <w:ins w:id="59" w:author="Thalia Priscilla" w:date="2022-12-12T16:12:00Z">
        <w:r w:rsidR="00F21CD9">
          <w:rPr>
            <w:rFonts w:ascii="Roboto" w:eastAsia="Times New Roman" w:hAnsi="Roboto" w:cs="Times New Roman"/>
            <w:color w:val="000000"/>
            <w:shd w:val="clear" w:color="auto" w:fill="FFFFFF"/>
          </w:rPr>
          <w:t>hopefully</w:t>
        </w:r>
        <w:r w:rsidR="00F21CD9" w:rsidRPr="00C0422D">
          <w:rPr>
            <w:rFonts w:ascii="Roboto" w:eastAsia="Times New Roman" w:hAnsi="Roboto" w:cs="Times New Roman"/>
            <w:color w:val="000000"/>
            <w:shd w:val="clear" w:color="auto" w:fill="FFFFFF"/>
          </w:rPr>
          <w:t xml:space="preserve"> </w:t>
        </w:r>
      </w:ins>
      <w:r w:rsidRPr="00C0422D">
        <w:rPr>
          <w:rFonts w:ascii="Roboto" w:eastAsia="Times New Roman" w:hAnsi="Roboto" w:cs="Times New Roman"/>
          <w:color w:val="000000"/>
          <w:shd w:val="clear" w:color="auto" w:fill="FFFFFF"/>
        </w:rPr>
        <w:t>in Indonesia's isolated areas. </w:t>
      </w:r>
      <w:commentRangeEnd w:id="54"/>
      <w:r w:rsidR="00811B0D">
        <w:rPr>
          <w:rStyle w:val="CommentReference"/>
        </w:rPr>
        <w:commentReference w:id="54"/>
      </w:r>
    </w:p>
    <w:p w14:paraId="361054B0" w14:textId="77777777" w:rsidR="00C0422D" w:rsidRPr="00C0422D" w:rsidRDefault="00C0422D" w:rsidP="00C0422D">
      <w:pPr>
        <w:rPr>
          <w:rFonts w:ascii="Times New Roman" w:eastAsia="Times New Roman" w:hAnsi="Times New Roman" w:cs="Times New Roman"/>
        </w:rPr>
      </w:pPr>
    </w:p>
    <w:p w14:paraId="2B8DAC9F" w14:textId="6E68D691" w:rsidR="00C0422D" w:rsidRPr="00C0422D" w:rsidRDefault="00C0422D" w:rsidP="00C0422D">
      <w:pPr>
        <w:jc w:val="both"/>
        <w:rPr>
          <w:rFonts w:ascii="Times New Roman" w:eastAsia="Times New Roman" w:hAnsi="Times New Roman" w:cs="Times New Roman"/>
        </w:rPr>
      </w:pPr>
      <w:commentRangeStart w:id="60"/>
      <w:r w:rsidRPr="00C0422D">
        <w:rPr>
          <w:rFonts w:ascii="Roboto" w:eastAsia="Times New Roman" w:hAnsi="Roboto" w:cs="Times New Roman"/>
          <w:color w:val="000000"/>
          <w:shd w:val="clear" w:color="auto" w:fill="FFFFFF"/>
        </w:rPr>
        <w:t xml:space="preserve">I would devote both my ideas and dedication to </w:t>
      </w:r>
      <w:del w:id="61" w:author="Thalia Priscilla" w:date="2022-12-12T16:11:00Z">
        <w:r w:rsidRPr="00C0422D" w:rsidDel="00F21CD9">
          <w:rPr>
            <w:rFonts w:ascii="Roboto" w:eastAsia="Times New Roman" w:hAnsi="Roboto" w:cs="Times New Roman"/>
            <w:color w:val="000000"/>
            <w:shd w:val="clear" w:color="auto" w:fill="FFFFFF"/>
          </w:rPr>
          <w:delText xml:space="preserve">participate </w:delText>
        </w:r>
      </w:del>
      <w:ins w:id="62" w:author="Thalia Priscilla" w:date="2022-12-12T16:11:00Z">
        <w:r w:rsidR="00F21CD9">
          <w:rPr>
            <w:rFonts w:ascii="Roboto" w:eastAsia="Times New Roman" w:hAnsi="Roboto" w:cs="Times New Roman"/>
            <w:color w:val="000000"/>
            <w:shd w:val="clear" w:color="auto" w:fill="FFFFFF"/>
          </w:rPr>
          <w:t>contribute</w:t>
        </w:r>
        <w:r w:rsidR="00F21CD9" w:rsidRPr="00C0422D">
          <w:rPr>
            <w:rFonts w:ascii="Roboto" w:eastAsia="Times New Roman" w:hAnsi="Roboto" w:cs="Times New Roman"/>
            <w:color w:val="000000"/>
            <w:shd w:val="clear" w:color="auto" w:fill="FFFFFF"/>
          </w:rPr>
          <w:t xml:space="preserve"> </w:t>
        </w:r>
      </w:ins>
      <w:r w:rsidRPr="00C0422D">
        <w:rPr>
          <w:rFonts w:ascii="Roboto" w:eastAsia="Times New Roman" w:hAnsi="Roboto" w:cs="Times New Roman"/>
          <w:color w:val="000000"/>
          <w:shd w:val="clear" w:color="auto" w:fill="FFFFFF"/>
        </w:rPr>
        <w:t xml:space="preserve">in </w:t>
      </w:r>
      <w:ins w:id="63" w:author="Thalia Priscilla" w:date="2022-12-12T16:12:00Z">
        <w:r w:rsidR="00F21CD9">
          <w:rPr>
            <w:rFonts w:ascii="Roboto" w:eastAsia="Times New Roman" w:hAnsi="Roboto" w:cs="Times New Roman"/>
            <w:color w:val="000000"/>
            <w:shd w:val="clear" w:color="auto" w:fill="FFFFFF"/>
          </w:rPr>
          <w:t xml:space="preserve">school </w:t>
        </w:r>
      </w:ins>
      <w:r w:rsidRPr="00C0422D">
        <w:rPr>
          <w:rFonts w:ascii="Roboto" w:eastAsia="Times New Roman" w:hAnsi="Roboto" w:cs="Times New Roman"/>
          <w:color w:val="000000"/>
          <w:shd w:val="clear" w:color="auto" w:fill="FFFFFF"/>
        </w:rPr>
        <w:t>activities</w:t>
      </w:r>
      <w:ins w:id="64" w:author="Thalia Priscilla" w:date="2022-12-12T16:11:00Z">
        <w:r w:rsidR="00F21CD9">
          <w:rPr>
            <w:rFonts w:ascii="Roboto" w:eastAsia="Times New Roman" w:hAnsi="Roboto" w:cs="Times New Roman"/>
            <w:color w:val="000000"/>
            <w:shd w:val="clear" w:color="auto" w:fill="FFFFFF"/>
          </w:rPr>
          <w:t xml:space="preserve"> and communities</w:t>
        </w:r>
      </w:ins>
      <w:del w:id="65" w:author="Thalia Priscilla" w:date="2022-12-12T16:11:00Z">
        <w:r w:rsidRPr="00C0422D" w:rsidDel="00F21CD9">
          <w:rPr>
            <w:rFonts w:ascii="Roboto" w:eastAsia="Times New Roman" w:hAnsi="Roboto" w:cs="Times New Roman"/>
            <w:color w:val="000000"/>
            <w:shd w:val="clear" w:color="auto" w:fill="FFFFFF"/>
          </w:rPr>
          <w:delText>, such as research and charitable events,</w:delText>
        </w:r>
      </w:del>
      <w:r w:rsidRPr="00C0422D">
        <w:rPr>
          <w:rFonts w:ascii="Roboto" w:eastAsia="Times New Roman" w:hAnsi="Roboto" w:cs="Times New Roman"/>
          <w:color w:val="000000"/>
          <w:shd w:val="clear" w:color="auto" w:fill="FFFFFF"/>
        </w:rPr>
        <w:t xml:space="preserve"> to gain</w:t>
      </w:r>
      <w:del w:id="66" w:author="Thalia Priscilla" w:date="2022-12-12T16:11:00Z">
        <w:r w:rsidRPr="00C0422D" w:rsidDel="00F21CD9">
          <w:rPr>
            <w:rFonts w:ascii="Roboto" w:eastAsia="Times New Roman" w:hAnsi="Roboto" w:cs="Times New Roman"/>
            <w:color w:val="000000"/>
            <w:shd w:val="clear" w:color="auto" w:fill="FFFFFF"/>
          </w:rPr>
          <w:delText xml:space="preserve"> a</w:delText>
        </w:r>
      </w:del>
      <w:r w:rsidRPr="00C0422D">
        <w:rPr>
          <w:rFonts w:ascii="Roboto" w:eastAsia="Times New Roman" w:hAnsi="Roboto" w:cs="Times New Roman"/>
          <w:color w:val="000000"/>
          <w:shd w:val="clear" w:color="auto" w:fill="FFFFFF"/>
        </w:rPr>
        <w:t xml:space="preserve"> better understanding about sustainable water quality management </w:t>
      </w:r>
      <w:del w:id="67" w:author="Thalia Priscilla" w:date="2022-12-12T16:12:00Z">
        <w:r w:rsidRPr="00C0422D" w:rsidDel="00F21CD9">
          <w:rPr>
            <w:rFonts w:ascii="Roboto" w:eastAsia="Times New Roman" w:hAnsi="Roboto" w:cs="Times New Roman"/>
            <w:color w:val="000000"/>
            <w:shd w:val="clear" w:color="auto" w:fill="FFFFFF"/>
          </w:rPr>
          <w:delText xml:space="preserve">and spread this knowledge to the surrounding environment </w:delText>
        </w:r>
      </w:del>
      <w:r w:rsidRPr="00C0422D">
        <w:rPr>
          <w:rFonts w:ascii="Roboto" w:eastAsia="Times New Roman" w:hAnsi="Roboto" w:cs="Times New Roman"/>
          <w:color w:val="000000"/>
          <w:shd w:val="clear" w:color="auto" w:fill="FFFFFF"/>
        </w:rPr>
        <w:t xml:space="preserve">in hopes of having an </w:t>
      </w:r>
      <w:commentRangeEnd w:id="60"/>
      <w:r w:rsidR="00F21CD9">
        <w:rPr>
          <w:rStyle w:val="CommentReference"/>
        </w:rPr>
        <w:commentReference w:id="60"/>
      </w:r>
      <w:commentRangeStart w:id="68"/>
      <w:r w:rsidRPr="00C0422D">
        <w:rPr>
          <w:rFonts w:ascii="Roboto" w:eastAsia="Times New Roman" w:hAnsi="Roboto" w:cs="Times New Roman"/>
          <w:color w:val="000000"/>
          <w:shd w:val="clear" w:color="auto" w:fill="FFFFFF"/>
        </w:rPr>
        <w:t>impact on the</w:t>
      </w:r>
      <w:ins w:id="69" w:author="Thalia Priscilla" w:date="2022-12-12T16:12:00Z">
        <w:r w:rsidR="00F21CD9">
          <w:rPr>
            <w:rFonts w:ascii="Roboto" w:eastAsia="Times New Roman" w:hAnsi="Roboto" w:cs="Times New Roman"/>
            <w:color w:val="000000"/>
            <w:shd w:val="clear" w:color="auto" w:fill="FFFFFF"/>
          </w:rPr>
          <w:t>se</w:t>
        </w:r>
      </w:ins>
      <w:r w:rsidRPr="00C0422D">
        <w:rPr>
          <w:rFonts w:ascii="Roboto" w:eastAsia="Times New Roman" w:hAnsi="Roboto" w:cs="Times New Roman"/>
          <w:color w:val="000000"/>
          <w:shd w:val="clear" w:color="auto" w:fill="FFFFFF"/>
        </w:rPr>
        <w:t xml:space="preserve"> communit</w:t>
      </w:r>
      <w:ins w:id="70" w:author="Thalia Priscilla" w:date="2022-12-12T16:12:00Z">
        <w:r w:rsidR="00F21CD9">
          <w:rPr>
            <w:rFonts w:ascii="Roboto" w:eastAsia="Times New Roman" w:hAnsi="Roboto" w:cs="Times New Roman"/>
            <w:color w:val="000000"/>
            <w:shd w:val="clear" w:color="auto" w:fill="FFFFFF"/>
          </w:rPr>
          <w:t>ies</w:t>
        </w:r>
      </w:ins>
      <w:del w:id="71" w:author="Thalia Priscilla" w:date="2022-12-12T16:12:00Z">
        <w:r w:rsidRPr="00C0422D" w:rsidDel="00F21CD9">
          <w:rPr>
            <w:rFonts w:ascii="Roboto" w:eastAsia="Times New Roman" w:hAnsi="Roboto" w:cs="Times New Roman"/>
            <w:color w:val="000000"/>
            <w:shd w:val="clear" w:color="auto" w:fill="FFFFFF"/>
          </w:rPr>
          <w:delText>y</w:delText>
        </w:r>
      </w:del>
      <w:r w:rsidRPr="00C0422D">
        <w:rPr>
          <w:rFonts w:ascii="Roboto" w:eastAsia="Times New Roman" w:hAnsi="Roboto" w:cs="Times New Roman"/>
          <w:color w:val="000000"/>
          <w:shd w:val="clear" w:color="auto" w:fill="FFFFFF"/>
        </w:rPr>
        <w:t xml:space="preserve">. </w:t>
      </w:r>
      <w:commentRangeEnd w:id="68"/>
      <w:r w:rsidR="00D5799A">
        <w:rPr>
          <w:rStyle w:val="CommentReference"/>
        </w:rPr>
        <w:commentReference w:id="68"/>
      </w:r>
    </w:p>
    <w:p w14:paraId="75240A94" w14:textId="77777777" w:rsidR="00C0422D" w:rsidRPr="00C0422D" w:rsidRDefault="00C0422D" w:rsidP="00C0422D">
      <w:pPr>
        <w:rPr>
          <w:rFonts w:ascii="Times New Roman" w:eastAsia="Times New Roman" w:hAnsi="Times New Roman" w:cs="Times New Roman"/>
        </w:rPr>
      </w:pPr>
    </w:p>
    <w:p w14:paraId="4600A76C" w14:textId="340CCEF5" w:rsidR="007534E2" w:rsidRDefault="007534E2" w:rsidP="00513C52">
      <w:pPr>
        <w:rPr>
          <w:ins w:id="72" w:author="Thalia Priscilla" w:date="2022-12-12T16:19:00Z"/>
        </w:rPr>
      </w:pPr>
      <w:ins w:id="73" w:author="Thalia Priscilla" w:date="2022-12-12T16:13:00Z">
        <w:r>
          <w:t>Hi Victoria:</w:t>
        </w:r>
      </w:ins>
    </w:p>
    <w:p w14:paraId="6A6C4CC4" w14:textId="57C9EB25" w:rsidR="00841C20" w:rsidRDefault="00841C20" w:rsidP="00513C52">
      <w:pPr>
        <w:rPr>
          <w:ins w:id="74" w:author="Thalia Priscilla" w:date="2022-12-12T16:19:00Z"/>
        </w:rPr>
      </w:pPr>
    </w:p>
    <w:p w14:paraId="784ED284" w14:textId="056ADAC8" w:rsidR="00841C20" w:rsidRDefault="00841C20" w:rsidP="00513C52">
      <w:pPr>
        <w:rPr>
          <w:ins w:id="75" w:author="Thalia Priscilla" w:date="2022-12-12T16:13:00Z"/>
        </w:rPr>
      </w:pPr>
      <w:ins w:id="76" w:author="Thalia Priscilla" w:date="2022-12-12T16:19:00Z">
        <w:r>
          <w:t>I think you have a good story and background</w:t>
        </w:r>
        <w:r w:rsidR="001F7FC2">
          <w:t>, but I would make the outline clearer so you know what you wil</w:t>
        </w:r>
      </w:ins>
      <w:ins w:id="77" w:author="Thalia Priscilla" w:date="2022-12-12T16:20:00Z">
        <w:r w:rsidR="001F7FC2">
          <w:t>l focus on in each paragraph.</w:t>
        </w:r>
        <w:r w:rsidR="00D04909">
          <w:t xml:space="preserve"> I restructured a little based on what I think would be a better flow.</w:t>
        </w:r>
      </w:ins>
    </w:p>
    <w:p w14:paraId="17C01BD0" w14:textId="369E97AF" w:rsidR="007534E2" w:rsidRDefault="007534E2" w:rsidP="00513C52">
      <w:pPr>
        <w:rPr>
          <w:ins w:id="78" w:author="Thalia Priscilla" w:date="2022-12-12T16:13:00Z"/>
        </w:rPr>
      </w:pPr>
    </w:p>
    <w:p w14:paraId="7D2DF3BB" w14:textId="3909446D" w:rsidR="007534E2" w:rsidRDefault="007534E2" w:rsidP="00513C52">
      <w:pPr>
        <w:rPr>
          <w:ins w:id="79" w:author="Thalia Priscilla" w:date="2022-12-12T16:13:00Z"/>
        </w:rPr>
      </w:pPr>
      <w:ins w:id="80" w:author="Thalia Priscilla" w:date="2022-12-12T16:13:00Z">
        <w:r>
          <w:t>A suggested outline from me:</w:t>
        </w:r>
      </w:ins>
    </w:p>
    <w:p w14:paraId="69F67292" w14:textId="5CD703FA" w:rsidR="00485C7A" w:rsidRDefault="00485C7A" w:rsidP="007534E2">
      <w:pPr>
        <w:pStyle w:val="ListParagraph"/>
        <w:numPr>
          <w:ilvl w:val="0"/>
          <w:numId w:val="2"/>
        </w:numPr>
        <w:rPr>
          <w:ins w:id="81" w:author="Thalia Priscilla" w:date="2022-12-12T16:16:00Z"/>
        </w:rPr>
      </w:pPr>
      <w:ins w:id="82" w:author="Thalia Priscilla" w:date="2022-12-12T16:16:00Z">
        <w:r>
          <w:t xml:space="preserve">Intro – </w:t>
        </w:r>
      </w:ins>
      <w:r w:rsidR="00B463D2">
        <w:t>your interest in water issues – this is your identity in this essay. Tell us why you’re interested and what you’ve done to pursue that prior to the Kei project</w:t>
      </w:r>
    </w:p>
    <w:p w14:paraId="3392E3BD" w14:textId="7AE8F08E" w:rsidR="007534E2" w:rsidRDefault="007534E2" w:rsidP="007534E2">
      <w:pPr>
        <w:pStyle w:val="ListParagraph"/>
        <w:numPr>
          <w:ilvl w:val="0"/>
          <w:numId w:val="2"/>
        </w:numPr>
        <w:rPr>
          <w:ins w:id="83" w:author="Thalia Priscilla" w:date="2022-12-12T16:13:00Z"/>
        </w:rPr>
      </w:pPr>
      <w:ins w:id="84" w:author="Thalia Priscilla" w:date="2022-12-12T16:13:00Z">
        <w:r>
          <w:t xml:space="preserve">Your experience in building </w:t>
        </w:r>
      </w:ins>
      <w:ins w:id="85" w:author="Thalia Priscilla" w:date="2022-12-12T16:16:00Z">
        <w:r w:rsidR="00485C7A">
          <w:t>the</w:t>
        </w:r>
      </w:ins>
      <w:ins w:id="86" w:author="Thalia Priscilla" w:date="2022-12-12T16:13:00Z">
        <w:r>
          <w:t xml:space="preserve"> water filter prototype </w:t>
        </w:r>
      </w:ins>
      <w:r w:rsidR="00B463D2">
        <w:t xml:space="preserve">– this only serves as evidence that supports your claim as a water researcher, so try and shorten this section. Think about </w:t>
      </w:r>
      <w:r w:rsidR="00B463D2">
        <w:lastRenderedPageBreak/>
        <w:t>what you want the AO to infer about you through this experience</w:t>
      </w:r>
      <w:r w:rsidR="00835B39">
        <w:t>. End this section with a sentence on how the experience changed you: what did you learn about researching/designing/community service? What do you want to learn more about (at NYU)?</w:t>
      </w:r>
    </w:p>
    <w:p w14:paraId="543C5C28" w14:textId="77777777" w:rsidR="00B463D2" w:rsidRDefault="00B463D2" w:rsidP="007534E2">
      <w:pPr>
        <w:pStyle w:val="ListParagraph"/>
        <w:numPr>
          <w:ilvl w:val="0"/>
          <w:numId w:val="2"/>
        </w:numPr>
      </w:pPr>
      <w:r>
        <w:t xml:space="preserve">How you can contribute to the community </w:t>
      </w:r>
    </w:p>
    <w:p w14:paraId="1031CB8C" w14:textId="072C9427" w:rsidR="007534E2" w:rsidRDefault="00485C7A" w:rsidP="00B463D2">
      <w:pPr>
        <w:pStyle w:val="ListParagraph"/>
        <w:numPr>
          <w:ilvl w:val="1"/>
          <w:numId w:val="2"/>
        </w:numPr>
        <w:rPr>
          <w:ins w:id="87" w:author="Thalia Priscilla" w:date="2022-12-12T16:17:00Z"/>
        </w:rPr>
      </w:pPr>
      <w:commentRangeStart w:id="88"/>
      <w:ins w:id="89" w:author="Thalia Priscilla" w:date="2022-12-12T16:15:00Z">
        <w:r>
          <w:t xml:space="preserve">Working in school facilities, communities, sharing knowledge </w:t>
        </w:r>
      </w:ins>
      <w:ins w:id="90" w:author="Thalia Priscilla" w:date="2022-12-12T16:17:00Z">
        <w:r>
          <w:t>and learning from and with professors and students.</w:t>
        </w:r>
      </w:ins>
    </w:p>
    <w:p w14:paraId="34E6A221" w14:textId="27884DC2" w:rsidR="00485C7A" w:rsidRDefault="00485C7A" w:rsidP="00B463D2">
      <w:pPr>
        <w:pStyle w:val="ListParagraph"/>
        <w:numPr>
          <w:ilvl w:val="1"/>
          <w:numId w:val="2"/>
        </w:numPr>
        <w:rPr>
          <w:ins w:id="91" w:author="Thalia Priscilla" w:date="2022-12-12T16:18:00Z"/>
        </w:rPr>
      </w:pPr>
      <w:ins w:id="92" w:author="Thalia Priscilla" w:date="2022-12-12T16:18:00Z">
        <w:r>
          <w:t>Learning</w:t>
        </w:r>
      </w:ins>
      <w:ins w:id="93" w:author="Thalia Priscilla" w:date="2022-12-12T16:17:00Z">
        <w:r>
          <w:t xml:space="preserve"> to build water safety map and water quality and</w:t>
        </w:r>
      </w:ins>
      <w:ins w:id="94" w:author="Thalia Priscilla" w:date="2022-12-12T16:18:00Z">
        <w:r>
          <w:t xml:space="preserve"> contamination detector to implement </w:t>
        </w:r>
      </w:ins>
      <w:commentRangeEnd w:id="88"/>
      <w:r w:rsidR="00B463D2">
        <w:rPr>
          <w:rStyle w:val="CommentReference"/>
        </w:rPr>
        <w:commentReference w:id="88"/>
      </w:r>
    </w:p>
    <w:p w14:paraId="331BC758" w14:textId="6A0DEF53" w:rsidR="00485C7A" w:rsidRDefault="00485C7A" w:rsidP="007534E2">
      <w:pPr>
        <w:pStyle w:val="ListParagraph"/>
        <w:numPr>
          <w:ilvl w:val="0"/>
          <w:numId w:val="2"/>
        </w:numPr>
        <w:rPr>
          <w:ins w:id="95" w:author="Thalia Priscilla" w:date="2022-12-12T16:19:00Z"/>
        </w:rPr>
      </w:pPr>
      <w:commentRangeStart w:id="96"/>
      <w:commentRangeStart w:id="97"/>
      <w:ins w:id="98" w:author="Thalia Priscilla" w:date="2022-12-12T16:18:00Z">
        <w:r>
          <w:t>Conclusion – how your passion for sustainable water quality management will contribute to the school community.</w:t>
        </w:r>
        <w:r w:rsidR="00841C20">
          <w:t xml:space="preserve"> Suggest not to repeat </w:t>
        </w:r>
      </w:ins>
      <w:ins w:id="99" w:author="Thalia Priscilla" w:date="2022-12-12T16:19:00Z">
        <w:r w:rsidR="00841C20">
          <w:t>what you’ve mentioned.</w:t>
        </w:r>
      </w:ins>
      <w:commentRangeEnd w:id="96"/>
      <w:r w:rsidR="00B463D2">
        <w:rPr>
          <w:rStyle w:val="CommentReference"/>
        </w:rPr>
        <w:commentReference w:id="96"/>
      </w:r>
      <w:commentRangeEnd w:id="97"/>
      <w:r w:rsidR="00835B39">
        <w:rPr>
          <w:rStyle w:val="CommentReference"/>
        </w:rPr>
        <w:commentReference w:id="97"/>
      </w:r>
    </w:p>
    <w:p w14:paraId="33A336FE" w14:textId="748C30C2" w:rsidR="00841C20" w:rsidRDefault="00841C20" w:rsidP="00841C20">
      <w:pPr>
        <w:rPr>
          <w:ins w:id="100" w:author="Thalia Priscilla" w:date="2022-12-12T16:19:00Z"/>
        </w:rPr>
      </w:pPr>
    </w:p>
    <w:p w14:paraId="4137696E" w14:textId="64802BF7" w:rsidR="00841C20" w:rsidRDefault="00841C20" w:rsidP="00841C20">
      <w:ins w:id="101" w:author="Thalia Priscilla" w:date="2022-12-12T16:19:00Z">
        <w:r>
          <w:t>All the best!</w:t>
        </w:r>
      </w:ins>
    </w:p>
    <w:sectPr w:rsidR="00841C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Thalia Priscilla" w:date="2022-12-12T16:09:00Z" w:initials="TP">
    <w:p w14:paraId="6B51F129" w14:textId="61B47166" w:rsidR="00110F96" w:rsidRDefault="00110F96">
      <w:pPr>
        <w:pStyle w:val="CommentText"/>
      </w:pPr>
      <w:r>
        <w:rPr>
          <w:rStyle w:val="CommentReference"/>
        </w:rPr>
        <w:annotationRef/>
      </w:r>
      <w:r>
        <w:rPr>
          <w:rStyle w:val="CommentReference"/>
        </w:rPr>
        <w:annotationRef/>
      </w:r>
      <w:r>
        <w:t>Do you mean if consumed</w:t>
      </w:r>
      <w:r w:rsidR="00101934">
        <w:t xml:space="preserve"> or used?</w:t>
      </w:r>
    </w:p>
  </w:comment>
  <w:comment w:id="45" w:author="Thalia Priscilla" w:date="2022-12-12T15:23:00Z" w:initials="TP">
    <w:p w14:paraId="1C8C8C11" w14:textId="2A097937" w:rsidR="00D5799A" w:rsidRDefault="00D5799A">
      <w:pPr>
        <w:pStyle w:val="CommentText"/>
      </w:pPr>
      <w:r>
        <w:rPr>
          <w:rStyle w:val="CommentReference"/>
        </w:rPr>
        <w:annotationRef/>
      </w:r>
      <w:r>
        <w:t xml:space="preserve">This seems to come out of nowhere. If you don’t have space to introduce what </w:t>
      </w:r>
      <w:r>
        <w:t xml:space="preserve">doctorSHARE is, or that this detail is not crucial, I suggest deleting. </w:t>
      </w:r>
    </w:p>
  </w:comment>
  <w:comment w:id="48" w:author="Thalia Priscilla" w:date="2022-12-12T13:26:00Z" w:initials="TP">
    <w:p w14:paraId="0C2D28AC" w14:textId="037E42CE" w:rsidR="0025701E" w:rsidRDefault="0025701E">
      <w:pPr>
        <w:pStyle w:val="CommentText"/>
      </w:pPr>
      <w:r>
        <w:rPr>
          <w:rStyle w:val="CommentReference"/>
        </w:rPr>
        <w:annotationRef/>
      </w:r>
      <w:r>
        <w:t>This seems like a run-on sentence</w:t>
      </w:r>
      <w:r w:rsidR="001C375E">
        <w:t>, suggest splitting this into two sentences.</w:t>
      </w:r>
    </w:p>
    <w:p w14:paraId="01A67BBE" w14:textId="77777777" w:rsidR="00C415D0" w:rsidRDefault="00C415D0">
      <w:pPr>
        <w:pStyle w:val="CommentText"/>
      </w:pPr>
    </w:p>
    <w:p w14:paraId="4CB2B45B" w14:textId="67F79420" w:rsidR="00C415D0" w:rsidRDefault="001C375E">
      <w:pPr>
        <w:pStyle w:val="CommentText"/>
      </w:pPr>
      <w:r>
        <w:t>Going</w:t>
      </w:r>
      <w:r w:rsidR="00D55375">
        <w:t xml:space="preserve"> back to the prompt, I </w:t>
      </w:r>
      <w:r>
        <w:t>would restructure</w:t>
      </w:r>
      <w:r w:rsidR="00D55375">
        <w:t xml:space="preserve"> this sentence to </w:t>
      </w:r>
      <w:r w:rsidR="00072B08">
        <w:t>narrate how you would be able to contribute to the diversity of the school. Yes, you will no doubt gain knowledge for your mission, but how will the school simultaneously benefit from what you will bring from your experience</w:t>
      </w:r>
      <w:r>
        <w:t>s</w:t>
      </w:r>
      <w:r w:rsidR="00072B08">
        <w:t>?</w:t>
      </w:r>
    </w:p>
    <w:p w14:paraId="53A09DCA" w14:textId="77777777" w:rsidR="00072B08" w:rsidRDefault="00072B08">
      <w:pPr>
        <w:pStyle w:val="CommentText"/>
      </w:pPr>
    </w:p>
    <w:p w14:paraId="1BD55EE5" w14:textId="7E66AEF1" w:rsidR="00072B08" w:rsidRDefault="00072B08">
      <w:pPr>
        <w:pStyle w:val="CommentText"/>
      </w:pPr>
      <w:r>
        <w:t xml:space="preserve">For example, </w:t>
      </w:r>
      <w:r w:rsidR="0030296F">
        <w:t xml:space="preserve">instead of only focusing on yourself working and participating in these communities, you can reword that to ‘working </w:t>
      </w:r>
      <w:r w:rsidR="0030296F" w:rsidRPr="0030296F">
        <w:rPr>
          <w:i/>
          <w:iCs/>
        </w:rPr>
        <w:t>together</w:t>
      </w:r>
      <w:r w:rsidR="0030296F">
        <w:t xml:space="preserve"> with professors, other students, etc.’ and ‘</w:t>
      </w:r>
      <w:r w:rsidR="0030296F" w:rsidRPr="0030296F">
        <w:rPr>
          <w:i/>
          <w:iCs/>
        </w:rPr>
        <w:t>sharing</w:t>
      </w:r>
      <w:r w:rsidR="0030296F">
        <w:t xml:space="preserve"> knowledge, experiences, and ideas’ from each of your diverse backgrounds. </w:t>
      </w:r>
    </w:p>
  </w:comment>
  <w:comment w:id="49" w:author="Chiara Situmorang" w:date="2022-12-14T13:57:00Z" w:initials="CS">
    <w:p w14:paraId="5E375F2F" w14:textId="77777777" w:rsidR="00B463D2" w:rsidRDefault="00B463D2" w:rsidP="00022372">
      <w:r>
        <w:rPr>
          <w:rStyle w:val="CommentReference"/>
        </w:rPr>
        <w:annotationRef/>
      </w:r>
      <w:r>
        <w:rPr>
          <w:sz w:val="20"/>
          <w:szCs w:val="20"/>
        </w:rPr>
        <w:t>Agree, but I would also elaborate further on how your background &amp; experiences would lend you a unique perspective that would add to the knowledge of these communities. What unique understanding of water issues &amp; community healthcare do you have?</w:t>
      </w:r>
    </w:p>
  </w:comment>
  <w:comment w:id="50" w:author="Thalia Priscilla" w:date="2022-12-12T15:30:00Z" w:initials="TP">
    <w:p w14:paraId="03E948F9" w14:textId="57A6FFDB" w:rsidR="00811B0D" w:rsidRDefault="00811B0D">
      <w:pPr>
        <w:pStyle w:val="CommentText"/>
      </w:pPr>
      <w:r>
        <w:rPr>
          <w:rStyle w:val="CommentReference"/>
        </w:rPr>
        <w:annotationRef/>
      </w:r>
      <w:r w:rsidR="00B84DD3">
        <w:t>I suggest incorporating this into this first paragraph</w:t>
      </w:r>
      <w:r>
        <w:t>.</w:t>
      </w:r>
    </w:p>
  </w:comment>
  <w:comment w:id="54" w:author="Thalia Priscilla" w:date="2022-12-12T15:30:00Z" w:initials="TP">
    <w:p w14:paraId="391D7477" w14:textId="6C8873FA" w:rsidR="00811B0D" w:rsidRDefault="00811B0D">
      <w:pPr>
        <w:pStyle w:val="CommentText"/>
      </w:pPr>
      <w:r>
        <w:rPr>
          <w:rStyle w:val="CommentReference"/>
        </w:rPr>
        <w:annotationRef/>
      </w:r>
      <w:r>
        <w:t>I suggest merging this with your third paragraph and shortening that paragraph.</w:t>
      </w:r>
    </w:p>
    <w:p w14:paraId="532568A0" w14:textId="77777777" w:rsidR="00811B0D" w:rsidRDefault="00811B0D">
      <w:pPr>
        <w:pStyle w:val="CommentText"/>
      </w:pPr>
    </w:p>
    <w:p w14:paraId="48D8E810" w14:textId="1B1C75FE" w:rsidR="00811B0D" w:rsidRDefault="00811B0D">
      <w:pPr>
        <w:pStyle w:val="CommentText"/>
      </w:pPr>
      <w:r>
        <w:t>Perhaps you can also refocus this to ‘the opportunity to work with’.</w:t>
      </w:r>
    </w:p>
  </w:comment>
  <w:comment w:id="60" w:author="Thalia Priscilla" w:date="2022-12-12T16:09:00Z" w:initials="TP">
    <w:p w14:paraId="6DB3D6EE" w14:textId="40D2287E" w:rsidR="00F21CD9" w:rsidRDefault="00F21CD9">
      <w:pPr>
        <w:pStyle w:val="CommentText"/>
      </w:pPr>
      <w:r>
        <w:rPr>
          <w:rStyle w:val="CommentReference"/>
        </w:rPr>
        <w:annotationRef/>
      </w:r>
      <w:r>
        <w:t>I feel like this is repetitive instead of conclusive. As a conclusion, I would make this more concise</w:t>
      </w:r>
      <w:r w:rsidR="007534E2">
        <w:t xml:space="preserve"> and</w:t>
      </w:r>
      <w:r w:rsidR="00485C7A">
        <w:t xml:space="preserve"> have an explicit answer to the prompt – that your passion and dedication for sustainable water quality management will contribute to the school community.</w:t>
      </w:r>
    </w:p>
  </w:comment>
  <w:comment w:id="68" w:author="Thalia Priscilla" w:date="2022-12-12T15:25:00Z" w:initials="TP">
    <w:p w14:paraId="15C95566" w14:textId="3AF727ED" w:rsidR="00D5799A" w:rsidRDefault="00D5799A">
      <w:pPr>
        <w:pStyle w:val="CommentText"/>
      </w:pPr>
      <w:r>
        <w:rPr>
          <w:rStyle w:val="CommentReference"/>
        </w:rPr>
        <w:annotationRef/>
      </w:r>
      <w:r>
        <w:t xml:space="preserve">Do you mean the school community? </w:t>
      </w:r>
    </w:p>
  </w:comment>
  <w:comment w:id="88" w:author="Chiara Situmorang" w:date="2022-12-14T14:01:00Z" w:initials="CS">
    <w:p w14:paraId="659B8714" w14:textId="77777777" w:rsidR="00B463D2" w:rsidRDefault="00B463D2" w:rsidP="00535673">
      <w:r>
        <w:rPr>
          <w:rStyle w:val="CommentReference"/>
        </w:rPr>
        <w:annotationRef/>
      </w:r>
      <w:r>
        <w:rPr>
          <w:sz w:val="20"/>
          <w:szCs w:val="20"/>
        </w:rPr>
        <w:t>I would try to rethink or reframe these parts as you originally thought them up along the lines of how the school can benefit you, instead of the other way around.</w:t>
      </w:r>
    </w:p>
  </w:comment>
  <w:comment w:id="96" w:author="Chiara Situmorang" w:date="2022-12-14T14:03:00Z" w:initials="CS">
    <w:p w14:paraId="6F400342" w14:textId="77777777" w:rsidR="00B463D2" w:rsidRDefault="00B463D2" w:rsidP="00CF2BD9">
      <w:r>
        <w:rPr>
          <w:rStyle w:val="CommentReference"/>
        </w:rPr>
        <w:annotationRef/>
      </w:r>
      <w:r>
        <w:rPr>
          <w:sz w:val="20"/>
          <w:szCs w:val="20"/>
        </w:rPr>
        <w:t xml:space="preserve">Here you can also think about what your goals in the future are, and what you will be doing to achieve that. How can the school benefit from these moves that you’ll be making? </w:t>
      </w:r>
    </w:p>
    <w:p w14:paraId="05C9EA8C" w14:textId="77777777" w:rsidR="00B463D2" w:rsidRDefault="00B463D2" w:rsidP="00CF2BD9"/>
    <w:p w14:paraId="2E37C22B" w14:textId="77777777" w:rsidR="00B463D2" w:rsidRDefault="00B463D2" w:rsidP="00CF2BD9"/>
    <w:p w14:paraId="15235923" w14:textId="77777777" w:rsidR="00B463D2" w:rsidRDefault="00B463D2" w:rsidP="00CF2BD9">
      <w:r>
        <w:rPr>
          <w:sz w:val="20"/>
          <w:szCs w:val="20"/>
        </w:rPr>
        <w:t>eg. Will you be teaming up with other students to create a non-profit organisation focused on bringing clean water to rural areas in Indonesia?</w:t>
      </w:r>
    </w:p>
  </w:comment>
  <w:comment w:id="97" w:author="Chiara Situmorang" w:date="2022-12-14T14:09:00Z" w:initials="CS">
    <w:p w14:paraId="7C6D3E9A" w14:textId="77777777" w:rsidR="00835B39" w:rsidRDefault="00835B39" w:rsidP="00DD08BE">
      <w:r>
        <w:rPr>
          <w:rStyle w:val="CommentReference"/>
        </w:rPr>
        <w:annotationRef/>
      </w:r>
      <w:r>
        <w:rPr>
          <w:sz w:val="20"/>
          <w:szCs w:val="20"/>
        </w:rPr>
        <w:t xml:space="preserve">Don’t forget that this prompt is also asking about </w:t>
      </w:r>
      <w:r>
        <w:rPr>
          <w:b/>
          <w:bCs/>
          <w:sz w:val="20"/>
          <w:szCs w:val="20"/>
        </w:rPr>
        <w:t>you and your identity</w:t>
      </w:r>
      <w:r>
        <w:rPr>
          <w:sz w:val="20"/>
          <w:szCs w:val="20"/>
        </w:rPr>
        <w:t>. Try to address this part of the prompt by explicitly telling the reader how your identity &amp; experiences give you a unique perspective that will enrich the school.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1F129" w15:done="0"/>
  <w15:commentEx w15:paraId="1C8C8C11" w15:done="0"/>
  <w15:commentEx w15:paraId="1BD55EE5" w15:done="0"/>
  <w15:commentEx w15:paraId="5E375F2F" w15:paraIdParent="1BD55EE5" w15:done="0"/>
  <w15:commentEx w15:paraId="03E948F9" w15:done="0"/>
  <w15:commentEx w15:paraId="48D8E810" w15:done="0"/>
  <w15:commentEx w15:paraId="6DB3D6EE" w15:done="0"/>
  <w15:commentEx w15:paraId="15C95566" w15:done="0"/>
  <w15:commentEx w15:paraId="659B8714" w15:done="0"/>
  <w15:commentEx w15:paraId="15235923" w15:done="0"/>
  <w15:commentEx w15:paraId="7C6D3E9A" w15:paraIdParent="152359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D09F" w16cex:dateUtc="2022-12-12T09:09:00Z"/>
  <w16cex:commentExtensible w16cex:durableId="2741C5E5" w16cex:dateUtc="2022-12-12T08:23:00Z"/>
  <w16cex:commentExtensible w16cex:durableId="2741AA8B" w16cex:dateUtc="2022-12-12T06:26:00Z"/>
  <w16cex:commentExtensible w16cex:durableId="274454E7" w16cex:dateUtc="2022-12-14T06:57:00Z"/>
  <w16cex:commentExtensible w16cex:durableId="2741C77A" w16cex:dateUtc="2022-12-12T08:30:00Z"/>
  <w16cex:commentExtensible w16cex:durableId="2741C7A6" w16cex:dateUtc="2022-12-12T08:30:00Z"/>
  <w16cex:commentExtensible w16cex:durableId="2741D0C4" w16cex:dateUtc="2022-12-12T09:09:00Z"/>
  <w16cex:commentExtensible w16cex:durableId="2741C670" w16cex:dateUtc="2022-12-12T08:25:00Z"/>
  <w16cex:commentExtensible w16cex:durableId="274455CA" w16cex:dateUtc="2022-12-14T07:01:00Z"/>
  <w16cex:commentExtensible w16cex:durableId="2744561B" w16cex:dateUtc="2022-12-14T07:03:00Z"/>
  <w16cex:commentExtensible w16cex:durableId="27445792" w16cex:dateUtc="2022-12-14T0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1F129" w16cid:durableId="2741D09F"/>
  <w16cid:commentId w16cid:paraId="1C8C8C11" w16cid:durableId="2741C5E5"/>
  <w16cid:commentId w16cid:paraId="1BD55EE5" w16cid:durableId="2741AA8B"/>
  <w16cid:commentId w16cid:paraId="5E375F2F" w16cid:durableId="274454E7"/>
  <w16cid:commentId w16cid:paraId="03E948F9" w16cid:durableId="2741C77A"/>
  <w16cid:commentId w16cid:paraId="48D8E810" w16cid:durableId="2741C7A6"/>
  <w16cid:commentId w16cid:paraId="6DB3D6EE" w16cid:durableId="2741D0C4"/>
  <w16cid:commentId w16cid:paraId="15C95566" w16cid:durableId="2741C670"/>
  <w16cid:commentId w16cid:paraId="659B8714" w16cid:durableId="274455CA"/>
  <w16cid:commentId w16cid:paraId="15235923" w16cid:durableId="2744561B"/>
  <w16cid:commentId w16cid:paraId="7C6D3E9A" w16cid:durableId="274457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F002A"/>
    <w:multiLevelType w:val="hybridMultilevel"/>
    <w:tmpl w:val="F034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078D8"/>
    <w:multiLevelType w:val="hybridMultilevel"/>
    <w:tmpl w:val="19EA6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479223">
    <w:abstractNumId w:val="0"/>
  </w:num>
  <w:num w:numId="2" w16cid:durableId="2108958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2D"/>
    <w:rsid w:val="00072B08"/>
    <w:rsid w:val="000F660B"/>
    <w:rsid w:val="00101934"/>
    <w:rsid w:val="00110F96"/>
    <w:rsid w:val="00185506"/>
    <w:rsid w:val="001C375E"/>
    <w:rsid w:val="001F7FC2"/>
    <w:rsid w:val="0025701E"/>
    <w:rsid w:val="0030296F"/>
    <w:rsid w:val="00327C66"/>
    <w:rsid w:val="00485C7A"/>
    <w:rsid w:val="00513C52"/>
    <w:rsid w:val="0062459E"/>
    <w:rsid w:val="007534E2"/>
    <w:rsid w:val="00811B0D"/>
    <w:rsid w:val="00835B39"/>
    <w:rsid w:val="00841C20"/>
    <w:rsid w:val="00B463D2"/>
    <w:rsid w:val="00B84DD3"/>
    <w:rsid w:val="00C0422D"/>
    <w:rsid w:val="00C415D0"/>
    <w:rsid w:val="00D04909"/>
    <w:rsid w:val="00D55375"/>
    <w:rsid w:val="00D5799A"/>
    <w:rsid w:val="00F21CD9"/>
    <w:rsid w:val="00FA66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9B1604"/>
  <w15:chartTrackingRefBased/>
  <w15:docId w15:val="{1EA17573-7C7B-C349-88BB-AD7B4640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22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5701E"/>
  </w:style>
  <w:style w:type="character" w:styleId="CommentReference">
    <w:name w:val="annotation reference"/>
    <w:basedOn w:val="DefaultParagraphFont"/>
    <w:uiPriority w:val="99"/>
    <w:semiHidden/>
    <w:unhideWhenUsed/>
    <w:rsid w:val="0025701E"/>
    <w:rPr>
      <w:sz w:val="16"/>
      <w:szCs w:val="16"/>
    </w:rPr>
  </w:style>
  <w:style w:type="paragraph" w:styleId="CommentText">
    <w:name w:val="annotation text"/>
    <w:basedOn w:val="Normal"/>
    <w:link w:val="CommentTextChar"/>
    <w:uiPriority w:val="99"/>
    <w:semiHidden/>
    <w:unhideWhenUsed/>
    <w:rsid w:val="0025701E"/>
    <w:rPr>
      <w:sz w:val="20"/>
      <w:szCs w:val="20"/>
    </w:rPr>
  </w:style>
  <w:style w:type="character" w:customStyle="1" w:styleId="CommentTextChar">
    <w:name w:val="Comment Text Char"/>
    <w:basedOn w:val="DefaultParagraphFont"/>
    <w:link w:val="CommentText"/>
    <w:uiPriority w:val="99"/>
    <w:semiHidden/>
    <w:rsid w:val="0025701E"/>
    <w:rPr>
      <w:sz w:val="20"/>
      <w:szCs w:val="20"/>
    </w:rPr>
  </w:style>
  <w:style w:type="paragraph" w:styleId="CommentSubject">
    <w:name w:val="annotation subject"/>
    <w:basedOn w:val="CommentText"/>
    <w:next w:val="CommentText"/>
    <w:link w:val="CommentSubjectChar"/>
    <w:uiPriority w:val="99"/>
    <w:semiHidden/>
    <w:unhideWhenUsed/>
    <w:rsid w:val="0025701E"/>
    <w:rPr>
      <w:b/>
      <w:bCs/>
    </w:rPr>
  </w:style>
  <w:style w:type="character" w:customStyle="1" w:styleId="CommentSubjectChar">
    <w:name w:val="Comment Subject Char"/>
    <w:basedOn w:val="CommentTextChar"/>
    <w:link w:val="CommentSubject"/>
    <w:uiPriority w:val="99"/>
    <w:semiHidden/>
    <w:rsid w:val="0025701E"/>
    <w:rPr>
      <w:b/>
      <w:bCs/>
      <w:sz w:val="20"/>
      <w:szCs w:val="20"/>
    </w:rPr>
  </w:style>
  <w:style w:type="paragraph" w:styleId="ListParagraph">
    <w:name w:val="List Paragraph"/>
    <w:basedOn w:val="Normal"/>
    <w:uiPriority w:val="34"/>
    <w:qFormat/>
    <w:rsid w:val="00811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0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10</cp:revision>
  <dcterms:created xsi:type="dcterms:W3CDTF">2022-12-11T03:07:00Z</dcterms:created>
  <dcterms:modified xsi:type="dcterms:W3CDTF">2022-12-14T07:09:00Z</dcterms:modified>
</cp:coreProperties>
</file>