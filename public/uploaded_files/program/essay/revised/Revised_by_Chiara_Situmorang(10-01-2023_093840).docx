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4EB2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  <w:r w:rsidRPr="00EC1FB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Please tell us why you want to attend UMass Amherst.</w:t>
      </w:r>
      <w:r w:rsidRPr="00EC1FBD">
        <w:rPr>
          <w:rFonts w:ascii="Roboto" w:eastAsia="Times New Roman" w:hAnsi="Roboto" w:cs="Times New Roman"/>
          <w:b/>
          <w:bCs/>
          <w:color w:val="E00029"/>
          <w:sz w:val="21"/>
          <w:szCs w:val="21"/>
          <w:u w:val="single"/>
          <w:shd w:val="clear" w:color="auto" w:fill="FFFFFF"/>
        </w:rPr>
        <w:t xml:space="preserve"> </w:t>
      </w:r>
      <w:r w:rsidRPr="00EC1FBD">
        <w:rPr>
          <w:rFonts w:ascii="Roboto" w:eastAsia="Times New Roman" w:hAnsi="Roboto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(100 Words) </w:t>
      </w:r>
    </w:p>
    <w:p w14:paraId="29C0A1C8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</w:p>
    <w:p w14:paraId="5E0B3C50" w14:textId="6583C1E0" w:rsidR="00EC1FBD" w:rsidRDefault="00EC1FBD" w:rsidP="00EC1FBD">
      <w:pPr>
        <w:spacing w:line="276" w:lineRule="auto"/>
        <w:rPr>
          <w:ins w:id="0" w:author="Microsoft Office User" w:date="2023-01-09T11:54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As I aspire to contribute </w:t>
      </w:r>
      <w:del w:id="1" w:author="Microsoft Office User" w:date="2023-01-09T11:52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and facilitate the growth of</w:delText>
        </w:r>
      </w:del>
      <w:ins w:id="2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to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the</w:t>
      </w:r>
      <w:ins w:id="3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growth of the</w:t>
        </w:r>
      </w:ins>
      <w:ins w:id="4" w:author="Microsoft Office User" w:date="2023-01-09T11:57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Indonesian and</w:t>
        </w:r>
      </w:ins>
      <w:ins w:id="5" w:author="Microsoft Office User" w:date="2023-01-09T11:52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global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gaming industry</w:t>
      </w:r>
      <w:ins w:id="6" w:author="Microsoft Office User" w:date="2023-01-09T11:53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, </w:t>
        </w:r>
      </w:ins>
      <w:del w:id="7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 not only in Indonesia, but also the world, I believe that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 need to </w:t>
      </w:r>
      <w:del w:id="8" w:author="Chiara Situmorang" w:date="2023-01-10T09:33:00Z">
        <w:r w:rsidRPr="00EC1FBD" w:rsidDel="004834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enable </w:delText>
        </w:r>
      </w:del>
      <w:ins w:id="9" w:author="Chiara Situmorang" w:date="2023-01-10T09:33:00Z">
        <w:r w:rsidR="004834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educate</w:t>
        </w:r>
        <w:r w:rsidR="0048342A" w:rsidRPr="00EC1FB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myself in E</w:t>
      </w:r>
      <w:ins w:id="10" w:author="Chiara Situmorang" w:date="2023-01-10T09:33:00Z">
        <w:r w:rsidR="004834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-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sports team management </w:t>
      </w:r>
      <w:del w:id="11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and </w:delText>
        </w:r>
      </w:del>
      <w:ins w:id="12" w:author="Microsoft Office User" w:date="2023-01-09T11:53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to</w:t>
        </w:r>
        <w:r w:rsidR="00920C11" w:rsidRPr="00EC1FB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develop an integrated platform that connects </w:t>
      </w:r>
      <w:del w:id="13" w:author="Microsoft Office User" w:date="2023-01-09T11:53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all types of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gamers all around the world. UMass-Amherst’s Business School’s unique concentration in Sport Management </w:t>
      </w:r>
      <w:del w:id="14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major 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along with its ‘UMass E</w:t>
      </w:r>
      <w:ins w:id="15" w:author="Chiara Situmorang" w:date="2023-01-10T09:33:00Z">
        <w:r w:rsidR="004834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-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sports Team’ </w:t>
      </w:r>
      <w:del w:id="16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would </w:delText>
        </w:r>
      </w:del>
      <w:ins w:id="17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will</w:t>
        </w:r>
        <w:r w:rsidR="00920C11" w:rsidRPr="00EC1FB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18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provide me with my needed jumpstart in </w:delText>
        </w:r>
      </w:del>
      <w:ins w:id="19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allow me to 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build</w:t>
      </w:r>
      <w:del w:id="20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ing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manag</w:t>
      </w:r>
      <w:ins w:id="21" w:author="Microsoft Office User" w:date="2023-01-09T11:54:00Z">
        <w:r w:rsidR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e</w:t>
        </w:r>
      </w:ins>
      <w:del w:id="22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ing</w:delText>
        </w:r>
      </w:del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my own E</w:t>
      </w:r>
      <w:ins w:id="23" w:author="Chiara Situmorang" w:date="2023-01-10T09:33:00Z">
        <w:r w:rsidR="0048342A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-</w:t>
        </w:r>
      </w:ins>
      <w:r w:rsidRPr="00EC1FB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sports team on campus. </w:t>
      </w:r>
      <w:del w:id="24" w:author="Microsoft Office User" w:date="2023-01-09T11:54:00Z">
        <w:r w:rsidRPr="00EC1FBD" w:rsidDel="00920C1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Moreover, UMass-Amherst’s Information Management would also enable me to develop an integrated connectivity platform for gamers similar to LinkedIn.</w:delText>
        </w:r>
      </w:del>
    </w:p>
    <w:p w14:paraId="24DEE86F" w14:textId="0EE6DE99" w:rsidR="00920C11" w:rsidRDefault="00920C11" w:rsidP="00EC1FBD">
      <w:pPr>
        <w:spacing w:line="276" w:lineRule="auto"/>
        <w:rPr>
          <w:ins w:id="25" w:author="Microsoft Office User" w:date="2023-01-09T11:54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49F64FC0" w14:textId="2E166532" w:rsidR="00920C11" w:rsidRPr="0048342A" w:rsidRDefault="00920C11" w:rsidP="00EC1FBD">
      <w:pPr>
        <w:spacing w:line="276" w:lineRule="auto"/>
        <w:rPr>
          <w:rFonts w:ascii="Times New Roman" w:eastAsia="Times New Roman" w:hAnsi="Times New Roman" w:cs="Times New Roman"/>
          <w:color w:val="4472C4" w:themeColor="accent1"/>
        </w:rPr>
      </w:pPr>
      <w:ins w:id="26" w:author="Microsoft Office User" w:date="2023-01-09T11:54:00Z">
        <w:r w:rsidRPr="0048342A">
          <w:rPr>
            <w:rFonts w:ascii="Roboto" w:eastAsia="Times New Roman" w:hAnsi="Roboto" w:cs="Times New Roman"/>
            <w:color w:val="4472C4" w:themeColor="accent1"/>
            <w:sz w:val="21"/>
            <w:szCs w:val="21"/>
            <w:shd w:val="clear" w:color="auto" w:fill="FFFFFF"/>
          </w:rPr>
          <w:t>Anything else that doesn’t have to do with major</w:t>
        </w:r>
      </w:ins>
      <w:ins w:id="27" w:author="Microsoft Office User" w:date="2023-01-09T11:55:00Z">
        <w:r w:rsidRPr="0048342A">
          <w:rPr>
            <w:rFonts w:ascii="Roboto" w:eastAsia="Times New Roman" w:hAnsi="Roboto" w:cs="Times New Roman"/>
            <w:color w:val="4472C4" w:themeColor="accent1"/>
            <w:sz w:val="21"/>
            <w:szCs w:val="21"/>
            <w:shd w:val="clear" w:color="auto" w:fill="FFFFFF"/>
          </w:rPr>
          <w:t xml:space="preserve">? Fellowships or networking opportunities specific to UMass Amherst you’re interested in? Community, location? </w:t>
        </w:r>
      </w:ins>
    </w:p>
    <w:p w14:paraId="7015ADEA" w14:textId="77777777" w:rsidR="00EC1FBD" w:rsidRPr="00EC1FBD" w:rsidRDefault="00EC1FBD" w:rsidP="00EC1FBD">
      <w:pPr>
        <w:spacing w:line="276" w:lineRule="auto"/>
        <w:rPr>
          <w:rFonts w:ascii="Times New Roman" w:eastAsia="Times New Roman" w:hAnsi="Times New Roman" w:cs="Times New Roman"/>
        </w:rPr>
      </w:pPr>
    </w:p>
    <w:p w14:paraId="231DC22E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  <w:r w:rsidRPr="00EC1FB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Please tell us why you chose the Major(s) you did? (100 Words) </w:t>
      </w:r>
    </w:p>
    <w:p w14:paraId="216CDDE4" w14:textId="77777777" w:rsidR="00EC1FBD" w:rsidRDefault="00EC1FBD" w:rsidP="00EC1FBD">
      <w:pPr>
        <w:rPr>
          <w:rFonts w:ascii="Times New Roman" w:eastAsia="Times New Roman" w:hAnsi="Times New Roman" w:cs="Times New Roman"/>
        </w:rPr>
      </w:pPr>
    </w:p>
    <w:p w14:paraId="4A261A93" w14:textId="23F7FB3D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  <w:r w:rsidRPr="00EC1FBD">
        <w:rPr>
          <w:rFonts w:ascii="Arial" w:eastAsia="Times New Roman" w:hAnsi="Arial" w:cs="Arial"/>
          <w:color w:val="000000"/>
          <w:sz w:val="22"/>
          <w:szCs w:val="22"/>
        </w:rPr>
        <w:t>Growing up, my dad always share</w:t>
      </w:r>
      <w:ins w:id="28" w:author="Microsoft Office User" w:date="2023-01-09T11:55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29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0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his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stories about </w:t>
      </w:r>
      <w:del w:id="31" w:author="Microsoft Office User" w:date="2023-01-09T11:55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him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building a successful company from zero. His perseverance and ability to seize opportunities inspired me to become an entrepreneur. Thus, I’ve begun to look for business opportunities </w:t>
      </w:r>
      <w:del w:id="32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starting </w:delText>
        </w:r>
      </w:del>
      <w:ins w:id="33" w:author="Microsoft Office User" w:date="2023-01-09T11:56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connected</w:t>
        </w:r>
        <w:r w:rsidR="00920C11" w:rsidRPr="00EC1FB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4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w</w:delText>
        </w:r>
      </w:del>
      <w:ins w:id="35" w:author="Microsoft Office User" w:date="2023-01-09T11:56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del w:id="36" w:author="Microsoft Office User" w:date="2023-01-09T11:56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ith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my passion: gaming.</w:t>
      </w:r>
    </w:p>
    <w:p w14:paraId="32D66467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</w:p>
    <w:p w14:paraId="65D68594" w14:textId="5B45CF7E" w:rsidR="00EC1FBD" w:rsidRDefault="00EC1FBD" w:rsidP="00EC1FBD">
      <w:pPr>
        <w:rPr>
          <w:ins w:id="37" w:author="Microsoft Office User" w:date="2023-01-09T12:04:00Z"/>
          <w:rFonts w:ascii="Arial" w:eastAsia="Times New Roman" w:hAnsi="Arial" w:cs="Arial"/>
          <w:color w:val="000000"/>
          <w:sz w:val="22"/>
          <w:szCs w:val="22"/>
        </w:rPr>
      </w:pPr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As an avid fan and semi-pro gamer, I’ve noticed </w:t>
      </w:r>
      <w:del w:id="38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increasing opportunities </w:t>
      </w:r>
      <w:del w:id="39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</w:delText>
        </w:r>
      </w:del>
      <w:ins w:id="40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within</w:t>
        </w:r>
        <w:r w:rsidR="00920C11" w:rsidRPr="00EC1FB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>the Indonesian gaming industry</w:t>
      </w:r>
      <w:ins w:id="41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  <w:del w:id="42" w:author="Chiara Situmorang" w:date="2023-01-10T09:37:00Z">
          <w:r w:rsidR="00920C11" w:rsidDel="0048342A">
            <w:rPr>
              <w:rFonts w:ascii="Arial" w:eastAsia="Times New Roman" w:hAnsi="Arial" w:cs="Arial"/>
              <w:color w:val="000000"/>
              <w:sz w:val="22"/>
              <w:szCs w:val="22"/>
            </w:rPr>
            <w:delText>among which are</w:delText>
          </w:r>
        </w:del>
      </w:ins>
      <w:del w:id="43" w:author="Chiara Situmorang" w:date="2023-01-10T09:37:00Z">
        <w:r w:rsidRPr="00EC1FBD" w:rsidDel="0048342A">
          <w:rPr>
            <w:rFonts w:ascii="Arial" w:eastAsia="Times New Roman" w:hAnsi="Arial" w:cs="Arial"/>
            <w:color w:val="000000"/>
            <w:sz w:val="22"/>
            <w:szCs w:val="22"/>
          </w:rPr>
          <w:delText>:</w:delText>
        </w:r>
      </w:del>
      <w:ins w:id="44" w:author="Chiara Situmorang" w:date="2023-01-10T09:37:00Z">
        <w:r w:rsidR="0048342A">
          <w:rPr>
            <w:rFonts w:ascii="Arial" w:eastAsia="Times New Roman" w:hAnsi="Arial" w:cs="Arial"/>
            <w:color w:val="000000"/>
            <w:sz w:val="22"/>
            <w:szCs w:val="22"/>
          </w:rPr>
          <w:t>including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growing pro-E</w:t>
      </w:r>
      <w:ins w:id="45" w:author="Chiara Situmorang" w:date="2023-01-10T09:37:00Z">
        <w:r w:rsidR="0048342A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>sports teams</w:t>
      </w:r>
      <w:ins w:id="46" w:author="Microsoft Office User" w:date="2023-01-09T11:58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 </w:t>
        </w:r>
      </w:ins>
      <w:commentRangeStart w:id="47"/>
      <w:del w:id="48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>more investment allocations</w:t>
      </w:r>
      <w:commentRangeEnd w:id="47"/>
      <w:r w:rsidR="00920C11">
        <w:rPr>
          <w:rStyle w:val="CommentReference"/>
        </w:rPr>
        <w:commentReference w:id="47"/>
      </w:r>
      <w:ins w:id="49" w:author="Chiara Situmorang" w:date="2023-01-10T09:37:00Z">
        <w:r w:rsidR="0048342A">
          <w:rPr>
            <w:rFonts w:ascii="Arial" w:eastAsia="Times New Roman" w:hAnsi="Arial" w:cs="Arial"/>
            <w:color w:val="000000"/>
            <w:sz w:val="22"/>
            <w:szCs w:val="22"/>
          </w:rPr>
          <w:t xml:space="preserve">. </w:t>
        </w:r>
      </w:ins>
      <w:del w:id="50" w:author="Microsoft Office User" w:date="2023-01-09T11:58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, and many more</w:delText>
        </w:r>
      </w:del>
      <w:del w:id="51" w:author="Chiara Situmorang" w:date="2023-01-10T09:37:00Z">
        <w:r w:rsidRPr="00EC1FBD" w:rsidDel="0048342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This led to my goal of further </w:delText>
        </w:r>
      </w:del>
      <w:ins w:id="52" w:author="Microsoft Office User" w:date="2023-01-09T11:59:00Z">
        <w:del w:id="53" w:author="Chiara Situmorang" w:date="2023-01-10T09:37:00Z">
          <w:r w:rsidR="00920C11" w:rsidDel="0048342A">
            <w:rPr>
              <w:rFonts w:ascii="Arial" w:eastAsia="Times New Roman" w:hAnsi="Arial" w:cs="Arial"/>
              <w:color w:val="000000"/>
              <w:sz w:val="22"/>
              <w:szCs w:val="22"/>
            </w:rPr>
            <w:delText>I want t</w:delText>
          </w:r>
        </w:del>
      </w:ins>
      <w:ins w:id="54" w:author="Chiara Situmorang" w:date="2023-01-10T09:37:00Z">
        <w:r w:rsidR="0048342A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ins w:id="55" w:author="Microsoft Office User" w:date="2023-01-09T11:59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o be </w:t>
        </w:r>
        <w:del w:id="56" w:author="Chiara Situmorang" w:date="2023-01-10T09:37:00Z">
          <w:r w:rsidR="00920C11" w:rsidDel="0048342A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a </w:delText>
          </w:r>
        </w:del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part of the 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growing </w:t>
      </w:r>
      <w:del w:id="57" w:author="Microsoft Office User" w:date="2023-01-09T12:03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del w:id="58" w:author="Chiara Situmorang" w:date="2023-01-10T09:37:00Z">
        <w:r w:rsidRPr="00EC1FBD" w:rsidDel="0048342A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Indonesian gaming 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>industry</w:t>
      </w:r>
      <w:del w:id="59" w:author="Chiara Situmorang" w:date="2023-01-10T09:38:00Z">
        <w:r w:rsidRPr="00EC1FBD" w:rsidDel="0048342A">
          <w:rPr>
            <w:rFonts w:ascii="Arial" w:eastAsia="Times New Roman" w:hAnsi="Arial" w:cs="Arial"/>
            <w:color w:val="000000"/>
            <w:sz w:val="22"/>
            <w:szCs w:val="22"/>
          </w:rPr>
          <w:delText>. To achieve this</w:delText>
        </w:r>
      </w:del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60" w:author="Microsoft Office User" w:date="2023-01-09T12:04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it’s important to</w:delText>
        </w:r>
      </w:del>
      <w:ins w:id="61" w:author="Microsoft Office User" w:date="2023-01-09T12:04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>I need to</w:t>
        </w:r>
      </w:ins>
      <w:r w:rsidRPr="00EC1FBD">
        <w:rPr>
          <w:rFonts w:ascii="Arial" w:eastAsia="Times New Roman" w:hAnsi="Arial" w:cs="Arial"/>
          <w:color w:val="000000"/>
          <w:sz w:val="22"/>
          <w:szCs w:val="22"/>
        </w:rPr>
        <w:t xml:space="preserve"> be well-versed in networking, finance, and business strategies</w:t>
      </w:r>
      <w:ins w:id="62" w:author="Microsoft Office User" w:date="2023-01-09T12:04:00Z">
        <w:r w:rsidR="00920C11">
          <w:rPr>
            <w:rFonts w:ascii="Arial" w:eastAsia="Times New Roman" w:hAnsi="Arial" w:cs="Arial"/>
            <w:color w:val="000000"/>
            <w:sz w:val="22"/>
            <w:szCs w:val="22"/>
          </w:rPr>
          <w:t xml:space="preserve">, all of which are key skills developed in the Business major. </w:t>
        </w:r>
      </w:ins>
      <w:del w:id="63" w:author="Microsoft Office User" w:date="2023-01-09T12:04:00Z">
        <w:r w:rsidRPr="00EC1FBD" w:rsidDel="00920C11">
          <w:rPr>
            <w:rFonts w:ascii="Arial" w:eastAsia="Times New Roman" w:hAnsi="Arial" w:cs="Arial"/>
            <w:color w:val="000000"/>
            <w:sz w:val="22"/>
            <w:szCs w:val="22"/>
          </w:rPr>
          <w:delText>. Thus, my decision to pursue Business.</w:delText>
        </w:r>
      </w:del>
    </w:p>
    <w:p w14:paraId="71CF6783" w14:textId="77777777" w:rsidR="00EC1FBD" w:rsidRPr="00EC1FBD" w:rsidRDefault="00EC1FBD" w:rsidP="00EC1FBD">
      <w:pPr>
        <w:rPr>
          <w:rFonts w:ascii="Times New Roman" w:eastAsia="Times New Roman" w:hAnsi="Times New Roman" w:cs="Times New Roman"/>
        </w:rPr>
      </w:pPr>
    </w:p>
    <w:p w14:paraId="45E4F8BC" w14:textId="77777777" w:rsidR="00EE3EAE" w:rsidRDefault="00EE3EAE" w:rsidP="00EC1FBD">
      <w:pPr>
        <w:spacing w:line="276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7" w:author="Microsoft Office User" w:date="2023-01-09T11:59:00Z" w:initials="MOU">
    <w:p w14:paraId="7E83568A" w14:textId="77777777" w:rsidR="00920C11" w:rsidRDefault="00920C11" w:rsidP="00B04A91">
      <w:r>
        <w:rPr>
          <w:rStyle w:val="CommentReference"/>
        </w:rPr>
        <w:annotationRef/>
      </w:r>
      <w:r>
        <w:rPr>
          <w:sz w:val="20"/>
          <w:szCs w:val="20"/>
        </w:rPr>
        <w:t xml:space="preserve">What does this mean? Elaborate.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8356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800B" w16cex:dateUtc="2023-01-09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83568A" w16cid:durableId="27668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D"/>
    <w:rsid w:val="00185506"/>
    <w:rsid w:val="0048342A"/>
    <w:rsid w:val="0062459E"/>
    <w:rsid w:val="00920C11"/>
    <w:rsid w:val="00D32934"/>
    <w:rsid w:val="00EC1FBD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522EF"/>
  <w15:chartTrackingRefBased/>
  <w15:docId w15:val="{4E8482E5-E896-6F40-B202-7E44DE62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F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20C11"/>
  </w:style>
  <w:style w:type="character" w:styleId="CommentReference">
    <w:name w:val="annotation reference"/>
    <w:basedOn w:val="DefaultParagraphFont"/>
    <w:uiPriority w:val="99"/>
    <w:semiHidden/>
    <w:unhideWhenUsed/>
    <w:rsid w:val="00920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C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2023-01-09T06:35:00Z</dcterms:created>
  <dcterms:modified xsi:type="dcterms:W3CDTF">2023-01-10T02:38:00Z</dcterms:modified>
</cp:coreProperties>
</file>