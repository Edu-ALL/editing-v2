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262" w14:textId="1966DAE8"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Describe a personal life experience that has had particular significance for you and highlight the reason(s) it was significant, whether it had an impact on others, and any insights or understandings you gained from it. (800 word maximum)</w:t>
      </w:r>
    </w:p>
    <w:p w14:paraId="164B77C6" w14:textId="103DDCEA"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As I quickly jolt from handrail to handrail </w:t>
      </w:r>
      <w:del w:id="0" w:author="Thalia Priscilla" w:date="2023-01-13T17:59:00Z">
        <w:r w:rsidRPr="0031788A" w:rsidDel="008F0106">
          <w:rPr>
            <w:rFonts w:ascii="Arial" w:eastAsia="Times New Roman" w:hAnsi="Arial" w:cs="Arial"/>
            <w:color w:val="000000"/>
            <w:shd w:val="clear" w:color="auto" w:fill="FFFFFF"/>
          </w:rPr>
          <w:delText>as a result of</w:delText>
        </w:r>
      </w:del>
      <w:ins w:id="1" w:author="Thalia Priscilla" w:date="2023-01-13T17:59:00Z">
        <w:r w:rsidR="008F0106">
          <w:rPr>
            <w:rFonts w:ascii="Arial" w:eastAsia="Times New Roman" w:hAnsi="Arial" w:cs="Arial"/>
            <w:color w:val="000000"/>
            <w:shd w:val="clear" w:color="auto" w:fill="FFFFFF"/>
          </w:rPr>
          <w:t>with</w:t>
        </w:r>
      </w:ins>
      <w:r w:rsidRPr="0031788A">
        <w:rPr>
          <w:rFonts w:ascii="Arial" w:eastAsia="Times New Roman" w:hAnsi="Arial" w:cs="Arial"/>
          <w:color w:val="000000"/>
          <w:shd w:val="clear" w:color="auto" w:fill="FFFFFF"/>
        </w:rPr>
        <w:t xml:space="preserve"> </w:t>
      </w:r>
      <w:del w:id="2" w:author="Thalia Priscilla" w:date="2023-01-13T17:59:00Z">
        <w:r w:rsidRPr="0031788A" w:rsidDel="008F0106">
          <w:rPr>
            <w:rFonts w:ascii="Arial" w:eastAsia="Times New Roman" w:hAnsi="Arial" w:cs="Arial"/>
            <w:color w:val="000000"/>
            <w:shd w:val="clear" w:color="auto" w:fill="FFFFFF"/>
          </w:rPr>
          <w:delText xml:space="preserve">the </w:delText>
        </w:r>
      </w:del>
      <w:ins w:id="3" w:author="Thalia Priscilla" w:date="2023-01-13T17:59:00Z">
        <w:r w:rsidR="008F0106">
          <w:rPr>
            <w:rFonts w:ascii="Arial" w:eastAsia="Times New Roman" w:hAnsi="Arial" w:cs="Arial"/>
            <w:color w:val="000000"/>
            <w:shd w:val="clear" w:color="auto" w:fill="FFFFFF"/>
          </w:rPr>
          <w:t>each of the</w:t>
        </w:r>
        <w:r w:rsidR="008F0106" w:rsidRPr="0031788A">
          <w:rPr>
            <w:rFonts w:ascii="Arial" w:eastAsia="Times New Roman" w:hAnsi="Arial" w:cs="Arial"/>
            <w:color w:val="000000"/>
            <w:shd w:val="clear" w:color="auto" w:fill="FFFFFF"/>
          </w:rPr>
          <w:t xml:space="preserve"> </w:t>
        </w:r>
      </w:ins>
      <w:r w:rsidRPr="0031788A">
        <w:rPr>
          <w:rFonts w:ascii="Arial" w:eastAsia="Times New Roman" w:hAnsi="Arial" w:cs="Arial"/>
          <w:color w:val="000000"/>
          <w:shd w:val="clear" w:color="auto" w:fill="FFFFFF"/>
        </w:rPr>
        <w:t>ship's rocky sway while simultaneously receiving an unwanted free hair blower service, I notice a vast island with brilliant blue water, golden sand, towering coconut trees</w:t>
      </w:r>
      <w:ins w:id="4" w:author="Thalia Priscilla" w:date="2023-01-13T18:00:00Z">
        <w:r w:rsidR="008F0106">
          <w:rPr>
            <w:rFonts w:ascii="Arial" w:eastAsia="Times New Roman" w:hAnsi="Arial" w:cs="Arial"/>
            <w:color w:val="000000"/>
            <w:shd w:val="clear" w:color="auto" w:fill="FFFFFF"/>
          </w:rPr>
          <w:t>.</w:t>
        </w:r>
      </w:ins>
      <w:del w:id="5" w:author="Thalia Priscilla" w:date="2023-01-13T18:00:00Z">
        <w:r w:rsidRPr="0031788A" w:rsidDel="008F0106">
          <w:rPr>
            <w:rFonts w:ascii="Arial" w:eastAsia="Times New Roman" w:hAnsi="Arial" w:cs="Arial"/>
            <w:color w:val="000000"/>
            <w:shd w:val="clear" w:color="auto" w:fill="FFFFFF"/>
          </w:rPr>
          <w:delText>,</w:delText>
        </w:r>
      </w:del>
      <w:r w:rsidRPr="0031788A">
        <w:rPr>
          <w:rFonts w:ascii="Arial" w:eastAsia="Times New Roman" w:hAnsi="Arial" w:cs="Arial"/>
          <w:color w:val="000000"/>
          <w:shd w:val="clear" w:color="auto" w:fill="FFFFFF"/>
        </w:rPr>
        <w:t xml:space="preserve"> </w:t>
      </w:r>
      <w:del w:id="6" w:author="Thalia Priscilla" w:date="2023-01-13T18:00:00Z">
        <w:r w:rsidRPr="0031788A" w:rsidDel="008F0106">
          <w:rPr>
            <w:rFonts w:ascii="Arial" w:eastAsia="Times New Roman" w:hAnsi="Arial" w:cs="Arial"/>
            <w:color w:val="000000"/>
            <w:shd w:val="clear" w:color="auto" w:fill="FFFFFF"/>
          </w:rPr>
          <w:delText xml:space="preserve">and more importantly, a lack of land transportation. </w:delText>
        </w:r>
      </w:del>
      <w:r w:rsidRPr="0031788A">
        <w:rPr>
          <w:rFonts w:ascii="Arial" w:eastAsia="Times New Roman" w:hAnsi="Arial" w:cs="Arial"/>
          <w:color w:val="000000"/>
          <w:shd w:val="clear" w:color="auto" w:fill="FFFFFF"/>
        </w:rPr>
        <w:t xml:space="preserve">There was barely any sort of transportation, and little did I </w:t>
      </w:r>
      <w:del w:id="7" w:author="Thalia Priscilla" w:date="2023-01-13T17:54:00Z">
        <w:r w:rsidRPr="0031788A" w:rsidDel="00DE2887">
          <w:rPr>
            <w:rFonts w:ascii="Arial" w:eastAsia="Times New Roman" w:hAnsi="Arial" w:cs="Arial"/>
            <w:color w:val="000000"/>
            <w:shd w:val="clear" w:color="auto" w:fill="FFFFFF"/>
          </w:rPr>
          <w:delText xml:space="preserve">think </w:delText>
        </w:r>
      </w:del>
      <w:ins w:id="8" w:author="Thalia Priscilla" w:date="2023-01-13T17:54:00Z">
        <w:r w:rsidR="00DE2887">
          <w:rPr>
            <w:rFonts w:ascii="Arial" w:eastAsia="Times New Roman" w:hAnsi="Arial" w:cs="Arial"/>
            <w:color w:val="000000"/>
            <w:shd w:val="clear" w:color="auto" w:fill="FFFFFF"/>
          </w:rPr>
          <w:t>know</w:t>
        </w:r>
        <w:r w:rsidR="00DE2887" w:rsidRPr="0031788A">
          <w:rPr>
            <w:rFonts w:ascii="Arial" w:eastAsia="Times New Roman" w:hAnsi="Arial" w:cs="Arial"/>
            <w:color w:val="000000"/>
            <w:shd w:val="clear" w:color="auto" w:fill="FFFFFF"/>
          </w:rPr>
          <w:t xml:space="preserve"> </w:t>
        </w:r>
      </w:ins>
      <w:r w:rsidRPr="0031788A">
        <w:rPr>
          <w:rFonts w:ascii="Arial" w:eastAsia="Times New Roman" w:hAnsi="Arial" w:cs="Arial"/>
          <w:color w:val="000000"/>
          <w:shd w:val="clear" w:color="auto" w:fill="FFFFFF"/>
        </w:rPr>
        <w:t xml:space="preserve">that the truck </w:t>
      </w:r>
      <w:del w:id="9" w:author="Thalia Priscilla" w:date="2023-01-13T17:59:00Z">
        <w:r w:rsidRPr="0031788A" w:rsidDel="008F0106">
          <w:rPr>
            <w:rFonts w:ascii="Arial" w:eastAsia="Times New Roman" w:hAnsi="Arial" w:cs="Arial"/>
            <w:color w:val="000000"/>
            <w:shd w:val="clear" w:color="auto" w:fill="FFFFFF"/>
          </w:rPr>
          <w:delText xml:space="preserve">that was </w:delText>
        </w:r>
      </w:del>
      <w:r w:rsidRPr="0031788A">
        <w:rPr>
          <w:rFonts w:ascii="Arial" w:eastAsia="Times New Roman" w:hAnsi="Arial" w:cs="Arial"/>
          <w:color w:val="000000"/>
          <w:shd w:val="clear" w:color="auto" w:fill="FFFFFF"/>
        </w:rPr>
        <w:t xml:space="preserve">taking me to the compound would be </w:t>
      </w:r>
      <w:del w:id="10" w:author="Thalia Priscilla" w:date="2023-01-13T17:59:00Z">
        <w:r w:rsidRPr="0031788A" w:rsidDel="008F0106">
          <w:rPr>
            <w:rFonts w:ascii="Arial" w:eastAsia="Times New Roman" w:hAnsi="Arial" w:cs="Arial"/>
            <w:color w:val="000000"/>
            <w:shd w:val="clear" w:color="auto" w:fill="FFFFFF"/>
          </w:rPr>
          <w:delText xml:space="preserve">the </w:delText>
        </w:r>
      </w:del>
      <w:r w:rsidRPr="0031788A">
        <w:rPr>
          <w:rFonts w:ascii="Arial" w:eastAsia="Times New Roman" w:hAnsi="Arial" w:cs="Arial"/>
          <w:color w:val="000000"/>
          <w:shd w:val="clear" w:color="auto" w:fill="FFFFFF"/>
        </w:rPr>
        <w:t>one of the only vehicles available on the island.</w:t>
      </w:r>
    </w:p>
    <w:p w14:paraId="683EA0C6" w14:textId="77777777" w:rsidR="0031788A" w:rsidRPr="0031788A" w:rsidRDefault="0031788A" w:rsidP="0031788A">
      <w:pPr>
        <w:rPr>
          <w:rFonts w:ascii="Times New Roman" w:eastAsia="Times New Roman" w:hAnsi="Times New Roman" w:cs="Times New Roman"/>
        </w:rPr>
      </w:pPr>
    </w:p>
    <w:p w14:paraId="45AAAE76" w14:textId="28DE0B58" w:rsidR="0031788A" w:rsidRPr="0031788A" w:rsidRDefault="008F0106" w:rsidP="0031788A">
      <w:pPr>
        <w:jc w:val="both"/>
        <w:rPr>
          <w:rFonts w:ascii="Times New Roman" w:eastAsia="Times New Roman" w:hAnsi="Times New Roman" w:cs="Times New Roman"/>
        </w:rPr>
      </w:pPr>
      <w:ins w:id="11" w:author="Thalia Priscilla" w:date="2023-01-13T17:58:00Z">
        <w:r>
          <w:rPr>
            <w:rFonts w:ascii="Arial" w:eastAsia="Times New Roman" w:hAnsi="Arial" w:cs="Arial"/>
            <w:color w:val="000000"/>
            <w:shd w:val="clear" w:color="auto" w:fill="FFFFFF"/>
          </w:rPr>
          <w:t>D</w:t>
        </w:r>
      </w:ins>
      <w:del w:id="12" w:author="Thalia Priscilla" w:date="2023-01-13T17:58:00Z">
        <w:r w:rsidR="0031788A" w:rsidRPr="0031788A" w:rsidDel="008F0106">
          <w:rPr>
            <w:rFonts w:ascii="Arial" w:eastAsia="Times New Roman" w:hAnsi="Arial" w:cs="Arial"/>
            <w:color w:val="000000"/>
            <w:shd w:val="clear" w:color="auto" w:fill="FFFFFF"/>
          </w:rPr>
          <w:delText>But, d</w:delText>
        </w:r>
      </w:del>
      <w:r w:rsidR="0031788A" w:rsidRPr="0031788A">
        <w:rPr>
          <w:rFonts w:ascii="Arial" w:eastAsia="Times New Roman" w:hAnsi="Arial" w:cs="Arial"/>
          <w:color w:val="000000"/>
          <w:shd w:val="clear" w:color="auto" w:fill="FFFFFF"/>
        </w:rPr>
        <w:t xml:space="preserve">espite the lengthy flight in an old airplane with unquestionable safety and another </w:t>
      </w:r>
      <w:proofErr w:type="spellStart"/>
      <w:r w:rsidR="0031788A" w:rsidRPr="0031788A">
        <w:rPr>
          <w:rFonts w:ascii="Arial" w:eastAsia="Times New Roman" w:hAnsi="Arial" w:cs="Arial"/>
          <w:color w:val="000000"/>
          <w:shd w:val="clear" w:color="auto" w:fill="FFFFFF"/>
        </w:rPr>
        <w:t>skeptical</w:t>
      </w:r>
      <w:proofErr w:type="spellEnd"/>
      <w:r w:rsidR="0031788A" w:rsidRPr="0031788A">
        <w:rPr>
          <w:rFonts w:ascii="Arial" w:eastAsia="Times New Roman" w:hAnsi="Arial" w:cs="Arial"/>
          <w:color w:val="000000"/>
          <w:shd w:val="clear" w:color="auto" w:fill="FFFFFF"/>
        </w:rPr>
        <w:t xml:space="preserve"> boat ride, I safely arrived</w:t>
      </w:r>
      <w:ins w:id="13" w:author="Chiara Situmorang" w:date="2023-01-13T22:21:00Z">
        <w:r w:rsidR="00696A13">
          <w:rPr>
            <w:rFonts w:ascii="Arial" w:eastAsia="Times New Roman" w:hAnsi="Arial" w:cs="Arial"/>
            <w:color w:val="000000"/>
            <w:shd w:val="clear" w:color="auto" w:fill="FFFFFF"/>
          </w:rPr>
          <w:t>,</w:t>
        </w:r>
      </w:ins>
      <w:del w:id="14" w:author="Chiara Situmorang" w:date="2023-01-13T22:21:00Z">
        <w:r w:rsidR="0031788A" w:rsidRPr="0031788A" w:rsidDel="00696A13">
          <w:rPr>
            <w:rFonts w:ascii="Arial" w:eastAsia="Times New Roman" w:hAnsi="Arial" w:cs="Arial"/>
            <w:color w:val="000000"/>
            <w:shd w:val="clear" w:color="auto" w:fill="FFFFFF"/>
          </w:rPr>
          <w:delText xml:space="preserve"> and</w:delText>
        </w:r>
      </w:del>
      <w:r w:rsidR="0031788A" w:rsidRPr="0031788A">
        <w:rPr>
          <w:rFonts w:ascii="Arial" w:eastAsia="Times New Roman" w:hAnsi="Arial" w:cs="Arial"/>
          <w:color w:val="000000"/>
          <w:shd w:val="clear" w:color="auto" w:fill="FFFFFF"/>
        </w:rPr>
        <w:t xml:space="preserve"> brimming with anticipation of starting my community service in Kei Island, a remote island in Maluku, Indonesia. </w:t>
      </w:r>
    </w:p>
    <w:p w14:paraId="3FF3B93D" w14:textId="77777777" w:rsidR="0031788A" w:rsidRPr="0031788A" w:rsidRDefault="0031788A" w:rsidP="0031788A">
      <w:pPr>
        <w:rPr>
          <w:rFonts w:ascii="Times New Roman" w:eastAsia="Times New Roman" w:hAnsi="Times New Roman" w:cs="Times New Roman"/>
        </w:rPr>
      </w:pPr>
    </w:p>
    <w:p w14:paraId="041620DF" w14:textId="31794FEB" w:rsidR="0031788A" w:rsidRPr="0031788A" w:rsidRDefault="0031788A" w:rsidP="0031788A">
      <w:pPr>
        <w:jc w:val="both"/>
        <w:rPr>
          <w:rFonts w:ascii="Times New Roman" w:eastAsia="Times New Roman" w:hAnsi="Times New Roman" w:cs="Times New Roman"/>
        </w:rPr>
      </w:pPr>
      <w:del w:id="15" w:author="Thalia Priscilla" w:date="2023-01-13T17:58:00Z">
        <w:r w:rsidRPr="0031788A" w:rsidDel="008F0106">
          <w:rPr>
            <w:rFonts w:ascii="Arial" w:eastAsia="Times New Roman" w:hAnsi="Arial" w:cs="Arial"/>
            <w:color w:val="000000"/>
            <w:shd w:val="clear" w:color="auto" w:fill="FFFFFF"/>
          </w:rPr>
          <w:delText>Just a</w:delText>
        </w:r>
      </w:del>
      <w:ins w:id="16" w:author="Thalia Priscilla" w:date="2023-01-13T17:58:00Z">
        <w:r w:rsidR="008F0106">
          <w:rPr>
            <w:rFonts w:ascii="Arial" w:eastAsia="Times New Roman" w:hAnsi="Arial" w:cs="Arial"/>
            <w:color w:val="000000"/>
            <w:shd w:val="clear" w:color="auto" w:fill="FFFFFF"/>
          </w:rPr>
          <w:t>A</w:t>
        </w:r>
      </w:ins>
      <w:r w:rsidRPr="0031788A">
        <w:rPr>
          <w:rFonts w:ascii="Arial" w:eastAsia="Times New Roman" w:hAnsi="Arial" w:cs="Arial"/>
          <w:color w:val="000000"/>
          <w:shd w:val="clear" w:color="auto" w:fill="FFFFFF"/>
        </w:rPr>
        <w:t xml:space="preserve"> few months </w:t>
      </w:r>
      <w:del w:id="17" w:author="Thalia Priscilla" w:date="2023-01-13T17:58:00Z">
        <w:r w:rsidRPr="0031788A" w:rsidDel="008F0106">
          <w:rPr>
            <w:rFonts w:ascii="Arial" w:eastAsia="Times New Roman" w:hAnsi="Arial" w:cs="Arial"/>
            <w:color w:val="000000"/>
            <w:shd w:val="clear" w:color="auto" w:fill="FFFFFF"/>
          </w:rPr>
          <w:delText>before this</w:delText>
        </w:r>
      </w:del>
      <w:ins w:id="18" w:author="Thalia Priscilla" w:date="2023-01-13T17:58:00Z">
        <w:r w:rsidR="008F0106">
          <w:rPr>
            <w:rFonts w:ascii="Arial" w:eastAsia="Times New Roman" w:hAnsi="Arial" w:cs="Arial"/>
            <w:color w:val="000000"/>
            <w:shd w:val="clear" w:color="auto" w:fill="FFFFFF"/>
          </w:rPr>
          <w:t>prior</w:t>
        </w:r>
      </w:ins>
      <w:r w:rsidRPr="0031788A">
        <w:rPr>
          <w:rFonts w:ascii="Arial" w:eastAsia="Times New Roman" w:hAnsi="Arial" w:cs="Arial"/>
          <w:color w:val="000000"/>
          <w:shd w:val="clear" w:color="auto" w:fill="FFFFFF"/>
        </w:rPr>
        <w:t>, I</w:t>
      </w:r>
      <w:ins w:id="19" w:author="Chiara Situmorang" w:date="2023-01-13T22:21:00Z">
        <w:r w:rsidR="00696A13">
          <w:rPr>
            <w:rFonts w:ascii="Arial" w:eastAsia="Times New Roman" w:hAnsi="Arial" w:cs="Arial"/>
            <w:color w:val="000000"/>
            <w:shd w:val="clear" w:color="auto" w:fill="FFFFFF"/>
          </w:rPr>
          <w:t>’d</w:t>
        </w:r>
      </w:ins>
      <w:r w:rsidRPr="0031788A">
        <w:rPr>
          <w:rFonts w:ascii="Arial" w:eastAsia="Times New Roman" w:hAnsi="Arial" w:cs="Arial"/>
          <w:color w:val="000000"/>
          <w:shd w:val="clear" w:color="auto" w:fill="FFFFFF"/>
        </w:rPr>
        <w:t xml:space="preserve"> hopped on a call with Dr Vanessa, head of Kei Island </w:t>
      </w:r>
      <w:proofErr w:type="spellStart"/>
      <w:r w:rsidRPr="0031788A">
        <w:rPr>
          <w:rFonts w:ascii="Arial" w:eastAsia="Times New Roman" w:hAnsi="Arial" w:cs="Arial"/>
          <w:color w:val="000000"/>
          <w:shd w:val="clear" w:color="auto" w:fill="FFFFFF"/>
        </w:rPr>
        <w:t>doctorSHARE</w:t>
      </w:r>
      <w:proofErr w:type="spellEnd"/>
      <w:r w:rsidRPr="0031788A">
        <w:rPr>
          <w:rFonts w:ascii="Arial" w:eastAsia="Times New Roman" w:hAnsi="Arial" w:cs="Arial"/>
          <w:color w:val="000000"/>
          <w:shd w:val="clear" w:color="auto" w:fill="FFFFFF"/>
        </w:rPr>
        <w:t>, an established non-profit humanitarian organization that focuses on health services</w:t>
      </w:r>
      <w:del w:id="20" w:author="Thalia Priscilla" w:date="2023-01-13T17:54:00Z">
        <w:r w:rsidRPr="0031788A" w:rsidDel="00DE2887">
          <w:rPr>
            <w:rFonts w:ascii="Arial" w:eastAsia="Times New Roman" w:hAnsi="Arial" w:cs="Arial"/>
            <w:color w:val="000000"/>
            <w:shd w:val="clear" w:color="auto" w:fill="FFFFFF"/>
          </w:rPr>
          <w:delText>,</w:delText>
        </w:r>
      </w:del>
      <w:r w:rsidRPr="0031788A">
        <w:rPr>
          <w:rFonts w:ascii="Arial" w:eastAsia="Times New Roman" w:hAnsi="Arial" w:cs="Arial"/>
          <w:color w:val="000000"/>
          <w:shd w:val="clear" w:color="auto" w:fill="FFFFFF"/>
        </w:rPr>
        <w:t xml:space="preserve"> compound. “Many locals are experiencing </w:t>
      </w:r>
      <w:proofErr w:type="spellStart"/>
      <w:r w:rsidRPr="0031788A">
        <w:rPr>
          <w:rFonts w:ascii="Arial" w:eastAsia="Times New Roman" w:hAnsi="Arial" w:cs="Arial"/>
          <w:color w:val="000000"/>
          <w:shd w:val="clear" w:color="auto" w:fill="FFFFFF"/>
        </w:rPr>
        <w:t>diarrhea</w:t>
      </w:r>
      <w:proofErr w:type="spellEnd"/>
      <w:r w:rsidRPr="0031788A">
        <w:rPr>
          <w:rFonts w:ascii="Arial" w:eastAsia="Times New Roman" w:hAnsi="Arial" w:cs="Arial"/>
          <w:color w:val="000000"/>
          <w:shd w:val="clear" w:color="auto" w:fill="FFFFFF"/>
        </w:rPr>
        <w:t xml:space="preserve">, possibly coming from their consumption…” </w:t>
      </w:r>
      <w:ins w:id="21" w:author="Thalia Priscilla" w:date="2023-01-13T17:54:00Z">
        <w:r w:rsidR="00DE2887">
          <w:rPr>
            <w:rFonts w:ascii="Arial" w:eastAsia="Times New Roman" w:hAnsi="Arial" w:cs="Arial"/>
            <w:color w:val="000000"/>
            <w:shd w:val="clear" w:color="auto" w:fill="FFFFFF"/>
          </w:rPr>
          <w:t xml:space="preserve">she </w:t>
        </w:r>
      </w:ins>
      <w:r w:rsidRPr="0031788A">
        <w:rPr>
          <w:rFonts w:ascii="Arial" w:eastAsia="Times New Roman" w:hAnsi="Arial" w:cs="Arial"/>
          <w:color w:val="000000"/>
          <w:shd w:val="clear" w:color="auto" w:fill="FFFFFF"/>
        </w:rPr>
        <w:t xml:space="preserve">stated </w:t>
      </w:r>
      <w:del w:id="22" w:author="Thalia Priscilla" w:date="2023-01-13T17:54:00Z">
        <w:r w:rsidRPr="0031788A" w:rsidDel="00DE2887">
          <w:rPr>
            <w:rFonts w:ascii="Arial" w:eastAsia="Times New Roman" w:hAnsi="Arial" w:cs="Arial"/>
            <w:color w:val="000000"/>
            <w:shd w:val="clear" w:color="auto" w:fill="FFFFFF"/>
          </w:rPr>
          <w:delText xml:space="preserve">her </w:delText>
        </w:r>
      </w:del>
      <w:r w:rsidRPr="0031788A">
        <w:rPr>
          <w:rFonts w:ascii="Arial" w:eastAsia="Times New Roman" w:hAnsi="Arial" w:cs="Arial"/>
          <w:color w:val="000000"/>
          <w:shd w:val="clear" w:color="auto" w:fill="FFFFFF"/>
        </w:rPr>
        <w:t>during the program introduction. </w:t>
      </w:r>
    </w:p>
    <w:p w14:paraId="5FF7B7F8" w14:textId="77777777" w:rsidR="0031788A" w:rsidRPr="0031788A" w:rsidRDefault="0031788A" w:rsidP="0031788A">
      <w:pPr>
        <w:rPr>
          <w:rFonts w:ascii="Times New Roman" w:eastAsia="Times New Roman" w:hAnsi="Times New Roman" w:cs="Times New Roman"/>
        </w:rPr>
      </w:pPr>
    </w:p>
    <w:p w14:paraId="31CD906A" w14:textId="77777777" w:rsidR="00696A13" w:rsidRDefault="0031788A" w:rsidP="0031788A">
      <w:pPr>
        <w:jc w:val="both"/>
        <w:rPr>
          <w:ins w:id="23" w:author="Chiara Situmorang" w:date="2023-01-13T22:21:00Z"/>
          <w:rFonts w:ascii="Arial" w:eastAsia="Times New Roman" w:hAnsi="Arial" w:cs="Arial"/>
          <w:color w:val="000000"/>
          <w:shd w:val="clear" w:color="auto" w:fill="FFFFFF"/>
        </w:rPr>
      </w:pPr>
      <w:r w:rsidRPr="0031788A">
        <w:rPr>
          <w:rFonts w:ascii="Arial" w:eastAsia="Times New Roman" w:hAnsi="Arial" w:cs="Arial"/>
          <w:color w:val="000000"/>
          <w:shd w:val="clear" w:color="auto" w:fill="FFFFFF"/>
        </w:rPr>
        <w:t xml:space="preserve">This led me to think, “We can’t see or taste contaminants, but if they’re that harmful to our body, shouldn’t there be something we can do about it?” </w:t>
      </w:r>
    </w:p>
    <w:p w14:paraId="47EB4B26" w14:textId="77777777" w:rsidR="00696A13" w:rsidRDefault="00696A13" w:rsidP="0031788A">
      <w:pPr>
        <w:jc w:val="both"/>
        <w:rPr>
          <w:ins w:id="24" w:author="Chiara Situmorang" w:date="2023-01-13T22:21:00Z"/>
          <w:rFonts w:ascii="Arial" w:eastAsia="Times New Roman" w:hAnsi="Arial" w:cs="Arial"/>
          <w:color w:val="000000"/>
          <w:shd w:val="clear" w:color="auto" w:fill="FFFFFF"/>
        </w:rPr>
      </w:pPr>
    </w:p>
    <w:p w14:paraId="3D597E55" w14:textId="32E9A1A7" w:rsidR="0031788A" w:rsidRPr="0031788A" w:rsidRDefault="0031788A" w:rsidP="0031788A">
      <w:pPr>
        <w:jc w:val="both"/>
        <w:rPr>
          <w:rFonts w:ascii="Times New Roman" w:eastAsia="Times New Roman" w:hAnsi="Times New Roman" w:cs="Times New Roman"/>
        </w:rPr>
      </w:pPr>
      <w:del w:id="25" w:author="Thalia Priscilla" w:date="2023-01-13T17:54:00Z">
        <w:r w:rsidRPr="0031788A" w:rsidDel="00DE2887">
          <w:rPr>
            <w:rFonts w:ascii="Arial" w:eastAsia="Times New Roman" w:hAnsi="Arial" w:cs="Arial"/>
            <w:color w:val="000000"/>
            <w:shd w:val="clear" w:color="auto" w:fill="FFFFFF"/>
          </w:rPr>
          <w:delText xml:space="preserve">Hence, </w:delText>
        </w:r>
      </w:del>
      <w:r w:rsidRPr="0031788A">
        <w:rPr>
          <w:rFonts w:ascii="Arial" w:eastAsia="Times New Roman" w:hAnsi="Arial" w:cs="Arial"/>
          <w:color w:val="000000"/>
          <w:shd w:val="clear" w:color="auto" w:fill="FFFFFF"/>
        </w:rPr>
        <w:t>I jumped at this chance to ask about the</w:t>
      </w:r>
      <w:ins w:id="26" w:author="Thalia Priscilla" w:date="2023-01-13T17:58:00Z">
        <w:r w:rsidR="008F0106">
          <w:rPr>
            <w:rFonts w:ascii="Arial" w:eastAsia="Times New Roman" w:hAnsi="Arial" w:cs="Arial"/>
            <w:color w:val="000000"/>
            <w:shd w:val="clear" w:color="auto" w:fill="FFFFFF"/>
          </w:rPr>
          <w:t>ir</w:t>
        </w:r>
      </w:ins>
      <w:r w:rsidRPr="0031788A">
        <w:rPr>
          <w:rFonts w:ascii="Arial" w:eastAsia="Times New Roman" w:hAnsi="Arial" w:cs="Arial"/>
          <w:color w:val="000000"/>
          <w:shd w:val="clear" w:color="auto" w:fill="FFFFFF"/>
        </w:rPr>
        <w:t xml:space="preserve"> water condition</w:t>
      </w:r>
      <w:del w:id="27" w:author="Thalia Priscilla" w:date="2023-01-13T17:58:00Z">
        <w:r w:rsidRPr="0031788A" w:rsidDel="008F0106">
          <w:rPr>
            <w:rFonts w:ascii="Arial" w:eastAsia="Times New Roman" w:hAnsi="Arial" w:cs="Arial"/>
            <w:color w:val="000000"/>
            <w:shd w:val="clear" w:color="auto" w:fill="FFFFFF"/>
          </w:rPr>
          <w:delText xml:space="preserve"> there</w:delText>
        </w:r>
      </w:del>
      <w:r w:rsidRPr="0031788A">
        <w:rPr>
          <w:rFonts w:ascii="Arial" w:eastAsia="Times New Roman" w:hAnsi="Arial" w:cs="Arial"/>
          <w:color w:val="000000"/>
          <w:shd w:val="clear" w:color="auto" w:fill="FFFFFF"/>
        </w:rPr>
        <w:t>. Although she wasn't sure, she claimed that their water contained white residue.</w:t>
      </w:r>
    </w:p>
    <w:p w14:paraId="2D506988" w14:textId="77777777" w:rsidR="0031788A" w:rsidRPr="0031788A" w:rsidRDefault="0031788A" w:rsidP="0031788A">
      <w:pPr>
        <w:rPr>
          <w:rFonts w:ascii="Times New Roman" w:eastAsia="Times New Roman" w:hAnsi="Times New Roman" w:cs="Times New Roman"/>
        </w:rPr>
      </w:pPr>
    </w:p>
    <w:p w14:paraId="00ED5A68" w14:textId="6757DAB3" w:rsidR="0031788A" w:rsidRPr="0031788A" w:rsidRDefault="0031788A" w:rsidP="0031788A">
      <w:pPr>
        <w:jc w:val="both"/>
        <w:rPr>
          <w:rFonts w:ascii="Times New Roman" w:eastAsia="Times New Roman" w:hAnsi="Times New Roman" w:cs="Times New Roman"/>
        </w:rPr>
      </w:pPr>
      <w:del w:id="28" w:author="Thalia Priscilla" w:date="2023-01-13T15:27:00Z">
        <w:r w:rsidRPr="0031788A" w:rsidDel="00832DD1">
          <w:rPr>
            <w:rFonts w:ascii="Arial" w:eastAsia="Times New Roman" w:hAnsi="Arial" w:cs="Arial"/>
            <w:color w:val="000000"/>
            <w:shd w:val="clear" w:color="auto" w:fill="FFFFFF"/>
          </w:rPr>
          <w:delText>It goes without saying that t</w:delText>
        </w:r>
      </w:del>
      <w:ins w:id="29" w:author="Thalia Priscilla" w:date="2023-01-13T15:27:00Z">
        <w:r w:rsidR="00832DD1">
          <w:rPr>
            <w:rFonts w:ascii="Arial" w:eastAsia="Times New Roman" w:hAnsi="Arial" w:cs="Arial"/>
            <w:color w:val="000000"/>
            <w:shd w:val="clear" w:color="auto" w:fill="FFFFFF"/>
          </w:rPr>
          <w:t>T</w:t>
        </w:r>
      </w:ins>
      <w:r w:rsidRPr="0031788A">
        <w:rPr>
          <w:rFonts w:ascii="Arial" w:eastAsia="Times New Roman" w:hAnsi="Arial" w:cs="Arial"/>
          <w:color w:val="000000"/>
          <w:shd w:val="clear" w:color="auto" w:fill="FFFFFF"/>
        </w:rPr>
        <w:t>his information piqued my interest. Asking for several litres of water samples to be sent to Jakarta, I tested the water at the Indonesian Government’s water testing facility and discovered that it contained high calcium carbonate levels, which can cause heart rhythm disturbances and kidney stones.</w:t>
      </w:r>
      <w:r w:rsidRPr="0031788A">
        <w:rPr>
          <w:rFonts w:ascii="Calibri" w:eastAsia="Times New Roman" w:hAnsi="Calibri" w:cs="Calibri"/>
          <w:color w:val="000000"/>
          <w:sz w:val="16"/>
          <w:szCs w:val="16"/>
          <w:shd w:val="clear" w:color="auto" w:fill="FFFFFF"/>
        </w:rPr>
        <w:t> </w:t>
      </w:r>
    </w:p>
    <w:p w14:paraId="2CB1ECA6" w14:textId="77777777" w:rsidR="0031788A" w:rsidRPr="0031788A" w:rsidRDefault="0031788A" w:rsidP="0031788A">
      <w:pPr>
        <w:jc w:val="both"/>
        <w:rPr>
          <w:rFonts w:ascii="Times New Roman" w:eastAsia="Times New Roman" w:hAnsi="Times New Roman" w:cs="Times New Roman"/>
        </w:rPr>
      </w:pPr>
      <w:r w:rsidRPr="0031788A">
        <w:rPr>
          <w:rFonts w:ascii="Calibri" w:eastAsia="Times New Roman" w:hAnsi="Calibri" w:cs="Calibri"/>
          <w:color w:val="000000"/>
          <w:sz w:val="16"/>
          <w:szCs w:val="16"/>
          <w:shd w:val="clear" w:color="auto" w:fill="FFFFFF"/>
        </w:rPr>
        <w:t> </w:t>
      </w:r>
    </w:p>
    <w:p w14:paraId="40D05DDE"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“A water filter would definitely help to reduce the contaminants,” I thought. I consulted with a water specialist to ask for his advice on the water filter’s layers. After that, I got in touch with </w:t>
      </w:r>
      <w:proofErr w:type="spellStart"/>
      <w:r w:rsidRPr="0031788A">
        <w:rPr>
          <w:rFonts w:ascii="Arial" w:eastAsia="Times New Roman" w:hAnsi="Arial" w:cs="Arial"/>
          <w:color w:val="000000"/>
          <w:shd w:val="clear" w:color="auto" w:fill="FFFFFF"/>
        </w:rPr>
        <w:t>Dr.</w:t>
      </w:r>
      <w:proofErr w:type="spellEnd"/>
      <w:r w:rsidRPr="0031788A">
        <w:rPr>
          <w:rFonts w:ascii="Arial" w:eastAsia="Times New Roman" w:hAnsi="Arial" w:cs="Arial"/>
          <w:color w:val="000000"/>
          <w:shd w:val="clear" w:color="auto" w:fill="FFFFFF"/>
        </w:rPr>
        <w:t xml:space="preserve"> Vanessa once more to confirm that all of the materials for the filter's layers were accessible and available on the island. </w:t>
      </w:r>
    </w:p>
    <w:p w14:paraId="14ADF085"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FF0D875" w14:textId="77777777" w:rsidR="0031788A" w:rsidRPr="0031788A" w:rsidDel="00DE2887" w:rsidRDefault="0031788A" w:rsidP="0031788A">
      <w:pPr>
        <w:jc w:val="both"/>
        <w:rPr>
          <w:del w:id="30" w:author="Thalia Priscilla" w:date="2023-01-13T17:57:00Z"/>
          <w:rFonts w:ascii="Times New Roman" w:eastAsia="Times New Roman" w:hAnsi="Times New Roman" w:cs="Times New Roman"/>
        </w:rPr>
      </w:pPr>
      <w:r w:rsidRPr="0031788A">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05ACFEE9" w14:textId="77777777" w:rsidR="0031788A" w:rsidRPr="0031788A" w:rsidRDefault="0031788A" w:rsidP="0068340C">
      <w:pPr>
        <w:jc w:val="both"/>
        <w:rPr>
          <w:rFonts w:ascii="Times New Roman" w:eastAsia="Times New Roman" w:hAnsi="Times New Roman" w:cs="Times New Roman"/>
        </w:rPr>
      </w:pPr>
    </w:p>
    <w:p w14:paraId="58BBF49A" w14:textId="16CBE205" w:rsidR="0031788A" w:rsidRPr="0031788A" w:rsidDel="0035647B" w:rsidRDefault="0031788A" w:rsidP="0031788A">
      <w:pPr>
        <w:jc w:val="both"/>
        <w:rPr>
          <w:moveFrom w:id="31" w:author="Thalia Priscilla" w:date="2023-01-13T17:48:00Z"/>
          <w:rFonts w:ascii="Times New Roman" w:eastAsia="Times New Roman" w:hAnsi="Times New Roman" w:cs="Times New Roman"/>
        </w:rPr>
      </w:pPr>
      <w:moveFromRangeStart w:id="32" w:author="Thalia Priscilla" w:date="2023-01-13T17:48:00Z" w:name="move124524521"/>
      <w:moveFrom w:id="33" w:author="Thalia Priscilla" w:date="2023-01-13T17:48:00Z">
        <w:r w:rsidRPr="0031788A" w:rsidDel="0035647B">
          <w:rPr>
            <w:rFonts w:ascii="Arial" w:eastAsia="Times New Roman" w:hAnsi="Arial" w:cs="Arial"/>
            <w:color w:val="000000"/>
            <w:shd w:val="clear" w:color="auto" w:fill="FFFFFF"/>
          </w:rPr>
          <w:t>If someone were to ask me why I was so dedicated to making the filter, I would probably say it was because of the sense of compassion I felt when Dr. Vannessa sent me pictures of the malnourished people there. One image of a baby, whose skin and bones are all that are left, really left a mark on me. This really motivates me to want to take some sort of action there that might enhance their health, even if it's only a single small step. </w:t>
        </w:r>
      </w:moveFrom>
    </w:p>
    <w:moveFromRangeEnd w:id="32"/>
    <w:p w14:paraId="3DA3AE7B" w14:textId="77777777" w:rsidR="0031788A" w:rsidRPr="0031788A" w:rsidRDefault="0031788A" w:rsidP="0031788A">
      <w:pPr>
        <w:rPr>
          <w:rFonts w:ascii="Times New Roman" w:eastAsia="Times New Roman" w:hAnsi="Times New Roman" w:cs="Times New Roman"/>
        </w:rPr>
      </w:pPr>
    </w:p>
    <w:p w14:paraId="4B698C29" w14:textId="3F16B556"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31788A">
        <w:rPr>
          <w:rFonts w:ascii="Arial" w:eastAsia="Times New Roman" w:hAnsi="Arial" w:cs="Arial"/>
          <w:color w:val="000000"/>
          <w:shd w:val="clear" w:color="auto" w:fill="FFFFFF"/>
        </w:rPr>
        <w:t>doctorSHARE</w:t>
      </w:r>
      <w:proofErr w:type="spellEnd"/>
      <w:r w:rsidRPr="0031788A">
        <w:rPr>
          <w:rFonts w:ascii="Arial" w:eastAsia="Times New Roman" w:hAnsi="Arial" w:cs="Arial"/>
          <w:color w:val="000000"/>
          <w:shd w:val="clear" w:color="auto" w:fill="FFFFFF"/>
        </w:rPr>
        <w:t xml:space="preserve"> compound. Given the short </w:t>
      </w:r>
      <w:del w:id="34" w:author="Thalia Priscilla" w:date="2023-01-13T17:55:00Z">
        <w:r w:rsidRPr="0031788A" w:rsidDel="00DE2887">
          <w:rPr>
            <w:rFonts w:ascii="Arial" w:eastAsia="Times New Roman" w:hAnsi="Arial" w:cs="Arial"/>
            <w:color w:val="000000"/>
            <w:shd w:val="clear" w:color="auto" w:fill="FFFFFF"/>
          </w:rPr>
          <w:delText xml:space="preserve">amount of </w:delText>
        </w:r>
      </w:del>
      <w:r w:rsidRPr="0031788A">
        <w:rPr>
          <w:rFonts w:ascii="Arial" w:eastAsia="Times New Roman" w:hAnsi="Arial" w:cs="Arial"/>
          <w:color w:val="000000"/>
          <w:shd w:val="clear" w:color="auto" w:fill="FFFFFF"/>
        </w:rPr>
        <w:t xml:space="preserve">time I had there, I </w:t>
      </w:r>
      <w:del w:id="35" w:author="Thalia Priscilla" w:date="2023-01-13T17:55:00Z">
        <w:r w:rsidRPr="0031788A" w:rsidDel="00DE2887">
          <w:rPr>
            <w:rFonts w:ascii="Arial" w:eastAsia="Times New Roman" w:hAnsi="Arial" w:cs="Arial"/>
            <w:color w:val="000000"/>
            <w:shd w:val="clear" w:color="auto" w:fill="FFFFFF"/>
          </w:rPr>
          <w:delText>decided to conduct a demonstration</w:delText>
        </w:r>
      </w:del>
      <w:ins w:id="36" w:author="Thalia Priscilla" w:date="2023-01-13T17:55:00Z">
        <w:r w:rsidR="00DE2887">
          <w:rPr>
            <w:rFonts w:ascii="Arial" w:eastAsia="Times New Roman" w:hAnsi="Arial" w:cs="Arial"/>
            <w:color w:val="000000"/>
            <w:shd w:val="clear" w:color="auto" w:fill="FFFFFF"/>
          </w:rPr>
          <w:t>demonstrated</w:t>
        </w:r>
      </w:ins>
      <w:r w:rsidRPr="0031788A">
        <w:rPr>
          <w:rFonts w:ascii="Arial" w:eastAsia="Times New Roman" w:hAnsi="Arial" w:cs="Arial"/>
          <w:color w:val="000000"/>
          <w:shd w:val="clear" w:color="auto" w:fill="FFFFFF"/>
        </w:rPr>
        <w:t xml:space="preserve"> </w:t>
      </w:r>
      <w:del w:id="37" w:author="Thalia Priscilla" w:date="2023-01-13T17:55:00Z">
        <w:r w:rsidRPr="0031788A" w:rsidDel="00DE2887">
          <w:rPr>
            <w:rFonts w:ascii="Arial" w:eastAsia="Times New Roman" w:hAnsi="Arial" w:cs="Arial"/>
            <w:color w:val="000000"/>
            <w:shd w:val="clear" w:color="auto" w:fill="FFFFFF"/>
          </w:rPr>
          <w:delText xml:space="preserve">on </w:delText>
        </w:r>
      </w:del>
      <w:r w:rsidRPr="0031788A">
        <w:rPr>
          <w:rFonts w:ascii="Arial" w:eastAsia="Times New Roman" w:hAnsi="Arial" w:cs="Arial"/>
          <w:color w:val="000000"/>
          <w:shd w:val="clear" w:color="auto" w:fill="FFFFFF"/>
        </w:rPr>
        <w:t>how to build a scaled-down model. The residents then approached me, took a look at the materials and asked questions on the purpose of each layer. </w:t>
      </w:r>
    </w:p>
    <w:p w14:paraId="2B32D4D1" w14:textId="77777777" w:rsidR="0031788A" w:rsidRPr="0031788A" w:rsidRDefault="0031788A" w:rsidP="0031788A">
      <w:pPr>
        <w:rPr>
          <w:rFonts w:ascii="Times New Roman" w:eastAsia="Times New Roman" w:hAnsi="Times New Roman" w:cs="Times New Roman"/>
        </w:rPr>
      </w:pPr>
    </w:p>
    <w:p w14:paraId="581B1A2F" w14:textId="76A7DD21" w:rsidR="0031788A" w:rsidRDefault="0031788A" w:rsidP="0031788A">
      <w:pPr>
        <w:jc w:val="both"/>
        <w:rPr>
          <w:ins w:id="38" w:author="Thalia Priscilla" w:date="2023-01-13T17:48:00Z"/>
          <w:rFonts w:ascii="Arial" w:eastAsia="Times New Roman" w:hAnsi="Arial" w:cs="Arial"/>
          <w:color w:val="000000"/>
          <w:shd w:val="clear" w:color="auto" w:fill="FFFFFF"/>
        </w:rPr>
      </w:pPr>
      <w:r w:rsidRPr="0031788A">
        <w:rPr>
          <w:rFonts w:ascii="Arial" w:eastAsia="Times New Roman" w:hAnsi="Arial" w:cs="Arial"/>
          <w:color w:val="000000"/>
          <w:shd w:val="clear" w:color="auto" w:fill="FFFFFF"/>
        </w:rPr>
        <w:lastRenderedPageBreak/>
        <w:t xml:space="preserve">At the end of the day, I distributed an instruction manual I had created and printed out </w:t>
      </w:r>
      <w:del w:id="39" w:author="Thalia Priscilla" w:date="2023-01-13T17:56:00Z">
        <w:r w:rsidRPr="0031788A" w:rsidDel="00DE2887">
          <w:rPr>
            <w:rFonts w:ascii="Arial" w:eastAsia="Times New Roman" w:hAnsi="Arial" w:cs="Arial"/>
            <w:color w:val="000000"/>
            <w:shd w:val="clear" w:color="auto" w:fill="FFFFFF"/>
          </w:rPr>
          <w:delText xml:space="preserve">in order </w:delText>
        </w:r>
      </w:del>
      <w:r w:rsidRPr="0031788A">
        <w:rPr>
          <w:rFonts w:ascii="Arial" w:eastAsia="Times New Roman" w:hAnsi="Arial" w:cs="Arial"/>
          <w:color w:val="000000"/>
          <w:shd w:val="clear" w:color="auto" w:fill="FFFFFF"/>
        </w:rPr>
        <w:t xml:space="preserve">for them to build the water filter. I also </w:t>
      </w:r>
      <w:del w:id="40" w:author="Thalia Priscilla" w:date="2023-01-13T17:56:00Z">
        <w:r w:rsidRPr="0031788A" w:rsidDel="00DE2887">
          <w:rPr>
            <w:rFonts w:ascii="Arial" w:eastAsia="Times New Roman" w:hAnsi="Arial" w:cs="Arial"/>
            <w:color w:val="000000"/>
            <w:shd w:val="clear" w:color="auto" w:fill="FFFFFF"/>
          </w:rPr>
          <w:delText>decided to teach</w:delText>
        </w:r>
      </w:del>
      <w:ins w:id="41" w:author="Thalia Priscilla" w:date="2023-01-13T17:56:00Z">
        <w:r w:rsidR="00DE2887">
          <w:rPr>
            <w:rFonts w:ascii="Arial" w:eastAsia="Times New Roman" w:hAnsi="Arial" w:cs="Arial"/>
            <w:color w:val="000000"/>
            <w:shd w:val="clear" w:color="auto" w:fill="FFFFFF"/>
          </w:rPr>
          <w:t>taught</w:t>
        </w:r>
      </w:ins>
      <w:r w:rsidRPr="0031788A">
        <w:rPr>
          <w:rFonts w:ascii="Arial" w:eastAsia="Times New Roman" w:hAnsi="Arial" w:cs="Arial"/>
          <w:color w:val="000000"/>
          <w:shd w:val="clear" w:color="auto" w:fill="FFFFFF"/>
        </w:rPr>
        <w:t xml:space="preserve"> a few boarding school seniors on Kei Island regarding my water filtration system, with the hope that they w</w:t>
      </w:r>
      <w:ins w:id="42" w:author="Chiara Situmorang" w:date="2023-01-13T22:22:00Z">
        <w:r w:rsidR="00696A13">
          <w:rPr>
            <w:rFonts w:ascii="Arial" w:eastAsia="Times New Roman" w:hAnsi="Arial" w:cs="Arial"/>
            <w:color w:val="000000"/>
            <w:shd w:val="clear" w:color="auto" w:fill="FFFFFF"/>
          </w:rPr>
          <w:t>ould share it with others</w:t>
        </w:r>
      </w:ins>
      <w:del w:id="43" w:author="Chiara Situmorang" w:date="2023-01-13T22:22:00Z">
        <w:r w:rsidRPr="0031788A" w:rsidDel="00696A13">
          <w:rPr>
            <w:rFonts w:ascii="Arial" w:eastAsia="Times New Roman" w:hAnsi="Arial" w:cs="Arial"/>
            <w:color w:val="000000"/>
            <w:shd w:val="clear" w:color="auto" w:fill="FFFFFF"/>
          </w:rPr>
          <w:delText>ill</w:delText>
        </w:r>
      </w:del>
      <w:r w:rsidRPr="0031788A">
        <w:rPr>
          <w:rFonts w:ascii="Arial" w:eastAsia="Times New Roman" w:hAnsi="Arial" w:cs="Arial"/>
          <w:color w:val="000000"/>
          <w:shd w:val="clear" w:color="auto" w:fill="FFFFFF"/>
        </w:rPr>
        <w:t xml:space="preserve"> </w:t>
      </w:r>
      <w:del w:id="44" w:author="Chiara Situmorang" w:date="2023-01-13T22:22:00Z">
        <w:r w:rsidRPr="0031788A" w:rsidDel="00696A13">
          <w:rPr>
            <w:rFonts w:ascii="Arial" w:eastAsia="Times New Roman" w:hAnsi="Arial" w:cs="Arial"/>
            <w:color w:val="000000"/>
            <w:shd w:val="clear" w:color="auto" w:fill="FFFFFF"/>
          </w:rPr>
          <w:delText xml:space="preserve">create </w:delText>
        </w:r>
      </w:del>
      <w:ins w:id="45" w:author="Chiara Situmorang" w:date="2023-01-13T22:22:00Z">
        <w:r w:rsidR="00696A13">
          <w:rPr>
            <w:rFonts w:ascii="Arial" w:eastAsia="Times New Roman" w:hAnsi="Arial" w:cs="Arial"/>
            <w:color w:val="000000"/>
            <w:shd w:val="clear" w:color="auto" w:fill="FFFFFF"/>
          </w:rPr>
          <w:t>in</w:t>
        </w:r>
        <w:r w:rsidR="00696A13" w:rsidRPr="0031788A">
          <w:rPr>
            <w:rFonts w:ascii="Arial" w:eastAsia="Times New Roman" w:hAnsi="Arial" w:cs="Arial"/>
            <w:color w:val="000000"/>
            <w:shd w:val="clear" w:color="auto" w:fill="FFFFFF"/>
          </w:rPr>
          <w:t xml:space="preserve"> </w:t>
        </w:r>
      </w:ins>
      <w:r w:rsidRPr="0031788A">
        <w:rPr>
          <w:rFonts w:ascii="Arial" w:eastAsia="Times New Roman" w:hAnsi="Arial" w:cs="Arial"/>
          <w:color w:val="000000"/>
          <w:shd w:val="clear" w:color="auto" w:fill="FFFFFF"/>
        </w:rPr>
        <w:t xml:space="preserve">a Domino Effect around the island. I made a </w:t>
      </w:r>
      <w:del w:id="46" w:author="Chiara Situmorang" w:date="2023-01-13T22:22:00Z">
        <w:r w:rsidRPr="0031788A" w:rsidDel="00696A13">
          <w:rPr>
            <w:rFonts w:ascii="Arial" w:eastAsia="Times New Roman" w:hAnsi="Arial" w:cs="Arial"/>
            <w:color w:val="000000"/>
            <w:shd w:val="clear" w:color="auto" w:fill="FFFFFF"/>
          </w:rPr>
          <w:delText>powerpoint</w:delText>
        </w:r>
      </w:del>
      <w:ins w:id="47" w:author="Chiara Situmorang" w:date="2023-01-13T22:22:00Z">
        <w:r w:rsidR="00696A13" w:rsidRPr="0031788A">
          <w:rPr>
            <w:rFonts w:ascii="Arial" w:eastAsia="Times New Roman" w:hAnsi="Arial" w:cs="Arial"/>
            <w:color w:val="000000"/>
            <w:shd w:val="clear" w:color="auto" w:fill="FFFFFF"/>
          </w:rPr>
          <w:t>PowerPoint</w:t>
        </w:r>
      </w:ins>
      <w:r w:rsidRPr="0031788A">
        <w:rPr>
          <w:rFonts w:ascii="Arial" w:eastAsia="Times New Roman" w:hAnsi="Arial" w:cs="Arial"/>
          <w:color w:val="000000"/>
          <w:shd w:val="clear" w:color="auto" w:fill="FFFFFF"/>
        </w:rPr>
        <w:t xml:space="preserve"> presentation and walked them through an explanation of the necessity of the filter and a step-by-step tutorial for making one. I left the island with certainty that they were able to create the water filter themselves. </w:t>
      </w:r>
    </w:p>
    <w:p w14:paraId="119AFA07" w14:textId="2F13E4B5" w:rsidR="0035647B" w:rsidRDefault="0035647B" w:rsidP="0031788A">
      <w:pPr>
        <w:jc w:val="both"/>
        <w:rPr>
          <w:ins w:id="48" w:author="Thalia Priscilla" w:date="2023-01-13T17:48:00Z"/>
          <w:rFonts w:ascii="Arial" w:eastAsia="Times New Roman" w:hAnsi="Arial" w:cs="Arial"/>
          <w:color w:val="000000"/>
          <w:shd w:val="clear" w:color="auto" w:fill="FFFFFF"/>
        </w:rPr>
      </w:pPr>
    </w:p>
    <w:p w14:paraId="3A2A09A4" w14:textId="2E22F6C7" w:rsidR="0035647B" w:rsidRPr="0031788A" w:rsidDel="0035647B" w:rsidRDefault="0035647B" w:rsidP="0035647B">
      <w:pPr>
        <w:jc w:val="both"/>
        <w:rPr>
          <w:del w:id="49" w:author="Thalia Priscilla" w:date="2023-01-13T17:48:00Z"/>
          <w:moveTo w:id="50" w:author="Thalia Priscilla" w:date="2023-01-13T17:48:00Z"/>
          <w:rFonts w:ascii="Times New Roman" w:eastAsia="Times New Roman" w:hAnsi="Times New Roman" w:cs="Times New Roman"/>
        </w:rPr>
      </w:pPr>
      <w:moveToRangeStart w:id="51" w:author="Thalia Priscilla" w:date="2023-01-13T17:48:00Z" w:name="move124524521"/>
      <w:moveTo w:id="52" w:author="Thalia Priscilla" w:date="2023-01-13T17:48:00Z">
        <w:r w:rsidRPr="0031788A">
          <w:rPr>
            <w:rFonts w:ascii="Arial" w:eastAsia="Times New Roman" w:hAnsi="Arial" w:cs="Arial"/>
            <w:color w:val="000000"/>
            <w:shd w:val="clear" w:color="auto" w:fill="FFFFFF"/>
          </w:rPr>
          <w:t xml:space="preserve">If someone were to ask me why I was so dedicated to making the filter, I would probably say it was because of the sense of compassion I felt when </w:t>
        </w:r>
        <w:proofErr w:type="spellStart"/>
        <w:r w:rsidRPr="0031788A">
          <w:rPr>
            <w:rFonts w:ascii="Arial" w:eastAsia="Times New Roman" w:hAnsi="Arial" w:cs="Arial"/>
            <w:color w:val="000000"/>
            <w:shd w:val="clear" w:color="auto" w:fill="FFFFFF"/>
          </w:rPr>
          <w:t>Dr.</w:t>
        </w:r>
        <w:proofErr w:type="spellEnd"/>
        <w:r w:rsidRPr="0031788A">
          <w:rPr>
            <w:rFonts w:ascii="Arial" w:eastAsia="Times New Roman" w:hAnsi="Arial" w:cs="Arial"/>
            <w:color w:val="000000"/>
            <w:shd w:val="clear" w:color="auto" w:fill="FFFFFF"/>
          </w:rPr>
          <w:t xml:space="preserve"> Va</w:t>
        </w:r>
        <w:del w:id="53" w:author="Chiara Situmorang" w:date="2023-01-13T22:22:00Z">
          <w:r w:rsidRPr="0031788A" w:rsidDel="00696A13">
            <w:rPr>
              <w:rFonts w:ascii="Arial" w:eastAsia="Times New Roman" w:hAnsi="Arial" w:cs="Arial"/>
              <w:color w:val="000000"/>
              <w:shd w:val="clear" w:color="auto" w:fill="FFFFFF"/>
            </w:rPr>
            <w:delText>n</w:delText>
          </w:r>
        </w:del>
        <w:r w:rsidRPr="0031788A">
          <w:rPr>
            <w:rFonts w:ascii="Arial" w:eastAsia="Times New Roman" w:hAnsi="Arial" w:cs="Arial"/>
            <w:color w:val="000000"/>
            <w:shd w:val="clear" w:color="auto" w:fill="FFFFFF"/>
          </w:rPr>
          <w:t xml:space="preserve">nessa sent me pictures of the malnourished people </w:t>
        </w:r>
        <w:del w:id="54" w:author="Thalia Priscilla" w:date="2023-01-13T18:02:00Z">
          <w:r w:rsidRPr="0031788A" w:rsidDel="0068340C">
            <w:rPr>
              <w:rFonts w:ascii="Arial" w:eastAsia="Times New Roman" w:hAnsi="Arial" w:cs="Arial"/>
              <w:color w:val="000000"/>
              <w:shd w:val="clear" w:color="auto" w:fill="FFFFFF"/>
            </w:rPr>
            <w:delText>there</w:delText>
          </w:r>
        </w:del>
      </w:moveTo>
      <w:ins w:id="55" w:author="Thalia Priscilla" w:date="2023-01-13T18:02:00Z">
        <w:r w:rsidR="00A823E5">
          <w:rPr>
            <w:rFonts w:ascii="Arial" w:eastAsia="Times New Roman" w:hAnsi="Arial" w:cs="Arial"/>
            <w:color w:val="000000"/>
            <w:shd w:val="clear" w:color="auto" w:fill="FFFFFF"/>
          </w:rPr>
          <w:t>o</w:t>
        </w:r>
        <w:r w:rsidR="0068340C">
          <w:rPr>
            <w:rFonts w:ascii="Arial" w:eastAsia="Times New Roman" w:hAnsi="Arial" w:cs="Arial"/>
            <w:color w:val="000000"/>
            <w:shd w:val="clear" w:color="auto" w:fill="FFFFFF"/>
          </w:rPr>
          <w:t>n the island</w:t>
        </w:r>
      </w:ins>
      <w:moveTo w:id="56" w:author="Thalia Priscilla" w:date="2023-01-13T17:48:00Z">
        <w:r w:rsidRPr="0031788A">
          <w:rPr>
            <w:rFonts w:ascii="Arial" w:eastAsia="Times New Roman" w:hAnsi="Arial" w:cs="Arial"/>
            <w:color w:val="000000"/>
            <w:shd w:val="clear" w:color="auto" w:fill="FFFFFF"/>
          </w:rPr>
          <w:t xml:space="preserve">. One image of a baby, </w:t>
        </w:r>
        <w:del w:id="57" w:author="Thalia Priscilla" w:date="2023-01-13T18:03:00Z">
          <w:r w:rsidRPr="0031788A" w:rsidDel="00D32776">
            <w:rPr>
              <w:rFonts w:ascii="Arial" w:eastAsia="Times New Roman" w:hAnsi="Arial" w:cs="Arial"/>
              <w:color w:val="000000"/>
              <w:shd w:val="clear" w:color="auto" w:fill="FFFFFF"/>
            </w:rPr>
            <w:delText>whose</w:delText>
          </w:r>
        </w:del>
      </w:moveTo>
      <w:ins w:id="58" w:author="Thalia Priscilla" w:date="2023-01-13T18:03:00Z">
        <w:r w:rsidR="00D32776">
          <w:rPr>
            <w:rFonts w:ascii="Arial" w:eastAsia="Times New Roman" w:hAnsi="Arial" w:cs="Arial"/>
            <w:color w:val="000000"/>
            <w:shd w:val="clear" w:color="auto" w:fill="FFFFFF"/>
          </w:rPr>
          <w:t>with only</w:t>
        </w:r>
      </w:ins>
      <w:moveTo w:id="59" w:author="Thalia Priscilla" w:date="2023-01-13T17:48:00Z">
        <w:r w:rsidRPr="0031788A">
          <w:rPr>
            <w:rFonts w:ascii="Arial" w:eastAsia="Times New Roman" w:hAnsi="Arial" w:cs="Arial"/>
            <w:color w:val="000000"/>
            <w:shd w:val="clear" w:color="auto" w:fill="FFFFFF"/>
          </w:rPr>
          <w:t xml:space="preserve"> skin and bones </w:t>
        </w:r>
        <w:del w:id="60" w:author="Thalia Priscilla" w:date="2023-01-13T18:03:00Z">
          <w:r w:rsidRPr="0031788A" w:rsidDel="00D32776">
            <w:rPr>
              <w:rFonts w:ascii="Arial" w:eastAsia="Times New Roman" w:hAnsi="Arial" w:cs="Arial"/>
              <w:color w:val="000000"/>
              <w:shd w:val="clear" w:color="auto" w:fill="FFFFFF"/>
            </w:rPr>
            <w:delText>are all that are left</w:delText>
          </w:r>
        </w:del>
      </w:moveTo>
      <w:ins w:id="61" w:author="Thalia Priscilla" w:date="2023-01-13T18:03:00Z">
        <w:r w:rsidR="00D32776">
          <w:rPr>
            <w:rFonts w:ascii="Arial" w:eastAsia="Times New Roman" w:hAnsi="Arial" w:cs="Arial"/>
            <w:color w:val="000000"/>
            <w:shd w:val="clear" w:color="auto" w:fill="FFFFFF"/>
          </w:rPr>
          <w:t>on their body</w:t>
        </w:r>
      </w:ins>
      <w:moveTo w:id="62" w:author="Thalia Priscilla" w:date="2023-01-13T17:48:00Z">
        <w:r w:rsidRPr="0031788A">
          <w:rPr>
            <w:rFonts w:ascii="Arial" w:eastAsia="Times New Roman" w:hAnsi="Arial" w:cs="Arial"/>
            <w:color w:val="000000"/>
            <w:shd w:val="clear" w:color="auto" w:fill="FFFFFF"/>
          </w:rPr>
          <w:t>, really left a mark on me. This really motivate</w:t>
        </w:r>
      </w:moveTo>
      <w:ins w:id="63" w:author="Thalia Priscilla" w:date="2023-01-13T18:01:00Z">
        <w:r w:rsidR="0068340C">
          <w:rPr>
            <w:rFonts w:ascii="Arial" w:eastAsia="Times New Roman" w:hAnsi="Arial" w:cs="Arial"/>
            <w:color w:val="000000"/>
            <w:shd w:val="clear" w:color="auto" w:fill="FFFFFF"/>
          </w:rPr>
          <w:t>d</w:t>
        </w:r>
      </w:ins>
      <w:moveTo w:id="64" w:author="Thalia Priscilla" w:date="2023-01-13T17:48:00Z">
        <w:del w:id="65" w:author="Thalia Priscilla" w:date="2023-01-13T18:01:00Z">
          <w:r w:rsidRPr="0031788A" w:rsidDel="0068340C">
            <w:rPr>
              <w:rFonts w:ascii="Arial" w:eastAsia="Times New Roman" w:hAnsi="Arial" w:cs="Arial"/>
              <w:color w:val="000000"/>
              <w:shd w:val="clear" w:color="auto" w:fill="FFFFFF"/>
            </w:rPr>
            <w:delText>s</w:delText>
          </w:r>
        </w:del>
        <w:r w:rsidRPr="0031788A">
          <w:rPr>
            <w:rFonts w:ascii="Arial" w:eastAsia="Times New Roman" w:hAnsi="Arial" w:cs="Arial"/>
            <w:color w:val="000000"/>
            <w:shd w:val="clear" w:color="auto" w:fill="FFFFFF"/>
          </w:rPr>
          <w:t xml:space="preserve"> me to </w:t>
        </w:r>
        <w:del w:id="66" w:author="Thalia Priscilla" w:date="2023-01-13T18:02:00Z">
          <w:r w:rsidRPr="0031788A" w:rsidDel="0068340C">
            <w:rPr>
              <w:rFonts w:ascii="Arial" w:eastAsia="Times New Roman" w:hAnsi="Arial" w:cs="Arial"/>
              <w:color w:val="000000"/>
              <w:shd w:val="clear" w:color="auto" w:fill="FFFFFF"/>
            </w:rPr>
            <w:delText xml:space="preserve">want to </w:delText>
          </w:r>
        </w:del>
        <w:r w:rsidRPr="0031788A">
          <w:rPr>
            <w:rFonts w:ascii="Arial" w:eastAsia="Times New Roman" w:hAnsi="Arial" w:cs="Arial"/>
            <w:color w:val="000000"/>
            <w:shd w:val="clear" w:color="auto" w:fill="FFFFFF"/>
          </w:rPr>
          <w:t xml:space="preserve">take some sort of action </w:t>
        </w:r>
        <w:del w:id="67" w:author="Thalia Priscilla" w:date="2023-01-13T18:02:00Z">
          <w:r w:rsidRPr="0031788A" w:rsidDel="0068340C">
            <w:rPr>
              <w:rFonts w:ascii="Arial" w:eastAsia="Times New Roman" w:hAnsi="Arial" w:cs="Arial"/>
              <w:color w:val="000000"/>
              <w:shd w:val="clear" w:color="auto" w:fill="FFFFFF"/>
            </w:rPr>
            <w:delText xml:space="preserve">there </w:delText>
          </w:r>
        </w:del>
        <w:r w:rsidRPr="0031788A">
          <w:rPr>
            <w:rFonts w:ascii="Arial" w:eastAsia="Times New Roman" w:hAnsi="Arial" w:cs="Arial"/>
            <w:color w:val="000000"/>
            <w:shd w:val="clear" w:color="auto" w:fill="FFFFFF"/>
          </w:rPr>
          <w:t xml:space="preserve">that might enhance their health, even if it's only a single small </w:t>
        </w:r>
        <w:del w:id="68" w:author="Thalia Priscilla" w:date="2023-01-13T18:02:00Z">
          <w:r w:rsidRPr="0031788A" w:rsidDel="0068340C">
            <w:rPr>
              <w:rFonts w:ascii="Arial" w:eastAsia="Times New Roman" w:hAnsi="Arial" w:cs="Arial"/>
              <w:color w:val="000000"/>
              <w:shd w:val="clear" w:color="auto" w:fill="FFFFFF"/>
            </w:rPr>
            <w:delText>step</w:delText>
          </w:r>
        </w:del>
      </w:moveTo>
      <w:ins w:id="69" w:author="Thalia Priscilla" w:date="2023-01-13T18:02:00Z">
        <w:r w:rsidR="0068340C">
          <w:rPr>
            <w:rFonts w:ascii="Arial" w:eastAsia="Times New Roman" w:hAnsi="Arial" w:cs="Arial"/>
            <w:color w:val="000000"/>
            <w:shd w:val="clear" w:color="auto" w:fill="FFFFFF"/>
          </w:rPr>
          <w:t>one</w:t>
        </w:r>
      </w:ins>
      <w:moveTo w:id="70" w:author="Thalia Priscilla" w:date="2023-01-13T17:48:00Z">
        <w:r w:rsidRPr="0031788A">
          <w:rPr>
            <w:rFonts w:ascii="Arial" w:eastAsia="Times New Roman" w:hAnsi="Arial" w:cs="Arial"/>
            <w:color w:val="000000"/>
            <w:shd w:val="clear" w:color="auto" w:fill="FFFFFF"/>
          </w:rPr>
          <w:t>. </w:t>
        </w:r>
      </w:moveTo>
    </w:p>
    <w:moveToRangeEnd w:id="51"/>
    <w:p w14:paraId="2939C02F" w14:textId="77777777" w:rsidR="0035647B" w:rsidRPr="0031788A" w:rsidRDefault="0035647B" w:rsidP="0031788A">
      <w:pPr>
        <w:jc w:val="both"/>
        <w:rPr>
          <w:rFonts w:ascii="Times New Roman" w:eastAsia="Times New Roman" w:hAnsi="Times New Roman" w:cs="Times New Roman"/>
        </w:rPr>
      </w:pPr>
    </w:p>
    <w:p w14:paraId="22C8691F" w14:textId="77777777" w:rsidR="0031788A" w:rsidRPr="0031788A" w:rsidRDefault="0031788A" w:rsidP="0031788A">
      <w:pPr>
        <w:rPr>
          <w:rFonts w:ascii="Times New Roman" w:eastAsia="Times New Roman" w:hAnsi="Times New Roman" w:cs="Times New Roman"/>
        </w:rPr>
      </w:pPr>
    </w:p>
    <w:p w14:paraId="7D75A140" w14:textId="21F7FBA1"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This experience made me appreciate </w:t>
      </w:r>
      <w:commentRangeStart w:id="71"/>
      <w:r w:rsidRPr="0031788A">
        <w:rPr>
          <w:rFonts w:ascii="Arial" w:eastAsia="Times New Roman" w:hAnsi="Arial" w:cs="Arial"/>
          <w:color w:val="000000"/>
          <w:shd w:val="clear" w:color="auto" w:fill="FFFFFF"/>
        </w:rPr>
        <w:t xml:space="preserve">how fortunate I am and that there are tons of </w:t>
      </w:r>
      <w:del w:id="72" w:author="Thalia Priscilla" w:date="2023-01-13T17:51:00Z">
        <w:r w:rsidRPr="0031788A" w:rsidDel="0035647B">
          <w:rPr>
            <w:rFonts w:ascii="Arial" w:eastAsia="Times New Roman" w:hAnsi="Arial" w:cs="Arial"/>
            <w:color w:val="000000"/>
            <w:shd w:val="clear" w:color="auto" w:fill="FFFFFF"/>
          </w:rPr>
          <w:delText>opportunities out there for me to make an impact, starting from helping the people of Kei Island to enhance their health quality</w:delText>
        </w:r>
      </w:del>
      <w:ins w:id="73" w:author="Thalia Priscilla" w:date="2023-01-13T17:51:00Z">
        <w:r w:rsidR="0035647B">
          <w:rPr>
            <w:rFonts w:ascii="Arial" w:eastAsia="Times New Roman" w:hAnsi="Arial" w:cs="Arial"/>
            <w:color w:val="000000"/>
            <w:shd w:val="clear" w:color="auto" w:fill="FFFFFF"/>
          </w:rPr>
          <w:t xml:space="preserve">communities in need </w:t>
        </w:r>
      </w:ins>
      <w:ins w:id="74" w:author="Thalia Priscilla" w:date="2023-01-13T17:52:00Z">
        <w:r w:rsidR="0035647B">
          <w:rPr>
            <w:rFonts w:ascii="Arial" w:eastAsia="Times New Roman" w:hAnsi="Arial" w:cs="Arial"/>
            <w:color w:val="000000"/>
            <w:shd w:val="clear" w:color="auto" w:fill="FFFFFF"/>
          </w:rPr>
          <w:t>of our helping hand</w:t>
        </w:r>
      </w:ins>
      <w:r w:rsidRPr="0031788A">
        <w:rPr>
          <w:rFonts w:ascii="Arial" w:eastAsia="Times New Roman" w:hAnsi="Arial" w:cs="Arial"/>
          <w:color w:val="000000"/>
          <w:shd w:val="clear" w:color="auto" w:fill="FFFFFF"/>
        </w:rPr>
        <w:t>.</w:t>
      </w:r>
      <w:commentRangeEnd w:id="71"/>
      <w:r w:rsidR="0035647B">
        <w:rPr>
          <w:rStyle w:val="CommentReference"/>
        </w:rPr>
        <w:commentReference w:id="71"/>
      </w:r>
      <w:r w:rsidRPr="0031788A">
        <w:rPr>
          <w:rFonts w:ascii="Arial" w:eastAsia="Times New Roman" w:hAnsi="Arial" w:cs="Arial"/>
          <w:color w:val="000000"/>
          <w:shd w:val="clear" w:color="auto" w:fill="FFFFFF"/>
        </w:rPr>
        <w:t xml:space="preserve"> </w:t>
      </w:r>
      <w:del w:id="75" w:author="Thalia Priscilla" w:date="2023-01-13T17:52:00Z">
        <w:r w:rsidRPr="0031788A" w:rsidDel="0035647B">
          <w:rPr>
            <w:rFonts w:ascii="Arial" w:eastAsia="Times New Roman" w:hAnsi="Arial" w:cs="Arial"/>
            <w:color w:val="000000"/>
            <w:shd w:val="clear" w:color="auto" w:fill="FFFFFF"/>
          </w:rPr>
          <w:delText>In order to do so</w:delText>
        </w:r>
      </w:del>
      <w:ins w:id="76" w:author="Thalia Priscilla" w:date="2023-01-13T17:52:00Z">
        <w:r w:rsidR="0035647B">
          <w:rPr>
            <w:rFonts w:ascii="Arial" w:eastAsia="Times New Roman" w:hAnsi="Arial" w:cs="Arial"/>
            <w:color w:val="000000"/>
            <w:shd w:val="clear" w:color="auto" w:fill="FFFFFF"/>
          </w:rPr>
          <w:t>For the people of Kei Island</w:t>
        </w:r>
      </w:ins>
      <w:r w:rsidRPr="0031788A">
        <w:rPr>
          <w:rFonts w:ascii="Arial" w:eastAsia="Times New Roman" w:hAnsi="Arial" w:cs="Arial"/>
          <w:color w:val="000000"/>
          <w:shd w:val="clear" w:color="auto" w:fill="FFFFFF"/>
        </w:rPr>
        <w:t xml:space="preserve">, </w:t>
      </w:r>
      <w:del w:id="77" w:author="Thalia Priscilla" w:date="2023-01-13T17:52:00Z">
        <w:r w:rsidRPr="0031788A" w:rsidDel="0035647B">
          <w:rPr>
            <w:rFonts w:ascii="Arial" w:eastAsia="Times New Roman" w:hAnsi="Arial" w:cs="Arial"/>
            <w:color w:val="000000"/>
            <w:shd w:val="clear" w:color="auto" w:fill="FFFFFF"/>
          </w:rPr>
          <w:delText>I believe that</w:delText>
        </w:r>
      </w:del>
      <w:ins w:id="78" w:author="Thalia Priscilla" w:date="2023-01-13T17:52:00Z">
        <w:r w:rsidR="0035647B">
          <w:rPr>
            <w:rFonts w:ascii="Arial" w:eastAsia="Times New Roman" w:hAnsi="Arial" w:cs="Arial"/>
            <w:color w:val="000000"/>
            <w:shd w:val="clear" w:color="auto" w:fill="FFFFFF"/>
          </w:rPr>
          <w:t>their main necessity is</w:t>
        </w:r>
      </w:ins>
      <w:r w:rsidRPr="0031788A">
        <w:rPr>
          <w:rFonts w:ascii="Arial" w:eastAsia="Times New Roman" w:hAnsi="Arial" w:cs="Arial"/>
          <w:color w:val="000000"/>
          <w:shd w:val="clear" w:color="auto" w:fill="FFFFFF"/>
        </w:rPr>
        <w:t xml:space="preserve"> having access to clean water</w:t>
      </w:r>
      <w:del w:id="79" w:author="Thalia Priscilla" w:date="2023-01-13T17:52:00Z">
        <w:r w:rsidRPr="0031788A" w:rsidDel="0035647B">
          <w:rPr>
            <w:rFonts w:ascii="Arial" w:eastAsia="Times New Roman" w:hAnsi="Arial" w:cs="Arial"/>
            <w:color w:val="000000"/>
            <w:shd w:val="clear" w:color="auto" w:fill="FFFFFF"/>
          </w:rPr>
          <w:delText xml:space="preserve"> is what they needed most</w:delText>
        </w:r>
      </w:del>
      <w:r w:rsidRPr="0031788A">
        <w:rPr>
          <w:rFonts w:ascii="Arial" w:eastAsia="Times New Roman" w:hAnsi="Arial" w:cs="Arial"/>
          <w:color w:val="000000"/>
          <w:shd w:val="clear" w:color="auto" w:fill="FFFFFF"/>
        </w:rPr>
        <w:t xml:space="preserve">. I highlighted how water is essential to life because it makes up 60% of the human body and </w:t>
      </w:r>
      <w:del w:id="80" w:author="Thalia Priscilla" w:date="2023-01-13T17:52:00Z">
        <w:r w:rsidRPr="0031788A" w:rsidDel="00987DC1">
          <w:rPr>
            <w:rFonts w:ascii="Arial" w:eastAsia="Times New Roman" w:hAnsi="Arial" w:cs="Arial"/>
            <w:color w:val="000000"/>
            <w:shd w:val="clear" w:color="auto" w:fill="FFFFFF"/>
          </w:rPr>
          <w:delText xml:space="preserve">how it may </w:delText>
        </w:r>
      </w:del>
      <w:del w:id="81" w:author="Thalia Priscilla" w:date="2023-01-13T17:53:00Z">
        <w:r w:rsidRPr="0031788A" w:rsidDel="00DE2887">
          <w:rPr>
            <w:rFonts w:ascii="Arial" w:eastAsia="Times New Roman" w:hAnsi="Arial" w:cs="Arial"/>
            <w:color w:val="000000"/>
            <w:shd w:val="clear" w:color="auto" w:fill="FFFFFF"/>
          </w:rPr>
          <w:delText xml:space="preserve">fend against </w:delText>
        </w:r>
      </w:del>
      <w:ins w:id="82" w:author="Thalia Priscilla" w:date="2023-01-13T17:53:00Z">
        <w:r w:rsidR="00DE2887">
          <w:rPr>
            <w:rFonts w:ascii="Arial" w:eastAsia="Times New Roman" w:hAnsi="Arial" w:cs="Arial"/>
            <w:color w:val="000000"/>
            <w:shd w:val="clear" w:color="auto" w:fill="FFFFFF"/>
          </w:rPr>
          <w:t xml:space="preserve">necessary to fight </w:t>
        </w:r>
      </w:ins>
      <w:r w:rsidRPr="0031788A">
        <w:rPr>
          <w:rFonts w:ascii="Arial" w:eastAsia="Times New Roman" w:hAnsi="Arial" w:cs="Arial"/>
          <w:color w:val="000000"/>
          <w:shd w:val="clear" w:color="auto" w:fill="FFFFFF"/>
        </w:rPr>
        <w:t xml:space="preserve">diseases like </w:t>
      </w:r>
      <w:proofErr w:type="spellStart"/>
      <w:r w:rsidRPr="0031788A">
        <w:rPr>
          <w:rFonts w:ascii="Arial" w:eastAsia="Times New Roman" w:hAnsi="Arial" w:cs="Arial"/>
          <w:color w:val="000000"/>
          <w:shd w:val="clear" w:color="auto" w:fill="FFFFFF"/>
        </w:rPr>
        <w:t>diarrhea</w:t>
      </w:r>
      <w:proofErr w:type="spellEnd"/>
      <w:r w:rsidRPr="0031788A">
        <w:rPr>
          <w:rFonts w:ascii="Arial" w:eastAsia="Times New Roman" w:hAnsi="Arial" w:cs="Arial"/>
          <w:color w:val="000000"/>
          <w:shd w:val="clear" w:color="auto" w:fill="FFFFFF"/>
        </w:rPr>
        <w:t xml:space="preserve"> and hypertension. Additionally, I spoke about how water security is drastically decreasing as it can’t keep up with the rising demand due to population growth, hence why they need to properly utilize their water. </w:t>
      </w:r>
    </w:p>
    <w:p w14:paraId="24B81009" w14:textId="77777777" w:rsidR="0031788A" w:rsidRPr="0031788A" w:rsidRDefault="0031788A" w:rsidP="0031788A">
      <w:pPr>
        <w:rPr>
          <w:rFonts w:ascii="Times New Roman" w:eastAsia="Times New Roman" w:hAnsi="Times New Roman" w:cs="Times New Roman"/>
        </w:rPr>
      </w:pPr>
    </w:p>
    <w:p w14:paraId="444BDF71" w14:textId="7DD2FA6E"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As they grew more conscious of the water they were using, they became motivated to start building their own water filter. When I left, the students were going to propose the water filter implementation</w:t>
      </w:r>
      <w:del w:id="83" w:author="Chiara Situmorang" w:date="2023-01-13T22:24:00Z">
        <w:r w:rsidRPr="0031788A" w:rsidDel="00696A13">
          <w:rPr>
            <w:rFonts w:ascii="Arial" w:eastAsia="Times New Roman" w:hAnsi="Arial" w:cs="Arial"/>
            <w:color w:val="000000"/>
            <w:shd w:val="clear" w:color="auto" w:fill="FFFFFF"/>
          </w:rPr>
          <w:delText xml:space="preserve"> idea</w:delText>
        </w:r>
      </w:del>
      <w:r w:rsidRPr="0031788A">
        <w:rPr>
          <w:rFonts w:ascii="Arial" w:eastAsia="Times New Roman" w:hAnsi="Arial" w:cs="Arial"/>
          <w:color w:val="000000"/>
          <w:shd w:val="clear" w:color="auto" w:fill="FFFFFF"/>
        </w:rPr>
        <w:t xml:space="preserve"> at their school assembly, sharing the instruction manual throughout their </w:t>
      </w:r>
      <w:proofErr w:type="spellStart"/>
      <w:r w:rsidRPr="0031788A">
        <w:rPr>
          <w:rFonts w:ascii="Arial" w:eastAsia="Times New Roman" w:hAnsi="Arial" w:cs="Arial"/>
          <w:color w:val="000000"/>
          <w:shd w:val="clear" w:color="auto" w:fill="FFFFFF"/>
        </w:rPr>
        <w:t>neighborhood</w:t>
      </w:r>
      <w:proofErr w:type="spellEnd"/>
      <w:r w:rsidRPr="0031788A">
        <w:rPr>
          <w:rFonts w:ascii="Arial" w:eastAsia="Times New Roman" w:hAnsi="Arial" w:cs="Arial"/>
          <w:color w:val="000000"/>
          <w:shd w:val="clear" w:color="auto" w:fill="FFFFFF"/>
        </w:rPr>
        <w:t xml:space="preserve">, and the </w:t>
      </w:r>
      <w:proofErr w:type="spellStart"/>
      <w:r w:rsidRPr="0031788A">
        <w:rPr>
          <w:rFonts w:ascii="Arial" w:eastAsia="Times New Roman" w:hAnsi="Arial" w:cs="Arial"/>
          <w:color w:val="000000"/>
          <w:shd w:val="clear" w:color="auto" w:fill="FFFFFF"/>
        </w:rPr>
        <w:t>doctorSHARE</w:t>
      </w:r>
      <w:proofErr w:type="spellEnd"/>
      <w:del w:id="84" w:author="Chiara Situmorang" w:date="2023-01-13T22:24:00Z">
        <w:r w:rsidRPr="0031788A" w:rsidDel="00696A13">
          <w:rPr>
            <w:rFonts w:ascii="Arial" w:eastAsia="Times New Roman" w:hAnsi="Arial" w:cs="Arial"/>
            <w:color w:val="000000"/>
            <w:shd w:val="clear" w:color="auto" w:fill="FFFFFF"/>
          </w:rPr>
          <w:delText>’s</w:delText>
        </w:r>
      </w:del>
      <w:r w:rsidRPr="0031788A">
        <w:rPr>
          <w:rFonts w:ascii="Arial" w:eastAsia="Times New Roman" w:hAnsi="Arial" w:cs="Arial"/>
          <w:color w:val="000000"/>
          <w:shd w:val="clear" w:color="auto" w:fill="FFFFFF"/>
        </w:rPr>
        <w:t xml:space="preserve"> residents are currently building their own water filter.</w:t>
      </w:r>
    </w:p>
    <w:p w14:paraId="2DC7D867"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6C5C5E7"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My experience and the knowledge I acquired while creating the water filter have further </w:t>
      </w:r>
      <w:proofErr w:type="spellStart"/>
      <w:r w:rsidRPr="0031788A">
        <w:rPr>
          <w:rFonts w:ascii="Arial" w:eastAsia="Times New Roman" w:hAnsi="Arial" w:cs="Arial"/>
          <w:color w:val="000000"/>
          <w:shd w:val="clear" w:color="auto" w:fill="FFFFFF"/>
        </w:rPr>
        <w:t>fueled</w:t>
      </w:r>
      <w:proofErr w:type="spellEnd"/>
      <w:r w:rsidRPr="0031788A">
        <w:rPr>
          <w:rFonts w:ascii="Arial" w:eastAsia="Times New Roman" w:hAnsi="Arial" w:cs="Arial"/>
          <w:color w:val="000000"/>
          <w:shd w:val="clear" w:color="auto" w:fill="FFFFFF"/>
        </w:rPr>
        <w:t xml:space="preserve"> my desire to get more active in addressing issues related to water security and accessibility, whether it be by raising awareness online or by starting a non-profit organization aimed at facilitating the availability of clean water in rural areas.  </w:t>
      </w:r>
    </w:p>
    <w:p w14:paraId="4C460AA1" w14:textId="77777777" w:rsidR="0031788A" w:rsidRPr="0031788A" w:rsidRDefault="0031788A" w:rsidP="0031788A">
      <w:pPr>
        <w:rPr>
          <w:rFonts w:ascii="Times New Roman" w:eastAsia="Times New Roman" w:hAnsi="Times New Roman" w:cs="Times New Roman"/>
        </w:rPr>
      </w:pP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Thalia Priscilla" w:date="2023-01-13T17:50:00Z" w:initials="TP">
    <w:p w14:paraId="444FF036" w14:textId="63768EFA" w:rsidR="0035647B" w:rsidRDefault="0035647B">
      <w:pPr>
        <w:pStyle w:val="CommentText"/>
      </w:pPr>
      <w:r>
        <w:rPr>
          <w:rStyle w:val="CommentReference"/>
        </w:rPr>
        <w:annotationRef/>
      </w:r>
      <w:r>
        <w:rPr>
          <w:rStyle w:val="CommentReference"/>
        </w:rPr>
        <w:annotationRef/>
      </w:r>
      <w:r>
        <w:t>Instead of making this about you making an impact, frame this as being ‘there are countless communities in need’, and that there’s something each of us can contribute.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FF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185D" w16cex:dateUtc="2023-01-13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FF036" w16cid:durableId="276C18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36"/>
    <w:rsid w:val="00175E92"/>
    <w:rsid w:val="00185506"/>
    <w:rsid w:val="00205AFC"/>
    <w:rsid w:val="0031788A"/>
    <w:rsid w:val="0035647B"/>
    <w:rsid w:val="0062459E"/>
    <w:rsid w:val="0068340C"/>
    <w:rsid w:val="00696A13"/>
    <w:rsid w:val="0074530D"/>
    <w:rsid w:val="00791C28"/>
    <w:rsid w:val="00832DD1"/>
    <w:rsid w:val="008A737E"/>
    <w:rsid w:val="008F0106"/>
    <w:rsid w:val="00960936"/>
    <w:rsid w:val="00987DC1"/>
    <w:rsid w:val="00A823E5"/>
    <w:rsid w:val="00AD10C0"/>
    <w:rsid w:val="00D24DF8"/>
    <w:rsid w:val="00D32776"/>
    <w:rsid w:val="00DB4BEC"/>
    <w:rsid w:val="00DE2887"/>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32DD1"/>
  </w:style>
  <w:style w:type="character" w:styleId="CommentReference">
    <w:name w:val="annotation reference"/>
    <w:basedOn w:val="DefaultParagraphFont"/>
    <w:uiPriority w:val="99"/>
    <w:semiHidden/>
    <w:unhideWhenUsed/>
    <w:rsid w:val="0035647B"/>
    <w:rPr>
      <w:sz w:val="16"/>
      <w:szCs w:val="16"/>
    </w:rPr>
  </w:style>
  <w:style w:type="paragraph" w:styleId="CommentText">
    <w:name w:val="annotation text"/>
    <w:basedOn w:val="Normal"/>
    <w:link w:val="CommentTextChar"/>
    <w:uiPriority w:val="99"/>
    <w:semiHidden/>
    <w:unhideWhenUsed/>
    <w:rsid w:val="0035647B"/>
    <w:rPr>
      <w:sz w:val="20"/>
      <w:szCs w:val="20"/>
    </w:rPr>
  </w:style>
  <w:style w:type="character" w:customStyle="1" w:styleId="CommentTextChar">
    <w:name w:val="Comment Text Char"/>
    <w:basedOn w:val="DefaultParagraphFont"/>
    <w:link w:val="CommentText"/>
    <w:uiPriority w:val="99"/>
    <w:semiHidden/>
    <w:rsid w:val="0035647B"/>
    <w:rPr>
      <w:sz w:val="20"/>
      <w:szCs w:val="20"/>
    </w:rPr>
  </w:style>
  <w:style w:type="paragraph" w:styleId="CommentSubject">
    <w:name w:val="annotation subject"/>
    <w:basedOn w:val="CommentText"/>
    <w:next w:val="CommentText"/>
    <w:link w:val="CommentSubjectChar"/>
    <w:uiPriority w:val="99"/>
    <w:semiHidden/>
    <w:unhideWhenUsed/>
    <w:rsid w:val="0035647B"/>
    <w:rPr>
      <w:b/>
      <w:bCs/>
    </w:rPr>
  </w:style>
  <w:style w:type="character" w:customStyle="1" w:styleId="CommentSubjectChar">
    <w:name w:val="Comment Subject Char"/>
    <w:basedOn w:val="CommentTextChar"/>
    <w:link w:val="CommentSubject"/>
    <w:uiPriority w:val="99"/>
    <w:semiHidden/>
    <w:rsid w:val="003564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 w:id="21466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877</Words>
  <Characters>5106</Characters>
  <Application>Microsoft Office Word</Application>
  <DocSecurity>0</DocSecurity>
  <Lines>70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2023-01-13T11:04:00Z</dcterms:created>
  <dcterms:modified xsi:type="dcterms:W3CDTF">2023-01-13T15:24:00Z</dcterms:modified>
</cp:coreProperties>
</file>