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6FBD" w14:textId="77777777" w:rsidR="001F61C8" w:rsidRPr="001F61C8" w:rsidRDefault="001F61C8" w:rsidP="001F61C8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1C8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Prompt 6: Think about an academic subject that inspires you. Describe how you have furthered this interest inside and/or outside of the classroom. </w:t>
      </w:r>
    </w:p>
    <w:p w14:paraId="06F8F9DF" w14:textId="77777777" w:rsidR="001F61C8" w:rsidRPr="001F61C8" w:rsidRDefault="001F61C8" w:rsidP="001F61C8">
      <w:pPr>
        <w:rPr>
          <w:rFonts w:ascii="Times New Roman" w:eastAsia="Times New Roman" w:hAnsi="Times New Roman" w:cs="Times New Roman"/>
        </w:rPr>
      </w:pPr>
    </w:p>
    <w:p w14:paraId="1DADCDC4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>Math</w:t>
      </w:r>
      <w:del w:id="0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>! That’s the first thing that pops into my head whenever I’m asked for a favourite subject. One thing I like about math</w:t>
      </w:r>
      <w:del w:id="1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is that there is always a right answer. To put it simply, math</w:t>
      </w:r>
      <w:del w:id="2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is logic: true or false, yes or no.</w:t>
      </w:r>
    </w:p>
    <w:p w14:paraId="2FBBAD19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4DEC6A34" w14:textId="69461540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>Wanting to enhance my math</w:t>
      </w:r>
      <w:del w:id="3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knowledge, I participated in the American Mathematics Olympiad. When I took the practice test, I was blown away; I couldn't solve a single question. Instead of merely inputting equations and solving them, it required me to think logically and approach the questions strategically. At this point, I realised that math</w:t>
      </w:r>
      <w:del w:id="4" w:author="Chiara Situmorang" w:date="2022-11-21T09:37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isn’t about memorising but understanding the concepts. I need to understand the logic behind each question, be familiar with the principles of mathematical formulas, and know when to use them. </w:t>
      </w:r>
      <w:del w:id="5" w:author="Chiara Situmorang" w:date="2022-11-21T09:35:00Z">
        <w:r w:rsidRPr="003D45A6" w:rsidDel="00CC7A0F">
          <w:rPr>
            <w:rFonts w:ascii="Arial" w:eastAsia="Times New Roman" w:hAnsi="Arial" w:cs="Arial"/>
            <w:color w:val="000000"/>
          </w:rPr>
          <w:delText>After all, the Olympiad was all about proving why one plus one equals two and how this logic could be applied to other questions. </w:delText>
        </w:r>
      </w:del>
    </w:p>
    <w:p w14:paraId="01B329BB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5154A06F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>Looking back at all the concepts that I’d learned, I started questioning all the formulas and tried to comprehend why they were the way they were. The adrenaline surge I had each time I was successful in solving a question was unmatched. After a few weeks of doing this, I was able to receive a silver medal in that competition.</w:t>
      </w:r>
    </w:p>
    <w:p w14:paraId="369B9054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Times New Roman" w:eastAsia="Times New Roman" w:hAnsi="Times New Roman" w:cs="Times New Roman"/>
          <w:color w:val="000000"/>
        </w:rPr>
        <w:t> </w:t>
      </w:r>
    </w:p>
    <w:p w14:paraId="08FCB45F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commentRangeStart w:id="6"/>
      <w:r w:rsidRPr="003D45A6">
        <w:rPr>
          <w:rFonts w:ascii="Arial" w:eastAsia="Times New Roman" w:hAnsi="Arial" w:cs="Arial"/>
          <w:color w:val="000000"/>
        </w:rPr>
        <w:t xml:space="preserve">Needless to say, </w:t>
      </w:r>
      <w:commentRangeEnd w:id="6"/>
      <w:r w:rsidR="007623C9">
        <w:rPr>
          <w:rStyle w:val="CommentReference"/>
        </w:rPr>
        <w:commentReference w:id="6"/>
      </w:r>
      <w:r w:rsidRPr="003D45A6">
        <w:rPr>
          <w:rFonts w:ascii="Arial" w:eastAsia="Times New Roman" w:hAnsi="Arial" w:cs="Arial"/>
          <w:color w:val="000000"/>
        </w:rPr>
        <w:t>I began to involve myself in other competitions, starting with the math</w:t>
      </w:r>
      <w:del w:id="7" w:author="Chiara Situmorang" w:date="2022-11-21T09:37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week held at my school, followed by the Singapore and Asian Maths Olympiad, and the SINGA Maths Global Finals. </w:t>
      </w:r>
    </w:p>
    <w:p w14:paraId="61A0496C" w14:textId="77777777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</w:p>
    <w:p w14:paraId="5D2D94D1" w14:textId="37750B00" w:rsidR="003D45A6" w:rsidRPr="003D45A6" w:rsidRDefault="003D45A6" w:rsidP="003D45A6">
      <w:pPr>
        <w:rPr>
          <w:rFonts w:ascii="Times New Roman" w:eastAsia="Times New Roman" w:hAnsi="Times New Roman" w:cs="Times New Roman"/>
        </w:rPr>
      </w:pPr>
      <w:r w:rsidRPr="003D45A6">
        <w:rPr>
          <w:rFonts w:ascii="Arial" w:eastAsia="Times New Roman" w:hAnsi="Arial" w:cs="Arial"/>
          <w:color w:val="000000"/>
        </w:rPr>
        <w:t xml:space="preserve">They taught me that in-depth concept analysis is </w:t>
      </w:r>
      <w:del w:id="8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</w:rPr>
          <w:delText xml:space="preserve">the </w:delText>
        </w:r>
      </w:del>
      <w:r w:rsidRPr="003D45A6">
        <w:rPr>
          <w:rFonts w:ascii="Arial" w:eastAsia="Times New Roman" w:hAnsi="Arial" w:cs="Arial"/>
          <w:color w:val="000000"/>
        </w:rPr>
        <w:t xml:space="preserve">key to a deeper understanding of the topic. To analyse means to fully understand, allowing flexibility when applying ideas and information to statistical models. Hence, I became interested in data science, </w:t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which involves gathering and analysing data to find recurring patterns, comprehending trends over time, and visualising relationships between objects. </w:t>
      </w:r>
      <w:ins w:id="9" w:author="Chiara Situmorang" w:date="2022-11-21T09:36:00Z">
        <w:r w:rsidR="00CC7A0F">
          <w:rPr>
            <w:rFonts w:ascii="Arial" w:eastAsia="Times New Roman" w:hAnsi="Arial" w:cs="Arial"/>
            <w:color w:val="000000"/>
            <w:shd w:val="clear" w:color="auto" w:fill="FFFFFF"/>
          </w:rPr>
          <w:t>My</w:t>
        </w:r>
      </w:ins>
      <w:del w:id="10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  <w:shd w:val="clear" w:color="auto" w:fill="FFFFFF"/>
          </w:rPr>
          <w:delText>The</w:delText>
        </w:r>
      </w:del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 understanding of math</w:t>
      </w:r>
      <w:del w:id="11" w:author="Chiara Situmorang" w:date="2022-11-21T09:36:00Z">
        <w:r w:rsidRPr="003D45A6" w:rsidDel="00CC7A0F">
          <w:rPr>
            <w:rFonts w:ascii="Arial" w:eastAsia="Times New Roman" w:hAnsi="Arial" w:cs="Arial"/>
            <w:color w:val="000000"/>
            <w:shd w:val="clear" w:color="auto" w:fill="FFFFFF"/>
          </w:rPr>
          <w:delText>s</w:delText>
        </w:r>
      </w:del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3D45A6">
        <w:rPr>
          <w:rFonts w:ascii="Arial" w:eastAsia="Times New Roman" w:hAnsi="Arial" w:cs="Arial"/>
          <w:color w:val="000000"/>
        </w:rPr>
        <w:t>concepts aids in the implementation of algorithm development and pattern</w:t>
      </w:r>
      <w:del w:id="12" w:author="Chiara Situmorang" w:date="2022-11-21T09:37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identification. </w:t>
      </w:r>
    </w:p>
    <w:p w14:paraId="7D4DB267" w14:textId="0885796F" w:rsidR="00231036" w:rsidRDefault="003D45A6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 w:rsidRPr="003D45A6">
        <w:rPr>
          <w:rFonts w:ascii="Times New Roman" w:eastAsia="Times New Roman" w:hAnsi="Times New Roman" w:cs="Times New Roman"/>
        </w:rPr>
        <w:br/>
      </w:r>
      <w:r w:rsidRPr="003D45A6">
        <w:rPr>
          <w:rFonts w:ascii="Arial" w:eastAsia="Times New Roman" w:hAnsi="Arial" w:cs="Arial"/>
          <w:color w:val="000000"/>
        </w:rPr>
        <w:t>We live in a world filled with numbers, equations, and algorithms</w:t>
      </w:r>
      <w:ins w:id="13" w:author="Chiara Situmorang" w:date="2022-11-21T09:37:00Z">
        <w:r w:rsidR="00CC7A0F">
          <w:rPr>
            <w:rFonts w:ascii="Arial" w:eastAsia="Times New Roman" w:hAnsi="Arial" w:cs="Arial"/>
            <w:color w:val="000000"/>
          </w:rPr>
          <w:t>,</w:t>
        </w:r>
      </w:ins>
      <w:r w:rsidRPr="003D45A6">
        <w:rPr>
          <w:rFonts w:ascii="Arial" w:eastAsia="Times New Roman" w:hAnsi="Arial" w:cs="Arial"/>
          <w:color w:val="000000"/>
        </w:rPr>
        <w:t xml:space="preserve"> where the laws of mathematics are everywhere. Solving math</w:t>
      </w:r>
      <w:del w:id="14" w:author="Chiara Situmorang" w:date="2022-11-21T09:37:00Z">
        <w:r w:rsidRPr="003D45A6" w:rsidDel="00CC7A0F">
          <w:rPr>
            <w:rFonts w:ascii="Arial" w:eastAsia="Times New Roman" w:hAnsi="Arial" w:cs="Arial"/>
            <w:color w:val="000000"/>
          </w:rPr>
          <w:delText>s</w:delText>
        </w:r>
      </w:del>
      <w:r w:rsidRPr="003D45A6">
        <w:rPr>
          <w:rFonts w:ascii="Arial" w:eastAsia="Times New Roman" w:hAnsi="Arial" w:cs="Arial"/>
          <w:color w:val="000000"/>
        </w:rPr>
        <w:t xml:space="preserve"> problems allows me to </w:t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develop analytical skills and critical thinking so I can </w:t>
      </w:r>
      <w:commentRangeStart w:id="15"/>
      <w:r w:rsidRPr="003D45A6">
        <w:rPr>
          <w:rFonts w:ascii="Arial" w:eastAsia="Times New Roman" w:hAnsi="Arial" w:cs="Arial"/>
          <w:color w:val="000000"/>
          <w:shd w:val="clear" w:color="auto" w:fill="FFFFFF"/>
        </w:rPr>
        <w:t>prioritise tasks</w:t>
      </w:r>
      <w:commentRangeEnd w:id="15"/>
      <w:r w:rsidR="0059612E">
        <w:rPr>
          <w:rStyle w:val="CommentReference"/>
        </w:rPr>
        <w:commentReference w:id="15"/>
      </w:r>
      <w:r w:rsidRPr="003D45A6">
        <w:rPr>
          <w:rFonts w:ascii="Arial" w:eastAsia="Times New Roman" w:hAnsi="Arial" w:cs="Arial"/>
          <w:color w:val="000000"/>
          <w:shd w:val="clear" w:color="auto" w:fill="FFFFFF"/>
        </w:rPr>
        <w:t xml:space="preserve"> and make logical, evidence-based decisions.</w:t>
      </w:r>
    </w:p>
    <w:p w14:paraId="6B3EF409" w14:textId="6924E019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46B60F66" w14:textId="5179A09C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4213515F" w14:textId="18AA49D6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322F352E" w14:textId="2B684C3B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Hi Victoria,</w:t>
      </w:r>
    </w:p>
    <w:p w14:paraId="5B414122" w14:textId="71C83DE6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02A884C1" w14:textId="2F8B45DB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lastRenderedPageBreak/>
        <w:t xml:space="preserve">Thank you for your revision! Your passion for math is clear and you have clearly put yourself out there to experience the subject deeper than former classes. </w:t>
      </w:r>
      <w:r w:rsidR="00CC7A0F">
        <w:rPr>
          <w:rFonts w:ascii="Arial" w:eastAsia="Times New Roman" w:hAnsi="Arial" w:cs="Arial"/>
          <w:color w:val="000000"/>
          <w:shd w:val="clear" w:color="auto" w:fill="FFFFFF"/>
        </w:rPr>
        <w:t>This just needs a little bit more revision and it should be done!</w:t>
      </w:r>
    </w:p>
    <w:p w14:paraId="6E54E9C2" w14:textId="4A98979C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p w14:paraId="5AFD174F" w14:textId="2115590A" w:rsid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color w:val="000000"/>
          <w:shd w:val="clear" w:color="auto" w:fill="FFFFFF"/>
        </w:rPr>
        <w:t>C.G.</w:t>
      </w:r>
    </w:p>
    <w:p w14:paraId="4B0595BF" w14:textId="77777777" w:rsidR="0059612E" w:rsidRPr="0059612E" w:rsidRDefault="0059612E" w:rsidP="003D45A6">
      <w:pPr>
        <w:rPr>
          <w:rFonts w:ascii="Arial" w:eastAsia="Times New Roman" w:hAnsi="Arial" w:cs="Arial"/>
          <w:color w:val="000000"/>
          <w:shd w:val="clear" w:color="auto" w:fill="FFFFFF"/>
        </w:rPr>
      </w:pPr>
    </w:p>
    <w:sectPr w:rsidR="0059612E" w:rsidRPr="00596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Microsoft Office User" w:date="2022-11-20T18:19:00Z" w:initials="MOU">
    <w:p w14:paraId="2689A2B5" w14:textId="77777777" w:rsidR="00CC7A0F" w:rsidRDefault="007623C9" w:rsidP="008F3111">
      <w:r>
        <w:rPr>
          <w:rStyle w:val="CommentReference"/>
        </w:rPr>
        <w:annotationRef/>
      </w:r>
      <w:r w:rsidR="00CC7A0F">
        <w:rPr>
          <w:sz w:val="20"/>
          <w:szCs w:val="20"/>
        </w:rPr>
        <w:t>I would change this to “Since then”</w:t>
      </w:r>
    </w:p>
  </w:comment>
  <w:comment w:id="15" w:author="Microsoft Office User" w:date="2022-11-20T18:25:00Z" w:initials="MOU">
    <w:p w14:paraId="606B56D2" w14:textId="77777777" w:rsidR="0059612E" w:rsidRDefault="0059612E" w:rsidP="006A1FF8">
      <w:r>
        <w:rPr>
          <w:rStyle w:val="CommentReference"/>
        </w:rPr>
        <w:annotationRef/>
      </w:r>
      <w:r>
        <w:rPr>
          <w:sz w:val="20"/>
          <w:szCs w:val="20"/>
        </w:rPr>
        <w:t>What do you mean by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89A2B5" w15:done="0"/>
  <w15:commentEx w15:paraId="606B56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4EE4A" w16cex:dateUtc="2022-11-20T23:19:00Z"/>
  <w16cex:commentExtensible w16cex:durableId="2724EF89" w16cex:dateUtc="2022-11-20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9A2B5" w16cid:durableId="2724EE4A"/>
  <w16cid:commentId w16cid:paraId="606B56D2" w16cid:durableId="2724EF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B"/>
    <w:rsid w:val="0001798C"/>
    <w:rsid w:val="00185506"/>
    <w:rsid w:val="001F61C8"/>
    <w:rsid w:val="00231036"/>
    <w:rsid w:val="003D45A6"/>
    <w:rsid w:val="0059612E"/>
    <w:rsid w:val="0062459E"/>
    <w:rsid w:val="007623C9"/>
    <w:rsid w:val="008F729B"/>
    <w:rsid w:val="00C40608"/>
    <w:rsid w:val="00CC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C0F76"/>
  <w15:chartTrackingRefBased/>
  <w15:docId w15:val="{4B714EEB-AE12-704B-AB0B-A56583A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F61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23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3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3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3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3C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7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7</cp:revision>
  <dcterms:created xsi:type="dcterms:W3CDTF">2022-10-06T08:05:00Z</dcterms:created>
  <dcterms:modified xsi:type="dcterms:W3CDTF">2022-11-21T02:39:00Z</dcterms:modified>
</cp:coreProperties>
</file>