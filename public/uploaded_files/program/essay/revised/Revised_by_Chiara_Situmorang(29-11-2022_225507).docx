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F626592" w:rsidR="00EE70CA" w:rsidRDefault="00986D01">
      <w:pPr>
        <w:spacing w:line="360" w:lineRule="auto"/>
      </w:pPr>
      <w:r>
        <w:rPr>
          <w:b/>
        </w:rPr>
        <w:t xml:space="preserve">Prompt 1: Describe an example of your leadership experience in which you have positively influenced others, helped resolve disputes or contributed to group efforts over time.  </w:t>
      </w:r>
      <w:ins w:id="0" w:author="Microsoft Office User" w:date="2022-11-29T20:41:00Z">
        <w:r w:rsidR="00351FD4">
          <w:rPr>
            <w:b/>
          </w:rPr>
          <w:t>– 337 words</w:t>
        </w:r>
      </w:ins>
    </w:p>
    <w:p w14:paraId="00000002" w14:textId="2DA0186C" w:rsidR="00EE70CA" w:rsidRDefault="001972A1" w:rsidP="008E098F">
      <w:pPr>
        <w:spacing w:before="120" w:line="360" w:lineRule="auto"/>
        <w:jc w:val="both"/>
      </w:pPr>
      <w:ins w:id="1" w:author="Microsoft Office User" w:date="2022-11-29T20:11:00Z">
        <w:r>
          <w:t xml:space="preserve">Being a leader </w:t>
        </w:r>
        <w:r w:rsidR="00255DF0">
          <w:t xml:space="preserve">is in itself a challenge, let alone during a global </w:t>
        </w:r>
      </w:ins>
      <w:ins w:id="2" w:author="Microsoft Office User" w:date="2022-11-29T20:12:00Z">
        <w:r w:rsidR="00255DF0">
          <w:t>pandemic</w:t>
        </w:r>
      </w:ins>
      <w:ins w:id="3" w:author="Microsoft Office User" w:date="2022-11-29T20:11:00Z">
        <w:r w:rsidR="00255DF0">
          <w:t>.</w:t>
        </w:r>
      </w:ins>
      <w:ins w:id="4" w:author="Microsoft Office User" w:date="2022-11-29T20:12:00Z">
        <w:r w:rsidR="00255DF0">
          <w:t xml:space="preserve"> </w:t>
        </w:r>
      </w:ins>
      <w:del w:id="5" w:author="Microsoft Office User" w:date="2022-11-29T20:13:00Z">
        <w:r w:rsidR="00986D01" w:rsidDel="004D0C8B">
          <w:delText>I</w:delText>
        </w:r>
      </w:del>
      <w:ins w:id="6" w:author="Microsoft Office User" w:date="2022-11-29T20:12:00Z">
        <w:r w:rsidR="004D0C8B">
          <w:t>A</w:t>
        </w:r>
        <w:r w:rsidR="00255DF0">
          <w:t>s</w:t>
        </w:r>
      </w:ins>
      <w:del w:id="7" w:author="Microsoft Office User" w:date="2022-11-29T20:12:00Z">
        <w:r w:rsidR="00986D01" w:rsidDel="00255DF0">
          <w:delText>’m</w:delText>
        </w:r>
      </w:del>
      <w:r w:rsidR="00986D01">
        <w:t xml:space="preserve"> the president of </w:t>
      </w:r>
      <w:proofErr w:type="spellStart"/>
      <w:r w:rsidR="00986D01">
        <w:t>GenDigital</w:t>
      </w:r>
      <w:proofErr w:type="spellEnd"/>
      <w:r w:rsidR="00986D01">
        <w:t xml:space="preserve"> Academy, a student-led NGO</w:t>
      </w:r>
      <w:ins w:id="8" w:author="Microsoft Office User" w:date="2022-11-29T20:13:00Z">
        <w:r w:rsidR="004D0C8B">
          <w:t>, my organization had to</w:t>
        </w:r>
      </w:ins>
      <w:del w:id="9" w:author="Microsoft Office User" w:date="2022-11-29T20:13:00Z">
        <w:r w:rsidR="00986D01" w:rsidDel="004D0C8B">
          <w:delText>.</w:delText>
        </w:r>
      </w:del>
      <w:r w:rsidR="00986D01">
        <w:t xml:space="preserve"> </w:t>
      </w:r>
      <w:del w:id="10" w:author="Microsoft Office User" w:date="2022-11-29T20:13:00Z">
        <w:r w:rsidR="00986D01" w:rsidDel="004D0C8B">
          <w:delText>We were preparing</w:delText>
        </w:r>
      </w:del>
      <w:ins w:id="11" w:author="Microsoft Office User" w:date="2022-11-29T20:30:00Z">
        <w:r w:rsidR="0039120B">
          <w:t xml:space="preserve">organize </w:t>
        </w:r>
      </w:ins>
      <w:ins w:id="12" w:author="Microsoft Office User" w:date="2022-11-29T20:39:00Z">
        <w:r w:rsidR="00F415F6">
          <w:t>its</w:t>
        </w:r>
      </w:ins>
      <w:del w:id="13" w:author="Microsoft Office User" w:date="2022-11-29T20:30:00Z">
        <w:r w:rsidR="00986D01" w:rsidDel="0039120B">
          <w:delText xml:space="preserve"> for our</w:delText>
        </w:r>
      </w:del>
      <w:r w:rsidR="00986D01">
        <w:t xml:space="preserve"> biggest record-breaking event. However, </w:t>
      </w:r>
      <w:del w:id="14" w:author="Microsoft Office User" w:date="2022-11-29T20:13:00Z">
        <w:r w:rsidR="00986D01" w:rsidDel="004D0C8B">
          <w:delText>I realized that all I hear are crickets</w:delText>
        </w:r>
      </w:del>
      <w:ins w:id="15" w:author="Microsoft Office User" w:date="2022-11-29T20:13:00Z">
        <w:r w:rsidR="004D0C8B">
          <w:t>there was nothing but silence</w:t>
        </w:r>
      </w:ins>
      <w:r w:rsidR="00986D01">
        <w:t xml:space="preserve"> during </w:t>
      </w:r>
      <w:del w:id="16" w:author="Microsoft Office User" w:date="2022-11-29T20:14:00Z">
        <w:r w:rsidR="00986D01" w:rsidDel="007F00A5">
          <w:delText xml:space="preserve">the </w:delText>
        </w:r>
      </w:del>
      <w:ins w:id="17" w:author="Microsoft Office User" w:date="2022-11-29T20:14:00Z">
        <w:r w:rsidR="007F00A5">
          <w:t xml:space="preserve">our online </w:t>
        </w:r>
      </w:ins>
      <w:r w:rsidR="00986D01">
        <w:t>meeting</w:t>
      </w:r>
      <w:ins w:id="18" w:author="Microsoft Office User" w:date="2022-11-29T20:30:00Z">
        <w:r w:rsidR="0039120B">
          <w:t>s</w:t>
        </w:r>
      </w:ins>
      <w:ins w:id="19" w:author="Microsoft Office User" w:date="2022-11-29T20:14:00Z">
        <w:r w:rsidR="007F00A5">
          <w:t xml:space="preserve"> as</w:t>
        </w:r>
      </w:ins>
      <w:del w:id="20" w:author="Microsoft Office User" w:date="2022-11-29T20:14:00Z">
        <w:r w:rsidR="00986D01" w:rsidDel="007F00A5">
          <w:delText>s.</w:delText>
        </w:r>
      </w:del>
      <w:r w:rsidR="00986D01">
        <w:t xml:space="preserve"> </w:t>
      </w:r>
      <w:ins w:id="21" w:author="Microsoft Office User" w:date="2022-11-29T20:14:00Z">
        <w:r w:rsidR="007F00A5">
          <w:t>n</w:t>
        </w:r>
      </w:ins>
      <w:del w:id="22" w:author="Microsoft Office User" w:date="2022-11-29T20:14:00Z">
        <w:r w:rsidR="00986D01" w:rsidDel="007F00A5">
          <w:delText>N</w:delText>
        </w:r>
      </w:del>
      <w:r w:rsidR="00986D01">
        <w:t>o one want</w:t>
      </w:r>
      <w:ins w:id="23" w:author="Microsoft Office User" w:date="2022-11-29T20:14:00Z">
        <w:r w:rsidR="007F00A5">
          <w:t>ed</w:t>
        </w:r>
      </w:ins>
      <w:del w:id="24" w:author="Microsoft Office User" w:date="2022-11-29T20:14:00Z">
        <w:r w:rsidR="00986D01" w:rsidDel="007F00A5">
          <w:delText>s</w:delText>
        </w:r>
      </w:del>
      <w:r w:rsidR="00986D01">
        <w:t xml:space="preserve"> to talk unless called</w:t>
      </w:r>
      <w:del w:id="25" w:author="Microsoft Office User" w:date="2022-11-29T20:14:00Z">
        <w:r w:rsidR="00986D01" w:rsidDel="007F00A5">
          <w:delText xml:space="preserve"> and this is worsened as the meetings are held online</w:delText>
        </w:r>
      </w:del>
      <w:r w:rsidR="00986D01">
        <w:t xml:space="preserve">. As a result, </w:t>
      </w:r>
      <w:ins w:id="26" w:author="Microsoft Office User" w:date="2022-11-29T20:30:00Z">
        <w:r w:rsidR="0039120B">
          <w:t>the</w:t>
        </w:r>
      </w:ins>
      <w:ins w:id="27" w:author="Microsoft Office User" w:date="2022-11-29T20:14:00Z">
        <w:r w:rsidR="007F00A5">
          <w:t xml:space="preserve"> </w:t>
        </w:r>
      </w:ins>
      <w:r w:rsidR="00986D01">
        <w:t xml:space="preserve">meetings </w:t>
      </w:r>
      <w:del w:id="28" w:author="Microsoft Office User" w:date="2022-11-29T20:14:00Z">
        <w:r w:rsidR="00986D01" w:rsidDel="007F00A5">
          <w:delText xml:space="preserve">became </w:delText>
        </w:r>
      </w:del>
      <w:ins w:id="29" w:author="Microsoft Office User" w:date="2022-11-29T20:14:00Z">
        <w:r w:rsidR="007F00A5">
          <w:t xml:space="preserve">were </w:t>
        </w:r>
      </w:ins>
      <w:r w:rsidR="00986D01">
        <w:t xml:space="preserve">ineffective, producing minimal outcomes. </w:t>
      </w:r>
    </w:p>
    <w:p w14:paraId="00000003" w14:textId="6F2EF545" w:rsidR="00EE70CA" w:rsidRDefault="00986D01" w:rsidP="008E098F">
      <w:pPr>
        <w:spacing w:before="120" w:line="360" w:lineRule="auto"/>
        <w:jc w:val="both"/>
      </w:pPr>
      <w:del w:id="30" w:author="Microsoft Office User" w:date="2022-11-29T20:14:00Z">
        <w:r w:rsidDel="007F00A5">
          <w:delText xml:space="preserve">So </w:delText>
        </w:r>
      </w:del>
      <w:ins w:id="31" w:author="Microsoft Office User" w:date="2022-11-29T20:14:00Z">
        <w:r w:rsidR="007F00A5">
          <w:t>I</w:t>
        </w:r>
      </w:ins>
      <w:del w:id="32" w:author="Microsoft Office User" w:date="2022-11-29T20:14:00Z">
        <w:r w:rsidDel="007F00A5">
          <w:delText>i</w:delText>
        </w:r>
      </w:del>
      <w:r>
        <w:t>nstead of calling them out</w:t>
      </w:r>
      <w:ins w:id="33" w:author="Microsoft Office User" w:date="2022-11-29T20:15:00Z">
        <w:r w:rsidR="00403B72">
          <w:t xml:space="preserve"> during Zoom session</w:t>
        </w:r>
      </w:ins>
      <w:ins w:id="34" w:author="Microsoft Office User" w:date="2022-11-29T20:30:00Z">
        <w:r w:rsidR="0039120B">
          <w:t>s</w:t>
        </w:r>
      </w:ins>
      <w:r>
        <w:t xml:space="preserve">, I tried </w:t>
      </w:r>
      <w:del w:id="35" w:author="Microsoft Office User" w:date="2022-11-29T20:15:00Z">
        <w:r w:rsidDel="007F00A5">
          <w:delText xml:space="preserve">loosening up in conversations to </w:delText>
        </w:r>
      </w:del>
      <w:r>
        <w:t>break</w:t>
      </w:r>
      <w:ins w:id="36" w:author="Microsoft Office User" w:date="2022-11-29T20:15:00Z">
        <w:r w:rsidR="007F00A5">
          <w:t>ing</w:t>
        </w:r>
      </w:ins>
      <w:r>
        <w:t xml:space="preserve"> the ice by </w:t>
      </w:r>
      <w:del w:id="37" w:author="Microsoft Office User" w:date="2022-11-29T20:15:00Z">
        <w:r w:rsidDel="00403B72">
          <w:delText>derailing to</w:delText>
        </w:r>
      </w:del>
      <w:ins w:id="38" w:author="Microsoft Office User" w:date="2022-11-29T20:15:00Z">
        <w:r w:rsidR="00403B72">
          <w:t>talking about</w:t>
        </w:r>
      </w:ins>
      <w:r>
        <w:t xml:space="preserve"> </w:t>
      </w:r>
      <w:del w:id="39" w:author="Microsoft Office User" w:date="2022-11-29T20:31:00Z">
        <w:r w:rsidDel="00E86943">
          <w:delText>work-unrelated</w:delText>
        </w:r>
      </w:del>
      <w:ins w:id="40" w:author="Microsoft Office User" w:date="2022-11-29T20:31:00Z">
        <w:r w:rsidR="00E86943">
          <w:t>viral</w:t>
        </w:r>
      </w:ins>
      <w:r>
        <w:t xml:space="preserve"> topics and casually joking around. Over time, without </w:t>
      </w:r>
      <w:del w:id="41" w:author="Microsoft Office User" w:date="2022-11-29T20:32:00Z">
        <w:r w:rsidDel="00E86943">
          <w:delText xml:space="preserve">even </w:delText>
        </w:r>
      </w:del>
      <w:del w:id="42" w:author="Microsoft Office User" w:date="2022-11-29T20:15:00Z">
        <w:r w:rsidDel="00403B72">
          <w:delText>calling them out</w:delText>
        </w:r>
      </w:del>
      <w:ins w:id="43" w:author="Microsoft Office User" w:date="2022-11-29T20:32:00Z">
        <w:r w:rsidR="00E86943">
          <w:t>prodding</w:t>
        </w:r>
      </w:ins>
      <w:r>
        <w:t xml:space="preserve">, </w:t>
      </w:r>
      <w:del w:id="44" w:author="Microsoft Office User" w:date="2022-11-29T20:16:00Z">
        <w:r w:rsidDel="00403B72">
          <w:delText xml:space="preserve">they </w:delText>
        </w:r>
      </w:del>
      <w:ins w:id="45" w:author="Microsoft Office User" w:date="2022-11-29T20:16:00Z">
        <w:r w:rsidR="00403B72">
          <w:t xml:space="preserve">the members </w:t>
        </w:r>
      </w:ins>
      <w:r>
        <w:t xml:space="preserve">would </w:t>
      </w:r>
      <w:del w:id="46" w:author="Microsoft Office User" w:date="2022-11-29T20:32:00Z">
        <w:r w:rsidDel="00E86943">
          <w:delText xml:space="preserve">intuitively </w:delText>
        </w:r>
      </w:del>
      <w:r>
        <w:t xml:space="preserve">unmute their mics and shoot </w:t>
      </w:r>
      <w:del w:id="47" w:author="Microsoft Office User" w:date="2022-11-29T20:32:00Z">
        <w:r w:rsidDel="009021FD">
          <w:delText xml:space="preserve">their </w:delText>
        </w:r>
      </w:del>
      <w:r>
        <w:t xml:space="preserve">ideas, and sometimes they would </w:t>
      </w:r>
      <w:del w:id="48" w:author="Microsoft Office User" w:date="2022-11-29T20:16:00Z">
        <w:r w:rsidDel="003E62AF">
          <w:delText xml:space="preserve">even respectfully </w:delText>
        </w:r>
      </w:del>
      <w:r>
        <w:t>tease me</w:t>
      </w:r>
      <w:ins w:id="49" w:author="Microsoft Office User" w:date="2022-11-29T20:16:00Z">
        <w:r w:rsidR="003E62AF">
          <w:t xml:space="preserve"> back jokingly</w:t>
        </w:r>
      </w:ins>
      <w:r>
        <w:t xml:space="preserve">. </w:t>
      </w:r>
      <w:del w:id="50" w:author="Microsoft Office User" w:date="2022-11-29T20:16:00Z">
        <w:r w:rsidDel="003E62AF">
          <w:delText xml:space="preserve">Here </w:delText>
        </w:r>
      </w:del>
      <w:ins w:id="51" w:author="Microsoft Office User" w:date="2022-11-29T20:16:00Z">
        <w:r w:rsidR="003E62AF">
          <w:t xml:space="preserve">Finally, </w:t>
        </w:r>
      </w:ins>
      <w:ins w:id="52" w:author="Microsoft Office User" w:date="2022-11-29T20:17:00Z">
        <w:r w:rsidR="003E62AF">
          <w:t>they were comfortable sharing their ideas with others</w:t>
        </w:r>
      </w:ins>
      <w:del w:id="53" w:author="Microsoft Office User" w:date="2022-11-29T20:17:00Z">
        <w:r w:rsidDel="003E62AF">
          <w:delText>I knew they’</w:delText>
        </w:r>
      </w:del>
      <w:del w:id="54" w:author="Microsoft Office User" w:date="2022-11-29T20:16:00Z">
        <w:r w:rsidDel="003E62AF">
          <w:delText>ve</w:delText>
        </w:r>
      </w:del>
      <w:del w:id="55" w:author="Microsoft Office User" w:date="2022-11-29T20:17:00Z">
        <w:r w:rsidDel="003E62AF">
          <w:delText xml:space="preserve"> found comfort in sharing their ideas</w:delText>
        </w:r>
      </w:del>
      <w:ins w:id="56" w:author="Microsoft Office User" w:date="2022-11-29T20:18:00Z">
        <w:r w:rsidR="0020383D">
          <w:t xml:space="preserve">, </w:t>
        </w:r>
      </w:ins>
      <w:ins w:id="57" w:author="Microsoft Office User" w:date="2022-11-29T20:32:00Z">
        <w:r w:rsidR="009021FD">
          <w:t>so</w:t>
        </w:r>
      </w:ins>
      <w:ins w:id="58" w:author="Microsoft Office User" w:date="2022-11-29T20:18:00Z">
        <w:r w:rsidR="0020383D">
          <w:t xml:space="preserve"> to double check,</w:t>
        </w:r>
      </w:ins>
      <w:del w:id="59" w:author="Microsoft Office User" w:date="2022-11-29T20:18:00Z">
        <w:r w:rsidDel="0020383D">
          <w:delText>.</w:delText>
        </w:r>
      </w:del>
      <w:r>
        <w:t xml:space="preserve"> </w:t>
      </w:r>
      <w:del w:id="60" w:author="Microsoft Office User" w:date="2022-11-29T20:17:00Z">
        <w:r w:rsidDel="003E62AF">
          <w:delText>Since this was all based</w:delText>
        </w:r>
      </w:del>
      <w:del w:id="61" w:author="Microsoft Office User" w:date="2022-11-29T20:18:00Z">
        <w:r w:rsidDel="0020383D">
          <w:delText xml:space="preserve"> on my assumptions,</w:delText>
        </w:r>
      </w:del>
      <w:r>
        <w:t xml:space="preserve"> I distributed a check-in form to evaluate whether they </w:t>
      </w:r>
      <w:del w:id="62" w:author="Microsoft Office User" w:date="2022-11-29T20:18:00Z">
        <w:r w:rsidDel="0020383D">
          <w:delText xml:space="preserve">feel </w:delText>
        </w:r>
      </w:del>
      <w:ins w:id="63" w:author="Microsoft Office User" w:date="2022-11-29T20:18:00Z">
        <w:r w:rsidR="0020383D">
          <w:t xml:space="preserve">truly felt </w:t>
        </w:r>
      </w:ins>
      <w:r>
        <w:t xml:space="preserve">valued or heard. All the responses </w:t>
      </w:r>
      <w:del w:id="64" w:author="Microsoft Office User" w:date="2022-11-29T20:18:00Z">
        <w:r w:rsidDel="0020383D">
          <w:delText xml:space="preserve">show </w:delText>
        </w:r>
      </w:del>
      <w:ins w:id="65" w:author="Microsoft Office User" w:date="2022-11-29T20:18:00Z">
        <w:r w:rsidR="0020383D">
          <w:t xml:space="preserve">revealed </w:t>
        </w:r>
      </w:ins>
      <w:r>
        <w:t>they</w:t>
      </w:r>
      <w:ins w:id="66" w:author="Microsoft Office User" w:date="2022-11-29T20:18:00Z">
        <w:r w:rsidR="0020383D">
          <w:t xml:space="preserve"> were </w:t>
        </w:r>
      </w:ins>
      <w:del w:id="67" w:author="Microsoft Office User" w:date="2022-11-29T20:18:00Z">
        <w:r w:rsidDel="0020383D">
          <w:delText xml:space="preserve">’re </w:delText>
        </w:r>
      </w:del>
      <w:del w:id="68" w:author="Microsoft Office User" w:date="2022-11-29T20:19:00Z">
        <w:r w:rsidDel="0020383D">
          <w:delText>already</w:delText>
        </w:r>
      </w:del>
      <w:ins w:id="69" w:author="Microsoft Office User" w:date="2022-11-29T20:19:00Z">
        <w:r w:rsidR="0020383D">
          <w:t>indeed</w:t>
        </w:r>
      </w:ins>
      <w:r>
        <w:t xml:space="preserve"> </w:t>
      </w:r>
      <w:del w:id="70" w:author="Microsoft Office User" w:date="2022-11-29T20:19:00Z">
        <w:r w:rsidDel="004D2B2F">
          <w:delText xml:space="preserve">comfortable </w:delText>
        </w:r>
      </w:del>
      <w:ins w:id="71" w:author="Microsoft Office User" w:date="2022-11-29T20:19:00Z">
        <w:r w:rsidR="00F415F6">
          <w:t>content</w:t>
        </w:r>
        <w:r w:rsidR="004D2B2F">
          <w:t xml:space="preserve">. </w:t>
        </w:r>
      </w:ins>
      <w:del w:id="72" w:author="Microsoft Office User" w:date="2022-11-29T20:19:00Z">
        <w:r w:rsidDel="004D2B2F">
          <w:delText>and quoting one of the additional</w:delText>
        </w:r>
      </w:del>
      <w:ins w:id="73" w:author="Microsoft Office User" w:date="2022-11-29T20:19:00Z">
        <w:r w:rsidR="004D2B2F">
          <w:t>To quote one</w:t>
        </w:r>
      </w:ins>
      <w:r>
        <w:t xml:space="preserve"> comment</w:t>
      </w:r>
      <w:del w:id="74" w:author="Microsoft Office User" w:date="2022-11-29T20:19:00Z">
        <w:r w:rsidDel="004D2B2F">
          <w:delText>s</w:delText>
        </w:r>
      </w:del>
      <w:r>
        <w:t>, “I can express my opinions freely</w:t>
      </w:r>
      <w:ins w:id="75" w:author="Microsoft Office User" w:date="2022-11-29T20:39:00Z">
        <w:r w:rsidR="00F415F6">
          <w:t>.</w:t>
        </w:r>
      </w:ins>
      <w:r>
        <w:t>”</w:t>
      </w:r>
      <w:del w:id="76" w:author="Microsoft Office User" w:date="2022-11-29T20:39:00Z">
        <w:r w:rsidDel="00F415F6">
          <w:delText xml:space="preserve">. </w:delText>
        </w:r>
      </w:del>
    </w:p>
    <w:p w14:paraId="00000004" w14:textId="77845857" w:rsidR="00EE70CA" w:rsidRDefault="00986D01" w:rsidP="008E098F">
      <w:pPr>
        <w:spacing w:before="120" w:line="360" w:lineRule="auto"/>
        <w:jc w:val="both"/>
      </w:pPr>
      <w:r>
        <w:t xml:space="preserve">Through the same questionnaire, I found one aspect </w:t>
      </w:r>
      <w:del w:id="77" w:author="Microsoft Office User" w:date="2022-11-29T20:20:00Z">
        <w:r w:rsidDel="0046681D">
          <w:delText>that’s not yet satisfactory</w:delText>
        </w:r>
      </w:del>
      <w:ins w:id="78" w:author="Microsoft Office User" w:date="2022-11-29T20:20:00Z">
        <w:r w:rsidR="0046681D">
          <w:t>that could be improved:</w:t>
        </w:r>
      </w:ins>
      <w:del w:id="79" w:author="Microsoft Office User" w:date="2022-11-29T20:20:00Z">
        <w:r w:rsidDel="0046681D">
          <w:delText>,</w:delText>
        </w:r>
      </w:del>
      <w:r>
        <w:t xml:space="preserve"> </w:t>
      </w:r>
      <w:ins w:id="80" w:author="Microsoft Office User" w:date="2022-11-29T20:20:00Z">
        <w:r w:rsidR="0046681D">
          <w:t>h</w:t>
        </w:r>
      </w:ins>
      <w:del w:id="81" w:author="Microsoft Office User" w:date="2022-11-29T20:20:00Z">
        <w:r w:rsidDel="0046681D">
          <w:delText>h</w:delText>
        </w:r>
      </w:del>
      <w:r>
        <w:t xml:space="preserve">ow </w:t>
      </w:r>
      <w:proofErr w:type="spellStart"/>
      <w:r>
        <w:t>GenDigital</w:t>
      </w:r>
      <w:proofErr w:type="spellEnd"/>
      <w:r>
        <w:t xml:space="preserve"> </w:t>
      </w:r>
      <w:del w:id="82" w:author="Microsoft Office User" w:date="2022-11-29T20:21:00Z">
        <w:r w:rsidDel="0046681D">
          <w:delText xml:space="preserve">drives </w:delText>
        </w:r>
      </w:del>
      <w:ins w:id="83" w:author="Microsoft Office User" w:date="2022-11-29T20:21:00Z">
        <w:r w:rsidR="0046681D">
          <w:t xml:space="preserve">could support </w:t>
        </w:r>
      </w:ins>
      <w:ins w:id="84" w:author="Microsoft Office User" w:date="2022-11-29T20:32:00Z">
        <w:r w:rsidR="009021FD">
          <w:t xml:space="preserve">their </w:t>
        </w:r>
      </w:ins>
      <w:r>
        <w:t xml:space="preserve">individual growth. </w:t>
      </w:r>
      <w:del w:id="85" w:author="Microsoft Office User" w:date="2022-11-29T20:22:00Z">
        <w:r w:rsidDel="00BA5CEC">
          <w:delText xml:space="preserve">So </w:delText>
        </w:r>
      </w:del>
      <w:r>
        <w:t xml:space="preserve">I decided to </w:t>
      </w:r>
      <w:del w:id="86" w:author="Microsoft Office User" w:date="2022-11-29T20:21:00Z">
        <w:r w:rsidDel="0046681D">
          <w:delText xml:space="preserve">trust </w:delText>
        </w:r>
      </w:del>
      <w:ins w:id="87" w:author="Microsoft Office User" w:date="2022-11-29T20:21:00Z">
        <w:r w:rsidR="00BA5CEC">
          <w:t>appoint</w:t>
        </w:r>
        <w:r w:rsidR="0046681D">
          <w:t xml:space="preserve"> </w:t>
        </w:r>
      </w:ins>
      <w:r>
        <w:t xml:space="preserve">members in leadership roles to </w:t>
      </w:r>
      <w:del w:id="88" w:author="Microsoft Office User" w:date="2022-11-29T20:33:00Z">
        <w:r w:rsidDel="00A650A5">
          <w:delText xml:space="preserve">further enhance </w:delText>
        </w:r>
      </w:del>
      <w:ins w:id="89" w:author="Microsoft Office User" w:date="2022-11-29T20:33:00Z">
        <w:r w:rsidR="00A650A5">
          <w:t xml:space="preserve">motivate </w:t>
        </w:r>
      </w:ins>
      <w:del w:id="90" w:author="Microsoft Office User" w:date="2022-11-29T20:33:00Z">
        <w:r w:rsidDel="00A650A5">
          <w:delText xml:space="preserve">motivation </w:delText>
        </w:r>
      </w:del>
      <w:ins w:id="91" w:author="Microsoft Office User" w:date="2022-11-29T20:33:00Z">
        <w:r w:rsidR="00A650A5">
          <w:t xml:space="preserve">them. By having a specific role, </w:t>
        </w:r>
      </w:ins>
      <w:del w:id="92" w:author="Microsoft Office User" w:date="2022-11-29T20:22:00Z">
        <w:r w:rsidDel="00BA5CEC">
          <w:delText>as it allows them to</w:delText>
        </w:r>
      </w:del>
      <w:ins w:id="93" w:author="Microsoft Office User" w:date="2022-11-29T20:22:00Z">
        <w:r w:rsidR="00BA5CEC">
          <w:t>they could</w:t>
        </w:r>
      </w:ins>
      <w:r>
        <w:t xml:space="preserve"> cultivate their </w:t>
      </w:r>
      <w:del w:id="94" w:author="Microsoft Office User" w:date="2022-11-29T20:22:00Z">
        <w:r w:rsidDel="00BA5CEC">
          <w:delText xml:space="preserve">leadership </w:delText>
        </w:r>
      </w:del>
      <w:ins w:id="95" w:author="Microsoft Office User" w:date="2022-11-29T20:22:00Z">
        <w:r w:rsidR="00BA5CEC">
          <w:t xml:space="preserve">management </w:t>
        </w:r>
      </w:ins>
      <w:r>
        <w:t>and communication skills</w:t>
      </w:r>
      <w:del w:id="96" w:author="Microsoft Office User" w:date="2022-11-29T20:22:00Z">
        <w:r w:rsidDel="00BA5CEC">
          <w:delText>, a form of individual growth</w:delText>
        </w:r>
      </w:del>
      <w:r>
        <w:t xml:space="preserve">. I assigned PICs for </w:t>
      </w:r>
      <w:del w:id="97" w:author="Microsoft Office User" w:date="2022-11-29T20:34:00Z">
        <w:r w:rsidDel="00A650A5">
          <w:delText xml:space="preserve">different </w:delText>
        </w:r>
      </w:del>
      <w:ins w:id="98" w:author="Microsoft Office User" w:date="2022-11-29T20:34:00Z">
        <w:r w:rsidR="00A650A5">
          <w:t xml:space="preserve">various </w:t>
        </w:r>
      </w:ins>
      <w:r>
        <w:t xml:space="preserve">sectors, such as </w:t>
      </w:r>
      <w:del w:id="99" w:author="Microsoft Office User" w:date="2022-11-29T20:23:00Z">
        <w:r w:rsidDel="00D23D0E">
          <w:delText xml:space="preserve">those in charge of </w:delText>
        </w:r>
      </w:del>
      <w:r>
        <w:t>preparing the presentations or</w:t>
      </w:r>
      <w:del w:id="100" w:author="Microsoft Office User" w:date="2022-11-29T20:23:00Z">
        <w:r w:rsidDel="00D23D0E">
          <w:delText xml:space="preserve"> those</w:delText>
        </w:r>
      </w:del>
      <w:r>
        <w:t xml:space="preserve"> working on the marketing collaterals. I also let them plan and organize</w:t>
      </w:r>
      <w:ins w:id="101" w:author="Microsoft Office User" w:date="2022-11-29T20:23:00Z">
        <w:r w:rsidR="008E35B0">
          <w:t>, giving</w:t>
        </w:r>
      </w:ins>
      <w:del w:id="102" w:author="Microsoft Office User" w:date="2022-11-29T20:23:00Z">
        <w:r w:rsidDel="00D23D0E">
          <w:delText>, as far as giving</w:delText>
        </w:r>
      </w:del>
      <w:r>
        <w:t xml:space="preserve"> </w:t>
      </w:r>
      <w:del w:id="103" w:author="Microsoft Office User" w:date="2022-11-29T20:23:00Z">
        <w:r w:rsidDel="00D23D0E">
          <w:delText xml:space="preserve">them </w:delText>
        </w:r>
      </w:del>
      <w:ins w:id="104" w:author="Microsoft Office User" w:date="2022-11-29T20:34:00Z">
        <w:r w:rsidR="008E35B0">
          <w:t>all</w:t>
        </w:r>
      </w:ins>
      <w:ins w:id="105" w:author="Microsoft Office User" w:date="2022-11-29T20:23:00Z">
        <w:r w:rsidR="00D23D0E">
          <w:t xml:space="preserve"> PICs </w:t>
        </w:r>
      </w:ins>
      <w:ins w:id="106" w:author="Microsoft Office User" w:date="2022-11-29T20:39:00Z">
        <w:r w:rsidR="00F415F6">
          <w:t xml:space="preserve">the </w:t>
        </w:r>
      </w:ins>
      <w:del w:id="107" w:author="Microsoft Office User" w:date="2022-11-29T20:23:00Z">
        <w:r w:rsidDel="00D23D0E">
          <w:delText xml:space="preserve">the </w:delText>
        </w:r>
      </w:del>
      <w:r>
        <w:t xml:space="preserve">freedom to delegate tasks to others. </w:t>
      </w:r>
    </w:p>
    <w:p w14:paraId="00000005" w14:textId="260AD592" w:rsidR="00EE70CA" w:rsidRDefault="00986D01" w:rsidP="008E098F">
      <w:pPr>
        <w:spacing w:before="120" w:line="360" w:lineRule="auto"/>
        <w:jc w:val="both"/>
      </w:pPr>
      <w:r>
        <w:t xml:space="preserve">The results were reflected </w:t>
      </w:r>
      <w:del w:id="108" w:author="Microsoft Office User" w:date="2022-11-29T20:39:00Z">
        <w:r w:rsidDel="00F415F6">
          <w:delText xml:space="preserve">through </w:delText>
        </w:r>
      </w:del>
      <w:ins w:id="109" w:author="Microsoft Office User" w:date="2022-11-29T20:39:00Z">
        <w:r w:rsidR="00F415F6">
          <w:t xml:space="preserve">in </w:t>
        </w:r>
      </w:ins>
      <w:r>
        <w:t xml:space="preserve">the execution of our </w:t>
      </w:r>
      <w:del w:id="110" w:author="Microsoft Office User" w:date="2022-11-29T20:24:00Z">
        <w:r w:rsidDel="00272912">
          <w:delText>record-breaking</w:delText>
        </w:r>
      </w:del>
      <w:ins w:id="111" w:author="Microsoft Office User" w:date="2022-11-29T20:24:00Z">
        <w:r w:rsidR="00272912">
          <w:t>main</w:t>
        </w:r>
      </w:ins>
      <w:r>
        <w:t xml:space="preserve"> event</w:t>
      </w:r>
      <w:ins w:id="112" w:author="Microsoft Office User" w:date="2022-11-29T20:40:00Z">
        <w:r w:rsidR="00F415F6">
          <w:t>,</w:t>
        </w:r>
      </w:ins>
      <w:r>
        <w:t xml:space="preserve"> </w:t>
      </w:r>
      <w:del w:id="113" w:author="Microsoft Office User" w:date="2022-11-29T20:40:00Z">
        <w:r w:rsidDel="00F415F6">
          <w:delText xml:space="preserve">as </w:delText>
        </w:r>
      </w:del>
      <w:del w:id="114" w:author="Microsoft Office User" w:date="2022-11-29T20:24:00Z">
        <w:r w:rsidDel="00272912">
          <w:delText>the event</w:delText>
        </w:r>
      </w:del>
      <w:ins w:id="115" w:author="Microsoft Office User" w:date="2022-11-29T20:40:00Z">
        <w:r w:rsidR="00F415F6">
          <w:t>which</w:t>
        </w:r>
      </w:ins>
      <w:r>
        <w:t xml:space="preserve"> ran </w:t>
      </w:r>
      <w:del w:id="116" w:author="Microsoft Office User" w:date="2022-11-29T20:24:00Z">
        <w:r w:rsidDel="00272912">
          <w:delText>hassle-freely</w:delText>
        </w:r>
      </w:del>
      <w:ins w:id="117" w:author="Microsoft Office User" w:date="2022-11-29T20:24:00Z">
        <w:r w:rsidR="00272912">
          <w:t>smoothly</w:t>
        </w:r>
      </w:ins>
      <w:r>
        <w:t xml:space="preserve">, and we </w:t>
      </w:r>
      <w:ins w:id="118" w:author="Microsoft Office User" w:date="2022-11-29T20:35:00Z">
        <w:r w:rsidR="008E35B0">
          <w:t xml:space="preserve">even </w:t>
        </w:r>
      </w:ins>
      <w:r>
        <w:t>broke a record</w:t>
      </w:r>
      <w:ins w:id="119" w:author="Microsoft Office User" w:date="2022-11-29T20:25:00Z">
        <w:r w:rsidR="000C791D">
          <w:t>!</w:t>
        </w:r>
        <w:r w:rsidR="00272912">
          <w:t xml:space="preserve"> </w:t>
        </w:r>
        <w:r w:rsidR="000C791D">
          <w:t>The pinnacle of our success</w:t>
        </w:r>
      </w:ins>
      <w:ins w:id="120" w:author="Microsoft Office User" w:date="2022-11-29T20:26:00Z">
        <w:r w:rsidR="000C791D">
          <w:t xml:space="preserve"> </w:t>
        </w:r>
      </w:ins>
      <w:ins w:id="121" w:author="Microsoft Office User" w:date="2022-11-29T20:25:00Z">
        <w:r w:rsidR="000C791D">
          <w:t xml:space="preserve">was </w:t>
        </w:r>
      </w:ins>
      <w:ins w:id="122" w:author="Microsoft Office User" w:date="2022-11-29T20:35:00Z">
        <w:r w:rsidR="00351FD4">
          <w:t>being nationally recog</w:t>
        </w:r>
        <w:r w:rsidR="008E35B0">
          <w:t>nized</w:t>
        </w:r>
      </w:ins>
      <w:ins w:id="123" w:author="Microsoft Office User" w:date="2022-11-29T20:26:00Z">
        <w:r w:rsidR="000C791D">
          <w:t xml:space="preserve"> by</w:t>
        </w:r>
      </w:ins>
      <w:del w:id="124" w:author="Microsoft Office User" w:date="2022-11-29T20:25:00Z">
        <w:r w:rsidDel="00272912">
          <w:delText xml:space="preserve">, </w:delText>
        </w:r>
        <w:r w:rsidDel="000C791D">
          <w:delText>nationally recognized by</w:delText>
        </w:r>
      </w:del>
      <w:r>
        <w:t xml:space="preserve"> the official agency,  MURI</w:t>
      </w:r>
      <w:ins w:id="125" w:author="Microsoft Office User" w:date="2022-11-29T20:35:00Z">
        <w:r w:rsidR="008E35B0">
          <w:t xml:space="preserve">. </w:t>
        </w:r>
      </w:ins>
      <w:del w:id="126" w:author="Microsoft Office User" w:date="2022-11-29T20:35:00Z">
        <w:r w:rsidDel="008E35B0">
          <w:delText>,</w:delText>
        </w:r>
      </w:del>
      <w:del w:id="127" w:author="Microsoft Office User" w:date="2022-11-29T20:40:00Z">
        <w:r w:rsidDel="00351FD4">
          <w:delText xml:space="preserve"> </w:delText>
        </w:r>
      </w:del>
      <w:ins w:id="128" w:author="Microsoft Office User" w:date="2022-11-29T20:35:00Z">
        <w:r w:rsidR="008E35B0">
          <w:t>Our NGO was awarded</w:t>
        </w:r>
      </w:ins>
      <w:del w:id="129" w:author="Microsoft Office User" w:date="2022-11-29T20:35:00Z">
        <w:r w:rsidDel="008E35B0">
          <w:delText>for</w:delText>
        </w:r>
      </w:del>
      <w:r>
        <w:t xml:space="preserve"> </w:t>
      </w:r>
      <w:del w:id="130" w:author="Microsoft Office User" w:date="2022-11-29T20:26:00Z">
        <w:r w:rsidDel="000C791D">
          <w:delText xml:space="preserve">the </w:delText>
        </w:r>
      </w:del>
      <w:ins w:id="131" w:author="Microsoft Office User" w:date="2022-11-29T20:40:00Z">
        <w:r w:rsidR="00351FD4">
          <w:t>for holding</w:t>
        </w:r>
      </w:ins>
      <w:ins w:id="132" w:author="Microsoft Office User" w:date="2022-11-29T20:26:00Z">
        <w:r w:rsidR="000C791D">
          <w:t xml:space="preserve"> the </w:t>
        </w:r>
      </w:ins>
      <w:r>
        <w:t xml:space="preserve">biggest </w:t>
      </w:r>
      <w:del w:id="133" w:author="Microsoft Office User" w:date="2022-11-29T20:27:00Z">
        <w:r w:rsidDel="00497423">
          <w:delText xml:space="preserve">simultaneous </w:delText>
        </w:r>
      </w:del>
      <w:r>
        <w:t xml:space="preserve">social media digital literacy training </w:t>
      </w:r>
      <w:del w:id="134" w:author="Microsoft Office User" w:date="2022-11-29T20:27:00Z">
        <w:r w:rsidDel="00497423">
          <w:delText>that ha</w:delText>
        </w:r>
      </w:del>
      <w:del w:id="135" w:author="Microsoft Office User" w:date="2022-11-29T20:25:00Z">
        <w:r w:rsidDel="000C791D">
          <w:delText>s</w:delText>
        </w:r>
      </w:del>
      <w:del w:id="136" w:author="Microsoft Office User" w:date="2022-11-29T20:27:00Z">
        <w:r w:rsidDel="00497423">
          <w:delText xml:space="preserve"> ever been done</w:delText>
        </w:r>
      </w:del>
      <w:ins w:id="137" w:author="Microsoft Office User" w:date="2022-11-29T20:27:00Z">
        <w:r w:rsidR="00497423">
          <w:t>ever</w:t>
        </w:r>
      </w:ins>
      <w:r>
        <w:t xml:space="preserve">. </w:t>
      </w:r>
    </w:p>
    <w:p w14:paraId="00000006" w14:textId="3A184FCC" w:rsidR="00EE70CA" w:rsidRDefault="00986D01" w:rsidP="008E098F">
      <w:pPr>
        <w:spacing w:before="120" w:line="360" w:lineRule="auto"/>
        <w:jc w:val="both"/>
      </w:pPr>
      <w:r>
        <w:t xml:space="preserve">From this </w:t>
      </w:r>
      <w:ins w:id="138" w:author="Microsoft Office User" w:date="2022-11-29T20:36:00Z">
        <w:r w:rsidR="00845F6E">
          <w:t xml:space="preserve">momentous </w:t>
        </w:r>
      </w:ins>
      <w:r>
        <w:t xml:space="preserve">experience, I learned that a leader needs to create a comfortable and </w:t>
      </w:r>
      <w:del w:id="139" w:author="Microsoft Office User" w:date="2022-11-29T20:28:00Z">
        <w:r w:rsidDel="0017177B">
          <w:delText xml:space="preserve">unjudging </w:delText>
        </w:r>
      </w:del>
      <w:ins w:id="140" w:author="Microsoft Office User" w:date="2022-11-29T20:28:00Z">
        <w:r w:rsidR="0017177B">
          <w:t xml:space="preserve">liberal </w:t>
        </w:r>
      </w:ins>
      <w:r>
        <w:t xml:space="preserve">working environment </w:t>
      </w:r>
      <w:del w:id="141" w:author="Microsoft Office User" w:date="2022-11-29T20:36:00Z">
        <w:r w:rsidDel="00845F6E">
          <w:delText xml:space="preserve">so </w:delText>
        </w:r>
      </w:del>
      <w:ins w:id="142" w:author="Microsoft Office User" w:date="2022-11-29T20:36:00Z">
        <w:r w:rsidR="00845F6E">
          <w:t xml:space="preserve">to encourage </w:t>
        </w:r>
      </w:ins>
      <w:r>
        <w:t xml:space="preserve">members </w:t>
      </w:r>
      <w:del w:id="143" w:author="Microsoft Office User" w:date="2022-11-29T20:36:00Z">
        <w:r w:rsidDel="00845F6E">
          <w:delText xml:space="preserve">can </w:delText>
        </w:r>
      </w:del>
      <w:ins w:id="144" w:author="Microsoft Office User" w:date="2022-11-29T20:36:00Z">
        <w:r w:rsidR="00845F6E">
          <w:t xml:space="preserve">to </w:t>
        </w:r>
      </w:ins>
      <w:r>
        <w:t xml:space="preserve">perform </w:t>
      </w:r>
      <w:del w:id="145" w:author="Microsoft Office User" w:date="2022-11-29T20:36:00Z">
        <w:r w:rsidDel="00845F6E">
          <w:delText xml:space="preserve">more </w:delText>
        </w:r>
      </w:del>
      <w:r>
        <w:t>productively. I realized that participative leadership works best for me</w:t>
      </w:r>
      <w:ins w:id="146" w:author="Microsoft Office User" w:date="2022-11-29T20:29:00Z">
        <w:r w:rsidR="00327507">
          <w:t>.</w:t>
        </w:r>
      </w:ins>
      <w:r>
        <w:t xml:space="preserve"> </w:t>
      </w:r>
      <w:del w:id="147" w:author="Microsoft Office User" w:date="2022-11-29T20:29:00Z">
        <w:r w:rsidDel="00327507">
          <w:delText>as I try to take</w:delText>
        </w:r>
      </w:del>
      <w:ins w:id="148" w:author="Microsoft Office User" w:date="2022-11-29T20:29:00Z">
        <w:r w:rsidR="00327507">
          <w:t>Taking</w:t>
        </w:r>
      </w:ins>
      <w:r>
        <w:t xml:space="preserve"> a step back and allow</w:t>
      </w:r>
      <w:ins w:id="149" w:author="Microsoft Office User" w:date="2022-11-29T20:29:00Z">
        <w:r w:rsidR="00327507">
          <w:t>ing</w:t>
        </w:r>
      </w:ins>
      <w:r>
        <w:t xml:space="preserve"> members to be more involved in decision-making and discussions </w:t>
      </w:r>
      <w:del w:id="150" w:author="Microsoft Office User" w:date="2022-11-29T20:29:00Z">
        <w:r w:rsidDel="00327507">
          <w:delText>making them</w:delText>
        </w:r>
      </w:del>
      <w:ins w:id="151" w:author="Microsoft Office User" w:date="2022-11-29T20:29:00Z">
        <w:r w:rsidR="00327507">
          <w:t>would make each of them</w:t>
        </w:r>
      </w:ins>
      <w:r>
        <w:t xml:space="preserve"> feel valued</w:t>
      </w:r>
      <w:ins w:id="152" w:author="Microsoft Office User" w:date="2022-11-29T20:29:00Z">
        <w:r w:rsidR="00327507">
          <w:t xml:space="preserve">, </w:t>
        </w:r>
      </w:ins>
      <w:del w:id="153" w:author="Microsoft Office User" w:date="2022-11-29T20:29:00Z">
        <w:r w:rsidDel="00327507">
          <w:delText xml:space="preserve"> as they </w:delText>
        </w:r>
      </w:del>
      <w:r>
        <w:t>know</w:t>
      </w:r>
      <w:ins w:id="154" w:author="Microsoft Office User" w:date="2022-11-29T20:29:00Z">
        <w:r w:rsidR="00327507">
          <w:t>ing that</w:t>
        </w:r>
      </w:ins>
      <w:r>
        <w:t xml:space="preserve"> they’re making </w:t>
      </w:r>
      <w:del w:id="155" w:author="Microsoft Office User" w:date="2022-11-29T20:29:00Z">
        <w:r w:rsidDel="00327507">
          <w:delText xml:space="preserve">bigger </w:delText>
        </w:r>
      </w:del>
      <w:ins w:id="156" w:author="Microsoft Office User" w:date="2022-11-29T20:29:00Z">
        <w:r w:rsidR="00327507">
          <w:t xml:space="preserve">valuable </w:t>
        </w:r>
      </w:ins>
      <w:r>
        <w:t>contributions to the team.</w:t>
      </w:r>
    </w:p>
    <w:p w14:paraId="00000007" w14:textId="77777777" w:rsidR="00EE70CA" w:rsidRDefault="00EE70CA">
      <w:pPr>
        <w:spacing w:before="120" w:line="360" w:lineRule="auto"/>
        <w:ind w:firstLine="720"/>
        <w:jc w:val="both"/>
        <w:rPr>
          <w:b/>
        </w:rPr>
      </w:pPr>
    </w:p>
    <w:p w14:paraId="00000008" w14:textId="77777777" w:rsidR="00EE70CA" w:rsidRDefault="00EE70CA">
      <w:pPr>
        <w:spacing w:before="120" w:line="360" w:lineRule="auto"/>
        <w:ind w:firstLine="720"/>
        <w:jc w:val="both"/>
        <w:rPr>
          <w:b/>
        </w:rPr>
      </w:pPr>
    </w:p>
    <w:p w14:paraId="5D18551E" w14:textId="77777777" w:rsidR="008E098F" w:rsidRDefault="008E098F">
      <w:pPr>
        <w:spacing w:line="360" w:lineRule="auto"/>
        <w:jc w:val="both"/>
        <w:rPr>
          <w:b/>
        </w:rPr>
      </w:pPr>
    </w:p>
    <w:p w14:paraId="00000009" w14:textId="00BFD109" w:rsidR="00EE70CA" w:rsidRDefault="00986D01">
      <w:pPr>
        <w:spacing w:line="360" w:lineRule="auto"/>
        <w:jc w:val="both"/>
        <w:rPr>
          <w:b/>
        </w:rPr>
      </w:pPr>
      <w:r>
        <w:rPr>
          <w:b/>
        </w:rPr>
        <w:lastRenderedPageBreak/>
        <w:t xml:space="preserve">Prompt 3: What would you say is your greatest talent or skill? How have you developed and demonstrated that talent over time?  </w:t>
      </w:r>
      <w:ins w:id="157" w:author="Microsoft Office User" w:date="2022-11-29T21:01:00Z">
        <w:r w:rsidR="00A94C0A">
          <w:rPr>
            <w:b/>
          </w:rPr>
          <w:t>304 words</w:t>
        </w:r>
      </w:ins>
    </w:p>
    <w:p w14:paraId="0000000A" w14:textId="77777777" w:rsidR="00EE70CA" w:rsidRDefault="00EE70CA">
      <w:pPr>
        <w:spacing w:line="360" w:lineRule="auto"/>
        <w:jc w:val="both"/>
        <w:rPr>
          <w:b/>
        </w:rPr>
      </w:pPr>
    </w:p>
    <w:p w14:paraId="0000000B" w14:textId="3B091A05" w:rsidR="00EE70CA" w:rsidRDefault="00D77107">
      <w:pPr>
        <w:spacing w:line="360" w:lineRule="auto"/>
        <w:jc w:val="both"/>
      </w:pPr>
      <w:ins w:id="158" w:author="Microsoft Office User" w:date="2022-11-29T20:42:00Z">
        <w:r>
          <w:t>“</w:t>
        </w:r>
      </w:ins>
      <w:ins w:id="159" w:author="Microsoft Office User" w:date="2022-11-29T20:43:00Z">
        <w:r w:rsidR="00BE1B26">
          <w:t>He’s</w:t>
        </w:r>
      </w:ins>
      <w:ins w:id="160" w:author="Microsoft Office User" w:date="2022-11-29T20:42:00Z">
        <w:r w:rsidR="00BE1B26">
          <w:t xml:space="preserve"> a</w:t>
        </w:r>
        <w:r>
          <w:t xml:space="preserve"> prodigy,” </w:t>
        </w:r>
        <w:r w:rsidR="00BE1B26">
          <w:t>my piano teacher would say fondly as he generously praised my ability to play</w:t>
        </w:r>
      </w:ins>
      <w:r w:rsidR="00650C44">
        <w:t xml:space="preserve"> </w:t>
      </w:r>
      <w:del w:id="161" w:author="Microsoft Office User" w:date="2022-11-29T20:43:00Z">
        <w:r w:rsidR="00986D01" w:rsidDel="00BE1B26">
          <w:delText xml:space="preserve">I was one of the "gifted pianists", my teacher would say. My teacher would compliment me on my ability to play </w:delText>
        </w:r>
      </w:del>
      <w:r w:rsidR="00986D01">
        <w:t>expressively and musically.</w:t>
      </w:r>
    </w:p>
    <w:p w14:paraId="0000000C" w14:textId="77777777" w:rsidR="00EE70CA" w:rsidRDefault="00EE70CA">
      <w:pPr>
        <w:spacing w:line="360" w:lineRule="auto"/>
        <w:jc w:val="both"/>
      </w:pPr>
    </w:p>
    <w:p w14:paraId="4B1A0D08" w14:textId="6BA86343" w:rsidR="00D53EBB" w:rsidRDefault="00986D01">
      <w:pPr>
        <w:spacing w:line="360" w:lineRule="auto"/>
        <w:jc w:val="both"/>
        <w:rPr>
          <w:ins w:id="162" w:author="Microsoft Office User" w:date="2022-11-29T20:49:00Z"/>
        </w:rPr>
      </w:pPr>
      <w:r>
        <w:t>However, as my piano progresse</w:t>
      </w:r>
      <w:ins w:id="163" w:author="Microsoft Office User" w:date="2022-11-29T20:43:00Z">
        <w:r w:rsidR="00BE1B26">
          <w:t>d</w:t>
        </w:r>
      </w:ins>
      <w:del w:id="164" w:author="Microsoft Office User" w:date="2022-11-29T20:43:00Z">
        <w:r w:rsidDel="00BE1B26">
          <w:delText>s</w:delText>
        </w:r>
      </w:del>
      <w:r>
        <w:t xml:space="preserve">, I </w:t>
      </w:r>
      <w:del w:id="165" w:author="Microsoft Office User" w:date="2022-11-29T20:43:00Z">
        <w:r w:rsidDel="00BE1B26">
          <w:delText xml:space="preserve">find </w:delText>
        </w:r>
      </w:del>
      <w:ins w:id="166" w:author="Microsoft Office User" w:date="2022-11-29T20:43:00Z">
        <w:r w:rsidR="00BE1B26">
          <w:t xml:space="preserve">found </w:t>
        </w:r>
      </w:ins>
      <w:r>
        <w:t>it hard</w:t>
      </w:r>
      <w:ins w:id="167" w:author="Microsoft Office User" w:date="2022-11-29T20:43:00Z">
        <w:r w:rsidR="00BE1B26">
          <w:t>er</w:t>
        </w:r>
      </w:ins>
      <w:r>
        <w:t xml:space="preserve"> to express myself</w:t>
      </w:r>
      <w:ins w:id="168" w:author="Microsoft Office User" w:date="2022-11-29T20:44:00Z">
        <w:r w:rsidR="00BE1B26">
          <w:t>.</w:t>
        </w:r>
      </w:ins>
      <w:r>
        <w:t xml:space="preserve"> </w:t>
      </w:r>
      <w:del w:id="169" w:author="Microsoft Office User" w:date="2022-11-29T20:44:00Z">
        <w:r w:rsidDel="00BE1B26">
          <w:delText xml:space="preserve">as </w:delText>
        </w:r>
      </w:del>
      <w:r>
        <w:t xml:space="preserve">I was too focused on mastering the new and complex techniques. </w:t>
      </w:r>
      <w:del w:id="170" w:author="Microsoft Office User" w:date="2022-11-29T20:44:00Z">
        <w:r w:rsidDel="00BE1B26">
          <w:delText xml:space="preserve">My piano teacher was </w:delText>
        </w:r>
      </w:del>
      <w:ins w:id="171" w:author="Microsoft Office User" w:date="2022-11-29T20:44:00Z">
        <w:r w:rsidR="00BE1B26">
          <w:t>A</w:t>
        </w:r>
      </w:ins>
      <w:del w:id="172" w:author="Microsoft Office User" w:date="2022-11-29T20:44:00Z">
        <w:r w:rsidDel="00BE1B26">
          <w:delText>a</w:delText>
        </w:r>
      </w:del>
      <w:r>
        <w:t>ware of my difficulties</w:t>
      </w:r>
      <w:ins w:id="173" w:author="Microsoft Office User" w:date="2022-11-29T20:44:00Z">
        <w:r w:rsidR="00BE1B26">
          <w:t>,</w:t>
        </w:r>
      </w:ins>
      <w:r>
        <w:t xml:space="preserve"> </w:t>
      </w:r>
      <w:ins w:id="174" w:author="Microsoft Office User" w:date="2022-11-29T20:44:00Z">
        <w:r w:rsidR="00BE1B26">
          <w:t xml:space="preserve">my teacher </w:t>
        </w:r>
      </w:ins>
      <w:del w:id="175" w:author="Microsoft Office User" w:date="2022-11-29T20:44:00Z">
        <w:r w:rsidDel="00BE1B26">
          <w:delText xml:space="preserve">and he </w:delText>
        </w:r>
      </w:del>
      <w:r>
        <w:t xml:space="preserve">told me </w:t>
      </w:r>
      <w:ins w:id="176" w:author="Microsoft Office User" w:date="2022-11-29T20:47:00Z">
        <w:r w:rsidR="00501843">
          <w:t xml:space="preserve">that to </w:t>
        </w:r>
      </w:ins>
      <w:del w:id="177" w:author="Microsoft Office User" w:date="2022-11-29T20:45:00Z">
        <w:r w:rsidDel="0051370C">
          <w:delText>that the easiest way to play expressively and shape the piece into a story</w:delText>
        </w:r>
      </w:del>
      <w:ins w:id="178" w:author="Microsoft Office User" w:date="2022-11-29T20:45:00Z">
        <w:r w:rsidR="0051370C">
          <w:t>bring the songs to life,</w:t>
        </w:r>
      </w:ins>
      <w:r>
        <w:t xml:space="preserve"> </w:t>
      </w:r>
      <w:ins w:id="179" w:author="Microsoft Office User" w:date="2022-11-29T20:45:00Z">
        <w:r w:rsidR="0051370C">
          <w:t>I should</w:t>
        </w:r>
      </w:ins>
      <w:del w:id="180" w:author="Microsoft Office User" w:date="2022-11-29T20:44:00Z">
        <w:r w:rsidDel="00BE1B26">
          <w:delText>i</w:delText>
        </w:r>
      </w:del>
      <w:del w:id="181" w:author="Microsoft Office User" w:date="2022-11-29T20:45:00Z">
        <w:r w:rsidDel="0051370C">
          <w:delText>s</w:delText>
        </w:r>
      </w:del>
      <w:r>
        <w:t xml:space="preserve"> </w:t>
      </w:r>
      <w:del w:id="182" w:author="Microsoft Office User" w:date="2022-11-29T20:45:00Z">
        <w:r w:rsidDel="0051370C">
          <w:delText>to think of</w:delText>
        </w:r>
      </w:del>
      <w:ins w:id="183" w:author="Microsoft Office User" w:date="2022-11-29T20:45:00Z">
        <w:r w:rsidR="0051370C">
          <w:t>come up with</w:t>
        </w:r>
      </w:ins>
      <w:r>
        <w:t xml:space="preserve"> </w:t>
      </w:r>
      <w:del w:id="184" w:author="Microsoft Office User" w:date="2022-11-29T20:44:00Z">
        <w:r w:rsidDel="0051370C">
          <w:delText>personal experiences in life</w:delText>
        </w:r>
      </w:del>
      <w:ins w:id="185" w:author="Microsoft Office User" w:date="2022-11-29T20:44:00Z">
        <w:r w:rsidR="0051370C">
          <w:t xml:space="preserve">an anecdote </w:t>
        </w:r>
      </w:ins>
      <w:del w:id="186" w:author="Microsoft Office User" w:date="2022-11-29T20:45:00Z">
        <w:r w:rsidDel="0051370C">
          <w:delText>that could fit well with the</w:delText>
        </w:r>
      </w:del>
      <w:ins w:id="187" w:author="Microsoft Office User" w:date="2022-11-29T20:45:00Z">
        <w:r w:rsidR="0051370C">
          <w:t>befitting each piano</w:t>
        </w:r>
      </w:ins>
      <w:r>
        <w:t xml:space="preserve"> piece. </w:t>
      </w:r>
    </w:p>
    <w:p w14:paraId="692D782C" w14:textId="77777777" w:rsidR="00D53EBB" w:rsidRDefault="00D53EBB">
      <w:pPr>
        <w:spacing w:line="360" w:lineRule="auto"/>
        <w:jc w:val="both"/>
        <w:rPr>
          <w:ins w:id="188" w:author="Microsoft Office User" w:date="2022-11-29T20:49:00Z"/>
        </w:rPr>
      </w:pPr>
    </w:p>
    <w:p w14:paraId="0000000D" w14:textId="5A59F9D8" w:rsidR="00EE70CA" w:rsidRDefault="00986D01">
      <w:pPr>
        <w:spacing w:line="360" w:lineRule="auto"/>
        <w:jc w:val="both"/>
      </w:pPr>
      <w:r>
        <w:t xml:space="preserve">I </w:t>
      </w:r>
      <w:del w:id="189" w:author="Microsoft Office User" w:date="2022-11-29T20:46:00Z">
        <w:r w:rsidDel="0051370C">
          <w:delText>t</w:delText>
        </w:r>
      </w:del>
      <w:del w:id="190" w:author="Microsoft Office User" w:date="2022-11-29T20:49:00Z">
        <w:r w:rsidDel="00D53EBB">
          <w:delText>his</w:delText>
        </w:r>
      </w:del>
      <w:ins w:id="191" w:author="Microsoft Office User" w:date="2022-11-29T20:49:00Z">
        <w:r w:rsidR="00D53EBB">
          <w:t>decided to put his</w:t>
        </w:r>
      </w:ins>
      <w:r>
        <w:t xml:space="preserve"> </w:t>
      </w:r>
      <w:ins w:id="192" w:author="Microsoft Office User" w:date="2022-11-29T20:46:00Z">
        <w:r w:rsidR="0051370C">
          <w:t xml:space="preserve">method </w:t>
        </w:r>
      </w:ins>
      <w:ins w:id="193" w:author="Microsoft Office User" w:date="2022-11-29T20:49:00Z">
        <w:r w:rsidR="00D53EBB">
          <w:t xml:space="preserve">into practice </w:t>
        </w:r>
      </w:ins>
      <w:del w:id="194" w:author="Microsoft Office User" w:date="2022-11-29T20:49:00Z">
        <w:r w:rsidDel="00D53EBB">
          <w:delText>when playing</w:delText>
        </w:r>
      </w:del>
      <w:ins w:id="195" w:author="Microsoft Office User" w:date="2022-11-29T20:49:00Z">
        <w:r w:rsidR="00D53EBB">
          <w:t>for</w:t>
        </w:r>
      </w:ins>
      <w:r>
        <w:t xml:space="preserve"> Chopin</w:t>
      </w:r>
      <w:ins w:id="196" w:author="Microsoft Office User" w:date="2022-11-29T21:00:00Z">
        <w:r w:rsidR="00650C44">
          <w:t>’s</w:t>
        </w:r>
      </w:ins>
      <w:r>
        <w:t xml:space="preserve"> Nocturne</w:t>
      </w:r>
      <w:ins w:id="197" w:author="Microsoft Office User" w:date="2022-11-29T21:00:00Z">
        <w:r w:rsidR="00650C44">
          <w:t>,</w:t>
        </w:r>
      </w:ins>
      <w:r>
        <w:t xml:space="preserve"> Op</w:t>
      </w:r>
      <w:ins w:id="198" w:author="Microsoft Office User" w:date="2022-11-29T21:00:00Z">
        <w:r w:rsidR="00650C44">
          <w:t>.</w:t>
        </w:r>
      </w:ins>
      <w:r>
        <w:t xml:space="preserve"> 27. I </w:t>
      </w:r>
      <w:del w:id="199" w:author="Microsoft Office User" w:date="2022-11-29T20:49:00Z">
        <w:r w:rsidDel="00D53EBB">
          <w:delText xml:space="preserve">decided </w:delText>
        </w:r>
      </w:del>
      <w:ins w:id="200" w:author="Microsoft Office User" w:date="2022-11-29T20:49:00Z">
        <w:r w:rsidR="00D53EBB">
          <w:t xml:space="preserve">wanted </w:t>
        </w:r>
      </w:ins>
      <w:r>
        <w:t xml:space="preserve">to </w:t>
      </w:r>
      <w:del w:id="201" w:author="Microsoft Office User" w:date="2022-11-29T20:46:00Z">
        <w:r w:rsidDel="0051370C">
          <w:delText>make this piece</w:delText>
        </w:r>
      </w:del>
      <w:ins w:id="202" w:author="Microsoft Office User" w:date="2022-11-29T20:46:00Z">
        <w:r w:rsidR="0051370C">
          <w:t>tell</w:t>
        </w:r>
      </w:ins>
      <w:r>
        <w:t xml:space="preserve"> a story of how life </w:t>
      </w:r>
      <w:del w:id="203" w:author="Microsoft Office User" w:date="2022-11-29T20:46:00Z">
        <w:r w:rsidDel="00C4094E">
          <w:delText xml:space="preserve">brings </w:delText>
        </w:r>
      </w:del>
      <w:ins w:id="204" w:author="Microsoft Office User" w:date="2022-11-29T20:46:00Z">
        <w:r w:rsidR="00C4094E">
          <w:t xml:space="preserve">had </w:t>
        </w:r>
      </w:ins>
      <w:r>
        <w:t>happy moments</w:t>
      </w:r>
      <w:ins w:id="205" w:author="Microsoft Office User" w:date="2022-11-29T20:46:00Z">
        <w:r w:rsidR="00C4094E">
          <w:t xml:space="preserve"> </w:t>
        </w:r>
      </w:ins>
      <w:del w:id="206" w:author="Microsoft Office User" w:date="2022-11-29T20:46:00Z">
        <w:r w:rsidDel="00C4094E">
          <w:delText xml:space="preserve">, </w:delText>
        </w:r>
      </w:del>
      <w:r>
        <w:t xml:space="preserve">but also agonizing events that </w:t>
      </w:r>
      <w:ins w:id="207" w:author="Microsoft Office User" w:date="2022-11-29T20:46:00Z">
        <w:r w:rsidR="00C4094E">
          <w:t xml:space="preserve">could </w:t>
        </w:r>
      </w:ins>
      <w:del w:id="208" w:author="Microsoft Office User" w:date="2022-11-29T20:47:00Z">
        <w:r w:rsidDel="00C4094E">
          <w:delText>corner one to</w:delText>
        </w:r>
      </w:del>
      <w:ins w:id="209" w:author="Microsoft Office User" w:date="2022-11-29T20:47:00Z">
        <w:r w:rsidR="00C4094E">
          <w:t>drag someone</w:t>
        </w:r>
      </w:ins>
      <w:r>
        <w:t xml:space="preserve"> </w:t>
      </w:r>
      <w:ins w:id="210" w:author="Microsoft Office User" w:date="2022-11-29T20:47:00Z">
        <w:r w:rsidR="00C4094E">
          <w:t xml:space="preserve">into </w:t>
        </w:r>
      </w:ins>
      <w:r>
        <w:t xml:space="preserve">a feeling of desperation. </w:t>
      </w:r>
      <w:ins w:id="211" w:author="Microsoft Office User" w:date="2022-11-29T20:48:00Z">
        <w:r w:rsidR="00501843">
          <w:t>C</w:t>
        </w:r>
      </w:ins>
      <w:del w:id="212" w:author="Microsoft Office User" w:date="2022-11-29T20:48:00Z">
        <w:r w:rsidDel="00501843">
          <w:delText>I started by c</w:delText>
        </w:r>
      </w:del>
      <w:r>
        <w:t>almly playing the introductory melodies</w:t>
      </w:r>
      <w:ins w:id="213" w:author="Microsoft Office User" w:date="2022-11-29T20:48:00Z">
        <w:r w:rsidR="00501843">
          <w:t>,</w:t>
        </w:r>
      </w:ins>
      <w:r>
        <w:t xml:space="preserve"> </w:t>
      </w:r>
      <w:del w:id="214" w:author="Microsoft Office User" w:date="2022-11-29T20:48:00Z">
        <w:r w:rsidDel="00501843">
          <w:delText xml:space="preserve">by </w:delText>
        </w:r>
      </w:del>
      <w:ins w:id="215" w:author="Microsoft Office User" w:date="2022-11-29T20:48:00Z">
        <w:r w:rsidR="00501843">
          <w:t xml:space="preserve">I </w:t>
        </w:r>
      </w:ins>
      <w:r>
        <w:t>gently touch</w:t>
      </w:r>
      <w:ins w:id="216" w:author="Microsoft Office User" w:date="2022-11-29T20:48:00Z">
        <w:r w:rsidR="00501843">
          <w:t>ed</w:t>
        </w:r>
      </w:ins>
      <w:del w:id="217" w:author="Microsoft Office User" w:date="2022-11-29T20:48:00Z">
        <w:r w:rsidDel="00501843">
          <w:delText>ing</w:delText>
        </w:r>
      </w:del>
      <w:r>
        <w:t xml:space="preserve"> the keys while picturing the smiles of the people I love</w:t>
      </w:r>
      <w:ins w:id="218" w:author="Microsoft Office User" w:date="2022-11-29T20:48:00Z">
        <w:r w:rsidR="00501843">
          <w:t>d</w:t>
        </w:r>
      </w:ins>
      <w:del w:id="219" w:author="Microsoft Office User" w:date="2022-11-29T20:48:00Z">
        <w:r w:rsidDel="00501843">
          <w:delText xml:space="preserve"> in my head</w:delText>
        </w:r>
      </w:del>
      <w:r>
        <w:t xml:space="preserve">. </w:t>
      </w:r>
    </w:p>
    <w:p w14:paraId="0000000E" w14:textId="77777777" w:rsidR="00EE70CA" w:rsidRDefault="00EE70CA">
      <w:pPr>
        <w:spacing w:line="360" w:lineRule="auto"/>
        <w:jc w:val="both"/>
      </w:pPr>
    </w:p>
    <w:p w14:paraId="0000000F" w14:textId="0689A928" w:rsidR="00EE70CA" w:rsidRDefault="00986D01" w:rsidP="008E098F">
      <w:pPr>
        <w:spacing w:line="360" w:lineRule="auto"/>
        <w:jc w:val="both"/>
      </w:pPr>
      <w:del w:id="220" w:author="Microsoft Office User" w:date="2022-11-29T20:49:00Z">
        <w:r w:rsidDel="00D53EBB">
          <w:delText xml:space="preserve">In </w:delText>
        </w:r>
      </w:del>
      <w:ins w:id="221" w:author="Microsoft Office User" w:date="2022-11-29T20:49:00Z">
        <w:r w:rsidR="00D53EBB">
          <w:t xml:space="preserve">During </w:t>
        </w:r>
      </w:ins>
      <w:r>
        <w:t xml:space="preserve">the </w:t>
      </w:r>
      <w:del w:id="222" w:author="Microsoft Office User" w:date="2022-11-29T20:49:00Z">
        <w:r w:rsidDel="00D53EBB">
          <w:delText>clima</w:delText>
        </w:r>
      </w:del>
      <w:del w:id="223" w:author="Microsoft Office User" w:date="2022-11-29T20:48:00Z">
        <w:r w:rsidDel="00501843">
          <w:delText>c</w:delText>
        </w:r>
      </w:del>
      <w:del w:id="224" w:author="Microsoft Office User" w:date="2022-11-29T20:49:00Z">
        <w:r w:rsidDel="00D53EBB">
          <w:delText>tic parts of the song</w:delText>
        </w:r>
      </w:del>
      <w:ins w:id="225" w:author="Microsoft Office User" w:date="2022-11-29T20:49:00Z">
        <w:r w:rsidR="00D53EBB">
          <w:t>climax</w:t>
        </w:r>
      </w:ins>
      <w:r>
        <w:t xml:space="preserve">, I tightly </w:t>
      </w:r>
      <w:del w:id="226" w:author="Microsoft Office User" w:date="2022-11-29T20:48:00Z">
        <w:r w:rsidDel="00501843">
          <w:delText xml:space="preserve">closed </w:delText>
        </w:r>
      </w:del>
      <w:ins w:id="227" w:author="Microsoft Office User" w:date="2022-11-29T20:48:00Z">
        <w:r w:rsidR="00501843">
          <w:t xml:space="preserve">shut </w:t>
        </w:r>
      </w:ins>
      <w:r>
        <w:t xml:space="preserve">my eyes as I </w:t>
      </w:r>
      <w:del w:id="228" w:author="Microsoft Office User" w:date="2022-11-29T20:50:00Z">
        <w:r w:rsidDel="00D53EBB">
          <w:delText>tr</w:delText>
        </w:r>
      </w:del>
      <w:del w:id="229" w:author="Microsoft Office User" w:date="2022-11-29T20:48:00Z">
        <w:r w:rsidDel="00501843">
          <w:delText>y</w:delText>
        </w:r>
      </w:del>
      <w:del w:id="230" w:author="Microsoft Office User" w:date="2022-11-29T20:50:00Z">
        <w:r w:rsidDel="00D53EBB">
          <w:delText xml:space="preserve"> to </w:delText>
        </w:r>
      </w:del>
      <w:r>
        <w:t>recount</w:t>
      </w:r>
      <w:ins w:id="231" w:author="Microsoft Office User" w:date="2022-11-29T20:50:00Z">
        <w:r w:rsidR="00D53EBB">
          <w:t>ed</w:t>
        </w:r>
      </w:ins>
      <w:r>
        <w:t xml:space="preserve"> the regrets I </w:t>
      </w:r>
      <w:del w:id="232" w:author="Microsoft Office User" w:date="2022-11-29T20:48:00Z">
        <w:r w:rsidDel="00501843">
          <w:delText xml:space="preserve">have </w:delText>
        </w:r>
      </w:del>
      <w:ins w:id="233" w:author="Microsoft Office User" w:date="2022-11-29T20:48:00Z">
        <w:r w:rsidR="00501843">
          <w:t xml:space="preserve">had </w:t>
        </w:r>
      </w:ins>
      <w:r>
        <w:t>from the past, vividly picturing the fights I</w:t>
      </w:r>
      <w:ins w:id="234" w:author="Microsoft Office User" w:date="2022-11-29T20:50:00Z">
        <w:r w:rsidR="00C82BED">
          <w:t>’d</w:t>
        </w:r>
      </w:ins>
      <w:r>
        <w:t xml:space="preserve"> had with my parents, all the yelling and slamming. I showed how agonizing it was for me by striking the keys hard, trying to make every note of the melody articulate and bold. I wanted these mournful melodies to penetrate the listeners’ hearts, triggering them to recount the</w:t>
      </w:r>
      <w:ins w:id="235" w:author="Microsoft Office User" w:date="2022-11-29T20:50:00Z">
        <w:r w:rsidR="00C82BED">
          <w:t xml:space="preserve">ir </w:t>
        </w:r>
      </w:ins>
      <w:ins w:id="236" w:author="Microsoft Office User" w:date="2022-11-29T20:51:00Z">
        <w:r w:rsidR="00A469AD">
          <w:t xml:space="preserve">own </w:t>
        </w:r>
      </w:ins>
      <w:del w:id="237" w:author="Microsoft Office User" w:date="2022-11-29T20:50:00Z">
        <w:r w:rsidDel="00C82BED">
          <w:delText xml:space="preserve"> </w:delText>
        </w:r>
      </w:del>
      <w:del w:id="238" w:author="Microsoft Office User" w:date="2022-11-29T20:51:00Z">
        <w:r w:rsidDel="00A469AD">
          <w:delText>regrets</w:delText>
        </w:r>
      </w:del>
      <w:ins w:id="239" w:author="Microsoft Office User" w:date="2022-11-29T20:51:00Z">
        <w:r w:rsidR="00A469AD">
          <w:t>anguish</w:t>
        </w:r>
      </w:ins>
      <w:del w:id="240" w:author="Microsoft Office User" w:date="2022-11-29T20:50:00Z">
        <w:r w:rsidDel="00C82BED">
          <w:delText xml:space="preserve"> they may have experienced in their lives</w:delText>
        </w:r>
      </w:del>
      <w:r>
        <w:t>. When the strong melodies started to die down</w:t>
      </w:r>
      <w:ins w:id="241" w:author="Microsoft Office User" w:date="2022-11-29T20:51:00Z">
        <w:r w:rsidR="00A469AD">
          <w:t>,</w:t>
        </w:r>
      </w:ins>
      <w:r>
        <w:t xml:space="preserve"> </w:t>
      </w:r>
      <w:del w:id="242" w:author="Microsoft Office User" w:date="2022-11-29T20:52:00Z">
        <w:r w:rsidDel="00FA093C">
          <w:delText xml:space="preserve">I constructed a feeling of desperation. </w:delText>
        </w:r>
      </w:del>
      <w:r>
        <w:t xml:space="preserve">I would no longer bang </w:t>
      </w:r>
      <w:del w:id="243" w:author="Microsoft Office User" w:date="2022-11-29T20:51:00Z">
        <w:r w:rsidDel="00A469AD">
          <w:delText xml:space="preserve">the keys </w:delText>
        </w:r>
      </w:del>
      <w:ins w:id="244" w:author="Microsoft Office User" w:date="2022-11-29T20:51:00Z">
        <w:r w:rsidR="00A469AD">
          <w:t>n</w:t>
        </w:r>
      </w:ins>
      <w:r>
        <w:t xml:space="preserve">or gracefully touch the keys, but </w:t>
      </w:r>
      <w:ins w:id="245" w:author="Microsoft Office User" w:date="2022-11-29T20:52:00Z">
        <w:r w:rsidR="00FA093C">
          <w:t xml:space="preserve">I </w:t>
        </w:r>
      </w:ins>
      <w:r>
        <w:t>push</w:t>
      </w:r>
      <w:ins w:id="246" w:author="Microsoft Office User" w:date="2022-11-29T20:52:00Z">
        <w:r w:rsidR="00FA093C">
          <w:t>ed</w:t>
        </w:r>
      </w:ins>
      <w:r>
        <w:t xml:space="preserve"> </w:t>
      </w:r>
      <w:del w:id="247" w:author="Microsoft Office User" w:date="2022-11-29T20:51:00Z">
        <w:r w:rsidDel="00A469AD">
          <w:delText xml:space="preserve">down </w:delText>
        </w:r>
      </w:del>
      <w:del w:id="248" w:author="Microsoft Office User" w:date="2022-11-29T20:52:00Z">
        <w:r w:rsidDel="00FA093C">
          <w:delText>the</w:delText>
        </w:r>
      </w:del>
      <w:ins w:id="249" w:author="Microsoft Office User" w:date="2022-11-29T20:52:00Z">
        <w:r w:rsidR="00FA093C">
          <w:t>each</w:t>
        </w:r>
      </w:ins>
      <w:r>
        <w:t xml:space="preserve"> key</w:t>
      </w:r>
      <w:del w:id="250" w:author="Microsoft Office User" w:date="2022-11-29T20:52:00Z">
        <w:r w:rsidDel="00FA093C">
          <w:delText>s</w:delText>
        </w:r>
      </w:del>
      <w:r>
        <w:t xml:space="preserve"> gently </w:t>
      </w:r>
      <w:del w:id="251" w:author="Microsoft Office User" w:date="2022-11-29T20:52:00Z">
        <w:r w:rsidDel="00FA093C">
          <w:delText xml:space="preserve">and </w:delText>
        </w:r>
      </w:del>
      <w:ins w:id="252" w:author="Microsoft Office User" w:date="2022-11-29T20:52:00Z">
        <w:r w:rsidR="00FA093C">
          <w:t xml:space="preserve">to </w:t>
        </w:r>
      </w:ins>
      <w:r>
        <w:t>let the piece flow</w:t>
      </w:r>
      <w:ins w:id="253" w:author="Microsoft Office User" w:date="2022-11-29T20:52:00Z">
        <w:r w:rsidR="00FA093C">
          <w:t>.</w:t>
        </w:r>
      </w:ins>
      <w:r>
        <w:t xml:space="preserve"> </w:t>
      </w:r>
      <w:del w:id="254" w:author="Microsoft Office User" w:date="2022-11-29T20:52:00Z">
        <w:r w:rsidDel="00A469AD">
          <w:delText xml:space="preserve">creating an atmosphere of desperation </w:delText>
        </w:r>
        <w:r w:rsidDel="00FA093C">
          <w:delText xml:space="preserve">while </w:delText>
        </w:r>
      </w:del>
      <w:ins w:id="255" w:author="Microsoft Office User" w:date="2022-11-29T20:53:00Z">
        <w:r w:rsidR="00FA093C">
          <w:t>T</w:t>
        </w:r>
      </w:ins>
      <w:del w:id="256" w:author="Microsoft Office User" w:date="2022-11-29T20:53:00Z">
        <w:r w:rsidDel="00FA093C">
          <w:delText>t</w:delText>
        </w:r>
      </w:del>
      <w:r>
        <w:t>rying to slowly erase the regretful memories of the fights I</w:t>
      </w:r>
      <w:ins w:id="257" w:author="Microsoft Office User" w:date="2022-11-29T20:53:00Z">
        <w:r w:rsidR="00FA093C">
          <w:t>’</w:t>
        </w:r>
      </w:ins>
      <w:del w:id="258" w:author="Microsoft Office User" w:date="2022-11-29T20:53:00Z">
        <w:r w:rsidDel="00FA093C">
          <w:delText xml:space="preserve"> ha</w:delText>
        </w:r>
      </w:del>
      <w:r>
        <w:t xml:space="preserve">d imagined in my head, </w:t>
      </w:r>
      <w:ins w:id="259" w:author="Microsoft Office User" w:date="2022-11-29T20:53:00Z">
        <w:r w:rsidR="00394F38">
          <w:t xml:space="preserve">the </w:t>
        </w:r>
        <w:r w:rsidR="00394F38" w:rsidRPr="00394F38">
          <w:rPr>
            <w:i/>
            <w:rPrChange w:id="260" w:author="Microsoft Office User" w:date="2022-11-29T20:55:00Z">
              <w:rPr/>
            </w:rPrChange>
          </w:rPr>
          <w:t>diminuendo</w:t>
        </w:r>
        <w:r w:rsidR="00394F38">
          <w:t xml:space="preserve"> signified the end of my tumult</w:t>
        </w:r>
      </w:ins>
      <w:del w:id="261" w:author="Microsoft Office User" w:date="2022-11-29T20:53:00Z">
        <w:r w:rsidDel="0027506B">
          <w:delText>letting the piece die down</w:delText>
        </w:r>
      </w:del>
      <w:r>
        <w:t>.</w:t>
      </w:r>
    </w:p>
    <w:p w14:paraId="103E6F00" w14:textId="77777777" w:rsidR="00394F38" w:rsidRDefault="00394F38" w:rsidP="008E098F">
      <w:pPr>
        <w:spacing w:line="360" w:lineRule="auto"/>
        <w:jc w:val="both"/>
      </w:pPr>
    </w:p>
    <w:p w14:paraId="00000011" w14:textId="35650D66" w:rsidR="00EE70CA" w:rsidRDefault="00986D01" w:rsidP="008E098F">
      <w:pPr>
        <w:spacing w:line="360" w:lineRule="auto"/>
        <w:jc w:val="both"/>
      </w:pPr>
      <w:r>
        <w:t>Since then</w:t>
      </w:r>
      <w:ins w:id="262" w:author="Microsoft Office User" w:date="2022-11-29T20:56:00Z">
        <w:r w:rsidR="001636CB">
          <w:t>,</w:t>
        </w:r>
      </w:ins>
      <w:r>
        <w:t xml:space="preserve"> </w:t>
      </w:r>
      <w:del w:id="263" w:author="Microsoft Office User" w:date="2022-11-29T20:56:00Z">
        <w:r w:rsidDel="001636CB">
          <w:delText xml:space="preserve">on </w:delText>
        </w:r>
      </w:del>
      <w:r>
        <w:t>I</w:t>
      </w:r>
      <w:ins w:id="264" w:author="Microsoft Office User" w:date="2022-11-29T21:01:00Z">
        <w:r w:rsidR="00A94C0A">
          <w:t>’ve</w:t>
        </w:r>
      </w:ins>
      <w:r>
        <w:t xml:space="preserve"> </w:t>
      </w:r>
      <w:ins w:id="265" w:author="Microsoft Office User" w:date="2022-11-29T20:56:00Z">
        <w:r w:rsidR="001636CB">
          <w:t>refused to</w:t>
        </w:r>
      </w:ins>
      <w:del w:id="266" w:author="Microsoft Office User" w:date="2022-11-29T20:56:00Z">
        <w:r w:rsidDel="001636CB">
          <w:delText>don’t</w:delText>
        </w:r>
      </w:del>
      <w:r>
        <w:t xml:space="preserve"> perform for the sake of playing a piece as precisely as </w:t>
      </w:r>
      <w:ins w:id="267" w:author="Microsoft Office User" w:date="2022-11-29T20:56:00Z">
        <w:r w:rsidR="001636CB">
          <w:t xml:space="preserve">it’s </w:t>
        </w:r>
      </w:ins>
      <w:r>
        <w:t xml:space="preserve">written or </w:t>
      </w:r>
      <w:del w:id="268" w:author="Microsoft Office User" w:date="2022-11-29T21:01:00Z">
        <w:r w:rsidDel="00A94C0A">
          <w:delText xml:space="preserve">how </w:delText>
        </w:r>
      </w:del>
      <w:ins w:id="269" w:author="Microsoft Office User" w:date="2022-11-29T21:01:00Z">
        <w:r w:rsidR="00A94C0A">
          <w:t xml:space="preserve"> </w:t>
        </w:r>
      </w:ins>
      <w:del w:id="270" w:author="Microsoft Office User" w:date="2022-11-29T21:01:00Z">
        <w:r w:rsidDel="00A94C0A">
          <w:delText xml:space="preserve">it’s </w:delText>
        </w:r>
      </w:del>
      <w:r>
        <w:t>originally played</w:t>
      </w:r>
      <w:ins w:id="271" w:author="Microsoft Office User" w:date="2022-11-29T20:56:00Z">
        <w:r w:rsidR="008F576D">
          <w:t>.</w:t>
        </w:r>
      </w:ins>
      <w:r>
        <w:t xml:space="preserve"> </w:t>
      </w:r>
      <w:del w:id="272" w:author="Microsoft Office User" w:date="2022-11-29T20:56:00Z">
        <w:r w:rsidDel="001636CB">
          <w:delText xml:space="preserve">but </w:delText>
        </w:r>
      </w:del>
      <w:ins w:id="273" w:author="Microsoft Office User" w:date="2022-11-29T20:56:00Z">
        <w:r w:rsidR="001636CB">
          <w:t xml:space="preserve">I wanted to </w:t>
        </w:r>
      </w:ins>
      <w:del w:id="274" w:author="Microsoft Office User" w:date="2022-11-29T20:56:00Z">
        <w:r w:rsidDel="001636CB">
          <w:delText xml:space="preserve">making </w:delText>
        </w:r>
      </w:del>
      <w:ins w:id="275" w:author="Microsoft Office User" w:date="2022-11-29T20:56:00Z">
        <w:r w:rsidR="001636CB">
          <w:t>make each</w:t>
        </w:r>
      </w:ins>
      <w:del w:id="276" w:author="Microsoft Office User" w:date="2022-11-29T20:56:00Z">
        <w:r w:rsidDel="001636CB">
          <w:delText>a</w:delText>
        </w:r>
      </w:del>
      <w:r>
        <w:t xml:space="preserve"> </w:t>
      </w:r>
      <w:del w:id="277" w:author="Microsoft Office User" w:date="2022-11-29T20:56:00Z">
        <w:r w:rsidDel="001636CB">
          <w:delText xml:space="preserve">piece </w:delText>
        </w:r>
      </w:del>
      <w:ins w:id="278" w:author="Microsoft Office User" w:date="2022-11-29T20:56:00Z">
        <w:r w:rsidR="001636CB">
          <w:t xml:space="preserve">song </w:t>
        </w:r>
      </w:ins>
      <w:r>
        <w:t xml:space="preserve">personal </w:t>
      </w:r>
      <w:del w:id="279" w:author="Microsoft Office User" w:date="2022-11-29T20:57:00Z">
        <w:r w:rsidDel="001636CB">
          <w:delText xml:space="preserve">with </w:delText>
        </w:r>
      </w:del>
      <w:ins w:id="280" w:author="Microsoft Office User" w:date="2022-11-29T20:57:00Z">
        <w:r w:rsidR="001636CB">
          <w:t xml:space="preserve">by telling </w:t>
        </w:r>
      </w:ins>
      <w:r>
        <w:t xml:space="preserve">an </w:t>
      </w:r>
      <w:del w:id="281" w:author="Microsoft Office User" w:date="2022-11-29T20:57:00Z">
        <w:r w:rsidDel="00C5027C">
          <w:delText xml:space="preserve">authentic </w:delText>
        </w:r>
      </w:del>
      <w:ins w:id="282" w:author="Microsoft Office User" w:date="2022-11-29T20:57:00Z">
        <w:r w:rsidR="00C5027C">
          <w:t xml:space="preserve">original </w:t>
        </w:r>
      </w:ins>
      <w:r>
        <w:t xml:space="preserve">story. </w:t>
      </w:r>
      <w:del w:id="283" w:author="Microsoft Office User" w:date="2022-11-29T20:57:00Z">
        <w:r w:rsidDel="00C5027C">
          <w:delText>I’ve grown</w:delText>
        </w:r>
      </w:del>
      <w:ins w:id="284" w:author="Microsoft Office User" w:date="2022-11-29T20:57:00Z">
        <w:r w:rsidR="00C5027C">
          <w:t>Now, I excitedly walk my own path</w:t>
        </w:r>
      </w:ins>
      <w:r>
        <w:t xml:space="preserve"> </w:t>
      </w:r>
      <w:ins w:id="285" w:author="Microsoft Office User" w:date="2022-11-29T20:57:00Z">
        <w:r w:rsidR="00C5027C">
          <w:t xml:space="preserve">as </w:t>
        </w:r>
      </w:ins>
      <w:del w:id="286" w:author="Microsoft Office User" w:date="2022-11-29T20:57:00Z">
        <w:r w:rsidDel="00C5027C">
          <w:delText xml:space="preserve">to become </w:delText>
        </w:r>
      </w:del>
      <w:r>
        <w:t>a recording and stage performance pianist</w:t>
      </w:r>
      <w:ins w:id="287" w:author="Microsoft Office User" w:date="2022-11-29T20:58:00Z">
        <w:r w:rsidR="008F576D">
          <w:t xml:space="preserve">, </w:t>
        </w:r>
      </w:ins>
      <w:del w:id="288" w:author="Microsoft Office User" w:date="2022-11-29T20:58:00Z">
        <w:r w:rsidDel="008F576D">
          <w:delText xml:space="preserve"> who continues to tell</w:delText>
        </w:r>
      </w:del>
      <w:ins w:id="289" w:author="Microsoft Office User" w:date="2022-11-29T20:58:00Z">
        <w:r w:rsidR="008F576D">
          <w:t>sharing</w:t>
        </w:r>
      </w:ins>
      <w:r>
        <w:t xml:space="preserve"> stories </w:t>
      </w:r>
      <w:del w:id="290" w:author="Microsoft Office User" w:date="2022-11-29T20:58:00Z">
        <w:r w:rsidDel="008F576D">
          <w:delText xml:space="preserve">to others </w:delText>
        </w:r>
      </w:del>
      <w:r>
        <w:t>through this magical instrument.</w:t>
      </w:r>
    </w:p>
    <w:p w14:paraId="00000012" w14:textId="77777777" w:rsidR="00EE70CA" w:rsidRDefault="00EE70CA">
      <w:pPr>
        <w:spacing w:line="360" w:lineRule="auto"/>
        <w:ind w:firstLine="720"/>
        <w:jc w:val="both"/>
      </w:pPr>
    </w:p>
    <w:p w14:paraId="00000013" w14:textId="77777777" w:rsidR="00EE70CA" w:rsidRDefault="00EE70CA">
      <w:pPr>
        <w:spacing w:line="360" w:lineRule="auto"/>
        <w:rPr>
          <w:b/>
        </w:rPr>
      </w:pPr>
    </w:p>
    <w:p w14:paraId="00000014" w14:textId="77777777" w:rsidR="00EE70CA" w:rsidRDefault="00EE70CA">
      <w:pPr>
        <w:spacing w:line="360" w:lineRule="auto"/>
        <w:rPr>
          <w:b/>
        </w:rPr>
      </w:pPr>
    </w:p>
    <w:p w14:paraId="00000015" w14:textId="77777777" w:rsidR="00EE70CA" w:rsidRDefault="00EE70CA">
      <w:pPr>
        <w:spacing w:line="360" w:lineRule="auto"/>
        <w:rPr>
          <w:b/>
        </w:rPr>
      </w:pPr>
    </w:p>
    <w:p w14:paraId="00000016" w14:textId="77777777" w:rsidR="00EE70CA" w:rsidRDefault="00EE70CA">
      <w:pPr>
        <w:spacing w:line="360" w:lineRule="auto"/>
        <w:rPr>
          <w:b/>
        </w:rPr>
      </w:pPr>
    </w:p>
    <w:p w14:paraId="00000017" w14:textId="7807EDF9" w:rsidR="00EE70CA" w:rsidRDefault="00986D01">
      <w:pPr>
        <w:spacing w:line="360" w:lineRule="auto"/>
        <w:rPr>
          <w:b/>
        </w:rPr>
      </w:pPr>
      <w:r>
        <w:rPr>
          <w:b/>
        </w:rPr>
        <w:lastRenderedPageBreak/>
        <w:t>Prompt 8: Beyond what has already been shared in your application, what do you believe makes you a strong candidate for admissions to the University of California?</w:t>
      </w:r>
      <w:ins w:id="291" w:author="Microsoft Office User" w:date="2022-11-29T21:23:00Z">
        <w:r w:rsidR="001B00A9">
          <w:rPr>
            <w:b/>
          </w:rPr>
          <w:t xml:space="preserve"> 344 words</w:t>
        </w:r>
      </w:ins>
    </w:p>
    <w:p w14:paraId="00000018" w14:textId="77777777" w:rsidR="00EE70CA" w:rsidRDefault="00EE70CA">
      <w:pPr>
        <w:spacing w:line="360" w:lineRule="auto"/>
        <w:rPr>
          <w:b/>
        </w:rPr>
      </w:pPr>
    </w:p>
    <w:p w14:paraId="00000019" w14:textId="5D683211" w:rsidR="00EE70CA" w:rsidRPr="008635E6" w:rsidRDefault="008635E6">
      <w:pPr>
        <w:spacing w:line="240" w:lineRule="auto"/>
        <w:rPr>
          <w:rFonts w:asciiTheme="majorHAnsi" w:eastAsia="Times New Roman" w:hAnsiTheme="majorHAnsi" w:cs="Times New Roman"/>
          <w:sz w:val="24"/>
          <w:szCs w:val="24"/>
          <w:lang w:val="en-US"/>
          <w:rPrChange w:id="292" w:author="Microsoft Office User" w:date="2022-11-29T21:07:00Z">
            <w:rPr/>
          </w:rPrChange>
        </w:rPr>
        <w:pPrChange w:id="293" w:author="Microsoft Office User" w:date="2022-11-29T21:07:00Z">
          <w:pPr>
            <w:spacing w:line="360" w:lineRule="auto"/>
            <w:jc w:val="both"/>
          </w:pPr>
        </w:pPrChange>
      </w:pPr>
      <w:ins w:id="294" w:author="Microsoft Office User" w:date="2022-11-29T21:07:00Z">
        <w:r>
          <w:rPr>
            <w:rFonts w:asciiTheme="majorHAnsi" w:eastAsia="Times New Roman" w:hAnsiTheme="majorHAnsi"/>
            <w:color w:val="202124"/>
            <w:sz w:val="24"/>
            <w:szCs w:val="24"/>
            <w:shd w:val="clear" w:color="auto" w:fill="FFFFFF"/>
            <w:lang w:val="en-US"/>
          </w:rPr>
          <w:t xml:space="preserve">To </w:t>
        </w:r>
        <w:r w:rsidRPr="003E5B94">
          <w:rPr>
            <w:rFonts w:asciiTheme="majorHAnsi" w:hAnsiTheme="majorHAnsi"/>
            <w:sz w:val="24"/>
            <w:szCs w:val="24"/>
          </w:rPr>
          <w:t>influence and mobilize people</w:t>
        </w:r>
        <w:r>
          <w:rPr>
            <w:rFonts w:asciiTheme="majorHAnsi" w:hAnsiTheme="majorHAnsi"/>
            <w:sz w:val="24"/>
            <w:szCs w:val="24"/>
          </w:rPr>
          <w:t xml:space="preserve">, one </w:t>
        </w:r>
        <w:r>
          <w:rPr>
            <w:rFonts w:asciiTheme="majorHAnsi" w:eastAsia="Times New Roman" w:hAnsiTheme="majorHAnsi" w:cs="Times New Roman"/>
            <w:sz w:val="24"/>
            <w:szCs w:val="24"/>
            <w:lang w:val="en-US"/>
          </w:rPr>
          <w:t xml:space="preserve">needs </w:t>
        </w:r>
      </w:ins>
      <w:del w:id="295" w:author="Microsoft Office User" w:date="2022-11-29T21:07:00Z">
        <w:r w:rsidR="00986D01" w:rsidRPr="008635E6" w:rsidDel="008635E6">
          <w:rPr>
            <w:rFonts w:asciiTheme="majorHAnsi" w:hAnsiTheme="majorHAnsi"/>
            <w:sz w:val="24"/>
            <w:szCs w:val="24"/>
            <w:rPrChange w:id="296" w:author="Microsoft Office User" w:date="2022-11-29T21:07:00Z">
              <w:rPr/>
            </w:rPrChange>
          </w:rPr>
          <w:delText xml:space="preserve">I’ve acquired </w:delText>
        </w:r>
      </w:del>
      <w:r w:rsidR="00986D01" w:rsidRPr="008635E6">
        <w:rPr>
          <w:rFonts w:asciiTheme="majorHAnsi" w:hAnsiTheme="majorHAnsi"/>
          <w:sz w:val="24"/>
          <w:szCs w:val="24"/>
          <w:rPrChange w:id="297" w:author="Microsoft Office User" w:date="2022-11-29T21:07:00Z">
            <w:rPr/>
          </w:rPrChange>
        </w:rPr>
        <w:t>strong interpersonal and communication skills</w:t>
      </w:r>
      <w:del w:id="298" w:author="Microsoft Office User" w:date="2022-11-29T21:08:00Z">
        <w:r w:rsidR="00986D01" w:rsidRPr="008635E6" w:rsidDel="008635E6">
          <w:rPr>
            <w:rFonts w:asciiTheme="majorHAnsi" w:hAnsiTheme="majorHAnsi"/>
            <w:sz w:val="24"/>
            <w:szCs w:val="24"/>
            <w:rPrChange w:id="299" w:author="Microsoft Office User" w:date="2022-11-29T21:07:00Z">
              <w:rPr/>
            </w:rPrChange>
          </w:rPr>
          <w:delText xml:space="preserve"> that can</w:delText>
        </w:r>
      </w:del>
      <w:del w:id="300" w:author="Microsoft Office User" w:date="2022-11-29T21:07:00Z">
        <w:r w:rsidR="00986D01" w:rsidRPr="008635E6" w:rsidDel="008635E6">
          <w:rPr>
            <w:rFonts w:asciiTheme="majorHAnsi" w:hAnsiTheme="majorHAnsi"/>
            <w:sz w:val="24"/>
            <w:szCs w:val="24"/>
            <w:rPrChange w:id="301" w:author="Microsoft Office User" w:date="2022-11-29T21:07:00Z">
              <w:rPr/>
            </w:rPrChange>
          </w:rPr>
          <w:delText xml:space="preserve"> influence and mobilize people</w:delText>
        </w:r>
      </w:del>
      <w:r w:rsidR="00986D01" w:rsidRPr="008635E6">
        <w:rPr>
          <w:rFonts w:asciiTheme="majorHAnsi" w:hAnsiTheme="majorHAnsi"/>
          <w:sz w:val="24"/>
          <w:szCs w:val="24"/>
          <w:rPrChange w:id="302" w:author="Microsoft Office User" w:date="2022-11-29T21:07:00Z">
            <w:rPr/>
          </w:rPrChange>
        </w:rPr>
        <w:t xml:space="preserve">. I strongly believe that speaking isn’t </w:t>
      </w:r>
      <w:del w:id="303" w:author="Microsoft Office User" w:date="2022-11-29T21:22:00Z">
        <w:r w:rsidR="00986D01" w:rsidRPr="008635E6" w:rsidDel="004B16FF">
          <w:rPr>
            <w:rFonts w:asciiTheme="majorHAnsi" w:hAnsiTheme="majorHAnsi"/>
            <w:sz w:val="24"/>
            <w:szCs w:val="24"/>
            <w:rPrChange w:id="304" w:author="Microsoft Office User" w:date="2022-11-29T21:07:00Z">
              <w:rPr/>
            </w:rPrChange>
          </w:rPr>
          <w:delText xml:space="preserve">only </w:delText>
        </w:r>
      </w:del>
      <w:ins w:id="305" w:author="Microsoft Office User" w:date="2022-11-29T21:22:00Z">
        <w:r w:rsidR="004B16FF">
          <w:rPr>
            <w:rFonts w:asciiTheme="majorHAnsi" w:hAnsiTheme="majorHAnsi"/>
            <w:sz w:val="24"/>
            <w:szCs w:val="24"/>
          </w:rPr>
          <w:t>just</w:t>
        </w:r>
        <w:r w:rsidR="004B16FF" w:rsidRPr="008635E6">
          <w:rPr>
            <w:rFonts w:asciiTheme="majorHAnsi" w:hAnsiTheme="majorHAnsi"/>
            <w:sz w:val="24"/>
            <w:szCs w:val="24"/>
            <w:rPrChange w:id="306" w:author="Microsoft Office User" w:date="2022-11-29T21:07:00Z">
              <w:rPr/>
            </w:rPrChange>
          </w:rPr>
          <w:t xml:space="preserve"> </w:t>
        </w:r>
      </w:ins>
      <w:r w:rsidR="00986D01" w:rsidRPr="008635E6">
        <w:rPr>
          <w:rFonts w:asciiTheme="majorHAnsi" w:hAnsiTheme="majorHAnsi"/>
          <w:sz w:val="24"/>
          <w:szCs w:val="24"/>
          <w:rPrChange w:id="307" w:author="Microsoft Office User" w:date="2022-11-29T21:07:00Z">
            <w:rPr/>
          </w:rPrChange>
        </w:rPr>
        <w:t>about having charisma</w:t>
      </w:r>
      <w:ins w:id="308" w:author="Microsoft Office User" w:date="2022-11-29T21:08:00Z">
        <w:r>
          <w:rPr>
            <w:rFonts w:asciiTheme="majorHAnsi" w:hAnsiTheme="majorHAnsi"/>
            <w:sz w:val="24"/>
            <w:szCs w:val="24"/>
          </w:rPr>
          <w:t xml:space="preserve"> </w:t>
        </w:r>
      </w:ins>
      <w:del w:id="309" w:author="Microsoft Office User" w:date="2022-11-29T21:08:00Z">
        <w:r w:rsidR="00986D01" w:rsidRPr="008635E6" w:rsidDel="008635E6">
          <w:rPr>
            <w:rFonts w:asciiTheme="majorHAnsi" w:hAnsiTheme="majorHAnsi"/>
            <w:sz w:val="24"/>
            <w:szCs w:val="24"/>
            <w:rPrChange w:id="310" w:author="Microsoft Office User" w:date="2022-11-29T21:07:00Z">
              <w:rPr/>
            </w:rPrChange>
          </w:rPr>
          <w:delText>, and</w:delText>
        </w:r>
      </w:del>
      <w:ins w:id="311" w:author="Microsoft Office User" w:date="2022-11-29T21:08:00Z">
        <w:r>
          <w:rPr>
            <w:rFonts w:asciiTheme="majorHAnsi" w:hAnsiTheme="majorHAnsi"/>
            <w:sz w:val="24"/>
            <w:szCs w:val="24"/>
          </w:rPr>
          <w:t>or</w:t>
        </w:r>
      </w:ins>
      <w:r w:rsidR="00986D01" w:rsidRPr="008635E6">
        <w:rPr>
          <w:rFonts w:asciiTheme="majorHAnsi" w:hAnsiTheme="majorHAnsi"/>
          <w:sz w:val="24"/>
          <w:szCs w:val="24"/>
          <w:rPrChange w:id="312" w:author="Microsoft Office User" w:date="2022-11-29T21:07:00Z">
            <w:rPr/>
          </w:rPrChange>
        </w:rPr>
        <w:t xml:space="preserve"> confidence</w:t>
      </w:r>
      <w:ins w:id="313" w:author="Microsoft Office User" w:date="2022-11-29T21:08:00Z">
        <w:r>
          <w:rPr>
            <w:rFonts w:asciiTheme="majorHAnsi" w:hAnsiTheme="majorHAnsi"/>
            <w:sz w:val="24"/>
            <w:szCs w:val="24"/>
          </w:rPr>
          <w:t>:</w:t>
        </w:r>
      </w:ins>
      <w:del w:id="314" w:author="Microsoft Office User" w:date="2022-11-29T21:08:00Z">
        <w:r w:rsidR="00986D01" w:rsidRPr="008635E6" w:rsidDel="008635E6">
          <w:rPr>
            <w:rFonts w:asciiTheme="majorHAnsi" w:hAnsiTheme="majorHAnsi"/>
            <w:sz w:val="24"/>
            <w:szCs w:val="24"/>
            <w:rPrChange w:id="315" w:author="Microsoft Office User" w:date="2022-11-29T21:07:00Z">
              <w:rPr/>
            </w:rPrChange>
          </w:rPr>
          <w:delText>.</w:delText>
        </w:r>
      </w:del>
      <w:r w:rsidR="00986D01" w:rsidRPr="008635E6">
        <w:rPr>
          <w:rFonts w:asciiTheme="majorHAnsi" w:hAnsiTheme="majorHAnsi"/>
          <w:sz w:val="24"/>
          <w:szCs w:val="24"/>
          <w:rPrChange w:id="316" w:author="Microsoft Office User" w:date="2022-11-29T21:07:00Z">
            <w:rPr/>
          </w:rPrChange>
        </w:rPr>
        <w:t xml:space="preserve"> </w:t>
      </w:r>
      <w:ins w:id="317" w:author="Microsoft Office User" w:date="2022-11-29T21:08:00Z">
        <w:r w:rsidR="00C9431C">
          <w:rPr>
            <w:rFonts w:asciiTheme="majorHAnsi" w:hAnsiTheme="majorHAnsi"/>
            <w:sz w:val="24"/>
            <w:szCs w:val="24"/>
          </w:rPr>
          <w:t>it</w:t>
        </w:r>
      </w:ins>
      <w:del w:id="318" w:author="Microsoft Office User" w:date="2022-11-29T21:08:00Z">
        <w:r w:rsidR="00986D01" w:rsidRPr="008635E6" w:rsidDel="00C9431C">
          <w:rPr>
            <w:rFonts w:asciiTheme="majorHAnsi" w:hAnsiTheme="majorHAnsi"/>
            <w:sz w:val="24"/>
            <w:szCs w:val="24"/>
            <w:rPrChange w:id="319" w:author="Microsoft Office User" w:date="2022-11-29T21:07:00Z">
              <w:rPr/>
            </w:rPrChange>
          </w:rPr>
          <w:delText>I</w:delText>
        </w:r>
      </w:del>
      <w:ins w:id="320" w:author="Microsoft Office User" w:date="2022-11-29T21:08:00Z">
        <w:r w:rsidR="00C9431C">
          <w:rPr>
            <w:rFonts w:asciiTheme="majorHAnsi" w:hAnsiTheme="majorHAnsi"/>
            <w:sz w:val="24"/>
            <w:szCs w:val="24"/>
          </w:rPr>
          <w:t xml:space="preserve"> </w:t>
        </w:r>
      </w:ins>
      <w:del w:id="321" w:author="Microsoft Office User" w:date="2022-11-29T21:08:00Z">
        <w:r w:rsidR="00986D01" w:rsidRPr="008635E6" w:rsidDel="00C9431C">
          <w:rPr>
            <w:rFonts w:asciiTheme="majorHAnsi" w:hAnsiTheme="majorHAnsi"/>
            <w:sz w:val="24"/>
            <w:szCs w:val="24"/>
            <w:rPrChange w:id="322" w:author="Microsoft Office User" w:date="2022-11-29T21:07:00Z">
              <w:rPr/>
            </w:rPrChange>
          </w:rPr>
          <w:delText>t’s</w:delText>
        </w:r>
      </w:del>
      <w:ins w:id="323" w:author="Microsoft Office User" w:date="2022-11-29T21:08:00Z">
        <w:r w:rsidR="00C9431C">
          <w:rPr>
            <w:rFonts w:asciiTheme="majorHAnsi" w:hAnsiTheme="majorHAnsi"/>
            <w:sz w:val="24"/>
            <w:szCs w:val="24"/>
          </w:rPr>
          <w:t xml:space="preserve">needs a clear </w:t>
        </w:r>
      </w:ins>
      <w:del w:id="324" w:author="Microsoft Office User" w:date="2022-11-29T21:08:00Z">
        <w:r w:rsidR="00986D01" w:rsidRPr="008635E6" w:rsidDel="00C9431C">
          <w:rPr>
            <w:rFonts w:asciiTheme="majorHAnsi" w:hAnsiTheme="majorHAnsi"/>
            <w:sz w:val="24"/>
            <w:szCs w:val="24"/>
            <w:rPrChange w:id="325" w:author="Microsoft Office User" w:date="2022-11-29T21:07:00Z">
              <w:rPr/>
            </w:rPrChange>
          </w:rPr>
          <w:delText xml:space="preserve"> speaking with </w:delText>
        </w:r>
      </w:del>
      <w:r w:rsidR="00986D01" w:rsidRPr="008635E6">
        <w:rPr>
          <w:rFonts w:asciiTheme="majorHAnsi" w:hAnsiTheme="majorHAnsi"/>
          <w:sz w:val="24"/>
          <w:szCs w:val="24"/>
          <w:rPrChange w:id="326" w:author="Microsoft Office User" w:date="2022-11-29T21:07:00Z">
            <w:rPr/>
          </w:rPrChange>
        </w:rPr>
        <w:t>purpose. In order to achieve this</w:t>
      </w:r>
      <w:ins w:id="327" w:author="Microsoft Office User" w:date="2022-11-29T21:09:00Z">
        <w:r w:rsidR="00C9431C">
          <w:rPr>
            <w:rFonts w:asciiTheme="majorHAnsi" w:hAnsiTheme="majorHAnsi"/>
            <w:sz w:val="24"/>
            <w:szCs w:val="24"/>
          </w:rPr>
          <w:t xml:space="preserve"> desired effect</w:t>
        </w:r>
      </w:ins>
      <w:r w:rsidR="00986D01" w:rsidRPr="008635E6">
        <w:rPr>
          <w:rFonts w:asciiTheme="majorHAnsi" w:hAnsiTheme="majorHAnsi"/>
          <w:sz w:val="24"/>
          <w:szCs w:val="24"/>
          <w:rPrChange w:id="328" w:author="Microsoft Office User" w:date="2022-11-29T21:07:00Z">
            <w:rPr/>
          </w:rPrChange>
        </w:rPr>
        <w:t>, I</w:t>
      </w:r>
      <w:ins w:id="329" w:author="Microsoft Office User" w:date="2022-11-29T21:09:00Z">
        <w:r w:rsidR="00C9431C">
          <w:rPr>
            <w:rFonts w:asciiTheme="majorHAnsi" w:hAnsiTheme="majorHAnsi"/>
            <w:sz w:val="24"/>
            <w:szCs w:val="24"/>
          </w:rPr>
          <w:t>’ve</w:t>
        </w:r>
      </w:ins>
      <w:r w:rsidR="00986D01" w:rsidRPr="008635E6">
        <w:rPr>
          <w:rFonts w:asciiTheme="majorHAnsi" w:hAnsiTheme="majorHAnsi"/>
          <w:sz w:val="24"/>
          <w:szCs w:val="24"/>
          <w:rPrChange w:id="330" w:author="Microsoft Office User" w:date="2022-11-29T21:07:00Z">
            <w:rPr/>
          </w:rPrChange>
        </w:rPr>
        <w:t xml:space="preserve"> </w:t>
      </w:r>
      <w:ins w:id="331" w:author="Microsoft Office User" w:date="2022-11-29T21:09:00Z">
        <w:r w:rsidR="00C9431C">
          <w:rPr>
            <w:rFonts w:asciiTheme="majorHAnsi" w:hAnsiTheme="majorHAnsi"/>
            <w:sz w:val="24"/>
            <w:szCs w:val="24"/>
          </w:rPr>
          <w:t xml:space="preserve">learned to </w:t>
        </w:r>
      </w:ins>
      <w:r w:rsidR="00986D01" w:rsidRPr="008635E6">
        <w:rPr>
          <w:rFonts w:asciiTheme="majorHAnsi" w:hAnsiTheme="majorHAnsi"/>
          <w:sz w:val="24"/>
          <w:szCs w:val="24"/>
          <w:rPrChange w:id="332" w:author="Microsoft Office User" w:date="2022-11-29T21:07:00Z">
            <w:rPr/>
          </w:rPrChange>
        </w:rPr>
        <w:t xml:space="preserve">empathize with the audience and understand their needs. </w:t>
      </w:r>
    </w:p>
    <w:p w14:paraId="0000001A" w14:textId="77777777" w:rsidR="00EE70CA" w:rsidRPr="008635E6" w:rsidRDefault="00EE70CA">
      <w:pPr>
        <w:spacing w:line="360" w:lineRule="auto"/>
        <w:ind w:firstLine="720"/>
        <w:jc w:val="both"/>
        <w:rPr>
          <w:rFonts w:asciiTheme="majorHAnsi" w:hAnsiTheme="majorHAnsi"/>
          <w:sz w:val="24"/>
          <w:szCs w:val="24"/>
          <w:rPrChange w:id="333" w:author="Microsoft Office User" w:date="2022-11-29T21:07:00Z">
            <w:rPr/>
          </w:rPrChange>
        </w:rPr>
      </w:pPr>
    </w:p>
    <w:p w14:paraId="0000001B" w14:textId="367A2821" w:rsidR="00EE70CA" w:rsidRPr="008635E6" w:rsidRDefault="00986D01" w:rsidP="008E098F">
      <w:pPr>
        <w:spacing w:line="360" w:lineRule="auto"/>
        <w:jc w:val="both"/>
        <w:rPr>
          <w:rFonts w:asciiTheme="majorHAnsi" w:hAnsiTheme="majorHAnsi"/>
          <w:sz w:val="24"/>
          <w:szCs w:val="24"/>
          <w:rPrChange w:id="334" w:author="Microsoft Office User" w:date="2022-11-29T21:07:00Z">
            <w:rPr/>
          </w:rPrChange>
        </w:rPr>
      </w:pPr>
      <w:del w:id="335" w:author="Microsoft Office User" w:date="2022-11-29T21:09:00Z">
        <w:r w:rsidRPr="008635E6" w:rsidDel="00F25D9F">
          <w:rPr>
            <w:rFonts w:asciiTheme="majorHAnsi" w:hAnsiTheme="majorHAnsi"/>
            <w:sz w:val="24"/>
            <w:szCs w:val="24"/>
            <w:rPrChange w:id="336" w:author="Microsoft Office User" w:date="2022-11-29T21:07:00Z">
              <w:rPr/>
            </w:rPrChange>
          </w:rPr>
          <w:delText xml:space="preserve">This </w:delText>
        </w:r>
      </w:del>
      <w:ins w:id="337" w:author="Microsoft Office User" w:date="2022-11-29T21:09:00Z">
        <w:r w:rsidR="00F25D9F">
          <w:rPr>
            <w:rFonts w:asciiTheme="majorHAnsi" w:hAnsiTheme="majorHAnsi"/>
            <w:sz w:val="24"/>
            <w:szCs w:val="24"/>
          </w:rPr>
          <w:t xml:space="preserve">I honed my </w:t>
        </w:r>
      </w:ins>
      <w:ins w:id="338" w:author="Microsoft Office User" w:date="2022-11-29T21:10:00Z">
        <w:r w:rsidR="00F25D9F">
          <w:rPr>
            <w:rFonts w:asciiTheme="majorHAnsi" w:hAnsiTheme="majorHAnsi"/>
            <w:sz w:val="24"/>
            <w:szCs w:val="24"/>
          </w:rPr>
          <w:t xml:space="preserve">communication </w:t>
        </w:r>
      </w:ins>
      <w:ins w:id="339" w:author="Microsoft Office User" w:date="2022-11-29T21:09:00Z">
        <w:r w:rsidR="00F25D9F">
          <w:rPr>
            <w:rFonts w:asciiTheme="majorHAnsi" w:hAnsiTheme="majorHAnsi"/>
            <w:sz w:val="24"/>
            <w:szCs w:val="24"/>
          </w:rPr>
          <w:t>skills</w:t>
        </w:r>
        <w:r w:rsidR="00F25D9F" w:rsidRPr="008635E6">
          <w:rPr>
            <w:rFonts w:asciiTheme="majorHAnsi" w:hAnsiTheme="majorHAnsi"/>
            <w:sz w:val="24"/>
            <w:szCs w:val="24"/>
            <w:rPrChange w:id="340" w:author="Microsoft Office User" w:date="2022-11-29T21:07:00Z">
              <w:rPr/>
            </w:rPrChange>
          </w:rPr>
          <w:t xml:space="preserve"> </w:t>
        </w:r>
      </w:ins>
      <w:del w:id="341" w:author="Microsoft Office User" w:date="2022-11-29T21:09:00Z">
        <w:r w:rsidRPr="008635E6" w:rsidDel="00F25D9F">
          <w:rPr>
            <w:rFonts w:asciiTheme="majorHAnsi" w:hAnsiTheme="majorHAnsi"/>
            <w:sz w:val="24"/>
            <w:szCs w:val="24"/>
            <w:rPrChange w:id="342" w:author="Microsoft Office User" w:date="2022-11-29T21:07:00Z">
              <w:rPr/>
            </w:rPrChange>
          </w:rPr>
          <w:delText xml:space="preserve">was demonstrated </w:delText>
        </w:r>
      </w:del>
      <w:r w:rsidRPr="008635E6">
        <w:rPr>
          <w:rFonts w:asciiTheme="majorHAnsi" w:hAnsiTheme="majorHAnsi"/>
          <w:sz w:val="24"/>
          <w:szCs w:val="24"/>
          <w:rPrChange w:id="343" w:author="Microsoft Office User" w:date="2022-11-29T21:07:00Z">
            <w:rPr/>
          </w:rPrChange>
        </w:rPr>
        <w:t xml:space="preserve">through my experience as </w:t>
      </w:r>
      <w:ins w:id="344" w:author="Microsoft Office User" w:date="2022-11-29T21:10:00Z">
        <w:r w:rsidR="00F25D9F">
          <w:rPr>
            <w:rFonts w:asciiTheme="majorHAnsi" w:hAnsiTheme="majorHAnsi"/>
            <w:sz w:val="24"/>
            <w:szCs w:val="24"/>
          </w:rPr>
          <w:t xml:space="preserve">the </w:t>
        </w:r>
      </w:ins>
      <w:r w:rsidRPr="008635E6">
        <w:rPr>
          <w:rFonts w:asciiTheme="majorHAnsi" w:hAnsiTheme="majorHAnsi"/>
          <w:sz w:val="24"/>
          <w:szCs w:val="24"/>
          <w:rPrChange w:id="345" w:author="Microsoft Office User" w:date="2022-11-29T21:07:00Z">
            <w:rPr/>
          </w:rPrChange>
        </w:rPr>
        <w:t xml:space="preserve">president of the student council. During discussions, I would </w:t>
      </w:r>
      <w:del w:id="346" w:author="Microsoft Office User" w:date="2022-11-29T21:10:00Z">
        <w:r w:rsidRPr="008635E6" w:rsidDel="00F25D9F">
          <w:rPr>
            <w:rFonts w:asciiTheme="majorHAnsi" w:hAnsiTheme="majorHAnsi"/>
            <w:sz w:val="24"/>
            <w:szCs w:val="24"/>
            <w:rPrChange w:id="347" w:author="Microsoft Office User" w:date="2022-11-29T21:07:00Z">
              <w:rPr/>
            </w:rPrChange>
          </w:rPr>
          <w:delText>fit in morale boosters to increase motivation</w:delText>
        </w:r>
      </w:del>
      <w:ins w:id="348" w:author="Microsoft Office User" w:date="2022-11-29T21:10:00Z">
        <w:r w:rsidR="00F25D9F">
          <w:rPr>
            <w:rFonts w:asciiTheme="majorHAnsi" w:hAnsiTheme="majorHAnsi"/>
            <w:sz w:val="24"/>
            <w:szCs w:val="24"/>
          </w:rPr>
          <w:t>boost the morale of my workmates by</w:t>
        </w:r>
      </w:ins>
      <w:r w:rsidRPr="008635E6">
        <w:rPr>
          <w:rFonts w:asciiTheme="majorHAnsi" w:hAnsiTheme="majorHAnsi"/>
          <w:sz w:val="24"/>
          <w:szCs w:val="24"/>
          <w:rPrChange w:id="349" w:author="Microsoft Office User" w:date="2022-11-29T21:07:00Z">
            <w:rPr/>
          </w:rPrChange>
        </w:rPr>
        <w:t xml:space="preserve"> </w:t>
      </w:r>
      <w:ins w:id="350" w:author="Microsoft Office User" w:date="2022-11-29T21:10:00Z">
        <w:r w:rsidR="00F25D9F">
          <w:rPr>
            <w:rFonts w:asciiTheme="majorHAnsi" w:hAnsiTheme="majorHAnsi"/>
            <w:sz w:val="24"/>
            <w:szCs w:val="24"/>
          </w:rPr>
          <w:t xml:space="preserve">complimenting them. </w:t>
        </w:r>
        <w:r w:rsidR="00892223">
          <w:rPr>
            <w:rFonts w:asciiTheme="majorHAnsi" w:hAnsiTheme="majorHAnsi"/>
            <w:sz w:val="24"/>
            <w:szCs w:val="24"/>
          </w:rPr>
          <w:t xml:space="preserve">To give them a </w:t>
        </w:r>
      </w:ins>
      <w:del w:id="351" w:author="Microsoft Office User" w:date="2022-11-29T21:10:00Z">
        <w:r w:rsidRPr="008635E6" w:rsidDel="00F25D9F">
          <w:rPr>
            <w:rFonts w:asciiTheme="majorHAnsi" w:hAnsiTheme="majorHAnsi"/>
            <w:sz w:val="24"/>
            <w:szCs w:val="24"/>
            <w:rPrChange w:id="352" w:author="Microsoft Office User" w:date="2022-11-29T21:07:00Z">
              <w:rPr/>
            </w:rPrChange>
          </w:rPr>
          <w:delText xml:space="preserve">and a </w:delText>
        </w:r>
      </w:del>
      <w:r w:rsidRPr="008635E6">
        <w:rPr>
          <w:rFonts w:asciiTheme="majorHAnsi" w:hAnsiTheme="majorHAnsi"/>
          <w:sz w:val="24"/>
          <w:szCs w:val="24"/>
          <w:rPrChange w:id="353" w:author="Microsoft Office User" w:date="2022-11-29T21:07:00Z">
            <w:rPr/>
          </w:rPrChange>
        </w:rPr>
        <w:t>sense of purpose</w:t>
      </w:r>
      <w:ins w:id="354" w:author="Microsoft Office User" w:date="2022-11-29T21:11:00Z">
        <w:r w:rsidR="00892223">
          <w:rPr>
            <w:rFonts w:asciiTheme="majorHAnsi" w:hAnsiTheme="majorHAnsi"/>
            <w:sz w:val="24"/>
            <w:szCs w:val="24"/>
          </w:rPr>
          <w:t xml:space="preserve">, I </w:t>
        </w:r>
      </w:ins>
      <w:del w:id="355" w:author="Microsoft Office User" w:date="2022-11-29T21:11:00Z">
        <w:r w:rsidRPr="008635E6" w:rsidDel="00892223">
          <w:rPr>
            <w:rFonts w:asciiTheme="majorHAnsi" w:hAnsiTheme="majorHAnsi"/>
            <w:sz w:val="24"/>
            <w:szCs w:val="24"/>
            <w:rPrChange w:id="356" w:author="Microsoft Office User" w:date="2022-11-29T21:07:00Z">
              <w:rPr/>
            </w:rPrChange>
          </w:rPr>
          <w:delText xml:space="preserve"> for my workmates, such as giving compliments and reminding</w:delText>
        </w:r>
      </w:del>
      <w:ins w:id="357" w:author="Microsoft Office User" w:date="2022-11-29T21:11:00Z">
        <w:r w:rsidR="00892223">
          <w:rPr>
            <w:rFonts w:asciiTheme="majorHAnsi" w:hAnsiTheme="majorHAnsi"/>
            <w:sz w:val="24"/>
            <w:szCs w:val="24"/>
          </w:rPr>
          <w:t>would remind</w:t>
        </w:r>
      </w:ins>
      <w:r w:rsidRPr="008635E6">
        <w:rPr>
          <w:rFonts w:asciiTheme="majorHAnsi" w:hAnsiTheme="majorHAnsi"/>
          <w:sz w:val="24"/>
          <w:szCs w:val="24"/>
          <w:rPrChange w:id="358" w:author="Microsoft Office User" w:date="2022-11-29T21:07:00Z">
            <w:rPr/>
          </w:rPrChange>
        </w:rPr>
        <w:t xml:space="preserve"> them that they’re part of the most prestigious student group at school</w:t>
      </w:r>
      <w:ins w:id="359" w:author="Microsoft Office User" w:date="2022-11-29T21:11:00Z">
        <w:r w:rsidR="00892223">
          <w:rPr>
            <w:rFonts w:asciiTheme="majorHAnsi" w:hAnsiTheme="majorHAnsi"/>
            <w:sz w:val="24"/>
            <w:szCs w:val="24"/>
          </w:rPr>
          <w:t xml:space="preserve">. All of us were </w:t>
        </w:r>
      </w:ins>
      <w:del w:id="360" w:author="Microsoft Office User" w:date="2022-11-29T21:11:00Z">
        <w:r w:rsidRPr="008635E6" w:rsidDel="00892223">
          <w:rPr>
            <w:rFonts w:asciiTheme="majorHAnsi" w:hAnsiTheme="majorHAnsi"/>
            <w:sz w:val="24"/>
            <w:szCs w:val="24"/>
            <w:rPrChange w:id="361" w:author="Microsoft Office User" w:date="2022-11-29T21:07:00Z">
              <w:rPr/>
            </w:rPrChange>
          </w:rPr>
          <w:delText xml:space="preserve"> and are </w:delText>
        </w:r>
      </w:del>
      <w:r w:rsidRPr="008635E6">
        <w:rPr>
          <w:rFonts w:asciiTheme="majorHAnsi" w:hAnsiTheme="majorHAnsi"/>
          <w:sz w:val="24"/>
          <w:szCs w:val="24"/>
          <w:rPrChange w:id="362" w:author="Microsoft Office User" w:date="2022-11-29T21:07:00Z">
            <w:rPr/>
          </w:rPrChange>
        </w:rPr>
        <w:t xml:space="preserve">agents of change. I seldom felt burdened </w:t>
      </w:r>
      <w:del w:id="363" w:author="Microsoft Office User" w:date="2022-11-29T21:11:00Z">
        <w:r w:rsidRPr="008635E6" w:rsidDel="00892223">
          <w:rPr>
            <w:rFonts w:asciiTheme="majorHAnsi" w:hAnsiTheme="majorHAnsi"/>
            <w:sz w:val="24"/>
            <w:szCs w:val="24"/>
            <w:rPrChange w:id="364" w:author="Microsoft Office User" w:date="2022-11-29T21:07:00Z">
              <w:rPr/>
            </w:rPrChange>
          </w:rPr>
          <w:delText>even though loaded with</w:delText>
        </w:r>
      </w:del>
      <w:ins w:id="365" w:author="Microsoft Office User" w:date="2022-11-29T21:11:00Z">
        <w:r w:rsidR="00892223">
          <w:rPr>
            <w:rFonts w:asciiTheme="majorHAnsi" w:hAnsiTheme="majorHAnsi"/>
            <w:sz w:val="24"/>
            <w:szCs w:val="24"/>
          </w:rPr>
          <w:t>despite having</w:t>
        </w:r>
      </w:ins>
      <w:r w:rsidRPr="008635E6">
        <w:rPr>
          <w:rFonts w:asciiTheme="majorHAnsi" w:hAnsiTheme="majorHAnsi"/>
          <w:sz w:val="24"/>
          <w:szCs w:val="24"/>
          <w:rPrChange w:id="366" w:author="Microsoft Office User" w:date="2022-11-29T21:07:00Z">
            <w:rPr/>
          </w:rPrChange>
        </w:rPr>
        <w:t xml:space="preserve"> multitudes of responsibilities</w:t>
      </w:r>
      <w:ins w:id="367" w:author="Microsoft Office User" w:date="2022-11-29T21:11:00Z">
        <w:r w:rsidR="00892223">
          <w:rPr>
            <w:rFonts w:asciiTheme="majorHAnsi" w:hAnsiTheme="majorHAnsi"/>
            <w:sz w:val="24"/>
            <w:szCs w:val="24"/>
          </w:rPr>
          <w:t xml:space="preserve"> </w:t>
        </w:r>
      </w:ins>
      <w:del w:id="368" w:author="Microsoft Office User" w:date="2022-11-29T21:11:00Z">
        <w:r w:rsidRPr="008635E6" w:rsidDel="00892223">
          <w:rPr>
            <w:rFonts w:asciiTheme="majorHAnsi" w:hAnsiTheme="majorHAnsi"/>
            <w:sz w:val="24"/>
            <w:szCs w:val="24"/>
            <w:rPrChange w:id="369" w:author="Microsoft Office User" w:date="2022-11-29T21:07:00Z">
              <w:rPr/>
            </w:rPrChange>
          </w:rPr>
          <w:delText xml:space="preserve">, </w:delText>
        </w:r>
      </w:del>
      <w:r w:rsidRPr="008635E6">
        <w:rPr>
          <w:rFonts w:asciiTheme="majorHAnsi" w:hAnsiTheme="majorHAnsi"/>
          <w:sz w:val="24"/>
          <w:szCs w:val="24"/>
          <w:rPrChange w:id="370" w:author="Microsoft Office User" w:date="2022-11-29T21:07:00Z">
            <w:rPr/>
          </w:rPrChange>
        </w:rPr>
        <w:t xml:space="preserve">because </w:t>
      </w:r>
      <w:del w:id="371" w:author="Microsoft Office User" w:date="2022-11-29T21:12:00Z">
        <w:r w:rsidRPr="008635E6" w:rsidDel="00BB3793">
          <w:rPr>
            <w:rFonts w:asciiTheme="majorHAnsi" w:hAnsiTheme="majorHAnsi"/>
            <w:sz w:val="24"/>
            <w:szCs w:val="24"/>
            <w:rPrChange w:id="372" w:author="Microsoft Office User" w:date="2022-11-29T21:07:00Z">
              <w:rPr/>
            </w:rPrChange>
          </w:rPr>
          <w:delText xml:space="preserve">I believe that everything we </w:delText>
        </w:r>
        <w:r w:rsidRPr="008635E6" w:rsidDel="00892223">
          <w:rPr>
            <w:rFonts w:asciiTheme="majorHAnsi" w:hAnsiTheme="majorHAnsi"/>
            <w:sz w:val="24"/>
            <w:szCs w:val="24"/>
            <w:rPrChange w:id="373" w:author="Microsoft Office User" w:date="2022-11-29T21:07:00Z">
              <w:rPr/>
            </w:rPrChange>
          </w:rPr>
          <w:delText xml:space="preserve">do </w:delText>
        </w:r>
        <w:r w:rsidRPr="008635E6" w:rsidDel="00BB3793">
          <w:rPr>
            <w:rFonts w:asciiTheme="majorHAnsi" w:hAnsiTheme="majorHAnsi"/>
            <w:sz w:val="24"/>
            <w:szCs w:val="24"/>
            <w:rPrChange w:id="374" w:author="Microsoft Office User" w:date="2022-11-29T21:07:00Z">
              <w:rPr/>
            </w:rPrChange>
          </w:rPr>
          <w:delText>help</w:delText>
        </w:r>
        <w:r w:rsidRPr="008635E6" w:rsidDel="00892223">
          <w:rPr>
            <w:rFonts w:asciiTheme="majorHAnsi" w:hAnsiTheme="majorHAnsi"/>
            <w:sz w:val="24"/>
            <w:szCs w:val="24"/>
            <w:rPrChange w:id="375" w:author="Microsoft Office User" w:date="2022-11-29T21:07:00Z">
              <w:rPr/>
            </w:rPrChange>
          </w:rPr>
          <w:delText>s</w:delText>
        </w:r>
      </w:del>
      <w:ins w:id="376" w:author="Microsoft Office User" w:date="2022-11-29T21:12:00Z">
        <w:r w:rsidR="00BB3793">
          <w:rPr>
            <w:rFonts w:asciiTheme="majorHAnsi" w:hAnsiTheme="majorHAnsi"/>
            <w:sz w:val="24"/>
            <w:szCs w:val="24"/>
          </w:rPr>
          <w:t xml:space="preserve">our mission was to </w:t>
        </w:r>
      </w:ins>
      <w:del w:id="377" w:author="Microsoft Office User" w:date="2022-11-29T21:22:00Z">
        <w:r w:rsidRPr="008635E6" w:rsidDel="003B6E8F">
          <w:rPr>
            <w:rFonts w:asciiTheme="majorHAnsi" w:hAnsiTheme="majorHAnsi"/>
            <w:sz w:val="24"/>
            <w:szCs w:val="24"/>
            <w:rPrChange w:id="378" w:author="Microsoft Office User" w:date="2022-11-29T21:07:00Z">
              <w:rPr/>
            </w:rPrChange>
          </w:rPr>
          <w:delText xml:space="preserve"> </w:delText>
        </w:r>
      </w:del>
      <w:r w:rsidRPr="008635E6">
        <w:rPr>
          <w:rFonts w:asciiTheme="majorHAnsi" w:hAnsiTheme="majorHAnsi"/>
          <w:sz w:val="24"/>
          <w:szCs w:val="24"/>
          <w:rPrChange w:id="379" w:author="Microsoft Office User" w:date="2022-11-29T21:07:00Z">
            <w:rPr/>
          </w:rPrChange>
        </w:rPr>
        <w:t>bring a positive impact to the target audience we serve</w:t>
      </w:r>
      <w:ins w:id="380" w:author="Microsoft Office User" w:date="2022-11-29T21:12:00Z">
        <w:r w:rsidR="00BB3793">
          <w:rPr>
            <w:rFonts w:asciiTheme="majorHAnsi" w:hAnsiTheme="majorHAnsi"/>
            <w:sz w:val="24"/>
            <w:szCs w:val="24"/>
          </w:rPr>
          <w:t>d</w:t>
        </w:r>
      </w:ins>
      <w:r w:rsidRPr="008635E6">
        <w:rPr>
          <w:rFonts w:asciiTheme="majorHAnsi" w:hAnsiTheme="majorHAnsi"/>
          <w:sz w:val="24"/>
          <w:szCs w:val="24"/>
          <w:rPrChange w:id="381" w:author="Microsoft Office User" w:date="2022-11-29T21:07:00Z">
            <w:rPr/>
          </w:rPrChange>
        </w:rPr>
        <w:t>. I instill</w:t>
      </w:r>
      <w:ins w:id="382" w:author="Microsoft Office User" w:date="2022-11-29T21:12:00Z">
        <w:r w:rsidR="00BB3793">
          <w:rPr>
            <w:rFonts w:asciiTheme="majorHAnsi" w:hAnsiTheme="majorHAnsi"/>
            <w:sz w:val="24"/>
            <w:szCs w:val="24"/>
          </w:rPr>
          <w:t>ed</w:t>
        </w:r>
      </w:ins>
      <w:r w:rsidRPr="008635E6">
        <w:rPr>
          <w:rFonts w:asciiTheme="majorHAnsi" w:hAnsiTheme="majorHAnsi"/>
          <w:sz w:val="24"/>
          <w:szCs w:val="24"/>
          <w:rPrChange w:id="383" w:author="Microsoft Office User" w:date="2022-11-29T21:07:00Z">
            <w:rPr/>
          </w:rPrChange>
        </w:rPr>
        <w:t xml:space="preserve"> this </w:t>
      </w:r>
      <w:del w:id="384" w:author="Microsoft Office User" w:date="2022-11-29T21:12:00Z">
        <w:r w:rsidRPr="008635E6" w:rsidDel="00BB3793">
          <w:rPr>
            <w:rFonts w:asciiTheme="majorHAnsi" w:hAnsiTheme="majorHAnsi"/>
            <w:sz w:val="24"/>
            <w:szCs w:val="24"/>
            <w:rPrChange w:id="385" w:author="Microsoft Office User" w:date="2022-11-29T21:07:00Z">
              <w:rPr/>
            </w:rPrChange>
          </w:rPr>
          <w:delText>personal motivation</w:delText>
        </w:r>
      </w:del>
      <w:ins w:id="386" w:author="Microsoft Office User" w:date="2022-11-29T21:12:00Z">
        <w:r w:rsidR="00BB3793">
          <w:rPr>
            <w:rFonts w:asciiTheme="majorHAnsi" w:hAnsiTheme="majorHAnsi"/>
            <w:sz w:val="24"/>
            <w:szCs w:val="24"/>
          </w:rPr>
          <w:t>positive</w:t>
        </w:r>
      </w:ins>
      <w:r w:rsidRPr="008635E6">
        <w:rPr>
          <w:rFonts w:asciiTheme="majorHAnsi" w:hAnsiTheme="majorHAnsi"/>
          <w:sz w:val="24"/>
          <w:szCs w:val="24"/>
          <w:rPrChange w:id="387" w:author="Microsoft Office User" w:date="2022-11-29T21:07:00Z">
            <w:rPr/>
          </w:rPrChange>
        </w:rPr>
        <w:t xml:space="preserve"> mindset </w:t>
      </w:r>
      <w:del w:id="388" w:author="Microsoft Office User" w:date="2022-11-29T21:13:00Z">
        <w:r w:rsidRPr="008635E6" w:rsidDel="00BB3793">
          <w:rPr>
            <w:rFonts w:asciiTheme="majorHAnsi" w:hAnsiTheme="majorHAnsi"/>
            <w:sz w:val="24"/>
            <w:szCs w:val="24"/>
            <w:rPrChange w:id="389" w:author="Microsoft Office User" w:date="2022-11-29T21:07:00Z">
              <w:rPr/>
            </w:rPrChange>
          </w:rPr>
          <w:delText xml:space="preserve">of mine </w:delText>
        </w:r>
      </w:del>
      <w:r w:rsidRPr="008635E6">
        <w:rPr>
          <w:rFonts w:asciiTheme="majorHAnsi" w:hAnsiTheme="majorHAnsi"/>
          <w:sz w:val="24"/>
          <w:szCs w:val="24"/>
          <w:rPrChange w:id="390" w:author="Microsoft Office User" w:date="2022-11-29T21:07:00Z">
            <w:rPr/>
          </w:rPrChange>
        </w:rPr>
        <w:t>in the rest of the team</w:t>
      </w:r>
      <w:del w:id="391" w:author="Microsoft Office User" w:date="2022-11-29T21:13:00Z">
        <w:r w:rsidRPr="008635E6" w:rsidDel="00562F7E">
          <w:rPr>
            <w:rFonts w:asciiTheme="majorHAnsi" w:hAnsiTheme="majorHAnsi"/>
            <w:sz w:val="24"/>
            <w:szCs w:val="24"/>
            <w:rPrChange w:id="392" w:author="Microsoft Office User" w:date="2022-11-29T21:07:00Z">
              <w:rPr/>
            </w:rPrChange>
          </w:rPr>
          <w:delText>:</w:delText>
        </w:r>
      </w:del>
      <w:r w:rsidRPr="008635E6">
        <w:rPr>
          <w:rFonts w:asciiTheme="majorHAnsi" w:hAnsiTheme="majorHAnsi"/>
          <w:sz w:val="24"/>
          <w:szCs w:val="24"/>
          <w:rPrChange w:id="393" w:author="Microsoft Office User" w:date="2022-11-29T21:07:00Z">
            <w:rPr/>
          </w:rPrChange>
        </w:rPr>
        <w:t xml:space="preserve"> since </w:t>
      </w:r>
      <w:del w:id="394" w:author="Microsoft Office User" w:date="2022-11-29T21:13:00Z">
        <w:r w:rsidRPr="008635E6" w:rsidDel="00562F7E">
          <w:rPr>
            <w:rFonts w:asciiTheme="majorHAnsi" w:hAnsiTheme="majorHAnsi"/>
            <w:sz w:val="24"/>
            <w:szCs w:val="24"/>
            <w:rPrChange w:id="395" w:author="Microsoft Office User" w:date="2022-11-29T21:07:00Z">
              <w:rPr/>
            </w:rPrChange>
          </w:rPr>
          <w:delText>everyone is doing voluntary work</w:delText>
        </w:r>
      </w:del>
      <w:ins w:id="396" w:author="Microsoft Office User" w:date="2022-11-29T21:13:00Z">
        <w:r w:rsidR="00562F7E">
          <w:rPr>
            <w:rFonts w:asciiTheme="majorHAnsi" w:hAnsiTheme="majorHAnsi"/>
            <w:sz w:val="24"/>
            <w:szCs w:val="24"/>
          </w:rPr>
          <w:t>all of us joined the council voluntarily.</w:t>
        </w:r>
      </w:ins>
      <w:r w:rsidRPr="008635E6">
        <w:rPr>
          <w:rFonts w:asciiTheme="majorHAnsi" w:hAnsiTheme="majorHAnsi"/>
          <w:sz w:val="24"/>
          <w:szCs w:val="24"/>
          <w:rPrChange w:id="397" w:author="Microsoft Office User" w:date="2022-11-29T21:07:00Z">
            <w:rPr/>
          </w:rPrChange>
        </w:rPr>
        <w:t xml:space="preserve"> </w:t>
      </w:r>
      <w:del w:id="398" w:author="Microsoft Office User" w:date="2022-11-29T21:13:00Z">
        <w:r w:rsidRPr="008635E6" w:rsidDel="00562F7E">
          <w:rPr>
            <w:rFonts w:asciiTheme="majorHAnsi" w:hAnsiTheme="majorHAnsi"/>
            <w:sz w:val="24"/>
            <w:szCs w:val="24"/>
            <w:rPrChange w:id="399" w:author="Microsoft Office User" w:date="2022-11-29T21:07:00Z">
              <w:rPr/>
            </w:rPrChange>
          </w:rPr>
          <w:delText>and there isn’t</w:delText>
        </w:r>
      </w:del>
      <w:ins w:id="400" w:author="Microsoft Office User" w:date="2022-11-29T21:13:00Z">
        <w:r w:rsidR="00562F7E">
          <w:rPr>
            <w:rFonts w:asciiTheme="majorHAnsi" w:hAnsiTheme="majorHAnsi"/>
            <w:sz w:val="24"/>
            <w:szCs w:val="24"/>
          </w:rPr>
          <w:t>Without</w:t>
        </w:r>
      </w:ins>
      <w:r w:rsidRPr="008635E6">
        <w:rPr>
          <w:rFonts w:asciiTheme="majorHAnsi" w:hAnsiTheme="majorHAnsi"/>
          <w:sz w:val="24"/>
          <w:szCs w:val="24"/>
          <w:rPrChange w:id="401" w:author="Microsoft Office User" w:date="2022-11-29T21:07:00Z">
            <w:rPr/>
          </w:rPrChange>
        </w:rPr>
        <w:t xml:space="preserve"> any form of compensation, </w:t>
      </w:r>
      <w:del w:id="402" w:author="Microsoft Office User" w:date="2022-11-29T21:13:00Z">
        <w:r w:rsidRPr="008635E6" w:rsidDel="00562F7E">
          <w:rPr>
            <w:rFonts w:asciiTheme="majorHAnsi" w:hAnsiTheme="majorHAnsi"/>
            <w:sz w:val="24"/>
            <w:szCs w:val="24"/>
            <w:rPrChange w:id="403" w:author="Microsoft Office User" w:date="2022-11-29T21:07:00Z">
              <w:rPr/>
            </w:rPrChange>
          </w:rPr>
          <w:delText xml:space="preserve">the </w:delText>
        </w:r>
      </w:del>
      <w:ins w:id="404" w:author="Microsoft Office User" w:date="2022-11-29T21:13:00Z">
        <w:r w:rsidR="00562F7E">
          <w:rPr>
            <w:rFonts w:asciiTheme="majorHAnsi" w:hAnsiTheme="majorHAnsi"/>
            <w:sz w:val="24"/>
            <w:szCs w:val="24"/>
          </w:rPr>
          <w:t>our</w:t>
        </w:r>
        <w:r w:rsidR="00562F7E" w:rsidRPr="008635E6">
          <w:rPr>
            <w:rFonts w:asciiTheme="majorHAnsi" w:hAnsiTheme="majorHAnsi"/>
            <w:sz w:val="24"/>
            <w:szCs w:val="24"/>
            <w:rPrChange w:id="405" w:author="Microsoft Office User" w:date="2022-11-29T21:07:00Z">
              <w:rPr/>
            </w:rPrChange>
          </w:rPr>
          <w:t xml:space="preserve"> </w:t>
        </w:r>
      </w:ins>
      <w:r w:rsidRPr="008635E6">
        <w:rPr>
          <w:rFonts w:asciiTheme="majorHAnsi" w:hAnsiTheme="majorHAnsi"/>
          <w:sz w:val="24"/>
          <w:szCs w:val="24"/>
          <w:rPrChange w:id="406" w:author="Microsoft Office User" w:date="2022-11-29T21:07:00Z">
            <w:rPr/>
          </w:rPrChange>
        </w:rPr>
        <w:t>motivation need</w:t>
      </w:r>
      <w:ins w:id="407" w:author="Microsoft Office User" w:date="2022-11-29T21:14:00Z">
        <w:r w:rsidR="00562F7E">
          <w:rPr>
            <w:rFonts w:asciiTheme="majorHAnsi" w:hAnsiTheme="majorHAnsi"/>
            <w:sz w:val="24"/>
            <w:szCs w:val="24"/>
          </w:rPr>
          <w:t>ed</w:t>
        </w:r>
      </w:ins>
      <w:del w:id="408" w:author="Microsoft Office User" w:date="2022-11-29T21:14:00Z">
        <w:r w:rsidRPr="008635E6" w:rsidDel="00562F7E">
          <w:rPr>
            <w:rFonts w:asciiTheme="majorHAnsi" w:hAnsiTheme="majorHAnsi"/>
            <w:sz w:val="24"/>
            <w:szCs w:val="24"/>
            <w:rPrChange w:id="409" w:author="Microsoft Office User" w:date="2022-11-29T21:07:00Z">
              <w:rPr/>
            </w:rPrChange>
          </w:rPr>
          <w:delText>s</w:delText>
        </w:r>
      </w:del>
      <w:r w:rsidRPr="008635E6">
        <w:rPr>
          <w:rFonts w:asciiTheme="majorHAnsi" w:hAnsiTheme="majorHAnsi"/>
          <w:sz w:val="24"/>
          <w:szCs w:val="24"/>
          <w:rPrChange w:id="410" w:author="Microsoft Office User" w:date="2022-11-29T21:07:00Z">
            <w:rPr/>
          </w:rPrChange>
        </w:rPr>
        <w:t xml:space="preserve"> to come from aligning our hearts to the </w:t>
      </w:r>
      <w:del w:id="411" w:author="Microsoft Office User" w:date="2022-11-29T21:14:00Z">
        <w:r w:rsidRPr="008635E6" w:rsidDel="00562F7E">
          <w:rPr>
            <w:rFonts w:asciiTheme="majorHAnsi" w:hAnsiTheme="majorHAnsi"/>
            <w:sz w:val="24"/>
            <w:szCs w:val="24"/>
            <w:rPrChange w:id="412" w:author="Microsoft Office User" w:date="2022-11-29T21:07:00Z">
              <w:rPr/>
            </w:rPrChange>
          </w:rPr>
          <w:delText xml:space="preserve">strong </w:delText>
        </w:r>
      </w:del>
      <w:r w:rsidRPr="008635E6">
        <w:rPr>
          <w:rFonts w:asciiTheme="majorHAnsi" w:hAnsiTheme="majorHAnsi"/>
          <w:sz w:val="24"/>
          <w:szCs w:val="24"/>
          <w:rPrChange w:id="413" w:author="Microsoft Office User" w:date="2022-11-29T21:07:00Z">
            <w:rPr/>
          </w:rPrChange>
        </w:rPr>
        <w:t xml:space="preserve">vision of the organization. These little </w:t>
      </w:r>
      <w:del w:id="414" w:author="Microsoft Office User" w:date="2022-11-29T21:14:00Z">
        <w:r w:rsidRPr="008635E6" w:rsidDel="006B33F1">
          <w:rPr>
            <w:rFonts w:asciiTheme="majorHAnsi" w:hAnsiTheme="majorHAnsi"/>
            <w:sz w:val="24"/>
            <w:szCs w:val="24"/>
            <w:rPrChange w:id="415" w:author="Microsoft Office User" w:date="2022-11-29T21:07:00Z">
              <w:rPr/>
            </w:rPrChange>
          </w:rPr>
          <w:delText xml:space="preserve">motivational </w:delText>
        </w:r>
      </w:del>
      <w:r w:rsidRPr="008635E6">
        <w:rPr>
          <w:rFonts w:asciiTheme="majorHAnsi" w:hAnsiTheme="majorHAnsi"/>
          <w:sz w:val="24"/>
          <w:szCs w:val="24"/>
          <w:rPrChange w:id="416" w:author="Microsoft Office User" w:date="2022-11-29T21:07:00Z">
            <w:rPr/>
          </w:rPrChange>
        </w:rPr>
        <w:t>reminders motivate</w:t>
      </w:r>
      <w:ins w:id="417" w:author="Microsoft Office User" w:date="2022-11-29T21:14:00Z">
        <w:r w:rsidR="006B33F1">
          <w:rPr>
            <w:rFonts w:asciiTheme="majorHAnsi" w:hAnsiTheme="majorHAnsi"/>
            <w:sz w:val="24"/>
            <w:szCs w:val="24"/>
          </w:rPr>
          <w:t>d</w:t>
        </w:r>
      </w:ins>
      <w:r w:rsidRPr="008635E6">
        <w:rPr>
          <w:rFonts w:asciiTheme="majorHAnsi" w:hAnsiTheme="majorHAnsi"/>
          <w:sz w:val="24"/>
          <w:szCs w:val="24"/>
          <w:rPrChange w:id="418" w:author="Microsoft Office User" w:date="2022-11-29T21:07:00Z">
            <w:rPr/>
          </w:rPrChange>
        </w:rPr>
        <w:t xml:space="preserve"> them to </w:t>
      </w:r>
      <w:del w:id="419" w:author="Microsoft Office User" w:date="2022-11-29T21:14:00Z">
        <w:r w:rsidRPr="008635E6" w:rsidDel="006B33F1">
          <w:rPr>
            <w:rFonts w:asciiTheme="majorHAnsi" w:hAnsiTheme="majorHAnsi"/>
            <w:sz w:val="24"/>
            <w:szCs w:val="24"/>
            <w:rPrChange w:id="420" w:author="Microsoft Office User" w:date="2022-11-29T21:07:00Z">
              <w:rPr/>
            </w:rPrChange>
          </w:rPr>
          <w:delText xml:space="preserve">increase </w:delText>
        </w:r>
      </w:del>
      <w:ins w:id="421" w:author="Microsoft Office User" w:date="2022-11-29T21:14:00Z">
        <w:r w:rsidR="006B33F1">
          <w:rPr>
            <w:rFonts w:asciiTheme="majorHAnsi" w:hAnsiTheme="majorHAnsi"/>
            <w:sz w:val="24"/>
            <w:szCs w:val="24"/>
          </w:rPr>
          <w:t>improve</w:t>
        </w:r>
        <w:r w:rsidR="006B33F1" w:rsidRPr="008635E6">
          <w:rPr>
            <w:rFonts w:asciiTheme="majorHAnsi" w:hAnsiTheme="majorHAnsi"/>
            <w:sz w:val="24"/>
            <w:szCs w:val="24"/>
            <w:rPrChange w:id="422" w:author="Microsoft Office User" w:date="2022-11-29T21:07:00Z">
              <w:rPr/>
            </w:rPrChange>
          </w:rPr>
          <w:t xml:space="preserve"> </w:t>
        </w:r>
      </w:ins>
      <w:r w:rsidRPr="008635E6">
        <w:rPr>
          <w:rFonts w:asciiTheme="majorHAnsi" w:hAnsiTheme="majorHAnsi"/>
          <w:sz w:val="24"/>
          <w:szCs w:val="24"/>
          <w:rPrChange w:id="423" w:author="Microsoft Office User" w:date="2022-11-29T21:07:00Z">
            <w:rPr/>
          </w:rPrChange>
        </w:rPr>
        <w:t xml:space="preserve">their performance as I </w:t>
      </w:r>
      <w:del w:id="424" w:author="Microsoft Office User" w:date="2022-11-29T21:14:00Z">
        <w:r w:rsidRPr="008635E6" w:rsidDel="006B33F1">
          <w:rPr>
            <w:rFonts w:asciiTheme="majorHAnsi" w:hAnsiTheme="majorHAnsi"/>
            <w:sz w:val="24"/>
            <w:szCs w:val="24"/>
            <w:rPrChange w:id="425" w:author="Microsoft Office User" w:date="2022-11-29T21:07:00Z">
              <w:rPr/>
            </w:rPrChange>
          </w:rPr>
          <w:delText xml:space="preserve">speak </w:delText>
        </w:r>
      </w:del>
      <w:ins w:id="426" w:author="Microsoft Office User" w:date="2022-11-29T21:14:00Z">
        <w:r w:rsidR="006B33F1">
          <w:rPr>
            <w:rFonts w:asciiTheme="majorHAnsi" w:hAnsiTheme="majorHAnsi"/>
            <w:sz w:val="24"/>
            <w:szCs w:val="24"/>
          </w:rPr>
          <w:t>always engaged in heartfelt discussions</w:t>
        </w:r>
      </w:ins>
      <w:del w:id="427" w:author="Microsoft Office User" w:date="2022-11-29T21:14:00Z">
        <w:r w:rsidRPr="008635E6" w:rsidDel="006B33F1">
          <w:rPr>
            <w:rFonts w:asciiTheme="majorHAnsi" w:hAnsiTheme="majorHAnsi"/>
            <w:sz w:val="24"/>
            <w:szCs w:val="24"/>
            <w:rPrChange w:id="428" w:author="Microsoft Office User" w:date="2022-11-29T21:07:00Z">
              <w:rPr/>
            </w:rPrChange>
          </w:rPr>
          <w:delText>from heart to heart</w:delText>
        </w:r>
      </w:del>
      <w:r w:rsidRPr="008635E6">
        <w:rPr>
          <w:rFonts w:asciiTheme="majorHAnsi" w:hAnsiTheme="majorHAnsi"/>
          <w:sz w:val="24"/>
          <w:szCs w:val="24"/>
          <w:rPrChange w:id="429" w:author="Microsoft Office User" w:date="2022-11-29T21:07:00Z">
            <w:rPr/>
          </w:rPrChange>
        </w:rPr>
        <w:t>.</w:t>
      </w:r>
    </w:p>
    <w:p w14:paraId="0000001C" w14:textId="77777777" w:rsidR="00EE70CA" w:rsidRPr="008635E6" w:rsidRDefault="00EE70CA">
      <w:pPr>
        <w:spacing w:line="360" w:lineRule="auto"/>
        <w:jc w:val="both"/>
        <w:rPr>
          <w:rFonts w:asciiTheme="majorHAnsi" w:hAnsiTheme="majorHAnsi"/>
          <w:sz w:val="24"/>
          <w:szCs w:val="24"/>
          <w:rPrChange w:id="430" w:author="Microsoft Office User" w:date="2022-11-29T21:07:00Z">
            <w:rPr/>
          </w:rPrChange>
        </w:rPr>
      </w:pPr>
    </w:p>
    <w:p w14:paraId="0000001D" w14:textId="297551F3" w:rsidR="00EE70CA" w:rsidRPr="008635E6" w:rsidRDefault="00986D01" w:rsidP="008E098F">
      <w:pPr>
        <w:spacing w:line="360" w:lineRule="auto"/>
        <w:jc w:val="both"/>
        <w:rPr>
          <w:rFonts w:asciiTheme="majorHAnsi" w:hAnsiTheme="majorHAnsi"/>
          <w:sz w:val="24"/>
          <w:szCs w:val="24"/>
          <w:rPrChange w:id="431" w:author="Microsoft Office User" w:date="2022-11-29T21:07:00Z">
            <w:rPr/>
          </w:rPrChange>
        </w:rPr>
      </w:pPr>
      <w:r w:rsidRPr="008635E6">
        <w:rPr>
          <w:rFonts w:asciiTheme="majorHAnsi" w:hAnsiTheme="majorHAnsi"/>
          <w:sz w:val="24"/>
          <w:szCs w:val="24"/>
          <w:rPrChange w:id="432" w:author="Microsoft Office User" w:date="2022-11-29T21:07:00Z">
            <w:rPr/>
          </w:rPrChange>
        </w:rPr>
        <w:t xml:space="preserve">Aside from </w:t>
      </w:r>
      <w:del w:id="433" w:author="Microsoft Office User" w:date="2022-11-29T21:16:00Z">
        <w:r w:rsidRPr="008635E6" w:rsidDel="00A22D27">
          <w:rPr>
            <w:rFonts w:asciiTheme="majorHAnsi" w:hAnsiTheme="majorHAnsi"/>
            <w:sz w:val="24"/>
            <w:szCs w:val="24"/>
            <w:rPrChange w:id="434" w:author="Microsoft Office User" w:date="2022-11-29T21:07:00Z">
              <w:rPr/>
            </w:rPrChange>
          </w:rPr>
          <w:delText>influencing people in groups</w:delText>
        </w:r>
      </w:del>
      <w:ins w:id="435" w:author="Microsoft Office User" w:date="2022-11-29T21:16:00Z">
        <w:r w:rsidR="00A22D27">
          <w:rPr>
            <w:rFonts w:asciiTheme="majorHAnsi" w:hAnsiTheme="majorHAnsi"/>
            <w:sz w:val="24"/>
            <w:szCs w:val="24"/>
          </w:rPr>
          <w:t>public influence</w:t>
        </w:r>
      </w:ins>
      <w:r w:rsidRPr="008635E6">
        <w:rPr>
          <w:rFonts w:asciiTheme="majorHAnsi" w:hAnsiTheme="majorHAnsi"/>
          <w:sz w:val="24"/>
          <w:szCs w:val="24"/>
          <w:rPrChange w:id="436" w:author="Microsoft Office User" w:date="2022-11-29T21:07:00Z">
            <w:rPr/>
          </w:rPrChange>
        </w:rPr>
        <w:t>, I</w:t>
      </w:r>
      <w:ins w:id="437" w:author="Microsoft Office User" w:date="2022-11-29T21:15:00Z">
        <w:r w:rsidR="00DD15A8">
          <w:rPr>
            <w:rFonts w:asciiTheme="majorHAnsi" w:hAnsiTheme="majorHAnsi"/>
            <w:sz w:val="24"/>
            <w:szCs w:val="24"/>
          </w:rPr>
          <w:t>’ve</w:t>
        </w:r>
      </w:ins>
      <w:r w:rsidRPr="008635E6">
        <w:rPr>
          <w:rFonts w:asciiTheme="majorHAnsi" w:hAnsiTheme="majorHAnsi"/>
          <w:sz w:val="24"/>
          <w:szCs w:val="24"/>
          <w:rPrChange w:id="438" w:author="Microsoft Office User" w:date="2022-11-29T21:07:00Z">
            <w:rPr/>
          </w:rPrChange>
        </w:rPr>
        <w:t xml:space="preserve"> also utilized my communication skills to deal with </w:t>
      </w:r>
      <w:del w:id="439" w:author="Microsoft Office User" w:date="2022-11-29T21:17:00Z">
        <w:r w:rsidRPr="008635E6" w:rsidDel="00A22D27">
          <w:rPr>
            <w:rFonts w:asciiTheme="majorHAnsi" w:hAnsiTheme="majorHAnsi"/>
            <w:sz w:val="24"/>
            <w:szCs w:val="24"/>
            <w:rPrChange w:id="440" w:author="Microsoft Office User" w:date="2022-11-29T21:07:00Z">
              <w:rPr/>
            </w:rPrChange>
          </w:rPr>
          <w:delText xml:space="preserve">different </w:delText>
        </w:r>
      </w:del>
      <w:r w:rsidRPr="008635E6">
        <w:rPr>
          <w:rFonts w:asciiTheme="majorHAnsi" w:hAnsiTheme="majorHAnsi"/>
          <w:sz w:val="24"/>
          <w:szCs w:val="24"/>
          <w:rPrChange w:id="441" w:author="Microsoft Office User" w:date="2022-11-29T21:07:00Z">
            <w:rPr/>
          </w:rPrChange>
        </w:rPr>
        <w:t xml:space="preserve">people </w:t>
      </w:r>
      <w:del w:id="442" w:author="Microsoft Office User" w:date="2022-11-29T21:15:00Z">
        <w:r w:rsidRPr="008635E6" w:rsidDel="00DD15A8">
          <w:rPr>
            <w:rFonts w:asciiTheme="majorHAnsi" w:hAnsiTheme="majorHAnsi"/>
            <w:sz w:val="24"/>
            <w:szCs w:val="24"/>
            <w:rPrChange w:id="443" w:author="Microsoft Office User" w:date="2022-11-29T21:07:00Z">
              <w:rPr/>
            </w:rPrChange>
          </w:rPr>
          <w:delText xml:space="preserve">in distinct ways </w:delText>
        </w:r>
      </w:del>
      <w:r w:rsidRPr="008635E6">
        <w:rPr>
          <w:rFonts w:asciiTheme="majorHAnsi" w:hAnsiTheme="majorHAnsi"/>
          <w:sz w:val="24"/>
          <w:szCs w:val="24"/>
          <w:rPrChange w:id="444" w:author="Microsoft Office User" w:date="2022-11-29T21:07:00Z">
            <w:rPr/>
          </w:rPrChange>
        </w:rPr>
        <w:t xml:space="preserve">through a more personal approach. </w:t>
      </w:r>
      <w:del w:id="445" w:author="Microsoft Office User" w:date="2022-11-29T21:15:00Z">
        <w:r w:rsidRPr="008635E6" w:rsidDel="00DD15A8">
          <w:rPr>
            <w:rFonts w:asciiTheme="majorHAnsi" w:hAnsiTheme="majorHAnsi"/>
            <w:sz w:val="24"/>
            <w:szCs w:val="24"/>
            <w:rPrChange w:id="446" w:author="Microsoft Office User" w:date="2022-11-29T21:07:00Z">
              <w:rPr/>
            </w:rPrChange>
          </w:rPr>
          <w:delText>I’ve dealt with</w:delText>
        </w:r>
      </w:del>
      <w:ins w:id="447" w:author="Microsoft Office User" w:date="2022-11-29T21:15:00Z">
        <w:r w:rsidR="00DD15A8">
          <w:rPr>
            <w:rFonts w:asciiTheme="majorHAnsi" w:hAnsiTheme="majorHAnsi"/>
            <w:sz w:val="24"/>
            <w:szCs w:val="24"/>
          </w:rPr>
          <w:t>For</w:t>
        </w:r>
      </w:ins>
      <w:r w:rsidRPr="008635E6">
        <w:rPr>
          <w:rFonts w:asciiTheme="majorHAnsi" w:hAnsiTheme="majorHAnsi"/>
          <w:sz w:val="24"/>
          <w:szCs w:val="24"/>
          <w:rPrChange w:id="448" w:author="Microsoft Office User" w:date="2022-11-29T21:07:00Z">
            <w:rPr/>
          </w:rPrChange>
        </w:rPr>
        <w:t xml:space="preserve"> members who slack</w:t>
      </w:r>
      <w:ins w:id="449" w:author="Microsoft Office User" w:date="2022-11-29T21:15:00Z">
        <w:r w:rsidR="00DD15A8">
          <w:rPr>
            <w:rFonts w:asciiTheme="majorHAnsi" w:hAnsiTheme="majorHAnsi"/>
            <w:sz w:val="24"/>
            <w:szCs w:val="24"/>
          </w:rPr>
          <w:t>ed</w:t>
        </w:r>
      </w:ins>
      <w:r w:rsidRPr="008635E6">
        <w:rPr>
          <w:rFonts w:asciiTheme="majorHAnsi" w:hAnsiTheme="majorHAnsi"/>
          <w:sz w:val="24"/>
          <w:szCs w:val="24"/>
          <w:rPrChange w:id="450" w:author="Microsoft Office User" w:date="2022-11-29T21:07:00Z">
            <w:rPr/>
          </w:rPrChange>
        </w:rPr>
        <w:t xml:space="preserve"> off</w:t>
      </w:r>
      <w:ins w:id="451" w:author="Microsoft Office User" w:date="2022-11-29T21:16:00Z">
        <w:r w:rsidR="00DD15A8">
          <w:rPr>
            <w:rFonts w:asciiTheme="majorHAnsi" w:hAnsiTheme="majorHAnsi"/>
            <w:sz w:val="24"/>
            <w:szCs w:val="24"/>
          </w:rPr>
          <w:t>,</w:t>
        </w:r>
      </w:ins>
      <w:del w:id="452" w:author="Microsoft Office User" w:date="2022-11-29T21:16:00Z">
        <w:r w:rsidRPr="008635E6" w:rsidDel="00DD15A8">
          <w:rPr>
            <w:rFonts w:asciiTheme="majorHAnsi" w:hAnsiTheme="majorHAnsi"/>
            <w:sz w:val="24"/>
            <w:szCs w:val="24"/>
            <w:rPrChange w:id="453" w:author="Microsoft Office User" w:date="2022-11-29T21:07:00Z">
              <w:rPr/>
            </w:rPrChange>
          </w:rPr>
          <w:delText>.</w:delText>
        </w:r>
      </w:del>
      <w:r w:rsidRPr="008635E6">
        <w:rPr>
          <w:rFonts w:asciiTheme="majorHAnsi" w:hAnsiTheme="majorHAnsi"/>
          <w:sz w:val="24"/>
          <w:szCs w:val="24"/>
          <w:rPrChange w:id="454" w:author="Microsoft Office User" w:date="2022-11-29T21:07:00Z">
            <w:rPr/>
          </w:rPrChange>
        </w:rPr>
        <w:t xml:space="preserve"> I would </w:t>
      </w:r>
      <w:del w:id="455" w:author="Microsoft Office User" w:date="2022-11-29T21:16:00Z">
        <w:r w:rsidRPr="008635E6" w:rsidDel="00DD15A8">
          <w:rPr>
            <w:rFonts w:asciiTheme="majorHAnsi" w:hAnsiTheme="majorHAnsi"/>
            <w:sz w:val="24"/>
            <w:szCs w:val="24"/>
            <w:rPrChange w:id="456" w:author="Microsoft Office User" w:date="2022-11-29T21:07:00Z">
              <w:rPr/>
            </w:rPrChange>
          </w:rPr>
          <w:delText xml:space="preserve">open </w:delText>
        </w:r>
      </w:del>
      <w:ins w:id="457" w:author="Microsoft Office User" w:date="2022-11-29T21:16:00Z">
        <w:r w:rsidR="00DD15A8">
          <w:rPr>
            <w:rFonts w:asciiTheme="majorHAnsi" w:hAnsiTheme="majorHAnsi"/>
            <w:sz w:val="24"/>
            <w:szCs w:val="24"/>
          </w:rPr>
          <w:t>initiate a</w:t>
        </w:r>
        <w:r w:rsidR="00DD15A8" w:rsidRPr="008635E6">
          <w:rPr>
            <w:rFonts w:asciiTheme="majorHAnsi" w:hAnsiTheme="majorHAnsi"/>
            <w:sz w:val="24"/>
            <w:szCs w:val="24"/>
            <w:rPrChange w:id="458" w:author="Microsoft Office User" w:date="2022-11-29T21:07:00Z">
              <w:rPr/>
            </w:rPrChange>
          </w:rPr>
          <w:t xml:space="preserve"> </w:t>
        </w:r>
      </w:ins>
      <w:r w:rsidRPr="008635E6">
        <w:rPr>
          <w:rFonts w:asciiTheme="majorHAnsi" w:hAnsiTheme="majorHAnsi"/>
          <w:sz w:val="24"/>
          <w:szCs w:val="24"/>
          <w:rPrChange w:id="459" w:author="Microsoft Office User" w:date="2022-11-29T21:07:00Z">
            <w:rPr/>
          </w:rPrChange>
        </w:rPr>
        <w:t>short one-on-one with them as they’</w:t>
      </w:r>
      <w:ins w:id="460" w:author="Microsoft Office User" w:date="2022-11-29T21:16:00Z">
        <w:r w:rsidR="00DD15A8">
          <w:rPr>
            <w:rFonts w:asciiTheme="majorHAnsi" w:hAnsiTheme="majorHAnsi"/>
            <w:sz w:val="24"/>
            <w:szCs w:val="24"/>
          </w:rPr>
          <w:t>d</w:t>
        </w:r>
      </w:ins>
      <w:del w:id="461" w:author="Microsoft Office User" w:date="2022-11-29T21:16:00Z">
        <w:r w:rsidRPr="008635E6" w:rsidDel="00DD15A8">
          <w:rPr>
            <w:rFonts w:asciiTheme="majorHAnsi" w:hAnsiTheme="majorHAnsi"/>
            <w:sz w:val="24"/>
            <w:szCs w:val="24"/>
            <w:rPrChange w:id="462" w:author="Microsoft Office User" w:date="2022-11-29T21:07:00Z">
              <w:rPr/>
            </w:rPrChange>
          </w:rPr>
          <w:delText>ll</w:delText>
        </w:r>
      </w:del>
      <w:r w:rsidRPr="008635E6">
        <w:rPr>
          <w:rFonts w:asciiTheme="majorHAnsi" w:hAnsiTheme="majorHAnsi"/>
          <w:sz w:val="24"/>
          <w:szCs w:val="24"/>
          <w:rPrChange w:id="463" w:author="Microsoft Office User" w:date="2022-11-29T21:07:00Z">
            <w:rPr/>
          </w:rPrChange>
        </w:rPr>
        <w:t xml:space="preserve"> be more open and honest about </w:t>
      </w:r>
      <w:del w:id="464" w:author="Microsoft Office User" w:date="2022-11-29T21:17:00Z">
        <w:r w:rsidRPr="008635E6" w:rsidDel="00A22D27">
          <w:rPr>
            <w:rFonts w:asciiTheme="majorHAnsi" w:hAnsiTheme="majorHAnsi"/>
            <w:sz w:val="24"/>
            <w:szCs w:val="24"/>
            <w:rPrChange w:id="465" w:author="Microsoft Office User" w:date="2022-11-29T21:07:00Z">
              <w:rPr/>
            </w:rPrChange>
          </w:rPr>
          <w:delText>personal matters</w:delText>
        </w:r>
      </w:del>
      <w:ins w:id="466" w:author="Microsoft Office User" w:date="2022-11-29T21:17:00Z">
        <w:r w:rsidR="00A22D27">
          <w:rPr>
            <w:rFonts w:asciiTheme="majorHAnsi" w:hAnsiTheme="majorHAnsi"/>
            <w:sz w:val="24"/>
            <w:szCs w:val="24"/>
          </w:rPr>
          <w:t>the circumstances</w:t>
        </w:r>
      </w:ins>
      <w:r w:rsidRPr="008635E6">
        <w:rPr>
          <w:rFonts w:asciiTheme="majorHAnsi" w:hAnsiTheme="majorHAnsi"/>
          <w:sz w:val="24"/>
          <w:szCs w:val="24"/>
          <w:rPrChange w:id="467" w:author="Microsoft Office User" w:date="2022-11-29T21:07:00Z">
            <w:rPr/>
          </w:rPrChange>
        </w:rPr>
        <w:t xml:space="preserve"> that </w:t>
      </w:r>
      <w:del w:id="468" w:author="Microsoft Office User" w:date="2022-11-29T21:16:00Z">
        <w:r w:rsidRPr="008635E6" w:rsidDel="00DD15A8">
          <w:rPr>
            <w:rFonts w:asciiTheme="majorHAnsi" w:hAnsiTheme="majorHAnsi"/>
            <w:sz w:val="24"/>
            <w:szCs w:val="24"/>
            <w:rPrChange w:id="469" w:author="Microsoft Office User" w:date="2022-11-29T21:07:00Z">
              <w:rPr/>
            </w:rPrChange>
          </w:rPr>
          <w:delText xml:space="preserve">may </w:delText>
        </w:r>
      </w:del>
      <w:ins w:id="470" w:author="Microsoft Office User" w:date="2022-11-29T21:17:00Z">
        <w:r w:rsidR="00A22D27">
          <w:rPr>
            <w:rFonts w:asciiTheme="majorHAnsi" w:hAnsiTheme="majorHAnsi"/>
            <w:sz w:val="24"/>
            <w:szCs w:val="24"/>
          </w:rPr>
          <w:t>had</w:t>
        </w:r>
      </w:ins>
      <w:ins w:id="471" w:author="Microsoft Office User" w:date="2022-11-29T21:16:00Z">
        <w:r w:rsidR="00DD15A8" w:rsidRPr="008635E6">
          <w:rPr>
            <w:rFonts w:asciiTheme="majorHAnsi" w:hAnsiTheme="majorHAnsi"/>
            <w:sz w:val="24"/>
            <w:szCs w:val="24"/>
            <w:rPrChange w:id="472" w:author="Microsoft Office User" w:date="2022-11-29T21:07:00Z">
              <w:rPr/>
            </w:rPrChange>
          </w:rPr>
          <w:t xml:space="preserve"> </w:t>
        </w:r>
        <w:r w:rsidR="00A22D27">
          <w:rPr>
            <w:rFonts w:asciiTheme="majorHAnsi" w:hAnsiTheme="majorHAnsi"/>
            <w:sz w:val="24"/>
            <w:szCs w:val="24"/>
          </w:rPr>
          <w:t>hinder</w:t>
        </w:r>
      </w:ins>
      <w:ins w:id="473" w:author="Microsoft Office User" w:date="2022-11-29T21:17:00Z">
        <w:r w:rsidR="00A22D27">
          <w:rPr>
            <w:rFonts w:asciiTheme="majorHAnsi" w:hAnsiTheme="majorHAnsi"/>
            <w:sz w:val="24"/>
            <w:szCs w:val="24"/>
          </w:rPr>
          <w:t>ed</w:t>
        </w:r>
      </w:ins>
      <w:ins w:id="474" w:author="Microsoft Office User" w:date="2022-11-29T21:16:00Z">
        <w:r w:rsidR="00A22D27">
          <w:rPr>
            <w:rFonts w:asciiTheme="majorHAnsi" w:hAnsiTheme="majorHAnsi"/>
            <w:sz w:val="24"/>
            <w:szCs w:val="24"/>
          </w:rPr>
          <w:t xml:space="preserve"> </w:t>
        </w:r>
      </w:ins>
      <w:del w:id="475" w:author="Microsoft Office User" w:date="2022-11-29T21:16:00Z">
        <w:r w:rsidRPr="008635E6" w:rsidDel="00A22D27">
          <w:rPr>
            <w:rFonts w:asciiTheme="majorHAnsi" w:hAnsiTheme="majorHAnsi"/>
            <w:sz w:val="24"/>
            <w:szCs w:val="24"/>
            <w:rPrChange w:id="476" w:author="Microsoft Office User" w:date="2022-11-29T21:07:00Z">
              <w:rPr/>
            </w:rPrChange>
          </w:rPr>
          <w:delText xml:space="preserve">be harming </w:delText>
        </w:r>
      </w:del>
      <w:r w:rsidRPr="008635E6">
        <w:rPr>
          <w:rFonts w:asciiTheme="majorHAnsi" w:hAnsiTheme="majorHAnsi"/>
          <w:sz w:val="24"/>
          <w:szCs w:val="24"/>
          <w:rPrChange w:id="477" w:author="Microsoft Office User" w:date="2022-11-29T21:07:00Z">
            <w:rPr/>
          </w:rPrChange>
        </w:rPr>
        <w:t xml:space="preserve">their performance. I would </w:t>
      </w:r>
      <w:del w:id="478" w:author="Microsoft Office User" w:date="2022-11-29T21:17:00Z">
        <w:r w:rsidRPr="008635E6" w:rsidDel="00A22D27">
          <w:rPr>
            <w:rFonts w:asciiTheme="majorHAnsi" w:hAnsiTheme="majorHAnsi"/>
            <w:sz w:val="24"/>
            <w:szCs w:val="24"/>
            <w:rPrChange w:id="479" w:author="Microsoft Office User" w:date="2022-11-29T21:07:00Z">
              <w:rPr/>
            </w:rPrChange>
          </w:rPr>
          <w:delText>first ask them</w:delText>
        </w:r>
      </w:del>
      <w:ins w:id="480" w:author="Microsoft Office User" w:date="2022-11-29T21:17:00Z">
        <w:r w:rsidR="00A22D27">
          <w:rPr>
            <w:rFonts w:asciiTheme="majorHAnsi" w:hAnsiTheme="majorHAnsi"/>
            <w:sz w:val="24"/>
            <w:szCs w:val="24"/>
          </w:rPr>
          <w:t>start with</w:t>
        </w:r>
      </w:ins>
      <w:r w:rsidRPr="008635E6">
        <w:rPr>
          <w:rFonts w:asciiTheme="majorHAnsi" w:hAnsiTheme="majorHAnsi"/>
          <w:sz w:val="24"/>
          <w:szCs w:val="24"/>
          <w:rPrChange w:id="481" w:author="Microsoft Office User" w:date="2022-11-29T21:07:00Z">
            <w:rPr/>
          </w:rPrChange>
        </w:rPr>
        <w:t xml:space="preserve"> simple </w:t>
      </w:r>
      <w:del w:id="482" w:author="Microsoft Office User" w:date="2022-11-29T21:18:00Z">
        <w:r w:rsidRPr="008635E6" w:rsidDel="00C54594">
          <w:rPr>
            <w:rFonts w:asciiTheme="majorHAnsi" w:hAnsiTheme="majorHAnsi"/>
            <w:sz w:val="24"/>
            <w:szCs w:val="24"/>
            <w:rPrChange w:id="483" w:author="Microsoft Office User" w:date="2022-11-29T21:07:00Z">
              <w:rPr/>
            </w:rPrChange>
          </w:rPr>
          <w:delText xml:space="preserve">questions </w:delText>
        </w:r>
      </w:del>
      <w:ins w:id="484" w:author="Microsoft Office User" w:date="2022-11-29T21:18:00Z">
        <w:r w:rsidR="00C54594">
          <w:rPr>
            <w:rFonts w:asciiTheme="majorHAnsi" w:hAnsiTheme="majorHAnsi"/>
            <w:sz w:val="24"/>
            <w:szCs w:val="24"/>
          </w:rPr>
          <w:t>conversations about</w:t>
        </w:r>
        <w:r w:rsidR="00C54594" w:rsidRPr="008635E6">
          <w:rPr>
            <w:rFonts w:asciiTheme="majorHAnsi" w:hAnsiTheme="majorHAnsi"/>
            <w:sz w:val="24"/>
            <w:szCs w:val="24"/>
            <w:rPrChange w:id="485" w:author="Microsoft Office User" w:date="2022-11-29T21:07:00Z">
              <w:rPr/>
            </w:rPrChange>
          </w:rPr>
          <w:t xml:space="preserve"> </w:t>
        </w:r>
      </w:ins>
      <w:del w:id="486" w:author="Microsoft Office User" w:date="2022-11-29T21:18:00Z">
        <w:r w:rsidRPr="008635E6" w:rsidDel="00C54594">
          <w:rPr>
            <w:rFonts w:asciiTheme="majorHAnsi" w:hAnsiTheme="majorHAnsi"/>
            <w:sz w:val="24"/>
            <w:szCs w:val="24"/>
            <w:rPrChange w:id="487" w:author="Microsoft Office User" w:date="2022-11-29T21:07:00Z">
              <w:rPr/>
            </w:rPrChange>
          </w:rPr>
          <w:delText xml:space="preserve">to know </w:delText>
        </w:r>
      </w:del>
      <w:ins w:id="488" w:author="Microsoft Office User" w:date="2022-11-29T21:18:00Z">
        <w:r w:rsidR="00C54594">
          <w:rPr>
            <w:rFonts w:asciiTheme="majorHAnsi" w:hAnsiTheme="majorHAnsi"/>
            <w:sz w:val="24"/>
            <w:szCs w:val="24"/>
          </w:rPr>
          <w:t xml:space="preserve">their daily </w:t>
        </w:r>
      </w:ins>
      <w:del w:id="489" w:author="Microsoft Office User" w:date="2022-11-29T21:18:00Z">
        <w:r w:rsidRPr="008635E6" w:rsidDel="00C54594">
          <w:rPr>
            <w:rFonts w:asciiTheme="majorHAnsi" w:hAnsiTheme="majorHAnsi"/>
            <w:sz w:val="24"/>
            <w:szCs w:val="24"/>
            <w:rPrChange w:id="490" w:author="Microsoft Office User" w:date="2022-11-29T21:07:00Z">
              <w:rPr/>
            </w:rPrChange>
          </w:rPr>
          <w:delText xml:space="preserve">what’s been going on in their </w:delText>
        </w:r>
      </w:del>
      <w:r w:rsidRPr="008635E6">
        <w:rPr>
          <w:rFonts w:asciiTheme="majorHAnsi" w:hAnsiTheme="majorHAnsi"/>
          <w:sz w:val="24"/>
          <w:szCs w:val="24"/>
          <w:rPrChange w:id="491" w:author="Microsoft Office User" w:date="2022-11-29T21:07:00Z">
            <w:rPr/>
          </w:rPrChange>
        </w:rPr>
        <w:t>li</w:t>
      </w:r>
      <w:ins w:id="492" w:author="Microsoft Office User" w:date="2022-11-29T21:22:00Z">
        <w:r w:rsidR="003B6E8F">
          <w:rPr>
            <w:rFonts w:asciiTheme="majorHAnsi" w:hAnsiTheme="majorHAnsi"/>
            <w:sz w:val="24"/>
            <w:szCs w:val="24"/>
          </w:rPr>
          <w:t>ves</w:t>
        </w:r>
      </w:ins>
      <w:del w:id="493" w:author="Microsoft Office User" w:date="2022-11-29T21:22:00Z">
        <w:r w:rsidRPr="008635E6" w:rsidDel="003B6E8F">
          <w:rPr>
            <w:rFonts w:asciiTheme="majorHAnsi" w:hAnsiTheme="majorHAnsi"/>
            <w:sz w:val="24"/>
            <w:szCs w:val="24"/>
            <w:rPrChange w:id="494" w:author="Microsoft Office User" w:date="2022-11-29T21:07:00Z">
              <w:rPr/>
            </w:rPrChange>
          </w:rPr>
          <w:delText>fe</w:delText>
        </w:r>
      </w:del>
      <w:ins w:id="495" w:author="Microsoft Office User" w:date="2022-11-29T21:18:00Z">
        <w:r w:rsidR="00C54594">
          <w:rPr>
            <w:rFonts w:asciiTheme="majorHAnsi" w:hAnsiTheme="majorHAnsi"/>
            <w:sz w:val="24"/>
            <w:szCs w:val="24"/>
          </w:rPr>
          <w:t xml:space="preserve">, such as </w:t>
        </w:r>
      </w:ins>
      <w:del w:id="496" w:author="Microsoft Office User" w:date="2022-11-29T21:18:00Z">
        <w:r w:rsidRPr="008635E6" w:rsidDel="00C54594">
          <w:rPr>
            <w:rFonts w:asciiTheme="majorHAnsi" w:hAnsiTheme="majorHAnsi"/>
            <w:sz w:val="24"/>
            <w:szCs w:val="24"/>
            <w:rPrChange w:id="497" w:author="Microsoft Office User" w:date="2022-11-29T21:07:00Z">
              <w:rPr/>
            </w:rPrChange>
          </w:rPr>
          <w:delText xml:space="preserve"> like </w:delText>
        </w:r>
      </w:del>
      <w:r w:rsidRPr="008635E6">
        <w:rPr>
          <w:rFonts w:asciiTheme="majorHAnsi" w:hAnsiTheme="majorHAnsi"/>
          <w:sz w:val="24"/>
          <w:szCs w:val="24"/>
          <w:rPrChange w:id="498" w:author="Microsoft Office User" w:date="2022-11-29T21:07:00Z">
            <w:rPr/>
          </w:rPrChange>
        </w:rPr>
        <w:t>“how has school been treating you?”</w:t>
      </w:r>
      <w:ins w:id="499" w:author="Microsoft Office User" w:date="2022-11-29T21:18:00Z">
        <w:r w:rsidR="00C54594">
          <w:rPr>
            <w:rFonts w:asciiTheme="majorHAnsi" w:hAnsiTheme="majorHAnsi"/>
            <w:sz w:val="24"/>
            <w:szCs w:val="24"/>
          </w:rPr>
          <w:t xml:space="preserve"> </w:t>
        </w:r>
      </w:ins>
      <w:del w:id="500" w:author="Microsoft Office User" w:date="2022-11-29T21:18:00Z">
        <w:r w:rsidRPr="008635E6" w:rsidDel="00C54594">
          <w:rPr>
            <w:rFonts w:asciiTheme="majorHAnsi" w:hAnsiTheme="majorHAnsi"/>
            <w:sz w:val="24"/>
            <w:szCs w:val="24"/>
            <w:rPrChange w:id="501" w:author="Microsoft Office User" w:date="2022-11-29T21:07:00Z">
              <w:rPr/>
            </w:rPrChange>
          </w:rPr>
          <w:delText xml:space="preserve">. </w:delText>
        </w:r>
        <w:r w:rsidRPr="008635E6" w:rsidDel="002B6D06">
          <w:rPr>
            <w:rFonts w:asciiTheme="majorHAnsi" w:hAnsiTheme="majorHAnsi"/>
            <w:sz w:val="24"/>
            <w:szCs w:val="24"/>
            <w:rPrChange w:id="502" w:author="Microsoft Office User" w:date="2022-11-29T21:07:00Z">
              <w:rPr/>
            </w:rPrChange>
          </w:rPr>
          <w:delText>This process is empathizing with the audience</w:delText>
        </w:r>
      </w:del>
      <w:ins w:id="503" w:author="Microsoft Office User" w:date="2022-11-29T21:18:00Z">
        <w:r w:rsidR="002B6D06">
          <w:rPr>
            <w:rFonts w:asciiTheme="majorHAnsi" w:hAnsiTheme="majorHAnsi"/>
            <w:sz w:val="24"/>
            <w:szCs w:val="24"/>
          </w:rPr>
          <w:t xml:space="preserve">By </w:t>
        </w:r>
      </w:ins>
      <w:ins w:id="504" w:author="Microsoft Office User" w:date="2022-11-29T21:21:00Z">
        <w:r w:rsidR="00EF7219">
          <w:rPr>
            <w:rFonts w:asciiTheme="majorHAnsi" w:hAnsiTheme="majorHAnsi"/>
            <w:sz w:val="24"/>
            <w:szCs w:val="24"/>
          </w:rPr>
          <w:t>relating to</w:t>
        </w:r>
      </w:ins>
      <w:ins w:id="505" w:author="Microsoft Office User" w:date="2022-11-29T21:18:00Z">
        <w:r w:rsidR="002B6D06">
          <w:rPr>
            <w:rFonts w:asciiTheme="majorHAnsi" w:hAnsiTheme="majorHAnsi"/>
            <w:sz w:val="24"/>
            <w:szCs w:val="24"/>
          </w:rPr>
          <w:t xml:space="preserve"> them</w:t>
        </w:r>
      </w:ins>
      <w:r w:rsidRPr="008635E6">
        <w:rPr>
          <w:rFonts w:asciiTheme="majorHAnsi" w:hAnsiTheme="majorHAnsi"/>
          <w:sz w:val="24"/>
          <w:szCs w:val="24"/>
          <w:rPrChange w:id="506" w:author="Microsoft Office User" w:date="2022-11-29T21:07:00Z">
            <w:rPr/>
          </w:rPrChange>
        </w:rPr>
        <w:t xml:space="preserve">, </w:t>
      </w:r>
      <w:del w:id="507" w:author="Microsoft Office User" w:date="2022-11-29T21:19:00Z">
        <w:r w:rsidRPr="008635E6" w:rsidDel="002B6D06">
          <w:rPr>
            <w:rFonts w:asciiTheme="majorHAnsi" w:hAnsiTheme="majorHAnsi"/>
            <w:sz w:val="24"/>
            <w:szCs w:val="24"/>
            <w:rPrChange w:id="508" w:author="Microsoft Office User" w:date="2022-11-29T21:07:00Z">
              <w:rPr/>
            </w:rPrChange>
          </w:rPr>
          <w:delText xml:space="preserve">as </w:delText>
        </w:r>
      </w:del>
      <w:r w:rsidRPr="008635E6">
        <w:rPr>
          <w:rFonts w:asciiTheme="majorHAnsi" w:hAnsiTheme="majorHAnsi"/>
          <w:sz w:val="24"/>
          <w:szCs w:val="24"/>
          <w:rPrChange w:id="509" w:author="Microsoft Office User" w:date="2022-11-29T21:07:00Z">
            <w:rPr/>
          </w:rPrChange>
        </w:rPr>
        <w:t xml:space="preserve">I </w:t>
      </w:r>
      <w:del w:id="510" w:author="Microsoft Office User" w:date="2022-11-29T21:19:00Z">
        <w:r w:rsidRPr="008635E6" w:rsidDel="002B6D06">
          <w:rPr>
            <w:rFonts w:asciiTheme="majorHAnsi" w:hAnsiTheme="majorHAnsi"/>
            <w:sz w:val="24"/>
            <w:szCs w:val="24"/>
            <w:rPrChange w:id="511" w:author="Microsoft Office User" w:date="2022-11-29T21:07:00Z">
              <w:rPr/>
            </w:rPrChange>
          </w:rPr>
          <w:delText>try to</w:delText>
        </w:r>
      </w:del>
      <w:ins w:id="512" w:author="Microsoft Office User" w:date="2022-11-29T21:19:00Z">
        <w:r w:rsidR="002B6D06">
          <w:rPr>
            <w:rFonts w:asciiTheme="majorHAnsi" w:hAnsiTheme="majorHAnsi"/>
            <w:sz w:val="24"/>
            <w:szCs w:val="24"/>
          </w:rPr>
          <w:t>could</w:t>
        </w:r>
      </w:ins>
      <w:r w:rsidRPr="008635E6">
        <w:rPr>
          <w:rFonts w:asciiTheme="majorHAnsi" w:hAnsiTheme="majorHAnsi"/>
          <w:sz w:val="24"/>
          <w:szCs w:val="24"/>
          <w:rPrChange w:id="513" w:author="Microsoft Office User" w:date="2022-11-29T21:07:00Z">
            <w:rPr/>
          </w:rPrChange>
        </w:rPr>
        <w:t xml:space="preserve"> find </w:t>
      </w:r>
      <w:del w:id="514" w:author="Microsoft Office User" w:date="2022-11-29T21:19:00Z">
        <w:r w:rsidRPr="008635E6" w:rsidDel="002B6D06">
          <w:rPr>
            <w:rFonts w:asciiTheme="majorHAnsi" w:hAnsiTheme="majorHAnsi"/>
            <w:sz w:val="24"/>
            <w:szCs w:val="24"/>
            <w:rPrChange w:id="515" w:author="Microsoft Office User" w:date="2022-11-29T21:07:00Z">
              <w:rPr/>
            </w:rPrChange>
          </w:rPr>
          <w:delText xml:space="preserve">out </w:delText>
        </w:r>
      </w:del>
      <w:r w:rsidRPr="008635E6">
        <w:rPr>
          <w:rFonts w:asciiTheme="majorHAnsi" w:hAnsiTheme="majorHAnsi"/>
          <w:sz w:val="24"/>
          <w:szCs w:val="24"/>
          <w:rPrChange w:id="516" w:author="Microsoft Office User" w:date="2022-11-29T21:07:00Z">
            <w:rPr/>
          </w:rPrChange>
        </w:rPr>
        <w:t>the root causes behind their underperformance. Then, we would find</w:t>
      </w:r>
      <w:ins w:id="517" w:author="Microsoft Office User" w:date="2022-11-29T21:23:00Z">
        <w:r w:rsidR="003B6E8F">
          <w:rPr>
            <w:rFonts w:asciiTheme="majorHAnsi" w:hAnsiTheme="majorHAnsi"/>
            <w:sz w:val="24"/>
            <w:szCs w:val="24"/>
          </w:rPr>
          <w:t xml:space="preserve"> </w:t>
        </w:r>
      </w:ins>
      <w:del w:id="518" w:author="Microsoft Office User" w:date="2022-11-29T21:23:00Z">
        <w:r w:rsidRPr="008635E6" w:rsidDel="003B6E8F">
          <w:rPr>
            <w:rFonts w:asciiTheme="majorHAnsi" w:hAnsiTheme="majorHAnsi"/>
            <w:sz w:val="24"/>
            <w:szCs w:val="24"/>
            <w:rPrChange w:id="519" w:author="Microsoft Office User" w:date="2022-11-29T21:07:00Z">
              <w:rPr/>
            </w:rPrChange>
          </w:rPr>
          <w:delText xml:space="preserve"> a </w:delText>
        </w:r>
      </w:del>
      <w:r w:rsidRPr="008635E6">
        <w:rPr>
          <w:rFonts w:asciiTheme="majorHAnsi" w:hAnsiTheme="majorHAnsi"/>
          <w:sz w:val="24"/>
          <w:szCs w:val="24"/>
          <w:rPrChange w:id="520" w:author="Microsoft Office User" w:date="2022-11-29T21:07:00Z">
            <w:rPr/>
          </w:rPrChange>
        </w:rPr>
        <w:t>common ground</w:t>
      </w:r>
      <w:ins w:id="521" w:author="Microsoft Office User" w:date="2022-11-29T21:19:00Z">
        <w:r w:rsidR="002B6D06">
          <w:rPr>
            <w:rFonts w:asciiTheme="majorHAnsi" w:hAnsiTheme="majorHAnsi"/>
            <w:sz w:val="24"/>
            <w:szCs w:val="24"/>
          </w:rPr>
          <w:t xml:space="preserve">: </w:t>
        </w:r>
      </w:ins>
      <w:del w:id="522" w:author="Microsoft Office User" w:date="2022-11-29T21:19:00Z">
        <w:r w:rsidRPr="008635E6" w:rsidDel="002B6D06">
          <w:rPr>
            <w:rFonts w:asciiTheme="majorHAnsi" w:hAnsiTheme="majorHAnsi"/>
            <w:sz w:val="24"/>
            <w:szCs w:val="24"/>
            <w:rPrChange w:id="523" w:author="Microsoft Office User" w:date="2022-11-29T21:07:00Z">
              <w:rPr/>
            </w:rPrChange>
          </w:rPr>
          <w:delText xml:space="preserve"> where I would ask them how </w:delText>
        </w:r>
      </w:del>
      <w:r w:rsidRPr="008635E6">
        <w:rPr>
          <w:rFonts w:asciiTheme="majorHAnsi" w:hAnsiTheme="majorHAnsi"/>
          <w:sz w:val="24"/>
          <w:szCs w:val="24"/>
          <w:rPrChange w:id="524" w:author="Microsoft Office User" w:date="2022-11-29T21:07:00Z">
            <w:rPr/>
          </w:rPrChange>
        </w:rPr>
        <w:t xml:space="preserve">I could help them </w:t>
      </w:r>
      <w:del w:id="525" w:author="Microsoft Office User" w:date="2022-11-29T21:19:00Z">
        <w:r w:rsidRPr="008635E6" w:rsidDel="002B6D06">
          <w:rPr>
            <w:rFonts w:asciiTheme="majorHAnsi" w:hAnsiTheme="majorHAnsi"/>
            <w:sz w:val="24"/>
            <w:szCs w:val="24"/>
            <w:rPrChange w:id="526" w:author="Microsoft Office User" w:date="2022-11-29T21:07:00Z">
              <w:rPr/>
            </w:rPrChange>
          </w:rPr>
          <w:delText>get around</w:delText>
        </w:r>
      </w:del>
      <w:ins w:id="527" w:author="Microsoft Office User" w:date="2022-11-29T21:19:00Z">
        <w:r w:rsidR="002B6D06">
          <w:rPr>
            <w:rFonts w:asciiTheme="majorHAnsi" w:hAnsiTheme="majorHAnsi"/>
            <w:sz w:val="24"/>
            <w:szCs w:val="24"/>
          </w:rPr>
          <w:t>with</w:t>
        </w:r>
      </w:ins>
      <w:r w:rsidRPr="008635E6">
        <w:rPr>
          <w:rFonts w:asciiTheme="majorHAnsi" w:hAnsiTheme="majorHAnsi"/>
          <w:sz w:val="24"/>
          <w:szCs w:val="24"/>
          <w:rPrChange w:id="528" w:author="Microsoft Office User" w:date="2022-11-29T21:07:00Z">
            <w:rPr/>
          </w:rPrChange>
        </w:rPr>
        <w:t xml:space="preserve"> their difficulties</w:t>
      </w:r>
      <w:ins w:id="529" w:author="Microsoft Office User" w:date="2022-11-29T21:23:00Z">
        <w:r w:rsidR="003B6E8F">
          <w:rPr>
            <w:rFonts w:asciiTheme="majorHAnsi" w:hAnsiTheme="majorHAnsi"/>
            <w:sz w:val="24"/>
            <w:szCs w:val="24"/>
          </w:rPr>
          <w:t>,</w:t>
        </w:r>
      </w:ins>
      <w:r w:rsidRPr="008635E6">
        <w:rPr>
          <w:rFonts w:asciiTheme="majorHAnsi" w:hAnsiTheme="majorHAnsi"/>
          <w:sz w:val="24"/>
          <w:szCs w:val="24"/>
          <w:rPrChange w:id="530" w:author="Microsoft Office User" w:date="2022-11-29T21:07:00Z">
            <w:rPr/>
          </w:rPrChange>
        </w:rPr>
        <w:t xml:space="preserve"> and </w:t>
      </w:r>
      <w:del w:id="531" w:author="Microsoft Office User" w:date="2022-11-29T21:19:00Z">
        <w:r w:rsidRPr="008635E6" w:rsidDel="002B6D06">
          <w:rPr>
            <w:rFonts w:asciiTheme="majorHAnsi" w:hAnsiTheme="majorHAnsi"/>
            <w:sz w:val="24"/>
            <w:szCs w:val="24"/>
            <w:rPrChange w:id="532" w:author="Microsoft Office User" w:date="2022-11-29T21:07:00Z">
              <w:rPr/>
            </w:rPrChange>
          </w:rPr>
          <w:delText xml:space="preserve">how </w:delText>
        </w:r>
      </w:del>
      <w:r w:rsidRPr="008635E6">
        <w:rPr>
          <w:rFonts w:asciiTheme="majorHAnsi" w:hAnsiTheme="majorHAnsi"/>
          <w:sz w:val="24"/>
          <w:szCs w:val="24"/>
          <w:rPrChange w:id="533" w:author="Microsoft Office User" w:date="2022-11-29T21:07:00Z">
            <w:rPr/>
          </w:rPrChange>
        </w:rPr>
        <w:t>they could assure me they’</w:t>
      </w:r>
      <w:ins w:id="534" w:author="Microsoft Office User" w:date="2022-11-29T21:20:00Z">
        <w:r w:rsidR="002B6D06">
          <w:rPr>
            <w:rFonts w:asciiTheme="majorHAnsi" w:hAnsiTheme="majorHAnsi"/>
            <w:sz w:val="24"/>
            <w:szCs w:val="24"/>
          </w:rPr>
          <w:t>d</w:t>
        </w:r>
      </w:ins>
      <w:del w:id="535" w:author="Microsoft Office User" w:date="2022-11-29T21:20:00Z">
        <w:r w:rsidRPr="008635E6" w:rsidDel="002B6D06">
          <w:rPr>
            <w:rFonts w:asciiTheme="majorHAnsi" w:hAnsiTheme="majorHAnsi"/>
            <w:sz w:val="24"/>
            <w:szCs w:val="24"/>
            <w:rPrChange w:id="536" w:author="Microsoft Office User" w:date="2022-11-29T21:07:00Z">
              <w:rPr/>
            </w:rPrChange>
          </w:rPr>
          <w:delText>ll</w:delText>
        </w:r>
      </w:del>
      <w:r w:rsidRPr="008635E6">
        <w:rPr>
          <w:rFonts w:asciiTheme="majorHAnsi" w:hAnsiTheme="majorHAnsi"/>
          <w:sz w:val="24"/>
          <w:szCs w:val="24"/>
          <w:rPrChange w:id="537" w:author="Microsoft Office User" w:date="2022-11-29T21:07:00Z">
            <w:rPr/>
          </w:rPrChange>
        </w:rPr>
        <w:t xml:space="preserve"> improve.</w:t>
      </w:r>
    </w:p>
    <w:p w14:paraId="6171AF26" w14:textId="77777777" w:rsidR="008E098F" w:rsidRPr="008635E6" w:rsidRDefault="008E098F" w:rsidP="008E098F">
      <w:pPr>
        <w:spacing w:line="360" w:lineRule="auto"/>
        <w:jc w:val="both"/>
        <w:rPr>
          <w:rFonts w:asciiTheme="majorHAnsi" w:hAnsiTheme="majorHAnsi"/>
          <w:sz w:val="24"/>
          <w:szCs w:val="24"/>
          <w:rPrChange w:id="538" w:author="Microsoft Office User" w:date="2022-11-29T21:07:00Z">
            <w:rPr/>
          </w:rPrChange>
        </w:rPr>
      </w:pPr>
    </w:p>
    <w:p w14:paraId="0000001F" w14:textId="70DE9BDA" w:rsidR="00EE70CA" w:rsidRPr="008635E6" w:rsidRDefault="00986D01" w:rsidP="008E098F">
      <w:pPr>
        <w:spacing w:line="360" w:lineRule="auto"/>
        <w:jc w:val="both"/>
        <w:rPr>
          <w:rFonts w:asciiTheme="majorHAnsi" w:hAnsiTheme="majorHAnsi"/>
          <w:sz w:val="24"/>
          <w:szCs w:val="24"/>
          <w:rPrChange w:id="539" w:author="Microsoft Office User" w:date="2022-11-29T21:07:00Z">
            <w:rPr/>
          </w:rPrChange>
        </w:rPr>
      </w:pPr>
      <w:r w:rsidRPr="008635E6">
        <w:rPr>
          <w:rFonts w:asciiTheme="majorHAnsi" w:hAnsiTheme="majorHAnsi"/>
          <w:sz w:val="24"/>
          <w:szCs w:val="24"/>
          <w:rPrChange w:id="540" w:author="Microsoft Office User" w:date="2022-11-29T21:07:00Z">
            <w:rPr/>
          </w:rPrChange>
        </w:rPr>
        <w:t>A powerful speech moves people and their minds toward new destinations. I believe that at UC, I can continue being the communicator I am now</w:t>
      </w:r>
      <w:ins w:id="541" w:author="Microsoft Office User" w:date="2022-11-29T21:20:00Z">
        <w:r w:rsidR="002B6D06">
          <w:rPr>
            <w:rFonts w:asciiTheme="majorHAnsi" w:hAnsiTheme="majorHAnsi"/>
            <w:sz w:val="24"/>
            <w:szCs w:val="24"/>
          </w:rPr>
          <w:t xml:space="preserve">: someone </w:t>
        </w:r>
      </w:ins>
      <w:del w:id="542" w:author="Microsoft Office User" w:date="2022-11-29T21:20:00Z">
        <w:r w:rsidRPr="008635E6" w:rsidDel="002B6D06">
          <w:rPr>
            <w:rFonts w:asciiTheme="majorHAnsi" w:hAnsiTheme="majorHAnsi"/>
            <w:sz w:val="24"/>
            <w:szCs w:val="24"/>
            <w:rPrChange w:id="543" w:author="Microsoft Office User" w:date="2022-11-29T21:07:00Z">
              <w:rPr/>
            </w:rPrChange>
          </w:rPr>
          <w:delText xml:space="preserve">, </w:delText>
        </w:r>
      </w:del>
      <w:r w:rsidRPr="008635E6">
        <w:rPr>
          <w:rFonts w:asciiTheme="majorHAnsi" w:hAnsiTheme="majorHAnsi"/>
          <w:sz w:val="24"/>
          <w:szCs w:val="24"/>
          <w:rPrChange w:id="544" w:author="Microsoft Office User" w:date="2022-11-29T21:07:00Z">
            <w:rPr/>
          </w:rPrChange>
        </w:rPr>
        <w:t>who can empathize with others and positively influence them to take greater action</w:t>
      </w:r>
      <w:ins w:id="545" w:author="Microsoft Office User" w:date="2022-11-29T21:21:00Z">
        <w:r w:rsidR="00EF7219">
          <w:rPr>
            <w:rFonts w:asciiTheme="majorHAnsi" w:hAnsiTheme="majorHAnsi"/>
            <w:sz w:val="24"/>
            <w:szCs w:val="24"/>
          </w:rPr>
          <w:t>s</w:t>
        </w:r>
      </w:ins>
      <w:r w:rsidRPr="008635E6">
        <w:rPr>
          <w:rFonts w:asciiTheme="majorHAnsi" w:hAnsiTheme="majorHAnsi"/>
          <w:sz w:val="24"/>
          <w:szCs w:val="24"/>
          <w:rPrChange w:id="546" w:author="Microsoft Office User" w:date="2022-11-29T21:07:00Z">
            <w:rPr/>
          </w:rPrChange>
        </w:rPr>
        <w:t>.</w:t>
      </w:r>
    </w:p>
    <w:p w14:paraId="00000020" w14:textId="77777777" w:rsidR="00EE70CA" w:rsidRDefault="00EE70CA">
      <w:pPr>
        <w:spacing w:line="360" w:lineRule="auto"/>
        <w:rPr>
          <w:rFonts w:asciiTheme="majorHAnsi" w:hAnsiTheme="majorHAnsi"/>
          <w:sz w:val="24"/>
          <w:szCs w:val="24"/>
        </w:rPr>
      </w:pPr>
    </w:p>
    <w:p w14:paraId="012B14B4" w14:textId="72195E56" w:rsidR="007C4F7C" w:rsidRDefault="007C4F7C">
      <w:p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Hi Jove,</w:t>
      </w:r>
    </w:p>
    <w:p w14:paraId="257AC662" w14:textId="169E1FC9" w:rsidR="007C4F7C" w:rsidRDefault="007C4F7C">
      <w:p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I’ve revised all of the intros to make each of your essay more memorable</w:t>
      </w:r>
      <w:r w:rsidR="00986D01">
        <w:rPr>
          <w:rFonts w:asciiTheme="majorHAnsi" w:hAnsiTheme="majorHAnsi"/>
          <w:sz w:val="24"/>
          <w:szCs w:val="24"/>
        </w:rPr>
        <w:t>,</w:t>
      </w:r>
      <w:r w:rsidR="00447BA2">
        <w:rPr>
          <w:rFonts w:asciiTheme="majorHAnsi" w:hAnsiTheme="majorHAnsi"/>
          <w:sz w:val="24"/>
          <w:szCs w:val="24"/>
        </w:rPr>
        <w:t xml:space="preserve"> as well as rephrasing some of your content to avoid repetition and ensure fluidity. </w:t>
      </w:r>
    </w:p>
    <w:p w14:paraId="685556A2" w14:textId="77777777" w:rsidR="00447BA2" w:rsidRDefault="00447BA2">
      <w:pPr>
        <w:spacing w:line="360" w:lineRule="auto"/>
        <w:rPr>
          <w:rFonts w:asciiTheme="majorHAnsi" w:hAnsiTheme="majorHAnsi"/>
          <w:sz w:val="24"/>
          <w:szCs w:val="24"/>
        </w:rPr>
      </w:pPr>
    </w:p>
    <w:p w14:paraId="1271E07D" w14:textId="5090CB4A" w:rsidR="00447BA2" w:rsidRDefault="00447BA2">
      <w:p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Wishing you the best on your application!</w:t>
      </w:r>
    </w:p>
    <w:p w14:paraId="35BDE1EB" w14:textId="5DD3A455" w:rsidR="00447BA2" w:rsidRPr="007C4F7C" w:rsidRDefault="00447BA2">
      <w:pPr>
        <w:spacing w:line="360" w:lineRule="auto"/>
      </w:pPr>
      <w:r>
        <w:rPr>
          <w:rFonts w:asciiTheme="majorHAnsi" w:hAnsiTheme="majorHAnsi"/>
          <w:sz w:val="24"/>
          <w:szCs w:val="24"/>
        </w:rPr>
        <w:t>Melinda</w:t>
      </w:r>
    </w:p>
    <w:p w14:paraId="00000021" w14:textId="77777777" w:rsidR="00EE70CA" w:rsidRPr="007C4F7C" w:rsidRDefault="00EE70CA">
      <w:pPr>
        <w:spacing w:line="360" w:lineRule="auto"/>
      </w:pPr>
    </w:p>
    <w:sectPr w:rsidR="00EE70CA" w:rsidRPr="007C4F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0CA"/>
    <w:rsid w:val="000638E4"/>
    <w:rsid w:val="000C791D"/>
    <w:rsid w:val="001636CB"/>
    <w:rsid w:val="0017177B"/>
    <w:rsid w:val="001972A1"/>
    <w:rsid w:val="001B00A9"/>
    <w:rsid w:val="0020383D"/>
    <w:rsid w:val="00211724"/>
    <w:rsid w:val="00255DF0"/>
    <w:rsid w:val="00272912"/>
    <w:rsid w:val="0027506B"/>
    <w:rsid w:val="002B6D06"/>
    <w:rsid w:val="00327507"/>
    <w:rsid w:val="00351FD4"/>
    <w:rsid w:val="00353C52"/>
    <w:rsid w:val="0039120B"/>
    <w:rsid w:val="00394F38"/>
    <w:rsid w:val="003B6E8F"/>
    <w:rsid w:val="003C162D"/>
    <w:rsid w:val="003E62AF"/>
    <w:rsid w:val="00403B72"/>
    <w:rsid w:val="00447BA2"/>
    <w:rsid w:val="0046681D"/>
    <w:rsid w:val="00486E5C"/>
    <w:rsid w:val="00497423"/>
    <w:rsid w:val="004B16FF"/>
    <w:rsid w:val="004D0C8B"/>
    <w:rsid w:val="004D2B2F"/>
    <w:rsid w:val="00501843"/>
    <w:rsid w:val="0051370C"/>
    <w:rsid w:val="00562F7E"/>
    <w:rsid w:val="00650C44"/>
    <w:rsid w:val="006B33F1"/>
    <w:rsid w:val="007C4F7C"/>
    <w:rsid w:val="007F00A5"/>
    <w:rsid w:val="00845F6E"/>
    <w:rsid w:val="008635E6"/>
    <w:rsid w:val="00892223"/>
    <w:rsid w:val="008E098F"/>
    <w:rsid w:val="008E35B0"/>
    <w:rsid w:val="008F576D"/>
    <w:rsid w:val="009021FD"/>
    <w:rsid w:val="00986D01"/>
    <w:rsid w:val="00A22D27"/>
    <w:rsid w:val="00A469AD"/>
    <w:rsid w:val="00A650A5"/>
    <w:rsid w:val="00A94C0A"/>
    <w:rsid w:val="00BA5CEC"/>
    <w:rsid w:val="00BB3793"/>
    <w:rsid w:val="00BE1B26"/>
    <w:rsid w:val="00C4094E"/>
    <w:rsid w:val="00C5027C"/>
    <w:rsid w:val="00C54594"/>
    <w:rsid w:val="00C82BED"/>
    <w:rsid w:val="00C9431C"/>
    <w:rsid w:val="00D23D0E"/>
    <w:rsid w:val="00D53EBB"/>
    <w:rsid w:val="00D77107"/>
    <w:rsid w:val="00DD15A8"/>
    <w:rsid w:val="00E86943"/>
    <w:rsid w:val="00EE70CA"/>
    <w:rsid w:val="00EF7219"/>
    <w:rsid w:val="00F25D9F"/>
    <w:rsid w:val="00F415F6"/>
    <w:rsid w:val="00FA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2AB0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DF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DF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1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Chiara Situmorang</cp:lastModifiedBy>
  <cp:revision>4</cp:revision>
  <dcterms:created xsi:type="dcterms:W3CDTF">2022-11-29T14:24:00Z</dcterms:created>
  <dcterms:modified xsi:type="dcterms:W3CDTF">2022-11-29T15:52:00Z</dcterms:modified>
</cp:coreProperties>
</file>