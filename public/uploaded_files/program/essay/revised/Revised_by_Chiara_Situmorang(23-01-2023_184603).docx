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CFF4" w14:textId="7B4B0E42" w:rsidR="00CC4D2C" w:rsidRPr="00CC4D2C" w:rsidRDefault="00CC4D2C" w:rsidP="00CC4D2C">
      <w:pPr>
        <w:rPr>
          <w:rFonts w:ascii="Times New Roman" w:eastAsia="Times New Roman" w:hAnsi="Times New Roman" w:cs="Times New Roman"/>
          <w:b/>
          <w:bCs/>
          <w:i/>
          <w:iCs/>
          <w:u w:val="single"/>
        </w:rPr>
      </w:pPr>
      <w:r w:rsidRPr="00CC4D2C">
        <w:rPr>
          <w:rFonts w:ascii="Arial" w:eastAsia="Times New Roman" w:hAnsi="Arial" w:cs="Arial"/>
          <w:b/>
          <w:bCs/>
          <w:i/>
          <w:iCs/>
          <w:color w:val="000000"/>
          <w:sz w:val="22"/>
          <w:szCs w:val="22"/>
          <w:u w:val="single"/>
        </w:rPr>
        <w:t>Q4 - You are tasked with creating a new high school course or student club.  Tell us the name of the course or student club, the description, and why you chose to create it.  Be creative. (350 words)</w:t>
      </w:r>
    </w:p>
    <w:p w14:paraId="60A3A38C" w14:textId="77777777" w:rsidR="00CC4D2C" w:rsidRPr="00CC4D2C" w:rsidRDefault="00CC4D2C" w:rsidP="00CC4D2C">
      <w:pPr>
        <w:rPr>
          <w:rFonts w:ascii="Times New Roman" w:eastAsia="Times New Roman" w:hAnsi="Times New Roman" w:cs="Times New Roman"/>
        </w:rPr>
      </w:pPr>
    </w:p>
    <w:p w14:paraId="4D5C3328" w14:textId="185CC68C"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 xml:space="preserve">The class would be named “VALORANT: The Art of Winning” and it is a class that aims to teach students about intermediate and advanced knowledge of </w:t>
      </w:r>
      <w:ins w:id="0" w:author="Chiara Situmorang" w:date="2023-01-23T18:38:00Z">
        <w:r w:rsidR="009B4058">
          <w:rPr>
            <w:rFonts w:ascii="Arial" w:eastAsia="Times New Roman" w:hAnsi="Arial" w:cs="Arial"/>
            <w:color w:val="000000"/>
            <w:sz w:val="22"/>
            <w:szCs w:val="22"/>
          </w:rPr>
          <w:t xml:space="preserve">the video game </w:t>
        </w:r>
      </w:ins>
      <w:r w:rsidRPr="00CC4D2C">
        <w:rPr>
          <w:rFonts w:ascii="Arial" w:eastAsia="Times New Roman" w:hAnsi="Arial" w:cs="Arial"/>
          <w:color w:val="000000"/>
          <w:sz w:val="22"/>
          <w:szCs w:val="22"/>
        </w:rPr>
        <w:t xml:space="preserve">VALORANT. As a result, this class requires students to have at least a basic understanding of the game, such as individual mechanical skills, common terminology, etc. </w:t>
      </w:r>
      <w:commentRangeStart w:id="1"/>
      <w:commentRangeStart w:id="2"/>
      <w:r w:rsidRPr="00CC4D2C">
        <w:rPr>
          <w:rFonts w:ascii="Arial" w:eastAsia="Times New Roman" w:hAnsi="Arial" w:cs="Arial"/>
          <w:color w:val="000000"/>
          <w:sz w:val="22"/>
          <w:szCs w:val="22"/>
        </w:rPr>
        <w:t>This class is designed to improve students’ chances of winning in the game while helping them develop their individual and collaborative skills. </w:t>
      </w:r>
      <w:commentRangeEnd w:id="1"/>
      <w:r w:rsidR="004E75AA">
        <w:rPr>
          <w:rStyle w:val="CommentReference"/>
        </w:rPr>
        <w:commentReference w:id="1"/>
      </w:r>
      <w:commentRangeEnd w:id="2"/>
      <w:r w:rsidR="003A6BAD">
        <w:rPr>
          <w:rStyle w:val="CommentReference"/>
        </w:rPr>
        <w:commentReference w:id="2"/>
      </w:r>
    </w:p>
    <w:p w14:paraId="65236A28" w14:textId="77777777" w:rsidR="00CC4D2C" w:rsidRPr="00CC4D2C" w:rsidRDefault="00CC4D2C" w:rsidP="00CC4D2C">
      <w:pPr>
        <w:rPr>
          <w:rFonts w:ascii="Times New Roman" w:eastAsia="Times New Roman" w:hAnsi="Times New Roman" w:cs="Times New Roman"/>
        </w:rPr>
      </w:pPr>
    </w:p>
    <w:p w14:paraId="1AAC7E90" w14:textId="366C595A"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first part of the course will cover team composition and the roles that each agent plays. Students will be allowed to experiment with different types of team compositions and the types of play</w:t>
      </w:r>
      <w:ins w:id="3" w:author="Chiara Situmorang" w:date="2023-01-23T18:40:00Z">
        <w:r w:rsidR="003A6BAD">
          <w:rPr>
            <w:rFonts w:ascii="Arial" w:eastAsia="Times New Roman" w:hAnsi="Arial" w:cs="Arial"/>
            <w:color w:val="000000"/>
            <w:sz w:val="22"/>
            <w:szCs w:val="22"/>
          </w:rPr>
          <w:t xml:space="preserve"> </w:t>
        </w:r>
      </w:ins>
      <w:r w:rsidRPr="00CC4D2C">
        <w:rPr>
          <w:rFonts w:ascii="Arial" w:eastAsia="Times New Roman" w:hAnsi="Arial" w:cs="Arial"/>
          <w:color w:val="000000"/>
          <w:sz w:val="22"/>
          <w:szCs w:val="22"/>
        </w:rPr>
        <w:t xml:space="preserve">styles that they may have. </w:t>
      </w:r>
      <w:commentRangeStart w:id="4"/>
      <w:r w:rsidRPr="00CC4D2C">
        <w:rPr>
          <w:rFonts w:ascii="Arial" w:eastAsia="Times New Roman" w:hAnsi="Arial" w:cs="Arial"/>
          <w:color w:val="000000"/>
          <w:sz w:val="22"/>
          <w:szCs w:val="22"/>
        </w:rPr>
        <w:t xml:space="preserve">It will also cover roles that certain agents have due to their abilities. </w:t>
      </w:r>
      <w:commentRangeEnd w:id="4"/>
      <w:r w:rsidR="003A6BAD">
        <w:rPr>
          <w:rStyle w:val="CommentReference"/>
        </w:rPr>
        <w:commentReference w:id="4"/>
      </w:r>
      <w:r w:rsidRPr="00CC4D2C">
        <w:rPr>
          <w:rFonts w:ascii="Arial" w:eastAsia="Times New Roman" w:hAnsi="Arial" w:cs="Arial"/>
          <w:color w:val="000000"/>
          <w:sz w:val="22"/>
          <w:szCs w:val="22"/>
        </w:rPr>
        <w:t>This helps students to advance their critical thinking and strategic planning skills.</w:t>
      </w:r>
    </w:p>
    <w:p w14:paraId="668021B8" w14:textId="77777777" w:rsidR="00CC4D2C" w:rsidRPr="00CC4D2C" w:rsidRDefault="00CC4D2C" w:rsidP="00CC4D2C">
      <w:pPr>
        <w:rPr>
          <w:rFonts w:ascii="Times New Roman" w:eastAsia="Times New Roman" w:hAnsi="Times New Roman" w:cs="Times New Roman"/>
        </w:rPr>
      </w:pPr>
    </w:p>
    <w:p w14:paraId="5C9A6DA7"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The second part of the course will focus on map strategies and the team’s positioning. Students will be given a top-down view of a scenario in the game where they have to develop their own solutions and learn how to quickly lead their team into a position that may increase their chances of success. This will evolve their leadership and critical thinking skills.</w:t>
      </w:r>
    </w:p>
    <w:p w14:paraId="2B6D8965" w14:textId="77777777" w:rsidR="00CC4D2C" w:rsidRPr="00CC4D2C" w:rsidRDefault="00CC4D2C" w:rsidP="00CC4D2C">
      <w:pPr>
        <w:rPr>
          <w:rFonts w:ascii="Times New Roman" w:eastAsia="Times New Roman" w:hAnsi="Times New Roman" w:cs="Times New Roman"/>
        </w:rPr>
      </w:pPr>
    </w:p>
    <w:p w14:paraId="243CA67C" w14:textId="07FB5895" w:rsidR="00CC4D2C" w:rsidRPr="00CC4D2C" w:rsidRDefault="00CC4D2C" w:rsidP="00CC4D2C">
      <w:pPr>
        <w:rPr>
          <w:rFonts w:ascii="Times New Roman" w:eastAsia="Times New Roman" w:hAnsi="Times New Roman" w:cs="Times New Roman"/>
        </w:rPr>
      </w:pPr>
      <w:commentRangeStart w:id="5"/>
      <w:r w:rsidRPr="00CC4D2C">
        <w:rPr>
          <w:rFonts w:ascii="Arial" w:eastAsia="Times New Roman" w:hAnsi="Arial" w:cs="Arial"/>
          <w:color w:val="000000"/>
          <w:sz w:val="22"/>
          <w:szCs w:val="22"/>
        </w:rPr>
        <w:t xml:space="preserve">The final part of the course will be about developing the students’ communication skills.  </w:t>
      </w:r>
      <w:commentRangeEnd w:id="5"/>
      <w:r w:rsidR="003B1CFE">
        <w:rPr>
          <w:rStyle w:val="CommentReference"/>
        </w:rPr>
        <w:commentReference w:id="5"/>
      </w:r>
      <w:r w:rsidRPr="00CC4D2C">
        <w:rPr>
          <w:rFonts w:ascii="Arial" w:eastAsia="Times New Roman" w:hAnsi="Arial" w:cs="Arial"/>
          <w:color w:val="000000"/>
          <w:sz w:val="22"/>
          <w:szCs w:val="22"/>
        </w:rPr>
        <w:t xml:space="preserve">Although </w:t>
      </w:r>
      <w:commentRangeStart w:id="6"/>
      <w:r w:rsidRPr="00CC4D2C">
        <w:rPr>
          <w:rFonts w:ascii="Arial" w:eastAsia="Times New Roman" w:hAnsi="Arial" w:cs="Arial"/>
          <w:color w:val="000000"/>
          <w:sz w:val="22"/>
          <w:szCs w:val="22"/>
        </w:rPr>
        <w:t>it may be difficult to talk to strangers online</w:t>
      </w:r>
      <w:commentRangeEnd w:id="6"/>
      <w:r w:rsidR="00617A0E">
        <w:rPr>
          <w:rStyle w:val="CommentReference"/>
        </w:rPr>
        <w:commentReference w:id="6"/>
      </w:r>
      <w:r w:rsidRPr="00CC4D2C">
        <w:rPr>
          <w:rFonts w:ascii="Arial" w:eastAsia="Times New Roman" w:hAnsi="Arial" w:cs="Arial"/>
          <w:color w:val="000000"/>
          <w:sz w:val="22"/>
          <w:szCs w:val="22"/>
        </w:rPr>
        <w:t xml:space="preserve">, it is of utmost importance to quickly befriend your new teammates, as bad team chemistry can result in a lack of communication between team members. This </w:t>
      </w:r>
      <w:del w:id="7" w:author="Chiara Situmorang" w:date="2023-01-23T18:43:00Z">
        <w:r w:rsidRPr="00CC4D2C" w:rsidDel="003A6BAD">
          <w:rPr>
            <w:rFonts w:ascii="Arial" w:eastAsia="Times New Roman" w:hAnsi="Arial" w:cs="Arial"/>
            <w:color w:val="000000"/>
            <w:sz w:val="22"/>
            <w:szCs w:val="22"/>
          </w:rPr>
          <w:delText xml:space="preserve">eventually </w:delText>
        </w:r>
      </w:del>
      <w:ins w:id="8" w:author="Chiara Situmorang" w:date="2023-01-23T18:43:00Z">
        <w:r w:rsidR="003A6BAD">
          <w:rPr>
            <w:rFonts w:ascii="Arial" w:eastAsia="Times New Roman" w:hAnsi="Arial" w:cs="Arial"/>
            <w:color w:val="000000"/>
            <w:sz w:val="22"/>
            <w:szCs w:val="22"/>
          </w:rPr>
          <w:t>can</w:t>
        </w:r>
        <w:r w:rsidR="003A6BAD" w:rsidRPr="00CC4D2C">
          <w:rPr>
            <w:rFonts w:ascii="Arial" w:eastAsia="Times New Roman" w:hAnsi="Arial" w:cs="Arial"/>
            <w:color w:val="000000"/>
            <w:sz w:val="22"/>
            <w:szCs w:val="22"/>
          </w:rPr>
          <w:t xml:space="preserve"> </w:t>
        </w:r>
      </w:ins>
      <w:r w:rsidRPr="00CC4D2C">
        <w:rPr>
          <w:rFonts w:ascii="Arial" w:eastAsia="Times New Roman" w:hAnsi="Arial" w:cs="Arial"/>
          <w:color w:val="000000"/>
          <w:sz w:val="22"/>
          <w:szCs w:val="22"/>
        </w:rPr>
        <w:t>lead</w:t>
      </w:r>
      <w:del w:id="9" w:author="Chiara Situmorang" w:date="2023-01-23T18:43:00Z">
        <w:r w:rsidRPr="00CC4D2C" w:rsidDel="003A6BAD">
          <w:rPr>
            <w:rFonts w:ascii="Arial" w:eastAsia="Times New Roman" w:hAnsi="Arial" w:cs="Arial"/>
            <w:color w:val="000000"/>
            <w:sz w:val="22"/>
            <w:szCs w:val="22"/>
          </w:rPr>
          <w:delText>s</w:delText>
        </w:r>
      </w:del>
      <w:r w:rsidRPr="00CC4D2C">
        <w:rPr>
          <w:rFonts w:ascii="Arial" w:eastAsia="Times New Roman" w:hAnsi="Arial" w:cs="Arial"/>
          <w:color w:val="000000"/>
          <w:sz w:val="22"/>
          <w:szCs w:val="22"/>
        </w:rPr>
        <w:t xml:space="preserve"> to </w:t>
      </w:r>
      <w:proofErr w:type="spellStart"/>
      <w:r w:rsidRPr="00CC4D2C">
        <w:rPr>
          <w:rFonts w:ascii="Arial" w:eastAsia="Times New Roman" w:hAnsi="Arial" w:cs="Arial"/>
          <w:color w:val="000000"/>
          <w:sz w:val="22"/>
          <w:szCs w:val="22"/>
        </w:rPr>
        <w:t>lackluster</w:t>
      </w:r>
      <w:proofErr w:type="spellEnd"/>
      <w:r w:rsidRPr="00CC4D2C">
        <w:rPr>
          <w:rFonts w:ascii="Arial" w:eastAsia="Times New Roman" w:hAnsi="Arial" w:cs="Arial"/>
          <w:color w:val="000000"/>
          <w:sz w:val="22"/>
          <w:szCs w:val="22"/>
        </w:rPr>
        <w:t xml:space="preserve"> strategies, team coordination, and internal conflict. Thus, communication can be a key aspect of increasing a student’s chances of winning a VALORANT game.</w:t>
      </w:r>
    </w:p>
    <w:p w14:paraId="45CB9EC4" w14:textId="77777777" w:rsidR="00CC4D2C" w:rsidRPr="00CC4D2C" w:rsidRDefault="00CC4D2C" w:rsidP="00CC4D2C">
      <w:pPr>
        <w:rPr>
          <w:rFonts w:ascii="Times New Roman" w:eastAsia="Times New Roman" w:hAnsi="Times New Roman" w:cs="Times New Roman"/>
        </w:rPr>
      </w:pPr>
    </w:p>
    <w:p w14:paraId="2F969621" w14:textId="77777777" w:rsidR="00CC4D2C" w:rsidRPr="00CC4D2C" w:rsidRDefault="00CC4D2C" w:rsidP="00CC4D2C">
      <w:pPr>
        <w:rPr>
          <w:rFonts w:ascii="Times New Roman" w:eastAsia="Times New Roman" w:hAnsi="Times New Roman" w:cs="Times New Roman"/>
        </w:rPr>
      </w:pPr>
      <w:r w:rsidRPr="00CC4D2C">
        <w:rPr>
          <w:rFonts w:ascii="Arial" w:eastAsia="Times New Roman" w:hAnsi="Arial" w:cs="Arial"/>
          <w:color w:val="000000"/>
          <w:sz w:val="22"/>
          <w:szCs w:val="22"/>
        </w:rPr>
        <w:t xml:space="preserve">In conclusion, this course will cover three key aspects of the game that can be said to be a large factor in determining one’s success in the game of VALORANT. </w:t>
      </w:r>
      <w:commentRangeStart w:id="10"/>
      <w:r w:rsidRPr="00CC4D2C">
        <w:rPr>
          <w:rFonts w:ascii="Arial" w:eastAsia="Times New Roman" w:hAnsi="Arial" w:cs="Arial"/>
          <w:color w:val="000000"/>
          <w:sz w:val="22"/>
          <w:szCs w:val="22"/>
        </w:rPr>
        <w:t>Going through each of the parts of the course will work on specific skills that students can not only use in the game of VALORANT but in other aspects of their life such as in academics and sports.</w:t>
      </w:r>
      <w:commentRangeEnd w:id="10"/>
      <w:r w:rsidR="00617A0E">
        <w:rPr>
          <w:rStyle w:val="CommentReference"/>
        </w:rPr>
        <w:commentReference w:id="10"/>
      </w:r>
    </w:p>
    <w:p w14:paraId="3F0A2A0F" w14:textId="77777777" w:rsidR="00CC4D2C" w:rsidRPr="00CC4D2C" w:rsidRDefault="00CC4D2C" w:rsidP="00CC4D2C">
      <w:pPr>
        <w:rPr>
          <w:rFonts w:ascii="Times New Roman" w:eastAsia="Times New Roman" w:hAnsi="Times New Roman" w:cs="Times New Roman"/>
        </w:rPr>
      </w:pPr>
    </w:p>
    <w:p w14:paraId="4FB22DDE" w14:textId="529F2D16" w:rsidR="008B5361" w:rsidRPr="00A2574B" w:rsidRDefault="005A4B50">
      <w:pPr>
        <w:rPr>
          <w:ins w:id="11" w:author="Thalia Priscilla" w:date="2023-01-19T21:29:00Z"/>
          <w:u w:val="single"/>
        </w:rPr>
      </w:pPr>
      <w:ins w:id="12" w:author="Thalia Priscilla" w:date="2023-01-19T21:40:00Z">
        <w:r>
          <w:rPr>
            <w:u w:val="single"/>
          </w:rPr>
          <w:t>N</w:t>
        </w:r>
      </w:ins>
      <w:ins w:id="13" w:author="Thalia Priscilla" w:date="2023-01-19T21:29:00Z">
        <w:r w:rsidR="00A2574B" w:rsidRPr="00A2574B">
          <w:rPr>
            <w:u w:val="single"/>
          </w:rPr>
          <w:t>otes:</w:t>
        </w:r>
      </w:ins>
    </w:p>
    <w:p w14:paraId="5A24B75F" w14:textId="4D9BA6A1" w:rsidR="00A2574B" w:rsidRDefault="00A2574B">
      <w:pPr>
        <w:rPr>
          <w:ins w:id="14" w:author="Thalia Priscilla" w:date="2023-01-19T21:29:00Z"/>
        </w:rPr>
      </w:pPr>
    </w:p>
    <w:p w14:paraId="23121FF5" w14:textId="6FF492F8" w:rsidR="000076D8" w:rsidRDefault="00A2574B" w:rsidP="00A2574B">
      <w:pPr>
        <w:rPr>
          <w:ins w:id="15" w:author="Thalia Priscilla" w:date="2023-01-19T21:35:00Z"/>
        </w:rPr>
      </w:pPr>
      <w:ins w:id="16" w:author="Thalia Priscilla" w:date="2023-01-19T21:29:00Z">
        <w:r w:rsidRPr="00A2574B">
          <w:t xml:space="preserve">Since the prompt wants to bring out your creative side, it’s good to think outside the box </w:t>
        </w:r>
      </w:ins>
      <w:ins w:id="17" w:author="Thalia Priscilla" w:date="2023-01-19T21:35:00Z">
        <w:r w:rsidR="000076D8">
          <w:t xml:space="preserve">in </w:t>
        </w:r>
      </w:ins>
      <w:ins w:id="18" w:author="Thalia Priscilla" w:date="2023-01-19T21:36:00Z">
        <w:r w:rsidR="000076D8">
          <w:t>the items I pointed out above</w:t>
        </w:r>
      </w:ins>
      <w:ins w:id="19" w:author="Thalia Priscilla" w:date="2023-01-19T21:29:00Z">
        <w:r w:rsidRPr="00A2574B">
          <w:t>.</w:t>
        </w:r>
      </w:ins>
      <w:ins w:id="20" w:author="Thalia Priscilla" w:date="2023-01-19T21:32:00Z">
        <w:r w:rsidR="000076D8" w:rsidRPr="000076D8">
          <w:t xml:space="preserve"> </w:t>
        </w:r>
      </w:ins>
      <w:ins w:id="21" w:author="Thalia Priscilla" w:date="2023-01-19T21:34:00Z">
        <w:r w:rsidR="000076D8">
          <w:t xml:space="preserve">This </w:t>
        </w:r>
        <w:r w:rsidR="000076D8" w:rsidRPr="00A2574B">
          <w:t>is a pre-existing game,</w:t>
        </w:r>
        <w:r w:rsidR="000076D8">
          <w:t xml:space="preserve"> so there will probably be </w:t>
        </w:r>
      </w:ins>
      <w:ins w:id="22" w:author="Thalia Priscilla" w:date="2023-01-19T21:35:00Z">
        <w:r w:rsidR="000076D8">
          <w:t>many interested in this club</w:t>
        </w:r>
      </w:ins>
      <w:ins w:id="23" w:author="Thalia Priscilla" w:date="2023-01-19T21:41:00Z">
        <w:r w:rsidR="00455415">
          <w:t>.</w:t>
        </w:r>
      </w:ins>
      <w:ins w:id="24" w:author="Thalia Priscilla" w:date="2023-01-19T21:35:00Z">
        <w:r w:rsidR="000076D8">
          <w:t xml:space="preserve"> </w:t>
        </w:r>
      </w:ins>
      <w:ins w:id="25" w:author="Thalia Priscilla" w:date="2023-01-19T21:41:00Z">
        <w:r w:rsidR="00455415">
          <w:t>But</w:t>
        </w:r>
      </w:ins>
      <w:ins w:id="26" w:author="Thalia Priscilla" w:date="2023-01-19T21:37:00Z">
        <w:r w:rsidR="005A4B50">
          <w:t xml:space="preserve"> that being said,</w:t>
        </w:r>
      </w:ins>
      <w:ins w:id="27" w:author="Thalia Priscilla" w:date="2023-01-19T21:35:00Z">
        <w:r w:rsidR="000076D8">
          <w:t xml:space="preserve"> </w:t>
        </w:r>
      </w:ins>
      <w:ins w:id="28" w:author="Thalia Priscilla" w:date="2023-01-19T21:37:00Z">
        <w:r w:rsidR="005A4B50">
          <w:t>it</w:t>
        </w:r>
      </w:ins>
      <w:ins w:id="29" w:author="Thalia Priscilla" w:date="2023-01-19T21:41:00Z">
        <w:r w:rsidR="00455415">
          <w:t xml:space="preserve"> also</w:t>
        </w:r>
      </w:ins>
      <w:ins w:id="30" w:author="Thalia Priscilla" w:date="2023-01-19T21:37:00Z">
        <w:r w:rsidR="005A4B50">
          <w:t xml:space="preserve"> means there’s a chance</w:t>
        </w:r>
      </w:ins>
      <w:ins w:id="31" w:author="Thalia Priscilla" w:date="2023-01-19T21:36:00Z">
        <w:r w:rsidR="000076D8">
          <w:t xml:space="preserve"> </w:t>
        </w:r>
      </w:ins>
      <w:ins w:id="32" w:author="Thalia Priscilla" w:date="2023-01-19T21:37:00Z">
        <w:r w:rsidR="005A4B50">
          <w:t xml:space="preserve">your ideas </w:t>
        </w:r>
      </w:ins>
      <w:ins w:id="33" w:author="Thalia Priscilla" w:date="2023-01-19T21:36:00Z">
        <w:r w:rsidR="000076D8">
          <w:t xml:space="preserve">aren’t really something </w:t>
        </w:r>
      </w:ins>
      <w:ins w:id="34" w:author="Thalia Priscilla" w:date="2023-01-19T21:37:00Z">
        <w:r w:rsidR="005A4B50">
          <w:t xml:space="preserve">new </w:t>
        </w:r>
      </w:ins>
      <w:ins w:id="35" w:author="Thalia Priscilla" w:date="2023-01-19T21:36:00Z">
        <w:r w:rsidR="000076D8">
          <w:t>or original</w:t>
        </w:r>
      </w:ins>
      <w:ins w:id="36" w:author="Thalia Priscilla" w:date="2023-01-19T21:34:00Z">
        <w:r w:rsidR="000076D8" w:rsidRPr="00A2574B">
          <w:t>.</w:t>
        </w:r>
      </w:ins>
      <w:ins w:id="37" w:author="Thalia Priscilla" w:date="2023-01-19T21:35:00Z">
        <w:r w:rsidR="000076D8">
          <w:t xml:space="preserve"> </w:t>
        </w:r>
      </w:ins>
      <w:ins w:id="38" w:author="Thalia Priscilla" w:date="2023-01-19T21:38:00Z">
        <w:r w:rsidR="005A4B50">
          <w:t xml:space="preserve">You </w:t>
        </w:r>
      </w:ins>
      <w:ins w:id="39" w:author="Thalia Priscilla" w:date="2023-01-19T21:40:00Z">
        <w:r w:rsidR="00455415">
          <w:t>have an opportunity</w:t>
        </w:r>
      </w:ins>
      <w:ins w:id="40" w:author="Thalia Priscilla" w:date="2023-01-19T21:38:00Z">
        <w:r w:rsidR="005A4B50">
          <w:t xml:space="preserve"> to expand </w:t>
        </w:r>
      </w:ins>
      <w:ins w:id="41" w:author="Thalia Priscilla" w:date="2023-01-19T21:40:00Z">
        <w:r w:rsidR="00455415">
          <w:t xml:space="preserve">your creativity </w:t>
        </w:r>
      </w:ins>
      <w:ins w:id="42" w:author="Thalia Priscilla" w:date="2023-01-19T21:38:00Z">
        <w:r w:rsidR="005A4B50">
          <w:t>on the personal aspect</w:t>
        </w:r>
      </w:ins>
      <w:ins w:id="43" w:author="Thalia Priscilla" w:date="2023-01-19T21:40:00Z">
        <w:r w:rsidR="00455415">
          <w:t>s</w:t>
        </w:r>
      </w:ins>
      <w:ins w:id="44" w:author="Thalia Priscilla" w:date="2023-01-19T21:38:00Z">
        <w:r w:rsidR="005A4B50">
          <w:t xml:space="preserve"> of the game</w:t>
        </w:r>
      </w:ins>
      <w:ins w:id="45" w:author="Thalia Priscilla" w:date="2023-01-19T21:39:00Z">
        <w:r w:rsidR="005A4B50">
          <w:t xml:space="preserve">, such as why you created it and how you can </w:t>
        </w:r>
      </w:ins>
      <w:ins w:id="46" w:author="Thalia Priscilla" w:date="2023-01-19T21:40:00Z">
        <w:r w:rsidR="00455415">
          <w:t>achieve your objectives</w:t>
        </w:r>
      </w:ins>
      <w:ins w:id="47" w:author="Thalia Priscilla" w:date="2023-01-19T21:39:00Z">
        <w:r w:rsidR="005A4B50">
          <w:t xml:space="preserve"> in unconventional ways.</w:t>
        </w:r>
      </w:ins>
      <w:ins w:id="48" w:author="Thalia Priscilla" w:date="2023-01-19T21:38:00Z">
        <w:r w:rsidR="005A4B50">
          <w:t xml:space="preserve"> </w:t>
        </w:r>
      </w:ins>
    </w:p>
    <w:p w14:paraId="5E19EBC6" w14:textId="77777777" w:rsidR="000076D8" w:rsidRDefault="000076D8" w:rsidP="00A2574B">
      <w:pPr>
        <w:rPr>
          <w:ins w:id="49" w:author="Thalia Priscilla" w:date="2023-01-19T21:35:00Z"/>
        </w:rPr>
      </w:pPr>
    </w:p>
    <w:p w14:paraId="561F4B88" w14:textId="5DE3167B" w:rsidR="00A2574B" w:rsidRDefault="00455415" w:rsidP="00A2574B">
      <w:pPr>
        <w:rPr>
          <w:ins w:id="50" w:author="Thalia Priscilla" w:date="2023-01-19T21:39:00Z"/>
        </w:rPr>
      </w:pPr>
      <w:ins w:id="51" w:author="Thalia Priscilla" w:date="2023-01-19T21:40:00Z">
        <w:r>
          <w:t>For e</w:t>
        </w:r>
      </w:ins>
      <w:ins w:id="52" w:author="Thalia Priscilla" w:date="2023-01-19T21:41:00Z">
        <w:r>
          <w:t xml:space="preserve">xample, </w:t>
        </w:r>
      </w:ins>
      <w:ins w:id="53" w:author="Thalia Priscilla" w:date="2023-01-19T21:33:00Z">
        <w:r w:rsidR="000076D8">
          <w:t>I like how you po</w:t>
        </w:r>
      </w:ins>
      <w:ins w:id="54" w:author="Thalia Priscilla" w:date="2023-01-19T21:34:00Z">
        <w:r w:rsidR="000076D8">
          <w:t>int out that</w:t>
        </w:r>
      </w:ins>
      <w:ins w:id="55" w:author="Thalia Priscilla" w:date="2023-01-19T21:33:00Z">
        <w:r w:rsidR="000076D8">
          <w:t xml:space="preserve"> skills used in the game </w:t>
        </w:r>
      </w:ins>
      <w:ins w:id="56" w:author="Thalia Priscilla" w:date="2023-01-19T21:34:00Z">
        <w:r w:rsidR="000076D8">
          <w:t>can benefit other aspects of your life as well.</w:t>
        </w:r>
      </w:ins>
      <w:ins w:id="57" w:author="Thalia Priscilla" w:date="2023-01-19T21:33:00Z">
        <w:r w:rsidR="000076D8">
          <w:t xml:space="preserve"> </w:t>
        </w:r>
      </w:ins>
      <w:ins w:id="58" w:author="Thalia Priscilla" w:date="2023-01-19T21:35:00Z">
        <w:r w:rsidR="000076D8">
          <w:t xml:space="preserve">You can expand on that. </w:t>
        </w:r>
      </w:ins>
      <w:ins w:id="59" w:author="Thalia Priscilla" w:date="2023-01-19T21:29:00Z">
        <w:r w:rsidR="00A2574B">
          <w:t>Show why you’re passionate about the game</w:t>
        </w:r>
      </w:ins>
      <w:ins w:id="60" w:author="Thalia Priscilla" w:date="2023-01-19T21:30:00Z">
        <w:r w:rsidR="00A2574B">
          <w:t xml:space="preserve"> and relate it to other aspects of your life. </w:t>
        </w:r>
      </w:ins>
    </w:p>
    <w:p w14:paraId="50B06AE0" w14:textId="1B0106EB" w:rsidR="005A4B50" w:rsidRDefault="005A4B50" w:rsidP="00A2574B">
      <w:pPr>
        <w:rPr>
          <w:ins w:id="61" w:author="Thalia Priscilla" w:date="2023-01-19T21:39:00Z"/>
        </w:rPr>
      </w:pPr>
    </w:p>
    <w:p w14:paraId="11731C4C" w14:textId="101D9CA1" w:rsidR="005A4B50" w:rsidRPr="00A2574B" w:rsidRDefault="005A4B50" w:rsidP="00A2574B">
      <w:pPr>
        <w:rPr>
          <w:ins w:id="62" w:author="Thalia Priscilla" w:date="2023-01-19T21:29:00Z"/>
        </w:rPr>
      </w:pPr>
      <w:ins w:id="63" w:author="Thalia Priscilla" w:date="2023-01-19T21:39:00Z">
        <w:r>
          <w:t>All the best!</w:t>
        </w:r>
      </w:ins>
    </w:p>
    <w:p w14:paraId="675456A3" w14:textId="77777777" w:rsidR="00A2574B" w:rsidRDefault="00A2574B"/>
    <w:sectPr w:rsidR="00A2574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3-01-19T20:24:00Z" w:initials="TP">
    <w:p w14:paraId="0270FD78" w14:textId="57420530" w:rsidR="004E75AA" w:rsidRDefault="004E75AA">
      <w:pPr>
        <w:pStyle w:val="CommentText"/>
      </w:pPr>
      <w:r>
        <w:rPr>
          <w:rStyle w:val="CommentReference"/>
        </w:rPr>
        <w:annotationRef/>
      </w:r>
      <w:r>
        <w:t xml:space="preserve">In addition to the objective of the class in general, </w:t>
      </w:r>
      <w:r w:rsidR="00380D20">
        <w:t>also</w:t>
      </w:r>
      <w:r w:rsidR="00E7219B">
        <w:t xml:space="preserve"> give a personal reason why you chose to create it as per the prompt.</w:t>
      </w:r>
      <w:r w:rsidR="00380D20">
        <w:t xml:space="preserve"> Why is it important to you</w:t>
      </w:r>
      <w:r w:rsidR="00617A0E">
        <w:t>? Are you aiming to spread the word about the game to a bigger audience?</w:t>
      </w:r>
      <w:r w:rsidR="00A2574B">
        <w:t xml:space="preserve"> Or has this game personally helped you in other aspects of your life?</w:t>
      </w:r>
    </w:p>
  </w:comment>
  <w:comment w:id="2" w:author="Chiara Situmorang" w:date="2023-01-23T18:39:00Z" w:initials="CS">
    <w:p w14:paraId="147A4B03" w14:textId="77777777" w:rsidR="003A6BAD" w:rsidRDefault="003A6BAD" w:rsidP="00F87902">
      <w:r>
        <w:rPr>
          <w:rStyle w:val="CommentReference"/>
        </w:rPr>
        <w:annotationRef/>
      </w:r>
      <w:r>
        <w:rPr>
          <w:sz w:val="20"/>
          <w:szCs w:val="20"/>
        </w:rPr>
        <w:t>You also want to elaborate on the ‘individual and collaborative skills’ that students will develop. What skills are these, and how will they help the students in other areas of their lives?</w:t>
      </w:r>
    </w:p>
  </w:comment>
  <w:comment w:id="4" w:author="Chiara Situmorang" w:date="2023-01-23T18:41:00Z" w:initials="CS">
    <w:p w14:paraId="22DB8B43" w14:textId="77777777" w:rsidR="003A6BAD" w:rsidRDefault="003A6BAD" w:rsidP="00264C83">
      <w:r>
        <w:rPr>
          <w:rStyle w:val="CommentReference"/>
        </w:rPr>
        <w:annotationRef/>
      </w:r>
      <w:r>
        <w:rPr>
          <w:sz w:val="20"/>
          <w:szCs w:val="20"/>
        </w:rPr>
        <w:t>I would remove this sentence and replace it with an elaboration of the next sentence. How will it advance students’ critical thinking and strategic planning skills?</w:t>
      </w:r>
    </w:p>
    <w:p w14:paraId="5B7A444F" w14:textId="77777777" w:rsidR="003A6BAD" w:rsidRDefault="003A6BAD" w:rsidP="00264C83"/>
    <w:p w14:paraId="4BF69845" w14:textId="77777777" w:rsidR="003A6BAD" w:rsidRDefault="003A6BAD" w:rsidP="00264C83">
      <w:r>
        <w:rPr>
          <w:sz w:val="20"/>
          <w:szCs w:val="20"/>
        </w:rPr>
        <w:t>eg. finding the right role for them will help them figure out their strengths and weaknesses as an individual player, and will help them be a better team player by covering other players’ weaknesses.</w:t>
      </w:r>
    </w:p>
  </w:comment>
  <w:comment w:id="5" w:author="Thalia Priscilla" w:date="2023-01-19T21:13:00Z" w:initials="TP">
    <w:p w14:paraId="66B8E7AE" w14:textId="7024F709" w:rsidR="00617A0E" w:rsidRDefault="003B1CFE">
      <w:pPr>
        <w:pStyle w:val="CommentText"/>
      </w:pPr>
      <w:r>
        <w:rPr>
          <w:rStyle w:val="CommentReference"/>
        </w:rPr>
        <w:annotationRef/>
      </w:r>
      <w:r w:rsidR="00CD4321">
        <w:t>Instead</w:t>
      </w:r>
      <w:r>
        <w:t xml:space="preserve"> of just describing the importance of communication, you can suggest what activities you can include to develop the skill. </w:t>
      </w:r>
    </w:p>
  </w:comment>
  <w:comment w:id="6" w:author="Thalia Priscilla" w:date="2023-01-19T21:24:00Z" w:initials="TP">
    <w:p w14:paraId="34867148" w14:textId="11DE384C" w:rsidR="00617A0E" w:rsidRDefault="00617A0E">
      <w:pPr>
        <w:pStyle w:val="CommentText"/>
      </w:pPr>
      <w:r>
        <w:rPr>
          <w:rStyle w:val="CommentReference"/>
        </w:rPr>
        <w:annotationRef/>
      </w:r>
      <w:r>
        <w:rPr>
          <w:rStyle w:val="CommentReference"/>
        </w:rPr>
        <w:t>Are there any exercise you think will help in overcoming this? What would make it fun?</w:t>
      </w:r>
    </w:p>
  </w:comment>
  <w:comment w:id="10" w:author="Thalia Priscilla" w:date="2023-01-19T21:26:00Z" w:initials="TP">
    <w:p w14:paraId="3A38115D" w14:textId="1710E39B" w:rsidR="00A2574B" w:rsidRPr="00A2574B" w:rsidRDefault="00617A0E">
      <w:pPr>
        <w:pStyle w:val="CommentText"/>
        <w:rPr>
          <w:sz w:val="16"/>
          <w:szCs w:val="16"/>
        </w:rPr>
      </w:pPr>
      <w:r>
        <w:rPr>
          <w:rStyle w:val="CommentReference"/>
        </w:rPr>
        <w:annotationRef/>
      </w:r>
      <w:r>
        <w:rPr>
          <w:rStyle w:val="CommentReference"/>
        </w:rPr>
        <w:annotationRef/>
      </w:r>
      <w:r w:rsidR="00A2574B">
        <w:t xml:space="preserve">What is your experience with this game in other aspects of your life? Has it positively benefitted you in these areas?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0FD78" w15:done="0"/>
  <w15:commentEx w15:paraId="147A4B03" w15:paraIdParent="0270FD78" w15:done="0"/>
  <w15:commentEx w15:paraId="4BF69845" w15:done="0"/>
  <w15:commentEx w15:paraId="66B8E7AE" w15:done="0"/>
  <w15:commentEx w15:paraId="34867148" w15:done="0"/>
  <w15:commentEx w15:paraId="3A3811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2565" w16cex:dateUtc="2023-01-19T13:24:00Z"/>
  <w16cex:commentExtensible w16cex:durableId="277952F3" w16cex:dateUtc="2023-01-23T11:39:00Z"/>
  <w16cex:commentExtensible w16cex:durableId="27795371" w16cex:dateUtc="2023-01-23T11:41:00Z"/>
  <w16cex:commentExtensible w16cex:durableId="27743117" w16cex:dateUtc="2023-01-19T14:13:00Z"/>
  <w16cex:commentExtensible w16cex:durableId="27743392" w16cex:dateUtc="2023-01-19T14:24:00Z"/>
  <w16cex:commentExtensible w16cex:durableId="27743408" w16cex:dateUtc="2023-01-19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0FD78" w16cid:durableId="27742565"/>
  <w16cid:commentId w16cid:paraId="147A4B03" w16cid:durableId="277952F3"/>
  <w16cid:commentId w16cid:paraId="4BF69845" w16cid:durableId="27795371"/>
  <w16cid:commentId w16cid:paraId="66B8E7AE" w16cid:durableId="27743117"/>
  <w16cid:commentId w16cid:paraId="34867148" w16cid:durableId="27743392"/>
  <w16cid:commentId w16cid:paraId="3A38115D" w16cid:durableId="277434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2C"/>
    <w:rsid w:val="000076D8"/>
    <w:rsid w:val="00185506"/>
    <w:rsid w:val="00380D20"/>
    <w:rsid w:val="003A6BAD"/>
    <w:rsid w:val="003B1CFE"/>
    <w:rsid w:val="00455415"/>
    <w:rsid w:val="004E75AA"/>
    <w:rsid w:val="005A4B50"/>
    <w:rsid w:val="00617A0E"/>
    <w:rsid w:val="0062459E"/>
    <w:rsid w:val="008B5361"/>
    <w:rsid w:val="009B4058"/>
    <w:rsid w:val="00A2574B"/>
    <w:rsid w:val="00BB55C5"/>
    <w:rsid w:val="00CC4D2C"/>
    <w:rsid w:val="00CD4321"/>
    <w:rsid w:val="00E7219B"/>
    <w:rsid w:val="00E92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8432D2"/>
  <w15:chartTrackingRefBased/>
  <w15:docId w15:val="{B86ED264-E388-864B-B2EB-64678399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D2C"/>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E75AA"/>
  </w:style>
  <w:style w:type="character" w:styleId="CommentReference">
    <w:name w:val="annotation reference"/>
    <w:basedOn w:val="DefaultParagraphFont"/>
    <w:uiPriority w:val="99"/>
    <w:semiHidden/>
    <w:unhideWhenUsed/>
    <w:rsid w:val="004E75AA"/>
    <w:rPr>
      <w:sz w:val="16"/>
      <w:szCs w:val="16"/>
    </w:rPr>
  </w:style>
  <w:style w:type="paragraph" w:styleId="CommentText">
    <w:name w:val="annotation text"/>
    <w:basedOn w:val="Normal"/>
    <w:link w:val="CommentTextChar"/>
    <w:uiPriority w:val="99"/>
    <w:semiHidden/>
    <w:unhideWhenUsed/>
    <w:rsid w:val="004E75AA"/>
    <w:rPr>
      <w:sz w:val="20"/>
      <w:szCs w:val="20"/>
    </w:rPr>
  </w:style>
  <w:style w:type="character" w:customStyle="1" w:styleId="CommentTextChar">
    <w:name w:val="Comment Text Char"/>
    <w:basedOn w:val="DefaultParagraphFont"/>
    <w:link w:val="CommentText"/>
    <w:uiPriority w:val="99"/>
    <w:semiHidden/>
    <w:rsid w:val="004E75AA"/>
    <w:rPr>
      <w:sz w:val="20"/>
      <w:szCs w:val="20"/>
    </w:rPr>
  </w:style>
  <w:style w:type="paragraph" w:styleId="CommentSubject">
    <w:name w:val="annotation subject"/>
    <w:basedOn w:val="CommentText"/>
    <w:next w:val="CommentText"/>
    <w:link w:val="CommentSubjectChar"/>
    <w:uiPriority w:val="99"/>
    <w:semiHidden/>
    <w:unhideWhenUsed/>
    <w:rsid w:val="004E75AA"/>
    <w:rPr>
      <w:b/>
      <w:bCs/>
    </w:rPr>
  </w:style>
  <w:style w:type="character" w:customStyle="1" w:styleId="CommentSubjectChar">
    <w:name w:val="Comment Subject Char"/>
    <w:basedOn w:val="CommentTextChar"/>
    <w:link w:val="CommentSubject"/>
    <w:uiPriority w:val="99"/>
    <w:semiHidden/>
    <w:rsid w:val="004E75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7819">
      <w:bodyDiv w:val="1"/>
      <w:marLeft w:val="0"/>
      <w:marRight w:val="0"/>
      <w:marTop w:val="0"/>
      <w:marBottom w:val="0"/>
      <w:divBdr>
        <w:top w:val="none" w:sz="0" w:space="0" w:color="auto"/>
        <w:left w:val="none" w:sz="0" w:space="0" w:color="auto"/>
        <w:bottom w:val="none" w:sz="0" w:space="0" w:color="auto"/>
        <w:right w:val="none" w:sz="0" w:space="0" w:color="auto"/>
      </w:divBdr>
    </w:div>
    <w:div w:id="13912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2023-01-19T14:42:00Z</dcterms:created>
  <dcterms:modified xsi:type="dcterms:W3CDTF">2023-01-23T11:44:00Z</dcterms:modified>
</cp:coreProperties>
</file>