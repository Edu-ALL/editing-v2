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ADB42E" w14:textId="77777777" w:rsidR="000C33DF" w:rsidRPr="000C33DF" w:rsidRDefault="000C33DF" w:rsidP="000C33DF">
      <w:pPr>
        <w:spacing w:line="276" w:lineRule="auto"/>
        <w:jc w:val="both"/>
        <w:rPr>
          <w:rFonts w:ascii="Times New Roman" w:eastAsia="Times New Roman" w:hAnsi="Times New Roman" w:cs="Times New Roman"/>
        </w:rPr>
      </w:pPr>
      <w:r w:rsidRPr="000C33DF">
        <w:rPr>
          <w:rFonts w:ascii="Times New Roman" w:eastAsia="Times New Roman" w:hAnsi="Times New Roman" w:cs="Times New Roman"/>
          <w:b/>
          <w:bCs/>
          <w:color w:val="000000"/>
        </w:rPr>
        <w:t>In 300-400 words, explain what inspires your interest in Sports Analytics and Statistics. How will you use that inspiration to make the most of your experience at Wharton Moneyball Academy?</w:t>
      </w:r>
    </w:p>
    <w:p w14:paraId="5DE646F7" w14:textId="77777777" w:rsidR="000C33DF" w:rsidRPr="000C33DF" w:rsidRDefault="000C33DF" w:rsidP="000C33DF">
      <w:pPr>
        <w:spacing w:line="276" w:lineRule="auto"/>
        <w:rPr>
          <w:rFonts w:ascii="Times New Roman" w:eastAsia="Times New Roman" w:hAnsi="Times New Roman" w:cs="Times New Roman"/>
        </w:rPr>
      </w:pPr>
    </w:p>
    <w:p w14:paraId="663D4E1D" w14:textId="045B0201" w:rsidR="000C33DF" w:rsidRPr="000C33DF" w:rsidRDefault="000C33DF" w:rsidP="000C33DF">
      <w:pPr>
        <w:spacing w:line="276" w:lineRule="auto"/>
        <w:ind w:firstLine="720"/>
        <w:jc w:val="both"/>
        <w:rPr>
          <w:rFonts w:ascii="Times New Roman" w:eastAsia="Times New Roman" w:hAnsi="Times New Roman" w:cs="Times New Roman"/>
        </w:rPr>
      </w:pPr>
      <w:commentRangeStart w:id="0"/>
      <w:r w:rsidRPr="000C33DF">
        <w:rPr>
          <w:rFonts w:ascii="Times New Roman" w:eastAsia="Times New Roman" w:hAnsi="Times New Roman" w:cs="Times New Roman"/>
          <w:color w:val="000000"/>
        </w:rPr>
        <w:t xml:space="preserve">From a young age, </w:t>
      </w:r>
      <w:ins w:id="1" w:author="Thalia Priscilla" w:date="2022-12-26T13:46:00Z">
        <w:r w:rsidR="00534E6E">
          <w:rPr>
            <w:rFonts w:ascii="Times New Roman" w:eastAsia="Times New Roman" w:hAnsi="Times New Roman" w:cs="Times New Roman"/>
            <w:color w:val="000000"/>
          </w:rPr>
          <w:t xml:space="preserve">I </w:t>
        </w:r>
      </w:ins>
      <w:r w:rsidRPr="000C33DF">
        <w:rPr>
          <w:rFonts w:ascii="Times New Roman" w:eastAsia="Times New Roman" w:hAnsi="Times New Roman" w:cs="Times New Roman"/>
          <w:color w:val="000000"/>
        </w:rPr>
        <w:t>ha</w:t>
      </w:r>
      <w:ins w:id="2" w:author="Thalia Priscilla" w:date="2022-12-26T13:46:00Z">
        <w:r w:rsidR="00534E6E">
          <w:rPr>
            <w:rFonts w:ascii="Times New Roman" w:eastAsia="Times New Roman" w:hAnsi="Times New Roman" w:cs="Times New Roman"/>
            <w:color w:val="000000"/>
          </w:rPr>
          <w:t>ve</w:t>
        </w:r>
      </w:ins>
      <w:del w:id="3" w:author="Thalia Priscilla" w:date="2022-12-26T13:46:00Z">
        <w:r w:rsidRPr="000C33DF" w:rsidDel="00534E6E">
          <w:rPr>
            <w:rFonts w:ascii="Times New Roman" w:eastAsia="Times New Roman" w:hAnsi="Times New Roman" w:cs="Times New Roman"/>
            <w:color w:val="000000"/>
          </w:rPr>
          <w:delText>ving</w:delText>
        </w:r>
      </w:del>
      <w:r w:rsidRPr="000C33DF">
        <w:rPr>
          <w:rFonts w:ascii="Times New Roman" w:eastAsia="Times New Roman" w:hAnsi="Times New Roman" w:cs="Times New Roman"/>
          <w:color w:val="000000"/>
        </w:rPr>
        <w:t xml:space="preserve"> always excelled at</w:t>
      </w:r>
      <w:ins w:id="4" w:author="Thalia Priscilla" w:date="2022-12-26T13:46:00Z">
        <w:r w:rsidR="00534E6E">
          <w:rPr>
            <w:rFonts w:ascii="Times New Roman" w:eastAsia="Times New Roman" w:hAnsi="Times New Roman" w:cs="Times New Roman"/>
            <w:color w:val="000000"/>
          </w:rPr>
          <w:t xml:space="preserve"> and interested in</w:t>
        </w:r>
      </w:ins>
      <w:r w:rsidRPr="000C33DF">
        <w:rPr>
          <w:rFonts w:ascii="Times New Roman" w:eastAsia="Times New Roman" w:hAnsi="Times New Roman" w:cs="Times New Roman"/>
          <w:color w:val="000000"/>
        </w:rPr>
        <w:t xml:space="preserve"> mathematics</w:t>
      </w:r>
      <w:ins w:id="5" w:author="Thalia Priscilla" w:date="2022-12-26T13:46:00Z">
        <w:r w:rsidR="00534E6E">
          <w:rPr>
            <w:rFonts w:ascii="Times New Roman" w:eastAsia="Times New Roman" w:hAnsi="Times New Roman" w:cs="Times New Roman"/>
            <w:color w:val="000000"/>
          </w:rPr>
          <w:t xml:space="preserve"> and sports.</w:t>
        </w:r>
      </w:ins>
      <w:r w:rsidRPr="000C33DF">
        <w:rPr>
          <w:rFonts w:ascii="Times New Roman" w:eastAsia="Times New Roman" w:hAnsi="Times New Roman" w:cs="Times New Roman"/>
          <w:color w:val="000000"/>
        </w:rPr>
        <w:t xml:space="preserve"> </w:t>
      </w:r>
      <w:commentRangeEnd w:id="0"/>
      <w:r w:rsidR="00506414">
        <w:rPr>
          <w:rStyle w:val="CommentReference"/>
        </w:rPr>
        <w:commentReference w:id="0"/>
      </w:r>
      <w:del w:id="6" w:author="Thalia Priscilla" w:date="2022-12-26T13:47:00Z">
        <w:r w:rsidRPr="000C33DF" w:rsidDel="00534E6E">
          <w:rPr>
            <w:rFonts w:ascii="Times New Roman" w:eastAsia="Times New Roman" w:hAnsi="Times New Roman" w:cs="Times New Roman"/>
            <w:color w:val="000000"/>
          </w:rPr>
          <w:delText>and being</w:delText>
        </w:r>
      </w:del>
      <w:ins w:id="7" w:author="Thalia Priscilla" w:date="2022-12-26T13:47:00Z">
        <w:r w:rsidR="00534E6E">
          <w:rPr>
            <w:rFonts w:ascii="Times New Roman" w:eastAsia="Times New Roman" w:hAnsi="Times New Roman" w:cs="Times New Roman"/>
            <w:color w:val="000000"/>
          </w:rPr>
          <w:t>I was</w:t>
        </w:r>
      </w:ins>
      <w:r w:rsidRPr="000C33DF">
        <w:rPr>
          <w:rFonts w:ascii="Times New Roman" w:eastAsia="Times New Roman" w:hAnsi="Times New Roman" w:cs="Times New Roman"/>
          <w:color w:val="000000"/>
        </w:rPr>
        <w:t xml:space="preserve"> part of my school’s basketball team</w:t>
      </w:r>
      <w:ins w:id="8" w:author="Thalia Priscilla" w:date="2022-12-26T13:47:00Z">
        <w:r w:rsidR="00534E6E">
          <w:rPr>
            <w:rFonts w:ascii="Times New Roman" w:eastAsia="Times New Roman" w:hAnsi="Times New Roman" w:cs="Times New Roman"/>
            <w:color w:val="000000"/>
          </w:rPr>
          <w:t xml:space="preserve"> and </w:t>
        </w:r>
        <w:r w:rsidR="00534E6E" w:rsidRPr="00FD1416">
          <w:rPr>
            <w:rFonts w:ascii="Times New Roman" w:eastAsia="Times New Roman" w:hAnsi="Times New Roman" w:cs="Times New Roman"/>
            <w:color w:val="000000"/>
            <w:highlight w:val="yellow"/>
          </w:rPr>
          <w:t>[</w:t>
        </w:r>
      </w:ins>
      <w:ins w:id="9" w:author="Thalia Priscilla" w:date="2022-12-26T13:55:00Z">
        <w:r w:rsidR="00FD1416">
          <w:rPr>
            <w:rFonts w:ascii="Times New Roman" w:eastAsia="Times New Roman" w:hAnsi="Times New Roman" w:cs="Times New Roman"/>
            <w:color w:val="000000"/>
            <w:highlight w:val="yellow"/>
          </w:rPr>
          <w:t xml:space="preserve">Note: </w:t>
        </w:r>
      </w:ins>
      <w:ins w:id="10" w:author="Thalia Priscilla" w:date="2022-12-26T13:47:00Z">
        <w:r w:rsidR="00534E6E" w:rsidRPr="00FD1416">
          <w:rPr>
            <w:rFonts w:ascii="Times New Roman" w:eastAsia="Times New Roman" w:hAnsi="Times New Roman" w:cs="Times New Roman"/>
            <w:color w:val="000000"/>
            <w:highlight w:val="yellow"/>
          </w:rPr>
          <w:t>perhaps mention a math-related activity</w:t>
        </w:r>
      </w:ins>
      <w:ins w:id="11" w:author="Thalia Priscilla" w:date="2022-12-26T13:55:00Z">
        <w:r w:rsidR="00FD1416">
          <w:rPr>
            <w:rFonts w:ascii="Times New Roman" w:eastAsia="Times New Roman" w:hAnsi="Times New Roman" w:cs="Times New Roman"/>
            <w:color w:val="000000"/>
            <w:highlight w:val="yellow"/>
          </w:rPr>
          <w:t xml:space="preserve"> here</w:t>
        </w:r>
      </w:ins>
      <w:ins w:id="12" w:author="Thalia Priscilla" w:date="2022-12-26T13:47:00Z">
        <w:r w:rsidR="00534E6E" w:rsidRPr="00FD1416">
          <w:rPr>
            <w:rFonts w:ascii="Times New Roman" w:eastAsia="Times New Roman" w:hAnsi="Times New Roman" w:cs="Times New Roman"/>
            <w:color w:val="000000"/>
            <w:highlight w:val="yellow"/>
          </w:rPr>
          <w:t>]</w:t>
        </w:r>
      </w:ins>
      <w:r w:rsidRPr="00FD1416">
        <w:rPr>
          <w:rFonts w:ascii="Times New Roman" w:eastAsia="Times New Roman" w:hAnsi="Times New Roman" w:cs="Times New Roman"/>
          <w:color w:val="000000"/>
          <w:highlight w:val="yellow"/>
        </w:rPr>
        <w:t>,</w:t>
      </w:r>
      <w:r w:rsidRPr="000C33DF">
        <w:rPr>
          <w:rFonts w:ascii="Times New Roman" w:eastAsia="Times New Roman" w:hAnsi="Times New Roman" w:cs="Times New Roman"/>
          <w:color w:val="000000"/>
        </w:rPr>
        <w:t xml:space="preserve"> </w:t>
      </w:r>
      <w:del w:id="13" w:author="Thalia Priscilla" w:date="2022-12-26T13:47:00Z">
        <w:r w:rsidRPr="000C33DF" w:rsidDel="00534E6E">
          <w:rPr>
            <w:rFonts w:ascii="Times New Roman" w:eastAsia="Times New Roman" w:hAnsi="Times New Roman" w:cs="Times New Roman"/>
            <w:color w:val="000000"/>
          </w:rPr>
          <w:delText xml:space="preserve">I’ve always been interested in sports and mathematics. </w:delText>
        </w:r>
      </w:del>
      <w:r w:rsidRPr="000C33DF">
        <w:rPr>
          <w:rFonts w:ascii="Times New Roman" w:eastAsia="Times New Roman" w:hAnsi="Times New Roman" w:cs="Times New Roman"/>
          <w:color w:val="000000"/>
        </w:rPr>
        <w:t xml:space="preserve">Now with my own future </w:t>
      </w:r>
      <w:ins w:id="14" w:author="Thalia Priscilla" w:date="2022-12-26T14:13:00Z">
        <w:r w:rsidR="001B7030">
          <w:rPr>
            <w:rFonts w:ascii="Times New Roman" w:eastAsia="Times New Roman" w:hAnsi="Times New Roman" w:cs="Times New Roman"/>
            <w:color w:val="000000"/>
          </w:rPr>
          <w:t xml:space="preserve">in higher education </w:t>
        </w:r>
      </w:ins>
      <w:r w:rsidRPr="000C33DF">
        <w:rPr>
          <w:rFonts w:ascii="Times New Roman" w:eastAsia="Times New Roman" w:hAnsi="Times New Roman" w:cs="Times New Roman"/>
          <w:color w:val="000000"/>
        </w:rPr>
        <w:t xml:space="preserve">not so far away, it leaves me wondering if there were majors combining both of my interests. Yet with extensive research, I wasn’t able to find any until Formula 1 came into my life. My curiosity towards Formula 1 led to me spending my weekends watching free practices, </w:t>
      </w:r>
      <w:proofErr w:type="spellStart"/>
      <w:r w:rsidRPr="000C33DF">
        <w:rPr>
          <w:rFonts w:ascii="Times New Roman" w:eastAsia="Times New Roman" w:hAnsi="Times New Roman" w:cs="Times New Roman"/>
          <w:color w:val="000000"/>
        </w:rPr>
        <w:t>qualifyings</w:t>
      </w:r>
      <w:proofErr w:type="spellEnd"/>
      <w:r w:rsidRPr="000C33DF">
        <w:rPr>
          <w:rFonts w:ascii="Times New Roman" w:eastAsia="Times New Roman" w:hAnsi="Times New Roman" w:cs="Times New Roman"/>
          <w:color w:val="000000"/>
        </w:rPr>
        <w:t xml:space="preserve">, races, and eventually their documentary found on Netflix called Drive to Survive. The series showcases a behind-the-scenes look at the drivers and races throughout the season, giving viewers exclusive and intimate access to the on- and off-track lives of drivers, managers, and team owners. Despite this, what stuck out to me the most were the scenes where the team looked over data together, discussing and </w:t>
      </w:r>
      <w:proofErr w:type="spellStart"/>
      <w:r w:rsidRPr="000C33DF">
        <w:rPr>
          <w:rFonts w:ascii="Times New Roman" w:eastAsia="Times New Roman" w:hAnsi="Times New Roman" w:cs="Times New Roman"/>
          <w:color w:val="000000"/>
        </w:rPr>
        <w:t>analyzing</w:t>
      </w:r>
      <w:proofErr w:type="spellEnd"/>
      <w:r w:rsidRPr="000C33DF">
        <w:rPr>
          <w:rFonts w:ascii="Times New Roman" w:eastAsia="Times New Roman" w:hAnsi="Times New Roman" w:cs="Times New Roman"/>
          <w:color w:val="000000"/>
        </w:rPr>
        <w:t xml:space="preserve"> to see what is to be improved. This led to the breakthrough of me finding out about the world of sports analytics and statistics.</w:t>
      </w:r>
    </w:p>
    <w:p w14:paraId="6CAAEDFB" w14:textId="77777777" w:rsidR="00534E6E" w:rsidRDefault="000C33DF" w:rsidP="000C33DF">
      <w:pPr>
        <w:spacing w:line="276" w:lineRule="auto"/>
        <w:ind w:firstLine="720"/>
        <w:jc w:val="both"/>
        <w:rPr>
          <w:ins w:id="15" w:author="Thalia Priscilla" w:date="2022-12-26T13:50:00Z"/>
          <w:rFonts w:ascii="Times New Roman" w:eastAsia="Times New Roman" w:hAnsi="Times New Roman" w:cs="Times New Roman"/>
          <w:color w:val="000000"/>
        </w:rPr>
      </w:pPr>
      <w:r w:rsidRPr="000C33DF">
        <w:rPr>
          <w:rFonts w:ascii="Times New Roman" w:eastAsia="Times New Roman" w:hAnsi="Times New Roman" w:cs="Times New Roman"/>
          <w:color w:val="000000"/>
        </w:rPr>
        <w:t xml:space="preserve">In 2022, my </w:t>
      </w:r>
      <w:proofErr w:type="spellStart"/>
      <w:r w:rsidRPr="000C33DF">
        <w:rPr>
          <w:rFonts w:ascii="Times New Roman" w:eastAsia="Times New Roman" w:hAnsi="Times New Roman" w:cs="Times New Roman"/>
          <w:color w:val="000000"/>
        </w:rPr>
        <w:t>favorite</w:t>
      </w:r>
      <w:proofErr w:type="spellEnd"/>
      <w:r w:rsidRPr="000C33DF">
        <w:rPr>
          <w:rFonts w:ascii="Times New Roman" w:eastAsia="Times New Roman" w:hAnsi="Times New Roman" w:cs="Times New Roman"/>
          <w:color w:val="000000"/>
        </w:rPr>
        <w:t xml:space="preserve"> sports teams have yet to succeed in winning, despite having all the chances to win. Like, for example, Ferrari finishing second in the Constructor Standings behind Red Bull with 205 points difference despite their first few amazing races during the start of the </w:t>
      </w:r>
      <w:ins w:id="16" w:author="Thalia Priscilla" w:date="2022-12-26T13:49:00Z">
        <w:r w:rsidR="00534E6E">
          <w:rPr>
            <w:rFonts w:ascii="Times New Roman" w:eastAsia="Times New Roman" w:hAnsi="Times New Roman" w:cs="Times New Roman"/>
            <w:color w:val="000000"/>
          </w:rPr>
          <w:t xml:space="preserve">F1 </w:t>
        </w:r>
      </w:ins>
      <w:r w:rsidRPr="000C33DF">
        <w:rPr>
          <w:rFonts w:ascii="Times New Roman" w:eastAsia="Times New Roman" w:hAnsi="Times New Roman" w:cs="Times New Roman"/>
          <w:color w:val="000000"/>
        </w:rPr>
        <w:t>season</w:t>
      </w:r>
      <w:ins w:id="17" w:author="Thalia Priscilla" w:date="2022-12-26T11:50:00Z">
        <w:r w:rsidR="007C72E4">
          <w:rPr>
            <w:rFonts w:ascii="Times New Roman" w:eastAsia="Times New Roman" w:hAnsi="Times New Roman" w:cs="Times New Roman"/>
            <w:color w:val="000000"/>
          </w:rPr>
          <w:t>,</w:t>
        </w:r>
      </w:ins>
      <w:r w:rsidRPr="000C33DF">
        <w:rPr>
          <w:rFonts w:ascii="Times New Roman" w:eastAsia="Times New Roman" w:hAnsi="Times New Roman" w:cs="Times New Roman"/>
          <w:color w:val="000000"/>
        </w:rPr>
        <w:t xml:space="preserve"> or Spain losing to Morocco in round 16 of the World Cup with 3-0 on penalties even though their first game being a huge success with a 7-0 win against Costa Rica. </w:t>
      </w:r>
      <w:commentRangeStart w:id="18"/>
      <w:r w:rsidRPr="000C33DF">
        <w:rPr>
          <w:rFonts w:ascii="Times New Roman" w:eastAsia="Times New Roman" w:hAnsi="Times New Roman" w:cs="Times New Roman"/>
          <w:color w:val="000000"/>
        </w:rPr>
        <w:t xml:space="preserve">Hearing these results </w:t>
      </w:r>
      <w:del w:id="19" w:author="Thalia Priscilla" w:date="2022-12-26T13:49:00Z">
        <w:r w:rsidRPr="000C33DF" w:rsidDel="00534E6E">
          <w:rPr>
            <w:rFonts w:ascii="Times New Roman" w:eastAsia="Times New Roman" w:hAnsi="Times New Roman" w:cs="Times New Roman"/>
            <w:color w:val="000000"/>
          </w:rPr>
          <w:delText>gave me so much frustration</w:delText>
        </w:r>
      </w:del>
      <w:ins w:id="20" w:author="Thalia Priscilla" w:date="2022-12-26T13:49:00Z">
        <w:r w:rsidR="00534E6E">
          <w:rPr>
            <w:rFonts w:ascii="Times New Roman" w:eastAsia="Times New Roman" w:hAnsi="Times New Roman" w:cs="Times New Roman"/>
            <w:color w:val="000000"/>
          </w:rPr>
          <w:t>made me frustrated</w:t>
        </w:r>
      </w:ins>
      <w:r w:rsidRPr="000C33DF">
        <w:rPr>
          <w:rFonts w:ascii="Times New Roman" w:eastAsia="Times New Roman" w:hAnsi="Times New Roman" w:cs="Times New Roman"/>
          <w:color w:val="000000"/>
        </w:rPr>
        <w:t xml:space="preserve">, </w:t>
      </w:r>
      <w:del w:id="21" w:author="Thalia Priscilla" w:date="2022-12-26T13:49:00Z">
        <w:r w:rsidRPr="000C33DF" w:rsidDel="00534E6E">
          <w:rPr>
            <w:rFonts w:ascii="Times New Roman" w:eastAsia="Times New Roman" w:hAnsi="Times New Roman" w:cs="Times New Roman"/>
            <w:color w:val="000000"/>
          </w:rPr>
          <w:delText>making me wish</w:delText>
        </w:r>
      </w:del>
      <w:ins w:id="22" w:author="Thalia Priscilla" w:date="2022-12-26T13:49:00Z">
        <w:r w:rsidR="00534E6E">
          <w:rPr>
            <w:rFonts w:ascii="Times New Roman" w:eastAsia="Times New Roman" w:hAnsi="Times New Roman" w:cs="Times New Roman"/>
            <w:color w:val="000000"/>
          </w:rPr>
          <w:t>wishing</w:t>
        </w:r>
      </w:ins>
      <w:r w:rsidRPr="000C33DF">
        <w:rPr>
          <w:rFonts w:ascii="Times New Roman" w:eastAsia="Times New Roman" w:hAnsi="Times New Roman" w:cs="Times New Roman"/>
          <w:color w:val="000000"/>
        </w:rPr>
        <w:t xml:space="preserve"> that there was something I could've done. </w:t>
      </w:r>
      <w:commentRangeEnd w:id="18"/>
      <w:r w:rsidR="006E5B48">
        <w:rPr>
          <w:rStyle w:val="CommentReference"/>
        </w:rPr>
        <w:commentReference w:id="18"/>
      </w:r>
      <w:del w:id="23" w:author="Thalia Priscilla" w:date="2022-12-26T13:50:00Z">
        <w:r w:rsidRPr="000C33DF" w:rsidDel="00534E6E">
          <w:rPr>
            <w:rFonts w:ascii="Times New Roman" w:eastAsia="Times New Roman" w:hAnsi="Times New Roman" w:cs="Times New Roman"/>
            <w:color w:val="000000"/>
          </w:rPr>
          <w:delText xml:space="preserve">Then, a light bulb came to my head! </w:delText>
        </w:r>
      </w:del>
    </w:p>
    <w:p w14:paraId="58EAAD50" w14:textId="45EE93DA" w:rsidR="000C33DF" w:rsidRPr="000C33DF" w:rsidRDefault="000C33DF" w:rsidP="000C33DF">
      <w:pPr>
        <w:spacing w:line="276" w:lineRule="auto"/>
        <w:ind w:firstLine="720"/>
        <w:jc w:val="both"/>
        <w:rPr>
          <w:rFonts w:ascii="Times New Roman" w:eastAsia="Times New Roman" w:hAnsi="Times New Roman" w:cs="Times New Roman"/>
        </w:rPr>
      </w:pPr>
      <w:r w:rsidRPr="000C33DF">
        <w:rPr>
          <w:rFonts w:ascii="Times New Roman" w:eastAsia="Times New Roman" w:hAnsi="Times New Roman" w:cs="Times New Roman"/>
          <w:color w:val="000000"/>
        </w:rPr>
        <w:t xml:space="preserve">With the experience I would </w:t>
      </w:r>
      <w:del w:id="24" w:author="Thalia Priscilla" w:date="2022-12-26T13:50:00Z">
        <w:r w:rsidRPr="000C33DF" w:rsidDel="00534E6E">
          <w:rPr>
            <w:rFonts w:ascii="Times New Roman" w:eastAsia="Times New Roman" w:hAnsi="Times New Roman" w:cs="Times New Roman"/>
            <w:color w:val="000000"/>
          </w:rPr>
          <w:delText xml:space="preserve">come to </w:delText>
        </w:r>
      </w:del>
      <w:r w:rsidRPr="000C33DF">
        <w:rPr>
          <w:rFonts w:ascii="Times New Roman" w:eastAsia="Times New Roman" w:hAnsi="Times New Roman" w:cs="Times New Roman"/>
          <w:color w:val="000000"/>
        </w:rPr>
        <w:t xml:space="preserve">gain from the Wharton Moneyball Academy, I can implement what I’ve learned and understand into </w:t>
      </w:r>
      <w:commentRangeStart w:id="25"/>
      <w:r w:rsidRPr="000C33DF">
        <w:rPr>
          <w:rFonts w:ascii="Times New Roman" w:eastAsia="Times New Roman" w:hAnsi="Times New Roman" w:cs="Times New Roman"/>
          <w:color w:val="000000"/>
        </w:rPr>
        <w:t>my own personal use</w:t>
      </w:r>
      <w:commentRangeEnd w:id="25"/>
      <w:r w:rsidR="00534E6E">
        <w:rPr>
          <w:rStyle w:val="CommentReference"/>
        </w:rPr>
        <w:commentReference w:id="25"/>
      </w:r>
      <w:r w:rsidRPr="000C33DF">
        <w:rPr>
          <w:rFonts w:ascii="Times New Roman" w:eastAsia="Times New Roman" w:hAnsi="Times New Roman" w:cs="Times New Roman"/>
          <w:color w:val="000000"/>
        </w:rPr>
        <w:t xml:space="preserve">. In this program, I am not only provided with the opportunity to learn how </w:t>
      </w:r>
      <w:del w:id="26" w:author="Thalia Priscilla" w:date="2022-12-26T11:49:00Z">
        <w:r w:rsidRPr="000C33DF" w:rsidDel="007C72E4">
          <w:rPr>
            <w:rFonts w:ascii="Times New Roman" w:eastAsia="Times New Roman" w:hAnsi="Times New Roman" w:cs="Times New Roman"/>
            <w:color w:val="000000"/>
          </w:rPr>
          <w:delText xml:space="preserve">it is </w:delText>
        </w:r>
      </w:del>
      <w:r w:rsidRPr="000C33DF">
        <w:rPr>
          <w:rFonts w:ascii="Times New Roman" w:eastAsia="Times New Roman" w:hAnsi="Times New Roman" w:cs="Times New Roman"/>
          <w:color w:val="000000"/>
        </w:rPr>
        <w:t xml:space="preserve">to work in the sports business industry, but also produce profound sports discoveries with a focus </w:t>
      </w:r>
      <w:del w:id="27" w:author="Thalia Priscilla" w:date="2022-12-26T11:51:00Z">
        <w:r w:rsidRPr="000C33DF" w:rsidDel="007C72E4">
          <w:rPr>
            <w:rFonts w:ascii="Times New Roman" w:eastAsia="Times New Roman" w:hAnsi="Times New Roman" w:cs="Times New Roman"/>
            <w:color w:val="000000"/>
          </w:rPr>
          <w:delText xml:space="preserve">on being able </w:delText>
        </w:r>
      </w:del>
      <w:r w:rsidRPr="000C33DF">
        <w:rPr>
          <w:rFonts w:ascii="Times New Roman" w:eastAsia="Times New Roman" w:hAnsi="Times New Roman" w:cs="Times New Roman"/>
          <w:color w:val="000000"/>
        </w:rPr>
        <w:t xml:space="preserve">to develop data-driven decision-making skills. With learning the statistical concepts and programming used, I am able to perform my own analysis on </w:t>
      </w:r>
      <w:commentRangeStart w:id="28"/>
      <w:r w:rsidRPr="000C33DF">
        <w:rPr>
          <w:rFonts w:ascii="Times New Roman" w:eastAsia="Times New Roman" w:hAnsi="Times New Roman" w:cs="Times New Roman"/>
          <w:color w:val="000000"/>
        </w:rPr>
        <w:t>what went wrong when Spain lost against Morocco or when Ferrari lost to Red Bull in the 2022 season, like the factors that resulted in these losses, and as to what it is that could be improved by the teams.</w:t>
      </w:r>
      <w:commentRangeEnd w:id="28"/>
      <w:r w:rsidR="00FD1416">
        <w:rPr>
          <w:rStyle w:val="CommentReference"/>
        </w:rPr>
        <w:commentReference w:id="28"/>
      </w:r>
    </w:p>
    <w:p w14:paraId="3E07BCCA" w14:textId="77777777" w:rsidR="000C33DF" w:rsidRPr="000C33DF" w:rsidRDefault="000C33DF" w:rsidP="000C33DF">
      <w:pPr>
        <w:spacing w:line="276" w:lineRule="auto"/>
        <w:rPr>
          <w:rFonts w:ascii="Times New Roman" w:eastAsia="Times New Roman" w:hAnsi="Times New Roman" w:cs="Times New Roman"/>
        </w:rPr>
      </w:pPr>
    </w:p>
    <w:p w14:paraId="301A96A7" w14:textId="77777777" w:rsidR="00327C66" w:rsidRDefault="00327C66" w:rsidP="000C33DF">
      <w:pPr>
        <w:spacing w:line="276" w:lineRule="auto"/>
      </w:pPr>
    </w:p>
    <w:sectPr w:rsidR="00327C66">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iara Situmorang" w:date="2022-12-26T15:55:00Z" w:initials="CS">
    <w:p w14:paraId="108FDC7D" w14:textId="77777777" w:rsidR="00506414" w:rsidRDefault="00506414" w:rsidP="006E4B99">
      <w:r>
        <w:rPr>
          <w:rStyle w:val="CommentReference"/>
        </w:rPr>
        <w:annotationRef/>
      </w:r>
      <w:r>
        <w:rPr>
          <w:sz w:val="20"/>
          <w:szCs w:val="20"/>
        </w:rPr>
        <w:t>I would remove this sentence and instead use the extra words to show how you’ve already thought about applying math to sports. Maybe in calculating the odds of your own basketball team winning at tournaments?</w:t>
      </w:r>
    </w:p>
  </w:comment>
  <w:comment w:id="18" w:author="Chiara Situmorang" w:date="2022-12-26T15:53:00Z" w:initials="CS">
    <w:p w14:paraId="7EEFF661" w14:textId="59B6D643" w:rsidR="006E5B48" w:rsidRDefault="006E5B48" w:rsidP="00D90E99">
      <w:r>
        <w:rPr>
          <w:rStyle w:val="CommentReference"/>
        </w:rPr>
        <w:annotationRef/>
      </w:r>
      <w:r>
        <w:rPr>
          <w:sz w:val="20"/>
          <w:szCs w:val="20"/>
        </w:rPr>
        <w:t>Do you mean in supporting a different team? Considering that you’re still in high school and there was nothing you could’ve done anyway, maybe rephrasing this with something like ‘making me wish that I had understood how incident X would have affected outcome Y’ would be better.</w:t>
      </w:r>
    </w:p>
  </w:comment>
  <w:comment w:id="25" w:author="Thalia Priscilla" w:date="2022-12-26T13:50:00Z" w:initials="TP">
    <w:p w14:paraId="00EC0B85" w14:textId="3BBDB16C" w:rsidR="00534E6E" w:rsidRDefault="00534E6E">
      <w:pPr>
        <w:pStyle w:val="CommentText"/>
      </w:pPr>
      <w:r>
        <w:rPr>
          <w:rStyle w:val="CommentReference"/>
        </w:rPr>
        <w:annotationRef/>
      </w:r>
      <w:r>
        <w:t xml:space="preserve">I would </w:t>
      </w:r>
      <w:r w:rsidR="00FD1416">
        <w:t xml:space="preserve">elaborate more </w:t>
      </w:r>
      <w:r w:rsidR="004B1CAF">
        <w:t>on top of</w:t>
      </w:r>
      <w:r w:rsidR="00FD1416">
        <w:t xml:space="preserve"> ‘personal’ use</w:t>
      </w:r>
      <w:r w:rsidR="004B1CAF">
        <w:t xml:space="preserve">, that you can </w:t>
      </w:r>
      <w:r w:rsidR="003B6457">
        <w:t xml:space="preserve">extend this as a segue/transition to benefitting others (working in sports business). So it doesn’t sound like your motive is purely self-seeking, although having a career aspiration is </w:t>
      </w:r>
      <w:r w:rsidR="00D212C8">
        <w:t xml:space="preserve">a </w:t>
      </w:r>
      <w:r w:rsidR="003B6457">
        <w:t>personal</w:t>
      </w:r>
      <w:r w:rsidR="00D212C8">
        <w:t xml:space="preserve"> motive first.</w:t>
      </w:r>
    </w:p>
  </w:comment>
  <w:comment w:id="28" w:author="Thalia Priscilla" w:date="2022-12-26T13:51:00Z" w:initials="TP">
    <w:p w14:paraId="58B82506" w14:textId="733F4F11" w:rsidR="00FD1416" w:rsidRDefault="00FD1416">
      <w:pPr>
        <w:pStyle w:val="CommentText"/>
      </w:pPr>
      <w:r>
        <w:rPr>
          <w:rStyle w:val="CommentReference"/>
        </w:rPr>
        <w:annotationRef/>
      </w:r>
      <w:r>
        <w:t xml:space="preserve">I understand you want to tie this into what you mentioned earlier in your story. But I think this is a great opportunity to mention future aspirations – what you want to do with the knowledge you gained.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08FDC7D" w15:done="0"/>
  <w15:commentEx w15:paraId="7EEFF661" w15:done="0"/>
  <w15:commentEx w15:paraId="00EC0B85" w15:done="0"/>
  <w15:commentEx w15:paraId="58B8250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54425E" w16cex:dateUtc="2022-12-26T08:55:00Z"/>
  <w16cex:commentExtensible w16cex:durableId="2754420D" w16cex:dateUtc="2022-12-26T08:53:00Z"/>
  <w16cex:commentExtensible w16cex:durableId="27542542" w16cex:dateUtc="2022-12-26T06:50:00Z"/>
  <w16cex:commentExtensible w16cex:durableId="27542569" w16cex:dateUtc="2022-12-26T06: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08FDC7D" w16cid:durableId="2754425E"/>
  <w16cid:commentId w16cid:paraId="7EEFF661" w16cid:durableId="2754420D"/>
  <w16cid:commentId w16cid:paraId="00EC0B85" w16cid:durableId="27542542"/>
  <w16cid:commentId w16cid:paraId="58B82506" w16cid:durableId="2754256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alia Priscilla">
    <w15:presenceInfo w15:providerId="Windows Live" w15:userId="6ff7e8b338d2054e"/>
  </w15:person>
  <w15:person w15:author="Chiara Situmorang">
    <w15:presenceInfo w15:providerId="Windows Live" w15:userId="2a17bce7ec47fb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3DF"/>
    <w:rsid w:val="000C33DF"/>
    <w:rsid w:val="00185506"/>
    <w:rsid w:val="001B7030"/>
    <w:rsid w:val="00327C66"/>
    <w:rsid w:val="003B6457"/>
    <w:rsid w:val="004B1CAF"/>
    <w:rsid w:val="00506414"/>
    <w:rsid w:val="00534E6E"/>
    <w:rsid w:val="0062459E"/>
    <w:rsid w:val="006E5B48"/>
    <w:rsid w:val="007C72E4"/>
    <w:rsid w:val="00CE77D2"/>
    <w:rsid w:val="00D156ED"/>
    <w:rsid w:val="00D212C8"/>
    <w:rsid w:val="00FD141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63E09401"/>
  <w15:chartTrackingRefBased/>
  <w15:docId w15:val="{A184714C-6AE9-8440-9F3E-D12AD3872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C33DF"/>
    <w:pPr>
      <w:spacing w:before="100" w:beforeAutospacing="1" w:after="100" w:afterAutospacing="1"/>
    </w:pPr>
    <w:rPr>
      <w:rFonts w:ascii="Times New Roman" w:eastAsia="Times New Roman" w:hAnsi="Times New Roman" w:cs="Times New Roman"/>
    </w:rPr>
  </w:style>
  <w:style w:type="paragraph" w:styleId="Revision">
    <w:name w:val="Revision"/>
    <w:hidden/>
    <w:uiPriority w:val="99"/>
    <w:semiHidden/>
    <w:rsid w:val="007C72E4"/>
  </w:style>
  <w:style w:type="character" w:styleId="CommentReference">
    <w:name w:val="annotation reference"/>
    <w:basedOn w:val="DefaultParagraphFont"/>
    <w:uiPriority w:val="99"/>
    <w:semiHidden/>
    <w:unhideWhenUsed/>
    <w:rsid w:val="00534E6E"/>
    <w:rPr>
      <w:sz w:val="16"/>
      <w:szCs w:val="16"/>
    </w:rPr>
  </w:style>
  <w:style w:type="paragraph" w:styleId="CommentText">
    <w:name w:val="annotation text"/>
    <w:basedOn w:val="Normal"/>
    <w:link w:val="CommentTextChar"/>
    <w:uiPriority w:val="99"/>
    <w:semiHidden/>
    <w:unhideWhenUsed/>
    <w:rsid w:val="00534E6E"/>
    <w:rPr>
      <w:sz w:val="20"/>
      <w:szCs w:val="20"/>
    </w:rPr>
  </w:style>
  <w:style w:type="character" w:customStyle="1" w:styleId="CommentTextChar">
    <w:name w:val="Comment Text Char"/>
    <w:basedOn w:val="DefaultParagraphFont"/>
    <w:link w:val="CommentText"/>
    <w:uiPriority w:val="99"/>
    <w:semiHidden/>
    <w:rsid w:val="00534E6E"/>
    <w:rPr>
      <w:sz w:val="20"/>
      <w:szCs w:val="20"/>
    </w:rPr>
  </w:style>
  <w:style w:type="paragraph" w:styleId="CommentSubject">
    <w:name w:val="annotation subject"/>
    <w:basedOn w:val="CommentText"/>
    <w:next w:val="CommentText"/>
    <w:link w:val="CommentSubjectChar"/>
    <w:uiPriority w:val="99"/>
    <w:semiHidden/>
    <w:unhideWhenUsed/>
    <w:rsid w:val="00534E6E"/>
    <w:rPr>
      <w:b/>
      <w:bCs/>
    </w:rPr>
  </w:style>
  <w:style w:type="character" w:customStyle="1" w:styleId="CommentSubjectChar">
    <w:name w:val="Comment Subject Char"/>
    <w:basedOn w:val="CommentTextChar"/>
    <w:link w:val="CommentSubject"/>
    <w:uiPriority w:val="99"/>
    <w:semiHidden/>
    <w:rsid w:val="00534E6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1049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395</Words>
  <Characters>2257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Chiara Situmorang</cp:lastModifiedBy>
  <cp:revision>8</cp:revision>
  <dcterms:created xsi:type="dcterms:W3CDTF">2022-12-21T10:13:00Z</dcterms:created>
  <dcterms:modified xsi:type="dcterms:W3CDTF">2022-12-26T08:55:00Z</dcterms:modified>
</cp:coreProperties>
</file>