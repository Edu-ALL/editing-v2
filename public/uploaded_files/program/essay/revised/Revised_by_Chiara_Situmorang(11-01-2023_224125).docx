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B123A6" w:rsidRDefault="004E6F38" w:rsidP="004E6F38">
      <w:pPr>
        <w:rPr>
          <w:rFonts w:ascii="Times New Roman" w:eastAsia="Times New Roman" w:hAnsi="Times New Roman" w:cs="Times New Roman"/>
        </w:rPr>
      </w:pPr>
      <w:r w:rsidRPr="00B123A6">
        <w:rPr>
          <w:rFonts w:ascii="Arial" w:eastAsia="Times New Roman" w:hAnsi="Arial" w:cs="Arial"/>
          <w:b/>
          <w:bCs/>
          <w:color w:val="000000"/>
          <w:sz w:val="22"/>
          <w:szCs w:val="22"/>
        </w:rPr>
        <w:t>Statement of academic purpose</w:t>
      </w:r>
    </w:p>
    <w:p w14:paraId="09582F5B" w14:textId="77777777" w:rsidR="00B123A6" w:rsidRPr="00B123A6" w:rsidRDefault="00B123A6" w:rsidP="00B123A6">
      <w:pPr>
        <w:rPr>
          <w:rFonts w:ascii="Times New Roman" w:eastAsia="Times New Roman" w:hAnsi="Times New Roman" w:cs="Times New Roman"/>
        </w:rPr>
      </w:pPr>
    </w:p>
    <w:p w14:paraId="171D650B" w14:textId="763F9111"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Indonesia has been trapped in the so-called “middle income level” for nearly 29 years</w:t>
      </w:r>
      <w:del w:id="0" w:author="Thalia Priscilla" w:date="2023-01-11T13:35:00Z">
        <w:r w:rsidRPr="00B123A6" w:rsidDel="00B33D49">
          <w:rPr>
            <w:rFonts w:ascii="Arial" w:eastAsia="Times New Roman" w:hAnsi="Arial" w:cs="Arial"/>
            <w:color w:val="000000"/>
            <w:sz w:val="22"/>
            <w:szCs w:val="22"/>
          </w:rPr>
          <w:delText xml:space="preserve">, and I suppose the main cause </w:delText>
        </w:r>
      </w:del>
      <w:del w:id="1" w:author="Thalia Priscilla" w:date="2023-01-11T13:10:00Z">
        <w:r w:rsidRPr="00B123A6" w:rsidDel="00117E64">
          <w:rPr>
            <w:rFonts w:ascii="Arial" w:eastAsia="Times New Roman" w:hAnsi="Arial" w:cs="Arial"/>
            <w:color w:val="000000"/>
            <w:sz w:val="22"/>
            <w:szCs w:val="22"/>
          </w:rPr>
          <w:delText xml:space="preserve">is </w:delText>
        </w:r>
      </w:del>
      <w:del w:id="2" w:author="Thalia Priscilla" w:date="2023-01-11T13:35:00Z">
        <w:r w:rsidRPr="00B123A6" w:rsidDel="00B33D49">
          <w:rPr>
            <w:rFonts w:ascii="Arial" w:eastAsia="Times New Roman" w:hAnsi="Arial" w:cs="Arial"/>
            <w:color w:val="000000"/>
            <w:sz w:val="22"/>
            <w:szCs w:val="22"/>
          </w:rPr>
          <w:delText>premature deindustrialization</w:delText>
        </w:r>
      </w:del>
      <w:r w:rsidRPr="00B123A6">
        <w:rPr>
          <w:rFonts w:ascii="Arial" w:eastAsia="Times New Roman" w:hAnsi="Arial" w:cs="Arial"/>
          <w:color w:val="000000"/>
          <w:sz w:val="22"/>
          <w:szCs w:val="22"/>
        </w:rPr>
        <w:t xml:space="preserve">. </w:t>
      </w:r>
      <w:commentRangeStart w:id="3"/>
      <w:r w:rsidRPr="00B123A6">
        <w:rPr>
          <w:rFonts w:ascii="Arial" w:eastAsia="Times New Roman" w:hAnsi="Arial" w:cs="Arial"/>
          <w:color w:val="000000"/>
          <w:sz w:val="22"/>
          <w:szCs w:val="22"/>
        </w:rPr>
        <w:t>For reference, only 15 countries have successfully escaped from the middle income trap, such as Singapore</w:t>
      </w:r>
      <w:ins w:id="4"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which took 20 years</w:t>
      </w:r>
      <w:ins w:id="5"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and South Korea</w:t>
      </w:r>
      <w:ins w:id="6"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which took 18 years</w:t>
      </w:r>
      <w:commentRangeEnd w:id="3"/>
      <w:r w:rsidR="00B33D49">
        <w:rPr>
          <w:rStyle w:val="CommentReference"/>
        </w:rPr>
        <w:commentReference w:id="3"/>
      </w:r>
      <w:del w:id="7" w:author="Thalia Priscilla" w:date="2023-01-11T13:11:00Z">
        <w:r w:rsidRPr="00B123A6" w:rsidDel="00117E64">
          <w:rPr>
            <w:rFonts w:ascii="Arial" w:eastAsia="Times New Roman" w:hAnsi="Arial" w:cs="Arial"/>
            <w:color w:val="000000"/>
            <w:sz w:val="22"/>
            <w:szCs w:val="22"/>
          </w:rPr>
          <w:delText xml:space="preserve"> to escape from the trap</w:delText>
        </w:r>
      </w:del>
      <w:r w:rsidRPr="00B123A6">
        <w:rPr>
          <w:rFonts w:ascii="Arial" w:eastAsia="Times New Roman" w:hAnsi="Arial" w:cs="Arial"/>
          <w:color w:val="000000"/>
          <w:sz w:val="22"/>
          <w:szCs w:val="22"/>
        </w:rPr>
        <w:t>.</w:t>
      </w:r>
      <w:ins w:id="8" w:author="Thalia Priscilla" w:date="2023-01-11T13:35:00Z">
        <w:r w:rsidR="00B33D49" w:rsidRPr="00B33D49">
          <w:rPr>
            <w:rFonts w:ascii="Arial" w:eastAsia="Times New Roman" w:hAnsi="Arial" w:cs="Arial"/>
            <w:color w:val="000000"/>
            <w:sz w:val="22"/>
            <w:szCs w:val="22"/>
          </w:rPr>
          <w:t xml:space="preserve"> </w:t>
        </w:r>
        <w:r w:rsidR="00B33D49" w:rsidRPr="00B123A6">
          <w:rPr>
            <w:rFonts w:ascii="Arial" w:eastAsia="Times New Roman" w:hAnsi="Arial" w:cs="Arial"/>
            <w:color w:val="000000"/>
            <w:sz w:val="22"/>
            <w:szCs w:val="22"/>
          </w:rPr>
          <w:t xml:space="preserve">I suppose the </w:t>
        </w:r>
        <w:commentRangeStart w:id="9"/>
        <w:r w:rsidR="00B33D49" w:rsidRPr="00B123A6">
          <w:rPr>
            <w:rFonts w:ascii="Arial" w:eastAsia="Times New Roman" w:hAnsi="Arial" w:cs="Arial"/>
            <w:color w:val="000000"/>
            <w:sz w:val="22"/>
            <w:szCs w:val="22"/>
          </w:rPr>
          <w:t>main cause</w:t>
        </w:r>
      </w:ins>
      <w:commentRangeEnd w:id="9"/>
      <w:r w:rsidR="00BB2431">
        <w:rPr>
          <w:rStyle w:val="CommentReference"/>
        </w:rPr>
        <w:commentReference w:id="9"/>
      </w:r>
      <w:ins w:id="10" w:author="Thalia Priscilla" w:date="2023-01-11T13:35:00Z">
        <w:r w:rsidR="00B33D49" w:rsidRPr="00B123A6">
          <w:rPr>
            <w:rFonts w:ascii="Arial" w:eastAsia="Times New Roman" w:hAnsi="Arial" w:cs="Arial"/>
            <w:color w:val="000000"/>
            <w:sz w:val="22"/>
            <w:szCs w:val="22"/>
          </w:rPr>
          <w:t xml:space="preserve"> </w:t>
        </w:r>
        <w:r w:rsidR="00B33D49">
          <w:rPr>
            <w:rFonts w:ascii="Arial" w:eastAsia="Times New Roman" w:hAnsi="Arial" w:cs="Arial"/>
            <w:color w:val="000000"/>
            <w:sz w:val="22"/>
            <w:szCs w:val="22"/>
          </w:rPr>
          <w:t>can be attributed to</w:t>
        </w:r>
        <w:r w:rsidR="00B33D49" w:rsidRPr="00B123A6">
          <w:rPr>
            <w:rFonts w:ascii="Arial" w:eastAsia="Times New Roman" w:hAnsi="Arial" w:cs="Arial"/>
            <w:color w:val="000000"/>
            <w:sz w:val="22"/>
            <w:szCs w:val="22"/>
          </w:rPr>
          <w:t xml:space="preserve"> premature deindustrialization</w:t>
        </w:r>
        <w:r w:rsidR="00B33D49">
          <w:rPr>
            <w:rFonts w:ascii="Arial" w:eastAsia="Times New Roman" w:hAnsi="Arial" w:cs="Arial"/>
            <w:color w:val="000000"/>
            <w:sz w:val="22"/>
            <w:szCs w:val="22"/>
          </w:rPr>
          <w:t xml:space="preserve">, which </w:t>
        </w:r>
      </w:ins>
      <w:del w:id="11" w:author="Thalia Priscilla" w:date="2023-01-11T13:35:00Z">
        <w:r w:rsidRPr="00B123A6" w:rsidDel="00B33D49">
          <w:rPr>
            <w:rFonts w:ascii="Arial" w:eastAsia="Times New Roman" w:hAnsi="Arial" w:cs="Arial"/>
            <w:color w:val="000000"/>
            <w:sz w:val="22"/>
            <w:szCs w:val="22"/>
          </w:rPr>
          <w:delText xml:space="preserve"> Premature deindustrialization </w:delText>
        </w:r>
      </w:del>
      <w:r w:rsidRPr="00B123A6">
        <w:rPr>
          <w:rFonts w:ascii="Arial" w:eastAsia="Times New Roman" w:hAnsi="Arial" w:cs="Arial"/>
          <w:color w:val="000000"/>
          <w:sz w:val="22"/>
          <w:szCs w:val="22"/>
        </w:rPr>
        <w:t>is a condition where a country forcefully reduces its industrial capacity to high-value fields such as the service sector</w:t>
      </w:r>
      <w:ins w:id="12" w:author="Chiara Situmorang" w:date="2023-01-11T22:05:00Z">
        <w:r w:rsidR="00BB2431">
          <w:rPr>
            <w:rFonts w:ascii="Arial" w:eastAsia="Times New Roman" w:hAnsi="Arial" w:cs="Arial"/>
            <w:color w:val="000000"/>
            <w:sz w:val="22"/>
            <w:szCs w:val="22"/>
          </w:rPr>
          <w:t xml:space="preserve">, leading to </w:t>
        </w:r>
        <w:commentRangeStart w:id="13"/>
        <w:r w:rsidR="00BB2431">
          <w:rPr>
            <w:rFonts w:ascii="Arial" w:eastAsia="Times New Roman" w:hAnsi="Arial" w:cs="Arial"/>
            <w:color w:val="000000"/>
            <w:sz w:val="22"/>
            <w:szCs w:val="22"/>
          </w:rPr>
          <w:t>…</w:t>
        </w:r>
        <w:commentRangeEnd w:id="13"/>
        <w:r w:rsidR="00BB2431">
          <w:rPr>
            <w:rStyle w:val="CommentReference"/>
          </w:rPr>
          <w:commentReference w:id="13"/>
        </w:r>
      </w:ins>
      <w:r w:rsidRPr="00B123A6">
        <w:rPr>
          <w:rFonts w:ascii="Arial" w:eastAsia="Times New Roman" w:hAnsi="Arial" w:cs="Arial"/>
          <w:color w:val="000000"/>
          <w:sz w:val="22"/>
          <w:szCs w:val="22"/>
        </w:rPr>
        <w:t xml:space="preserve">. Although Indonesia had its industrialization peak moment in the early 2000s, in which the contribution of the manufacturing industry towards Indonesia’s GDP held a record of 40% in the </w:t>
      </w:r>
      <w:ins w:id="14" w:author="Thalia Priscilla" w:date="2023-01-11T13:46:00Z">
        <w:r w:rsidR="00381C16">
          <w:rPr>
            <w:rFonts w:ascii="Arial" w:eastAsia="Times New Roman" w:hAnsi="Arial" w:cs="Arial"/>
            <w:color w:val="000000"/>
            <w:sz w:val="22"/>
            <w:szCs w:val="22"/>
          </w:rPr>
          <w:t xml:space="preserve">year </w:t>
        </w:r>
      </w:ins>
      <w:r w:rsidRPr="00B123A6">
        <w:rPr>
          <w:rFonts w:ascii="Arial" w:eastAsia="Times New Roman" w:hAnsi="Arial" w:cs="Arial"/>
          <w:color w:val="000000"/>
          <w:sz w:val="22"/>
          <w:szCs w:val="22"/>
        </w:rPr>
        <w:t xml:space="preserve">2000, it </w:t>
      </w:r>
      <w:ins w:id="15" w:author="Chiara Situmorang" w:date="2023-01-11T22:06:00Z">
        <w:r w:rsidR="00BB2431">
          <w:rPr>
            <w:rFonts w:ascii="Arial" w:eastAsia="Times New Roman" w:hAnsi="Arial" w:cs="Arial"/>
            <w:color w:val="000000"/>
            <w:sz w:val="22"/>
            <w:szCs w:val="22"/>
          </w:rPr>
          <w:t xml:space="preserve">eventually </w:t>
        </w:r>
      </w:ins>
      <w:r w:rsidRPr="00B123A6">
        <w:rPr>
          <w:rFonts w:ascii="Arial" w:eastAsia="Times New Roman" w:hAnsi="Arial" w:cs="Arial"/>
          <w:color w:val="000000"/>
          <w:sz w:val="22"/>
          <w:szCs w:val="22"/>
        </w:rPr>
        <w:t xml:space="preserve">declined due to lack of competitiveness towards China’s manufacturing cost, forcing Indonesia to deindustrialize and move to services and other informal sectors. While countries who successfully left industrialization tend to perform better economically, such as the US and UK, </w:t>
      </w:r>
      <w:commentRangeStart w:id="16"/>
      <w:r w:rsidRPr="00B123A6">
        <w:rPr>
          <w:rFonts w:ascii="Arial" w:eastAsia="Times New Roman" w:hAnsi="Arial" w:cs="Arial"/>
          <w:color w:val="000000"/>
          <w:sz w:val="22"/>
          <w:szCs w:val="22"/>
        </w:rPr>
        <w:t xml:space="preserve">Indonesia happened to be one of the </w:t>
      </w:r>
      <w:commentRangeStart w:id="17"/>
      <w:r w:rsidRPr="00B123A6">
        <w:rPr>
          <w:rFonts w:ascii="Arial" w:eastAsia="Times New Roman" w:hAnsi="Arial" w:cs="Arial"/>
          <w:color w:val="000000"/>
          <w:sz w:val="22"/>
          <w:szCs w:val="22"/>
        </w:rPr>
        <w:t xml:space="preserve">unsuccessful cases of deindustrialization </w:t>
      </w:r>
      <w:commentRangeEnd w:id="17"/>
      <w:r w:rsidR="00117E64">
        <w:rPr>
          <w:rStyle w:val="CommentReference"/>
        </w:rPr>
        <w:commentReference w:id="17"/>
      </w:r>
      <w:commentRangeEnd w:id="16"/>
      <w:r w:rsidR="009D2BCE">
        <w:rPr>
          <w:rStyle w:val="CommentReference"/>
        </w:rPr>
        <w:commentReference w:id="16"/>
      </w:r>
      <w:r w:rsidRPr="00B123A6">
        <w:rPr>
          <w:rFonts w:ascii="Arial" w:eastAsia="Times New Roman" w:hAnsi="Arial" w:cs="Arial"/>
          <w:color w:val="000000"/>
          <w:sz w:val="22"/>
          <w:szCs w:val="22"/>
        </w:rPr>
        <w:t xml:space="preserve">as we are still categorised as middle income countries, and </w:t>
      </w:r>
      <w:commentRangeStart w:id="18"/>
      <w:r w:rsidRPr="00B123A6">
        <w:rPr>
          <w:rFonts w:ascii="Arial" w:eastAsia="Times New Roman" w:hAnsi="Arial" w:cs="Arial"/>
          <w:color w:val="000000"/>
          <w:sz w:val="22"/>
          <w:szCs w:val="22"/>
        </w:rPr>
        <w:t xml:space="preserve">I believe </w:t>
      </w:r>
      <w:commentRangeStart w:id="19"/>
      <w:r w:rsidRPr="00B123A6">
        <w:rPr>
          <w:rFonts w:ascii="Arial" w:eastAsia="Times New Roman" w:hAnsi="Arial" w:cs="Arial"/>
          <w:color w:val="000000"/>
          <w:sz w:val="22"/>
          <w:szCs w:val="22"/>
        </w:rPr>
        <w:t xml:space="preserve">OR </w:t>
      </w:r>
      <w:commentRangeEnd w:id="19"/>
      <w:r w:rsidR="00B36AE2">
        <w:rPr>
          <w:rStyle w:val="CommentReference"/>
        </w:rPr>
        <w:commentReference w:id="19"/>
      </w:r>
      <w:r w:rsidRPr="00B123A6">
        <w:rPr>
          <w:rFonts w:ascii="Arial" w:eastAsia="Times New Roman" w:hAnsi="Arial" w:cs="Arial"/>
          <w:color w:val="000000"/>
          <w:sz w:val="22"/>
          <w:szCs w:val="22"/>
        </w:rPr>
        <w:t xml:space="preserve">skills can help Indonesia in </w:t>
      </w:r>
      <w:commentRangeStart w:id="20"/>
      <w:r w:rsidRPr="00B123A6">
        <w:rPr>
          <w:rFonts w:ascii="Arial" w:eastAsia="Times New Roman" w:hAnsi="Arial" w:cs="Arial"/>
          <w:color w:val="000000"/>
          <w:sz w:val="22"/>
          <w:szCs w:val="22"/>
        </w:rPr>
        <w:t>bringing back its industrialization era. </w:t>
      </w:r>
      <w:commentRangeEnd w:id="20"/>
      <w:r w:rsidR="00A50A95">
        <w:rPr>
          <w:rStyle w:val="CommentReference"/>
        </w:rPr>
        <w:commentReference w:id="20"/>
      </w:r>
      <w:commentRangeEnd w:id="18"/>
      <w:r w:rsidR="009D2BCE">
        <w:rPr>
          <w:rStyle w:val="CommentReference"/>
        </w:rPr>
        <w:commentReference w:id="18"/>
      </w:r>
    </w:p>
    <w:p w14:paraId="5DBA0633" w14:textId="77777777" w:rsidR="00B123A6" w:rsidRPr="00B123A6" w:rsidRDefault="00B123A6" w:rsidP="00B123A6">
      <w:pPr>
        <w:rPr>
          <w:rFonts w:ascii="Times New Roman" w:eastAsia="Times New Roman" w:hAnsi="Times New Roman" w:cs="Times New Roman"/>
        </w:rPr>
      </w:pPr>
    </w:p>
    <w:p w14:paraId="448CBD00" w14:textId="766B847E"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The application of OR towards </w:t>
      </w:r>
      <w:commentRangeStart w:id="21"/>
      <w:r w:rsidRPr="00B123A6">
        <w:rPr>
          <w:rFonts w:ascii="Arial" w:eastAsia="Times New Roman" w:hAnsi="Arial" w:cs="Arial"/>
          <w:color w:val="000000"/>
          <w:sz w:val="22"/>
          <w:szCs w:val="22"/>
        </w:rPr>
        <w:t xml:space="preserve">MSME industrialization </w:t>
      </w:r>
      <w:commentRangeEnd w:id="21"/>
      <w:r w:rsidR="00E1346A">
        <w:rPr>
          <w:rStyle w:val="CommentReference"/>
        </w:rPr>
        <w:commentReference w:id="21"/>
      </w:r>
      <w:r w:rsidRPr="00B123A6">
        <w:rPr>
          <w:rFonts w:ascii="Arial" w:eastAsia="Times New Roman" w:hAnsi="Arial" w:cs="Arial"/>
          <w:color w:val="000000"/>
          <w:sz w:val="22"/>
          <w:szCs w:val="22"/>
        </w:rPr>
        <w:t xml:space="preserve">in Indonesia cannot be underestimated as the possibilities are endless. The objective behind industrial businesses is actually simple, which is to minimise cost in order to maximise profit, and OR is a skill that complements this objective. While OR ensures an optimised industrial end-to-end process, it is also applicable in human resource allocation between skilled and unskilled workers to entrust the skilled ones to lead and train the unskilled ones, which </w:t>
      </w:r>
      <w:del w:id="22" w:author="Thalia Priscilla" w:date="2023-01-11T11:55:00Z">
        <w:r w:rsidRPr="00B123A6" w:rsidDel="008E1976">
          <w:rPr>
            <w:rFonts w:ascii="Arial" w:eastAsia="Times New Roman" w:hAnsi="Arial" w:cs="Arial"/>
            <w:color w:val="000000"/>
            <w:sz w:val="22"/>
            <w:szCs w:val="22"/>
          </w:rPr>
          <w:delText>later leads to</w:delText>
        </w:r>
      </w:del>
      <w:ins w:id="23" w:author="Thalia Priscilla" w:date="2023-01-11T11:55:00Z">
        <w:r w:rsidR="008E1976">
          <w:rPr>
            <w:rFonts w:ascii="Arial" w:eastAsia="Times New Roman" w:hAnsi="Arial" w:cs="Arial"/>
            <w:color w:val="000000"/>
            <w:sz w:val="22"/>
            <w:szCs w:val="22"/>
          </w:rPr>
          <w:t>increases the possibility of</w:t>
        </w:r>
      </w:ins>
      <w:r w:rsidRPr="00B123A6">
        <w:rPr>
          <w:rFonts w:ascii="Arial" w:eastAsia="Times New Roman" w:hAnsi="Arial" w:cs="Arial"/>
          <w:color w:val="000000"/>
          <w:sz w:val="22"/>
          <w:szCs w:val="22"/>
        </w:rPr>
        <w:t xml:space="preserve"> higher employment. Not only limited to human resources, OR is also applicable in other types of resource allocation, such as material allocation. To complement this, we apply OR to build a robust end-to-end production process in factories to ensure competitive manufacturing costs with minimum waste disposal to avoid repeating the same mistake as we did in the early 21st century, whilst ensuring that we fulfil the Paris Climate Agreement. We know that the cost of rapid industrialization without proper waste management can </w:t>
      </w:r>
      <w:ins w:id="24" w:author="Thalia Priscilla" w:date="2023-01-11T13:09:00Z">
        <w:r w:rsidR="001D5E27">
          <w:rPr>
            <w:rFonts w:ascii="Arial" w:eastAsia="Times New Roman" w:hAnsi="Arial" w:cs="Arial"/>
            <w:color w:val="000000"/>
            <w:sz w:val="22"/>
            <w:szCs w:val="22"/>
          </w:rPr>
          <w:t xml:space="preserve">lead to </w:t>
        </w:r>
      </w:ins>
      <w:ins w:id="25" w:author="Thalia Priscilla" w:date="2023-01-11T13:10:00Z">
        <w:r w:rsidR="001D5E27">
          <w:rPr>
            <w:rFonts w:ascii="Arial" w:eastAsia="Times New Roman" w:hAnsi="Arial" w:cs="Arial"/>
            <w:color w:val="000000"/>
            <w:sz w:val="22"/>
            <w:szCs w:val="22"/>
          </w:rPr>
          <w:t>high levels of pollution</w:t>
        </w:r>
      </w:ins>
      <w:ins w:id="26" w:author="Thalia Priscilla" w:date="2023-01-11T13:09:00Z">
        <w:r w:rsidR="001D5E27">
          <w:rPr>
            <w:rFonts w:ascii="Arial" w:eastAsia="Times New Roman" w:hAnsi="Arial" w:cs="Arial"/>
            <w:color w:val="000000"/>
            <w:sz w:val="22"/>
            <w:szCs w:val="22"/>
          </w:rPr>
          <w:t>, which</w:t>
        </w:r>
        <w:r w:rsidR="001D5E27" w:rsidRPr="00B123A6">
          <w:rPr>
            <w:rFonts w:ascii="Arial" w:eastAsia="Times New Roman" w:hAnsi="Arial" w:cs="Arial"/>
            <w:color w:val="000000"/>
            <w:sz w:val="22"/>
            <w:szCs w:val="22"/>
          </w:rPr>
          <w:t xml:space="preserve"> </w:t>
        </w:r>
      </w:ins>
      <w:del w:id="27" w:author="Thalia Priscilla" w:date="2023-01-11T13:09:00Z">
        <w:r w:rsidRPr="00B123A6" w:rsidDel="001D5E27">
          <w:rPr>
            <w:rFonts w:ascii="Arial" w:eastAsia="Times New Roman" w:hAnsi="Arial" w:cs="Arial"/>
            <w:color w:val="000000"/>
            <w:sz w:val="22"/>
            <w:szCs w:val="22"/>
          </w:rPr>
          <w:delText>be seen from</w:delText>
        </w:r>
      </w:del>
      <w:ins w:id="28" w:author="Thalia Priscilla" w:date="2023-01-11T13:09:00Z">
        <w:r w:rsidR="001D5E27">
          <w:rPr>
            <w:rFonts w:ascii="Arial" w:eastAsia="Times New Roman" w:hAnsi="Arial" w:cs="Arial"/>
            <w:color w:val="000000"/>
            <w:sz w:val="22"/>
            <w:szCs w:val="22"/>
          </w:rPr>
          <w:t>was the case with</w:t>
        </w:r>
      </w:ins>
      <w:r w:rsidRPr="00B123A6">
        <w:rPr>
          <w:rFonts w:ascii="Arial" w:eastAsia="Times New Roman" w:hAnsi="Arial" w:cs="Arial"/>
          <w:color w:val="000000"/>
          <w:sz w:val="22"/>
          <w:szCs w:val="22"/>
        </w:rPr>
        <w:t xml:space="preserve"> China, </w:t>
      </w:r>
      <w:del w:id="29" w:author="Thalia Priscilla" w:date="2023-01-11T13:10:00Z">
        <w:r w:rsidRPr="00B123A6" w:rsidDel="001D5E27">
          <w:rPr>
            <w:rFonts w:ascii="Arial" w:eastAsia="Times New Roman" w:hAnsi="Arial" w:cs="Arial"/>
            <w:color w:val="000000"/>
            <w:sz w:val="22"/>
            <w:szCs w:val="22"/>
          </w:rPr>
          <w:delText>such as</w:delText>
        </w:r>
      </w:del>
      <w:del w:id="30" w:author="Thalia Priscilla" w:date="2023-01-11T13:09:00Z">
        <w:r w:rsidRPr="00B123A6" w:rsidDel="001D5E27">
          <w:rPr>
            <w:rFonts w:ascii="Arial" w:eastAsia="Times New Roman" w:hAnsi="Arial" w:cs="Arial"/>
            <w:color w:val="000000"/>
            <w:sz w:val="22"/>
            <w:szCs w:val="22"/>
          </w:rPr>
          <w:delText xml:space="preserve"> polluted air and water</w:delText>
        </w:r>
      </w:del>
      <w:del w:id="31" w:author="Thalia Priscilla" w:date="2023-01-11T13:10:00Z">
        <w:r w:rsidRPr="00B123A6" w:rsidDel="001D5E27">
          <w:rPr>
            <w:rFonts w:ascii="Arial" w:eastAsia="Times New Roman" w:hAnsi="Arial" w:cs="Arial"/>
            <w:color w:val="000000"/>
            <w:sz w:val="22"/>
            <w:szCs w:val="22"/>
          </w:rPr>
          <w:delText xml:space="preserve">, </w:delText>
        </w:r>
      </w:del>
      <w:r w:rsidRPr="00B123A6">
        <w:rPr>
          <w:rFonts w:ascii="Arial" w:eastAsia="Times New Roman" w:hAnsi="Arial" w:cs="Arial"/>
          <w:color w:val="000000"/>
          <w:sz w:val="22"/>
          <w:szCs w:val="22"/>
        </w:rPr>
        <w:t xml:space="preserve">and we </w:t>
      </w:r>
      <w:del w:id="32" w:author="Thalia Priscilla" w:date="2023-01-11T13:10:00Z">
        <w:r w:rsidRPr="00B123A6" w:rsidDel="001D5E27">
          <w:rPr>
            <w:rFonts w:ascii="Arial" w:eastAsia="Times New Roman" w:hAnsi="Arial" w:cs="Arial"/>
            <w:color w:val="000000"/>
            <w:sz w:val="22"/>
            <w:szCs w:val="22"/>
          </w:rPr>
          <w:delText>too, should</w:delText>
        </w:r>
      </w:del>
      <w:ins w:id="33" w:author="Thalia Priscilla" w:date="2023-01-11T13:10:00Z">
        <w:r w:rsidR="001D5E27">
          <w:rPr>
            <w:rFonts w:ascii="Arial" w:eastAsia="Times New Roman" w:hAnsi="Arial" w:cs="Arial"/>
            <w:color w:val="000000"/>
            <w:sz w:val="22"/>
            <w:szCs w:val="22"/>
          </w:rPr>
          <w:t>can</w:t>
        </w:r>
      </w:ins>
      <w:r w:rsidRPr="00B123A6">
        <w:rPr>
          <w:rFonts w:ascii="Arial" w:eastAsia="Times New Roman" w:hAnsi="Arial" w:cs="Arial"/>
          <w:color w:val="000000"/>
          <w:sz w:val="22"/>
          <w:szCs w:val="22"/>
        </w:rPr>
        <w:t xml:space="preserve"> learn from their mistakes. The intention of paving Indonesia’s way towards industrialization heightens my interest in pursuing OR for further studies. </w:t>
      </w:r>
    </w:p>
    <w:p w14:paraId="663B871C" w14:textId="77777777" w:rsidR="00B123A6" w:rsidRPr="00B123A6" w:rsidRDefault="00B123A6" w:rsidP="00B123A6">
      <w:pPr>
        <w:rPr>
          <w:rFonts w:ascii="Times New Roman" w:eastAsia="Times New Roman" w:hAnsi="Times New Roman" w:cs="Times New Roman"/>
        </w:rPr>
      </w:pPr>
    </w:p>
    <w:p w14:paraId="14BB1C69" w14:textId="3BCFE9E1" w:rsidR="00B123A6" w:rsidRPr="00B123A6" w:rsidRDefault="00B123A6" w:rsidP="00B123A6">
      <w:pPr>
        <w:rPr>
          <w:rFonts w:ascii="Times New Roman" w:eastAsia="Times New Roman" w:hAnsi="Times New Roman" w:cs="Times New Roman"/>
        </w:rPr>
      </w:pPr>
      <w:commentRangeStart w:id="34"/>
      <w:commentRangeStart w:id="35"/>
      <w:r w:rsidRPr="00B123A6">
        <w:rPr>
          <w:rFonts w:ascii="Arial" w:eastAsia="Times New Roman" w:hAnsi="Arial" w:cs="Arial"/>
          <w:color w:val="000000"/>
          <w:sz w:val="22"/>
          <w:szCs w:val="22"/>
        </w:rPr>
        <w:t xml:space="preserve">My internship experience as CEO Office at </w:t>
      </w:r>
      <w:proofErr w:type="spellStart"/>
      <w:r w:rsidRPr="00B123A6">
        <w:rPr>
          <w:rFonts w:ascii="Arial" w:eastAsia="Times New Roman" w:hAnsi="Arial" w:cs="Arial"/>
          <w:color w:val="000000"/>
          <w:sz w:val="22"/>
          <w:szCs w:val="22"/>
        </w:rPr>
        <w:t>Sayurbox</w:t>
      </w:r>
      <w:proofErr w:type="spellEnd"/>
      <w:r w:rsidRPr="00B123A6">
        <w:rPr>
          <w:rFonts w:ascii="Arial" w:eastAsia="Times New Roman" w:hAnsi="Arial" w:cs="Arial"/>
          <w:color w:val="000000"/>
          <w:sz w:val="22"/>
          <w:szCs w:val="22"/>
        </w:rPr>
        <w:t xml:space="preserve">, a Series B e-grocery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in Indonesia, allow</w:t>
      </w:r>
      <w:ins w:id="36" w:author="Thalia Priscilla" w:date="2023-01-11T11:58:00Z">
        <w:r w:rsidR="008E1976">
          <w:rPr>
            <w:rFonts w:ascii="Arial" w:eastAsia="Times New Roman" w:hAnsi="Arial" w:cs="Arial"/>
            <w:color w:val="000000"/>
            <w:sz w:val="22"/>
            <w:szCs w:val="22"/>
          </w:rPr>
          <w:t>ed</w:t>
        </w:r>
      </w:ins>
      <w:del w:id="37" w:author="Thalia Priscilla" w:date="2023-01-11T11:58:00Z">
        <w:r w:rsidRPr="00B123A6" w:rsidDel="008E1976">
          <w:rPr>
            <w:rFonts w:ascii="Arial" w:eastAsia="Times New Roman" w:hAnsi="Arial" w:cs="Arial"/>
            <w:color w:val="000000"/>
            <w:sz w:val="22"/>
            <w:szCs w:val="22"/>
          </w:rPr>
          <w:delText>s</w:delText>
        </w:r>
      </w:del>
      <w:r w:rsidRPr="00B123A6">
        <w:rPr>
          <w:rFonts w:ascii="Arial" w:eastAsia="Times New Roman" w:hAnsi="Arial" w:cs="Arial"/>
          <w:color w:val="000000"/>
          <w:sz w:val="22"/>
          <w:szCs w:val="22"/>
        </w:rPr>
        <w:t xml:space="preserve"> me to learn the end-to-end process of a B2B and B2C supply chain involving short life cycle products</w:t>
      </w:r>
      <w:commentRangeEnd w:id="34"/>
      <w:r w:rsidR="00DE41A9">
        <w:rPr>
          <w:rStyle w:val="CommentReference"/>
        </w:rPr>
        <w:commentReference w:id="34"/>
      </w:r>
      <w:commentRangeEnd w:id="35"/>
      <w:r w:rsidR="00A3486C">
        <w:rPr>
          <w:rStyle w:val="CommentReference"/>
        </w:rPr>
        <w:commentReference w:id="35"/>
      </w:r>
      <w:r w:rsidRPr="00B123A6">
        <w:rPr>
          <w:rFonts w:ascii="Arial" w:eastAsia="Times New Roman" w:hAnsi="Arial" w:cs="Arial"/>
          <w:color w:val="000000"/>
          <w:sz w:val="22"/>
          <w:szCs w:val="22"/>
        </w:rPr>
        <w:t xml:space="preserve">. This experience allowed me to observe and understand how e-groceries manage inventories and delivery systems to ensure fresh grocery delivery when customers receive their package through a combination of inventory management, transportation management and supply demand planning, considering that one of the constraints will be the shelf life of the products. I got the chance to optimise price determination methodologies for speedy process by using pricing tools to increase competitiveness among e-grocery players by nearly 20 percent, and also improve customer relationship journeys by improving our customer service AI chatbot. </w:t>
      </w:r>
      <w:commentRangeStart w:id="38"/>
      <w:r w:rsidRPr="00B123A6">
        <w:rPr>
          <w:rFonts w:ascii="Arial" w:eastAsia="Times New Roman" w:hAnsi="Arial" w:cs="Arial"/>
          <w:color w:val="000000"/>
          <w:sz w:val="22"/>
          <w:szCs w:val="22"/>
        </w:rPr>
        <w:t xml:space="preserve">This shows the importance of having an optimised network flow from one process to another. </w:t>
      </w:r>
      <w:commentRangeEnd w:id="38"/>
      <w:r w:rsidR="00A3486C">
        <w:rPr>
          <w:rStyle w:val="CommentReference"/>
        </w:rPr>
        <w:commentReference w:id="38"/>
      </w:r>
      <w:r w:rsidRPr="00B123A6">
        <w:rPr>
          <w:rFonts w:ascii="Arial" w:eastAsia="Times New Roman" w:hAnsi="Arial" w:cs="Arial"/>
          <w:color w:val="000000"/>
          <w:sz w:val="22"/>
          <w:szCs w:val="22"/>
        </w:rPr>
        <w:t xml:space="preserve">This opportunity makes me realise how often we find OR issues, which shows the urgency of mastering OR, as I believe this type of issue will often be encountered in industries, especially ones </w:t>
      </w:r>
      <w:del w:id="39" w:author="Thalia Priscilla" w:date="2023-01-11T13:23:00Z">
        <w:r w:rsidRPr="00B123A6" w:rsidDel="005F0C83">
          <w:rPr>
            <w:rFonts w:ascii="Arial" w:eastAsia="Times New Roman" w:hAnsi="Arial" w:cs="Arial"/>
            <w:color w:val="000000"/>
            <w:sz w:val="22"/>
            <w:szCs w:val="22"/>
          </w:rPr>
          <w:delText xml:space="preserve">who </w:delText>
        </w:r>
      </w:del>
      <w:ins w:id="40" w:author="Thalia Priscilla" w:date="2023-01-11T13:23:00Z">
        <w:r w:rsidR="005F0C83">
          <w:rPr>
            <w:rFonts w:ascii="Arial" w:eastAsia="Times New Roman" w:hAnsi="Arial" w:cs="Arial"/>
            <w:color w:val="000000"/>
            <w:sz w:val="22"/>
            <w:szCs w:val="22"/>
          </w:rPr>
          <w:t>that</w:t>
        </w:r>
        <w:r w:rsidR="005F0C83" w:rsidRPr="00B123A6">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 xml:space="preserve">produce short life cycle products. </w:t>
      </w:r>
      <w:commentRangeStart w:id="41"/>
      <w:r w:rsidRPr="00B123A6">
        <w:rPr>
          <w:rFonts w:ascii="Arial" w:eastAsia="Times New Roman" w:hAnsi="Arial" w:cs="Arial"/>
          <w:color w:val="000000"/>
          <w:sz w:val="22"/>
          <w:szCs w:val="22"/>
        </w:rPr>
        <w:t>It will be very meaningful when I pursue further studies in OR and specialise in supply chain &amp; manufacturing, because having practical experience that is relevant to OR makes studying OR more manageable. </w:t>
      </w:r>
      <w:commentRangeEnd w:id="41"/>
      <w:r w:rsidR="0061091D">
        <w:rPr>
          <w:rStyle w:val="CommentReference"/>
        </w:rPr>
        <w:commentReference w:id="41"/>
      </w:r>
    </w:p>
    <w:p w14:paraId="693D9673" w14:textId="77777777" w:rsidR="00B123A6" w:rsidRPr="00B123A6" w:rsidRDefault="00B123A6" w:rsidP="00B123A6">
      <w:pPr>
        <w:rPr>
          <w:rFonts w:ascii="Times New Roman" w:eastAsia="Times New Roman" w:hAnsi="Times New Roman" w:cs="Times New Roman"/>
        </w:rPr>
      </w:pPr>
    </w:p>
    <w:p w14:paraId="7AC19D5B" w14:textId="07113BDC"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I also learned skills that </w:t>
      </w:r>
      <w:del w:id="42" w:author="Thalia Priscilla" w:date="2023-01-11T13:23:00Z">
        <w:r w:rsidRPr="00B123A6" w:rsidDel="005F0C83">
          <w:rPr>
            <w:rFonts w:ascii="Arial" w:eastAsia="Times New Roman" w:hAnsi="Arial" w:cs="Arial"/>
            <w:color w:val="000000"/>
            <w:sz w:val="22"/>
            <w:szCs w:val="22"/>
          </w:rPr>
          <w:delText xml:space="preserve">will </w:delText>
        </w:r>
      </w:del>
      <w:r w:rsidRPr="00B123A6">
        <w:rPr>
          <w:rFonts w:ascii="Arial" w:eastAsia="Times New Roman" w:hAnsi="Arial" w:cs="Arial"/>
          <w:color w:val="000000"/>
          <w:sz w:val="22"/>
          <w:szCs w:val="22"/>
        </w:rPr>
        <w:t xml:space="preserve">shape my business acumen through my current internship position as CEO Office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a fintech company in seed extension funding stage, focusing on personal finance. By having the flexibility to rotate to other roles, such as business development &amp; </w:t>
      </w:r>
      <w:r w:rsidRPr="00B123A6">
        <w:rPr>
          <w:rFonts w:ascii="Arial" w:eastAsia="Times New Roman" w:hAnsi="Arial" w:cs="Arial"/>
          <w:color w:val="000000"/>
          <w:sz w:val="22"/>
          <w:szCs w:val="22"/>
        </w:rPr>
        <w:lastRenderedPageBreak/>
        <w:t xml:space="preserve">partnership and product management, I learned to have a better view </w:t>
      </w:r>
      <w:del w:id="43" w:author="Thalia Priscilla" w:date="2023-01-11T13:23:00Z">
        <w:r w:rsidRPr="00B123A6" w:rsidDel="005F0C83">
          <w:rPr>
            <w:rFonts w:ascii="Arial" w:eastAsia="Times New Roman" w:hAnsi="Arial" w:cs="Arial"/>
            <w:color w:val="000000"/>
            <w:sz w:val="22"/>
            <w:szCs w:val="22"/>
          </w:rPr>
          <w:delText xml:space="preserve">about </w:delText>
        </w:r>
      </w:del>
      <w:ins w:id="44" w:author="Thalia Priscilla" w:date="2023-01-11T13:23:00Z">
        <w:r w:rsidR="005F0C83">
          <w:rPr>
            <w:rFonts w:ascii="Arial" w:eastAsia="Times New Roman" w:hAnsi="Arial" w:cs="Arial"/>
            <w:color w:val="000000"/>
            <w:sz w:val="22"/>
            <w:szCs w:val="22"/>
          </w:rPr>
          <w:t>of</w:t>
        </w:r>
        <w:r w:rsidR="005F0C83" w:rsidRPr="00B123A6">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 xml:space="preserve">the company, and ended up providing recommendations on operational flaws for better practices. </w:t>
      </w:r>
      <w:commentRangeStart w:id="45"/>
      <w:del w:id="46" w:author="Thalia Priscilla" w:date="2023-01-11T13:24:00Z">
        <w:r w:rsidRPr="00B123A6" w:rsidDel="005F0C83">
          <w:rPr>
            <w:rFonts w:ascii="Arial" w:eastAsia="Times New Roman" w:hAnsi="Arial" w:cs="Arial"/>
            <w:color w:val="000000"/>
            <w:sz w:val="22"/>
            <w:szCs w:val="22"/>
          </w:rPr>
          <w:delText xml:space="preserve">Examples of </w:delText>
        </w:r>
      </w:del>
      <w:ins w:id="47" w:author="Thalia Priscilla" w:date="2023-01-11T13:24:00Z">
        <w:r w:rsidR="005F0C83">
          <w:rPr>
            <w:rFonts w:ascii="Arial" w:eastAsia="Times New Roman" w:hAnsi="Arial" w:cs="Arial"/>
            <w:color w:val="000000"/>
            <w:sz w:val="22"/>
            <w:szCs w:val="22"/>
          </w:rPr>
          <w:t>T</w:t>
        </w:r>
      </w:ins>
      <w:del w:id="48" w:author="Thalia Priscilla" w:date="2023-01-11T13:24:00Z">
        <w:r w:rsidRPr="00B123A6" w:rsidDel="005F0C83">
          <w:rPr>
            <w:rFonts w:ascii="Arial" w:eastAsia="Times New Roman" w:hAnsi="Arial" w:cs="Arial"/>
            <w:color w:val="000000"/>
            <w:sz w:val="22"/>
            <w:szCs w:val="22"/>
          </w:rPr>
          <w:delText>t</w:delText>
        </w:r>
      </w:del>
      <w:r w:rsidRPr="00B123A6">
        <w:rPr>
          <w:rFonts w:ascii="Arial" w:eastAsia="Times New Roman" w:hAnsi="Arial" w:cs="Arial"/>
          <w:color w:val="000000"/>
          <w:sz w:val="22"/>
          <w:szCs w:val="22"/>
        </w:rPr>
        <w:t xml:space="preserve">hese </w:t>
      </w:r>
      <w:del w:id="49" w:author="Thalia Priscilla" w:date="2023-01-11T13:24:00Z">
        <w:r w:rsidRPr="00B123A6" w:rsidDel="005F0C83">
          <w:rPr>
            <w:rFonts w:ascii="Arial" w:eastAsia="Times New Roman" w:hAnsi="Arial" w:cs="Arial"/>
            <w:color w:val="000000"/>
            <w:sz w:val="22"/>
            <w:szCs w:val="22"/>
          </w:rPr>
          <w:delText xml:space="preserve">better practices </w:delText>
        </w:r>
      </w:del>
      <w:r w:rsidRPr="00B123A6">
        <w:rPr>
          <w:rFonts w:ascii="Arial" w:eastAsia="Times New Roman" w:hAnsi="Arial" w:cs="Arial"/>
          <w:color w:val="000000"/>
          <w:sz w:val="22"/>
          <w:szCs w:val="22"/>
        </w:rPr>
        <w:t>include</w:t>
      </w:r>
      <w:del w:id="50" w:author="Thalia Priscilla" w:date="2023-01-11T13:24:00Z">
        <w:r w:rsidRPr="00B123A6" w:rsidDel="005F0C83">
          <w:rPr>
            <w:rFonts w:ascii="Arial" w:eastAsia="Times New Roman" w:hAnsi="Arial" w:cs="Arial"/>
            <w:color w:val="000000"/>
            <w:sz w:val="22"/>
            <w:szCs w:val="22"/>
          </w:rPr>
          <w:delText>s</w:delText>
        </w:r>
      </w:del>
      <w:ins w:id="51" w:author="Thalia Priscilla" w:date="2023-01-11T13:24:00Z">
        <w:r w:rsidR="005F0C83">
          <w:rPr>
            <w:rFonts w:ascii="Arial" w:eastAsia="Times New Roman" w:hAnsi="Arial" w:cs="Arial"/>
            <w:color w:val="000000"/>
            <w:sz w:val="22"/>
            <w:szCs w:val="22"/>
          </w:rPr>
          <w:t xml:space="preserve"> recommendations to</w:t>
        </w:r>
      </w:ins>
      <w:r w:rsidRPr="00B123A6">
        <w:rPr>
          <w:rFonts w:ascii="Arial" w:eastAsia="Times New Roman" w:hAnsi="Arial" w:cs="Arial"/>
          <w:color w:val="000000"/>
          <w:sz w:val="22"/>
          <w:szCs w:val="22"/>
        </w:rPr>
        <w:t xml:space="preserve"> improv</w:t>
      </w:r>
      <w:ins w:id="52" w:author="Thalia Priscilla" w:date="2023-01-11T13:24:00Z">
        <w:r w:rsidR="005F0C83">
          <w:rPr>
            <w:rFonts w:ascii="Arial" w:eastAsia="Times New Roman" w:hAnsi="Arial" w:cs="Arial"/>
            <w:color w:val="000000"/>
            <w:sz w:val="22"/>
            <w:szCs w:val="22"/>
          </w:rPr>
          <w:t>e</w:t>
        </w:r>
      </w:ins>
      <w:del w:id="53" w:author="Thalia Priscilla" w:date="2023-01-11T13:24:00Z">
        <w:r w:rsidRPr="00B123A6" w:rsidDel="005F0C83">
          <w:rPr>
            <w:rFonts w:ascii="Arial" w:eastAsia="Times New Roman" w:hAnsi="Arial" w:cs="Arial"/>
            <w:color w:val="000000"/>
            <w:sz w:val="22"/>
            <w:szCs w:val="22"/>
          </w:rPr>
          <w:delText>ing</w:delText>
        </w:r>
      </w:del>
      <w:r w:rsidRPr="00B123A6">
        <w:rPr>
          <w:rFonts w:ascii="Arial" w:eastAsia="Times New Roman" w:hAnsi="Arial" w:cs="Arial"/>
          <w:color w:val="000000"/>
          <w:sz w:val="22"/>
          <w:szCs w:val="22"/>
        </w:rPr>
        <w:t xml:space="preserve"> better relationship with investors through monthly 5-minute email, creating B2B business to sell personal finance machine learning which will become a high demand product among digital banks, and brainstorming on Series A fundraising plans &amp; other venture options. Moreover, I realised that problems in early-stage start</w:t>
      </w:r>
      <w:ins w:id="54" w:author="Thalia Priscilla" w:date="2023-01-11T13:25:00Z">
        <w:r w:rsidR="005F0C83">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ups are mainly about discovering and testing a suitable end-to-end working system which </w:t>
      </w:r>
      <w:del w:id="55" w:author="Thalia Priscilla" w:date="2023-01-11T12:33:00Z">
        <w:r w:rsidRPr="00B123A6" w:rsidDel="00CD28D7">
          <w:rPr>
            <w:rFonts w:ascii="Arial" w:eastAsia="Times New Roman" w:hAnsi="Arial" w:cs="Arial"/>
            <w:color w:val="000000"/>
            <w:sz w:val="22"/>
            <w:szCs w:val="22"/>
          </w:rPr>
          <w:delText>can be</w:delText>
        </w:r>
      </w:del>
      <w:ins w:id="56" w:author="Thalia Priscilla" w:date="2023-01-11T12:33:00Z">
        <w:r w:rsidR="00CD28D7">
          <w:rPr>
            <w:rFonts w:ascii="Arial" w:eastAsia="Times New Roman" w:hAnsi="Arial" w:cs="Arial"/>
            <w:color w:val="000000"/>
            <w:sz w:val="22"/>
            <w:szCs w:val="22"/>
          </w:rPr>
          <w:t>is</w:t>
        </w:r>
      </w:ins>
      <w:r w:rsidRPr="00B123A6">
        <w:rPr>
          <w:rFonts w:ascii="Arial" w:eastAsia="Times New Roman" w:hAnsi="Arial" w:cs="Arial"/>
          <w:color w:val="000000"/>
          <w:sz w:val="22"/>
          <w:szCs w:val="22"/>
        </w:rPr>
        <w:t xml:space="preserve"> heavily related to OR. </w:t>
      </w:r>
      <w:commentRangeEnd w:id="45"/>
      <w:r w:rsidR="00D95700">
        <w:rPr>
          <w:rStyle w:val="CommentReference"/>
        </w:rPr>
        <w:commentReference w:id="45"/>
      </w:r>
      <w:commentRangeStart w:id="57"/>
      <w:r w:rsidRPr="00B123A6">
        <w:rPr>
          <w:rFonts w:ascii="Arial" w:eastAsia="Times New Roman" w:hAnsi="Arial" w:cs="Arial"/>
          <w:color w:val="000000"/>
          <w:sz w:val="22"/>
          <w:szCs w:val="22"/>
        </w:rPr>
        <w:t>Through this internship opportunity, I acquire</w:t>
      </w:r>
      <w:ins w:id="58" w:author="Thalia Priscilla" w:date="2023-01-11T12:00:00Z">
        <w:r w:rsidR="00D56AFE">
          <w:rPr>
            <w:rFonts w:ascii="Arial" w:eastAsia="Times New Roman" w:hAnsi="Arial" w:cs="Arial"/>
            <w:color w:val="000000"/>
            <w:sz w:val="22"/>
            <w:szCs w:val="22"/>
          </w:rPr>
          <w:t>d</w:t>
        </w:r>
      </w:ins>
      <w:r w:rsidRPr="00B123A6">
        <w:rPr>
          <w:rFonts w:ascii="Arial" w:eastAsia="Times New Roman" w:hAnsi="Arial" w:cs="Arial"/>
          <w:color w:val="000000"/>
          <w:sz w:val="22"/>
          <w:szCs w:val="22"/>
        </w:rPr>
        <w:t xml:space="preserve"> a professional working ethos as I work alongside professionals with years of experiences from multinational companies; I believe it is important for an OR specialist to work professionally because one will deal a lot with external parties.</w:t>
      </w:r>
      <w:commentRangeEnd w:id="57"/>
      <w:r w:rsidR="00910F6A">
        <w:rPr>
          <w:rStyle w:val="CommentReference"/>
        </w:rPr>
        <w:commentReference w:id="57"/>
      </w:r>
    </w:p>
    <w:p w14:paraId="70BE9541" w14:textId="77777777" w:rsidR="00B123A6" w:rsidRPr="00B123A6" w:rsidRDefault="00B123A6" w:rsidP="00B123A6">
      <w:pPr>
        <w:rPr>
          <w:rFonts w:ascii="Times New Roman" w:eastAsia="Times New Roman" w:hAnsi="Times New Roman" w:cs="Times New Roman"/>
        </w:rPr>
      </w:pPr>
    </w:p>
    <w:p w14:paraId="5A70DFB7"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During my current internship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I also realised how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has been so redundant that results in delayed product release. The current issue with late product release, which tends to be overlooked, can result in bigger issues once the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is ready to scale up. More cost incurred if product release is on delay, while it is important for companies to control their expenses to ensure company runaway. To help tackle the issue, I decided to focus on optimising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by utilising both Analytical Hierarchy Process &amp; Multi-Objective Optimisation and simulation as a part of my study case in my current final year project. The opportunity to work on this project becomes a space for me to explore different parts of OR, </w:t>
      </w:r>
      <w:commentRangeStart w:id="59"/>
      <w:r w:rsidRPr="00B123A6">
        <w:rPr>
          <w:rFonts w:ascii="Arial" w:eastAsia="Times New Roman" w:hAnsi="Arial" w:cs="Arial"/>
          <w:color w:val="000000"/>
          <w:sz w:val="22"/>
          <w:szCs w:val="22"/>
        </w:rPr>
        <w:t>which makes me like OR even more, and to learn how to translate real issues into OR problems, which is very essential because OR is all about simplifying complicated real life issues and providing the most suitable solution for the issue. </w:t>
      </w:r>
      <w:commentRangeEnd w:id="59"/>
      <w:r w:rsidR="00CD28D7">
        <w:rPr>
          <w:rStyle w:val="CommentReference"/>
        </w:rPr>
        <w:commentReference w:id="59"/>
      </w:r>
    </w:p>
    <w:p w14:paraId="3743481F" w14:textId="77777777" w:rsidR="00B123A6" w:rsidRPr="00B123A6" w:rsidRDefault="00B123A6" w:rsidP="00B123A6">
      <w:pPr>
        <w:rPr>
          <w:rFonts w:ascii="Times New Roman" w:eastAsia="Times New Roman" w:hAnsi="Times New Roman" w:cs="Times New Roman"/>
        </w:rPr>
      </w:pPr>
    </w:p>
    <w:p w14:paraId="2B32A288" w14:textId="09B3D951"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I envision </w:t>
      </w:r>
      <w:del w:id="60" w:author="Thalia Priscilla" w:date="2023-01-11T13:27:00Z">
        <w:r w:rsidRPr="00B123A6" w:rsidDel="001B7704">
          <w:rPr>
            <w:rFonts w:ascii="Arial" w:eastAsia="Times New Roman" w:hAnsi="Arial" w:cs="Arial"/>
            <w:color w:val="000000"/>
            <w:sz w:val="22"/>
            <w:szCs w:val="22"/>
          </w:rPr>
          <w:delText xml:space="preserve">that </w:delText>
        </w:r>
      </w:del>
      <w:r w:rsidRPr="00B123A6">
        <w:rPr>
          <w:rFonts w:ascii="Arial" w:eastAsia="Times New Roman" w:hAnsi="Arial" w:cs="Arial"/>
          <w:color w:val="000000"/>
          <w:sz w:val="22"/>
          <w:szCs w:val="22"/>
        </w:rPr>
        <w:t>the LSE MSc Operations Research &amp; Analytics program</w:t>
      </w:r>
      <w:del w:id="61" w:author="Thalia Priscilla" w:date="2023-01-11T13:27:00Z">
        <w:r w:rsidRPr="00B123A6" w:rsidDel="001B7704">
          <w:rPr>
            <w:rFonts w:ascii="Arial" w:eastAsia="Times New Roman" w:hAnsi="Arial" w:cs="Arial"/>
            <w:color w:val="000000"/>
            <w:sz w:val="22"/>
            <w:szCs w:val="22"/>
          </w:rPr>
          <w:delText xml:space="preserve"> can </w:delText>
        </w:r>
      </w:del>
      <w:ins w:id="62" w:author="Thalia Priscilla" w:date="2023-01-11T13:27:00Z">
        <w:r w:rsidR="001B7704">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support</w:t>
      </w:r>
      <w:ins w:id="63" w:author="Thalia Priscilla" w:date="2023-01-11T13:27:00Z">
        <w:r w:rsidR="001B7704">
          <w:rPr>
            <w:rFonts w:ascii="Arial" w:eastAsia="Times New Roman" w:hAnsi="Arial" w:cs="Arial"/>
            <w:color w:val="000000"/>
            <w:sz w:val="22"/>
            <w:szCs w:val="22"/>
          </w:rPr>
          <w:t>ing</w:t>
        </w:r>
      </w:ins>
      <w:r w:rsidRPr="00B123A6">
        <w:rPr>
          <w:rFonts w:ascii="Arial" w:eastAsia="Times New Roman" w:hAnsi="Arial" w:cs="Arial"/>
          <w:color w:val="000000"/>
          <w:sz w:val="22"/>
          <w:szCs w:val="22"/>
        </w:rPr>
        <w:t xml:space="preserve"> my goal in a lot of different ways. Gaining specialisation in supply chain and logistics has been my purpose of pursuing an advanced degree, and the undoubtedly distinguished education quality in LSE MSc Operations Research &amp; Analytics will be a step forward. </w:t>
      </w:r>
      <w:r w:rsidRPr="00B123A6">
        <w:rPr>
          <w:rFonts w:ascii="Arial" w:eastAsia="Times New Roman" w:hAnsi="Arial" w:cs="Arial"/>
          <w:color w:val="000000"/>
          <w:sz w:val="22"/>
          <w:szCs w:val="22"/>
          <w:shd w:val="clear" w:color="auto" w:fill="D9EAD3"/>
        </w:rPr>
        <w:t>The emphasis of this program for consultancy roles to be part of its practical experience</w:t>
      </w:r>
      <w:r w:rsidRPr="00B123A6">
        <w:rPr>
          <w:rFonts w:ascii="Arial" w:eastAsia="Times New Roman" w:hAnsi="Arial" w:cs="Arial"/>
          <w:color w:val="000000"/>
          <w:sz w:val="22"/>
          <w:szCs w:val="22"/>
        </w:rPr>
        <w:t xml:space="preserve"> is designed to support the needs of </w:t>
      </w:r>
      <w:commentRangeStart w:id="64"/>
      <w:r w:rsidRPr="00B123A6">
        <w:rPr>
          <w:rFonts w:ascii="Arial" w:eastAsia="Times New Roman" w:hAnsi="Arial" w:cs="Arial"/>
          <w:color w:val="000000"/>
          <w:sz w:val="22"/>
          <w:szCs w:val="22"/>
        </w:rPr>
        <w:t>students who aim to work in consultancy, like myself</w:t>
      </w:r>
      <w:commentRangeEnd w:id="64"/>
      <w:r w:rsidR="006F27B6">
        <w:rPr>
          <w:rStyle w:val="CommentReference"/>
        </w:rPr>
        <w:commentReference w:id="64"/>
      </w:r>
      <w:r w:rsidRPr="00B123A6">
        <w:rPr>
          <w:rFonts w:ascii="Arial" w:eastAsia="Times New Roman" w:hAnsi="Arial" w:cs="Arial"/>
          <w:color w:val="000000"/>
          <w:sz w:val="22"/>
          <w:szCs w:val="22"/>
        </w:rPr>
        <w:t>.</w:t>
      </w:r>
      <w:r w:rsidRPr="00B123A6">
        <w:rPr>
          <w:rFonts w:ascii="Arial" w:eastAsia="Times New Roman" w:hAnsi="Arial" w:cs="Arial"/>
          <w:color w:val="000000"/>
          <w:sz w:val="22"/>
          <w:szCs w:val="22"/>
          <w:shd w:val="clear" w:color="auto" w:fill="D9EAD3"/>
        </w:rPr>
        <w:t xml:space="preserve"> </w:t>
      </w:r>
      <w:commentRangeStart w:id="65"/>
      <w:r w:rsidRPr="00B123A6">
        <w:rPr>
          <w:rFonts w:ascii="Arial" w:eastAsia="Times New Roman" w:hAnsi="Arial" w:cs="Arial"/>
          <w:color w:val="000000"/>
          <w:sz w:val="22"/>
          <w:szCs w:val="22"/>
          <w:shd w:val="clear" w:color="auto" w:fill="D9EAD3"/>
        </w:rPr>
        <w:t>The game theory and operations research modelling courses offered in the LSE OR program intrigues me because game theory studies strategic behaviour in decision making which is a very important component in running a company.</w:t>
      </w:r>
      <w:commentRangeEnd w:id="65"/>
      <w:r w:rsidR="004F7117">
        <w:rPr>
          <w:rStyle w:val="CommentReference"/>
        </w:rPr>
        <w:commentReference w:id="65"/>
      </w:r>
      <w:r w:rsidRPr="00B123A6">
        <w:rPr>
          <w:rFonts w:ascii="Arial" w:eastAsia="Times New Roman" w:hAnsi="Arial" w:cs="Arial"/>
          <w:color w:val="000000"/>
          <w:sz w:val="22"/>
          <w:szCs w:val="22"/>
          <w:shd w:val="clear" w:color="auto" w:fill="D9EAD3"/>
        </w:rPr>
        <w:t xml:space="preserve"> Moreover, LSE’s OR department has several professors with interests in game theory, such as Professor Olivier </w:t>
      </w:r>
      <w:proofErr w:type="spellStart"/>
      <w:r w:rsidRPr="00B123A6">
        <w:rPr>
          <w:rFonts w:ascii="Arial" w:eastAsia="Times New Roman" w:hAnsi="Arial" w:cs="Arial"/>
          <w:color w:val="000000"/>
          <w:sz w:val="22"/>
          <w:szCs w:val="22"/>
          <w:shd w:val="clear" w:color="auto" w:fill="D9EAD3"/>
        </w:rPr>
        <w:t>Gossner</w:t>
      </w:r>
      <w:proofErr w:type="spellEnd"/>
      <w:r w:rsidRPr="00B123A6">
        <w:rPr>
          <w:rFonts w:ascii="Arial" w:eastAsia="Times New Roman" w:hAnsi="Arial" w:cs="Arial"/>
          <w:color w:val="000000"/>
          <w:sz w:val="22"/>
          <w:szCs w:val="22"/>
          <w:shd w:val="clear" w:color="auto" w:fill="D9EAD3"/>
        </w:rPr>
        <w:t xml:space="preserve">, Dr </w:t>
      </w:r>
      <w:proofErr w:type="spellStart"/>
      <w:r w:rsidRPr="00B123A6">
        <w:rPr>
          <w:rFonts w:ascii="Arial" w:eastAsia="Times New Roman" w:hAnsi="Arial" w:cs="Arial"/>
          <w:color w:val="000000"/>
          <w:sz w:val="22"/>
          <w:szCs w:val="22"/>
          <w:shd w:val="clear" w:color="auto" w:fill="D9EAD3"/>
        </w:rPr>
        <w:t>Grammateia</w:t>
      </w:r>
      <w:proofErr w:type="spellEnd"/>
      <w:r w:rsidRPr="00B123A6">
        <w:rPr>
          <w:rFonts w:ascii="Arial" w:eastAsia="Times New Roman" w:hAnsi="Arial" w:cs="Arial"/>
          <w:color w:val="000000"/>
          <w:sz w:val="22"/>
          <w:szCs w:val="22"/>
          <w:shd w:val="clear" w:color="auto" w:fill="D9EAD3"/>
        </w:rPr>
        <w:t xml:space="preserve"> </w:t>
      </w:r>
      <w:proofErr w:type="spellStart"/>
      <w:r w:rsidRPr="00B123A6">
        <w:rPr>
          <w:rFonts w:ascii="Arial" w:eastAsia="Times New Roman" w:hAnsi="Arial" w:cs="Arial"/>
          <w:color w:val="000000"/>
          <w:sz w:val="22"/>
          <w:szCs w:val="22"/>
          <w:shd w:val="clear" w:color="auto" w:fill="D9EAD3"/>
        </w:rPr>
        <w:t>Kotsialou</w:t>
      </w:r>
      <w:proofErr w:type="spellEnd"/>
      <w:r w:rsidRPr="00B123A6">
        <w:rPr>
          <w:rFonts w:ascii="Arial" w:eastAsia="Times New Roman" w:hAnsi="Arial" w:cs="Arial"/>
          <w:color w:val="000000"/>
          <w:sz w:val="22"/>
          <w:szCs w:val="22"/>
          <w:shd w:val="clear" w:color="auto" w:fill="D9EAD3"/>
        </w:rPr>
        <w:t xml:space="preserve"> and Dr Robert Simon. I believe the opportunity of </w:t>
      </w:r>
      <w:commentRangeStart w:id="66"/>
      <w:r w:rsidRPr="00B123A6">
        <w:rPr>
          <w:rFonts w:ascii="Arial" w:eastAsia="Times New Roman" w:hAnsi="Arial" w:cs="Arial"/>
          <w:color w:val="000000"/>
          <w:sz w:val="22"/>
          <w:szCs w:val="22"/>
          <w:shd w:val="clear" w:color="auto" w:fill="D9EAD3"/>
        </w:rPr>
        <w:t xml:space="preserve">acquiring those skills from several perspectives </w:t>
      </w:r>
      <w:commentRangeEnd w:id="66"/>
      <w:r w:rsidR="00D95700">
        <w:rPr>
          <w:rStyle w:val="CommentReference"/>
        </w:rPr>
        <w:commentReference w:id="66"/>
      </w:r>
      <w:r w:rsidRPr="00B123A6">
        <w:rPr>
          <w:rFonts w:ascii="Arial" w:eastAsia="Times New Roman" w:hAnsi="Arial" w:cs="Arial"/>
          <w:color w:val="000000"/>
          <w:sz w:val="22"/>
          <w:szCs w:val="22"/>
          <w:shd w:val="clear" w:color="auto" w:fill="D9EAD3"/>
        </w:rPr>
        <w:t xml:space="preserve">is a great choice for my personal development. Additionally, being able to receive guidance from Dr Neil </w:t>
      </w:r>
      <w:proofErr w:type="spellStart"/>
      <w:r w:rsidRPr="00B123A6">
        <w:rPr>
          <w:rFonts w:ascii="Arial" w:eastAsia="Times New Roman" w:hAnsi="Arial" w:cs="Arial"/>
          <w:color w:val="000000"/>
          <w:sz w:val="22"/>
          <w:szCs w:val="22"/>
          <w:shd w:val="clear" w:color="auto" w:fill="D9EAD3"/>
        </w:rPr>
        <w:t>Olver</w:t>
      </w:r>
      <w:proofErr w:type="spellEnd"/>
      <w:r w:rsidRPr="00B123A6">
        <w:rPr>
          <w:rFonts w:ascii="Arial" w:eastAsia="Times New Roman" w:hAnsi="Arial" w:cs="Arial"/>
          <w:color w:val="000000"/>
          <w:sz w:val="22"/>
          <w:szCs w:val="22"/>
          <w:shd w:val="clear" w:color="auto" w:fill="D9EAD3"/>
        </w:rPr>
        <w:t xml:space="preserve"> will be an honour to fulfil my academic needs as </w:t>
      </w:r>
      <w:commentRangeStart w:id="67"/>
      <w:r w:rsidRPr="00B123A6">
        <w:rPr>
          <w:rFonts w:ascii="Arial" w:eastAsia="Times New Roman" w:hAnsi="Arial" w:cs="Arial"/>
          <w:color w:val="000000"/>
          <w:sz w:val="22"/>
          <w:szCs w:val="22"/>
          <w:shd w:val="clear" w:color="auto" w:fill="D9EAD3"/>
        </w:rPr>
        <w:t>his specialisation in building algorithms for optimisation in network has caught my interest, especially the publication about improving inventory problems using algorithms which can be applicable in Indonesia. </w:t>
      </w:r>
      <w:commentRangeEnd w:id="67"/>
      <w:r w:rsidR="001B7704">
        <w:rPr>
          <w:rStyle w:val="CommentReference"/>
        </w:rPr>
        <w:commentReference w:id="67"/>
      </w:r>
    </w:p>
    <w:p w14:paraId="7E4B9E6F" w14:textId="59A2F069" w:rsidR="00327C66" w:rsidRDefault="00B123A6" w:rsidP="00B123A6">
      <w:pPr>
        <w:rPr>
          <w:ins w:id="68" w:author="Thalia Priscilla" w:date="2023-01-10T15:02:00Z"/>
          <w:rFonts w:ascii="Arial" w:eastAsia="Times New Roman" w:hAnsi="Arial" w:cs="Arial"/>
          <w:color w:val="000000"/>
          <w:sz w:val="22"/>
          <w:szCs w:val="22"/>
        </w:rPr>
      </w:pPr>
      <w:r w:rsidRPr="00B123A6">
        <w:rPr>
          <w:rFonts w:ascii="Times New Roman" w:eastAsia="Times New Roman" w:hAnsi="Times New Roman" w:cs="Times New Roman"/>
        </w:rPr>
        <w:br/>
      </w:r>
      <w:r w:rsidRPr="00B123A6">
        <w:rPr>
          <w:rFonts w:ascii="Arial" w:eastAsia="Times New Roman" w:hAnsi="Arial" w:cs="Arial"/>
          <w:color w:val="000000"/>
          <w:sz w:val="22"/>
          <w:szCs w:val="22"/>
        </w:rPr>
        <w:t>LSE also ensures</w:t>
      </w:r>
      <w:ins w:id="69" w:author="Thalia Priscilla" w:date="2023-01-11T13:33:00Z">
        <w:r w:rsidR="00A113A3">
          <w:rPr>
            <w:rFonts w:ascii="Arial" w:eastAsia="Times New Roman" w:hAnsi="Arial" w:cs="Arial"/>
            <w:color w:val="000000"/>
            <w:sz w:val="22"/>
            <w:szCs w:val="22"/>
          </w:rPr>
          <w:t xml:space="preserve"> that</w:t>
        </w:r>
      </w:ins>
      <w:r w:rsidRPr="00B123A6">
        <w:rPr>
          <w:rFonts w:ascii="Arial" w:eastAsia="Times New Roman" w:hAnsi="Arial" w:cs="Arial"/>
          <w:color w:val="000000"/>
          <w:sz w:val="22"/>
          <w:szCs w:val="22"/>
        </w:rPr>
        <w:t xml:space="preserve"> its students have the opportunity to upgrade their professional skills - a university life that I have been looking for. </w:t>
      </w:r>
      <w:proofErr w:type="spellStart"/>
      <w:r w:rsidRPr="00B123A6">
        <w:rPr>
          <w:rFonts w:ascii="Arial" w:eastAsia="Times New Roman" w:hAnsi="Arial" w:cs="Arial"/>
          <w:color w:val="000000"/>
          <w:sz w:val="22"/>
          <w:szCs w:val="22"/>
        </w:rPr>
        <w:t>Castore</w:t>
      </w:r>
      <w:proofErr w:type="spellEnd"/>
      <w:r w:rsidRPr="00B123A6">
        <w:rPr>
          <w:rFonts w:ascii="Arial" w:eastAsia="Times New Roman" w:hAnsi="Arial" w:cs="Arial"/>
          <w:color w:val="000000"/>
          <w:sz w:val="22"/>
          <w:szCs w:val="22"/>
        </w:rPr>
        <w:t xml:space="preserve"> Consulting, </w:t>
      </w:r>
      <w:r w:rsidRPr="00B123A6">
        <w:rPr>
          <w:rFonts w:ascii="Arial" w:eastAsia="Times New Roman" w:hAnsi="Arial" w:cs="Arial"/>
          <w:color w:val="000000"/>
          <w:sz w:val="22"/>
          <w:szCs w:val="22"/>
          <w:shd w:val="clear" w:color="auto" w:fill="D9EAD3"/>
        </w:rPr>
        <w:t>part of LSE’s career society</w:t>
      </w:r>
      <w:r w:rsidRPr="00B123A6">
        <w:rPr>
          <w:rFonts w:ascii="Arial" w:eastAsia="Times New Roman" w:hAnsi="Arial" w:cs="Arial"/>
          <w:color w:val="000000"/>
          <w:sz w:val="22"/>
          <w:szCs w:val="22"/>
        </w:rPr>
        <w:t xml:space="preserve">, provides rigorous training for future candidates applying for consultancy roles like me, while Women Leaders of Tomorrow can be a social space for ambitious future women leaders to connect and exchange thoughts. Through LSE societies that I am particularly fond of, they will help ensure that my academic growth pairs up with honing my professional ethics. Upon graduation, I can surely apply both my academic and professional skills gained from LSE to pursue my </w:t>
      </w:r>
      <w:commentRangeStart w:id="70"/>
      <w:r w:rsidRPr="00B123A6">
        <w:rPr>
          <w:rFonts w:ascii="Arial" w:eastAsia="Times New Roman" w:hAnsi="Arial" w:cs="Arial"/>
          <w:color w:val="000000"/>
          <w:sz w:val="22"/>
          <w:szCs w:val="22"/>
        </w:rPr>
        <w:t xml:space="preserve">long-term goal of becoming an entrepreneur. </w:t>
      </w:r>
      <w:commentRangeEnd w:id="70"/>
      <w:r w:rsidR="006F27B6">
        <w:rPr>
          <w:rStyle w:val="CommentReference"/>
        </w:rPr>
        <w:commentReference w:id="70"/>
      </w:r>
      <w:r w:rsidRPr="00B123A6">
        <w:rPr>
          <w:rFonts w:ascii="Arial" w:eastAsia="Times New Roman" w:hAnsi="Arial" w:cs="Arial"/>
          <w:color w:val="000000"/>
          <w:sz w:val="22"/>
          <w:szCs w:val="22"/>
        </w:rPr>
        <w:t>It will be my personal honour if I can be a part of the LSE community, and bring the reputation of LSE as an alumni.</w:t>
      </w:r>
    </w:p>
    <w:p w14:paraId="4DB37C3C" w14:textId="2ED67255" w:rsidR="00B36AE2" w:rsidRDefault="00B36AE2" w:rsidP="00B123A6">
      <w:pPr>
        <w:rPr>
          <w:ins w:id="71" w:author="Thalia Priscilla" w:date="2023-01-10T15:02:00Z"/>
          <w:rFonts w:ascii="Arial" w:eastAsia="Times New Roman" w:hAnsi="Arial" w:cs="Arial"/>
          <w:color w:val="000000"/>
          <w:sz w:val="22"/>
          <w:szCs w:val="22"/>
        </w:rPr>
      </w:pPr>
    </w:p>
    <w:p w14:paraId="3D5AF07E" w14:textId="763851D1" w:rsidR="00E1346A" w:rsidRDefault="00E1346A" w:rsidP="00B123A6">
      <w:pPr>
        <w:rPr>
          <w:ins w:id="72" w:author="Thalia Priscilla" w:date="2023-01-11T11:34:00Z"/>
          <w:rFonts w:ascii="Arial" w:eastAsia="Times New Roman" w:hAnsi="Arial" w:cs="Arial"/>
          <w:color w:val="000000"/>
          <w:sz w:val="22"/>
          <w:szCs w:val="22"/>
        </w:rPr>
      </w:pPr>
    </w:p>
    <w:p w14:paraId="65039101" w14:textId="4CC130AF" w:rsidR="00E1346A" w:rsidRDefault="00E1346A" w:rsidP="00F50C7A">
      <w:pPr>
        <w:pStyle w:val="CommentText"/>
        <w:rPr>
          <w:ins w:id="73" w:author="Thalia Priscilla" w:date="2023-01-11T11:34:00Z"/>
        </w:rPr>
      </w:pPr>
      <w:ins w:id="74" w:author="Thalia Priscilla" w:date="2023-01-11T11:34:00Z">
        <w:r>
          <w:rPr>
            <w:rStyle w:val="CommentReference"/>
          </w:rPr>
          <w:lastRenderedPageBreak/>
          <w:annotationRef/>
        </w:r>
      </w:ins>
    </w:p>
    <w:p w14:paraId="69A7C8B7" w14:textId="77777777" w:rsidR="00E1346A" w:rsidRPr="004E6F38" w:rsidRDefault="00E1346A" w:rsidP="00B123A6">
      <w:pPr>
        <w:rPr>
          <w:rFonts w:ascii="Times New Roman" w:eastAsia="Times New Roman" w:hAnsi="Times New Roman" w:cs="Times New Roman"/>
        </w:rPr>
      </w:pPr>
    </w:p>
    <w:sectPr w:rsidR="00E1346A" w:rsidRPr="004E6F3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3-01-11T13:35:00Z" w:initials="TP">
    <w:p w14:paraId="72F220D4" w14:textId="3159D68C" w:rsidR="00B33D49" w:rsidRDefault="00B33D49">
      <w:pPr>
        <w:pStyle w:val="CommentText"/>
      </w:pPr>
      <w:r>
        <w:rPr>
          <w:rStyle w:val="CommentReference"/>
        </w:rPr>
        <w:annotationRef/>
      </w:r>
      <w:r>
        <w:t xml:space="preserve">I’m not sure where this is going. Are you providing comparison </w:t>
      </w:r>
      <w:r w:rsidR="00A0083E">
        <w:t xml:space="preserve">to show that it’s hard to escape from this situation? If you want to show statistics, I think it’s better to </w:t>
      </w:r>
      <w:r w:rsidR="00450119">
        <w:t>show something that supports how there are countries that escape this trap through industrialization. Or as a flipside, another example of premature deindustrialization in another country in the middle income trap.</w:t>
      </w:r>
    </w:p>
  </w:comment>
  <w:comment w:id="9" w:author="Chiara Situmorang" w:date="2023-01-11T22:05:00Z" w:initials="CS">
    <w:p w14:paraId="69B4F4C6" w14:textId="77777777" w:rsidR="00BB2431" w:rsidRDefault="00BB2431" w:rsidP="00671107">
      <w:r>
        <w:rPr>
          <w:rStyle w:val="CommentReference"/>
        </w:rPr>
        <w:annotationRef/>
      </w:r>
      <w:r>
        <w:rPr>
          <w:sz w:val="20"/>
          <w:szCs w:val="20"/>
        </w:rPr>
        <w:t>Cause of these exceptions leaving the middle income trap, or cause of most countries not leaving it?</w:t>
      </w:r>
    </w:p>
  </w:comment>
  <w:comment w:id="13" w:author="Chiara Situmorang" w:date="2023-01-11T22:05:00Z" w:initials="CS">
    <w:p w14:paraId="700954F1" w14:textId="77777777" w:rsidR="00BB2431" w:rsidRDefault="00BB2431" w:rsidP="00266CFE">
      <w:r>
        <w:rPr>
          <w:rStyle w:val="CommentReference"/>
        </w:rPr>
        <w:annotationRef/>
      </w:r>
      <w:r>
        <w:rPr>
          <w:sz w:val="20"/>
          <w:szCs w:val="20"/>
        </w:rPr>
        <w:t>Fill in here.</w:t>
      </w:r>
    </w:p>
  </w:comment>
  <w:comment w:id="17" w:author="Thalia Priscilla" w:date="2023-01-11T13:12:00Z" w:initials="TP">
    <w:p w14:paraId="10F5706C" w14:textId="3FE8A826" w:rsidR="00117E64" w:rsidRDefault="00117E64">
      <w:pPr>
        <w:pStyle w:val="CommentText"/>
      </w:pPr>
      <w:r>
        <w:rPr>
          <w:rStyle w:val="CommentReference"/>
        </w:rPr>
        <w:annotationRef/>
      </w:r>
      <w:r w:rsidR="000017EE">
        <w:t>Or a</w:t>
      </w:r>
      <w:r>
        <w:t xml:space="preserve"> premature deindustrialization?</w:t>
      </w:r>
    </w:p>
  </w:comment>
  <w:comment w:id="16" w:author="Chiara Situmorang" w:date="2023-01-11T22:14:00Z" w:initials="CS">
    <w:p w14:paraId="25DF9DDE" w14:textId="77777777" w:rsidR="009D2BCE" w:rsidRDefault="009D2BCE" w:rsidP="00830225">
      <w:r>
        <w:rPr>
          <w:rStyle w:val="CommentReference"/>
        </w:rPr>
        <w:annotationRef/>
      </w:r>
      <w:r>
        <w:rPr>
          <w:sz w:val="20"/>
          <w:szCs w:val="20"/>
        </w:rPr>
        <w:t>Why?</w:t>
      </w:r>
    </w:p>
  </w:comment>
  <w:comment w:id="19" w:author="Thalia Priscilla" w:date="2023-01-10T14:12:00Z" w:initials="TP">
    <w:p w14:paraId="7643F9E9" w14:textId="321C4EB5" w:rsidR="00B36AE2" w:rsidRDefault="00B36AE2">
      <w:pPr>
        <w:pStyle w:val="CommentText"/>
      </w:pPr>
      <w:r>
        <w:rPr>
          <w:rStyle w:val="CommentReference"/>
        </w:rPr>
        <w:annotationRef/>
      </w:r>
      <w:r>
        <w:t>Operational Research – elaborate the acronym.</w:t>
      </w:r>
    </w:p>
  </w:comment>
  <w:comment w:id="20" w:author="Thalia Priscilla" w:date="2023-01-11T11:38:00Z" w:initials="TP">
    <w:p w14:paraId="357955EF" w14:textId="33499DA0" w:rsidR="00A50A95" w:rsidRDefault="00A50A95">
      <w:pPr>
        <w:pStyle w:val="CommentText"/>
      </w:pPr>
      <w:r>
        <w:rPr>
          <w:rStyle w:val="CommentReference"/>
        </w:rPr>
        <w:annotationRef/>
      </w:r>
      <w:r>
        <w:t xml:space="preserve">And thus move towards being a high-income economy? </w:t>
      </w:r>
    </w:p>
  </w:comment>
  <w:comment w:id="18" w:author="Chiara Situmorang" w:date="2023-01-11T22:19:00Z" w:initials="CS">
    <w:p w14:paraId="3F9D120E" w14:textId="77777777" w:rsidR="009D2BCE" w:rsidRDefault="009D2BCE" w:rsidP="005E7904">
      <w:r>
        <w:rPr>
          <w:rStyle w:val="CommentReference"/>
        </w:rPr>
        <w:annotationRef/>
      </w:r>
      <w:r>
        <w:rPr>
          <w:sz w:val="20"/>
          <w:szCs w:val="20"/>
        </w:rPr>
        <w:t>How does it address the specific reason why Indonesia wasn’t able to do this?</w:t>
      </w:r>
    </w:p>
  </w:comment>
  <w:comment w:id="21" w:author="Thalia Priscilla" w:date="2023-01-11T11:35:00Z" w:initials="TP">
    <w:p w14:paraId="0EB80F09" w14:textId="529E222E" w:rsidR="00E1346A" w:rsidRDefault="00E1346A">
      <w:pPr>
        <w:pStyle w:val="CommentText"/>
      </w:pPr>
      <w:r>
        <w:rPr>
          <w:rStyle w:val="CommentReference"/>
        </w:rPr>
        <w:annotationRef/>
      </w:r>
      <w:r w:rsidR="00BE5131">
        <w:rPr>
          <w:rStyle w:val="CommentReference"/>
        </w:rPr>
        <w:t xml:space="preserve">Does the industrialization you refer to here exclusively involve MSMEs? </w:t>
      </w:r>
      <w:r w:rsidR="00F50C7A">
        <w:rPr>
          <w:rStyle w:val="CommentReference"/>
        </w:rPr>
        <w:t>I feel this</w:t>
      </w:r>
      <w:r w:rsidR="00BE5131">
        <w:rPr>
          <w:rStyle w:val="CommentReference"/>
        </w:rPr>
        <w:t xml:space="preserve"> came out of nowhere and is the only place you mention MSME. If MSME has no specific relevance to the bigger problem, I suggest taking it out. </w:t>
      </w:r>
    </w:p>
  </w:comment>
  <w:comment w:id="34" w:author="Thalia Priscilla" w:date="2023-01-11T12:19:00Z" w:initials="TP">
    <w:p w14:paraId="110E2942" w14:textId="684F9172" w:rsidR="00DE41A9" w:rsidRDefault="00DE41A9">
      <w:pPr>
        <w:pStyle w:val="CommentText"/>
      </w:pPr>
      <w:r>
        <w:rPr>
          <w:rStyle w:val="CommentReference"/>
        </w:rPr>
        <w:annotationRef/>
      </w:r>
      <w:r>
        <w:rPr>
          <w:rStyle w:val="CommentReference"/>
        </w:rPr>
        <w:annotationRef/>
      </w:r>
      <w:r>
        <w:t>I think you also need to mention your envisioned career path (working in management consultancy and becoming an entrepreneur) before going into your experiences and why you want to pursue OR. At this point there’s a missing link between your big dream for the country (industrialization) and your reasoning for pursuing OR (how you will help address that issue as an individual)</w:t>
      </w:r>
      <w:r w:rsidR="0043584B">
        <w:t>.</w:t>
      </w:r>
    </w:p>
  </w:comment>
  <w:comment w:id="35" w:author="Chiara Situmorang" w:date="2023-01-11T22:34:00Z" w:initials="CS">
    <w:p w14:paraId="7797EA36" w14:textId="77777777" w:rsidR="00A3486C" w:rsidRDefault="00A3486C" w:rsidP="004A7A98">
      <w:r>
        <w:rPr>
          <w:rStyle w:val="CommentReference"/>
        </w:rPr>
        <w:annotationRef/>
      </w:r>
      <w:r>
        <w:rPr>
          <w:sz w:val="20"/>
          <w:szCs w:val="20"/>
        </w:rPr>
        <w:t>I agree. This will help the reader put together the pieces between your vision, your experiences, and what you still need to learn at LSE.</w:t>
      </w:r>
    </w:p>
  </w:comment>
  <w:comment w:id="38" w:author="Chiara Situmorang" w:date="2023-01-11T22:32:00Z" w:initials="CS">
    <w:p w14:paraId="0C7327E9" w14:textId="30CA1A96" w:rsidR="00A3486C" w:rsidRDefault="00A3486C" w:rsidP="00E85BD4">
      <w:r>
        <w:rPr>
          <w:rStyle w:val="CommentReference"/>
        </w:rPr>
        <w:annotationRef/>
      </w:r>
      <w:r>
        <w:rPr>
          <w:sz w:val="20"/>
          <w:szCs w:val="20"/>
        </w:rPr>
        <w:t>You need to show us your thought process here. How did your actions in the previous sentence change things for the better?</w:t>
      </w:r>
    </w:p>
  </w:comment>
  <w:comment w:id="41" w:author="Thalia Priscilla" w:date="2023-01-11T12:05:00Z" w:initials="TP">
    <w:p w14:paraId="3B2F046A" w14:textId="3D9856E0" w:rsidR="00F50C7A" w:rsidRDefault="0061091D">
      <w:pPr>
        <w:pStyle w:val="CommentText"/>
        <w:rPr>
          <w:rStyle w:val="CommentReference"/>
        </w:rPr>
      </w:pPr>
      <w:r>
        <w:rPr>
          <w:rStyle w:val="CommentReference"/>
        </w:rPr>
        <w:annotationRef/>
      </w:r>
      <w:r w:rsidR="00F50C7A">
        <w:rPr>
          <w:rStyle w:val="CommentReference"/>
        </w:rPr>
        <w:t>Instead of advocating why you are a good candidate because you have practical experience (which is evident here), show that you are curious to explore more by studying OR in LSE.</w:t>
      </w:r>
    </w:p>
    <w:p w14:paraId="2F9D4B3B" w14:textId="77777777" w:rsidR="00F50C7A" w:rsidRDefault="00F50C7A">
      <w:pPr>
        <w:pStyle w:val="CommentText"/>
        <w:rPr>
          <w:rStyle w:val="CommentReference"/>
        </w:rPr>
      </w:pPr>
    </w:p>
    <w:p w14:paraId="5715D8E7" w14:textId="56BB9465" w:rsidR="00F50C7A" w:rsidRPr="00F50C7A" w:rsidRDefault="00F50C7A">
      <w:pPr>
        <w:pStyle w:val="CommentText"/>
        <w:rPr>
          <w:sz w:val="16"/>
          <w:szCs w:val="16"/>
        </w:rPr>
      </w:pPr>
      <w:r>
        <w:rPr>
          <w:rStyle w:val="CommentReference"/>
        </w:rPr>
        <w:t>What do you want to learn that may help you solve the OR issues you’ve witnessed during your internship experience?</w:t>
      </w:r>
      <w:r w:rsidR="000017EE">
        <w:rPr>
          <w:rStyle w:val="CommentReference"/>
        </w:rPr>
        <w:t xml:space="preserve"> Any specific resources/courses</w:t>
      </w:r>
      <w:r w:rsidR="005F0C83">
        <w:rPr>
          <w:rStyle w:val="CommentReference"/>
        </w:rPr>
        <w:t>/professors</w:t>
      </w:r>
      <w:r w:rsidR="000017EE">
        <w:rPr>
          <w:rStyle w:val="CommentReference"/>
        </w:rPr>
        <w:t xml:space="preserve"> in LSE?</w:t>
      </w:r>
    </w:p>
  </w:comment>
  <w:comment w:id="45" w:author="Chiara Situmorang" w:date="2023-01-11T22:39:00Z" w:initials="CS">
    <w:p w14:paraId="20A78A15" w14:textId="77777777" w:rsidR="00D95700" w:rsidRDefault="00D95700" w:rsidP="00E9184A">
      <w:r>
        <w:rPr>
          <w:rStyle w:val="CommentReference"/>
        </w:rPr>
        <w:annotationRef/>
      </w:r>
      <w:r>
        <w:rPr>
          <w:sz w:val="20"/>
          <w:szCs w:val="20"/>
        </w:rPr>
        <w:t>Shorten this description of what you did and reflect on what insights you gained from the internship that is applicable to your bigger picture goal of bringing Indonesia into industrialisation.</w:t>
      </w:r>
    </w:p>
  </w:comment>
  <w:comment w:id="57" w:author="Thalia Priscilla" w:date="2023-01-11T12:29:00Z" w:initials="TP">
    <w:p w14:paraId="10C9BE62" w14:textId="4AA26638" w:rsidR="00910F6A" w:rsidRDefault="00910F6A">
      <w:pPr>
        <w:pStyle w:val="CommentText"/>
      </w:pPr>
      <w:r>
        <w:rPr>
          <w:rStyle w:val="CommentReference"/>
        </w:rPr>
        <w:annotationRef/>
      </w:r>
      <w:r w:rsidR="005F0C83">
        <w:t>Instead of this,</w:t>
      </w:r>
      <w:r>
        <w:t xml:space="preserve"> you can expand from the previous sentence – what do you want to learn in OR</w:t>
      </w:r>
      <w:r w:rsidR="00CD28D7">
        <w:t xml:space="preserve"> in LSE</w:t>
      </w:r>
      <w:r>
        <w:t xml:space="preserve"> that will </w:t>
      </w:r>
      <w:r w:rsidR="00CD28D7">
        <w:t>address that problem?</w:t>
      </w:r>
    </w:p>
  </w:comment>
  <w:comment w:id="59" w:author="Thalia Priscilla" w:date="2023-01-11T12:33:00Z" w:initials="TP">
    <w:p w14:paraId="60D0AA94" w14:textId="0E623926" w:rsidR="00CD28D7" w:rsidRDefault="00CD28D7">
      <w:pPr>
        <w:pStyle w:val="CommentText"/>
      </w:pPr>
      <w:r>
        <w:rPr>
          <w:rStyle w:val="CommentReference"/>
        </w:rPr>
        <w:annotationRef/>
      </w:r>
      <w:r w:rsidR="005E1A9A">
        <w:t>Again I would expand this to include what it is specifically you want to explore further in OR in LSE from what you have learned during your internship?</w:t>
      </w:r>
    </w:p>
  </w:comment>
  <w:comment w:id="64" w:author="Thalia Priscilla" w:date="2023-01-11T12:44:00Z" w:initials="TP">
    <w:p w14:paraId="103B14DC" w14:textId="7DAB2FC4" w:rsidR="006F27B6" w:rsidRDefault="006F27B6">
      <w:pPr>
        <w:pStyle w:val="CommentText"/>
      </w:pPr>
      <w:r>
        <w:rPr>
          <w:rStyle w:val="CommentReference"/>
        </w:rPr>
        <w:annotationRef/>
      </w:r>
      <w:r>
        <w:t xml:space="preserve">As mentioned above, you want to introduce this goal in the beginning of the essay. Explain how that will support your bigger goal and elaborate here why </w:t>
      </w:r>
    </w:p>
  </w:comment>
  <w:comment w:id="65" w:author="Thalia Priscilla" w:date="2023-01-11T12:48:00Z" w:initials="TP">
    <w:p w14:paraId="401E07A4" w14:textId="3E3F66D3" w:rsidR="004F7117" w:rsidRDefault="004F7117">
      <w:pPr>
        <w:pStyle w:val="CommentText"/>
      </w:pPr>
      <w:r>
        <w:rPr>
          <w:rStyle w:val="CommentReference"/>
        </w:rPr>
        <w:annotationRef/>
      </w:r>
      <w:r w:rsidR="001B7704">
        <w:t>You</w:t>
      </w:r>
      <w:r>
        <w:t xml:space="preserve"> can mention this briefly in one of the above paragraphs so that </w:t>
      </w:r>
      <w:r w:rsidR="001B7704">
        <w:t>the reader</w:t>
      </w:r>
      <w:r>
        <w:t xml:space="preserve"> can</w:t>
      </w:r>
      <w:r w:rsidR="001B7704">
        <w:t xml:space="preserve"> see the correlation between</w:t>
      </w:r>
      <w:r>
        <w:t xml:space="preserve"> your experiences</w:t>
      </w:r>
      <w:r w:rsidR="001B7704">
        <w:t xml:space="preserve"> and what you want to learn in LSE.</w:t>
      </w:r>
    </w:p>
  </w:comment>
  <w:comment w:id="66" w:author="Chiara Situmorang" w:date="2023-01-11T22:35:00Z" w:initials="CS">
    <w:p w14:paraId="5E102CE8" w14:textId="77777777" w:rsidR="00D95700" w:rsidRDefault="00D95700" w:rsidP="00D25E98">
      <w:r>
        <w:rPr>
          <w:rStyle w:val="CommentReference"/>
        </w:rPr>
        <w:annotationRef/>
      </w:r>
      <w:r>
        <w:rPr>
          <w:sz w:val="20"/>
          <w:szCs w:val="20"/>
        </w:rPr>
        <w:t>What skills? How do they differ in perspectives? This needs to be more specific.</w:t>
      </w:r>
    </w:p>
  </w:comment>
  <w:comment w:id="67" w:author="Thalia Priscilla" w:date="2023-01-11T13:27:00Z" w:initials="TP">
    <w:p w14:paraId="7E3B873F" w14:textId="7F6E0B10" w:rsidR="001B7704" w:rsidRDefault="001B7704">
      <w:pPr>
        <w:pStyle w:val="CommentText"/>
      </w:pPr>
      <w:r>
        <w:rPr>
          <w:rStyle w:val="CommentReference"/>
        </w:rPr>
        <w:annotationRef/>
      </w:r>
      <w:r>
        <w:t>Also consider mentioning this in your internship experience above</w:t>
      </w:r>
      <w:r w:rsidR="000D0FF8">
        <w:t xml:space="preserve"> </w:t>
      </w:r>
      <w:r w:rsidR="00400FCB">
        <w:t xml:space="preserve">where relevant </w:t>
      </w:r>
      <w:r w:rsidR="000D0FF8">
        <w:t>– maybe in the 3</w:t>
      </w:r>
      <w:r w:rsidR="000D0FF8" w:rsidRPr="000D0FF8">
        <w:rPr>
          <w:vertAlign w:val="superscript"/>
        </w:rPr>
        <w:t>rd</w:t>
      </w:r>
      <w:r w:rsidR="000D0FF8">
        <w:t xml:space="preserve"> para?</w:t>
      </w:r>
    </w:p>
  </w:comment>
  <w:comment w:id="70" w:author="Thalia Priscilla" w:date="2023-01-11T12:45:00Z" w:initials="TP">
    <w:p w14:paraId="2FC25AF4" w14:textId="4B2F67BA" w:rsidR="006F27B6" w:rsidRDefault="006F27B6">
      <w:pPr>
        <w:pStyle w:val="CommentText"/>
      </w:pPr>
      <w:r>
        <w:rPr>
          <w:rStyle w:val="CommentReference"/>
        </w:rPr>
        <w:annotationRef/>
      </w:r>
      <w:r w:rsidR="001B7704">
        <w:rPr>
          <w:rStyle w:val="CommentReference"/>
        </w:rPr>
        <w:t xml:space="preserve">What about your bigger goal re: industrialization? Consider going back to the introduction and relate all your academic and professional goals to your </w:t>
      </w:r>
      <w:r w:rsidR="00D6408F">
        <w:rPr>
          <w:rStyle w:val="CommentReference"/>
        </w:rPr>
        <w:t>long(er) term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220D4" w15:done="0"/>
  <w15:commentEx w15:paraId="69B4F4C6" w15:done="0"/>
  <w15:commentEx w15:paraId="700954F1" w15:done="0"/>
  <w15:commentEx w15:paraId="10F5706C" w15:done="0"/>
  <w15:commentEx w15:paraId="25DF9DDE" w15:done="0"/>
  <w15:commentEx w15:paraId="7643F9E9" w15:done="0"/>
  <w15:commentEx w15:paraId="357955EF" w15:done="0"/>
  <w15:commentEx w15:paraId="3F9D120E" w15:done="0"/>
  <w15:commentEx w15:paraId="0EB80F09" w15:done="0"/>
  <w15:commentEx w15:paraId="110E2942" w15:done="0"/>
  <w15:commentEx w15:paraId="7797EA36" w15:paraIdParent="110E2942" w15:done="0"/>
  <w15:commentEx w15:paraId="0C7327E9" w15:done="0"/>
  <w15:commentEx w15:paraId="5715D8E7" w15:done="0"/>
  <w15:commentEx w15:paraId="20A78A15" w15:done="0"/>
  <w15:commentEx w15:paraId="10C9BE62" w15:done="0"/>
  <w15:commentEx w15:paraId="60D0AA94" w15:done="0"/>
  <w15:commentEx w15:paraId="103B14DC" w15:done="0"/>
  <w15:commentEx w15:paraId="401E07A4" w15:done="0"/>
  <w15:commentEx w15:paraId="5E102CE8" w15:done="0"/>
  <w15:commentEx w15:paraId="7E3B873F" w15:done="0"/>
  <w15:commentEx w15:paraId="2FC25A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39B2" w16cex:dateUtc="2023-01-11T06:35:00Z"/>
  <w16cex:commentExtensible w16cex:durableId="2769B10C" w16cex:dateUtc="2023-01-11T15:05:00Z"/>
  <w16cex:commentExtensible w16cex:durableId="2769B128" w16cex:dateUtc="2023-01-11T15:05:00Z"/>
  <w16cex:commentExtensible w16cex:durableId="2769343B" w16cex:dateUtc="2023-01-11T06:12:00Z"/>
  <w16cex:commentExtensible w16cex:durableId="2769B35A" w16cex:dateUtc="2023-01-11T15:14:00Z"/>
  <w16cex:commentExtensible w16cex:durableId="2767F0BA" w16cex:dateUtc="2023-01-10T07:12:00Z"/>
  <w16cex:commentExtensible w16cex:durableId="27691E2A" w16cex:dateUtc="2023-01-11T04:38:00Z"/>
  <w16cex:commentExtensible w16cex:durableId="2769B470" w16cex:dateUtc="2023-01-11T15:19:00Z"/>
  <w16cex:commentExtensible w16cex:durableId="27691D7A" w16cex:dateUtc="2023-01-11T04:35:00Z"/>
  <w16cex:commentExtensible w16cex:durableId="276927E7" w16cex:dateUtc="2023-01-11T05:19:00Z"/>
  <w16cex:commentExtensible w16cex:durableId="2769B7F1" w16cex:dateUtc="2023-01-11T15:34:00Z"/>
  <w16cex:commentExtensible w16cex:durableId="2769B78C" w16cex:dateUtc="2023-01-11T15:32:00Z"/>
  <w16cex:commentExtensible w16cex:durableId="27692482" w16cex:dateUtc="2023-01-11T05:05:00Z"/>
  <w16cex:commentExtensible w16cex:durableId="2769B934" w16cex:dateUtc="2023-01-11T15:39:00Z"/>
  <w16cex:commentExtensible w16cex:durableId="27692A3E" w16cex:dateUtc="2023-01-11T05:29:00Z"/>
  <w16cex:commentExtensible w16cex:durableId="27692B1A" w16cex:dateUtc="2023-01-11T05:33:00Z"/>
  <w16cex:commentExtensible w16cex:durableId="27692DAC" w16cex:dateUtc="2023-01-11T05:44:00Z"/>
  <w16cex:commentExtensible w16cex:durableId="27692EAD" w16cex:dateUtc="2023-01-11T05:48:00Z"/>
  <w16cex:commentExtensible w16cex:durableId="2769B848" w16cex:dateUtc="2023-01-11T15:35:00Z"/>
  <w16cex:commentExtensible w16cex:durableId="276937DF" w16cex:dateUtc="2023-01-11T06:27:00Z"/>
  <w16cex:commentExtensible w16cex:durableId="27692DD7" w16cex:dateUtc="2023-01-11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220D4" w16cid:durableId="276939B2"/>
  <w16cid:commentId w16cid:paraId="69B4F4C6" w16cid:durableId="2769B10C"/>
  <w16cid:commentId w16cid:paraId="700954F1" w16cid:durableId="2769B128"/>
  <w16cid:commentId w16cid:paraId="10F5706C" w16cid:durableId="2769343B"/>
  <w16cid:commentId w16cid:paraId="25DF9DDE" w16cid:durableId="2769B35A"/>
  <w16cid:commentId w16cid:paraId="7643F9E9" w16cid:durableId="2767F0BA"/>
  <w16cid:commentId w16cid:paraId="357955EF" w16cid:durableId="27691E2A"/>
  <w16cid:commentId w16cid:paraId="3F9D120E" w16cid:durableId="2769B470"/>
  <w16cid:commentId w16cid:paraId="0EB80F09" w16cid:durableId="27691D7A"/>
  <w16cid:commentId w16cid:paraId="110E2942" w16cid:durableId="276927E7"/>
  <w16cid:commentId w16cid:paraId="7797EA36" w16cid:durableId="2769B7F1"/>
  <w16cid:commentId w16cid:paraId="0C7327E9" w16cid:durableId="2769B78C"/>
  <w16cid:commentId w16cid:paraId="5715D8E7" w16cid:durableId="27692482"/>
  <w16cid:commentId w16cid:paraId="20A78A15" w16cid:durableId="2769B934"/>
  <w16cid:commentId w16cid:paraId="10C9BE62" w16cid:durableId="27692A3E"/>
  <w16cid:commentId w16cid:paraId="60D0AA94" w16cid:durableId="27692B1A"/>
  <w16cid:commentId w16cid:paraId="103B14DC" w16cid:durableId="27692DAC"/>
  <w16cid:commentId w16cid:paraId="401E07A4" w16cid:durableId="27692EAD"/>
  <w16cid:commentId w16cid:paraId="5E102CE8" w16cid:durableId="2769B848"/>
  <w16cid:commentId w16cid:paraId="7E3B873F" w16cid:durableId="276937DF"/>
  <w16cid:commentId w16cid:paraId="2FC25AF4" w16cid:durableId="27692D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2016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1DAA"/>
    <w:rsid w:val="00066AFB"/>
    <w:rsid w:val="000D0FF8"/>
    <w:rsid w:val="00117E64"/>
    <w:rsid w:val="00182D00"/>
    <w:rsid w:val="00185506"/>
    <w:rsid w:val="001B7704"/>
    <w:rsid w:val="001D5E27"/>
    <w:rsid w:val="00295062"/>
    <w:rsid w:val="00327C66"/>
    <w:rsid w:val="00381C16"/>
    <w:rsid w:val="003D195C"/>
    <w:rsid w:val="00400FCB"/>
    <w:rsid w:val="0043584B"/>
    <w:rsid w:val="00450119"/>
    <w:rsid w:val="004E6F38"/>
    <w:rsid w:val="004F7117"/>
    <w:rsid w:val="005E1A9A"/>
    <w:rsid w:val="005F0C83"/>
    <w:rsid w:val="0061091D"/>
    <w:rsid w:val="00611735"/>
    <w:rsid w:val="0062459E"/>
    <w:rsid w:val="006F27B6"/>
    <w:rsid w:val="007D009C"/>
    <w:rsid w:val="00885760"/>
    <w:rsid w:val="008E1976"/>
    <w:rsid w:val="00910F6A"/>
    <w:rsid w:val="009D2BCE"/>
    <w:rsid w:val="00A0083E"/>
    <w:rsid w:val="00A113A3"/>
    <w:rsid w:val="00A3486C"/>
    <w:rsid w:val="00A50A95"/>
    <w:rsid w:val="00B123A6"/>
    <w:rsid w:val="00B20AFF"/>
    <w:rsid w:val="00B31148"/>
    <w:rsid w:val="00B33D49"/>
    <w:rsid w:val="00B36AE2"/>
    <w:rsid w:val="00BB2431"/>
    <w:rsid w:val="00BE5131"/>
    <w:rsid w:val="00CD28D7"/>
    <w:rsid w:val="00D06890"/>
    <w:rsid w:val="00D56AFE"/>
    <w:rsid w:val="00D6408F"/>
    <w:rsid w:val="00D67B44"/>
    <w:rsid w:val="00D95700"/>
    <w:rsid w:val="00DE41A9"/>
    <w:rsid w:val="00E1346A"/>
    <w:rsid w:val="00EC69B8"/>
    <w:rsid w:val="00F50C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2023-01-11T06:47:00Z</dcterms:created>
  <dcterms:modified xsi:type="dcterms:W3CDTF">2023-01-11T15:40:00Z</dcterms:modified>
</cp:coreProperties>
</file>