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E34F03E" w:rsidR="00E75C15" w:rsidRDefault="00000000">
      <w:pPr>
        <w:jc w:val="both"/>
        <w:rPr>
          <w:rFonts w:ascii="Times New Roman" w:eastAsia="Times New Roman" w:hAnsi="Times New Roman" w:cs="Times New Roman"/>
          <w:b/>
          <w:sz w:val="24"/>
          <w:szCs w:val="24"/>
        </w:rPr>
      </w:pPr>
      <w:commentRangeStart w:id="0"/>
      <w:r>
        <w:rPr>
          <w:rFonts w:ascii="Times New Roman" w:eastAsia="Times New Roman" w:hAnsi="Times New Roman" w:cs="Times New Roman"/>
          <w:b/>
          <w:sz w:val="24"/>
          <w:szCs w:val="24"/>
        </w:rPr>
        <w:t xml:space="preserve">Everyone belongs to many different communities and/or groups defined by (among other things) shared geography, religion, ethnicity, income, cuisine, interest, race, ideology, or intellectual heritage. Please choose one of the communities to which you </w:t>
      </w:r>
      <w:proofErr w:type="gramStart"/>
      <w:r>
        <w:rPr>
          <w:rFonts w:ascii="Times New Roman" w:eastAsia="Times New Roman" w:hAnsi="Times New Roman" w:cs="Times New Roman"/>
          <w:b/>
          <w:sz w:val="24"/>
          <w:szCs w:val="24"/>
        </w:rPr>
        <w:t>belong,</w:t>
      </w:r>
      <w:r w:rsidR="00DA155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and</w:t>
      </w:r>
      <w:proofErr w:type="gramEnd"/>
      <w:r>
        <w:rPr>
          <w:rFonts w:ascii="Times New Roman" w:eastAsia="Times New Roman" w:hAnsi="Times New Roman" w:cs="Times New Roman"/>
          <w:b/>
          <w:sz w:val="24"/>
          <w:szCs w:val="24"/>
        </w:rPr>
        <w:t xml:space="preserve"> describe that community and your place within it. 300</w:t>
      </w:r>
      <w:commentRangeEnd w:id="0"/>
      <w:r w:rsidR="0058306D">
        <w:rPr>
          <w:rStyle w:val="CommentReference"/>
        </w:rPr>
        <w:commentReference w:id="0"/>
      </w:r>
    </w:p>
    <w:p w14:paraId="00000002" w14:textId="77777777" w:rsidR="00E75C15" w:rsidRDefault="00E75C15">
      <w:pPr>
        <w:rPr>
          <w:rFonts w:ascii="Times New Roman" w:eastAsia="Times New Roman" w:hAnsi="Times New Roman" w:cs="Times New Roman"/>
          <w:sz w:val="24"/>
          <w:szCs w:val="24"/>
        </w:rPr>
      </w:pPr>
    </w:p>
    <w:p w14:paraId="00000003" w14:textId="77777777" w:rsidR="00E75C15" w:rsidRDefault="00E75C15">
      <w:pPr>
        <w:jc w:val="both"/>
        <w:rPr>
          <w:rFonts w:ascii="Times New Roman" w:eastAsia="Times New Roman" w:hAnsi="Times New Roman" w:cs="Times New Roman"/>
          <w:sz w:val="24"/>
          <w:szCs w:val="24"/>
        </w:rPr>
      </w:pPr>
    </w:p>
    <w:p w14:paraId="00000004" w14:textId="52CD3F15" w:rsidR="00E75C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Growing up in a Muslim family, I developed a sense of unconditional faith that bound me to </w:t>
      </w:r>
      <w:commentRangeStart w:id="1"/>
      <w:r>
        <w:rPr>
          <w:rFonts w:ascii="Times New Roman" w:eastAsia="Times New Roman" w:hAnsi="Times New Roman" w:cs="Times New Roman"/>
          <w:sz w:val="24"/>
          <w:szCs w:val="24"/>
        </w:rPr>
        <w:t xml:space="preserve">this </w:t>
      </w:r>
      <w:commentRangeEnd w:id="1"/>
      <w:r w:rsidR="00174FEC">
        <w:rPr>
          <w:rStyle w:val="CommentReference"/>
        </w:rPr>
        <w:commentReference w:id="1"/>
      </w:r>
      <w:r>
        <w:rPr>
          <w:rFonts w:ascii="Times New Roman" w:eastAsia="Times New Roman" w:hAnsi="Times New Roman" w:cs="Times New Roman"/>
          <w:sz w:val="24"/>
          <w:szCs w:val="24"/>
        </w:rPr>
        <w:t xml:space="preserve">religion. So, it surprised me when my parents moved me into a homogenous Jesuit high school. Suddenly, the </w:t>
      </w:r>
      <w:r w:rsidR="00174FEC">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oly </w:t>
      </w:r>
      <w:r w:rsidR="00174FEC">
        <w:rPr>
          <w:rFonts w:ascii="Times New Roman" w:eastAsia="Times New Roman" w:hAnsi="Times New Roman" w:cs="Times New Roman"/>
          <w:sz w:val="24"/>
          <w:szCs w:val="24"/>
        </w:rPr>
        <w:t>T</w:t>
      </w:r>
      <w:r>
        <w:rPr>
          <w:rFonts w:ascii="Times New Roman" w:eastAsia="Times New Roman" w:hAnsi="Times New Roman" w:cs="Times New Roman"/>
          <w:sz w:val="24"/>
          <w:szCs w:val="24"/>
        </w:rPr>
        <w:t>rinity replaced "</w:t>
      </w:r>
      <w:r w:rsidR="00174FEC" w:rsidRPr="00174FEC">
        <w:rPr>
          <w:rFonts w:ascii="Times New Roman" w:eastAsia="Times New Roman" w:hAnsi="Times New Roman" w:cs="Times New Roman"/>
          <w:i/>
          <w:iCs/>
          <w:sz w:val="24"/>
          <w:szCs w:val="24"/>
        </w:rPr>
        <w:t>B</w:t>
      </w:r>
      <w:r w:rsidRPr="00174FEC">
        <w:rPr>
          <w:rFonts w:ascii="Times New Roman" w:eastAsia="Times New Roman" w:hAnsi="Times New Roman" w:cs="Times New Roman"/>
          <w:i/>
          <w:iCs/>
          <w:sz w:val="24"/>
          <w:szCs w:val="24"/>
        </w:rPr>
        <w:t>ismillah</w:t>
      </w:r>
      <w:r>
        <w:rPr>
          <w:rFonts w:ascii="Times New Roman" w:eastAsia="Times New Roman" w:hAnsi="Times New Roman" w:cs="Times New Roman"/>
          <w:sz w:val="24"/>
          <w:szCs w:val="24"/>
        </w:rPr>
        <w:t xml:space="preserve">," and </w:t>
      </w:r>
      <w:r w:rsidRPr="00174FEC">
        <w:rPr>
          <w:rFonts w:ascii="Times New Roman" w:eastAsia="Times New Roman" w:hAnsi="Times New Roman" w:cs="Times New Roman"/>
          <w:i/>
          <w:iCs/>
          <w:sz w:val="24"/>
          <w:szCs w:val="24"/>
        </w:rPr>
        <w:t>Al</w:t>
      </w:r>
      <w:r w:rsidR="00174FEC" w:rsidRPr="00174FEC">
        <w:rPr>
          <w:rFonts w:ascii="Times New Roman" w:eastAsia="Times New Roman" w:hAnsi="Times New Roman" w:cs="Times New Roman"/>
          <w:i/>
          <w:iCs/>
          <w:sz w:val="24"/>
          <w:szCs w:val="24"/>
        </w:rPr>
        <w:t>-</w:t>
      </w:r>
      <w:proofErr w:type="spellStart"/>
      <w:r w:rsidRPr="00174FEC">
        <w:rPr>
          <w:rFonts w:ascii="Times New Roman" w:eastAsia="Times New Roman" w:hAnsi="Times New Roman" w:cs="Times New Roman"/>
          <w:i/>
          <w:iCs/>
          <w:sz w:val="24"/>
          <w:szCs w:val="24"/>
        </w:rPr>
        <w:t>Fatihah</w:t>
      </w:r>
      <w:proofErr w:type="spellEnd"/>
      <w:r>
        <w:rPr>
          <w:rFonts w:ascii="Times New Roman" w:eastAsia="Times New Roman" w:hAnsi="Times New Roman" w:cs="Times New Roman"/>
          <w:sz w:val="24"/>
          <w:szCs w:val="24"/>
        </w:rPr>
        <w:t xml:space="preserve"> </w:t>
      </w:r>
      <w:commentRangeStart w:id="2"/>
      <w:r>
        <w:rPr>
          <w:rFonts w:ascii="Times New Roman" w:eastAsia="Times New Roman" w:hAnsi="Times New Roman" w:cs="Times New Roman"/>
          <w:sz w:val="24"/>
          <w:szCs w:val="24"/>
        </w:rPr>
        <w:t>became</w:t>
      </w:r>
      <w:commentRangeEnd w:id="2"/>
      <w:r w:rsidR="00174FEC">
        <w:rPr>
          <w:rStyle w:val="CommentReference"/>
        </w:rPr>
        <w:commentReference w:id="2"/>
      </w:r>
      <w:r>
        <w:rPr>
          <w:rFonts w:ascii="Times New Roman" w:eastAsia="Times New Roman" w:hAnsi="Times New Roman" w:cs="Times New Roman"/>
          <w:sz w:val="24"/>
          <w:szCs w:val="24"/>
        </w:rPr>
        <w:t xml:space="preserve"> the </w:t>
      </w:r>
      <w:r w:rsidR="00174FEC">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ord's </w:t>
      </w:r>
      <w:r w:rsidR="00174FEC">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rayer.  </w:t>
      </w:r>
    </w:p>
    <w:p w14:paraId="00000005" w14:textId="77777777" w:rsidR="00E75C15" w:rsidRDefault="00E75C15">
      <w:pPr>
        <w:jc w:val="both"/>
        <w:rPr>
          <w:rFonts w:ascii="Times New Roman" w:eastAsia="Times New Roman" w:hAnsi="Times New Roman" w:cs="Times New Roman"/>
          <w:sz w:val="24"/>
          <w:szCs w:val="24"/>
        </w:rPr>
      </w:pPr>
    </w:p>
    <w:p w14:paraId="00000006" w14:textId="55B635F3" w:rsidR="00E75C15" w:rsidRDefault="00000000">
      <w:pPr>
        <w:jc w:val="both"/>
        <w:rPr>
          <w:rFonts w:ascii="Times New Roman" w:eastAsia="Times New Roman" w:hAnsi="Times New Roman" w:cs="Times New Roman"/>
          <w:sz w:val="24"/>
          <w:szCs w:val="24"/>
        </w:rPr>
      </w:pPr>
      <w:commentRangeStart w:id="3"/>
      <w:r>
        <w:rPr>
          <w:rFonts w:ascii="Times New Roman" w:eastAsia="Times New Roman" w:hAnsi="Times New Roman" w:cs="Times New Roman"/>
          <w:sz w:val="24"/>
          <w:szCs w:val="24"/>
        </w:rPr>
        <w:t>At first</w:t>
      </w:r>
      <w:commentRangeEnd w:id="3"/>
      <w:r w:rsidR="00174FEC">
        <w:rPr>
          <w:rStyle w:val="CommentReference"/>
        </w:rPr>
        <w:commentReference w:id="3"/>
      </w:r>
      <w:r>
        <w:rPr>
          <w:rFonts w:ascii="Times New Roman" w:eastAsia="Times New Roman" w:hAnsi="Times New Roman" w:cs="Times New Roman"/>
          <w:sz w:val="24"/>
          <w:szCs w:val="24"/>
        </w:rPr>
        <w:t xml:space="preserve">, I was afraid that the Catholic-based education would confuse my faith as it heavily emphasized being a man of </w:t>
      </w:r>
      <w:r w:rsidR="00174FEC">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od. Catholicism captivated me, so much so that I based my 11th-grade literacy project on the church's response to various problems in the modern world. I was also interested in how the church was organized, which prompted me </w:t>
      </w:r>
      <w:ins w:id="4" w:author="Chiara Situmorang" w:date="2022-10-25T14:05:00Z">
        <w:r w:rsidR="002E4998">
          <w:rPr>
            <w:rFonts w:ascii="Times New Roman" w:eastAsia="Times New Roman" w:hAnsi="Times New Roman" w:cs="Times New Roman"/>
            <w:sz w:val="24"/>
            <w:szCs w:val="24"/>
          </w:rPr>
          <w:t xml:space="preserve">to </w:t>
        </w:r>
      </w:ins>
      <w:del w:id="5" w:author="Chiara Situmorang" w:date="2022-10-25T14:05:00Z">
        <w:r w:rsidDel="002E4998">
          <w:rPr>
            <w:rFonts w:ascii="Times New Roman" w:eastAsia="Times New Roman" w:hAnsi="Times New Roman" w:cs="Times New Roman"/>
            <w:sz w:val="24"/>
            <w:szCs w:val="24"/>
          </w:rPr>
          <w:delText xml:space="preserve">to learn the roles of different figures. I </w:delText>
        </w:r>
      </w:del>
      <w:r>
        <w:rPr>
          <w:rFonts w:ascii="Times New Roman" w:eastAsia="Times New Roman" w:hAnsi="Times New Roman" w:cs="Times New Roman"/>
          <w:sz w:val="24"/>
          <w:szCs w:val="24"/>
        </w:rPr>
        <w:t>frequent</w:t>
      </w:r>
      <w:del w:id="6" w:author="Chiara Situmorang" w:date="2022-10-25T14:05:00Z">
        <w:r w:rsidDel="002E4998">
          <w:rPr>
            <w:rFonts w:ascii="Times New Roman" w:eastAsia="Times New Roman" w:hAnsi="Times New Roman" w:cs="Times New Roman"/>
            <w:sz w:val="24"/>
            <w:szCs w:val="24"/>
          </w:rPr>
          <w:delText>ed</w:delText>
        </w:r>
      </w:del>
      <w:r>
        <w:rPr>
          <w:rFonts w:ascii="Times New Roman" w:eastAsia="Times New Roman" w:hAnsi="Times New Roman" w:cs="Times New Roman"/>
          <w:sz w:val="24"/>
          <w:szCs w:val="24"/>
        </w:rPr>
        <w:t xml:space="preserve"> the school church, asking the clergy questions about the life of faith and church doctrines. </w:t>
      </w:r>
      <w:commentRangeStart w:id="7"/>
      <w:r>
        <w:rPr>
          <w:rFonts w:ascii="Times New Roman" w:eastAsia="Times New Roman" w:hAnsi="Times New Roman" w:cs="Times New Roman"/>
          <w:sz w:val="24"/>
          <w:szCs w:val="24"/>
          <w:highlight w:val="white"/>
        </w:rPr>
        <w:t xml:space="preserve">My religion teacher noticed my curiosity and recommended </w:t>
      </w:r>
      <w:r w:rsidR="00174FEC">
        <w:rPr>
          <w:rFonts w:ascii="Times New Roman" w:eastAsia="Times New Roman" w:hAnsi="Times New Roman" w:cs="Times New Roman"/>
          <w:sz w:val="24"/>
          <w:szCs w:val="24"/>
          <w:highlight w:val="white"/>
        </w:rPr>
        <w:t>me to become the school</w:t>
      </w:r>
      <w:ins w:id="8" w:author="Chiara Situmorang" w:date="2022-10-25T14:05:00Z">
        <w:r w:rsidR="002E4998">
          <w:rPr>
            <w:rFonts w:ascii="Times New Roman" w:eastAsia="Times New Roman" w:hAnsi="Times New Roman" w:cs="Times New Roman"/>
            <w:sz w:val="24"/>
            <w:szCs w:val="24"/>
            <w:highlight w:val="white"/>
          </w:rPr>
          <w:t xml:space="preserve"> church’s</w:t>
        </w:r>
      </w:ins>
      <w:r w:rsidR="00174FEC">
        <w:rPr>
          <w:rFonts w:ascii="Times New Roman" w:eastAsia="Times New Roman" w:hAnsi="Times New Roman" w:cs="Times New Roman"/>
          <w:sz w:val="24"/>
          <w:szCs w:val="24"/>
          <w:highlight w:val="white"/>
        </w:rPr>
        <w:t xml:space="preserve"> </w:t>
      </w:r>
      <w:del w:id="9" w:author="Chiara Situmorang" w:date="2022-10-25T14:05:00Z">
        <w:r w:rsidDel="002E4998">
          <w:rPr>
            <w:rFonts w:ascii="Times New Roman" w:eastAsia="Times New Roman" w:hAnsi="Times New Roman" w:cs="Times New Roman"/>
            <w:sz w:val="24"/>
            <w:szCs w:val="24"/>
            <w:highlight w:val="white"/>
          </w:rPr>
          <w:delText xml:space="preserve">that I join the school church as an </w:delText>
        </w:r>
      </w:del>
      <w:r>
        <w:rPr>
          <w:rFonts w:ascii="Times New Roman" w:eastAsia="Times New Roman" w:hAnsi="Times New Roman" w:cs="Times New Roman"/>
          <w:sz w:val="24"/>
          <w:szCs w:val="24"/>
          <w:highlight w:val="white"/>
        </w:rPr>
        <w:t>assistant organizer</w:t>
      </w:r>
      <w:commentRangeEnd w:id="7"/>
      <w:r w:rsidR="00DA155F">
        <w:rPr>
          <w:rStyle w:val="CommentReference"/>
        </w:rPr>
        <w:commentReference w:id="7"/>
      </w:r>
      <w:r>
        <w:rPr>
          <w:rFonts w:ascii="Times New Roman" w:eastAsia="Times New Roman" w:hAnsi="Times New Roman" w:cs="Times New Roman"/>
          <w:sz w:val="24"/>
          <w:szCs w:val="24"/>
          <w:highlight w:val="white"/>
        </w:rPr>
        <w:t xml:space="preserve">. </w:t>
      </w:r>
      <w:del w:id="10" w:author="Chiara Situmorang" w:date="2022-10-25T14:05:00Z">
        <w:r w:rsidDel="002E4998">
          <w:rPr>
            <w:rFonts w:ascii="Times New Roman" w:eastAsia="Times New Roman" w:hAnsi="Times New Roman" w:cs="Times New Roman"/>
            <w:sz w:val="24"/>
            <w:szCs w:val="24"/>
            <w:highlight w:val="white"/>
          </w:rPr>
          <w:delText>I accepted the offer because I wanted to experience church organization firsthand.</w:delText>
        </w:r>
      </w:del>
    </w:p>
    <w:p w14:paraId="00000007" w14:textId="77777777" w:rsidR="00E75C15" w:rsidRDefault="00E75C15">
      <w:pPr>
        <w:jc w:val="both"/>
        <w:rPr>
          <w:rFonts w:ascii="Times New Roman" w:eastAsia="Times New Roman" w:hAnsi="Times New Roman" w:cs="Times New Roman"/>
          <w:sz w:val="24"/>
          <w:szCs w:val="24"/>
        </w:rPr>
      </w:pPr>
    </w:p>
    <w:p w14:paraId="00000008" w14:textId="4A026EB3" w:rsidR="00E75C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w:t>
      </w:r>
      <w:r w:rsidR="00174FEC">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atholicism made me reflect on my religion. </w:t>
      </w:r>
      <w:commentRangeStart w:id="11"/>
      <w:r>
        <w:rPr>
          <w:rFonts w:ascii="Times New Roman" w:eastAsia="Times New Roman" w:hAnsi="Times New Roman" w:cs="Times New Roman"/>
          <w:sz w:val="24"/>
          <w:szCs w:val="24"/>
        </w:rPr>
        <w:t>I remembered the verses of the Quran that told me to spread gratitude, kinship, and kindness, and how those mirrored the teachings in the bible</w:t>
      </w:r>
      <w:commentRangeEnd w:id="11"/>
      <w:r w:rsidR="00DA155F">
        <w:rPr>
          <w:rStyle w:val="CommentReference"/>
        </w:rPr>
        <w:commentReference w:id="11"/>
      </w:r>
      <w:r>
        <w:rPr>
          <w:rFonts w:ascii="Times New Roman" w:eastAsia="Times New Roman" w:hAnsi="Times New Roman" w:cs="Times New Roman"/>
          <w:sz w:val="24"/>
          <w:szCs w:val="24"/>
        </w:rPr>
        <w:t xml:space="preserve">. </w:t>
      </w:r>
      <w:commentRangeStart w:id="12"/>
      <w:r>
        <w:rPr>
          <w:rFonts w:ascii="Times New Roman" w:eastAsia="Times New Roman" w:hAnsi="Times New Roman" w:cs="Times New Roman"/>
          <w:sz w:val="24"/>
          <w:szCs w:val="24"/>
        </w:rPr>
        <w:t>This new perspective reminded me of the beauty of Islam which reaffirmed my faith</w:t>
      </w:r>
      <w:commentRangeEnd w:id="12"/>
      <w:r w:rsidR="000E3BCC">
        <w:rPr>
          <w:rStyle w:val="CommentReference"/>
        </w:rPr>
        <w:commentReference w:id="12"/>
      </w:r>
      <w:r>
        <w:rPr>
          <w:rFonts w:ascii="Times New Roman" w:eastAsia="Times New Roman" w:hAnsi="Times New Roman" w:cs="Times New Roman"/>
          <w:sz w:val="24"/>
          <w:szCs w:val="24"/>
        </w:rPr>
        <w:t xml:space="preserve">. Learning about another religion taught me to be open-minded, accepting, and tolerant of </w:t>
      </w:r>
      <w:commentRangeStart w:id="13"/>
      <w:r>
        <w:rPr>
          <w:rFonts w:ascii="Times New Roman" w:eastAsia="Times New Roman" w:hAnsi="Times New Roman" w:cs="Times New Roman"/>
          <w:sz w:val="24"/>
          <w:szCs w:val="24"/>
        </w:rPr>
        <w:t>differences in people’s perspectives</w:t>
      </w:r>
      <w:commentRangeEnd w:id="13"/>
      <w:r w:rsidR="00072574">
        <w:rPr>
          <w:rStyle w:val="CommentReference"/>
        </w:rPr>
        <w:commentReference w:id="13"/>
      </w:r>
      <w:r>
        <w:rPr>
          <w:rFonts w:ascii="Times New Roman" w:eastAsia="Times New Roman" w:hAnsi="Times New Roman" w:cs="Times New Roman"/>
          <w:sz w:val="24"/>
          <w:szCs w:val="24"/>
        </w:rPr>
        <w:t xml:space="preserve">. </w:t>
      </w:r>
    </w:p>
    <w:p w14:paraId="692CDADF" w14:textId="77777777" w:rsidR="00DA155F" w:rsidRDefault="00DA155F">
      <w:pPr>
        <w:jc w:val="both"/>
        <w:rPr>
          <w:rFonts w:ascii="Times New Roman" w:eastAsia="Times New Roman" w:hAnsi="Times New Roman" w:cs="Times New Roman"/>
          <w:sz w:val="24"/>
          <w:szCs w:val="24"/>
        </w:rPr>
      </w:pPr>
    </w:p>
    <w:p w14:paraId="7D3F3C64" w14:textId="77777777" w:rsidR="00072574" w:rsidRDefault="00000000">
      <w:pPr>
        <w:jc w:val="both"/>
        <w:rPr>
          <w:rFonts w:ascii="Times New Roman" w:eastAsia="Times New Roman" w:hAnsi="Times New Roman" w:cs="Times New Roman"/>
          <w:sz w:val="24"/>
          <w:szCs w:val="24"/>
        </w:rPr>
      </w:pPr>
      <w:commentRangeStart w:id="14"/>
      <w:r>
        <w:rPr>
          <w:rFonts w:ascii="Times New Roman" w:eastAsia="Times New Roman" w:hAnsi="Times New Roman" w:cs="Times New Roman"/>
          <w:sz w:val="24"/>
          <w:szCs w:val="24"/>
        </w:rPr>
        <w:t xml:space="preserve">As the first Muslim in school history to join the church organization, </w:t>
      </w:r>
      <w:commentRangeStart w:id="15"/>
      <w:r>
        <w:rPr>
          <w:rFonts w:ascii="Times New Roman" w:eastAsia="Times New Roman" w:hAnsi="Times New Roman" w:cs="Times New Roman"/>
          <w:sz w:val="24"/>
          <w:szCs w:val="24"/>
        </w:rPr>
        <w:t>I gradually became an agent of pluralism in the school</w:t>
      </w:r>
      <w:commentRangeEnd w:id="15"/>
      <w:r w:rsidR="000E3BCC">
        <w:rPr>
          <w:rStyle w:val="CommentReference"/>
        </w:rPr>
        <w:commentReference w:id="15"/>
      </w:r>
      <w:r>
        <w:rPr>
          <w:rFonts w:ascii="Times New Roman" w:eastAsia="Times New Roman" w:hAnsi="Times New Roman" w:cs="Times New Roman"/>
          <w:sz w:val="24"/>
          <w:szCs w:val="24"/>
        </w:rPr>
        <w:t xml:space="preserve">. </w:t>
      </w:r>
      <w:commentRangeStart w:id="16"/>
      <w:r>
        <w:rPr>
          <w:rFonts w:ascii="Times New Roman" w:eastAsia="Times New Roman" w:hAnsi="Times New Roman" w:cs="Times New Roman"/>
          <w:sz w:val="24"/>
          <w:szCs w:val="24"/>
        </w:rPr>
        <w:t xml:space="preserve">I was always the first to come to rehearsal to ensure that the mass ran smoothly, a small act that encouraged my Catholic brothers to take on more initiative. </w:t>
      </w:r>
      <w:commentRangeEnd w:id="16"/>
      <w:r w:rsidR="0086328D">
        <w:rPr>
          <w:rStyle w:val="CommentReference"/>
        </w:rPr>
        <w:commentReference w:id="16"/>
      </w:r>
    </w:p>
    <w:p w14:paraId="100595E0" w14:textId="77777777" w:rsidR="00072574" w:rsidRDefault="00072574">
      <w:pPr>
        <w:jc w:val="both"/>
        <w:rPr>
          <w:rFonts w:ascii="Times New Roman" w:eastAsia="Times New Roman" w:hAnsi="Times New Roman" w:cs="Times New Roman"/>
          <w:sz w:val="24"/>
          <w:szCs w:val="24"/>
        </w:rPr>
      </w:pPr>
    </w:p>
    <w:p w14:paraId="0000000A" w14:textId="75DCBEC2" w:rsidR="00E75C15" w:rsidRDefault="00000000" w:rsidP="0086328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experienced </w:t>
      </w:r>
      <w:commentRangeStart w:id="17"/>
      <w:r>
        <w:rPr>
          <w:rFonts w:ascii="Times New Roman" w:eastAsia="Times New Roman" w:hAnsi="Times New Roman" w:cs="Times New Roman"/>
          <w:sz w:val="24"/>
          <w:szCs w:val="24"/>
        </w:rPr>
        <w:t xml:space="preserve">true </w:t>
      </w:r>
      <w:commentRangeEnd w:id="17"/>
      <w:r w:rsidR="0086328D">
        <w:rPr>
          <w:rStyle w:val="CommentReference"/>
        </w:rPr>
        <w:commentReference w:id="17"/>
      </w:r>
      <w:r>
        <w:rPr>
          <w:rFonts w:ascii="Times New Roman" w:eastAsia="Times New Roman" w:hAnsi="Times New Roman" w:cs="Times New Roman"/>
          <w:sz w:val="24"/>
          <w:szCs w:val="24"/>
        </w:rPr>
        <w:t xml:space="preserve">inclusivity by working at the church, I also invited my Muslim brothers to learn about Catholicism. Teachers invited me to speak at gatherings, discussing the importance of tolerance. </w:t>
      </w:r>
      <w:commentRangeStart w:id="18"/>
      <w:r>
        <w:rPr>
          <w:rFonts w:ascii="Times New Roman" w:eastAsia="Times New Roman" w:hAnsi="Times New Roman" w:cs="Times New Roman"/>
          <w:sz w:val="24"/>
          <w:szCs w:val="24"/>
        </w:rPr>
        <w:t>School directors asked me to accompany Muslim guests visiting the school and leading their prayers</w:t>
      </w:r>
      <w:commentRangeEnd w:id="18"/>
      <w:r w:rsidR="0086328D">
        <w:rPr>
          <w:rStyle w:val="CommentReference"/>
        </w:rPr>
        <w:commentReference w:id="18"/>
      </w:r>
      <w:r>
        <w:rPr>
          <w:rFonts w:ascii="Times New Roman" w:eastAsia="Times New Roman" w:hAnsi="Times New Roman" w:cs="Times New Roman"/>
          <w:sz w:val="24"/>
          <w:szCs w:val="24"/>
        </w:rPr>
        <w:t xml:space="preserve">. </w:t>
      </w:r>
      <w:commentRangeStart w:id="19"/>
      <w:r>
        <w:rPr>
          <w:rFonts w:ascii="Times New Roman" w:eastAsia="Times New Roman" w:hAnsi="Times New Roman" w:cs="Times New Roman"/>
          <w:sz w:val="24"/>
          <w:szCs w:val="24"/>
        </w:rPr>
        <w:t>But my favorite moment was when I spoke during Good Friday while fasting for</w:t>
      </w:r>
      <w:r w:rsidR="008632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Ramadan.</w:t>
      </w:r>
      <w:r w:rsidR="0086328D">
        <w:rPr>
          <w:rFonts w:ascii="Times New Roman" w:eastAsia="Times New Roman" w:hAnsi="Times New Roman" w:cs="Times New Roman"/>
          <w:sz w:val="24"/>
          <w:szCs w:val="24"/>
        </w:rPr>
        <w:t xml:space="preserve"> </w:t>
      </w:r>
      <w:commentRangeEnd w:id="14"/>
      <w:r w:rsidR="002E4998">
        <w:rPr>
          <w:rStyle w:val="CommentReference"/>
        </w:rPr>
        <w:commentReference w:id="14"/>
      </w:r>
      <w:commentRangeEnd w:id="19"/>
      <w:r w:rsidR="002E4998">
        <w:rPr>
          <w:rStyle w:val="CommentReference"/>
        </w:rPr>
        <w:commentReference w:id="19"/>
      </w:r>
      <w:r>
        <w:rPr>
          <w:rFonts w:ascii="Times New Roman" w:eastAsia="Times New Roman" w:hAnsi="Times New Roman" w:cs="Times New Roman"/>
          <w:sz w:val="24"/>
          <w:szCs w:val="24"/>
        </w:rPr>
        <w:br/>
      </w:r>
    </w:p>
    <w:p w14:paraId="0000000B" w14:textId="77777777" w:rsidR="00E75C15" w:rsidRDefault="00E75C15">
      <w:pPr>
        <w:rPr>
          <w:rFonts w:ascii="Times New Roman" w:eastAsia="Times New Roman" w:hAnsi="Times New Roman" w:cs="Times New Roman"/>
          <w:sz w:val="24"/>
          <w:szCs w:val="24"/>
        </w:rPr>
      </w:pPr>
    </w:p>
    <w:p w14:paraId="0000000C" w14:textId="30F16351" w:rsidR="00E75C15" w:rsidRDefault="00000000">
      <w:pPr>
        <w:spacing w:after="60" w:line="360" w:lineRule="auto"/>
        <w:rPr>
          <w:rFonts w:ascii="Times New Roman" w:eastAsia="Times New Roman" w:hAnsi="Times New Roman" w:cs="Times New Roman"/>
          <w:b/>
          <w:color w:val="E00029"/>
          <w:sz w:val="24"/>
          <w:szCs w:val="24"/>
        </w:rPr>
      </w:pPr>
      <w:commentRangeStart w:id="20"/>
      <w:r>
        <w:rPr>
          <w:rFonts w:ascii="Times New Roman" w:eastAsia="Times New Roman" w:hAnsi="Times New Roman" w:cs="Times New Roman"/>
          <w:b/>
          <w:color w:val="222222"/>
          <w:sz w:val="24"/>
          <w:szCs w:val="24"/>
        </w:rPr>
        <w:t xml:space="preserve">Describe </w:t>
      </w:r>
      <w:r>
        <w:rPr>
          <w:rFonts w:ascii="Times New Roman" w:eastAsia="Times New Roman" w:hAnsi="Times New Roman" w:cs="Times New Roman"/>
          <w:b/>
          <w:color w:val="222222"/>
          <w:sz w:val="24"/>
          <w:szCs w:val="24"/>
          <w:highlight w:val="yellow"/>
        </w:rPr>
        <w:t>the unique qualities</w:t>
      </w:r>
      <w:r>
        <w:rPr>
          <w:rFonts w:ascii="Times New Roman" w:eastAsia="Times New Roman" w:hAnsi="Times New Roman" w:cs="Times New Roman"/>
          <w:b/>
          <w:color w:val="222222"/>
          <w:sz w:val="24"/>
          <w:szCs w:val="24"/>
        </w:rPr>
        <w:t xml:space="preserve"> that attract you to the specific undergraduate College or School (including preferred admission and dual degree programs) to which you are applying at the University of Michigan. </w:t>
      </w:r>
      <w:r>
        <w:rPr>
          <w:rFonts w:ascii="Times New Roman" w:eastAsia="Times New Roman" w:hAnsi="Times New Roman" w:cs="Times New Roman"/>
          <w:b/>
          <w:color w:val="222222"/>
          <w:sz w:val="24"/>
          <w:szCs w:val="24"/>
          <w:highlight w:val="yellow"/>
        </w:rPr>
        <w:t>How</w:t>
      </w:r>
      <w:r>
        <w:rPr>
          <w:rFonts w:ascii="Times New Roman" w:eastAsia="Times New Roman" w:hAnsi="Times New Roman" w:cs="Times New Roman"/>
          <w:b/>
          <w:color w:val="222222"/>
          <w:sz w:val="24"/>
          <w:szCs w:val="24"/>
        </w:rPr>
        <w:t xml:space="preserve"> would that curriculum</w:t>
      </w:r>
      <w:r>
        <w:rPr>
          <w:rFonts w:ascii="Times New Roman" w:eastAsia="Times New Roman" w:hAnsi="Times New Roman" w:cs="Times New Roman"/>
          <w:b/>
          <w:color w:val="222222"/>
          <w:sz w:val="24"/>
          <w:szCs w:val="24"/>
          <w:highlight w:val="yellow"/>
        </w:rPr>
        <w:t xml:space="preserve"> support your interests</w:t>
      </w:r>
      <w:r>
        <w:rPr>
          <w:rFonts w:ascii="Times New Roman" w:eastAsia="Times New Roman" w:hAnsi="Times New Roman" w:cs="Times New Roman"/>
          <w:b/>
          <w:color w:val="222222"/>
          <w:sz w:val="24"/>
          <w:szCs w:val="24"/>
        </w:rPr>
        <w:t>?</w:t>
      </w:r>
      <w:r w:rsidR="000E3BCC">
        <w:rPr>
          <w:rFonts w:ascii="Times New Roman" w:eastAsia="Times New Roman" w:hAnsi="Times New Roman" w:cs="Times New Roman"/>
          <w:b/>
          <w:color w:val="222222"/>
          <w:sz w:val="24"/>
          <w:szCs w:val="24"/>
        </w:rPr>
        <w:t xml:space="preserve"> </w:t>
      </w:r>
      <w:r>
        <w:rPr>
          <w:rFonts w:ascii="Times New Roman" w:eastAsia="Times New Roman" w:hAnsi="Times New Roman" w:cs="Times New Roman"/>
          <w:b/>
          <w:color w:val="E00029"/>
          <w:sz w:val="24"/>
          <w:szCs w:val="24"/>
        </w:rPr>
        <w:t>* 550</w:t>
      </w:r>
      <w:commentRangeEnd w:id="20"/>
      <w:r w:rsidR="0058306D">
        <w:rPr>
          <w:rStyle w:val="CommentReference"/>
        </w:rPr>
        <w:commentReference w:id="20"/>
      </w:r>
    </w:p>
    <w:p w14:paraId="0000000D" w14:textId="51E24153" w:rsidR="00E75C15" w:rsidRDefault="00000000">
      <w:pPr>
        <w:spacing w:line="384"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Three and a half days without running water and electricity. The cause? Heavy</w:t>
      </w:r>
      <w:r w:rsidR="002E4998">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continuous rain </w:t>
      </w:r>
      <w:ins w:id="21" w:author="Chiara Situmorang" w:date="2022-10-25T13:20:00Z">
        <w:r w:rsidR="002E4998">
          <w:rPr>
            <w:rFonts w:ascii="Times New Roman" w:eastAsia="Times New Roman" w:hAnsi="Times New Roman" w:cs="Times New Roman"/>
            <w:color w:val="0E101A"/>
            <w:sz w:val="24"/>
            <w:szCs w:val="24"/>
          </w:rPr>
          <w:t xml:space="preserve">for </w:t>
        </w:r>
      </w:ins>
      <w:r>
        <w:rPr>
          <w:rFonts w:ascii="Times New Roman" w:eastAsia="Times New Roman" w:hAnsi="Times New Roman" w:cs="Times New Roman"/>
          <w:color w:val="0E101A"/>
          <w:sz w:val="24"/>
          <w:szCs w:val="24"/>
        </w:rPr>
        <w:t>24 hours</w:t>
      </w:r>
      <w:del w:id="22" w:author="Chiara Situmorang" w:date="2022-10-25T13:20:00Z">
        <w:r w:rsidDel="002E4998">
          <w:rPr>
            <w:rFonts w:ascii="Times New Roman" w:eastAsia="Times New Roman" w:hAnsi="Times New Roman" w:cs="Times New Roman"/>
            <w:color w:val="0E101A"/>
            <w:sz w:val="24"/>
            <w:szCs w:val="24"/>
          </w:rPr>
          <w:delText xml:space="preserve"> </w:delText>
        </w:r>
        <w:commentRangeStart w:id="23"/>
        <w:r w:rsidDel="002E4998">
          <w:rPr>
            <w:rFonts w:ascii="Times New Roman" w:eastAsia="Times New Roman" w:hAnsi="Times New Roman" w:cs="Times New Roman"/>
            <w:color w:val="0E101A"/>
            <w:sz w:val="24"/>
            <w:szCs w:val="24"/>
          </w:rPr>
          <w:delText>before</w:delText>
        </w:r>
        <w:commentRangeEnd w:id="23"/>
        <w:r w:rsidR="000E3BCC" w:rsidDel="002E4998">
          <w:rPr>
            <w:rStyle w:val="CommentReference"/>
          </w:rPr>
          <w:commentReference w:id="23"/>
        </w:r>
      </w:del>
      <w:r>
        <w:rPr>
          <w:rFonts w:ascii="Times New Roman" w:eastAsia="Times New Roman" w:hAnsi="Times New Roman" w:cs="Times New Roman"/>
          <w:color w:val="0E101A"/>
          <w:sz w:val="24"/>
          <w:szCs w:val="24"/>
        </w:rPr>
        <w:t xml:space="preserve">. </w:t>
      </w:r>
      <w:commentRangeStart w:id="24"/>
      <w:r>
        <w:rPr>
          <w:rFonts w:ascii="Times New Roman" w:eastAsia="Times New Roman" w:hAnsi="Times New Roman" w:cs="Times New Roman"/>
          <w:color w:val="0E101A"/>
          <w:sz w:val="24"/>
          <w:szCs w:val="24"/>
        </w:rPr>
        <w:t xml:space="preserve">What happened </w:t>
      </w:r>
      <w:r w:rsidR="000E3BCC">
        <w:rPr>
          <w:rFonts w:ascii="Times New Roman" w:eastAsia="Times New Roman" w:hAnsi="Times New Roman" w:cs="Times New Roman"/>
          <w:color w:val="0E101A"/>
          <w:sz w:val="24"/>
          <w:szCs w:val="24"/>
        </w:rPr>
        <w:t>afterwards</w:t>
      </w:r>
      <w:r>
        <w:rPr>
          <w:rFonts w:ascii="Times New Roman" w:eastAsia="Times New Roman" w:hAnsi="Times New Roman" w:cs="Times New Roman"/>
          <w:color w:val="0E101A"/>
          <w:sz w:val="24"/>
          <w:szCs w:val="24"/>
        </w:rPr>
        <w:t xml:space="preserve"> was flooding from the hip down, a quintessential </w:t>
      </w:r>
      <w:proofErr w:type="spellStart"/>
      <w:r>
        <w:rPr>
          <w:rFonts w:ascii="Times New Roman" w:eastAsia="Times New Roman" w:hAnsi="Times New Roman" w:cs="Times New Roman"/>
          <w:color w:val="0E101A"/>
          <w:sz w:val="24"/>
          <w:szCs w:val="24"/>
        </w:rPr>
        <w:t>Jakartan</w:t>
      </w:r>
      <w:proofErr w:type="spellEnd"/>
      <w:r>
        <w:rPr>
          <w:rFonts w:ascii="Times New Roman" w:eastAsia="Times New Roman" w:hAnsi="Times New Roman" w:cs="Times New Roman"/>
          <w:color w:val="0E101A"/>
          <w:sz w:val="24"/>
          <w:szCs w:val="24"/>
        </w:rPr>
        <w:t xml:space="preserve"> monsoon season experience. </w:t>
      </w:r>
      <w:commentRangeEnd w:id="24"/>
      <w:r w:rsidR="003E4E00">
        <w:rPr>
          <w:rStyle w:val="CommentReference"/>
        </w:rPr>
        <w:commentReference w:id="24"/>
      </w:r>
      <w:r>
        <w:rPr>
          <w:rFonts w:ascii="Times New Roman" w:eastAsia="Times New Roman" w:hAnsi="Times New Roman" w:cs="Times New Roman"/>
          <w:color w:val="0E101A"/>
          <w:sz w:val="24"/>
          <w:szCs w:val="24"/>
        </w:rPr>
        <w:t xml:space="preserve">If it weren't for my Uncle's Jeep Wrangler and the lifeboat attached, my family and </w:t>
      </w:r>
      <w:commentRangeStart w:id="25"/>
      <w:r>
        <w:rPr>
          <w:rFonts w:ascii="Times New Roman" w:eastAsia="Times New Roman" w:hAnsi="Times New Roman" w:cs="Times New Roman"/>
          <w:color w:val="0E101A"/>
          <w:sz w:val="24"/>
          <w:szCs w:val="24"/>
        </w:rPr>
        <w:t>12 other people would have had to endure</w:t>
      </w:r>
      <w:del w:id="26" w:author="Chiara Situmorang" w:date="2022-10-25T13:54:00Z">
        <w:r w:rsidDel="002E4998">
          <w:rPr>
            <w:rFonts w:ascii="Times New Roman" w:eastAsia="Times New Roman" w:hAnsi="Times New Roman" w:cs="Times New Roman"/>
            <w:color w:val="0E101A"/>
            <w:sz w:val="24"/>
            <w:szCs w:val="24"/>
          </w:rPr>
          <w:delText xml:space="preserve"> the</w:delText>
        </w:r>
      </w:del>
      <w:r>
        <w:rPr>
          <w:rFonts w:ascii="Times New Roman" w:eastAsia="Times New Roman" w:hAnsi="Times New Roman" w:cs="Times New Roman"/>
          <w:color w:val="0E101A"/>
          <w:sz w:val="24"/>
          <w:szCs w:val="24"/>
        </w:rPr>
        <w:t xml:space="preserve"> 87 hours without running water and electricity</w:t>
      </w:r>
      <w:commentRangeEnd w:id="25"/>
      <w:r w:rsidR="003E4E00">
        <w:rPr>
          <w:rStyle w:val="CommentReference"/>
        </w:rPr>
        <w:commentReference w:id="25"/>
      </w:r>
      <w:r>
        <w:rPr>
          <w:rFonts w:ascii="Times New Roman" w:eastAsia="Times New Roman" w:hAnsi="Times New Roman" w:cs="Times New Roman"/>
          <w:color w:val="0E101A"/>
          <w:sz w:val="24"/>
          <w:szCs w:val="24"/>
        </w:rPr>
        <w:t>.</w:t>
      </w:r>
    </w:p>
    <w:p w14:paraId="0000000E" w14:textId="77777777" w:rsidR="00E75C15" w:rsidRDefault="00000000">
      <w:pPr>
        <w:spacing w:line="384"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
    <w:p w14:paraId="0000000F" w14:textId="192DA8CA" w:rsidR="00E75C15" w:rsidRDefault="00000000">
      <w:pPr>
        <w:spacing w:line="384" w:lineRule="auto"/>
        <w:rPr>
          <w:rFonts w:ascii="Times New Roman" w:eastAsia="Times New Roman" w:hAnsi="Times New Roman" w:cs="Times New Roman"/>
          <w:color w:val="0E101A"/>
          <w:sz w:val="24"/>
          <w:szCs w:val="24"/>
        </w:rPr>
      </w:pPr>
      <w:commentRangeStart w:id="27"/>
      <w:r>
        <w:rPr>
          <w:rFonts w:ascii="Times New Roman" w:eastAsia="Times New Roman" w:hAnsi="Times New Roman" w:cs="Times New Roman"/>
          <w:color w:val="0E101A"/>
          <w:sz w:val="24"/>
          <w:szCs w:val="24"/>
        </w:rPr>
        <w:t>After two years</w:t>
      </w:r>
      <w:commentRangeEnd w:id="27"/>
      <w:r w:rsidR="003E4E00">
        <w:rPr>
          <w:rStyle w:val="CommentReference"/>
        </w:rPr>
        <w:commentReference w:id="27"/>
      </w:r>
      <w:r>
        <w:rPr>
          <w:rFonts w:ascii="Times New Roman" w:eastAsia="Times New Roman" w:hAnsi="Times New Roman" w:cs="Times New Roman"/>
          <w:color w:val="0E101A"/>
          <w:sz w:val="24"/>
          <w:szCs w:val="24"/>
        </w:rPr>
        <w:t xml:space="preserve">, my hometown continued to battle drinking water shortages, looming environmental disasters, and rising sea levels; </w:t>
      </w:r>
      <w:commentRangeStart w:id="28"/>
      <w:r>
        <w:rPr>
          <w:rFonts w:ascii="Times New Roman" w:eastAsia="Times New Roman" w:hAnsi="Times New Roman" w:cs="Times New Roman"/>
          <w:color w:val="0E101A"/>
          <w:sz w:val="24"/>
          <w:szCs w:val="24"/>
        </w:rPr>
        <w:t xml:space="preserve">I grew to resent the status quo, pretending as if this was fine. </w:t>
      </w:r>
      <w:commentRangeEnd w:id="28"/>
      <w:r w:rsidR="003E4E00">
        <w:rPr>
          <w:rStyle w:val="CommentReference"/>
        </w:rPr>
        <w:commentReference w:id="28"/>
      </w:r>
      <w:del w:id="29" w:author="Chiara Situmorang" w:date="2022-10-25T14:03:00Z">
        <w:r w:rsidDel="002E4998">
          <w:rPr>
            <w:rFonts w:ascii="Times New Roman" w:eastAsia="Times New Roman" w:hAnsi="Times New Roman" w:cs="Times New Roman"/>
            <w:color w:val="0E101A"/>
            <w:sz w:val="24"/>
            <w:szCs w:val="24"/>
          </w:rPr>
          <w:delText xml:space="preserve">I longed for change, </w:delText>
        </w:r>
        <w:commentRangeStart w:id="30"/>
        <w:r w:rsidDel="002E4998">
          <w:rPr>
            <w:rFonts w:ascii="Times New Roman" w:eastAsia="Times New Roman" w:hAnsi="Times New Roman" w:cs="Times New Roman"/>
            <w:color w:val="0E101A"/>
            <w:sz w:val="24"/>
            <w:szCs w:val="24"/>
          </w:rPr>
          <w:delText>but that change never came</w:delText>
        </w:r>
        <w:commentRangeEnd w:id="30"/>
        <w:r w:rsidR="003E4E00" w:rsidDel="002E4998">
          <w:rPr>
            <w:rStyle w:val="CommentReference"/>
          </w:rPr>
          <w:commentReference w:id="30"/>
        </w:r>
        <w:r w:rsidDel="002E4998">
          <w:rPr>
            <w:rFonts w:ascii="Times New Roman" w:eastAsia="Times New Roman" w:hAnsi="Times New Roman" w:cs="Times New Roman"/>
            <w:color w:val="0E101A"/>
            <w:sz w:val="24"/>
            <w:szCs w:val="24"/>
          </w:rPr>
          <w:delText>.</w:delText>
        </w:r>
      </w:del>
      <w:r>
        <w:rPr>
          <w:rFonts w:ascii="Times New Roman" w:eastAsia="Times New Roman" w:hAnsi="Times New Roman" w:cs="Times New Roman"/>
          <w:color w:val="0E101A"/>
          <w:sz w:val="24"/>
          <w:szCs w:val="24"/>
        </w:rPr>
        <w:t xml:space="preserve"> So</w:t>
      </w:r>
      <w:r w:rsidR="003E4E00">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I </w:t>
      </w:r>
      <w:del w:id="31" w:author="Chiara Situmorang" w:date="2022-10-25T13:23:00Z">
        <w:r w:rsidDel="002E4998">
          <w:rPr>
            <w:rFonts w:ascii="Times New Roman" w:eastAsia="Times New Roman" w:hAnsi="Times New Roman" w:cs="Times New Roman"/>
            <w:color w:val="0E101A"/>
            <w:sz w:val="24"/>
            <w:szCs w:val="24"/>
          </w:rPr>
          <w:delText xml:space="preserve">often </w:delText>
        </w:r>
      </w:del>
      <w:r>
        <w:rPr>
          <w:rFonts w:ascii="Times New Roman" w:eastAsia="Times New Roman" w:hAnsi="Times New Roman" w:cs="Times New Roman"/>
          <w:color w:val="0E101A"/>
          <w:sz w:val="24"/>
          <w:szCs w:val="24"/>
        </w:rPr>
        <w:t>ask</w:t>
      </w:r>
      <w:ins w:id="32" w:author="Chiara Situmorang" w:date="2022-10-25T13:23:00Z">
        <w:r w:rsidR="002E4998">
          <w:rPr>
            <w:rFonts w:ascii="Times New Roman" w:eastAsia="Times New Roman" w:hAnsi="Times New Roman" w:cs="Times New Roman"/>
            <w:color w:val="0E101A"/>
            <w:sz w:val="24"/>
            <w:szCs w:val="24"/>
          </w:rPr>
          <w:t>ed</w:t>
        </w:r>
      </w:ins>
      <w:r>
        <w:rPr>
          <w:rFonts w:ascii="Times New Roman" w:eastAsia="Times New Roman" w:hAnsi="Times New Roman" w:cs="Times New Roman"/>
          <w:color w:val="0E101A"/>
          <w:sz w:val="24"/>
          <w:szCs w:val="24"/>
        </w:rPr>
        <w:t xml:space="preserve"> myself: what can I do to help? </w:t>
      </w:r>
    </w:p>
    <w:p w14:paraId="00000010" w14:textId="77777777" w:rsidR="00E75C15" w:rsidRDefault="00E75C15">
      <w:pPr>
        <w:spacing w:line="384" w:lineRule="auto"/>
        <w:rPr>
          <w:rFonts w:ascii="Times New Roman" w:eastAsia="Times New Roman" w:hAnsi="Times New Roman" w:cs="Times New Roman"/>
          <w:color w:val="0E101A"/>
          <w:sz w:val="24"/>
          <w:szCs w:val="24"/>
        </w:rPr>
      </w:pPr>
    </w:p>
    <w:p w14:paraId="00000011" w14:textId="62C945A7" w:rsidR="00E75C15" w:rsidRDefault="00000000">
      <w:pPr>
        <w:spacing w:line="384" w:lineRule="auto"/>
        <w:jc w:val="both"/>
        <w:rPr>
          <w:rFonts w:ascii="Times New Roman" w:eastAsia="Times New Roman" w:hAnsi="Times New Roman" w:cs="Times New Roman"/>
          <w:color w:val="0E101A"/>
          <w:sz w:val="24"/>
          <w:szCs w:val="24"/>
        </w:rPr>
      </w:pPr>
      <w:commentRangeStart w:id="33"/>
      <w:r>
        <w:rPr>
          <w:rFonts w:ascii="Times New Roman" w:eastAsia="Times New Roman" w:hAnsi="Times New Roman" w:cs="Times New Roman"/>
          <w:color w:val="0E101A"/>
          <w:sz w:val="24"/>
          <w:szCs w:val="24"/>
        </w:rPr>
        <w:t xml:space="preserve">I volunteered in river cleanup initiatives and dug </w:t>
      </w:r>
      <w:del w:id="34" w:author="Chiara Situmorang" w:date="2022-10-25T14:03:00Z">
        <w:r w:rsidDel="002E4998">
          <w:rPr>
            <w:rFonts w:ascii="Times New Roman" w:eastAsia="Times New Roman" w:hAnsi="Times New Roman" w:cs="Times New Roman"/>
            <w:color w:val="0E101A"/>
            <w:sz w:val="24"/>
            <w:szCs w:val="24"/>
          </w:rPr>
          <w:delText xml:space="preserve">several </w:delText>
        </w:r>
      </w:del>
      <w:proofErr w:type="spellStart"/>
      <w:r>
        <w:rPr>
          <w:rFonts w:ascii="Times New Roman" w:eastAsia="Times New Roman" w:hAnsi="Times New Roman" w:cs="Times New Roman"/>
          <w:color w:val="0E101A"/>
          <w:sz w:val="24"/>
          <w:szCs w:val="24"/>
        </w:rPr>
        <w:t>biopore</w:t>
      </w:r>
      <w:proofErr w:type="spellEnd"/>
      <w:r>
        <w:rPr>
          <w:rFonts w:ascii="Times New Roman" w:eastAsia="Times New Roman" w:hAnsi="Times New Roman" w:cs="Times New Roman"/>
          <w:color w:val="0E101A"/>
          <w:sz w:val="24"/>
          <w:szCs w:val="24"/>
        </w:rPr>
        <w:t xml:space="preserve"> holes, but I never felt like my efforts created a substantial impact.</w:t>
      </w:r>
      <w:commentRangeEnd w:id="33"/>
      <w:r w:rsidR="00A94B67">
        <w:rPr>
          <w:rStyle w:val="CommentReference"/>
        </w:rPr>
        <w:commentReference w:id="33"/>
      </w:r>
      <w:r>
        <w:rPr>
          <w:rFonts w:ascii="Times New Roman" w:eastAsia="Times New Roman" w:hAnsi="Times New Roman" w:cs="Times New Roman"/>
          <w:color w:val="0E101A"/>
          <w:sz w:val="24"/>
          <w:szCs w:val="24"/>
        </w:rPr>
        <w:t xml:space="preserve"> </w:t>
      </w:r>
      <w:commentRangeStart w:id="35"/>
      <w:r>
        <w:rPr>
          <w:rFonts w:ascii="Times New Roman" w:eastAsia="Times New Roman" w:hAnsi="Times New Roman" w:cs="Times New Roman"/>
          <w:color w:val="0E101A"/>
          <w:sz w:val="24"/>
          <w:szCs w:val="24"/>
        </w:rPr>
        <w:t>Moreover, I didn't have the proper training to address the root of the problem: poor water management infrastructure</w:t>
      </w:r>
      <w:del w:id="36" w:author="Chiara Situmorang" w:date="2022-10-25T13:26:00Z">
        <w:r w:rsidDel="002E4998">
          <w:rPr>
            <w:rFonts w:ascii="Times New Roman" w:eastAsia="Times New Roman" w:hAnsi="Times New Roman" w:cs="Times New Roman"/>
            <w:color w:val="0E101A"/>
            <w:sz w:val="24"/>
            <w:szCs w:val="24"/>
          </w:rPr>
          <w:delText>,</w:delText>
        </w:r>
      </w:del>
      <w:r>
        <w:rPr>
          <w:rFonts w:ascii="Times New Roman" w:eastAsia="Times New Roman" w:hAnsi="Times New Roman" w:cs="Times New Roman"/>
          <w:color w:val="0E101A"/>
          <w:sz w:val="24"/>
          <w:szCs w:val="24"/>
        </w:rPr>
        <w:t xml:space="preserve"> and urban planning. </w:t>
      </w:r>
      <w:commentRangeEnd w:id="35"/>
      <w:r w:rsidR="00A94B67">
        <w:rPr>
          <w:rStyle w:val="CommentReference"/>
        </w:rPr>
        <w:commentReference w:id="35"/>
      </w:r>
      <w:commentRangeStart w:id="37"/>
      <w:del w:id="38" w:author="Chiara Situmorang" w:date="2022-10-25T13:55:00Z">
        <w:r w:rsidDel="002E4998">
          <w:rPr>
            <w:rFonts w:ascii="Times New Roman" w:eastAsia="Times New Roman" w:hAnsi="Times New Roman" w:cs="Times New Roman"/>
            <w:color w:val="0E101A"/>
            <w:sz w:val="24"/>
            <w:szCs w:val="24"/>
          </w:rPr>
          <w:delText>I want to be at the forefront of this issue, solving it</w:delText>
        </w:r>
        <w:commentRangeEnd w:id="37"/>
        <w:r w:rsidR="00A94B67" w:rsidDel="002E4998">
          <w:rPr>
            <w:rStyle w:val="CommentReference"/>
          </w:rPr>
          <w:commentReference w:id="37"/>
        </w:r>
        <w:r w:rsidDel="002E4998">
          <w:rPr>
            <w:rFonts w:ascii="Times New Roman" w:eastAsia="Times New Roman" w:hAnsi="Times New Roman" w:cs="Times New Roman"/>
            <w:color w:val="0E101A"/>
            <w:sz w:val="24"/>
            <w:szCs w:val="24"/>
          </w:rPr>
          <w:delText>.</w:delText>
        </w:r>
      </w:del>
    </w:p>
    <w:p w14:paraId="00000012" w14:textId="77777777" w:rsidR="00E75C15" w:rsidRDefault="00E75C15">
      <w:pPr>
        <w:spacing w:line="384" w:lineRule="auto"/>
        <w:jc w:val="both"/>
        <w:rPr>
          <w:rFonts w:ascii="Times New Roman" w:eastAsia="Times New Roman" w:hAnsi="Times New Roman" w:cs="Times New Roman"/>
          <w:color w:val="0E101A"/>
          <w:sz w:val="24"/>
          <w:szCs w:val="24"/>
        </w:rPr>
      </w:pPr>
    </w:p>
    <w:p w14:paraId="00000013" w14:textId="2AAE66B6" w:rsidR="00E75C15" w:rsidRDefault="00000000">
      <w:pPr>
        <w:spacing w:line="384"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University of Michigan's BSE in Environmental Engineering offers courses that equip me with fundamental skill sets to achieve my goal. For example, Hydrology and Floodplain Hydraulics introduce the relationship between rain and land </w:t>
      </w:r>
      <w:commentRangeStart w:id="39"/>
      <w:r>
        <w:rPr>
          <w:rFonts w:ascii="Times New Roman" w:eastAsia="Times New Roman" w:hAnsi="Times New Roman" w:cs="Times New Roman"/>
          <w:color w:val="0E101A"/>
          <w:sz w:val="24"/>
          <w:szCs w:val="24"/>
        </w:rPr>
        <w:t xml:space="preserve">so that I can </w:t>
      </w:r>
      <w:commentRangeEnd w:id="39"/>
      <w:r w:rsidR="00065382">
        <w:rPr>
          <w:rStyle w:val="CommentReference"/>
        </w:rPr>
        <w:commentReference w:id="39"/>
      </w:r>
      <w:r>
        <w:rPr>
          <w:rFonts w:ascii="Times New Roman" w:eastAsia="Times New Roman" w:hAnsi="Times New Roman" w:cs="Times New Roman"/>
          <w:color w:val="0E101A"/>
          <w:sz w:val="24"/>
          <w:szCs w:val="24"/>
        </w:rPr>
        <w:t xml:space="preserve">design effective stormwater drainage systems. </w:t>
      </w:r>
      <w:commentRangeStart w:id="40"/>
      <w:r>
        <w:rPr>
          <w:rFonts w:ascii="Times New Roman" w:eastAsia="Times New Roman" w:hAnsi="Times New Roman" w:cs="Times New Roman"/>
          <w:color w:val="0E101A"/>
          <w:sz w:val="24"/>
          <w:szCs w:val="24"/>
        </w:rPr>
        <w:t>On top of that</w:t>
      </w:r>
      <w:commentRangeEnd w:id="40"/>
      <w:r w:rsidR="00065382">
        <w:rPr>
          <w:rStyle w:val="CommentReference"/>
        </w:rPr>
        <w:commentReference w:id="40"/>
      </w:r>
      <w:r>
        <w:rPr>
          <w:rFonts w:ascii="Times New Roman" w:eastAsia="Times New Roman" w:hAnsi="Times New Roman" w:cs="Times New Roman"/>
          <w:color w:val="0E101A"/>
          <w:sz w:val="24"/>
          <w:szCs w:val="24"/>
        </w:rPr>
        <w:t>, I believe that change is best when implementing knowledge beyond my field of study</w:t>
      </w:r>
      <w:commentRangeStart w:id="41"/>
      <w:r>
        <w:rPr>
          <w:rFonts w:ascii="Times New Roman" w:eastAsia="Times New Roman" w:hAnsi="Times New Roman" w:cs="Times New Roman"/>
          <w:color w:val="0E101A"/>
          <w:sz w:val="24"/>
          <w:szCs w:val="24"/>
        </w:rPr>
        <w:t xml:space="preserve">. </w:t>
      </w:r>
      <w:commentRangeStart w:id="42"/>
      <w:r>
        <w:rPr>
          <w:rFonts w:ascii="Times New Roman" w:eastAsia="Times New Roman" w:hAnsi="Times New Roman" w:cs="Times New Roman"/>
          <w:color w:val="0E101A"/>
          <w:sz w:val="24"/>
          <w:szCs w:val="24"/>
        </w:rPr>
        <w:t xml:space="preserve">For example, </w:t>
      </w:r>
      <w:commentRangeEnd w:id="42"/>
      <w:r w:rsidR="00C91D73">
        <w:rPr>
          <w:rStyle w:val="CommentReference"/>
        </w:rPr>
        <w:commentReference w:id="42"/>
      </w:r>
      <w:r>
        <w:rPr>
          <w:rFonts w:ascii="Times New Roman" w:eastAsia="Times New Roman" w:hAnsi="Times New Roman" w:cs="Times New Roman"/>
          <w:color w:val="0E101A"/>
          <w:sz w:val="24"/>
          <w:szCs w:val="24"/>
        </w:rPr>
        <w:t xml:space="preserve">I noticed that poor urban planning contributed to the flood two years ago. </w:t>
      </w:r>
      <w:commentRangeEnd w:id="41"/>
      <w:r w:rsidR="002E4998">
        <w:rPr>
          <w:rStyle w:val="CommentReference"/>
        </w:rPr>
        <w:commentReference w:id="41"/>
      </w:r>
      <w:r>
        <w:rPr>
          <w:rFonts w:ascii="Times New Roman" w:eastAsia="Times New Roman" w:hAnsi="Times New Roman" w:cs="Times New Roman"/>
          <w:color w:val="0E101A"/>
          <w:sz w:val="24"/>
          <w:szCs w:val="24"/>
        </w:rPr>
        <w:t xml:space="preserve">Hence, I believe the Architecture, Sustainability, and the </w:t>
      </w:r>
      <w:proofErr w:type="gramStart"/>
      <w:r>
        <w:rPr>
          <w:rFonts w:ascii="Times New Roman" w:eastAsia="Times New Roman" w:hAnsi="Times New Roman" w:cs="Times New Roman"/>
          <w:color w:val="0E101A"/>
          <w:sz w:val="24"/>
          <w:szCs w:val="24"/>
        </w:rPr>
        <w:t>City</w:t>
      </w:r>
      <w:proofErr w:type="gramEnd"/>
      <w:r>
        <w:rPr>
          <w:rFonts w:ascii="Times New Roman" w:eastAsia="Times New Roman" w:hAnsi="Times New Roman" w:cs="Times New Roman"/>
          <w:color w:val="0E101A"/>
          <w:sz w:val="24"/>
          <w:szCs w:val="24"/>
        </w:rPr>
        <w:t xml:space="preserve"> course would help me contextualize my engineering education into the study of urban planning, </w:t>
      </w:r>
      <w:commentRangeStart w:id="43"/>
      <w:r>
        <w:rPr>
          <w:rFonts w:ascii="Times New Roman" w:eastAsia="Times New Roman" w:hAnsi="Times New Roman" w:cs="Times New Roman"/>
          <w:color w:val="0E101A"/>
          <w:sz w:val="24"/>
          <w:szCs w:val="24"/>
        </w:rPr>
        <w:t xml:space="preserve">so that I may </w:t>
      </w:r>
      <w:commentRangeEnd w:id="43"/>
      <w:r w:rsidR="00C91D73">
        <w:rPr>
          <w:rStyle w:val="CommentReference"/>
        </w:rPr>
        <w:commentReference w:id="43"/>
      </w:r>
      <w:r>
        <w:rPr>
          <w:rFonts w:ascii="Times New Roman" w:eastAsia="Times New Roman" w:hAnsi="Times New Roman" w:cs="Times New Roman"/>
          <w:color w:val="0E101A"/>
          <w:sz w:val="24"/>
          <w:szCs w:val="24"/>
        </w:rPr>
        <w:t xml:space="preserve">develop more optimized solutions. </w:t>
      </w:r>
    </w:p>
    <w:p w14:paraId="00000014" w14:textId="77777777" w:rsidR="00E75C15" w:rsidRDefault="00E75C15">
      <w:pPr>
        <w:spacing w:line="384" w:lineRule="auto"/>
        <w:rPr>
          <w:rFonts w:ascii="Times New Roman" w:eastAsia="Times New Roman" w:hAnsi="Times New Roman" w:cs="Times New Roman"/>
          <w:color w:val="0E101A"/>
          <w:sz w:val="24"/>
          <w:szCs w:val="24"/>
        </w:rPr>
      </w:pPr>
    </w:p>
    <w:p w14:paraId="00000015" w14:textId="2EEF60B2" w:rsidR="00E75C15" w:rsidRDefault="00000000">
      <w:pPr>
        <w:spacing w:line="384" w:lineRule="auto"/>
        <w:rPr>
          <w:rFonts w:ascii="Times New Roman" w:eastAsia="Times New Roman" w:hAnsi="Times New Roman" w:cs="Times New Roman"/>
          <w:color w:val="0E101A"/>
          <w:sz w:val="24"/>
          <w:szCs w:val="24"/>
        </w:rPr>
      </w:pPr>
      <w:commentRangeStart w:id="44"/>
      <w:r>
        <w:rPr>
          <w:rFonts w:ascii="Times New Roman" w:eastAsia="Times New Roman" w:hAnsi="Times New Roman" w:cs="Times New Roman"/>
          <w:color w:val="0E101A"/>
          <w:sz w:val="24"/>
          <w:szCs w:val="24"/>
        </w:rPr>
        <w:t xml:space="preserve">Having discovered GLISA's project on developing a flood resilience plan for the city of Goshen, </w:t>
      </w:r>
      <w:ins w:id="45" w:author="Chiara Situmorang" w:date="2022-10-25T13:48:00Z">
        <w:r w:rsidR="002E4998">
          <w:rPr>
            <w:rFonts w:ascii="Times New Roman" w:eastAsia="Times New Roman" w:hAnsi="Times New Roman" w:cs="Times New Roman"/>
            <w:color w:val="0E101A"/>
            <w:sz w:val="24"/>
            <w:szCs w:val="24"/>
          </w:rPr>
          <w:t>i</w:t>
        </w:r>
      </w:ins>
      <w:commentRangeStart w:id="46"/>
      <w:del w:id="47" w:author="Chiara Situmorang" w:date="2022-10-25T13:48:00Z">
        <w:r w:rsidDel="002E4998">
          <w:rPr>
            <w:rFonts w:ascii="Times New Roman" w:eastAsia="Times New Roman" w:hAnsi="Times New Roman" w:cs="Times New Roman"/>
            <w:color w:val="0E101A"/>
            <w:sz w:val="24"/>
            <w:szCs w:val="24"/>
          </w:rPr>
          <w:delText>I</w:delText>
        </w:r>
      </w:del>
      <w:r>
        <w:rPr>
          <w:rFonts w:ascii="Times New Roman" w:eastAsia="Times New Roman" w:hAnsi="Times New Roman" w:cs="Times New Roman"/>
          <w:color w:val="0E101A"/>
          <w:sz w:val="24"/>
          <w:szCs w:val="24"/>
        </w:rPr>
        <w:t xml:space="preserve">t </w:t>
      </w:r>
      <w:commentRangeEnd w:id="46"/>
      <w:r w:rsidR="00C91D73">
        <w:rPr>
          <w:rStyle w:val="CommentReference"/>
        </w:rPr>
        <w:commentReference w:id="46"/>
      </w:r>
      <w:r>
        <w:rPr>
          <w:rFonts w:ascii="Times New Roman" w:eastAsia="Times New Roman" w:hAnsi="Times New Roman" w:cs="Times New Roman"/>
          <w:color w:val="0E101A"/>
          <w:sz w:val="24"/>
          <w:szCs w:val="24"/>
        </w:rPr>
        <w:t xml:space="preserve">excites me to have the opportunity to network with individuals involved in the project and learn the technical know-how on redesigning existing systems </w:t>
      </w:r>
      <w:del w:id="48" w:author="Chiara Situmorang" w:date="2022-10-25T13:48:00Z">
        <w:r w:rsidDel="002E4998">
          <w:rPr>
            <w:rFonts w:ascii="Times New Roman" w:eastAsia="Times New Roman" w:hAnsi="Times New Roman" w:cs="Times New Roman"/>
            <w:color w:val="0E101A"/>
            <w:sz w:val="24"/>
            <w:szCs w:val="24"/>
          </w:rPr>
          <w:delText xml:space="preserve">to create a bigger-picture solution </w:delText>
        </w:r>
      </w:del>
      <w:r>
        <w:rPr>
          <w:rFonts w:ascii="Times New Roman" w:eastAsia="Times New Roman" w:hAnsi="Times New Roman" w:cs="Times New Roman"/>
          <w:color w:val="0E101A"/>
          <w:sz w:val="24"/>
          <w:szCs w:val="24"/>
        </w:rPr>
        <w:t>to prevent flooding. I hope to bring this knowledge back to help solve the same problem I faced in Jakarta.</w:t>
      </w:r>
      <w:commentRangeEnd w:id="44"/>
      <w:r w:rsidR="00085CBE">
        <w:rPr>
          <w:rStyle w:val="CommentReference"/>
        </w:rPr>
        <w:commentReference w:id="44"/>
      </w:r>
    </w:p>
    <w:p w14:paraId="00000016" w14:textId="77777777" w:rsidR="00E75C15" w:rsidRDefault="00E75C15">
      <w:pPr>
        <w:spacing w:line="384" w:lineRule="auto"/>
        <w:rPr>
          <w:rFonts w:ascii="Times New Roman" w:eastAsia="Times New Roman" w:hAnsi="Times New Roman" w:cs="Times New Roman"/>
          <w:color w:val="0E101A"/>
          <w:sz w:val="24"/>
          <w:szCs w:val="24"/>
        </w:rPr>
      </w:pPr>
    </w:p>
    <w:p w14:paraId="00000017" w14:textId="2EB00042" w:rsidR="00E75C15" w:rsidRDefault="00000000">
      <w:pPr>
        <w:spacing w:line="384"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During my freshman year, I researched water quality from school dispensers. </w:t>
      </w:r>
      <w:commentRangeStart w:id="49"/>
      <w:del w:id="50" w:author="Chiara Situmorang" w:date="2022-10-25T13:49:00Z">
        <w:r w:rsidDel="002E4998">
          <w:rPr>
            <w:rFonts w:ascii="Times New Roman" w:eastAsia="Times New Roman" w:hAnsi="Times New Roman" w:cs="Times New Roman"/>
            <w:color w:val="0E101A"/>
            <w:sz w:val="24"/>
            <w:szCs w:val="24"/>
          </w:rPr>
          <w:delText xml:space="preserve">When searching for sources from authoritative figures, </w:delText>
        </w:r>
      </w:del>
      <w:r>
        <w:rPr>
          <w:rFonts w:ascii="Times New Roman" w:eastAsia="Times New Roman" w:hAnsi="Times New Roman" w:cs="Times New Roman"/>
          <w:color w:val="0E101A"/>
          <w:sz w:val="24"/>
          <w:szCs w:val="24"/>
        </w:rPr>
        <w:t xml:space="preserve">I came across Nancy Love's research on nitrification in potable water systems. </w:t>
      </w:r>
      <w:del w:id="51" w:author="Chiara Situmorang" w:date="2022-10-25T13:49:00Z">
        <w:r w:rsidDel="002E4998">
          <w:rPr>
            <w:rFonts w:ascii="Times New Roman" w:eastAsia="Times New Roman" w:hAnsi="Times New Roman" w:cs="Times New Roman"/>
            <w:color w:val="0E101A"/>
            <w:sz w:val="24"/>
            <w:szCs w:val="24"/>
          </w:rPr>
          <w:delText>I found her research insightful as s</w:delText>
        </w:r>
      </w:del>
      <w:ins w:id="52" w:author="Chiara Situmorang" w:date="2022-10-25T13:49:00Z">
        <w:r w:rsidR="002E4998">
          <w:rPr>
            <w:rFonts w:ascii="Times New Roman" w:eastAsia="Times New Roman" w:hAnsi="Times New Roman" w:cs="Times New Roman"/>
            <w:color w:val="0E101A"/>
            <w:sz w:val="24"/>
            <w:szCs w:val="24"/>
          </w:rPr>
          <w:t>S</w:t>
        </w:r>
      </w:ins>
      <w:r>
        <w:rPr>
          <w:rFonts w:ascii="Times New Roman" w:eastAsia="Times New Roman" w:hAnsi="Times New Roman" w:cs="Times New Roman"/>
          <w:color w:val="0E101A"/>
          <w:sz w:val="24"/>
          <w:szCs w:val="24"/>
        </w:rPr>
        <w:t>he discusses nitrification monitoring and control methods, which I cited when proposing a solution to the problems I found in school water.</w:t>
      </w:r>
      <w:commentRangeEnd w:id="49"/>
      <w:r w:rsidR="004F6F0B">
        <w:rPr>
          <w:rStyle w:val="CommentReference"/>
        </w:rPr>
        <w:commentReference w:id="49"/>
      </w:r>
      <w:r>
        <w:rPr>
          <w:rFonts w:ascii="Times New Roman" w:eastAsia="Times New Roman" w:hAnsi="Times New Roman" w:cs="Times New Roman"/>
          <w:color w:val="0E101A"/>
          <w:sz w:val="24"/>
          <w:szCs w:val="24"/>
        </w:rPr>
        <w:t xml:space="preserve"> </w:t>
      </w:r>
      <w:commentRangeStart w:id="53"/>
      <w:r>
        <w:rPr>
          <w:rFonts w:ascii="Times New Roman" w:eastAsia="Times New Roman" w:hAnsi="Times New Roman" w:cs="Times New Roman"/>
          <w:color w:val="0E101A"/>
          <w:sz w:val="24"/>
          <w:szCs w:val="24"/>
        </w:rPr>
        <w:t>I look forward to meeting her on campus and discussing feasible plans to improve water systems, jumpstarting the first steps to make tap water drinkable in my country</w:t>
      </w:r>
      <w:commentRangeEnd w:id="53"/>
      <w:r w:rsidR="004F6F0B">
        <w:rPr>
          <w:rStyle w:val="CommentReference"/>
        </w:rPr>
        <w:commentReference w:id="53"/>
      </w:r>
      <w:r>
        <w:rPr>
          <w:rFonts w:ascii="Times New Roman" w:eastAsia="Times New Roman" w:hAnsi="Times New Roman" w:cs="Times New Roman"/>
          <w:color w:val="0E101A"/>
          <w:sz w:val="24"/>
          <w:szCs w:val="24"/>
        </w:rPr>
        <w:t xml:space="preserve">. I hope to join her research group and pioneer new methods of integrating wastewater treatment solutions into an existing urban landscape. Furthermore, the (MC)² user facility enables me to develop new cost-effective materials that may be instrumental in achieving this plan. </w:t>
      </w:r>
    </w:p>
    <w:p w14:paraId="00000018" w14:textId="77777777" w:rsidR="00E75C15" w:rsidRDefault="00E75C15">
      <w:pPr>
        <w:spacing w:line="384" w:lineRule="auto"/>
        <w:rPr>
          <w:rFonts w:ascii="Times New Roman" w:eastAsia="Times New Roman" w:hAnsi="Times New Roman" w:cs="Times New Roman"/>
          <w:color w:val="0E101A"/>
          <w:sz w:val="24"/>
          <w:szCs w:val="24"/>
        </w:rPr>
      </w:pPr>
    </w:p>
    <w:p w14:paraId="00000019" w14:textId="761772A2" w:rsidR="00E75C15" w:rsidRDefault="00000000">
      <w:pPr>
        <w:spacing w:line="384"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At UM, I will remain open to other opportunities that may help my goal </w:t>
      </w:r>
      <w:commentRangeStart w:id="54"/>
      <w:r>
        <w:rPr>
          <w:rFonts w:ascii="Times New Roman" w:eastAsia="Times New Roman" w:hAnsi="Times New Roman" w:cs="Times New Roman"/>
          <w:color w:val="0E101A"/>
          <w:sz w:val="24"/>
          <w:szCs w:val="24"/>
        </w:rPr>
        <w:t>of ending my city's</w:t>
      </w:r>
      <w:commentRangeEnd w:id="54"/>
      <w:r w:rsidR="004F6F0B">
        <w:rPr>
          <w:rStyle w:val="CommentReference"/>
        </w:rPr>
        <w:commentReference w:id="54"/>
      </w:r>
      <w:r>
        <w:rPr>
          <w:rFonts w:ascii="Times New Roman" w:eastAsia="Times New Roman" w:hAnsi="Times New Roman" w:cs="Times New Roman"/>
          <w:color w:val="0E101A"/>
          <w:sz w:val="24"/>
          <w:szCs w:val="24"/>
        </w:rPr>
        <w:t xml:space="preserve"> long list of environmental challenges. </w:t>
      </w:r>
      <w:commentRangeStart w:id="55"/>
      <w:del w:id="56" w:author="Chiara Situmorang" w:date="2022-10-25T13:51:00Z">
        <w:r w:rsidDel="002E4998">
          <w:rPr>
            <w:rFonts w:ascii="Times New Roman" w:eastAsia="Times New Roman" w:hAnsi="Times New Roman" w:cs="Times New Roman"/>
            <w:color w:val="0E101A"/>
            <w:sz w:val="24"/>
            <w:szCs w:val="24"/>
          </w:rPr>
          <w:delText>For example</w:delText>
        </w:r>
        <w:commentRangeEnd w:id="55"/>
        <w:r w:rsidR="004F6F0B" w:rsidDel="002E4998">
          <w:rPr>
            <w:rStyle w:val="CommentReference"/>
          </w:rPr>
          <w:commentReference w:id="55"/>
        </w:r>
        <w:r w:rsidDel="002E4998">
          <w:rPr>
            <w:rFonts w:ascii="Times New Roman" w:eastAsia="Times New Roman" w:hAnsi="Times New Roman" w:cs="Times New Roman"/>
            <w:color w:val="0E101A"/>
            <w:sz w:val="24"/>
            <w:szCs w:val="24"/>
          </w:rPr>
          <w:delText xml:space="preserve">, </w:delText>
        </w:r>
      </w:del>
      <w:ins w:id="57" w:author="Chiara Situmorang" w:date="2022-10-25T13:57:00Z">
        <w:r w:rsidR="002E4998">
          <w:rPr>
            <w:rFonts w:ascii="Times New Roman" w:eastAsia="Times New Roman" w:hAnsi="Times New Roman" w:cs="Times New Roman"/>
            <w:color w:val="0E101A"/>
            <w:sz w:val="24"/>
            <w:szCs w:val="24"/>
          </w:rPr>
          <w:t>A</w:t>
        </w:r>
      </w:ins>
      <w:del w:id="58" w:author="Chiara Situmorang" w:date="2022-10-25T13:51:00Z">
        <w:r w:rsidDel="002E4998">
          <w:rPr>
            <w:rFonts w:ascii="Times New Roman" w:eastAsia="Times New Roman" w:hAnsi="Times New Roman" w:cs="Times New Roman"/>
            <w:color w:val="0E101A"/>
            <w:sz w:val="24"/>
            <w:szCs w:val="24"/>
          </w:rPr>
          <w:delText>w</w:delText>
        </w:r>
      </w:del>
      <w:del w:id="59" w:author="Chiara Situmorang" w:date="2022-10-25T13:57:00Z">
        <w:r w:rsidDel="002E4998">
          <w:rPr>
            <w:rFonts w:ascii="Times New Roman" w:eastAsia="Times New Roman" w:hAnsi="Times New Roman" w:cs="Times New Roman"/>
            <w:color w:val="0E101A"/>
            <w:sz w:val="24"/>
            <w:szCs w:val="24"/>
          </w:rPr>
          <w:delText>hile working a</w:delText>
        </w:r>
      </w:del>
      <w:r>
        <w:rPr>
          <w:rFonts w:ascii="Times New Roman" w:eastAsia="Times New Roman" w:hAnsi="Times New Roman" w:cs="Times New Roman"/>
          <w:color w:val="0E101A"/>
          <w:sz w:val="24"/>
          <w:szCs w:val="24"/>
        </w:rPr>
        <w:t xml:space="preserve">s a maintenance &amp; operations intern in a waste-to-energy plant, I learned that well-engineered solutions are only as great as the team that manages and executes them. </w:t>
      </w:r>
      <w:del w:id="60" w:author="Chiara Situmorang" w:date="2022-10-25T13:58:00Z">
        <w:r w:rsidDel="002E4998">
          <w:rPr>
            <w:rFonts w:ascii="Times New Roman" w:eastAsia="Times New Roman" w:hAnsi="Times New Roman" w:cs="Times New Roman"/>
            <w:color w:val="0E101A"/>
            <w:sz w:val="24"/>
            <w:szCs w:val="24"/>
          </w:rPr>
          <w:delText xml:space="preserve">The industrial and operation program is interesting because I get to explore the intricacies of effectively managing and maximizing the potential of an organization. </w:delText>
        </w:r>
      </w:del>
      <w:r>
        <w:rPr>
          <w:rFonts w:ascii="Times New Roman" w:eastAsia="Times New Roman" w:hAnsi="Times New Roman" w:cs="Times New Roman"/>
          <w:color w:val="0E101A"/>
          <w:sz w:val="24"/>
          <w:szCs w:val="24"/>
        </w:rPr>
        <w:t xml:space="preserve">Through Work Organizations and Service Operations Management courses, I will learn to </w:t>
      </w:r>
      <w:commentRangeStart w:id="61"/>
      <w:r>
        <w:rPr>
          <w:rFonts w:ascii="Times New Roman" w:eastAsia="Times New Roman" w:hAnsi="Times New Roman" w:cs="Times New Roman"/>
          <w:color w:val="0E101A"/>
          <w:sz w:val="24"/>
          <w:szCs w:val="24"/>
        </w:rPr>
        <w:t xml:space="preserve">traverse and control </w:t>
      </w:r>
      <w:commentRangeEnd w:id="61"/>
      <w:r w:rsidR="002E4998">
        <w:rPr>
          <w:rStyle w:val="CommentReference"/>
        </w:rPr>
        <w:commentReference w:id="61"/>
      </w:r>
      <w:r>
        <w:rPr>
          <w:rFonts w:ascii="Times New Roman" w:eastAsia="Times New Roman" w:hAnsi="Times New Roman" w:cs="Times New Roman"/>
          <w:color w:val="0E101A"/>
          <w:sz w:val="24"/>
          <w:szCs w:val="24"/>
        </w:rPr>
        <w:t>different facets of an organization</w:t>
      </w:r>
      <w:del w:id="62" w:author="Chiara Situmorang" w:date="2022-10-25T13:59:00Z">
        <w:r w:rsidDel="002E4998">
          <w:rPr>
            <w:rFonts w:ascii="Times New Roman" w:eastAsia="Times New Roman" w:hAnsi="Times New Roman" w:cs="Times New Roman"/>
            <w:color w:val="0E101A"/>
            <w:sz w:val="24"/>
            <w:szCs w:val="24"/>
          </w:rPr>
          <w:delText>, steering it towards a more environmentally conscious one</w:delText>
        </w:r>
      </w:del>
      <w:r>
        <w:rPr>
          <w:rFonts w:ascii="Times New Roman" w:eastAsia="Times New Roman" w:hAnsi="Times New Roman" w:cs="Times New Roman"/>
          <w:color w:val="0E101A"/>
          <w:sz w:val="24"/>
          <w:szCs w:val="24"/>
        </w:rPr>
        <w:t>.</w:t>
      </w:r>
    </w:p>
    <w:p w14:paraId="0000001A" w14:textId="77777777" w:rsidR="00E75C15" w:rsidRDefault="00E75C15">
      <w:pPr>
        <w:spacing w:line="384" w:lineRule="auto"/>
        <w:rPr>
          <w:rFonts w:ascii="Times New Roman" w:eastAsia="Times New Roman" w:hAnsi="Times New Roman" w:cs="Times New Roman"/>
          <w:color w:val="0E101A"/>
          <w:sz w:val="24"/>
          <w:szCs w:val="24"/>
        </w:rPr>
      </w:pPr>
    </w:p>
    <w:p w14:paraId="0000001B" w14:textId="77777777" w:rsidR="00E75C15" w:rsidRDefault="00000000">
      <w:pPr>
        <w:spacing w:line="384" w:lineRule="auto"/>
        <w:rPr>
          <w:rFonts w:ascii="Times New Roman" w:eastAsia="Times New Roman" w:hAnsi="Times New Roman" w:cs="Times New Roman"/>
          <w:color w:val="0E101A"/>
          <w:sz w:val="24"/>
          <w:szCs w:val="24"/>
        </w:rPr>
      </w:pPr>
      <w:commentRangeStart w:id="63"/>
      <w:commentRangeStart w:id="64"/>
      <w:r>
        <w:rPr>
          <w:rFonts w:ascii="Times New Roman" w:eastAsia="Times New Roman" w:hAnsi="Times New Roman" w:cs="Times New Roman"/>
          <w:color w:val="0E101A"/>
          <w:sz w:val="24"/>
          <w:szCs w:val="24"/>
        </w:rPr>
        <w:t xml:space="preserve">I can't wait to extend my experience empowering children to take charge of their nutrition and health at UM. </w:t>
      </w:r>
      <w:commentRangeEnd w:id="63"/>
      <w:r w:rsidR="00170659">
        <w:rPr>
          <w:rStyle w:val="CommentReference"/>
        </w:rPr>
        <w:commentReference w:id="63"/>
      </w:r>
      <w:commentRangeStart w:id="65"/>
      <w:r>
        <w:rPr>
          <w:rFonts w:ascii="Times New Roman" w:eastAsia="Times New Roman" w:hAnsi="Times New Roman" w:cs="Times New Roman"/>
          <w:color w:val="0E101A"/>
          <w:sz w:val="24"/>
          <w:szCs w:val="24"/>
        </w:rPr>
        <w:t xml:space="preserve">I founded </w:t>
      </w:r>
      <w:r>
        <w:rPr>
          <w:rFonts w:ascii="Times New Roman" w:eastAsia="Times New Roman" w:hAnsi="Times New Roman" w:cs="Times New Roman"/>
          <w:i/>
          <w:color w:val="0E101A"/>
          <w:sz w:val="24"/>
          <w:szCs w:val="24"/>
        </w:rPr>
        <w:t xml:space="preserve">grow and grub </w:t>
      </w:r>
      <w:r>
        <w:rPr>
          <w:rFonts w:ascii="Times New Roman" w:eastAsia="Times New Roman" w:hAnsi="Times New Roman" w:cs="Times New Roman"/>
          <w:color w:val="0E101A"/>
          <w:sz w:val="24"/>
          <w:szCs w:val="24"/>
        </w:rPr>
        <w:t>in high school and donated hundreds of nutrient-dense meals to primary school children</w:t>
      </w:r>
      <w:commentRangeEnd w:id="64"/>
      <w:r w:rsidR="002E4998">
        <w:rPr>
          <w:rStyle w:val="CommentReference"/>
        </w:rPr>
        <w:commentReference w:id="64"/>
      </w:r>
      <w:r>
        <w:rPr>
          <w:rFonts w:ascii="Times New Roman" w:eastAsia="Times New Roman" w:hAnsi="Times New Roman" w:cs="Times New Roman"/>
          <w:color w:val="0E101A"/>
          <w:sz w:val="24"/>
          <w:szCs w:val="24"/>
        </w:rPr>
        <w:t>.</w:t>
      </w:r>
      <w:commentRangeEnd w:id="65"/>
      <w:r w:rsidR="00170659">
        <w:rPr>
          <w:rStyle w:val="CommentReference"/>
        </w:rPr>
        <w:commentReference w:id="65"/>
      </w:r>
      <w:r>
        <w:rPr>
          <w:rFonts w:ascii="Times New Roman" w:eastAsia="Times New Roman" w:hAnsi="Times New Roman" w:cs="Times New Roman"/>
          <w:color w:val="0E101A"/>
          <w:sz w:val="24"/>
          <w:szCs w:val="24"/>
        </w:rPr>
        <w:t xml:space="preserve"> Organizations such as Kids' Kitchen offers me a unique opportunity to socialize with like-minded individuals and continue my </w:t>
      </w:r>
      <w:commentRangeStart w:id="66"/>
      <w:r>
        <w:rPr>
          <w:rFonts w:ascii="Times New Roman" w:eastAsia="Times New Roman" w:hAnsi="Times New Roman" w:cs="Times New Roman"/>
          <w:color w:val="0E101A"/>
          <w:sz w:val="24"/>
          <w:szCs w:val="24"/>
        </w:rPr>
        <w:t xml:space="preserve">personal </w:t>
      </w:r>
      <w:commentRangeEnd w:id="66"/>
      <w:r w:rsidR="007604D0">
        <w:rPr>
          <w:rStyle w:val="CommentReference"/>
        </w:rPr>
        <w:commentReference w:id="66"/>
      </w:r>
      <w:r>
        <w:rPr>
          <w:rFonts w:ascii="Times New Roman" w:eastAsia="Times New Roman" w:hAnsi="Times New Roman" w:cs="Times New Roman"/>
          <w:color w:val="0E101A"/>
          <w:sz w:val="24"/>
          <w:szCs w:val="24"/>
        </w:rPr>
        <w:t xml:space="preserve">mission </w:t>
      </w:r>
      <w:commentRangeStart w:id="67"/>
      <w:r>
        <w:rPr>
          <w:rFonts w:ascii="Times New Roman" w:eastAsia="Times New Roman" w:hAnsi="Times New Roman" w:cs="Times New Roman"/>
          <w:color w:val="0E101A"/>
          <w:sz w:val="24"/>
          <w:szCs w:val="24"/>
        </w:rPr>
        <w:t>by helping mentor children</w:t>
      </w:r>
      <w:commentRangeEnd w:id="67"/>
      <w:r w:rsidR="00170659">
        <w:rPr>
          <w:rStyle w:val="CommentReference"/>
        </w:rPr>
        <w:commentReference w:id="67"/>
      </w:r>
      <w:r>
        <w:rPr>
          <w:rFonts w:ascii="Times New Roman" w:eastAsia="Times New Roman" w:hAnsi="Times New Roman" w:cs="Times New Roman"/>
          <w:color w:val="0E101A"/>
          <w:sz w:val="24"/>
          <w:szCs w:val="24"/>
        </w:rPr>
        <w:t xml:space="preserve"> in local communities about proper nutrition. </w:t>
      </w:r>
    </w:p>
    <w:p w14:paraId="0000001C" w14:textId="77777777" w:rsidR="00E75C15" w:rsidRDefault="00E75C15">
      <w:pPr>
        <w:spacing w:line="384" w:lineRule="auto"/>
        <w:rPr>
          <w:rFonts w:ascii="Times New Roman" w:eastAsia="Times New Roman" w:hAnsi="Times New Roman" w:cs="Times New Roman"/>
          <w:color w:val="0E101A"/>
          <w:sz w:val="24"/>
          <w:szCs w:val="24"/>
        </w:rPr>
      </w:pPr>
    </w:p>
    <w:p w14:paraId="0000001D" w14:textId="55183BC0" w:rsidR="00E75C15" w:rsidRDefault="00000000">
      <w:pPr>
        <w:spacing w:line="384"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w:t>
      </w:r>
      <w:del w:id="68" w:author="Chiara Situmorang" w:date="2022-10-25T13:53:00Z">
        <w:r w:rsidDel="002E4998">
          <w:rPr>
            <w:rFonts w:ascii="Times New Roman" w:eastAsia="Times New Roman" w:hAnsi="Times New Roman" w:cs="Times New Roman"/>
            <w:color w:val="0E101A"/>
            <w:sz w:val="24"/>
            <w:szCs w:val="24"/>
          </w:rPr>
          <w:delText xml:space="preserve">vast </w:delText>
        </w:r>
      </w:del>
      <w:r>
        <w:rPr>
          <w:rFonts w:ascii="Times New Roman" w:eastAsia="Times New Roman" w:hAnsi="Times New Roman" w:cs="Times New Roman"/>
          <w:color w:val="0E101A"/>
          <w:sz w:val="24"/>
          <w:szCs w:val="24"/>
        </w:rPr>
        <w:t xml:space="preserve">opportunities I find at UM cannot be understated. </w:t>
      </w:r>
      <w:del w:id="69" w:author="Chiara Situmorang" w:date="2022-10-25T13:53:00Z">
        <w:r w:rsidDel="002E4998">
          <w:rPr>
            <w:rFonts w:ascii="Times New Roman" w:eastAsia="Times New Roman" w:hAnsi="Times New Roman" w:cs="Times New Roman"/>
            <w:color w:val="0E101A"/>
            <w:sz w:val="24"/>
            <w:szCs w:val="24"/>
          </w:rPr>
          <w:delText xml:space="preserve">I see myself becoming a better person here by pulling all-nighters at the </w:delText>
        </w:r>
        <w:commentRangeStart w:id="70"/>
        <w:r w:rsidDel="002E4998">
          <w:rPr>
            <w:rFonts w:ascii="Times New Roman" w:eastAsia="Times New Roman" w:hAnsi="Times New Roman" w:cs="Times New Roman"/>
            <w:color w:val="0E101A"/>
            <w:sz w:val="24"/>
            <w:szCs w:val="24"/>
          </w:rPr>
          <w:delText xml:space="preserve">dude </w:delText>
        </w:r>
        <w:commentRangeEnd w:id="70"/>
        <w:r w:rsidR="00170659" w:rsidDel="002E4998">
          <w:rPr>
            <w:rStyle w:val="CommentReference"/>
          </w:rPr>
          <w:commentReference w:id="70"/>
        </w:r>
        <w:r w:rsidDel="002E4998">
          <w:rPr>
            <w:rFonts w:ascii="Times New Roman" w:eastAsia="Times New Roman" w:hAnsi="Times New Roman" w:cs="Times New Roman"/>
            <w:color w:val="0E101A"/>
            <w:sz w:val="24"/>
            <w:szCs w:val="24"/>
          </w:rPr>
          <w:delText xml:space="preserve">or participating in Maize Rage. </w:delText>
        </w:r>
      </w:del>
      <w:r>
        <w:rPr>
          <w:rFonts w:ascii="Times New Roman" w:eastAsia="Times New Roman" w:hAnsi="Times New Roman" w:cs="Times New Roman"/>
          <w:color w:val="0E101A"/>
          <w:sz w:val="24"/>
          <w:szCs w:val="24"/>
        </w:rPr>
        <w:t xml:space="preserve">It'll be an honor to cross the Michigan league fountain and finally call myself a </w:t>
      </w:r>
      <w:r w:rsidR="00170659">
        <w:rPr>
          <w:rFonts w:ascii="Times New Roman" w:eastAsia="Times New Roman" w:hAnsi="Times New Roman" w:cs="Times New Roman"/>
          <w:color w:val="0E101A"/>
          <w:sz w:val="24"/>
          <w:szCs w:val="24"/>
        </w:rPr>
        <w:t>W</w:t>
      </w:r>
      <w:r>
        <w:rPr>
          <w:rFonts w:ascii="Times New Roman" w:eastAsia="Times New Roman" w:hAnsi="Times New Roman" w:cs="Times New Roman"/>
          <w:color w:val="0E101A"/>
          <w:sz w:val="24"/>
          <w:szCs w:val="24"/>
        </w:rPr>
        <w:t>olverine.</w:t>
      </w:r>
    </w:p>
    <w:p w14:paraId="0000001E" w14:textId="77777777" w:rsidR="00E75C15" w:rsidRDefault="00E75C15">
      <w:pPr>
        <w:spacing w:line="384" w:lineRule="auto"/>
        <w:rPr>
          <w:rFonts w:ascii="Times New Roman" w:eastAsia="Times New Roman" w:hAnsi="Times New Roman" w:cs="Times New Roman"/>
          <w:color w:val="0E101A"/>
          <w:sz w:val="24"/>
          <w:szCs w:val="24"/>
        </w:rPr>
      </w:pPr>
    </w:p>
    <w:p w14:paraId="00000020" w14:textId="6DDE894D" w:rsidR="00E75C15" w:rsidRDefault="00170659">
      <w:pPr>
        <w:spacing w:line="38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 </w:t>
      </w:r>
      <w:proofErr w:type="spellStart"/>
      <w:r>
        <w:rPr>
          <w:rFonts w:ascii="Times New Roman" w:eastAsia="Times New Roman" w:hAnsi="Times New Roman" w:cs="Times New Roman"/>
          <w:sz w:val="24"/>
          <w:szCs w:val="24"/>
        </w:rPr>
        <w:t>Rayandra</w:t>
      </w:r>
      <w:proofErr w:type="spellEnd"/>
      <w:r>
        <w:rPr>
          <w:rFonts w:ascii="Times New Roman" w:eastAsia="Times New Roman" w:hAnsi="Times New Roman" w:cs="Times New Roman"/>
          <w:sz w:val="24"/>
          <w:szCs w:val="24"/>
        </w:rPr>
        <w:t xml:space="preserve">, </w:t>
      </w:r>
    </w:p>
    <w:p w14:paraId="70C2E817" w14:textId="370702A9" w:rsidR="0067016A" w:rsidRDefault="0067016A">
      <w:pPr>
        <w:spacing w:line="38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great to read through your very well-written essays above. Glad to see that you are also very passionate </w:t>
      </w:r>
      <w:r w:rsidR="007604D0">
        <w:rPr>
          <w:rFonts w:ascii="Times New Roman" w:eastAsia="Times New Roman" w:hAnsi="Times New Roman" w:cs="Times New Roman"/>
          <w:sz w:val="24"/>
          <w:szCs w:val="24"/>
        </w:rPr>
        <w:t>about</w:t>
      </w:r>
      <w:r>
        <w:rPr>
          <w:rFonts w:ascii="Times New Roman" w:eastAsia="Times New Roman" w:hAnsi="Times New Roman" w:cs="Times New Roman"/>
          <w:sz w:val="24"/>
          <w:szCs w:val="24"/>
        </w:rPr>
        <w:t xml:space="preserve"> making changes for our city. Well done! </w:t>
      </w:r>
    </w:p>
    <w:p w14:paraId="08A7AAAD" w14:textId="22FDF1A7" w:rsidR="0067016A" w:rsidRDefault="007604D0">
      <w:pPr>
        <w:spacing w:line="38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67016A">
        <w:rPr>
          <w:rFonts w:ascii="Times New Roman" w:eastAsia="Times New Roman" w:hAnsi="Times New Roman" w:cs="Times New Roman"/>
          <w:sz w:val="24"/>
          <w:szCs w:val="24"/>
        </w:rPr>
        <w:t xml:space="preserve">I have left quite a lot of comments above that hopefully could help you to cut down your words.  </w:t>
      </w:r>
    </w:p>
    <w:p w14:paraId="1425C143" w14:textId="493BEE14" w:rsidR="007604D0" w:rsidRDefault="007604D0">
      <w:pPr>
        <w:spacing w:line="38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 xml:space="preserve">All the best with your application! </w:t>
      </w:r>
    </w:p>
    <w:p w14:paraId="1B294285" w14:textId="18E9A636" w:rsidR="007604D0" w:rsidRDefault="007604D0">
      <w:pPr>
        <w:spacing w:line="384" w:lineRule="auto"/>
        <w:rPr>
          <w:rFonts w:ascii="Times New Roman" w:eastAsia="Times New Roman" w:hAnsi="Times New Roman" w:cs="Times New Roman"/>
          <w:sz w:val="24"/>
          <w:szCs w:val="24"/>
        </w:rPr>
      </w:pPr>
    </w:p>
    <w:p w14:paraId="7C3019EE" w14:textId="62D78C9E" w:rsidR="007604D0" w:rsidRDefault="007604D0">
      <w:pPr>
        <w:spacing w:line="38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Kind regards,</w:t>
      </w:r>
    </w:p>
    <w:p w14:paraId="023A77D9" w14:textId="4174459C" w:rsidR="007604D0" w:rsidRDefault="007604D0">
      <w:pPr>
        <w:spacing w:line="38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Johana </w:t>
      </w:r>
    </w:p>
    <w:p w14:paraId="00000021" w14:textId="77777777" w:rsidR="00E75C15" w:rsidRDefault="00E75C15">
      <w:pPr>
        <w:spacing w:line="384" w:lineRule="auto"/>
        <w:rPr>
          <w:rFonts w:ascii="Times New Roman" w:eastAsia="Times New Roman" w:hAnsi="Times New Roman" w:cs="Times New Roman"/>
          <w:sz w:val="24"/>
          <w:szCs w:val="24"/>
        </w:rPr>
      </w:pPr>
    </w:p>
    <w:p w14:paraId="00000022" w14:textId="77777777" w:rsidR="00E75C15" w:rsidRDefault="00E75C15">
      <w:pPr>
        <w:spacing w:line="384" w:lineRule="auto"/>
        <w:rPr>
          <w:rFonts w:ascii="Times New Roman" w:eastAsia="Times New Roman" w:hAnsi="Times New Roman" w:cs="Times New Roman"/>
          <w:sz w:val="24"/>
          <w:szCs w:val="24"/>
        </w:rPr>
      </w:pPr>
    </w:p>
    <w:p w14:paraId="00000023" w14:textId="77777777" w:rsidR="00E75C15" w:rsidRDefault="00E75C15">
      <w:pPr>
        <w:spacing w:line="384" w:lineRule="auto"/>
        <w:rPr>
          <w:rFonts w:ascii="Times New Roman" w:eastAsia="Times New Roman" w:hAnsi="Times New Roman" w:cs="Times New Roman"/>
          <w:sz w:val="24"/>
          <w:szCs w:val="24"/>
        </w:rPr>
      </w:pPr>
    </w:p>
    <w:p w14:paraId="00000024" w14:textId="77777777" w:rsidR="00E75C15" w:rsidRDefault="00E75C15">
      <w:pPr>
        <w:spacing w:line="384" w:lineRule="auto"/>
        <w:rPr>
          <w:rFonts w:ascii="Times New Roman" w:eastAsia="Times New Roman" w:hAnsi="Times New Roman" w:cs="Times New Roman"/>
          <w:sz w:val="24"/>
          <w:szCs w:val="24"/>
        </w:rPr>
      </w:pPr>
    </w:p>
    <w:p w14:paraId="00000025" w14:textId="77777777" w:rsidR="00E75C15" w:rsidRDefault="00E75C15">
      <w:pPr>
        <w:spacing w:line="384" w:lineRule="auto"/>
        <w:rPr>
          <w:rFonts w:ascii="Times New Roman" w:eastAsia="Times New Roman" w:hAnsi="Times New Roman" w:cs="Times New Roman"/>
          <w:sz w:val="24"/>
          <w:szCs w:val="24"/>
        </w:rPr>
      </w:pPr>
    </w:p>
    <w:p w14:paraId="00000026" w14:textId="77777777" w:rsidR="00E75C15" w:rsidRDefault="00E75C15">
      <w:pPr>
        <w:spacing w:line="384" w:lineRule="auto"/>
        <w:rPr>
          <w:rFonts w:ascii="Times New Roman" w:eastAsia="Times New Roman" w:hAnsi="Times New Roman" w:cs="Times New Roman"/>
          <w:i/>
          <w:sz w:val="24"/>
          <w:szCs w:val="24"/>
        </w:rPr>
      </w:pPr>
    </w:p>
    <w:p w14:paraId="00000027" w14:textId="77777777" w:rsidR="00E75C15" w:rsidRDefault="00E75C15">
      <w:pPr>
        <w:spacing w:line="384" w:lineRule="auto"/>
        <w:rPr>
          <w:rFonts w:ascii="Times New Roman" w:eastAsia="Times New Roman" w:hAnsi="Times New Roman" w:cs="Times New Roman"/>
          <w:sz w:val="24"/>
          <w:szCs w:val="24"/>
        </w:rPr>
      </w:pPr>
    </w:p>
    <w:p w14:paraId="00000028" w14:textId="77777777" w:rsidR="00E75C15" w:rsidRDefault="00E75C15">
      <w:pPr>
        <w:spacing w:line="384" w:lineRule="auto"/>
        <w:rPr>
          <w:rFonts w:ascii="Times New Roman" w:eastAsia="Times New Roman" w:hAnsi="Times New Roman" w:cs="Times New Roman"/>
          <w:sz w:val="24"/>
          <w:szCs w:val="24"/>
        </w:rPr>
      </w:pPr>
    </w:p>
    <w:p w14:paraId="00000029" w14:textId="77777777" w:rsidR="00E75C15" w:rsidRDefault="00E75C15">
      <w:pPr>
        <w:spacing w:line="384" w:lineRule="auto"/>
        <w:rPr>
          <w:rFonts w:ascii="Times New Roman" w:eastAsia="Times New Roman" w:hAnsi="Times New Roman" w:cs="Times New Roman"/>
          <w:sz w:val="24"/>
          <w:szCs w:val="24"/>
        </w:rPr>
      </w:pPr>
    </w:p>
    <w:p w14:paraId="0000002A" w14:textId="77777777" w:rsidR="00E75C15" w:rsidRDefault="00E75C15">
      <w:pPr>
        <w:spacing w:line="384" w:lineRule="auto"/>
        <w:rPr>
          <w:rFonts w:ascii="Times New Roman" w:eastAsia="Times New Roman" w:hAnsi="Times New Roman" w:cs="Times New Roman"/>
          <w:sz w:val="24"/>
          <w:szCs w:val="24"/>
        </w:rPr>
      </w:pPr>
    </w:p>
    <w:p w14:paraId="0000002B" w14:textId="77777777" w:rsidR="00E75C15" w:rsidRDefault="00E75C15">
      <w:pPr>
        <w:spacing w:line="384" w:lineRule="auto"/>
        <w:rPr>
          <w:rFonts w:ascii="Times New Roman" w:eastAsia="Times New Roman" w:hAnsi="Times New Roman" w:cs="Times New Roman"/>
          <w:sz w:val="24"/>
          <w:szCs w:val="24"/>
        </w:rPr>
      </w:pPr>
    </w:p>
    <w:p w14:paraId="0000002C" w14:textId="77777777" w:rsidR="00E75C15" w:rsidRDefault="00E75C15">
      <w:pPr>
        <w:spacing w:line="384" w:lineRule="auto"/>
        <w:rPr>
          <w:rFonts w:ascii="Times New Roman" w:eastAsia="Times New Roman" w:hAnsi="Times New Roman" w:cs="Times New Roman"/>
          <w:sz w:val="24"/>
          <w:szCs w:val="24"/>
        </w:rPr>
      </w:pPr>
    </w:p>
    <w:sectPr w:rsidR="00E75C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i Arini Kasih" w:date="2022-10-23T19:53:00Z" w:initials="DAK">
    <w:p w14:paraId="21156C26" w14:textId="77777777" w:rsidR="0058306D" w:rsidRDefault="0058306D" w:rsidP="00E6709D">
      <w:r>
        <w:rPr>
          <w:rStyle w:val="CommentReference"/>
        </w:rPr>
        <w:annotationRef/>
      </w:r>
      <w:r>
        <w:rPr>
          <w:sz w:val="20"/>
          <w:szCs w:val="20"/>
        </w:rPr>
        <w:t>--&gt; need help with cutting from 338 to 300 words too. Sentence level edit please &gt;.&lt;</w:t>
      </w:r>
    </w:p>
  </w:comment>
  <w:comment w:id="1" w:author="Johana Felicia" w:date="2022-10-24T15:45:00Z" w:initials="JF">
    <w:p w14:paraId="6CE0D9F1" w14:textId="77777777" w:rsidR="00174FEC" w:rsidRDefault="00174FEC" w:rsidP="00DA0781">
      <w:r>
        <w:rPr>
          <w:rStyle w:val="CommentReference"/>
        </w:rPr>
        <w:annotationRef/>
      </w:r>
      <w:r>
        <w:rPr>
          <w:sz w:val="20"/>
          <w:szCs w:val="20"/>
        </w:rPr>
        <w:t>For better clarity, consider replacing this with “the”.</w:t>
      </w:r>
    </w:p>
  </w:comment>
  <w:comment w:id="2" w:author="Johana Felicia" w:date="2022-10-24T15:45:00Z" w:initials="JF">
    <w:p w14:paraId="26F9F07B" w14:textId="3F649DFC" w:rsidR="00174FEC" w:rsidRDefault="00174FEC" w:rsidP="00F13D45">
      <w:r>
        <w:rPr>
          <w:rStyle w:val="CommentReference"/>
        </w:rPr>
        <w:annotationRef/>
      </w:r>
      <w:r>
        <w:rPr>
          <w:sz w:val="20"/>
          <w:szCs w:val="20"/>
        </w:rPr>
        <w:t>For better clarity, consider replacing this with “with”.</w:t>
      </w:r>
    </w:p>
  </w:comment>
  <w:comment w:id="3" w:author="Johana Felicia" w:date="2022-10-24T15:48:00Z" w:initials="JF">
    <w:p w14:paraId="7A63C300" w14:textId="77777777" w:rsidR="00174FEC" w:rsidRDefault="00174FEC" w:rsidP="00FB5F64">
      <w:r>
        <w:rPr>
          <w:rStyle w:val="CommentReference"/>
        </w:rPr>
        <w:annotationRef/>
      </w:r>
      <w:r>
        <w:rPr>
          <w:sz w:val="20"/>
          <w:szCs w:val="20"/>
        </w:rPr>
        <w:t>To cut down words, consider replacing this with “Initially”.</w:t>
      </w:r>
    </w:p>
  </w:comment>
  <w:comment w:id="7" w:author="Johana Felicia" w:date="2022-10-24T15:56:00Z" w:initials="JF">
    <w:p w14:paraId="106AEC13" w14:textId="77777777" w:rsidR="00DA155F" w:rsidRDefault="00DA155F" w:rsidP="00E56E50">
      <w:r>
        <w:rPr>
          <w:rStyle w:val="CommentReference"/>
        </w:rPr>
        <w:annotationRef/>
      </w:r>
      <w:r>
        <w:rPr>
          <w:sz w:val="20"/>
          <w:szCs w:val="20"/>
        </w:rPr>
        <w:t xml:space="preserve">You could consider rephrasing the sentence with the following example, </w:t>
      </w:r>
    </w:p>
    <w:p w14:paraId="2372553C" w14:textId="77777777" w:rsidR="00DA155F" w:rsidRDefault="00DA155F" w:rsidP="00E56E50">
      <w:r>
        <w:rPr>
          <w:sz w:val="20"/>
          <w:szCs w:val="20"/>
        </w:rPr>
        <w:t>“My religion teacher noticed my curiosity and suggested that I become the school’s church’s assistant organiser”.</w:t>
      </w:r>
    </w:p>
  </w:comment>
  <w:comment w:id="11" w:author="Johana Felicia" w:date="2022-10-24T16:00:00Z" w:initials="JF">
    <w:p w14:paraId="2FA044C0" w14:textId="77777777" w:rsidR="00DA155F" w:rsidRDefault="00DA155F" w:rsidP="00583613">
      <w:r>
        <w:rPr>
          <w:rStyle w:val="CommentReference"/>
        </w:rPr>
        <w:annotationRef/>
      </w:r>
      <w:r>
        <w:rPr>
          <w:sz w:val="20"/>
          <w:szCs w:val="20"/>
        </w:rPr>
        <w:t xml:space="preserve">Consider rephrasing the sentence with the following example, “I recalled the Quran verses which mirrored the Bible in teaching me to spread gratitude, kinship and kindness”. </w:t>
      </w:r>
    </w:p>
  </w:comment>
  <w:comment w:id="12" w:author="Johana Felicia" w:date="2022-10-24T16:24:00Z" w:initials="JF">
    <w:p w14:paraId="30FAC120" w14:textId="77777777" w:rsidR="000E3BCC" w:rsidRDefault="000E3BCC" w:rsidP="00EB1BDF">
      <w:r>
        <w:rPr>
          <w:rStyle w:val="CommentReference"/>
        </w:rPr>
        <w:annotationRef/>
      </w:r>
      <w:r>
        <w:rPr>
          <w:sz w:val="20"/>
          <w:szCs w:val="20"/>
        </w:rPr>
        <w:t>To cut down words, consider rephrasing this with “This new perspective reminded me of Islam’s beauty, which reaffirmed my faith”.</w:t>
      </w:r>
    </w:p>
  </w:comment>
  <w:comment w:id="13" w:author="Johana Felicia" w:date="2022-10-24T16:08:00Z" w:initials="JF">
    <w:p w14:paraId="571BFED9" w14:textId="77777777" w:rsidR="00072574" w:rsidRDefault="00072574" w:rsidP="00E932DF">
      <w:r>
        <w:rPr>
          <w:rStyle w:val="CommentReference"/>
        </w:rPr>
        <w:annotationRef/>
      </w:r>
      <w:r>
        <w:rPr>
          <w:sz w:val="20"/>
          <w:szCs w:val="20"/>
        </w:rPr>
        <w:t>To cut down words, consider rephrasing this with “…tolerant of others’ perspectives”.</w:t>
      </w:r>
    </w:p>
  </w:comment>
  <w:comment w:id="15" w:author="Johana Felicia" w:date="2022-10-24T16:26:00Z" w:initials="JF">
    <w:p w14:paraId="33135C96" w14:textId="77777777" w:rsidR="000E3BCC" w:rsidRDefault="000E3BCC" w:rsidP="00487B1E">
      <w:r>
        <w:rPr>
          <w:rStyle w:val="CommentReference"/>
        </w:rPr>
        <w:annotationRef/>
      </w:r>
      <w:r>
        <w:rPr>
          <w:sz w:val="20"/>
          <w:szCs w:val="20"/>
        </w:rPr>
        <w:t xml:space="preserve">To cut down words, consider rephrasing this with “I gradually became the school’s pluralism agent/ the school’s agent of pluralism”. </w:t>
      </w:r>
    </w:p>
  </w:comment>
  <w:comment w:id="16" w:author="Johana Felicia" w:date="2022-10-24T16:16:00Z" w:initials="JF">
    <w:p w14:paraId="1BACA880" w14:textId="00720333" w:rsidR="0086328D" w:rsidRDefault="0086328D" w:rsidP="008B7AD6">
      <w:r>
        <w:rPr>
          <w:rStyle w:val="CommentReference"/>
        </w:rPr>
        <w:annotationRef/>
      </w:r>
      <w:r>
        <w:rPr>
          <w:sz w:val="20"/>
          <w:szCs w:val="20"/>
        </w:rPr>
        <w:t>To cut down words, consider rephrasing this with “I was always first when coming to rehearsal to ensure masses ran smoothly—an act that encouraged my Catholic brothers to be/develop more initiative”.</w:t>
      </w:r>
    </w:p>
  </w:comment>
  <w:comment w:id="17" w:author="Johana Felicia" w:date="2022-10-24T16:16:00Z" w:initials="JF">
    <w:p w14:paraId="2E38A854" w14:textId="77777777" w:rsidR="0086328D" w:rsidRDefault="0086328D" w:rsidP="006424E7">
      <w:r>
        <w:rPr>
          <w:rStyle w:val="CommentReference"/>
        </w:rPr>
        <w:annotationRef/>
      </w:r>
      <w:r>
        <w:rPr>
          <w:sz w:val="20"/>
          <w:szCs w:val="20"/>
        </w:rPr>
        <w:t xml:space="preserve">To cut down words, consider removing this word. </w:t>
      </w:r>
    </w:p>
  </w:comment>
  <w:comment w:id="18" w:author="Johana Felicia" w:date="2022-10-24T16:22:00Z" w:initials="JF">
    <w:p w14:paraId="313C23BD" w14:textId="77777777" w:rsidR="0086328D" w:rsidRDefault="0086328D" w:rsidP="00204097">
      <w:r>
        <w:rPr>
          <w:rStyle w:val="CommentReference"/>
        </w:rPr>
        <w:annotationRef/>
      </w:r>
      <w:r>
        <w:rPr>
          <w:sz w:val="20"/>
          <w:szCs w:val="20"/>
        </w:rPr>
        <w:t>To cut down words, consider rephrasing this with “School directors assigned me to accompany Muslim visitors and lead their prayers”.</w:t>
      </w:r>
    </w:p>
  </w:comment>
  <w:comment w:id="14" w:author="Chiara Situmorang" w:date="2022-10-25T13:19:00Z" w:initials="CS">
    <w:p w14:paraId="21B99192" w14:textId="77777777" w:rsidR="002E4998" w:rsidRDefault="002E4998" w:rsidP="0085289F">
      <w:r>
        <w:rPr>
          <w:rStyle w:val="CommentReference"/>
        </w:rPr>
        <w:annotationRef/>
      </w:r>
      <w:r>
        <w:rPr>
          <w:sz w:val="20"/>
          <w:szCs w:val="20"/>
        </w:rPr>
        <w:t>You can combine these paragraphs and remove some of the examples - two should be enough.</w:t>
      </w:r>
    </w:p>
  </w:comment>
  <w:comment w:id="19" w:author="Chiara Situmorang" w:date="2022-10-25T13:19:00Z" w:initials="CS">
    <w:p w14:paraId="089C2DDE" w14:textId="77777777" w:rsidR="002E4998" w:rsidRDefault="002E4998" w:rsidP="00745278">
      <w:r>
        <w:rPr>
          <w:rStyle w:val="CommentReference"/>
        </w:rPr>
        <w:annotationRef/>
      </w:r>
      <w:r>
        <w:rPr>
          <w:sz w:val="20"/>
          <w:szCs w:val="20"/>
        </w:rPr>
        <w:t>Is this the end of the essay?</w:t>
      </w:r>
    </w:p>
  </w:comment>
  <w:comment w:id="20" w:author="Devi Arini Kasih" w:date="2022-10-23T19:54:00Z" w:initials="DAK">
    <w:p w14:paraId="52D39C3A" w14:textId="19D7242F" w:rsidR="0058306D" w:rsidRDefault="0058306D" w:rsidP="003E0E60">
      <w:r>
        <w:rPr>
          <w:rStyle w:val="CommentReference"/>
        </w:rPr>
        <w:annotationRef/>
      </w:r>
      <w:r>
        <w:rPr>
          <w:sz w:val="20"/>
          <w:szCs w:val="20"/>
        </w:rPr>
        <w:t>--&gt; need help to cut from 680 to 550 words (provide suggestion pls) + comments + sentence level edits if possible</w:t>
      </w:r>
    </w:p>
  </w:comment>
  <w:comment w:id="23" w:author="Johana Felicia" w:date="2022-10-24T16:30:00Z" w:initials="JF">
    <w:p w14:paraId="72A88B2C" w14:textId="77777777" w:rsidR="000E3BCC" w:rsidRDefault="000E3BCC" w:rsidP="00D93DB7">
      <w:r>
        <w:rPr>
          <w:rStyle w:val="CommentReference"/>
        </w:rPr>
        <w:annotationRef/>
      </w:r>
      <w:r>
        <w:rPr>
          <w:sz w:val="20"/>
          <w:szCs w:val="20"/>
        </w:rPr>
        <w:t>For better clarity, consider replacing with “earlier”.</w:t>
      </w:r>
    </w:p>
  </w:comment>
  <w:comment w:id="24" w:author="Johana Felicia" w:date="2022-10-24T16:34:00Z" w:initials="JF">
    <w:p w14:paraId="2066F3D0" w14:textId="77777777" w:rsidR="003E4E00" w:rsidRDefault="003E4E00" w:rsidP="003D551E">
      <w:r>
        <w:rPr>
          <w:rStyle w:val="CommentReference"/>
        </w:rPr>
        <w:annotationRef/>
      </w:r>
      <w:r>
        <w:rPr>
          <w:sz w:val="20"/>
          <w:szCs w:val="20"/>
        </w:rPr>
        <w:t xml:space="preserve">To cut down words, consider rephrasing with “Then came the hip-level flood—a quintessential </w:t>
      </w:r>
      <w:r>
        <w:rPr>
          <w:i/>
          <w:iCs/>
          <w:sz w:val="20"/>
          <w:szCs w:val="20"/>
        </w:rPr>
        <w:t>Jakartan</w:t>
      </w:r>
      <w:r>
        <w:rPr>
          <w:sz w:val="20"/>
          <w:szCs w:val="20"/>
        </w:rPr>
        <w:t xml:space="preserve"> monsoon experience”.</w:t>
      </w:r>
    </w:p>
  </w:comment>
  <w:comment w:id="25" w:author="Johana Felicia" w:date="2022-10-24T16:37:00Z" w:initials="JF">
    <w:p w14:paraId="2179F6D3" w14:textId="77777777" w:rsidR="003E4E00" w:rsidRDefault="003E4E00" w:rsidP="00814210">
      <w:r>
        <w:rPr>
          <w:rStyle w:val="CommentReference"/>
        </w:rPr>
        <w:annotationRef/>
      </w:r>
      <w:r>
        <w:rPr>
          <w:sz w:val="20"/>
          <w:szCs w:val="20"/>
        </w:rPr>
        <w:t xml:space="preserve">To cut down words, consider rephrasing this with “…and 12 others would have had to endure 87 hours without water and electricity”. </w:t>
      </w:r>
    </w:p>
  </w:comment>
  <w:comment w:id="27" w:author="Johana Felicia" w:date="2022-10-24T16:38:00Z" w:initials="JF">
    <w:p w14:paraId="7FA3293A" w14:textId="77777777" w:rsidR="003E4E00" w:rsidRDefault="003E4E00" w:rsidP="00A37786">
      <w:r>
        <w:rPr>
          <w:rStyle w:val="CommentReference"/>
        </w:rPr>
        <w:annotationRef/>
      </w:r>
      <w:r>
        <w:rPr>
          <w:sz w:val="20"/>
          <w:szCs w:val="20"/>
        </w:rPr>
        <w:t xml:space="preserve">Consider rephrasing this with “Since then”. </w:t>
      </w:r>
    </w:p>
  </w:comment>
  <w:comment w:id="28" w:author="Johana Felicia" w:date="2022-10-24T16:40:00Z" w:initials="JF">
    <w:p w14:paraId="0CA43851" w14:textId="77777777" w:rsidR="00065382" w:rsidRDefault="003E4E00" w:rsidP="0035221E">
      <w:r>
        <w:rPr>
          <w:rStyle w:val="CommentReference"/>
        </w:rPr>
        <w:annotationRef/>
      </w:r>
      <w:r w:rsidR="00065382">
        <w:rPr>
          <w:sz w:val="20"/>
          <w:szCs w:val="20"/>
        </w:rPr>
        <w:t xml:space="preserve">Consider detaching this clause from the earlier clause to avoid it being a very long sentence. Turn it into a separate sentence. Or, consider removing it altogether to cut down words. </w:t>
      </w:r>
    </w:p>
    <w:p w14:paraId="669CD951" w14:textId="77777777" w:rsidR="00065382" w:rsidRDefault="00065382" w:rsidP="0035221E">
      <w:r>
        <w:rPr>
          <w:sz w:val="20"/>
          <w:szCs w:val="20"/>
        </w:rPr>
        <w:t xml:space="preserve">I think even if you removed it, it still wouldn’t takeaway what you are trying to convey. </w:t>
      </w:r>
    </w:p>
  </w:comment>
  <w:comment w:id="30" w:author="Johana Felicia" w:date="2022-10-24T16:40:00Z" w:initials="JF">
    <w:p w14:paraId="1CA15173" w14:textId="18911F71" w:rsidR="003E4E00" w:rsidRDefault="003E4E00" w:rsidP="002C7F2B">
      <w:r>
        <w:rPr>
          <w:rStyle w:val="CommentReference"/>
        </w:rPr>
        <w:annotationRef/>
      </w:r>
      <w:r>
        <w:rPr>
          <w:sz w:val="20"/>
          <w:szCs w:val="20"/>
        </w:rPr>
        <w:t xml:space="preserve">Consider rephrasing this with “but it never came”. </w:t>
      </w:r>
    </w:p>
  </w:comment>
  <w:comment w:id="33" w:author="Johana Felicia" w:date="2022-10-24T16:47:00Z" w:initials="JF">
    <w:p w14:paraId="6E96196A" w14:textId="77777777" w:rsidR="00A94B67" w:rsidRDefault="00A94B67" w:rsidP="001E12D5">
      <w:r>
        <w:rPr>
          <w:rStyle w:val="CommentReference"/>
        </w:rPr>
        <w:annotationRef/>
      </w:r>
      <w:r>
        <w:rPr>
          <w:sz w:val="20"/>
          <w:szCs w:val="20"/>
        </w:rPr>
        <w:t>To cut down, consider rephrasing this with “I volunteered in river cleanup initiatives and dug bio-pore holes, but I never felt my efforts created substantial impacts”.</w:t>
      </w:r>
    </w:p>
  </w:comment>
  <w:comment w:id="35" w:author="Johana Felicia" w:date="2022-10-24T16:51:00Z" w:initials="JF">
    <w:p w14:paraId="4B70D15F" w14:textId="77777777" w:rsidR="00A94B67" w:rsidRDefault="00A94B67" w:rsidP="008C0624">
      <w:r>
        <w:rPr>
          <w:rStyle w:val="CommentReference"/>
        </w:rPr>
        <w:annotationRef/>
      </w:r>
      <w:r>
        <w:rPr>
          <w:sz w:val="20"/>
          <w:szCs w:val="20"/>
        </w:rPr>
        <w:t xml:space="preserve">Consider rephrasing this with “Moreover, I’m not (or I wasn’t) professionally trained to address the problems’ roots: poor water management infrastructure and urban planning”. </w:t>
      </w:r>
    </w:p>
  </w:comment>
  <w:comment w:id="37" w:author="Johana Felicia" w:date="2022-10-24T16:53:00Z" w:initials="JF">
    <w:p w14:paraId="3ED9AB2B" w14:textId="77777777" w:rsidR="00A94B67" w:rsidRDefault="00A94B67" w:rsidP="00C4229F">
      <w:r>
        <w:rPr>
          <w:rStyle w:val="CommentReference"/>
        </w:rPr>
        <w:annotationRef/>
      </w:r>
      <w:r>
        <w:rPr>
          <w:sz w:val="20"/>
          <w:szCs w:val="20"/>
        </w:rPr>
        <w:t xml:space="preserve">Consider rephrasing this sentence with “I want to be at the forefront of solving this issue”. </w:t>
      </w:r>
    </w:p>
  </w:comment>
  <w:comment w:id="39" w:author="Johana Felicia" w:date="2022-10-24T17:15:00Z" w:initials="JF">
    <w:p w14:paraId="45492E90" w14:textId="77777777" w:rsidR="00065382" w:rsidRDefault="00065382" w:rsidP="008B39A4">
      <w:r>
        <w:rPr>
          <w:rStyle w:val="CommentReference"/>
        </w:rPr>
        <w:annotationRef/>
      </w:r>
      <w:r>
        <w:rPr>
          <w:sz w:val="20"/>
          <w:szCs w:val="20"/>
        </w:rPr>
        <w:t>Consider rephrasing with “teaching me to/allowing me to”.</w:t>
      </w:r>
    </w:p>
  </w:comment>
  <w:comment w:id="40" w:author="Johana Felicia" w:date="2022-10-24T17:12:00Z" w:initials="JF">
    <w:p w14:paraId="72C156D6" w14:textId="0D563C22" w:rsidR="00065382" w:rsidRDefault="00065382" w:rsidP="00E54EA8">
      <w:r>
        <w:rPr>
          <w:rStyle w:val="CommentReference"/>
        </w:rPr>
        <w:annotationRef/>
      </w:r>
      <w:r>
        <w:rPr>
          <w:sz w:val="20"/>
          <w:szCs w:val="20"/>
        </w:rPr>
        <w:t xml:space="preserve">Consider replacing with “Additionally”. </w:t>
      </w:r>
    </w:p>
  </w:comment>
  <w:comment w:id="42" w:author="Johana Felicia" w:date="2022-10-24T17:24:00Z" w:initials="JF">
    <w:p w14:paraId="4FDFE97F" w14:textId="77777777" w:rsidR="00C91D73" w:rsidRDefault="00C91D73" w:rsidP="00AB1EB3">
      <w:r>
        <w:rPr>
          <w:rStyle w:val="CommentReference"/>
        </w:rPr>
        <w:annotationRef/>
      </w:r>
      <w:r>
        <w:rPr>
          <w:sz w:val="20"/>
          <w:szCs w:val="20"/>
        </w:rPr>
        <w:t xml:space="preserve">You can remove this. </w:t>
      </w:r>
    </w:p>
  </w:comment>
  <w:comment w:id="41" w:author="Chiara Situmorang" w:date="2022-10-25T13:56:00Z" w:initials="CS">
    <w:p w14:paraId="6B838944" w14:textId="77777777" w:rsidR="002E4998" w:rsidRDefault="002E4998" w:rsidP="004E3697">
      <w:r>
        <w:rPr>
          <w:rStyle w:val="CommentReference"/>
        </w:rPr>
        <w:annotationRef/>
      </w:r>
      <w:r>
        <w:rPr>
          <w:sz w:val="20"/>
          <w:szCs w:val="20"/>
        </w:rPr>
        <w:t>Incorporate this sentence into the next and remove this one entirely</w:t>
      </w:r>
    </w:p>
  </w:comment>
  <w:comment w:id="43" w:author="Johana Felicia" w:date="2022-10-24T17:22:00Z" w:initials="JF">
    <w:p w14:paraId="7D076DA0" w14:textId="36CFA0C9" w:rsidR="00C91D73" w:rsidRDefault="00C91D73" w:rsidP="002D5576">
      <w:r>
        <w:rPr>
          <w:rStyle w:val="CommentReference"/>
        </w:rPr>
        <w:annotationRef/>
      </w:r>
      <w:r>
        <w:rPr>
          <w:sz w:val="20"/>
          <w:szCs w:val="20"/>
        </w:rPr>
        <w:t>Consider rephrasing with “enabling me to”.</w:t>
      </w:r>
    </w:p>
  </w:comment>
  <w:comment w:id="46" w:author="Johana Felicia" w:date="2022-10-24T17:25:00Z" w:initials="JF">
    <w:p w14:paraId="5E9951CD" w14:textId="77777777" w:rsidR="00C91D73" w:rsidRDefault="00C91D73" w:rsidP="005977DF">
      <w:r>
        <w:rPr>
          <w:rStyle w:val="CommentReference"/>
        </w:rPr>
        <w:annotationRef/>
      </w:r>
      <w:r>
        <w:rPr>
          <w:sz w:val="20"/>
          <w:szCs w:val="20"/>
        </w:rPr>
        <w:t xml:space="preserve">Remove this. </w:t>
      </w:r>
    </w:p>
  </w:comment>
  <w:comment w:id="44" w:author="Johana Felicia" w:date="2022-10-24T17:37:00Z" w:initials="JF">
    <w:p w14:paraId="28953698" w14:textId="77777777" w:rsidR="00085CBE" w:rsidRDefault="00085CBE" w:rsidP="002464F1">
      <w:r>
        <w:rPr>
          <w:rStyle w:val="CommentReference"/>
        </w:rPr>
        <w:annotationRef/>
      </w:r>
      <w:r>
        <w:rPr>
          <w:sz w:val="20"/>
          <w:szCs w:val="20"/>
        </w:rPr>
        <w:t xml:space="preserve">Please consider splitting and rephrasing these sentences to avoid long sentences. For example, “Having discovered GLISA’s developing flood-resilience-plan project for Goshen—excites me to network with the individuals involved in the project. I hope to bring the technical knowledge on redesigning existing systems to create bigger-picture solutions in preventing floods—back to Jakarta”. </w:t>
      </w:r>
    </w:p>
  </w:comment>
  <w:comment w:id="49" w:author="Johana Felicia" w:date="2022-10-24T18:02:00Z" w:initials="JF">
    <w:p w14:paraId="505E4C26" w14:textId="77777777" w:rsidR="004F6F0B" w:rsidRDefault="004F6F0B" w:rsidP="00091FCF">
      <w:r>
        <w:rPr>
          <w:rStyle w:val="CommentReference"/>
        </w:rPr>
        <w:annotationRef/>
      </w:r>
      <w:r>
        <w:rPr>
          <w:sz w:val="20"/>
          <w:szCs w:val="20"/>
        </w:rPr>
        <w:t>Consider rephrasing this with, “I came across Nancy Love’s nitrification in portable water systems research and found it insightful. As I proposed a solution for the school’s water problem—I cited her nitrification monitoring and control methods”.</w:t>
      </w:r>
    </w:p>
  </w:comment>
  <w:comment w:id="53" w:author="Johana Felicia" w:date="2022-10-24T18:06:00Z" w:initials="JF">
    <w:p w14:paraId="24C45434" w14:textId="77777777" w:rsidR="004F6F0B" w:rsidRDefault="004F6F0B" w:rsidP="00074E63">
      <w:r>
        <w:rPr>
          <w:rStyle w:val="CommentReference"/>
        </w:rPr>
        <w:annotationRef/>
      </w:r>
      <w:r>
        <w:rPr>
          <w:sz w:val="20"/>
          <w:szCs w:val="20"/>
        </w:rPr>
        <w:t>Consider rephrasing this with, “I look forward to meeting and discussing with her feasible plans to improve water systems to make tap water drinkable in my country”.</w:t>
      </w:r>
    </w:p>
  </w:comment>
  <w:comment w:id="54" w:author="Johana Felicia" w:date="2022-10-24T18:07:00Z" w:initials="JF">
    <w:p w14:paraId="1980255E" w14:textId="77777777" w:rsidR="004F6F0B" w:rsidRDefault="004F6F0B" w:rsidP="006A0624">
      <w:r>
        <w:rPr>
          <w:rStyle w:val="CommentReference"/>
        </w:rPr>
        <w:annotationRef/>
      </w:r>
      <w:r>
        <w:rPr>
          <w:sz w:val="20"/>
          <w:szCs w:val="20"/>
        </w:rPr>
        <w:t>Consider rephrasing this with, “…my goal of ending Jakarta’s”.</w:t>
      </w:r>
    </w:p>
  </w:comment>
  <w:comment w:id="55" w:author="Johana Felicia" w:date="2022-10-24T18:08:00Z" w:initials="JF">
    <w:p w14:paraId="6A634D3E" w14:textId="77777777" w:rsidR="004F6F0B" w:rsidRDefault="004F6F0B" w:rsidP="00EA0C94">
      <w:r>
        <w:rPr>
          <w:rStyle w:val="CommentReference"/>
        </w:rPr>
        <w:annotationRef/>
      </w:r>
      <w:r>
        <w:rPr>
          <w:sz w:val="20"/>
          <w:szCs w:val="20"/>
        </w:rPr>
        <w:t xml:space="preserve">You can remove this. </w:t>
      </w:r>
    </w:p>
  </w:comment>
  <w:comment w:id="61" w:author="Chiara Situmorang" w:date="2022-10-25T13:58:00Z" w:initials="CS">
    <w:p w14:paraId="1ABF8886" w14:textId="77777777" w:rsidR="002E4998" w:rsidRDefault="002E4998" w:rsidP="009C3625">
      <w:r>
        <w:rPr>
          <w:rStyle w:val="CommentReference"/>
        </w:rPr>
        <w:annotationRef/>
      </w:r>
      <w:r>
        <w:rPr>
          <w:sz w:val="20"/>
          <w:szCs w:val="20"/>
        </w:rPr>
        <w:t>Is ‘manage’ a better word for this?</w:t>
      </w:r>
    </w:p>
  </w:comment>
  <w:comment w:id="63" w:author="Johana Felicia" w:date="2022-10-24T18:12:00Z" w:initials="JF">
    <w:p w14:paraId="41940FD5" w14:textId="1FC45712" w:rsidR="00170659" w:rsidRDefault="00170659" w:rsidP="00643754">
      <w:r>
        <w:rPr>
          <w:rStyle w:val="CommentReference"/>
        </w:rPr>
        <w:annotationRef/>
      </w:r>
      <w:r>
        <w:rPr>
          <w:sz w:val="20"/>
          <w:szCs w:val="20"/>
        </w:rPr>
        <w:t xml:space="preserve">Consider removing this and start with the following sentence. </w:t>
      </w:r>
    </w:p>
  </w:comment>
  <w:comment w:id="64" w:author="Chiara Situmorang" w:date="2022-10-25T14:02:00Z" w:initials="CS">
    <w:p w14:paraId="1894AF2C" w14:textId="77777777" w:rsidR="002E4998" w:rsidRDefault="002E4998" w:rsidP="00AF28DF">
      <w:r>
        <w:rPr>
          <w:rStyle w:val="CommentReference"/>
        </w:rPr>
        <w:annotationRef/>
      </w:r>
      <w:r>
        <w:rPr>
          <w:sz w:val="20"/>
          <w:szCs w:val="20"/>
        </w:rPr>
        <w:t>Can you incorporate the first sentence into the rest of the paragraph instead?</w:t>
      </w:r>
    </w:p>
  </w:comment>
  <w:comment w:id="65" w:author="Johana Felicia" w:date="2022-10-24T18:14:00Z" w:initials="JF">
    <w:p w14:paraId="2C5B8FF0" w14:textId="65BBE79E" w:rsidR="00170659" w:rsidRDefault="00170659" w:rsidP="00347A85">
      <w:r>
        <w:rPr>
          <w:rStyle w:val="CommentReference"/>
        </w:rPr>
        <w:annotationRef/>
      </w:r>
      <w:r>
        <w:rPr>
          <w:sz w:val="20"/>
          <w:szCs w:val="20"/>
        </w:rPr>
        <w:t xml:space="preserve">You could rephrase this with, “In high school, I founded </w:t>
      </w:r>
      <w:r>
        <w:rPr>
          <w:i/>
          <w:iCs/>
          <w:sz w:val="20"/>
          <w:szCs w:val="20"/>
        </w:rPr>
        <w:t>Grow and Grub</w:t>
      </w:r>
      <w:r>
        <w:rPr>
          <w:sz w:val="20"/>
          <w:szCs w:val="20"/>
        </w:rPr>
        <w:t xml:space="preserve"> and donated hundreds of nutrient-dense meals to primary students”. </w:t>
      </w:r>
    </w:p>
  </w:comment>
  <w:comment w:id="66" w:author="Johana Felicia" w:date="2022-10-24T18:39:00Z" w:initials="JF">
    <w:p w14:paraId="06B56C7B" w14:textId="77777777" w:rsidR="007604D0" w:rsidRDefault="007604D0" w:rsidP="002D1561">
      <w:r>
        <w:rPr>
          <w:rStyle w:val="CommentReference"/>
        </w:rPr>
        <w:annotationRef/>
      </w:r>
      <w:r>
        <w:rPr>
          <w:sz w:val="20"/>
          <w:szCs w:val="20"/>
        </w:rPr>
        <w:t>Consider removing this.</w:t>
      </w:r>
    </w:p>
  </w:comment>
  <w:comment w:id="67" w:author="Johana Felicia" w:date="2022-10-24T18:15:00Z" w:initials="JF">
    <w:p w14:paraId="3B32383E" w14:textId="01DAEB63" w:rsidR="00170659" w:rsidRDefault="00170659" w:rsidP="008B5F06">
      <w:r>
        <w:rPr>
          <w:rStyle w:val="CommentReference"/>
        </w:rPr>
        <w:annotationRef/>
      </w:r>
      <w:r>
        <w:rPr>
          <w:sz w:val="20"/>
          <w:szCs w:val="20"/>
        </w:rPr>
        <w:t xml:space="preserve">Consider rephrasing this with, “by mentoring children”. </w:t>
      </w:r>
    </w:p>
  </w:comment>
  <w:comment w:id="70" w:author="Johana Felicia" w:date="2022-10-24T18:16:00Z" w:initials="JF">
    <w:p w14:paraId="499E7F6C" w14:textId="77777777" w:rsidR="00170659" w:rsidRDefault="00170659" w:rsidP="0047640D">
      <w:r>
        <w:rPr>
          <w:rStyle w:val="CommentReference"/>
        </w:rPr>
        <w:annotationRef/>
      </w:r>
      <w:r>
        <w:rPr>
          <w:sz w:val="20"/>
          <w:szCs w:val="20"/>
        </w:rPr>
        <w:t xml:space="preserve">Please capitalise the first letter if you are referring to a place.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156C26" w15:done="0"/>
  <w15:commentEx w15:paraId="6CE0D9F1" w15:done="0"/>
  <w15:commentEx w15:paraId="26F9F07B" w15:done="0"/>
  <w15:commentEx w15:paraId="7A63C300" w15:done="0"/>
  <w15:commentEx w15:paraId="2372553C" w15:done="1"/>
  <w15:commentEx w15:paraId="2FA044C0" w15:done="0"/>
  <w15:commentEx w15:paraId="30FAC120" w15:done="0"/>
  <w15:commentEx w15:paraId="571BFED9" w15:done="0"/>
  <w15:commentEx w15:paraId="33135C96" w15:done="0"/>
  <w15:commentEx w15:paraId="1BACA880" w15:done="0"/>
  <w15:commentEx w15:paraId="2E38A854" w15:done="0"/>
  <w15:commentEx w15:paraId="313C23BD" w15:done="0"/>
  <w15:commentEx w15:paraId="21B99192" w15:done="0"/>
  <w15:commentEx w15:paraId="089C2DDE" w15:done="0"/>
  <w15:commentEx w15:paraId="52D39C3A" w15:done="0"/>
  <w15:commentEx w15:paraId="72A88B2C" w15:done="0"/>
  <w15:commentEx w15:paraId="2066F3D0" w15:done="0"/>
  <w15:commentEx w15:paraId="2179F6D3" w15:done="0"/>
  <w15:commentEx w15:paraId="7FA3293A" w15:done="0"/>
  <w15:commentEx w15:paraId="669CD951" w15:done="0"/>
  <w15:commentEx w15:paraId="1CA15173" w15:done="0"/>
  <w15:commentEx w15:paraId="6E96196A" w15:done="0"/>
  <w15:commentEx w15:paraId="4B70D15F" w15:done="0"/>
  <w15:commentEx w15:paraId="3ED9AB2B" w15:done="0"/>
  <w15:commentEx w15:paraId="45492E90" w15:done="0"/>
  <w15:commentEx w15:paraId="72C156D6" w15:done="0"/>
  <w15:commentEx w15:paraId="4FDFE97F" w15:done="0"/>
  <w15:commentEx w15:paraId="6B838944" w15:done="0"/>
  <w15:commentEx w15:paraId="7D076DA0" w15:done="0"/>
  <w15:commentEx w15:paraId="5E9951CD" w15:done="0"/>
  <w15:commentEx w15:paraId="28953698" w15:done="0"/>
  <w15:commentEx w15:paraId="505E4C26" w15:done="0"/>
  <w15:commentEx w15:paraId="24C45434" w15:done="0"/>
  <w15:commentEx w15:paraId="1980255E" w15:done="0"/>
  <w15:commentEx w15:paraId="6A634D3E" w15:done="0"/>
  <w15:commentEx w15:paraId="1ABF8886" w15:done="0"/>
  <w15:commentEx w15:paraId="41940FD5" w15:done="0"/>
  <w15:commentEx w15:paraId="1894AF2C" w15:done="0"/>
  <w15:commentEx w15:paraId="2C5B8FF0" w15:done="0"/>
  <w15:commentEx w15:paraId="06B56C7B" w15:done="0"/>
  <w15:commentEx w15:paraId="3B32383E" w15:done="0"/>
  <w15:commentEx w15:paraId="499E7F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01A40" w16cex:dateUtc="2022-10-23T23:53:00Z"/>
  <w16cex:commentExtensible w16cex:durableId="270131B3" w16cex:dateUtc="2022-10-24T08:45:00Z"/>
  <w16cex:commentExtensible w16cex:durableId="27013190" w16cex:dateUtc="2022-10-24T08:45:00Z"/>
  <w16cex:commentExtensible w16cex:durableId="2701324B" w16cex:dateUtc="2022-10-24T08:48:00Z"/>
  <w16cex:commentExtensible w16cex:durableId="27013415" w16cex:dateUtc="2022-10-24T08:56:00Z"/>
  <w16cex:commentExtensible w16cex:durableId="27013508" w16cex:dateUtc="2022-10-24T09:00:00Z"/>
  <w16cex:commentExtensible w16cex:durableId="27013AB8" w16cex:dateUtc="2022-10-24T09:24:00Z"/>
  <w16cex:commentExtensible w16cex:durableId="27013712" w16cex:dateUtc="2022-10-24T09:08:00Z"/>
  <w16cex:commentExtensible w16cex:durableId="27013B3F" w16cex:dateUtc="2022-10-24T09:26:00Z"/>
  <w16cex:commentExtensible w16cex:durableId="270138C0" w16cex:dateUtc="2022-10-24T09:16:00Z"/>
  <w16cex:commentExtensible w16cex:durableId="270138F1" w16cex:dateUtc="2022-10-24T09:16:00Z"/>
  <w16cex:commentExtensible w16cex:durableId="27013A3E" w16cex:dateUtc="2022-10-24T09:22:00Z"/>
  <w16cex:commentExtensible w16cex:durableId="270260D9" w16cex:dateUtc="2022-10-25T06:19:00Z"/>
  <w16cex:commentExtensible w16cex:durableId="270260E6" w16cex:dateUtc="2022-10-25T06:19:00Z"/>
  <w16cex:commentExtensible w16cex:durableId="27001A6F" w16cex:dateUtc="2022-10-23T23:54:00Z"/>
  <w16cex:commentExtensible w16cex:durableId="27013C0D" w16cex:dateUtc="2022-10-24T09:30:00Z"/>
  <w16cex:commentExtensible w16cex:durableId="27013D26" w16cex:dateUtc="2022-10-24T09:34:00Z"/>
  <w16cex:commentExtensible w16cex:durableId="27013DB2" w16cex:dateUtc="2022-10-24T09:37:00Z"/>
  <w16cex:commentExtensible w16cex:durableId="27013DE9" w16cex:dateUtc="2022-10-24T09:38:00Z"/>
  <w16cex:commentExtensible w16cex:durableId="27013E75" w16cex:dateUtc="2022-10-24T09:40:00Z"/>
  <w16cex:commentExtensible w16cex:durableId="27013E93" w16cex:dateUtc="2022-10-24T09:40:00Z"/>
  <w16cex:commentExtensible w16cex:durableId="27014020" w16cex:dateUtc="2022-10-24T09:47:00Z"/>
  <w16cex:commentExtensible w16cex:durableId="270140F5" w16cex:dateUtc="2022-10-24T09:51:00Z"/>
  <w16cex:commentExtensible w16cex:durableId="2701419F" w16cex:dateUtc="2022-10-24T09:53:00Z"/>
  <w16cex:commentExtensible w16cex:durableId="270146AE" w16cex:dateUtc="2022-10-24T10:15:00Z"/>
  <w16cex:commentExtensible w16cex:durableId="270145E5" w16cex:dateUtc="2022-10-24T10:12:00Z"/>
  <w16cex:commentExtensible w16cex:durableId="270148B3" w16cex:dateUtc="2022-10-24T10:24:00Z"/>
  <w16cex:commentExtensible w16cex:durableId="27026971" w16cex:dateUtc="2022-10-25T06:56:00Z"/>
  <w16cex:commentExtensible w16cex:durableId="27014842" w16cex:dateUtc="2022-10-24T10:22:00Z"/>
  <w16cex:commentExtensible w16cex:durableId="270148F9" w16cex:dateUtc="2022-10-24T10:25:00Z"/>
  <w16cex:commentExtensible w16cex:durableId="27014BE5" w16cex:dateUtc="2022-10-24T10:37:00Z"/>
  <w16cex:commentExtensible w16cex:durableId="270151C9" w16cex:dateUtc="2022-10-24T11:02:00Z"/>
  <w16cex:commentExtensible w16cex:durableId="270152A9" w16cex:dateUtc="2022-10-24T11:06:00Z"/>
  <w16cex:commentExtensible w16cex:durableId="270152EC" w16cex:dateUtc="2022-10-24T11:07:00Z"/>
  <w16cex:commentExtensible w16cex:durableId="27015300" w16cex:dateUtc="2022-10-24T11:08:00Z"/>
  <w16cex:commentExtensible w16cex:durableId="27026A1D" w16cex:dateUtc="2022-10-25T06:58:00Z"/>
  <w16cex:commentExtensible w16cex:durableId="27015423" w16cex:dateUtc="2022-10-24T11:12:00Z"/>
  <w16cex:commentExtensible w16cex:durableId="27026AFF" w16cex:dateUtc="2022-10-25T07:02:00Z"/>
  <w16cex:commentExtensible w16cex:durableId="27015476" w16cex:dateUtc="2022-10-24T11:14:00Z"/>
  <w16cex:commentExtensible w16cex:durableId="27015A7F" w16cex:dateUtc="2022-10-24T11:39:00Z"/>
  <w16cex:commentExtensible w16cex:durableId="270154CF" w16cex:dateUtc="2022-10-24T11:15:00Z"/>
  <w16cex:commentExtensible w16cex:durableId="2701550C" w16cex:dateUtc="2022-10-24T1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156C26" w16cid:durableId="27001A40"/>
  <w16cid:commentId w16cid:paraId="6CE0D9F1" w16cid:durableId="270131B3"/>
  <w16cid:commentId w16cid:paraId="26F9F07B" w16cid:durableId="27013190"/>
  <w16cid:commentId w16cid:paraId="7A63C300" w16cid:durableId="2701324B"/>
  <w16cid:commentId w16cid:paraId="2372553C" w16cid:durableId="27013415"/>
  <w16cid:commentId w16cid:paraId="2FA044C0" w16cid:durableId="27013508"/>
  <w16cid:commentId w16cid:paraId="30FAC120" w16cid:durableId="27013AB8"/>
  <w16cid:commentId w16cid:paraId="571BFED9" w16cid:durableId="27013712"/>
  <w16cid:commentId w16cid:paraId="33135C96" w16cid:durableId="27013B3F"/>
  <w16cid:commentId w16cid:paraId="1BACA880" w16cid:durableId="270138C0"/>
  <w16cid:commentId w16cid:paraId="2E38A854" w16cid:durableId="270138F1"/>
  <w16cid:commentId w16cid:paraId="313C23BD" w16cid:durableId="27013A3E"/>
  <w16cid:commentId w16cid:paraId="21B99192" w16cid:durableId="270260D9"/>
  <w16cid:commentId w16cid:paraId="089C2DDE" w16cid:durableId="270260E6"/>
  <w16cid:commentId w16cid:paraId="52D39C3A" w16cid:durableId="27001A6F"/>
  <w16cid:commentId w16cid:paraId="72A88B2C" w16cid:durableId="27013C0D"/>
  <w16cid:commentId w16cid:paraId="2066F3D0" w16cid:durableId="27013D26"/>
  <w16cid:commentId w16cid:paraId="2179F6D3" w16cid:durableId="27013DB2"/>
  <w16cid:commentId w16cid:paraId="7FA3293A" w16cid:durableId="27013DE9"/>
  <w16cid:commentId w16cid:paraId="669CD951" w16cid:durableId="27013E75"/>
  <w16cid:commentId w16cid:paraId="1CA15173" w16cid:durableId="27013E93"/>
  <w16cid:commentId w16cid:paraId="6E96196A" w16cid:durableId="27014020"/>
  <w16cid:commentId w16cid:paraId="4B70D15F" w16cid:durableId="270140F5"/>
  <w16cid:commentId w16cid:paraId="3ED9AB2B" w16cid:durableId="2701419F"/>
  <w16cid:commentId w16cid:paraId="45492E90" w16cid:durableId="270146AE"/>
  <w16cid:commentId w16cid:paraId="72C156D6" w16cid:durableId="270145E5"/>
  <w16cid:commentId w16cid:paraId="4FDFE97F" w16cid:durableId="270148B3"/>
  <w16cid:commentId w16cid:paraId="6B838944" w16cid:durableId="27026971"/>
  <w16cid:commentId w16cid:paraId="7D076DA0" w16cid:durableId="27014842"/>
  <w16cid:commentId w16cid:paraId="5E9951CD" w16cid:durableId="270148F9"/>
  <w16cid:commentId w16cid:paraId="28953698" w16cid:durableId="27014BE5"/>
  <w16cid:commentId w16cid:paraId="505E4C26" w16cid:durableId="270151C9"/>
  <w16cid:commentId w16cid:paraId="24C45434" w16cid:durableId="270152A9"/>
  <w16cid:commentId w16cid:paraId="1980255E" w16cid:durableId="270152EC"/>
  <w16cid:commentId w16cid:paraId="6A634D3E" w16cid:durableId="27015300"/>
  <w16cid:commentId w16cid:paraId="1ABF8886" w16cid:durableId="27026A1D"/>
  <w16cid:commentId w16cid:paraId="41940FD5" w16cid:durableId="27015423"/>
  <w16cid:commentId w16cid:paraId="1894AF2C" w16cid:durableId="27026AFF"/>
  <w16cid:commentId w16cid:paraId="2C5B8FF0" w16cid:durableId="27015476"/>
  <w16cid:commentId w16cid:paraId="06B56C7B" w16cid:durableId="27015A7F"/>
  <w16cid:commentId w16cid:paraId="3B32383E" w16cid:durableId="270154CF"/>
  <w16cid:commentId w16cid:paraId="499E7F6C" w16cid:durableId="270155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C15"/>
    <w:rsid w:val="00065382"/>
    <w:rsid w:val="00072574"/>
    <w:rsid w:val="00085CBE"/>
    <w:rsid w:val="000E3BCC"/>
    <w:rsid w:val="00170659"/>
    <w:rsid w:val="00174FEC"/>
    <w:rsid w:val="002E4998"/>
    <w:rsid w:val="003E4E00"/>
    <w:rsid w:val="004F6F0B"/>
    <w:rsid w:val="0058306D"/>
    <w:rsid w:val="0067016A"/>
    <w:rsid w:val="007604D0"/>
    <w:rsid w:val="0086328D"/>
    <w:rsid w:val="00A94B67"/>
    <w:rsid w:val="00C91D73"/>
    <w:rsid w:val="00DA155F"/>
    <w:rsid w:val="00E75C15"/>
    <w:rsid w:val="00FF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C1E34"/>
  <w15:docId w15:val="{800C40D7-0BC7-BC4D-8D9F-94D838E5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8306D"/>
    <w:rPr>
      <w:sz w:val="16"/>
      <w:szCs w:val="16"/>
    </w:rPr>
  </w:style>
  <w:style w:type="paragraph" w:styleId="CommentText">
    <w:name w:val="annotation text"/>
    <w:basedOn w:val="Normal"/>
    <w:link w:val="CommentTextChar"/>
    <w:uiPriority w:val="99"/>
    <w:semiHidden/>
    <w:unhideWhenUsed/>
    <w:rsid w:val="0058306D"/>
    <w:pPr>
      <w:spacing w:line="240" w:lineRule="auto"/>
    </w:pPr>
    <w:rPr>
      <w:sz w:val="20"/>
      <w:szCs w:val="20"/>
    </w:rPr>
  </w:style>
  <w:style w:type="character" w:customStyle="1" w:styleId="CommentTextChar">
    <w:name w:val="Comment Text Char"/>
    <w:basedOn w:val="DefaultParagraphFont"/>
    <w:link w:val="CommentText"/>
    <w:uiPriority w:val="99"/>
    <w:semiHidden/>
    <w:rsid w:val="0058306D"/>
    <w:rPr>
      <w:sz w:val="20"/>
      <w:szCs w:val="20"/>
    </w:rPr>
  </w:style>
  <w:style w:type="paragraph" w:styleId="CommentSubject">
    <w:name w:val="annotation subject"/>
    <w:basedOn w:val="CommentText"/>
    <w:next w:val="CommentText"/>
    <w:link w:val="CommentSubjectChar"/>
    <w:uiPriority w:val="99"/>
    <w:semiHidden/>
    <w:unhideWhenUsed/>
    <w:rsid w:val="0058306D"/>
    <w:rPr>
      <w:b/>
      <w:bCs/>
    </w:rPr>
  </w:style>
  <w:style w:type="character" w:customStyle="1" w:styleId="CommentSubjectChar">
    <w:name w:val="Comment Subject Char"/>
    <w:basedOn w:val="CommentTextChar"/>
    <w:link w:val="CommentSubject"/>
    <w:uiPriority w:val="99"/>
    <w:semiHidden/>
    <w:rsid w:val="0058306D"/>
    <w:rPr>
      <w:b/>
      <w:bCs/>
      <w:sz w:val="20"/>
      <w:szCs w:val="20"/>
    </w:rPr>
  </w:style>
  <w:style w:type="paragraph" w:styleId="Revision">
    <w:name w:val="Revision"/>
    <w:hidden/>
    <w:uiPriority w:val="99"/>
    <w:semiHidden/>
    <w:rsid w:val="002E499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4</cp:revision>
  <dcterms:created xsi:type="dcterms:W3CDTF">2022-10-23T23:53:00Z</dcterms:created>
  <dcterms:modified xsi:type="dcterms:W3CDTF">2022-10-25T07:06:00Z</dcterms:modified>
</cp:coreProperties>
</file>