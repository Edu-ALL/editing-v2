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D20"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1</w:t>
      </w:r>
    </w:p>
    <w:p w14:paraId="4F3EDB82"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3977DD9F" w14:textId="77777777" w:rsidR="001919E6" w:rsidRPr="001919E6" w:rsidRDefault="001919E6" w:rsidP="001919E6">
      <w:pPr>
        <w:rPr>
          <w:rFonts w:ascii="Times New Roman" w:eastAsia="Times New Roman" w:hAnsi="Times New Roman" w:cs="Times New Roman"/>
        </w:rPr>
      </w:pPr>
    </w:p>
    <w:p w14:paraId="467DFCF8" w14:textId="1FF71932" w:rsidR="001919E6" w:rsidRPr="001919E6" w:rsidRDefault="001919E6" w:rsidP="001919E6">
      <w:pPr>
        <w:spacing w:before="240" w:after="240"/>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Computers and I, we seem to have a similar predilection for straightforward, methodical, literal language. </w:t>
      </w:r>
      <w:commentRangeStart w:id="0"/>
      <w:del w:id="1" w:author="Thalia Priscilla" w:date="2022-12-23T17:32:00Z">
        <w:r w:rsidRPr="001919E6" w:rsidDel="00140A25">
          <w:rPr>
            <w:rFonts w:ascii="Arial" w:eastAsia="Times New Roman" w:hAnsi="Arial" w:cs="Arial"/>
            <w:color w:val="000000"/>
            <w:sz w:val="22"/>
            <w:szCs w:val="22"/>
          </w:rPr>
          <w:delText xml:space="preserve">As a result, I thoroughly enjoyed learning computer languages. </w:delText>
        </w:r>
      </w:del>
      <w:commentRangeEnd w:id="0"/>
      <w:r w:rsidR="00140A25">
        <w:rPr>
          <w:rStyle w:val="CommentReference"/>
        </w:rPr>
        <w:commentReference w:id="0"/>
      </w:r>
      <w:r w:rsidRPr="001919E6">
        <w:rPr>
          <w:rFonts w:ascii="Arial" w:eastAsia="Times New Roman" w:hAnsi="Arial" w:cs="Arial"/>
          <w:color w:val="000000"/>
          <w:sz w:val="22"/>
          <w:szCs w:val="22"/>
        </w:rPr>
        <w:t xml:space="preserve">Through years of computer lessons, I’ve found joy and motivation through communicating with these </w:t>
      </w:r>
      <w:proofErr w:type="spellStart"/>
      <w:r w:rsidRPr="001919E6">
        <w:rPr>
          <w:rFonts w:ascii="Arial" w:eastAsia="Times New Roman" w:hAnsi="Arial" w:cs="Arial"/>
          <w:color w:val="000000"/>
          <w:sz w:val="22"/>
          <w:szCs w:val="22"/>
        </w:rPr>
        <w:t>marvelous</w:t>
      </w:r>
      <w:proofErr w:type="spellEnd"/>
      <w:r w:rsidRPr="001919E6">
        <w:rPr>
          <w:rFonts w:ascii="Arial" w:eastAsia="Times New Roman" w:hAnsi="Arial" w:cs="Arial"/>
          <w:color w:val="000000"/>
          <w:sz w:val="22"/>
          <w:szCs w:val="22"/>
        </w:rPr>
        <w:t xml:space="preserve"> machines. I’ve </w:t>
      </w:r>
      <w:del w:id="2" w:author="Chiara Situmorang" w:date="2022-12-24T22:10:00Z">
        <w:r w:rsidRPr="001919E6" w:rsidDel="00500410">
          <w:rPr>
            <w:rFonts w:ascii="Arial" w:eastAsia="Times New Roman" w:hAnsi="Arial" w:cs="Arial"/>
            <w:color w:val="000000"/>
            <w:sz w:val="22"/>
            <w:szCs w:val="22"/>
          </w:rPr>
          <w:delText xml:space="preserve">discovered </w:delText>
        </w:r>
      </w:del>
      <w:ins w:id="3" w:author="Chiara Situmorang" w:date="2022-12-24T22:10:00Z">
        <w:r w:rsidR="00500410">
          <w:rPr>
            <w:rFonts w:ascii="Arial" w:eastAsia="Times New Roman" w:hAnsi="Arial" w:cs="Arial"/>
            <w:color w:val="000000"/>
            <w:sz w:val="22"/>
            <w:szCs w:val="22"/>
          </w:rPr>
          <w:t>realized</w:t>
        </w:r>
        <w:r w:rsidR="00500410"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their limitless potential as efficient and indefatigable machines, </w:t>
      </w:r>
      <w:del w:id="4" w:author="Chiara Situmorang" w:date="2022-12-24T22:10:00Z">
        <w:r w:rsidRPr="001919E6" w:rsidDel="00500410">
          <w:rPr>
            <w:rFonts w:ascii="Arial" w:eastAsia="Times New Roman" w:hAnsi="Arial" w:cs="Arial"/>
            <w:color w:val="000000"/>
            <w:sz w:val="22"/>
            <w:szCs w:val="22"/>
          </w:rPr>
          <w:delText xml:space="preserve">just that </w:delText>
        </w:r>
      </w:del>
      <w:r w:rsidRPr="001919E6">
        <w:rPr>
          <w:rFonts w:ascii="Arial" w:eastAsia="Times New Roman" w:hAnsi="Arial" w:cs="Arial"/>
          <w:color w:val="000000"/>
          <w:sz w:val="22"/>
          <w:szCs w:val="22"/>
        </w:rPr>
        <w:t xml:space="preserve">their capabilities </w:t>
      </w:r>
      <w:del w:id="5" w:author="Chiara Situmorang" w:date="2022-12-24T22:10:00Z">
        <w:r w:rsidRPr="001919E6" w:rsidDel="00500410">
          <w:rPr>
            <w:rFonts w:ascii="Arial" w:eastAsia="Times New Roman" w:hAnsi="Arial" w:cs="Arial"/>
            <w:color w:val="000000"/>
            <w:sz w:val="22"/>
            <w:szCs w:val="22"/>
          </w:rPr>
          <w:delText xml:space="preserve">are </w:delText>
        </w:r>
      </w:del>
      <w:r w:rsidRPr="001919E6">
        <w:rPr>
          <w:rFonts w:ascii="Arial" w:eastAsia="Times New Roman" w:hAnsi="Arial" w:cs="Arial"/>
          <w:color w:val="000000"/>
          <w:sz w:val="22"/>
          <w:szCs w:val="22"/>
        </w:rPr>
        <w:t xml:space="preserve">limited </w:t>
      </w:r>
      <w:ins w:id="6" w:author="Chiara Situmorang" w:date="2022-12-24T22:10:00Z">
        <w:r w:rsidR="00500410">
          <w:rPr>
            <w:rFonts w:ascii="Arial" w:eastAsia="Times New Roman" w:hAnsi="Arial" w:cs="Arial"/>
            <w:color w:val="000000"/>
            <w:sz w:val="22"/>
            <w:szCs w:val="22"/>
          </w:rPr>
          <w:t>only by</w:t>
        </w:r>
      </w:ins>
      <w:del w:id="7" w:author="Chiara Situmorang" w:date="2022-12-24T22:10:00Z">
        <w:r w:rsidRPr="001919E6" w:rsidDel="00500410">
          <w:rPr>
            <w:rFonts w:ascii="Arial" w:eastAsia="Times New Roman" w:hAnsi="Arial" w:cs="Arial"/>
            <w:color w:val="000000"/>
            <w:sz w:val="22"/>
            <w:szCs w:val="22"/>
          </w:rPr>
          <w:delText>to</w:delText>
        </w:r>
      </w:del>
      <w:r w:rsidRPr="001919E6">
        <w:rPr>
          <w:rFonts w:ascii="Arial" w:eastAsia="Times New Roman" w:hAnsi="Arial" w:cs="Arial"/>
          <w:color w:val="000000"/>
          <w:sz w:val="22"/>
          <w:szCs w:val="22"/>
        </w:rPr>
        <w:t xml:space="preserve"> the skills of the programmer. This inspired me to study programming to nurture those computers into something </w:t>
      </w:r>
      <w:del w:id="8" w:author="Chiara Situmorang" w:date="2022-12-24T22:13:00Z">
        <w:r w:rsidRPr="001919E6" w:rsidDel="00500410">
          <w:rPr>
            <w:rFonts w:ascii="Arial" w:eastAsia="Times New Roman" w:hAnsi="Arial" w:cs="Arial"/>
            <w:color w:val="000000"/>
            <w:sz w:val="22"/>
            <w:szCs w:val="22"/>
          </w:rPr>
          <w:delText xml:space="preserve">big, </w:delText>
        </w:r>
      </w:del>
      <w:r w:rsidRPr="001919E6">
        <w:rPr>
          <w:rFonts w:ascii="Arial" w:eastAsia="Times New Roman" w:hAnsi="Arial" w:cs="Arial"/>
          <w:color w:val="000000"/>
          <w:sz w:val="22"/>
          <w:szCs w:val="22"/>
        </w:rPr>
        <w:t>capable of changing the world for the better.</w:t>
      </w:r>
    </w:p>
    <w:p w14:paraId="361B3BC6" w14:textId="70F6F574" w:rsidR="00871C00" w:rsidRDefault="001919E6" w:rsidP="001919E6">
      <w:pPr>
        <w:spacing w:before="240" w:after="240"/>
        <w:jc w:val="both"/>
        <w:rPr>
          <w:ins w:id="9" w:author="Thalia Priscilla" w:date="2022-12-23T20:43:00Z"/>
          <w:rFonts w:ascii="Arial" w:eastAsia="Times New Roman" w:hAnsi="Arial" w:cs="Arial"/>
          <w:color w:val="000000"/>
          <w:sz w:val="22"/>
          <w:szCs w:val="22"/>
        </w:rPr>
      </w:pPr>
      <w:r w:rsidRPr="001919E6">
        <w:rPr>
          <w:rFonts w:ascii="Arial" w:eastAsia="Times New Roman" w:hAnsi="Arial" w:cs="Arial"/>
          <w:color w:val="000000"/>
          <w:sz w:val="22"/>
          <w:szCs w:val="22"/>
        </w:rPr>
        <w:t xml:space="preserve">To </w:t>
      </w:r>
      <w:del w:id="10" w:author="Thalia Priscilla" w:date="2022-12-23T21:00:00Z">
        <w:r w:rsidRPr="001919E6" w:rsidDel="001D0096">
          <w:rPr>
            <w:rFonts w:ascii="Arial" w:eastAsia="Times New Roman" w:hAnsi="Arial" w:cs="Arial"/>
            <w:color w:val="000000"/>
            <w:sz w:val="22"/>
            <w:szCs w:val="22"/>
          </w:rPr>
          <w:delText>do so</w:delText>
        </w:r>
      </w:del>
      <w:ins w:id="11" w:author="Thalia Priscilla" w:date="2022-12-23T21:00:00Z">
        <w:r w:rsidR="001D0096">
          <w:rPr>
            <w:rFonts w:ascii="Arial" w:eastAsia="Times New Roman" w:hAnsi="Arial" w:cs="Arial"/>
            <w:color w:val="000000"/>
            <w:sz w:val="22"/>
            <w:szCs w:val="22"/>
          </w:rPr>
          <w:t>realize this</w:t>
        </w:r>
      </w:ins>
      <w:r w:rsidRPr="001919E6">
        <w:rPr>
          <w:rFonts w:ascii="Arial" w:eastAsia="Times New Roman" w:hAnsi="Arial" w:cs="Arial"/>
          <w:color w:val="000000"/>
          <w:sz w:val="22"/>
          <w:szCs w:val="22"/>
        </w:rPr>
        <w:t>, I believe that I would require not just an abundance of knowledge, but a</w:t>
      </w:r>
      <w:del w:id="12" w:author="Chiara Situmorang" w:date="2022-12-24T22:13:00Z">
        <w:r w:rsidRPr="001919E6" w:rsidDel="00500410">
          <w:rPr>
            <w:rFonts w:ascii="Arial" w:eastAsia="Times New Roman" w:hAnsi="Arial" w:cs="Arial"/>
            <w:color w:val="000000"/>
            <w:sz w:val="22"/>
            <w:szCs w:val="22"/>
          </w:rPr>
          <w:delText xml:space="preserve"> chance</w:delText>
        </w:r>
      </w:del>
      <w:ins w:id="13" w:author="Chiara Situmorang" w:date="2022-12-24T22:13:00Z">
        <w:r w:rsidR="00500410">
          <w:rPr>
            <w:rFonts w:ascii="Arial" w:eastAsia="Times New Roman" w:hAnsi="Arial" w:cs="Arial"/>
            <w:color w:val="000000"/>
            <w:sz w:val="22"/>
            <w:szCs w:val="22"/>
          </w:rPr>
          <w:t>n opportunity</w:t>
        </w:r>
      </w:ins>
      <w:r w:rsidRPr="001919E6">
        <w:rPr>
          <w:rFonts w:ascii="Arial" w:eastAsia="Times New Roman" w:hAnsi="Arial" w:cs="Arial"/>
          <w:color w:val="000000"/>
          <w:sz w:val="22"/>
          <w:szCs w:val="22"/>
        </w:rPr>
        <w:t xml:space="preserve"> to implement th</w:t>
      </w:r>
      <w:ins w:id="14" w:author="Chiara Situmorang" w:date="2022-12-24T22:13:00Z">
        <w:r w:rsidR="00500410">
          <w:rPr>
            <w:rFonts w:ascii="Arial" w:eastAsia="Times New Roman" w:hAnsi="Arial" w:cs="Arial"/>
            <w:color w:val="000000"/>
            <w:sz w:val="22"/>
            <w:szCs w:val="22"/>
          </w:rPr>
          <w:t>at</w:t>
        </w:r>
      </w:ins>
      <w:del w:id="15" w:author="Chiara Situmorang" w:date="2022-12-24T22:13:00Z">
        <w:r w:rsidRPr="001919E6" w:rsidDel="00500410">
          <w:rPr>
            <w:rFonts w:ascii="Arial" w:eastAsia="Times New Roman" w:hAnsi="Arial" w:cs="Arial"/>
            <w:color w:val="000000"/>
            <w:sz w:val="22"/>
            <w:szCs w:val="22"/>
          </w:rPr>
          <w:delText>ose</w:delText>
        </w:r>
      </w:del>
      <w:r w:rsidRPr="001919E6">
        <w:rPr>
          <w:rFonts w:ascii="Arial" w:eastAsia="Times New Roman" w:hAnsi="Arial" w:cs="Arial"/>
          <w:color w:val="000000"/>
          <w:sz w:val="22"/>
          <w:szCs w:val="22"/>
        </w:rPr>
        <w:t xml:space="preserve"> knowledge into real-life projects</w:t>
      </w:r>
      <w:ins w:id="16" w:author="Thalia Priscilla" w:date="2022-12-23T20:54:00Z">
        <w:r w:rsidR="00CD45A7">
          <w:rPr>
            <w:rFonts w:ascii="Arial" w:eastAsia="Times New Roman" w:hAnsi="Arial" w:cs="Arial"/>
            <w:color w:val="000000"/>
            <w:sz w:val="22"/>
            <w:szCs w:val="22"/>
          </w:rPr>
          <w:t xml:space="preserve"> </w:t>
        </w:r>
      </w:ins>
      <w:ins w:id="17" w:author="Thalia Priscilla" w:date="2022-12-23T20:55:00Z">
        <w:r w:rsidR="00CD45A7">
          <w:rPr>
            <w:rFonts w:ascii="Arial" w:eastAsia="Times New Roman" w:hAnsi="Arial" w:cs="Arial"/>
            <w:color w:val="000000"/>
            <w:sz w:val="22"/>
            <w:szCs w:val="22"/>
          </w:rPr>
          <w:t>with</w:t>
        </w:r>
      </w:ins>
      <w:ins w:id="18" w:author="Thalia Priscilla" w:date="2022-12-23T20:54:00Z">
        <w:r w:rsidR="00CD45A7">
          <w:rPr>
            <w:rFonts w:ascii="Arial" w:eastAsia="Times New Roman" w:hAnsi="Arial" w:cs="Arial"/>
            <w:color w:val="000000"/>
            <w:sz w:val="22"/>
            <w:szCs w:val="22"/>
          </w:rPr>
          <w:t>in a positive community</w:t>
        </w:r>
      </w:ins>
      <w:r w:rsidRPr="001919E6">
        <w:rPr>
          <w:rFonts w:ascii="Arial" w:eastAsia="Times New Roman" w:hAnsi="Arial" w:cs="Arial"/>
          <w:color w:val="000000"/>
          <w:sz w:val="22"/>
          <w:szCs w:val="22"/>
        </w:rPr>
        <w:t xml:space="preserve">. I believe that Cornell Engineering would be the best place </w:t>
      </w:r>
      <w:del w:id="19" w:author="Thalia Priscilla" w:date="2022-12-23T21:00:00Z">
        <w:r w:rsidRPr="001919E6" w:rsidDel="001D0096">
          <w:rPr>
            <w:rFonts w:ascii="Arial" w:eastAsia="Times New Roman" w:hAnsi="Arial" w:cs="Arial"/>
            <w:color w:val="000000"/>
            <w:sz w:val="22"/>
            <w:szCs w:val="22"/>
          </w:rPr>
          <w:delText>for me</w:delText>
        </w:r>
      </w:del>
      <w:ins w:id="20" w:author="Thalia Priscilla" w:date="2022-12-23T21:00:00Z">
        <w:r w:rsidR="001D0096">
          <w:rPr>
            <w:rFonts w:ascii="Arial" w:eastAsia="Times New Roman" w:hAnsi="Arial" w:cs="Arial"/>
            <w:color w:val="000000"/>
            <w:sz w:val="22"/>
            <w:szCs w:val="22"/>
          </w:rPr>
          <w:t xml:space="preserve">to do </w:t>
        </w:r>
      </w:ins>
      <w:ins w:id="21" w:author="Thalia Priscilla" w:date="2022-12-23T21:01:00Z">
        <w:r w:rsidR="001D0096">
          <w:rPr>
            <w:rFonts w:ascii="Arial" w:eastAsia="Times New Roman" w:hAnsi="Arial" w:cs="Arial"/>
            <w:color w:val="000000"/>
            <w:sz w:val="22"/>
            <w:szCs w:val="22"/>
          </w:rPr>
          <w:t>so</w:t>
        </w:r>
      </w:ins>
      <w:ins w:id="22" w:author="Thalia Priscilla" w:date="2022-12-23T20:58:00Z">
        <w:r w:rsidR="006E5BA5">
          <w:rPr>
            <w:rFonts w:ascii="Arial" w:eastAsia="Times New Roman" w:hAnsi="Arial" w:cs="Arial"/>
            <w:color w:val="000000"/>
            <w:sz w:val="22"/>
            <w:szCs w:val="22"/>
          </w:rPr>
          <w:t>.</w:t>
        </w:r>
      </w:ins>
      <w:r w:rsidRPr="001919E6">
        <w:rPr>
          <w:rFonts w:ascii="Arial" w:eastAsia="Times New Roman" w:hAnsi="Arial" w:cs="Arial"/>
          <w:color w:val="000000"/>
          <w:sz w:val="22"/>
          <w:szCs w:val="22"/>
        </w:rPr>
        <w:t xml:space="preserve"> </w:t>
      </w:r>
      <w:commentRangeStart w:id="23"/>
      <w:del w:id="24" w:author="Thalia Priscilla" w:date="2022-12-23T20:58:00Z">
        <w:r w:rsidRPr="001919E6" w:rsidDel="006E5BA5">
          <w:rPr>
            <w:rFonts w:ascii="Arial" w:eastAsia="Times New Roman" w:hAnsi="Arial" w:cs="Arial"/>
            <w:color w:val="000000"/>
            <w:sz w:val="22"/>
            <w:szCs w:val="22"/>
          </w:rPr>
          <w:delText xml:space="preserve">since it </w:delText>
        </w:r>
      </w:del>
      <w:ins w:id="25" w:author="Thalia Priscilla" w:date="2022-12-23T20:58:00Z">
        <w:r w:rsidR="006E5BA5">
          <w:rPr>
            <w:rFonts w:ascii="Arial" w:eastAsia="Times New Roman" w:hAnsi="Arial" w:cs="Arial"/>
            <w:color w:val="000000"/>
            <w:sz w:val="22"/>
            <w:szCs w:val="22"/>
          </w:rPr>
          <w:t>N</w:t>
        </w:r>
      </w:ins>
      <w:del w:id="26" w:author="Thalia Priscilla" w:date="2022-12-23T20:58:00Z">
        <w:r w:rsidRPr="001919E6" w:rsidDel="006E5BA5">
          <w:rPr>
            <w:rFonts w:ascii="Arial" w:eastAsia="Times New Roman" w:hAnsi="Arial" w:cs="Arial"/>
            <w:color w:val="000000"/>
            <w:sz w:val="22"/>
            <w:szCs w:val="22"/>
          </w:rPr>
          <w:delText>n</w:delText>
        </w:r>
      </w:del>
      <w:r w:rsidRPr="001919E6">
        <w:rPr>
          <w:rFonts w:ascii="Arial" w:eastAsia="Times New Roman" w:hAnsi="Arial" w:cs="Arial"/>
          <w:color w:val="000000"/>
          <w:sz w:val="22"/>
          <w:szCs w:val="22"/>
        </w:rPr>
        <w:t xml:space="preserve">ot only </w:t>
      </w:r>
      <w:ins w:id="27" w:author="Thalia Priscilla" w:date="2022-12-23T20:58:00Z">
        <w:r w:rsidR="006E5BA5">
          <w:rPr>
            <w:rFonts w:ascii="Arial" w:eastAsia="Times New Roman" w:hAnsi="Arial" w:cs="Arial"/>
            <w:color w:val="000000"/>
            <w:sz w:val="22"/>
            <w:szCs w:val="22"/>
          </w:rPr>
          <w:t xml:space="preserve">does it </w:t>
        </w:r>
      </w:ins>
      <w:del w:id="28" w:author="Thalia Priscilla" w:date="2022-12-23T20:57:00Z">
        <w:r w:rsidRPr="001919E6" w:rsidDel="006E5BA5">
          <w:rPr>
            <w:rFonts w:ascii="Arial" w:eastAsia="Times New Roman" w:hAnsi="Arial" w:cs="Arial"/>
            <w:color w:val="000000"/>
            <w:sz w:val="22"/>
            <w:szCs w:val="22"/>
          </w:rPr>
          <w:delText xml:space="preserve">provides </w:delText>
        </w:r>
      </w:del>
      <w:ins w:id="29" w:author="Thalia Priscilla" w:date="2022-12-23T20:57:00Z">
        <w:r w:rsidR="006E5BA5">
          <w:rPr>
            <w:rFonts w:ascii="Arial" w:eastAsia="Times New Roman" w:hAnsi="Arial" w:cs="Arial"/>
            <w:color w:val="000000"/>
            <w:sz w:val="22"/>
            <w:szCs w:val="22"/>
          </w:rPr>
          <w:t>offer</w:t>
        </w:r>
        <w:r w:rsidR="006E5BA5"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prestigious courses taught by esteemed professors like Jon Kleinberg and Kavita </w:t>
      </w:r>
      <w:proofErr w:type="spellStart"/>
      <w:r w:rsidRPr="001919E6">
        <w:rPr>
          <w:rFonts w:ascii="Arial" w:eastAsia="Times New Roman" w:hAnsi="Arial" w:cs="Arial"/>
          <w:color w:val="000000"/>
          <w:sz w:val="22"/>
          <w:szCs w:val="22"/>
        </w:rPr>
        <w:t>Bala</w:t>
      </w:r>
      <w:proofErr w:type="spellEnd"/>
      <w:r w:rsidRPr="001919E6">
        <w:rPr>
          <w:rFonts w:ascii="Arial" w:eastAsia="Times New Roman" w:hAnsi="Arial" w:cs="Arial"/>
          <w:color w:val="000000"/>
          <w:sz w:val="22"/>
          <w:szCs w:val="22"/>
        </w:rPr>
        <w:t xml:space="preserve">, </w:t>
      </w:r>
      <w:del w:id="30" w:author="Thalia Priscilla" w:date="2022-12-23T20:59:00Z">
        <w:r w:rsidRPr="001919E6" w:rsidDel="006E5BA5">
          <w:rPr>
            <w:rFonts w:ascii="Arial" w:eastAsia="Times New Roman" w:hAnsi="Arial" w:cs="Arial"/>
            <w:color w:val="000000"/>
            <w:sz w:val="22"/>
            <w:szCs w:val="22"/>
          </w:rPr>
          <w:delText>but it</w:delText>
        </w:r>
      </w:del>
      <w:ins w:id="31" w:author="Thalia Priscilla" w:date="2022-12-23T20:59:00Z">
        <w:r w:rsidR="006E5BA5">
          <w:rPr>
            <w:rFonts w:ascii="Arial" w:eastAsia="Times New Roman" w:hAnsi="Arial" w:cs="Arial"/>
            <w:color w:val="000000"/>
            <w:sz w:val="22"/>
            <w:szCs w:val="22"/>
          </w:rPr>
          <w:t>Cornell Engineering</w:t>
        </w:r>
      </w:ins>
      <w:r w:rsidRPr="001919E6">
        <w:rPr>
          <w:rFonts w:ascii="Arial" w:eastAsia="Times New Roman" w:hAnsi="Arial" w:cs="Arial"/>
          <w:color w:val="000000"/>
          <w:sz w:val="22"/>
          <w:szCs w:val="22"/>
        </w:rPr>
        <w:t xml:space="preserve"> also provides practical opportunities to collaborate on projects with peers and faculties. </w:t>
      </w:r>
      <w:ins w:id="32" w:author="Thalia Priscilla" w:date="2022-12-23T20:59:00Z">
        <w:r w:rsidR="006E5BA5">
          <w:rPr>
            <w:rFonts w:ascii="Arial" w:eastAsia="Times New Roman" w:hAnsi="Arial" w:cs="Arial"/>
            <w:color w:val="000000"/>
            <w:sz w:val="22"/>
            <w:szCs w:val="22"/>
          </w:rPr>
          <w:t>P</w:t>
        </w:r>
      </w:ins>
      <w:ins w:id="33" w:author="Thalia Priscilla" w:date="2022-12-23T20:52:00Z">
        <w:r w:rsidR="00CD45A7" w:rsidRPr="001919E6">
          <w:rPr>
            <w:rFonts w:ascii="Arial" w:eastAsia="Times New Roman" w:hAnsi="Arial" w:cs="Arial"/>
            <w:color w:val="000000"/>
            <w:sz w:val="22"/>
            <w:szCs w:val="22"/>
          </w:rPr>
          <w:t xml:space="preserve">articipating in Cornell’s Big Red Hacks and being a part of the Cornell </w:t>
        </w:r>
        <w:proofErr w:type="spellStart"/>
        <w:r w:rsidR="00CD45A7" w:rsidRPr="001919E6">
          <w:rPr>
            <w:rFonts w:ascii="Arial" w:eastAsia="Times New Roman" w:hAnsi="Arial" w:cs="Arial"/>
            <w:color w:val="000000"/>
            <w:sz w:val="22"/>
            <w:szCs w:val="22"/>
          </w:rPr>
          <w:t>AppDev</w:t>
        </w:r>
      </w:ins>
      <w:proofErr w:type="spellEnd"/>
      <w:ins w:id="34" w:author="Thalia Priscilla" w:date="2022-12-23T20:59:00Z">
        <w:r w:rsidR="006E5BA5">
          <w:rPr>
            <w:rFonts w:ascii="Arial" w:eastAsia="Times New Roman" w:hAnsi="Arial" w:cs="Arial"/>
            <w:color w:val="000000"/>
            <w:sz w:val="22"/>
            <w:szCs w:val="22"/>
          </w:rPr>
          <w:t xml:space="preserve"> </w:t>
        </w:r>
      </w:ins>
      <w:ins w:id="35" w:author="Thalia Priscilla" w:date="2022-12-23T21:00:00Z">
        <w:r w:rsidR="006E5BA5">
          <w:rPr>
            <w:rFonts w:ascii="Arial" w:eastAsia="Times New Roman" w:hAnsi="Arial" w:cs="Arial"/>
            <w:color w:val="000000"/>
            <w:sz w:val="22"/>
            <w:szCs w:val="22"/>
          </w:rPr>
          <w:t>will help me</w:t>
        </w:r>
      </w:ins>
      <w:ins w:id="36" w:author="Thalia Priscilla" w:date="2022-12-23T20:52:00Z">
        <w:r w:rsidR="00CD45A7">
          <w:rPr>
            <w:rFonts w:ascii="Arial" w:eastAsia="Times New Roman" w:hAnsi="Arial" w:cs="Arial"/>
            <w:color w:val="000000"/>
            <w:sz w:val="22"/>
            <w:szCs w:val="22"/>
          </w:rPr>
          <w:t xml:space="preserve"> </w:t>
        </w:r>
      </w:ins>
      <w:del w:id="37" w:author="Thalia Priscilla" w:date="2022-12-23T20:54:00Z">
        <w:r w:rsidRPr="001919E6" w:rsidDel="00CD45A7">
          <w:rPr>
            <w:rFonts w:ascii="Arial" w:eastAsia="Times New Roman" w:hAnsi="Arial" w:cs="Arial"/>
            <w:color w:val="000000"/>
            <w:sz w:val="22"/>
            <w:szCs w:val="22"/>
          </w:rPr>
          <w:delText>I intend to expand my connections, placing myself</w:delText>
        </w:r>
      </w:del>
      <w:del w:id="38" w:author="Thalia Priscilla" w:date="2022-12-23T20:53:00Z">
        <w:r w:rsidRPr="001919E6" w:rsidDel="00CD45A7">
          <w:rPr>
            <w:rFonts w:ascii="Arial" w:eastAsia="Times New Roman" w:hAnsi="Arial" w:cs="Arial"/>
            <w:color w:val="000000"/>
            <w:sz w:val="22"/>
            <w:szCs w:val="22"/>
          </w:rPr>
          <w:delText xml:space="preserve"> in a positive community of </w:delText>
        </w:r>
      </w:del>
      <w:del w:id="39" w:author="Thalia Priscilla" w:date="2022-12-23T20:56:00Z">
        <w:r w:rsidRPr="001919E6" w:rsidDel="006E5BA5">
          <w:rPr>
            <w:rFonts w:ascii="Arial" w:eastAsia="Times New Roman" w:hAnsi="Arial" w:cs="Arial"/>
            <w:color w:val="000000"/>
            <w:sz w:val="22"/>
            <w:szCs w:val="22"/>
          </w:rPr>
          <w:delText>engineers with similar interests</w:delText>
        </w:r>
      </w:del>
      <w:del w:id="40" w:author="Thalia Priscilla" w:date="2022-12-23T20:54:00Z">
        <w:r w:rsidRPr="001919E6" w:rsidDel="00CD45A7">
          <w:rPr>
            <w:rFonts w:ascii="Arial" w:eastAsia="Times New Roman" w:hAnsi="Arial" w:cs="Arial"/>
            <w:color w:val="000000"/>
            <w:sz w:val="22"/>
            <w:szCs w:val="22"/>
          </w:rPr>
          <w:delText>, and</w:delText>
        </w:r>
      </w:del>
      <w:del w:id="41" w:author="Thalia Priscilla" w:date="2022-12-23T21:01:00Z">
        <w:r w:rsidRPr="001919E6" w:rsidDel="001D0096">
          <w:rPr>
            <w:rFonts w:ascii="Arial" w:eastAsia="Times New Roman" w:hAnsi="Arial" w:cs="Arial"/>
            <w:color w:val="000000"/>
            <w:sz w:val="22"/>
            <w:szCs w:val="22"/>
          </w:rPr>
          <w:delText xml:space="preserve"> </w:delText>
        </w:r>
      </w:del>
      <w:r w:rsidRPr="001919E6">
        <w:rPr>
          <w:rFonts w:ascii="Arial" w:eastAsia="Times New Roman" w:hAnsi="Arial" w:cs="Arial"/>
          <w:color w:val="000000"/>
          <w:sz w:val="22"/>
          <w:szCs w:val="22"/>
        </w:rPr>
        <w:t xml:space="preserve">attain a deeper understanding of computer language through working on </w:t>
      </w:r>
      <w:del w:id="42" w:author="Thalia Priscilla" w:date="2022-12-23T21:40:00Z">
        <w:r w:rsidRPr="001919E6" w:rsidDel="00333905">
          <w:rPr>
            <w:rFonts w:ascii="Arial" w:eastAsia="Times New Roman" w:hAnsi="Arial" w:cs="Arial"/>
            <w:color w:val="000000"/>
            <w:sz w:val="22"/>
            <w:szCs w:val="22"/>
          </w:rPr>
          <w:delText xml:space="preserve">real </w:delText>
        </w:r>
      </w:del>
      <w:ins w:id="43" w:author="Thalia Priscilla" w:date="2022-12-23T21:40:00Z">
        <w:r w:rsidR="00333905">
          <w:rPr>
            <w:rFonts w:ascii="Arial" w:eastAsia="Times New Roman" w:hAnsi="Arial" w:cs="Arial"/>
            <w:color w:val="000000"/>
            <w:sz w:val="22"/>
            <w:szCs w:val="22"/>
          </w:rPr>
          <w:t>various</w:t>
        </w:r>
        <w:r w:rsidR="00333905"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projects</w:t>
      </w:r>
      <w:del w:id="44" w:author="Thalia Priscilla" w:date="2022-12-23T20:52:00Z">
        <w:r w:rsidRPr="001919E6" w:rsidDel="00CD45A7">
          <w:rPr>
            <w:rFonts w:ascii="Arial" w:eastAsia="Times New Roman" w:hAnsi="Arial" w:cs="Arial"/>
            <w:color w:val="000000"/>
            <w:sz w:val="22"/>
            <w:szCs w:val="22"/>
          </w:rPr>
          <w:delText xml:space="preserve"> by participating in Cornell’s Big Red Hacks and being a part of the Cornell AppDev</w:delText>
        </w:r>
      </w:del>
      <w:r w:rsidRPr="001919E6">
        <w:rPr>
          <w:rFonts w:ascii="Arial" w:eastAsia="Times New Roman" w:hAnsi="Arial" w:cs="Arial"/>
          <w:color w:val="000000"/>
          <w:sz w:val="22"/>
          <w:szCs w:val="22"/>
        </w:rPr>
        <w:t>.</w:t>
      </w:r>
      <w:commentRangeEnd w:id="23"/>
      <w:r w:rsidR="00500410">
        <w:rPr>
          <w:rStyle w:val="CommentReference"/>
        </w:rPr>
        <w:commentReference w:id="23"/>
      </w:r>
      <w:del w:id="45" w:author="Thalia Priscilla" w:date="2022-12-23T20:57:00Z">
        <w:r w:rsidRPr="001919E6" w:rsidDel="006E5BA5">
          <w:rPr>
            <w:rFonts w:ascii="Arial" w:eastAsia="Times New Roman" w:hAnsi="Arial" w:cs="Arial"/>
            <w:color w:val="000000"/>
            <w:sz w:val="22"/>
            <w:szCs w:val="22"/>
          </w:rPr>
          <w:delText xml:space="preserve"> </w:delText>
        </w:r>
      </w:del>
    </w:p>
    <w:p w14:paraId="6A5E989F" w14:textId="0C263AB7" w:rsidR="001919E6" w:rsidRDefault="001919E6" w:rsidP="001919E6">
      <w:pPr>
        <w:spacing w:before="240" w:after="240"/>
        <w:jc w:val="both"/>
        <w:rPr>
          <w:ins w:id="46" w:author="Thalia Priscilla" w:date="2022-12-23T17:46:00Z"/>
          <w:rFonts w:ascii="Arial" w:eastAsia="Times New Roman" w:hAnsi="Arial" w:cs="Arial"/>
          <w:color w:val="000000"/>
          <w:sz w:val="22"/>
          <w:szCs w:val="22"/>
        </w:rPr>
      </w:pPr>
      <w:commentRangeStart w:id="47"/>
      <w:r w:rsidRPr="001919E6">
        <w:rPr>
          <w:rFonts w:ascii="Arial" w:eastAsia="Times New Roman" w:hAnsi="Arial" w:cs="Arial"/>
          <w:color w:val="000000"/>
          <w:sz w:val="22"/>
          <w:szCs w:val="22"/>
        </w:rPr>
        <w:t xml:space="preserve">I also aspire to </w:t>
      </w:r>
      <w:del w:id="48" w:author="Thalia Priscilla" w:date="2022-12-23T20:51:00Z">
        <w:r w:rsidRPr="001919E6" w:rsidDel="00CD45A7">
          <w:rPr>
            <w:rFonts w:ascii="Arial" w:eastAsia="Times New Roman" w:hAnsi="Arial" w:cs="Arial"/>
            <w:color w:val="000000"/>
            <w:sz w:val="22"/>
            <w:szCs w:val="22"/>
          </w:rPr>
          <w:delText xml:space="preserve">start </w:delText>
        </w:r>
      </w:del>
      <w:ins w:id="49" w:author="Thalia Priscilla" w:date="2022-12-23T20:51:00Z">
        <w:r w:rsidR="00CD45A7">
          <w:rPr>
            <w:rFonts w:ascii="Arial" w:eastAsia="Times New Roman" w:hAnsi="Arial" w:cs="Arial"/>
            <w:color w:val="000000"/>
            <w:sz w:val="22"/>
            <w:szCs w:val="22"/>
          </w:rPr>
          <w:t>build</w:t>
        </w:r>
        <w:r w:rsidR="00CD45A7"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my own technological start-up in the future, hence looking forward to participating in Cornell’s SENSE and 3 Day </w:t>
      </w:r>
      <w:proofErr w:type="spellStart"/>
      <w:r w:rsidRPr="001919E6">
        <w:rPr>
          <w:rFonts w:ascii="Arial" w:eastAsia="Times New Roman" w:hAnsi="Arial" w:cs="Arial"/>
          <w:color w:val="000000"/>
          <w:sz w:val="22"/>
          <w:szCs w:val="22"/>
        </w:rPr>
        <w:t>Startup</w:t>
      </w:r>
      <w:proofErr w:type="spellEnd"/>
      <w:r w:rsidRPr="001919E6">
        <w:rPr>
          <w:rFonts w:ascii="Arial" w:eastAsia="Times New Roman" w:hAnsi="Arial" w:cs="Arial"/>
          <w:color w:val="000000"/>
          <w:sz w:val="22"/>
          <w:szCs w:val="22"/>
        </w:rPr>
        <w:t xml:space="preserve"> program to hone my entrepreneurial skills and perhaps meet some future </w:t>
      </w:r>
      <w:ins w:id="50" w:author="Chiara Situmorang" w:date="2022-12-24T22:19:00Z">
        <w:r w:rsidR="00500410">
          <w:rPr>
            <w:rFonts w:ascii="Arial" w:eastAsia="Times New Roman" w:hAnsi="Arial" w:cs="Arial"/>
            <w:color w:val="000000"/>
            <w:sz w:val="22"/>
            <w:szCs w:val="22"/>
          </w:rPr>
          <w:t xml:space="preserve">business </w:t>
        </w:r>
      </w:ins>
      <w:r w:rsidRPr="001919E6">
        <w:rPr>
          <w:rFonts w:ascii="Arial" w:eastAsia="Times New Roman" w:hAnsi="Arial" w:cs="Arial"/>
          <w:color w:val="000000"/>
          <w:sz w:val="22"/>
          <w:szCs w:val="22"/>
        </w:rPr>
        <w:t>partners along the way. Through these programs, I would get my start-up mentored by successful professors and entrepreneurs whilst exposing myself to great ideas of the other participants that might inspire my own.</w:t>
      </w:r>
      <w:commentRangeEnd w:id="47"/>
      <w:r w:rsidR="00FD7008">
        <w:rPr>
          <w:rStyle w:val="CommentReference"/>
        </w:rPr>
        <w:commentReference w:id="47"/>
      </w:r>
    </w:p>
    <w:p w14:paraId="68F421B0" w14:textId="0C01A85F" w:rsidR="0046738C" w:rsidRDefault="00FD7008" w:rsidP="001919E6">
      <w:pPr>
        <w:spacing w:before="240" w:after="240"/>
        <w:jc w:val="both"/>
        <w:rPr>
          <w:ins w:id="51" w:author="Chiara Situmorang" w:date="2022-12-24T22:22:00Z"/>
          <w:rFonts w:ascii="Arial" w:eastAsia="Times New Roman" w:hAnsi="Arial" w:cs="Arial"/>
          <w:sz w:val="22"/>
          <w:szCs w:val="22"/>
        </w:rPr>
      </w:pPr>
      <w:ins w:id="52" w:author="Chiara Situmorang" w:date="2022-12-24T22:22:00Z">
        <w:r>
          <w:rPr>
            <w:rFonts w:ascii="Arial" w:eastAsia="Times New Roman" w:hAnsi="Arial" w:cs="Arial"/>
            <w:sz w:val="22"/>
            <w:szCs w:val="22"/>
          </w:rPr>
          <w:t>Hi Samuel!</w:t>
        </w:r>
      </w:ins>
    </w:p>
    <w:p w14:paraId="3870D257" w14:textId="77777777" w:rsidR="00FD7008" w:rsidRDefault="00FD7008" w:rsidP="001919E6">
      <w:pPr>
        <w:spacing w:before="240" w:after="240"/>
        <w:jc w:val="both"/>
        <w:rPr>
          <w:ins w:id="53" w:author="Chiara Situmorang" w:date="2022-12-24T22:26:00Z"/>
          <w:rFonts w:ascii="Arial" w:eastAsia="Times New Roman" w:hAnsi="Arial" w:cs="Arial"/>
          <w:sz w:val="22"/>
          <w:szCs w:val="22"/>
        </w:rPr>
      </w:pPr>
      <w:ins w:id="54" w:author="Chiara Situmorang" w:date="2022-12-24T22:24:00Z">
        <w:r>
          <w:rPr>
            <w:rFonts w:ascii="Arial" w:eastAsia="Times New Roman" w:hAnsi="Arial" w:cs="Arial"/>
            <w:sz w:val="22"/>
            <w:szCs w:val="22"/>
          </w:rPr>
          <w:t>You’re going in the right direction here, but this draft does not yet answer the prompt to the depth that it is asking. The prompt makes it clear that you want to talk about your specific engineering interests a</w:t>
        </w:r>
      </w:ins>
      <w:ins w:id="55" w:author="Chiara Situmorang" w:date="2022-12-24T22:25:00Z">
        <w:r>
          <w:rPr>
            <w:rFonts w:ascii="Arial" w:eastAsia="Times New Roman" w:hAnsi="Arial" w:cs="Arial"/>
            <w:sz w:val="22"/>
            <w:szCs w:val="22"/>
          </w:rPr>
          <w:t>nd how they are specifically related to Cornell Engineering. Right now, you only talk about being passionate about programming and using it to “change the world” in vague, generic terms.</w:t>
        </w:r>
      </w:ins>
      <w:ins w:id="56" w:author="Chiara Situmorang" w:date="2022-12-24T22:26:00Z">
        <w:r>
          <w:rPr>
            <w:rFonts w:ascii="Arial" w:eastAsia="Times New Roman" w:hAnsi="Arial" w:cs="Arial"/>
            <w:sz w:val="22"/>
            <w:szCs w:val="22"/>
          </w:rPr>
          <w:t xml:space="preserve"> </w:t>
        </w:r>
      </w:ins>
    </w:p>
    <w:p w14:paraId="36A50AA5" w14:textId="32C380BF" w:rsidR="00FD7008" w:rsidRDefault="00FD7008" w:rsidP="001919E6">
      <w:pPr>
        <w:spacing w:before="240" w:after="240"/>
        <w:jc w:val="both"/>
        <w:rPr>
          <w:ins w:id="57" w:author="Chiara Situmorang" w:date="2022-12-24T22:26:00Z"/>
          <w:rFonts w:ascii="Arial" w:eastAsia="Times New Roman" w:hAnsi="Arial" w:cs="Arial"/>
          <w:sz w:val="22"/>
          <w:szCs w:val="22"/>
        </w:rPr>
      </w:pPr>
      <w:ins w:id="58" w:author="Chiara Situmorang" w:date="2022-12-24T22:26:00Z">
        <w:r>
          <w:rPr>
            <w:rFonts w:ascii="Arial" w:eastAsia="Times New Roman" w:hAnsi="Arial" w:cs="Arial"/>
            <w:sz w:val="22"/>
            <w:szCs w:val="22"/>
          </w:rPr>
          <w:t>Considering the limited word count, I would make the first paragraph much more straightforward and in depth. What areas of programming are you interested in? What are your specific career goals in this area?</w:t>
        </w:r>
      </w:ins>
    </w:p>
    <w:p w14:paraId="112EE1B4" w14:textId="2316F42F" w:rsidR="00FD7008" w:rsidRDefault="00FD7008" w:rsidP="001919E6">
      <w:pPr>
        <w:spacing w:before="240" w:after="240"/>
        <w:jc w:val="both"/>
        <w:rPr>
          <w:ins w:id="59" w:author="Chiara Situmorang" w:date="2022-12-24T22:27:00Z"/>
          <w:rFonts w:ascii="Arial" w:eastAsia="Times New Roman" w:hAnsi="Arial" w:cs="Arial"/>
          <w:sz w:val="22"/>
          <w:szCs w:val="22"/>
        </w:rPr>
      </w:pPr>
      <w:ins w:id="60" w:author="Chiara Situmorang" w:date="2022-12-24T22:26:00Z">
        <w:r>
          <w:rPr>
            <w:rFonts w:ascii="Arial" w:eastAsia="Times New Roman" w:hAnsi="Arial" w:cs="Arial"/>
            <w:sz w:val="22"/>
            <w:szCs w:val="22"/>
          </w:rPr>
          <w:t>Then, in the second paragraph, you want to</w:t>
        </w:r>
      </w:ins>
      <w:ins w:id="61" w:author="Chiara Situmorang" w:date="2022-12-24T22:27:00Z">
        <w:r>
          <w:rPr>
            <w:rFonts w:ascii="Arial" w:eastAsia="Times New Roman" w:hAnsi="Arial" w:cs="Arial"/>
            <w:sz w:val="22"/>
            <w:szCs w:val="22"/>
          </w:rPr>
          <w:t xml:space="preserve"> elaborate on the courses and programs you mention and tell us how they will help you achieve the goals you’ve previously mentioned.</w:t>
        </w:r>
      </w:ins>
    </w:p>
    <w:p w14:paraId="42A28731" w14:textId="145A18DF" w:rsidR="00FD7008" w:rsidRDefault="00FD7008" w:rsidP="001919E6">
      <w:pPr>
        <w:spacing w:before="240" w:after="240"/>
        <w:jc w:val="both"/>
        <w:rPr>
          <w:ins w:id="62" w:author="Chiara Situmorang" w:date="2022-12-24T22:29:00Z"/>
          <w:rFonts w:ascii="Arial" w:eastAsia="Times New Roman" w:hAnsi="Arial" w:cs="Arial"/>
          <w:sz w:val="22"/>
          <w:szCs w:val="22"/>
        </w:rPr>
      </w:pPr>
      <w:ins w:id="63" w:author="Chiara Situmorang" w:date="2022-12-24T22:27:00Z">
        <w:r>
          <w:rPr>
            <w:rFonts w:ascii="Arial" w:eastAsia="Times New Roman" w:hAnsi="Arial" w:cs="Arial"/>
            <w:sz w:val="22"/>
            <w:szCs w:val="22"/>
          </w:rPr>
          <w:t>Once you’ve elaborat</w:t>
        </w:r>
      </w:ins>
      <w:ins w:id="64" w:author="Chiara Situmorang" w:date="2022-12-24T22:28:00Z">
        <w:r>
          <w:rPr>
            <w:rFonts w:ascii="Arial" w:eastAsia="Times New Roman" w:hAnsi="Arial" w:cs="Arial"/>
            <w:sz w:val="22"/>
            <w:szCs w:val="22"/>
          </w:rPr>
          <w:t xml:space="preserve">ed on these things, I have a feeling you’ll only have space for a short sentence on the entrepreneurial stuff (which is fine, since it’s not engineering-related). You want to make sure you conclude by </w:t>
        </w:r>
      </w:ins>
      <w:ins w:id="65" w:author="Chiara Situmorang" w:date="2022-12-24T22:29:00Z">
        <w:r>
          <w:rPr>
            <w:rFonts w:ascii="Arial" w:eastAsia="Times New Roman" w:hAnsi="Arial" w:cs="Arial"/>
            <w:sz w:val="22"/>
            <w:szCs w:val="22"/>
          </w:rPr>
          <w:t>telling us again how Cornell Engineering is the right place for you.</w:t>
        </w:r>
      </w:ins>
    </w:p>
    <w:p w14:paraId="53245413" w14:textId="76EFB802" w:rsidR="00FD7008" w:rsidRDefault="00FD7008" w:rsidP="001919E6">
      <w:pPr>
        <w:spacing w:before="240" w:after="240"/>
        <w:jc w:val="both"/>
        <w:rPr>
          <w:ins w:id="66" w:author="Chiara Situmorang" w:date="2022-12-24T22:29:00Z"/>
          <w:rFonts w:ascii="Arial" w:eastAsia="Times New Roman" w:hAnsi="Arial" w:cs="Arial"/>
          <w:sz w:val="22"/>
          <w:szCs w:val="22"/>
        </w:rPr>
      </w:pPr>
      <w:ins w:id="67" w:author="Chiara Situmorang" w:date="2022-12-24T22:29:00Z">
        <w:r>
          <w:rPr>
            <w:rFonts w:ascii="Arial" w:eastAsia="Times New Roman" w:hAnsi="Arial" w:cs="Arial"/>
            <w:sz w:val="22"/>
            <w:szCs w:val="22"/>
          </w:rPr>
          <w:t>Good luck!</w:t>
        </w:r>
      </w:ins>
    </w:p>
    <w:p w14:paraId="6573260D" w14:textId="4BA76BE4" w:rsidR="00FD7008" w:rsidRDefault="00FD7008" w:rsidP="001919E6">
      <w:pPr>
        <w:spacing w:before="240" w:after="240"/>
        <w:jc w:val="both"/>
        <w:rPr>
          <w:ins w:id="68" w:author="Chiara Situmorang" w:date="2022-12-24T22:22:00Z"/>
          <w:rFonts w:ascii="Arial" w:eastAsia="Times New Roman" w:hAnsi="Arial" w:cs="Arial"/>
          <w:sz w:val="22"/>
          <w:szCs w:val="22"/>
        </w:rPr>
      </w:pPr>
      <w:ins w:id="69" w:author="Chiara Situmorang" w:date="2022-12-24T22:29:00Z">
        <w:r>
          <w:rPr>
            <w:rFonts w:ascii="Arial" w:eastAsia="Times New Roman" w:hAnsi="Arial" w:cs="Arial"/>
            <w:sz w:val="22"/>
            <w:szCs w:val="22"/>
          </w:rPr>
          <w:t>Chiara</w:t>
        </w:r>
      </w:ins>
    </w:p>
    <w:p w14:paraId="47F9B81E" w14:textId="77777777" w:rsidR="00FD7008" w:rsidRPr="00D60712" w:rsidRDefault="00FD7008" w:rsidP="001919E6">
      <w:pPr>
        <w:spacing w:before="240" w:after="240"/>
        <w:jc w:val="both"/>
        <w:rPr>
          <w:rFonts w:ascii="Arial" w:eastAsia="Times New Roman" w:hAnsi="Arial" w:cs="Arial"/>
          <w:sz w:val="22"/>
          <w:szCs w:val="22"/>
        </w:rPr>
      </w:pPr>
    </w:p>
    <w:p w14:paraId="4A12067E"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2</w:t>
      </w:r>
    </w:p>
    <w:p w14:paraId="308FFDD8"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 xml:space="preserve">Describe an engineering problem that impacts your local community. This could be your school, </w:t>
      </w:r>
      <w:proofErr w:type="spellStart"/>
      <w:r w:rsidRPr="001919E6">
        <w:rPr>
          <w:rFonts w:ascii="Arial" w:eastAsia="Times New Roman" w:hAnsi="Arial" w:cs="Arial"/>
          <w:b/>
          <w:bCs/>
          <w:color w:val="000000"/>
          <w:sz w:val="22"/>
          <w:szCs w:val="22"/>
          <w:u w:val="single"/>
        </w:rPr>
        <w:t>neighborhood</w:t>
      </w:r>
      <w:proofErr w:type="spellEnd"/>
      <w:r w:rsidRPr="001919E6">
        <w:rPr>
          <w:rFonts w:ascii="Arial" w:eastAsia="Times New Roman" w:hAnsi="Arial" w:cs="Arial"/>
          <w:b/>
          <w:bCs/>
          <w:color w:val="000000"/>
          <w:sz w:val="22"/>
          <w:szCs w:val="22"/>
          <w:u w:val="single"/>
        </w:rPr>
        <w:t>, town, region, or a group you identify with. Describe one to three things you might do as an engineer to solve the problem. (250 words)</w:t>
      </w:r>
    </w:p>
    <w:p w14:paraId="1F0A1ACB" w14:textId="77777777" w:rsidR="001919E6" w:rsidRPr="001919E6" w:rsidRDefault="001919E6" w:rsidP="001919E6">
      <w:pPr>
        <w:rPr>
          <w:rFonts w:ascii="Times New Roman" w:eastAsia="Times New Roman" w:hAnsi="Times New Roman" w:cs="Times New Roman"/>
        </w:rPr>
      </w:pPr>
    </w:p>
    <w:p w14:paraId="61B2909F" w14:textId="5D07A348"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Before the pandemic, </w:t>
      </w:r>
      <w:del w:id="70" w:author="Thalia Priscilla" w:date="2022-12-23T17:36:00Z">
        <w:r w:rsidRPr="001919E6" w:rsidDel="00140A25">
          <w:rPr>
            <w:rFonts w:ascii="Arial" w:eastAsia="Times New Roman" w:hAnsi="Arial" w:cs="Arial"/>
            <w:color w:val="000000"/>
            <w:sz w:val="22"/>
            <w:szCs w:val="22"/>
          </w:rPr>
          <w:delText xml:space="preserve">me and </w:delText>
        </w:r>
      </w:del>
      <w:r w:rsidRPr="001919E6">
        <w:rPr>
          <w:rFonts w:ascii="Arial" w:eastAsia="Times New Roman" w:hAnsi="Arial" w:cs="Arial"/>
          <w:color w:val="000000"/>
          <w:sz w:val="22"/>
          <w:szCs w:val="22"/>
        </w:rPr>
        <w:t>my classmates</w:t>
      </w:r>
      <w:ins w:id="71" w:author="Thalia Priscilla" w:date="2022-12-23T17:36:00Z">
        <w:r w:rsidR="00140A25">
          <w:rPr>
            <w:rFonts w:ascii="Arial" w:eastAsia="Times New Roman" w:hAnsi="Arial" w:cs="Arial"/>
            <w:color w:val="000000"/>
            <w:sz w:val="22"/>
            <w:szCs w:val="22"/>
          </w:rPr>
          <w:t xml:space="preserve"> and I</w:t>
        </w:r>
      </w:ins>
      <w:r w:rsidRPr="001919E6">
        <w:rPr>
          <w:rFonts w:ascii="Arial" w:eastAsia="Times New Roman" w:hAnsi="Arial" w:cs="Arial"/>
          <w:color w:val="000000"/>
          <w:sz w:val="22"/>
          <w:szCs w:val="22"/>
        </w:rPr>
        <w:t xml:space="preserve"> did a social campaign teaching in public schools around Jakarta about the dangers of non-recyclable wastes</w:t>
      </w:r>
      <w:del w:id="72" w:author="Thalia Priscilla" w:date="2022-12-23T17:46:00Z">
        <w:r w:rsidRPr="001919E6" w:rsidDel="0046738C">
          <w:rPr>
            <w:rFonts w:ascii="Arial" w:eastAsia="Times New Roman" w:hAnsi="Arial" w:cs="Arial"/>
            <w:color w:val="000000"/>
            <w:sz w:val="22"/>
            <w:szCs w:val="22"/>
          </w:rPr>
          <w:delText xml:space="preserve"> and ways to mitigate them</w:delText>
        </w:r>
      </w:del>
      <w:r w:rsidRPr="001919E6">
        <w:rPr>
          <w:rFonts w:ascii="Arial" w:eastAsia="Times New Roman" w:hAnsi="Arial" w:cs="Arial"/>
          <w:color w:val="000000"/>
          <w:sz w:val="22"/>
          <w:szCs w:val="22"/>
        </w:rPr>
        <w:t xml:space="preserve">. But during our campaign, we discovered </w:t>
      </w:r>
      <w:del w:id="73" w:author="Thalia Priscilla" w:date="2022-12-23T17:46:00Z">
        <w:r w:rsidRPr="001919E6" w:rsidDel="0046738C">
          <w:rPr>
            <w:rFonts w:ascii="Arial" w:eastAsia="Times New Roman" w:hAnsi="Arial" w:cs="Arial"/>
            <w:color w:val="000000"/>
            <w:sz w:val="22"/>
            <w:szCs w:val="22"/>
          </w:rPr>
          <w:delText xml:space="preserve">another </w:delText>
        </w:r>
      </w:del>
      <w:ins w:id="74" w:author="Thalia Priscilla" w:date="2022-12-23T17:46:00Z">
        <w:r w:rsidR="0046738C">
          <w:rPr>
            <w:rFonts w:ascii="Arial" w:eastAsia="Times New Roman" w:hAnsi="Arial" w:cs="Arial"/>
            <w:color w:val="000000"/>
            <w:sz w:val="22"/>
            <w:szCs w:val="22"/>
          </w:rPr>
          <w:t>an unrelated</w:t>
        </w:r>
        <w:r w:rsidR="0046738C"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issue: </w:t>
      </w:r>
      <w:ins w:id="75" w:author="Chiara Situmorang" w:date="2022-12-24T22:30:00Z">
        <w:r w:rsidR="00FD7008">
          <w:rPr>
            <w:rFonts w:ascii="Arial" w:eastAsia="Times New Roman" w:hAnsi="Arial" w:cs="Arial"/>
            <w:color w:val="000000"/>
            <w:sz w:val="22"/>
            <w:szCs w:val="22"/>
          </w:rPr>
          <w:t>t</w:t>
        </w:r>
      </w:ins>
      <w:del w:id="76" w:author="Chiara Situmorang" w:date="2022-12-24T22:30:00Z">
        <w:r w:rsidRPr="001919E6" w:rsidDel="00FD7008">
          <w:rPr>
            <w:rFonts w:ascii="Arial" w:eastAsia="Times New Roman" w:hAnsi="Arial" w:cs="Arial"/>
            <w:color w:val="000000"/>
            <w:sz w:val="22"/>
            <w:szCs w:val="22"/>
          </w:rPr>
          <w:delText>T</w:delText>
        </w:r>
      </w:del>
      <w:r w:rsidRPr="001919E6">
        <w:rPr>
          <w:rFonts w:ascii="Arial" w:eastAsia="Times New Roman" w:hAnsi="Arial" w:cs="Arial"/>
          <w:color w:val="000000"/>
          <w:sz w:val="22"/>
          <w:szCs w:val="22"/>
        </w:rPr>
        <w:t xml:space="preserve">he lack of educational facilities received by the public schools of Jakarta </w:t>
      </w:r>
      <w:del w:id="77" w:author="Thalia Priscilla" w:date="2022-12-23T17:47:00Z">
        <w:r w:rsidRPr="001919E6" w:rsidDel="0046738C">
          <w:rPr>
            <w:rFonts w:ascii="Arial" w:eastAsia="Times New Roman" w:hAnsi="Arial" w:cs="Arial"/>
            <w:color w:val="000000"/>
            <w:sz w:val="22"/>
            <w:szCs w:val="22"/>
          </w:rPr>
          <w:delText>which concerned us of their</w:delText>
        </w:r>
      </w:del>
      <w:ins w:id="78" w:author="Thalia Priscilla" w:date="2022-12-23T17:47:00Z">
        <w:r w:rsidR="00D60712">
          <w:rPr>
            <w:rFonts w:ascii="Arial" w:eastAsia="Times New Roman" w:hAnsi="Arial" w:cs="Arial"/>
            <w:color w:val="000000"/>
            <w:sz w:val="22"/>
            <w:szCs w:val="22"/>
          </w:rPr>
          <w:t>results in the</w:t>
        </w:r>
      </w:ins>
      <w:r w:rsidRPr="001919E6">
        <w:rPr>
          <w:rFonts w:ascii="Arial" w:eastAsia="Times New Roman" w:hAnsi="Arial" w:cs="Arial"/>
          <w:color w:val="000000"/>
          <w:sz w:val="22"/>
          <w:szCs w:val="22"/>
        </w:rPr>
        <w:t xml:space="preserve"> inability to provide adequate </w:t>
      </w:r>
      <w:commentRangeStart w:id="79"/>
      <w:r w:rsidRPr="001919E6">
        <w:rPr>
          <w:rFonts w:ascii="Arial" w:eastAsia="Times New Roman" w:hAnsi="Arial" w:cs="Arial"/>
          <w:color w:val="000000"/>
          <w:sz w:val="22"/>
          <w:szCs w:val="22"/>
        </w:rPr>
        <w:t>practical education</w:t>
      </w:r>
      <w:commentRangeEnd w:id="79"/>
      <w:r w:rsidR="005223C2">
        <w:rPr>
          <w:rStyle w:val="CommentReference"/>
        </w:rPr>
        <w:commentReference w:id="79"/>
      </w:r>
      <w:r w:rsidRPr="001919E6">
        <w:rPr>
          <w:rFonts w:ascii="Arial" w:eastAsia="Times New Roman" w:hAnsi="Arial" w:cs="Arial"/>
          <w:color w:val="000000"/>
          <w:sz w:val="22"/>
          <w:szCs w:val="22"/>
        </w:rPr>
        <w:t xml:space="preserve">. The absence of laboratories and scientific equipment means that students </w:t>
      </w:r>
      <w:del w:id="80" w:author="Thalia Priscilla" w:date="2022-12-23T17:47:00Z">
        <w:r w:rsidRPr="001919E6" w:rsidDel="00D60712">
          <w:rPr>
            <w:rFonts w:ascii="Arial" w:eastAsia="Times New Roman" w:hAnsi="Arial" w:cs="Arial"/>
            <w:color w:val="000000"/>
            <w:sz w:val="22"/>
            <w:szCs w:val="22"/>
          </w:rPr>
          <w:delText xml:space="preserve">there </w:delText>
        </w:r>
      </w:del>
      <w:r w:rsidRPr="001919E6">
        <w:rPr>
          <w:rFonts w:ascii="Arial" w:eastAsia="Times New Roman" w:hAnsi="Arial" w:cs="Arial"/>
          <w:color w:val="000000"/>
          <w:sz w:val="22"/>
          <w:szCs w:val="22"/>
        </w:rPr>
        <w:t xml:space="preserve">are unable to perform experiments necessary for their education. </w:t>
      </w:r>
      <w:commentRangeStart w:id="81"/>
      <w:r w:rsidRPr="001919E6">
        <w:rPr>
          <w:rFonts w:ascii="Arial" w:eastAsia="Times New Roman" w:hAnsi="Arial" w:cs="Arial"/>
          <w:color w:val="000000"/>
          <w:sz w:val="22"/>
          <w:szCs w:val="22"/>
        </w:rPr>
        <w:t>After some digging, I found that the major cause for this is cost.</w:t>
      </w:r>
      <w:commentRangeEnd w:id="81"/>
      <w:r w:rsidR="005223C2">
        <w:rPr>
          <w:rStyle w:val="CommentReference"/>
        </w:rPr>
        <w:commentReference w:id="81"/>
      </w:r>
    </w:p>
    <w:p w14:paraId="1A630A6B" w14:textId="77777777" w:rsidR="001919E6" w:rsidRPr="001919E6" w:rsidRDefault="001919E6" w:rsidP="001919E6">
      <w:pPr>
        <w:rPr>
          <w:rFonts w:ascii="Times New Roman" w:eastAsia="Times New Roman" w:hAnsi="Times New Roman" w:cs="Times New Roman"/>
        </w:rPr>
      </w:pPr>
    </w:p>
    <w:p w14:paraId="64935880" w14:textId="400BBD19"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I </w:t>
      </w:r>
      <w:del w:id="82" w:author="Chiara Situmorang" w:date="2022-12-24T22:31:00Z">
        <w:r w:rsidRPr="001919E6" w:rsidDel="005223C2">
          <w:rPr>
            <w:rFonts w:ascii="Arial" w:eastAsia="Times New Roman" w:hAnsi="Arial" w:cs="Arial"/>
            <w:color w:val="000000"/>
            <w:sz w:val="22"/>
            <w:szCs w:val="22"/>
          </w:rPr>
          <w:delText xml:space="preserve">then </w:delText>
        </w:r>
      </w:del>
      <w:r w:rsidRPr="001919E6">
        <w:rPr>
          <w:rFonts w:ascii="Arial" w:eastAsia="Times New Roman" w:hAnsi="Arial" w:cs="Arial"/>
          <w:color w:val="000000"/>
          <w:sz w:val="22"/>
          <w:szCs w:val="22"/>
        </w:rPr>
        <w:t xml:space="preserve">recalled a scene from the movie Iron Man where Tony designs his first iron suit by projecting responsive holograms and  interacting with them just like a real object. This scene opened my eyes to the potential of virtual and augmented reality technologies to replace expensive tools. I dream </w:t>
      </w:r>
      <w:del w:id="83" w:author="Chiara Situmorang" w:date="2022-12-24T22:31:00Z">
        <w:r w:rsidRPr="001919E6" w:rsidDel="005223C2">
          <w:rPr>
            <w:rFonts w:ascii="Arial" w:eastAsia="Times New Roman" w:hAnsi="Arial" w:cs="Arial"/>
            <w:color w:val="000000"/>
            <w:sz w:val="22"/>
            <w:szCs w:val="22"/>
          </w:rPr>
          <w:delText>to create</w:delText>
        </w:r>
      </w:del>
      <w:ins w:id="84" w:author="Chiara Situmorang" w:date="2022-12-24T22:31:00Z">
        <w:r w:rsidR="005223C2">
          <w:rPr>
            <w:rFonts w:ascii="Arial" w:eastAsia="Times New Roman" w:hAnsi="Arial" w:cs="Arial"/>
            <w:color w:val="000000"/>
            <w:sz w:val="22"/>
            <w:szCs w:val="22"/>
          </w:rPr>
          <w:t>of creating</w:t>
        </w:r>
      </w:ins>
      <w:r w:rsidRPr="001919E6">
        <w:rPr>
          <w:rFonts w:ascii="Arial" w:eastAsia="Times New Roman" w:hAnsi="Arial" w:cs="Arial"/>
          <w:color w:val="000000"/>
          <w:sz w:val="22"/>
          <w:szCs w:val="22"/>
        </w:rPr>
        <w:t xml:space="preserve"> a software capable of simulating experiments within mixed reality where students can interact with the </w:t>
      </w:r>
      <w:ins w:id="85" w:author="Chiara Situmorang" w:date="2022-12-24T22:31:00Z">
        <w:r w:rsidR="005223C2" w:rsidRPr="001919E6">
          <w:rPr>
            <w:rFonts w:ascii="Arial" w:eastAsia="Times New Roman" w:hAnsi="Arial" w:cs="Arial"/>
            <w:color w:val="000000"/>
            <w:sz w:val="22"/>
            <w:szCs w:val="22"/>
          </w:rPr>
          <w:t xml:space="preserve">projected </w:t>
        </w:r>
      </w:ins>
      <w:r w:rsidRPr="001919E6">
        <w:rPr>
          <w:rFonts w:ascii="Arial" w:eastAsia="Times New Roman" w:hAnsi="Arial" w:cs="Arial"/>
          <w:color w:val="000000"/>
          <w:sz w:val="22"/>
          <w:szCs w:val="22"/>
        </w:rPr>
        <w:t xml:space="preserve">scientific equipment </w:t>
      </w:r>
      <w:del w:id="86" w:author="Chiara Situmorang" w:date="2022-12-24T22:31:00Z">
        <w:r w:rsidRPr="001919E6" w:rsidDel="005223C2">
          <w:rPr>
            <w:rFonts w:ascii="Arial" w:eastAsia="Times New Roman" w:hAnsi="Arial" w:cs="Arial"/>
            <w:color w:val="000000"/>
            <w:sz w:val="22"/>
            <w:szCs w:val="22"/>
          </w:rPr>
          <w:delText xml:space="preserve">projected </w:delText>
        </w:r>
      </w:del>
      <w:r w:rsidRPr="001919E6">
        <w:rPr>
          <w:rFonts w:ascii="Arial" w:eastAsia="Times New Roman" w:hAnsi="Arial" w:cs="Arial"/>
          <w:color w:val="000000"/>
          <w:sz w:val="22"/>
          <w:szCs w:val="22"/>
        </w:rPr>
        <w:t>while following instructions from the software. Teachers can monitor their student</w:t>
      </w:r>
      <w:del w:id="87" w:author="Chiara Situmorang" w:date="2022-12-24T22:32:00Z">
        <w:r w:rsidRPr="001919E6" w:rsidDel="005223C2">
          <w:rPr>
            <w:rFonts w:ascii="Arial" w:eastAsia="Times New Roman" w:hAnsi="Arial" w:cs="Arial"/>
            <w:color w:val="000000"/>
            <w:sz w:val="22"/>
            <w:szCs w:val="22"/>
          </w:rPr>
          <w:delText>’</w:delText>
        </w:r>
      </w:del>
      <w:r w:rsidRPr="001919E6">
        <w:rPr>
          <w:rFonts w:ascii="Arial" w:eastAsia="Times New Roman" w:hAnsi="Arial" w:cs="Arial"/>
          <w:color w:val="000000"/>
          <w:sz w:val="22"/>
          <w:szCs w:val="22"/>
        </w:rPr>
        <w:t>s</w:t>
      </w:r>
      <w:ins w:id="88" w:author="Chiara Situmorang" w:date="2022-12-24T22:32:00Z">
        <w:r w:rsidR="005223C2">
          <w:rPr>
            <w:rFonts w:ascii="Arial" w:eastAsia="Times New Roman" w:hAnsi="Arial" w:cs="Arial"/>
            <w:color w:val="000000"/>
            <w:sz w:val="22"/>
            <w:szCs w:val="22"/>
          </w:rPr>
          <w:t>’</w:t>
        </w:r>
      </w:ins>
      <w:r w:rsidRPr="001919E6">
        <w:rPr>
          <w:rFonts w:ascii="Arial" w:eastAsia="Times New Roman" w:hAnsi="Arial" w:cs="Arial"/>
          <w:color w:val="000000"/>
          <w:sz w:val="22"/>
          <w:szCs w:val="22"/>
        </w:rPr>
        <w:t xml:space="preserve"> work from a separate screen.</w:t>
      </w:r>
    </w:p>
    <w:p w14:paraId="03B71818" w14:textId="77777777" w:rsidR="001919E6" w:rsidRPr="001919E6" w:rsidRDefault="001919E6" w:rsidP="001919E6">
      <w:pPr>
        <w:rPr>
          <w:rFonts w:ascii="Times New Roman" w:eastAsia="Times New Roman" w:hAnsi="Times New Roman" w:cs="Times New Roman"/>
        </w:rPr>
      </w:pPr>
    </w:p>
    <w:p w14:paraId="22241248"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Instead of spending funds on expensive equipment and a laboratory, schools can instead prepare </w:t>
      </w:r>
      <w:commentRangeStart w:id="89"/>
      <w:r w:rsidRPr="001919E6">
        <w:rPr>
          <w:rFonts w:ascii="Arial" w:eastAsia="Times New Roman" w:hAnsi="Arial" w:cs="Arial"/>
          <w:color w:val="000000"/>
          <w:sz w:val="22"/>
          <w:szCs w:val="22"/>
        </w:rPr>
        <w:t>VR or AR glasses fitted with the simulation software to conduct the experiments, saving a lot of money</w:t>
      </w:r>
      <w:commentRangeEnd w:id="89"/>
      <w:r w:rsidR="005223C2">
        <w:rPr>
          <w:rStyle w:val="CommentReference"/>
        </w:rPr>
        <w:commentReference w:id="89"/>
      </w:r>
      <w:r w:rsidRPr="001919E6">
        <w:rPr>
          <w:rFonts w:ascii="Arial" w:eastAsia="Times New Roman" w:hAnsi="Arial" w:cs="Arial"/>
          <w:color w:val="000000"/>
          <w:sz w:val="22"/>
          <w:szCs w:val="22"/>
        </w:rPr>
        <w:t xml:space="preserve">. By conducting experiments through virtual simulations, this ensures the safety of the students. Furthermore, this solution is also safer for the environment since dangerous chemicals do not need to be used, and experiments do not produce harmful </w:t>
      </w:r>
      <w:proofErr w:type="spellStart"/>
      <w:r w:rsidRPr="001919E6">
        <w:rPr>
          <w:rFonts w:ascii="Arial" w:eastAsia="Times New Roman" w:hAnsi="Arial" w:cs="Arial"/>
          <w:color w:val="000000"/>
          <w:sz w:val="22"/>
          <w:szCs w:val="22"/>
        </w:rPr>
        <w:t>byproducts</w:t>
      </w:r>
      <w:proofErr w:type="spellEnd"/>
      <w:r w:rsidRPr="001919E6">
        <w:rPr>
          <w:rFonts w:ascii="Arial" w:eastAsia="Times New Roman" w:hAnsi="Arial" w:cs="Arial"/>
          <w:color w:val="000000"/>
          <w:sz w:val="22"/>
          <w:szCs w:val="22"/>
        </w:rPr>
        <w:t xml:space="preserve"> that may pollute the surroundings.</w:t>
      </w:r>
    </w:p>
    <w:p w14:paraId="5CDE2B85" w14:textId="77777777" w:rsidR="001919E6" w:rsidRPr="001919E6" w:rsidRDefault="001919E6" w:rsidP="001919E6">
      <w:pPr>
        <w:rPr>
          <w:rFonts w:ascii="Times New Roman" w:eastAsia="Times New Roman" w:hAnsi="Times New Roman" w:cs="Times New Roman"/>
        </w:rPr>
      </w:pPr>
    </w:p>
    <w:p w14:paraId="19167518" w14:textId="372A2B2C" w:rsidR="0046738C" w:rsidRDefault="00687AD7">
      <w:pPr>
        <w:rPr>
          <w:ins w:id="90" w:author="Chiara Situmorang" w:date="2022-12-24T22:35:00Z"/>
        </w:rPr>
      </w:pPr>
      <w:ins w:id="91" w:author="Chiara Situmorang" w:date="2022-12-24T22:35:00Z">
        <w:r>
          <w:t>Hi</w:t>
        </w:r>
      </w:ins>
      <w:ins w:id="92" w:author="Chiara Situmorang" w:date="2022-12-24T22:39:00Z">
        <w:r>
          <w:t xml:space="preserve"> again</w:t>
        </w:r>
      </w:ins>
      <w:ins w:id="93" w:author="Chiara Situmorang" w:date="2022-12-24T22:35:00Z">
        <w:r>
          <w:t>!</w:t>
        </w:r>
      </w:ins>
    </w:p>
    <w:p w14:paraId="3789E307" w14:textId="13C23829" w:rsidR="00687AD7" w:rsidRDefault="00687AD7">
      <w:pPr>
        <w:rPr>
          <w:ins w:id="94" w:author="Chiara Situmorang" w:date="2022-12-24T22:35:00Z"/>
        </w:rPr>
      </w:pPr>
    </w:p>
    <w:p w14:paraId="1CF13DDC" w14:textId="08687B58" w:rsidR="00687AD7" w:rsidRDefault="00687AD7">
      <w:pPr>
        <w:rPr>
          <w:ins w:id="95" w:author="Chiara Situmorang" w:date="2022-12-24T22:37:00Z"/>
        </w:rPr>
      </w:pPr>
      <w:ins w:id="96" w:author="Chiara Situmorang" w:date="2022-12-24T22:35:00Z">
        <w:r>
          <w:t>This</w:t>
        </w:r>
      </w:ins>
      <w:ins w:id="97" w:author="Chiara Situmorang" w:date="2022-12-24T22:36:00Z">
        <w:r>
          <w:t xml:space="preserve"> is an interesting story, but it’s </w:t>
        </w:r>
      </w:ins>
      <w:ins w:id="98" w:author="Chiara Situmorang" w:date="2022-12-24T22:35:00Z">
        <w:r>
          <w:t>a little confusing to me as a reader.</w:t>
        </w:r>
      </w:ins>
      <w:ins w:id="99" w:author="Chiara Situmorang" w:date="2022-12-24T22:36:00Z">
        <w:r>
          <w:t xml:space="preserve"> I don’t see the problem here to be an engineering one, and you don’t either. If the main problem is cost, then how will inventing a brand-new, expensive technology help</w:t>
        </w:r>
      </w:ins>
      <w:ins w:id="100" w:author="Chiara Situmorang" w:date="2022-12-24T22:37:00Z">
        <w:r>
          <w:t xml:space="preserve"> solve it?</w:t>
        </w:r>
      </w:ins>
    </w:p>
    <w:p w14:paraId="2B50919F" w14:textId="52EB39D8" w:rsidR="00687AD7" w:rsidRDefault="00687AD7">
      <w:pPr>
        <w:rPr>
          <w:ins w:id="101" w:author="Chiara Situmorang" w:date="2022-12-24T22:37:00Z"/>
        </w:rPr>
      </w:pPr>
    </w:p>
    <w:p w14:paraId="2516E244" w14:textId="19805217" w:rsidR="00687AD7" w:rsidRDefault="00687AD7">
      <w:ins w:id="102" w:author="Chiara Situmorang" w:date="2022-12-24T22:37:00Z">
        <w:r>
          <w:t>Have a think about whether this is the problem you want to go with for this essay. If it is, then think about alternative angles in which engineering can actually help. Like in my comment, perhaps it then become</w:t>
        </w:r>
      </w:ins>
      <w:ins w:id="103" w:author="Chiara Situmorang" w:date="2022-12-24T22:38:00Z">
        <w:r>
          <w:t>s a challenge of creating cost-effective but sustainable VR/AR, or maybe durable technology so that they don’t break easily (a useful feature for something to be used by stude</w:t>
        </w:r>
      </w:ins>
      <w:ins w:id="104" w:author="Chiara Situmorang" w:date="2022-12-24T22:39:00Z">
        <w:r>
          <w:t>nts!).</w:t>
        </w:r>
      </w:ins>
    </w:p>
    <w:sectPr w:rsidR="00687A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3T17:32:00Z" w:initials="TP">
    <w:p w14:paraId="4C3ACCE9" w14:textId="40F29B42" w:rsidR="00140A25" w:rsidRDefault="00140A25">
      <w:pPr>
        <w:pStyle w:val="CommentText"/>
      </w:pPr>
      <w:r>
        <w:rPr>
          <w:rStyle w:val="CommentReference"/>
        </w:rPr>
        <w:annotationRef/>
      </w:r>
      <w:r>
        <w:t>In light of the word count, I suggest deleting this, since you’ve reflected this point in the previous and following sentences.</w:t>
      </w:r>
    </w:p>
  </w:comment>
  <w:comment w:id="23" w:author="Chiara Situmorang" w:date="2022-12-24T22:18:00Z" w:initials="CS">
    <w:p w14:paraId="1AECB51A" w14:textId="77777777" w:rsidR="00500410" w:rsidRDefault="00500410" w:rsidP="001648F2">
      <w:r>
        <w:rPr>
          <w:rStyle w:val="CommentReference"/>
        </w:rPr>
        <w:annotationRef/>
      </w:r>
      <w:r>
        <w:rPr>
          <w:sz w:val="20"/>
          <w:szCs w:val="20"/>
        </w:rPr>
        <w:t>While you mention some specific programs and professors here, you don’t tell us how these things will help you achieve your goals or what you can learn from them. Which courses are you interested in and why? How will these organizations help you further your coding skills?</w:t>
      </w:r>
    </w:p>
    <w:p w14:paraId="05EC56EE" w14:textId="77777777" w:rsidR="00500410" w:rsidRDefault="00500410" w:rsidP="001648F2"/>
    <w:p w14:paraId="14F4313D" w14:textId="77777777" w:rsidR="00500410" w:rsidRDefault="00500410" w:rsidP="001648F2">
      <w:r>
        <w:rPr>
          <w:sz w:val="20"/>
          <w:szCs w:val="20"/>
        </w:rPr>
        <w:t>Show us that you’ve actually thought about why the school would be a good fit for you, and not that you’ve just done a quick Google of the faculty and school programs.</w:t>
      </w:r>
    </w:p>
  </w:comment>
  <w:comment w:id="47" w:author="Chiara Situmorang" w:date="2022-12-24T22:22:00Z" w:initials="CS">
    <w:p w14:paraId="3A19DB31" w14:textId="77777777" w:rsidR="00FD7008" w:rsidRDefault="00FD7008" w:rsidP="00DE5BEA">
      <w:r>
        <w:rPr>
          <w:rStyle w:val="CommentReference"/>
        </w:rPr>
        <w:annotationRef/>
      </w:r>
      <w:r>
        <w:rPr>
          <w:sz w:val="20"/>
          <w:szCs w:val="20"/>
        </w:rPr>
        <w:t xml:space="preserve">Are these part of Cornell Engineering? </w:t>
      </w:r>
    </w:p>
    <w:p w14:paraId="0CFAC417" w14:textId="77777777" w:rsidR="00FD7008" w:rsidRDefault="00FD7008" w:rsidP="00DE5BEA"/>
    <w:p w14:paraId="002AE403" w14:textId="77777777" w:rsidR="00FD7008" w:rsidRDefault="00FD7008" w:rsidP="00DE5BEA">
      <w:r>
        <w:rPr>
          <w:sz w:val="20"/>
          <w:szCs w:val="20"/>
        </w:rPr>
        <w:t>I would use the last sentence to connect this part back to the Engineering school and how it will complement the technical knowledge that you will obtain there.</w:t>
      </w:r>
    </w:p>
  </w:comment>
  <w:comment w:id="79" w:author="Chiara Situmorang" w:date="2022-12-24T22:31:00Z" w:initials="CS">
    <w:p w14:paraId="0DAFAFAB" w14:textId="77777777" w:rsidR="005223C2" w:rsidRDefault="005223C2" w:rsidP="008D4A07">
      <w:r>
        <w:rPr>
          <w:rStyle w:val="CommentReference"/>
        </w:rPr>
        <w:annotationRef/>
      </w:r>
      <w:r>
        <w:rPr>
          <w:sz w:val="20"/>
          <w:szCs w:val="20"/>
        </w:rPr>
        <w:t>By practical education, do you mean the kind of education you’re providing? What are the implications of this lack? What are the impacts on students?</w:t>
      </w:r>
    </w:p>
  </w:comment>
  <w:comment w:id="81" w:author="Chiara Situmorang" w:date="2022-12-24T22:34:00Z" w:initials="CS">
    <w:p w14:paraId="7FA31C8B" w14:textId="77777777" w:rsidR="005223C2" w:rsidRDefault="005223C2" w:rsidP="00EA091E">
      <w:r>
        <w:rPr>
          <w:rStyle w:val="CommentReference"/>
        </w:rPr>
        <w:annotationRef/>
      </w:r>
      <w:r>
        <w:rPr>
          <w:sz w:val="20"/>
          <w:szCs w:val="20"/>
        </w:rPr>
        <w:t>How is this an engineering problem then?</w:t>
      </w:r>
    </w:p>
  </w:comment>
  <w:comment w:id="89" w:author="Chiara Situmorang" w:date="2022-12-24T22:34:00Z" w:initials="CS">
    <w:p w14:paraId="61A3D6E0" w14:textId="4D3F4781" w:rsidR="005223C2" w:rsidRDefault="005223C2" w:rsidP="00A51D8B">
      <w:r>
        <w:rPr>
          <w:rStyle w:val="CommentReference"/>
        </w:rPr>
        <w:annotationRef/>
      </w:r>
      <w:r>
        <w:rPr>
          <w:sz w:val="20"/>
          <w:szCs w:val="20"/>
        </w:rPr>
        <w:t>Is this equipment not similarly costly, and even more inaccessible? This brings up more of a business/funding/financial problem to me. Perhaps you can also mention that the challenge is to engineer a cost-effective or sustainable product, so that it can be mass-produced and accessible to places like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ACCE9" w15:done="0"/>
  <w15:commentEx w15:paraId="14F4313D" w15:done="0"/>
  <w15:commentEx w15:paraId="002AE403" w15:done="0"/>
  <w15:commentEx w15:paraId="0DAFAFAB" w15:done="0"/>
  <w15:commentEx w15:paraId="7FA31C8B" w15:done="0"/>
  <w15:commentEx w15:paraId="61A3D6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64CB" w16cex:dateUtc="2022-12-23T10:32:00Z"/>
  <w16cex:commentExtensible w16cex:durableId="2751F94F" w16cex:dateUtc="2022-12-24T15:18:00Z"/>
  <w16cex:commentExtensible w16cex:durableId="2751FA23" w16cex:dateUtc="2022-12-24T15:22:00Z"/>
  <w16cex:commentExtensible w16cex:durableId="2751FC31" w16cex:dateUtc="2022-12-24T15:31:00Z"/>
  <w16cex:commentExtensible w16cex:durableId="2751FD01" w16cex:dateUtc="2022-12-24T15:34:00Z"/>
  <w16cex:commentExtensible w16cex:durableId="2751FCE1" w16cex:dateUtc="2022-12-2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ACCE9" w16cid:durableId="275064CB"/>
  <w16cid:commentId w16cid:paraId="14F4313D" w16cid:durableId="2751F94F"/>
  <w16cid:commentId w16cid:paraId="002AE403" w16cid:durableId="2751FA23"/>
  <w16cid:commentId w16cid:paraId="0DAFAFAB" w16cid:durableId="2751FC31"/>
  <w16cid:commentId w16cid:paraId="7FA31C8B" w16cid:durableId="2751FD01"/>
  <w16cid:commentId w16cid:paraId="61A3D6E0" w16cid:durableId="2751FC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6"/>
    <w:rsid w:val="00140A25"/>
    <w:rsid w:val="00185506"/>
    <w:rsid w:val="001919E6"/>
    <w:rsid w:val="001D0096"/>
    <w:rsid w:val="001D03EB"/>
    <w:rsid w:val="00204CA9"/>
    <w:rsid w:val="00257196"/>
    <w:rsid w:val="00327C66"/>
    <w:rsid w:val="00333905"/>
    <w:rsid w:val="0046738C"/>
    <w:rsid w:val="00500410"/>
    <w:rsid w:val="005223C2"/>
    <w:rsid w:val="0062459E"/>
    <w:rsid w:val="00687AD7"/>
    <w:rsid w:val="006E5BA5"/>
    <w:rsid w:val="00871C00"/>
    <w:rsid w:val="00CD45A7"/>
    <w:rsid w:val="00D60712"/>
    <w:rsid w:val="00FD7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5F28A6A"/>
  <w15:chartTrackingRefBased/>
  <w15:docId w15:val="{DA4FB24C-084A-4043-83F9-F70FFEE3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9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40A25"/>
  </w:style>
  <w:style w:type="character" w:styleId="CommentReference">
    <w:name w:val="annotation reference"/>
    <w:basedOn w:val="DefaultParagraphFont"/>
    <w:uiPriority w:val="99"/>
    <w:semiHidden/>
    <w:unhideWhenUsed/>
    <w:rsid w:val="00140A25"/>
    <w:rPr>
      <w:sz w:val="16"/>
      <w:szCs w:val="16"/>
    </w:rPr>
  </w:style>
  <w:style w:type="paragraph" w:styleId="CommentText">
    <w:name w:val="annotation text"/>
    <w:basedOn w:val="Normal"/>
    <w:link w:val="CommentTextChar"/>
    <w:uiPriority w:val="99"/>
    <w:semiHidden/>
    <w:unhideWhenUsed/>
    <w:rsid w:val="00140A25"/>
    <w:rPr>
      <w:sz w:val="20"/>
      <w:szCs w:val="20"/>
    </w:rPr>
  </w:style>
  <w:style w:type="character" w:customStyle="1" w:styleId="CommentTextChar">
    <w:name w:val="Comment Text Char"/>
    <w:basedOn w:val="DefaultParagraphFont"/>
    <w:link w:val="CommentText"/>
    <w:uiPriority w:val="99"/>
    <w:semiHidden/>
    <w:rsid w:val="00140A25"/>
    <w:rPr>
      <w:sz w:val="20"/>
      <w:szCs w:val="20"/>
    </w:rPr>
  </w:style>
  <w:style w:type="paragraph" w:styleId="CommentSubject">
    <w:name w:val="annotation subject"/>
    <w:basedOn w:val="CommentText"/>
    <w:next w:val="CommentText"/>
    <w:link w:val="CommentSubjectChar"/>
    <w:uiPriority w:val="99"/>
    <w:semiHidden/>
    <w:unhideWhenUsed/>
    <w:rsid w:val="00140A25"/>
    <w:rPr>
      <w:b/>
      <w:bCs/>
    </w:rPr>
  </w:style>
  <w:style w:type="character" w:customStyle="1" w:styleId="CommentSubjectChar">
    <w:name w:val="Comment Subject Char"/>
    <w:basedOn w:val="CommentTextChar"/>
    <w:link w:val="CommentSubject"/>
    <w:uiPriority w:val="99"/>
    <w:semiHidden/>
    <w:rsid w:val="00140A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2022-12-21T08:04:00Z</dcterms:created>
  <dcterms:modified xsi:type="dcterms:W3CDTF">2022-12-24T15:39:00Z</dcterms:modified>
</cp:coreProperties>
</file>