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5" w:right="9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Discuss an accomplishment, event, or realization that sparked a period of</w:t>
      </w:r>
      <w:r>
        <w:rPr>
          <w:b/>
          <w:color w:val="000000"/>
          <w:sz w:val="24"/>
          <w:szCs w:val="24"/>
        </w:rPr>
        <w:t xml:space="preserve"> personal growth and a new understanding of yourself or others. </w:t>
      </w:r>
    </w:p>
    <w:p w14:paraId="00000002" w14:textId="3ED9071D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344" w:lineRule="auto"/>
        <w:ind w:left="3" w:firstLine="725"/>
        <w:rPr>
          <w:color w:val="000000"/>
        </w:rPr>
      </w:pPr>
      <w:commentRangeStart w:id="0"/>
      <w:r>
        <w:rPr>
          <w:color w:val="000000"/>
        </w:rPr>
        <w:t xml:space="preserve">“Do you want to go for a walk?” I asked an unfamiliar face. I wanted to continuously slam my head against a metal </w:t>
      </w:r>
      <w:r>
        <w:rPr>
          <w:color w:val="000000"/>
        </w:rPr>
        <w:t xml:space="preserve">door as I said this. </w:t>
      </w:r>
      <w:commentRangeEnd w:id="0"/>
      <w:r>
        <w:rPr>
          <w:rStyle w:val="CommentReference"/>
        </w:rPr>
        <w:commentReference w:id="0"/>
      </w:r>
      <w:r>
        <w:rPr>
          <w:color w:val="000000"/>
        </w:rPr>
        <w:t xml:space="preserve">The pandemic struck me like a truck as it shackled my social skills just as I entered a new dimensional plane. </w:t>
      </w:r>
      <w:commentRangeStart w:id="1"/>
      <w:r>
        <w:rPr>
          <w:color w:val="000000"/>
        </w:rPr>
        <w:t>Two dreadful years of not being able to connect with anyone in my environment.</w:t>
      </w:r>
      <w:commentRangeEnd w:id="1"/>
      <w:r>
        <w:rPr>
          <w:rStyle w:val="CommentReference"/>
        </w:rPr>
        <w:commentReference w:id="1"/>
      </w:r>
      <w:r>
        <w:rPr>
          <w:color w:val="000000"/>
        </w:rPr>
        <w:t xml:space="preserve"> As the pandemic ended, normality was restored</w:t>
      </w:r>
      <w:ins w:id="2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and I was dragged out of bed, fresh from a COVID </w:t>
      </w:r>
      <w:commentRangeStart w:id="3"/>
      <w:r>
        <w:rPr>
          <w:color w:val="000000"/>
        </w:rPr>
        <w:t>infection</w:t>
      </w:r>
      <w:ins w:id="4" w:author="Author">
        <w:r w:rsidR="00FC67C2">
          <w:rPr>
            <w:color w:val="000000"/>
          </w:rPr>
          <w:t xml:space="preserve">. </w:t>
        </w:r>
        <w:commentRangeStart w:id="5"/>
        <w:r w:rsidR="00FC67C2">
          <w:rPr>
            <w:color w:val="000000"/>
          </w:rPr>
          <w:t xml:space="preserve">I </w:t>
        </w:r>
        <w:commentRangeEnd w:id="3"/>
        <w:r w:rsidR="00FC67C2">
          <w:rPr>
            <w:rStyle w:val="CommentReference"/>
          </w:rPr>
          <w:commentReference w:id="3"/>
        </w:r>
        <w:r w:rsidR="00FC67C2">
          <w:rPr>
            <w:color w:val="000000"/>
          </w:rPr>
          <w:t>made the</w:t>
        </w:r>
      </w:ins>
      <w:del w:id="6" w:author="Author">
        <w:r w:rsidDel="00FC67C2">
          <w:rPr>
            <w:color w:val="000000"/>
          </w:rPr>
          <w:delText>,</w:delText>
        </w:r>
      </w:del>
      <w:r>
        <w:rPr>
          <w:color w:val="000000"/>
        </w:rPr>
        <w:t xml:space="preserve"> </w:t>
      </w:r>
      <w:commentRangeStart w:id="7"/>
      <w:r>
        <w:rPr>
          <w:color w:val="000000"/>
        </w:rPr>
        <w:t xml:space="preserve">excruciatingly </w:t>
      </w:r>
      <w:proofErr w:type="spellStart"/>
      <w:r>
        <w:rPr>
          <w:color w:val="000000"/>
        </w:rPr>
        <w:t>labored</w:t>
      </w:r>
      <w:proofErr w:type="spellEnd"/>
      <w:ins w:id="8" w:author="Author">
        <w:r w:rsidR="00FC67C2">
          <w:rPr>
            <w:color w:val="000000"/>
          </w:rPr>
          <w:t xml:space="preserve"> journey</w:t>
        </w:r>
      </w:ins>
      <w:r>
        <w:rPr>
          <w:color w:val="000000"/>
        </w:rPr>
        <w:t xml:space="preserve"> </w:t>
      </w:r>
      <w:del w:id="9" w:author="Author">
        <w:r w:rsidDel="00FC67C2">
          <w:rPr>
            <w:color w:val="000000"/>
          </w:rPr>
          <w:delText xml:space="preserve">to go </w:delText>
        </w:r>
      </w:del>
      <w:r>
        <w:rPr>
          <w:color w:val="000000"/>
        </w:rPr>
        <w:t>to physical school</w:t>
      </w:r>
      <w:commentRangeEnd w:id="7"/>
      <w:r w:rsidR="009A67BA">
        <w:rPr>
          <w:rStyle w:val="CommentReference"/>
        </w:rPr>
        <w:commentReference w:id="7"/>
      </w:r>
      <w:r>
        <w:rPr>
          <w:color w:val="000000"/>
        </w:rPr>
        <w:t xml:space="preserve"> for the first time in what felt like an endless cycle. </w:t>
      </w:r>
      <w:commentRangeEnd w:id="5"/>
      <w:r>
        <w:rPr>
          <w:rStyle w:val="CommentReference"/>
        </w:rPr>
        <w:commentReference w:id="5"/>
      </w:r>
    </w:p>
    <w:p w14:paraId="00000003" w14:textId="559CF831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3" w:right="145" w:firstLine="721"/>
        <w:rPr>
          <w:color w:val="000000"/>
        </w:rPr>
      </w:pPr>
      <w:r>
        <w:rPr>
          <w:color w:val="000000"/>
        </w:rPr>
        <w:t>The day had finally come, the one thing that I hoped would never</w:t>
      </w:r>
      <w:r>
        <w:rPr>
          <w:color w:val="000000"/>
        </w:rPr>
        <w:t xml:space="preserve"> come to fruition finally caught up and pounced on me. </w:t>
      </w:r>
      <w:commentRangeStart w:id="10"/>
      <w:r>
        <w:rPr>
          <w:color w:val="000000"/>
        </w:rPr>
        <w:t>I knew nobody and nobody knew me</w:t>
      </w:r>
      <w:commentRangeEnd w:id="10"/>
      <w:r>
        <w:rPr>
          <w:rStyle w:val="CommentReference"/>
        </w:rPr>
        <w:commentReference w:id="10"/>
      </w:r>
      <w:r>
        <w:rPr>
          <w:color w:val="000000"/>
        </w:rPr>
        <w:t xml:space="preserve">, I fear being alone the most </w:t>
      </w:r>
      <w:ins w:id="11" w:author="Author">
        <w:r w:rsidR="00FC67C2">
          <w:rPr>
            <w:color w:val="000000"/>
          </w:rPr>
          <w:t xml:space="preserve">and </w:t>
        </w:r>
      </w:ins>
      <w:r>
        <w:rPr>
          <w:color w:val="000000"/>
        </w:rPr>
        <w:t xml:space="preserve">yet </w:t>
      </w:r>
      <w:commentRangeStart w:id="12"/>
      <w:r>
        <w:rPr>
          <w:color w:val="000000"/>
        </w:rPr>
        <w:t>I still put myself in this position. Sometimes in life, we find ourselves caught in a tangled web, much like a spider ensnared in i</w:t>
      </w:r>
      <w:r>
        <w:rPr>
          <w:color w:val="000000"/>
        </w:rPr>
        <w:t xml:space="preserve">ts own creation. It was already midday </w:t>
      </w:r>
      <w:del w:id="13" w:author="Author">
        <w:r w:rsidDel="00FC67C2">
          <w:rPr>
            <w:color w:val="000000"/>
          </w:rPr>
          <w:delText xml:space="preserve">yet </w:delText>
        </w:r>
      </w:del>
      <w:ins w:id="14" w:author="Author">
        <w:r w:rsidR="00FC67C2">
          <w:rPr>
            <w:color w:val="000000"/>
          </w:rPr>
          <w:t xml:space="preserve">and </w:t>
        </w:r>
      </w:ins>
      <w:r>
        <w:rPr>
          <w:color w:val="000000"/>
        </w:rPr>
        <w:t xml:space="preserve">I still have had no progress in conversing with a classmate. </w:t>
      </w:r>
      <w:commentRangeEnd w:id="12"/>
      <w:r w:rsidR="009A67BA">
        <w:rPr>
          <w:rStyle w:val="CommentReference"/>
        </w:rPr>
        <w:commentReference w:id="12"/>
      </w:r>
    </w:p>
    <w:p w14:paraId="00000004" w14:textId="17765151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" w:right="226" w:firstLine="721"/>
        <w:rPr>
          <w:color w:val="000000"/>
        </w:rPr>
      </w:pPr>
      <w:commentRangeStart w:id="15"/>
      <w:r>
        <w:rPr>
          <w:color w:val="000000"/>
        </w:rPr>
        <w:t xml:space="preserve">“Sure, I would love to.” </w:t>
      </w:r>
      <w:commentRangeEnd w:id="15"/>
      <w:r w:rsidR="009A67BA">
        <w:rPr>
          <w:rStyle w:val="CommentReference"/>
        </w:rPr>
        <w:commentReference w:id="15"/>
      </w:r>
      <w:r>
        <w:rPr>
          <w:color w:val="000000"/>
        </w:rPr>
        <w:t xml:space="preserve">He responded to my request. </w:t>
      </w:r>
      <w:commentRangeStart w:id="16"/>
      <w:r>
        <w:rPr>
          <w:color w:val="000000"/>
        </w:rPr>
        <w:t>It was the most awkward, cringey</w:t>
      </w:r>
      <w:ins w:id="17" w:author="Author">
        <w:r w:rsidR="00BD6AC3">
          <w:rPr>
            <w:color w:val="000000"/>
          </w:rPr>
          <w:t>,</w:t>
        </w:r>
      </w:ins>
      <w:r>
        <w:rPr>
          <w:color w:val="000000"/>
        </w:rPr>
        <w:t xml:space="preserve"> and gut</w:t>
      </w:r>
      <w:ins w:id="18" w:author="Author">
        <w:r w:rsidR="00FC67C2">
          <w:rPr>
            <w:color w:val="000000"/>
          </w:rPr>
          <w:t>-</w:t>
        </w:r>
      </w:ins>
      <w:del w:id="19" w:author="Author">
        <w:r w:rsidDel="00FC67C2">
          <w:rPr>
            <w:color w:val="000000"/>
          </w:rPr>
          <w:delText xml:space="preserve"> </w:delText>
        </w:r>
      </w:del>
      <w:r>
        <w:rPr>
          <w:color w:val="000000"/>
        </w:rPr>
        <w:t xml:space="preserve">wrenching minutes of my life. We talked about our goals and prospects in this fruitful existence of ours. </w:t>
      </w:r>
      <w:commentRangeEnd w:id="16"/>
      <w:r>
        <w:rPr>
          <w:rStyle w:val="CommentReference"/>
        </w:rPr>
        <w:commentReference w:id="16"/>
      </w:r>
    </w:p>
    <w:p w14:paraId="00000005" w14:textId="6D7DF585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2" w:right="59" w:firstLine="734"/>
        <w:rPr>
          <w:color w:val="000000"/>
        </w:rPr>
      </w:pPr>
      <w:r>
        <w:rPr>
          <w:color w:val="000000"/>
        </w:rPr>
        <w:t xml:space="preserve">His name is </w:t>
      </w:r>
      <w:proofErr w:type="spellStart"/>
      <w:r>
        <w:rPr>
          <w:color w:val="000000"/>
        </w:rPr>
        <w:t>Edzel</w:t>
      </w:r>
      <w:proofErr w:type="spellEnd"/>
      <w:ins w:id="20" w:author="Author">
        <w:r w:rsidR="009A67BA">
          <w:rPr>
            <w:color w:val="000000"/>
          </w:rPr>
          <w:t>,</w:t>
        </w:r>
      </w:ins>
      <w:del w:id="21" w:author="Author">
        <w:r w:rsidDel="00BD6AC3">
          <w:rPr>
            <w:color w:val="000000"/>
          </w:rPr>
          <w:delText>,</w:delText>
        </w:r>
        <w:r w:rsidDel="009A67BA">
          <w:rPr>
            <w:color w:val="000000"/>
          </w:rPr>
          <w:delText xml:space="preserve"> </w:delText>
        </w:r>
        <w:r w:rsidDel="00BD6AC3">
          <w:rPr>
            <w:color w:val="000000"/>
          </w:rPr>
          <w:delText>h</w:delText>
        </w:r>
        <w:r w:rsidDel="009A67BA">
          <w:rPr>
            <w:color w:val="000000"/>
          </w:rPr>
          <w:delText>e was</w:delText>
        </w:r>
      </w:del>
      <w:r>
        <w:rPr>
          <w:color w:val="000000"/>
        </w:rPr>
        <w:t xml:space="preserve"> a new student</w:t>
      </w:r>
      <w:ins w:id="22" w:author="Author">
        <w:r w:rsidR="00BD6AC3">
          <w:rPr>
            <w:color w:val="000000"/>
          </w:rPr>
          <w:t>,</w:t>
        </w:r>
      </w:ins>
      <w:r>
        <w:rPr>
          <w:color w:val="000000"/>
        </w:rPr>
        <w:t xml:space="preserve"> </w:t>
      </w:r>
      <w:del w:id="23" w:author="Author">
        <w:r w:rsidDel="009A67BA">
          <w:rPr>
            <w:color w:val="000000"/>
          </w:rPr>
          <w:delText xml:space="preserve">and </w:delText>
        </w:r>
      </w:del>
      <w:ins w:id="24" w:author="Author">
        <w:r w:rsidR="009A67BA">
          <w:rPr>
            <w:color w:val="000000"/>
          </w:rPr>
          <w:t>W</w:t>
        </w:r>
      </w:ins>
      <w:del w:id="25" w:author="Author">
        <w:r w:rsidDel="009A67BA">
          <w:rPr>
            <w:color w:val="000000"/>
          </w:rPr>
          <w:delText>w</w:delText>
        </w:r>
      </w:del>
      <w:r>
        <w:rPr>
          <w:color w:val="000000"/>
        </w:rPr>
        <w:t>hil</w:t>
      </w:r>
      <w:ins w:id="26" w:author="Author">
        <w:r w:rsidR="00BD6AC3">
          <w:rPr>
            <w:color w:val="000000"/>
          </w:rPr>
          <w:t>e</w:t>
        </w:r>
      </w:ins>
      <w:del w:id="27" w:author="Author">
        <w:r w:rsidDel="00BD6AC3">
          <w:rPr>
            <w:color w:val="000000"/>
          </w:rPr>
          <w:delText>st</w:delText>
        </w:r>
      </w:del>
      <w:r>
        <w:rPr>
          <w:color w:val="000000"/>
        </w:rPr>
        <w:t xml:space="preserve"> I </w:t>
      </w:r>
      <w:del w:id="28" w:author="Author">
        <w:r w:rsidDel="00BD6AC3">
          <w:rPr>
            <w:color w:val="000000"/>
          </w:rPr>
          <w:delText xml:space="preserve">was </w:delText>
        </w:r>
      </w:del>
      <w:ins w:id="29" w:author="Author">
        <w:r w:rsidR="00BD6AC3">
          <w:rPr>
            <w:color w:val="000000"/>
          </w:rPr>
          <w:t>h</w:t>
        </w:r>
        <w:r w:rsidR="009A67BA">
          <w:rPr>
            <w:color w:val="000000"/>
          </w:rPr>
          <w:t>ad</w:t>
        </w:r>
        <w:r w:rsidR="00BD6AC3">
          <w:rPr>
            <w:color w:val="000000"/>
          </w:rPr>
          <w:t xml:space="preserve"> </w:t>
        </w:r>
      </w:ins>
      <w:del w:id="30" w:author="Author">
        <w:r w:rsidDel="00BD6AC3">
          <w:rPr>
            <w:color w:val="000000"/>
          </w:rPr>
          <w:delText xml:space="preserve">already </w:delText>
        </w:r>
      </w:del>
      <w:ins w:id="31" w:author="Author">
        <w:r w:rsidR="00BD6AC3">
          <w:rPr>
            <w:color w:val="000000"/>
          </w:rPr>
          <w:t xml:space="preserve">been </w:t>
        </w:r>
      </w:ins>
      <w:r>
        <w:rPr>
          <w:color w:val="000000"/>
        </w:rPr>
        <w:t xml:space="preserve">in this school for 2 years, I felt as if we were in the same shoes. </w:t>
      </w:r>
      <w:commentRangeStart w:id="32"/>
      <w:r>
        <w:rPr>
          <w:color w:val="000000"/>
        </w:rPr>
        <w:t>This small stroll in the school sparked the confidence inside me to talk to people. After a couple of weeks</w:t>
      </w:r>
      <w:ins w:id="33" w:author="Author">
        <w:r w:rsidR="00BD6AC3">
          <w:rPr>
            <w:color w:val="000000"/>
          </w:rPr>
          <w:t>,</w:t>
        </w:r>
      </w:ins>
      <w:r>
        <w:rPr>
          <w:color w:val="000000"/>
        </w:rPr>
        <w:t xml:space="preserve"> I was already comfortable at this new school</w:t>
      </w:r>
      <w:ins w:id="34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conversing with new people daily. </w:t>
      </w:r>
      <w:commentRangeEnd w:id="32"/>
      <w:r>
        <w:rPr>
          <w:rStyle w:val="CommentReference"/>
        </w:rPr>
        <w:commentReference w:id="32"/>
      </w:r>
    </w:p>
    <w:p w14:paraId="00000006" w14:textId="7D49625A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2" w:right="142" w:firstLine="717"/>
        <w:rPr>
          <w:color w:val="000000"/>
        </w:rPr>
      </w:pPr>
      <w:r>
        <w:rPr>
          <w:color w:val="000000"/>
        </w:rPr>
        <w:t>At first, I had a better grasp of all the studies we shared with e</w:t>
      </w:r>
      <w:r>
        <w:rPr>
          <w:color w:val="000000"/>
        </w:rPr>
        <w:t xml:space="preserve">ach other. He kept asking me for help and </w:t>
      </w:r>
      <w:commentRangeStart w:id="35"/>
      <w:r>
        <w:rPr>
          <w:color w:val="000000"/>
        </w:rPr>
        <w:t>due to my superiority complex</w:t>
      </w:r>
      <w:ins w:id="36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I helped him as it continued to feed my endless void of an ego. </w:t>
      </w:r>
      <w:commentRangeEnd w:id="35"/>
      <w:r>
        <w:rPr>
          <w:rStyle w:val="CommentReference"/>
        </w:rPr>
        <w:commentReference w:id="35"/>
      </w:r>
    </w:p>
    <w:p w14:paraId="00000007" w14:textId="6A022ACB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3" w:right="56" w:firstLine="725"/>
        <w:rPr>
          <w:color w:val="000000"/>
        </w:rPr>
      </w:pPr>
      <w:r>
        <w:rPr>
          <w:color w:val="000000"/>
        </w:rPr>
        <w:t xml:space="preserve">Quickly, this happiness and friendship turned into regret and envy. My desire and hunger to be the best would slowly take over, slowly starting to cause my downfall. </w:t>
      </w:r>
      <w:proofErr w:type="spellStart"/>
      <w:r>
        <w:rPr>
          <w:color w:val="000000"/>
        </w:rPr>
        <w:t>Edzel</w:t>
      </w:r>
      <w:proofErr w:type="spellEnd"/>
      <w:r>
        <w:rPr>
          <w:color w:val="000000"/>
        </w:rPr>
        <w:t xml:space="preserve"> would overtake me in every subject</w:t>
      </w:r>
      <w:ins w:id="37" w:author="Author">
        <w:r w:rsidR="00035C87">
          <w:rPr>
            <w:color w:val="000000"/>
          </w:rPr>
          <w:t xml:space="preserve"> –</w:t>
        </w:r>
      </w:ins>
      <w:del w:id="38" w:author="Author">
        <w:r w:rsidDel="00035C87">
          <w:rPr>
            <w:color w:val="000000"/>
          </w:rPr>
          <w:delText>;</w:delText>
        </w:r>
      </w:del>
      <w:r>
        <w:rPr>
          <w:color w:val="000000"/>
        </w:rPr>
        <w:t xml:space="preserve"> beating me not only in grades but also </w:t>
      </w:r>
      <w:ins w:id="39" w:author="Author">
        <w:r w:rsidR="00035C87">
          <w:rPr>
            <w:color w:val="000000"/>
          </w:rPr>
          <w:t xml:space="preserve">in </w:t>
        </w:r>
      </w:ins>
      <w:r>
        <w:rPr>
          <w:color w:val="000000"/>
        </w:rPr>
        <w:t xml:space="preserve">how </w:t>
      </w:r>
      <w:r>
        <w:rPr>
          <w:color w:val="000000"/>
        </w:rPr>
        <w:t>he was able to seamlessly fit in a community</w:t>
      </w:r>
      <w:ins w:id="40" w:author="Author">
        <w:r w:rsidR="00035C87">
          <w:rPr>
            <w:color w:val="000000"/>
          </w:rPr>
          <w:t>.</w:t>
        </w:r>
      </w:ins>
      <w:r>
        <w:rPr>
          <w:color w:val="000000"/>
        </w:rPr>
        <w:t xml:space="preserve"> </w:t>
      </w:r>
      <w:del w:id="41" w:author="Author">
        <w:r w:rsidDel="00035C87">
          <w:rPr>
            <w:color w:val="000000"/>
          </w:rPr>
          <w:delText xml:space="preserve">and </w:delText>
        </w:r>
      </w:del>
      <w:ins w:id="42" w:author="Author">
        <w:r w:rsidR="00035C87">
          <w:rPr>
            <w:color w:val="000000"/>
          </w:rPr>
          <w:t>T</w:t>
        </w:r>
      </w:ins>
      <w:del w:id="43" w:author="Author">
        <w:r w:rsidDel="00035C87">
          <w:rPr>
            <w:color w:val="000000"/>
          </w:rPr>
          <w:delText>t</w:delText>
        </w:r>
      </w:del>
      <w:r>
        <w:rPr>
          <w:color w:val="000000"/>
        </w:rPr>
        <w:t xml:space="preserve">his created a bitter spot in our friendship. </w:t>
      </w:r>
      <w:commentRangeStart w:id="44"/>
      <w:r>
        <w:rPr>
          <w:color w:val="000000"/>
        </w:rPr>
        <w:t>Being egotistical</w:t>
      </w:r>
      <w:ins w:id="45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I said</w:t>
      </w:r>
      <w:ins w:id="46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</w:t>
      </w:r>
      <w:r>
        <w:rPr>
          <w:color w:val="000000"/>
        </w:rPr>
        <w:t>“He’s just lucky</w:t>
      </w:r>
      <w:ins w:id="47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and I'm getting unlucky”. </w:t>
      </w:r>
      <w:commentRangeEnd w:id="44"/>
      <w:r>
        <w:rPr>
          <w:rStyle w:val="CommentReference"/>
        </w:rPr>
        <w:commentReference w:id="44"/>
      </w:r>
    </w:p>
    <w:p w14:paraId="00000008" w14:textId="024AEB85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" w:right="67" w:firstLine="721"/>
        <w:rPr>
          <w:color w:val="000000"/>
        </w:rPr>
      </w:pPr>
      <w:commentRangeStart w:id="48"/>
      <w:r>
        <w:rPr>
          <w:color w:val="000000"/>
        </w:rPr>
        <w:t>Slowly, my grades and social life w</w:t>
      </w:r>
      <w:ins w:id="49" w:author="Author">
        <w:r w:rsidR="00FC67C2">
          <w:rPr>
            <w:color w:val="000000"/>
          </w:rPr>
          <w:t>ere</w:t>
        </w:r>
      </w:ins>
      <w:del w:id="50" w:author="Author">
        <w:r w:rsidDel="00FC67C2">
          <w:rPr>
            <w:color w:val="000000"/>
          </w:rPr>
          <w:delText>as</w:delText>
        </w:r>
      </w:del>
      <w:r>
        <w:rPr>
          <w:color w:val="000000"/>
        </w:rPr>
        <w:t xml:space="preserve"> </w:t>
      </w:r>
      <w:del w:id="51" w:author="Author">
        <w:r w:rsidDel="00FC67C2">
          <w:rPr>
            <w:color w:val="000000"/>
          </w:rPr>
          <w:delText xml:space="preserve">slowly </w:delText>
        </w:r>
      </w:del>
      <w:r>
        <w:rPr>
          <w:color w:val="000000"/>
        </w:rPr>
        <w:t>crumbling under my big ego</w:t>
      </w:r>
      <w:commentRangeEnd w:id="48"/>
      <w:r w:rsidR="00EC0448">
        <w:rPr>
          <w:rStyle w:val="CommentReference"/>
        </w:rPr>
        <w:commentReference w:id="48"/>
      </w:r>
      <w:r>
        <w:rPr>
          <w:color w:val="000000"/>
        </w:rPr>
        <w:t xml:space="preserve">. </w:t>
      </w:r>
      <w:ins w:id="52" w:author="Author">
        <w:r w:rsidR="00035C87">
          <w:rPr>
            <w:color w:val="000000"/>
          </w:rPr>
          <w:t xml:space="preserve">All the while, </w:t>
        </w:r>
      </w:ins>
      <w:proofErr w:type="spellStart"/>
      <w:r>
        <w:rPr>
          <w:color w:val="000000"/>
        </w:rPr>
        <w:t>Edzel</w:t>
      </w:r>
      <w:proofErr w:type="spellEnd"/>
      <w:r>
        <w:rPr>
          <w:color w:val="000000"/>
        </w:rPr>
        <w:t xml:space="preserve"> had always been supportive of me and always motivated me to keep going. He was the only pillar to my crumbling life, </w:t>
      </w:r>
      <w:commentRangeStart w:id="53"/>
      <w:r>
        <w:rPr>
          <w:color w:val="000000"/>
        </w:rPr>
        <w:t>yet I</w:t>
      </w:r>
      <w:ins w:id="54" w:author="Author">
        <w:r w:rsidR="00035C87">
          <w:rPr>
            <w:color w:val="000000"/>
          </w:rPr>
          <w:t>’ve</w:t>
        </w:r>
      </w:ins>
      <w:r>
        <w:rPr>
          <w:color w:val="000000"/>
        </w:rPr>
        <w:t xml:space="preserve"> always treated him as someone beneath me and even then</w:t>
      </w:r>
      <w:commentRangeEnd w:id="53"/>
      <w:r w:rsidR="00EC0448">
        <w:rPr>
          <w:rStyle w:val="CommentReference"/>
        </w:rPr>
        <w:commentReference w:id="53"/>
      </w:r>
      <w:ins w:id="55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I can</w:t>
      </w:r>
      <w:del w:id="56" w:author="Author">
        <w:r w:rsidDel="00035C87">
          <w:rPr>
            <w:color w:val="000000"/>
          </w:rPr>
          <w:delText>'</w:delText>
        </w:r>
      </w:del>
      <w:ins w:id="57" w:author="Author">
        <w:r w:rsidR="00035C87">
          <w:rPr>
            <w:color w:val="000000"/>
          </w:rPr>
          <w:t>’</w:t>
        </w:r>
      </w:ins>
      <w:r>
        <w:rPr>
          <w:color w:val="000000"/>
        </w:rPr>
        <w:t>t help but feel envy towards him. This tore</w:t>
      </w:r>
      <w:r>
        <w:rPr>
          <w:color w:val="000000"/>
        </w:rPr>
        <w:t xml:space="preserve"> a huge rift in my mind.</w:t>
      </w:r>
      <w:bookmarkStart w:id="58" w:name="_GoBack"/>
      <w:bookmarkEnd w:id="58"/>
    </w:p>
    <w:p w14:paraId="00000009" w14:textId="509DE788" w:rsidR="004252D9" w:rsidDel="00FC67C2" w:rsidRDefault="00DF1430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" w:right="89" w:firstLine="734"/>
        <w:rPr>
          <w:del w:id="59" w:author="Author"/>
          <w:color w:val="000000"/>
        </w:rPr>
      </w:pPr>
      <w:r>
        <w:rPr>
          <w:color w:val="000000"/>
        </w:rPr>
        <w:lastRenderedPageBreak/>
        <w:t>Friends like these are really hard to come by</w:t>
      </w:r>
      <w:ins w:id="60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and I was on the verge of throwing it all out the window. The thoughts of “He is always supporting me</w:t>
      </w:r>
      <w:ins w:id="61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yet I always prey on his downfall” roamed throughout my domain of reasoning. </w:t>
      </w:r>
    </w:p>
    <w:p w14:paraId="3F416FAA" w14:textId="77777777" w:rsidR="00FC67C2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" w:right="89" w:firstLine="734"/>
        <w:rPr>
          <w:ins w:id="62" w:author="Author"/>
          <w:color w:val="000000"/>
        </w:rPr>
        <w:pPrChange w:id="63" w:author="Author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6" w:line="344" w:lineRule="auto"/>
            <w:ind w:right="144" w:firstLine="739"/>
          </w:pPr>
        </w:pPrChange>
      </w:pPr>
      <w:commentRangeStart w:id="64"/>
      <w:r>
        <w:rPr>
          <w:color w:val="000000"/>
        </w:rPr>
        <w:t xml:space="preserve">I </w:t>
      </w:r>
      <w:r>
        <w:rPr>
          <w:color w:val="000000"/>
        </w:rPr>
        <w:t>let my ego go, suppressed my envy. All my friends always wished the best for me</w:t>
      </w:r>
      <w:ins w:id="65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</w:t>
      </w:r>
      <w:ins w:id="66" w:author="Author">
        <w:r w:rsidR="00FC67C2">
          <w:rPr>
            <w:color w:val="000000"/>
          </w:rPr>
          <w:t xml:space="preserve">regardless if they did better or worse than me, </w:t>
        </w:r>
      </w:ins>
      <w:r>
        <w:rPr>
          <w:color w:val="000000"/>
        </w:rPr>
        <w:t>so what reason do I have to wish bad upon them</w:t>
      </w:r>
      <w:del w:id="67" w:author="Author">
        <w:r w:rsidDel="00FC67C2">
          <w:rPr>
            <w:color w:val="000000"/>
          </w:rPr>
          <w:delText xml:space="preserve"> regardless if they did better or worse than me</w:delText>
        </w:r>
      </w:del>
      <w:ins w:id="68" w:author="Author">
        <w:r w:rsidR="00FC67C2">
          <w:rPr>
            <w:color w:val="000000"/>
          </w:rPr>
          <w:t>?</w:t>
        </w:r>
      </w:ins>
      <w:del w:id="69" w:author="Author">
        <w:r w:rsidDel="00FC67C2">
          <w:rPr>
            <w:color w:val="000000"/>
          </w:rPr>
          <w:delText>.</w:delText>
        </w:r>
      </w:del>
      <w:r>
        <w:rPr>
          <w:color w:val="000000"/>
        </w:rPr>
        <w:t xml:space="preserve"> </w:t>
      </w:r>
    </w:p>
    <w:p w14:paraId="0000000A" w14:textId="12F55479" w:rsidR="004252D9" w:rsidRDefault="00DF1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 w:firstLine="739"/>
        <w:rPr>
          <w:ins w:id="70" w:author="Author"/>
          <w:color w:val="000000"/>
        </w:rPr>
      </w:pPr>
      <w:r>
        <w:rPr>
          <w:color w:val="000000"/>
        </w:rPr>
        <w:t>With this mindset, I was inspi</w:t>
      </w:r>
      <w:r>
        <w:rPr>
          <w:color w:val="000000"/>
        </w:rPr>
        <w:t>red to share the same kindness,</w:t>
      </w:r>
      <w:ins w:id="71" w:author="Author">
        <w:r w:rsidR="00F52506">
          <w:rPr>
            <w:color w:val="000000"/>
          </w:rPr>
          <w:t xml:space="preserve"> </w:t>
        </w:r>
      </w:ins>
      <w:r>
        <w:rPr>
          <w:color w:val="000000"/>
        </w:rPr>
        <w:t>support and appreciation towards everyone.</w:t>
      </w:r>
      <w:commentRangeEnd w:id="64"/>
      <w:r w:rsidR="00BD6AC3">
        <w:rPr>
          <w:rStyle w:val="CommentReference"/>
        </w:rPr>
        <w:commentReference w:id="64"/>
      </w:r>
      <w:r>
        <w:rPr>
          <w:color w:val="000000"/>
        </w:rPr>
        <w:t xml:space="preserve"> I realized that there are some things others had that I didn't, but I also had some things that most people don't have</w:t>
      </w:r>
      <w:ins w:id="72" w:author="Author">
        <w:r w:rsidR="00FC67C2">
          <w:rPr>
            <w:color w:val="000000"/>
          </w:rPr>
          <w:t>.</w:t>
        </w:r>
      </w:ins>
      <w:r>
        <w:rPr>
          <w:color w:val="000000"/>
        </w:rPr>
        <w:t xml:space="preserve"> </w:t>
      </w:r>
      <w:ins w:id="73" w:author="Author">
        <w:r w:rsidR="00FC67C2">
          <w:rPr>
            <w:color w:val="000000"/>
          </w:rPr>
          <w:t>W</w:t>
        </w:r>
      </w:ins>
      <w:del w:id="74" w:author="Author">
        <w:r w:rsidDel="00FC67C2">
          <w:rPr>
            <w:color w:val="000000"/>
          </w:rPr>
          <w:delText>w</w:delText>
        </w:r>
      </w:del>
      <w:r>
        <w:rPr>
          <w:color w:val="000000"/>
        </w:rPr>
        <w:t xml:space="preserve">hether that was in our personal lives or school life, I realized that I should be more grateful for what I already have. </w:t>
      </w:r>
      <w:commentRangeStart w:id="75"/>
      <w:r>
        <w:rPr>
          <w:color w:val="000000"/>
        </w:rPr>
        <w:t>I was motivated to begin teaching and helping other people if they had problems, able to open up to a bigger community as you can never</w:t>
      </w:r>
      <w:r>
        <w:rPr>
          <w:color w:val="000000"/>
        </w:rPr>
        <w:t xml:space="preserve"> achieve anything alone. Most importantly I learned to let go of my ego while keeping my hunger to be the best.</w:t>
      </w:r>
      <w:commentRangeEnd w:id="75"/>
      <w:r w:rsidR="006F1813">
        <w:rPr>
          <w:rStyle w:val="CommentReference"/>
        </w:rPr>
        <w:commentReference w:id="75"/>
      </w:r>
    </w:p>
    <w:p w14:paraId="5EE03596" w14:textId="77777777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6" w:author="Author"/>
          <w:color w:val="000000"/>
        </w:rPr>
      </w:pPr>
    </w:p>
    <w:p w14:paraId="5057042C" w14:textId="22FF4B63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7" w:author="Author"/>
          <w:color w:val="000000"/>
        </w:rPr>
      </w:pPr>
      <w:ins w:id="78" w:author="Author">
        <w:r>
          <w:rPr>
            <w:color w:val="000000"/>
          </w:rPr>
          <w:t xml:space="preserve">Dear </w:t>
        </w:r>
        <w:proofErr w:type="spellStart"/>
        <w:r>
          <w:rPr>
            <w:color w:val="000000"/>
          </w:rPr>
          <w:t>Jeddy</w:t>
        </w:r>
        <w:proofErr w:type="spellEnd"/>
        <w:r>
          <w:rPr>
            <w:color w:val="000000"/>
          </w:rPr>
          <w:t>,</w:t>
        </w:r>
      </w:ins>
    </w:p>
    <w:p w14:paraId="4243FCC1" w14:textId="77777777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9" w:author="Author"/>
          <w:color w:val="000000"/>
        </w:rPr>
      </w:pPr>
    </w:p>
    <w:p w14:paraId="3E13D4FE" w14:textId="0B9771EC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0" w:author="Author"/>
          <w:color w:val="000000"/>
        </w:rPr>
      </w:pPr>
      <w:ins w:id="81" w:author="Author">
        <w:r>
          <w:rPr>
            <w:color w:val="000000"/>
          </w:rPr>
          <w:t>This is a great first draft for your essay! Your descriptions are vivid and memorable, and you have a clearly structured story with engaging content. I only have a few notes, as below.</w:t>
        </w:r>
      </w:ins>
    </w:p>
    <w:p w14:paraId="0800C093" w14:textId="77777777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2" w:author="Author"/>
          <w:color w:val="000000"/>
        </w:rPr>
      </w:pPr>
    </w:p>
    <w:p w14:paraId="3782BD3D" w14:textId="64F9AE52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3" w:author="Author"/>
          <w:color w:val="000000"/>
        </w:rPr>
      </w:pPr>
      <w:ins w:id="84" w:author="Author">
        <w:r>
          <w:rPr>
            <w:color w:val="000000"/>
          </w:rPr>
          <w:t xml:space="preserve">First, as much as you can in your essay, you should always </w:t>
        </w:r>
        <w:r>
          <w:rPr>
            <w:b/>
            <w:bCs/>
            <w:color w:val="000000"/>
          </w:rPr>
          <w:t>show</w:t>
        </w:r>
        <w:r>
          <w:rPr>
            <w:color w:val="000000"/>
          </w:rPr>
          <w:t xml:space="preserve"> more than </w:t>
        </w:r>
        <w:r>
          <w:rPr>
            <w:b/>
            <w:bCs/>
            <w:color w:val="000000"/>
          </w:rPr>
          <w:t>tell</w:t>
        </w:r>
        <w:r>
          <w:rPr>
            <w:color w:val="000000"/>
          </w:rPr>
          <w:t xml:space="preserve">. For example, instead of </w:t>
        </w:r>
        <w:r>
          <w:rPr>
            <w:i/>
            <w:iCs/>
            <w:color w:val="000000"/>
          </w:rPr>
          <w:t>telling</w:t>
        </w:r>
        <w:r>
          <w:rPr>
            <w:color w:val="000000"/>
          </w:rPr>
          <w:t xml:space="preserve"> us that </w:t>
        </w:r>
        <w:proofErr w:type="spellStart"/>
        <w:r w:rsidR="00DC16F3">
          <w:rPr>
            <w:color w:val="000000"/>
          </w:rPr>
          <w:t>Edzel</w:t>
        </w:r>
        <w:proofErr w:type="spellEnd"/>
        <w:r w:rsidR="00DC16F3">
          <w:rPr>
            <w:color w:val="000000"/>
          </w:rPr>
          <w:t xml:space="preserve"> has always supported you despite your envy towards him, </w:t>
        </w:r>
        <w:r w:rsidR="00DC16F3">
          <w:rPr>
            <w:i/>
            <w:iCs/>
            <w:color w:val="000000"/>
          </w:rPr>
          <w:t>show</w:t>
        </w:r>
        <w:r w:rsidR="00DC16F3">
          <w:rPr>
            <w:color w:val="000000"/>
          </w:rPr>
          <w:t xml:space="preserve"> us how he did this, through descriptive retellings. </w:t>
        </w:r>
        <w:r>
          <w:rPr>
            <w:color w:val="000000"/>
          </w:rPr>
          <w:t xml:space="preserve">Walk the reader through the events of your story </w:t>
        </w:r>
        <w:proofErr w:type="spellStart"/>
        <w:r>
          <w:rPr>
            <w:color w:val="000000"/>
          </w:rPr>
          <w:t>firsthand</w:t>
        </w:r>
        <w:proofErr w:type="spellEnd"/>
        <w:r>
          <w:rPr>
            <w:color w:val="000000"/>
          </w:rPr>
          <w:t>, so they can see through your perspective and relate to you.</w:t>
        </w:r>
      </w:ins>
    </w:p>
    <w:p w14:paraId="2A2E36B4" w14:textId="77777777" w:rsidR="00DC16F3" w:rsidRDefault="00DC16F3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5" w:author="Author"/>
          <w:color w:val="000000"/>
        </w:rPr>
      </w:pPr>
    </w:p>
    <w:p w14:paraId="27D8BE99" w14:textId="58F22284" w:rsidR="00DC16F3" w:rsidRDefault="00DC16F3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6" w:author="Author"/>
          <w:color w:val="000000"/>
        </w:rPr>
      </w:pPr>
      <w:ins w:id="87" w:author="Author">
        <w:r>
          <w:rPr>
            <w:color w:val="000000"/>
          </w:rPr>
          <w:t>Second, for the conclusion of your essay, I suggest expand on the lessons you’ve learned a bit more. In what wa</w:t>
        </w:r>
        <w:r w:rsidR="00FC67C2">
          <w:rPr>
            <w:color w:val="000000"/>
          </w:rPr>
          <w:t>y</w:t>
        </w:r>
        <w:r>
          <w:rPr>
            <w:color w:val="000000"/>
          </w:rPr>
          <w:t xml:space="preserve"> did you share the kindness you’ve learned through your actions? Furthermore, how will this help you in </w:t>
        </w:r>
        <w:r w:rsidR="00FC67C2">
          <w:rPr>
            <w:color w:val="000000"/>
          </w:rPr>
          <w:t xml:space="preserve">your future </w:t>
        </w:r>
        <w:proofErr w:type="spellStart"/>
        <w:r w:rsidR="00FC67C2">
          <w:rPr>
            <w:color w:val="000000"/>
          </w:rPr>
          <w:t>endeavors</w:t>
        </w:r>
        <w:proofErr w:type="spellEnd"/>
        <w:r w:rsidR="00FC67C2">
          <w:rPr>
            <w:color w:val="000000"/>
          </w:rPr>
          <w:t>?</w:t>
        </w:r>
      </w:ins>
    </w:p>
    <w:p w14:paraId="7663A181" w14:textId="77777777" w:rsidR="00FC67C2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8" w:author="Author"/>
          <w:color w:val="000000"/>
        </w:rPr>
      </w:pPr>
    </w:p>
    <w:p w14:paraId="6961E0A3" w14:textId="5B259C43" w:rsidR="00FC67C2" w:rsidDel="006F60CF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9" w:author="Author"/>
          <w:del w:id="90" w:author="Author"/>
          <w:color w:val="000000"/>
        </w:rPr>
      </w:pPr>
      <w:ins w:id="91" w:author="Author">
        <w:r>
          <w:rPr>
            <w:color w:val="000000"/>
          </w:rPr>
          <w:t>You’ve done great work so far. Keep it up!</w:t>
        </w:r>
      </w:ins>
    </w:p>
    <w:p w14:paraId="54E5B501" w14:textId="77777777" w:rsidR="00FC67C2" w:rsidDel="006F60CF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92" w:author="Author"/>
          <w:del w:id="93" w:author="Author"/>
          <w:color w:val="000000"/>
        </w:rPr>
      </w:pPr>
    </w:p>
    <w:p w14:paraId="7CF6DB6E" w14:textId="06ADDD47" w:rsidR="00FC67C2" w:rsidDel="006F60CF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94" w:author="Author"/>
          <w:del w:id="95" w:author="Author"/>
          <w:color w:val="000000"/>
        </w:rPr>
      </w:pPr>
      <w:ins w:id="96" w:author="Author">
        <w:del w:id="97" w:author="Author">
          <w:r w:rsidDel="006F60CF">
            <w:rPr>
              <w:color w:val="000000"/>
            </w:rPr>
            <w:delText>All the best,</w:delText>
          </w:r>
        </w:del>
      </w:ins>
    </w:p>
    <w:p w14:paraId="43E42364" w14:textId="570EB22D" w:rsidR="00FC67C2" w:rsidDel="006F60CF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98" w:author="Author"/>
          <w:del w:id="99" w:author="Author"/>
          <w:color w:val="000000"/>
        </w:rPr>
      </w:pPr>
    </w:p>
    <w:p w14:paraId="6E704A3B" w14:textId="5CDB2FEB" w:rsidR="00FC67C2" w:rsidDel="006F60CF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100" w:author="Author"/>
          <w:del w:id="101" w:author="Author"/>
          <w:color w:val="000000"/>
        </w:rPr>
      </w:pPr>
      <w:ins w:id="102" w:author="Author">
        <w:del w:id="103" w:author="Author">
          <w:r w:rsidDel="006F60CF">
            <w:rPr>
              <w:color w:val="000000"/>
            </w:rPr>
            <w:delText>Arianne</w:delText>
          </w:r>
        </w:del>
      </w:ins>
    </w:p>
    <w:p w14:paraId="1356C24C" w14:textId="5FCA2568" w:rsidR="00FC67C2" w:rsidRPr="00EC0448" w:rsidRDefault="00FC67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color w:val="000000"/>
        </w:rPr>
        <w:pPrChange w:id="104" w:author="Author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6" w:line="344" w:lineRule="auto"/>
            <w:ind w:right="144" w:firstLine="739"/>
          </w:pPr>
        </w:pPrChange>
      </w:pPr>
      <w:ins w:id="105" w:author="Author">
        <w:del w:id="106" w:author="Author">
          <w:r w:rsidDel="006F60CF">
            <w:rPr>
              <w:color w:val="000000"/>
            </w:rPr>
            <w:delText>ALL-in Essay Editor</w:delText>
          </w:r>
        </w:del>
      </w:ins>
    </w:p>
    <w:sectPr w:rsidR="00FC67C2" w:rsidRPr="00EC0448">
      <w:pgSz w:w="12240" w:h="15840"/>
      <w:pgMar w:top="1425" w:right="1403" w:bottom="2314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3583C64F" w14:textId="33F22976" w:rsidR="00DF1430" w:rsidRDefault="00DF1430">
      <w:pPr>
        <w:pStyle w:val="CommentText"/>
      </w:pPr>
      <w:r>
        <w:rPr>
          <w:rStyle w:val="CommentReference"/>
        </w:rPr>
        <w:annotationRef/>
      </w:r>
      <w:r>
        <w:t xml:space="preserve">Great hook and use of humor! Also gives the reader a quick introduction to the problem. </w:t>
      </w:r>
    </w:p>
  </w:comment>
  <w:comment w:id="1" w:author="Author" w:initials="A">
    <w:p w14:paraId="6C2D6084" w14:textId="1B3BA47D" w:rsidR="00DF1430" w:rsidRDefault="00DF1430">
      <w:pPr>
        <w:pStyle w:val="CommentText"/>
      </w:pPr>
      <w:r>
        <w:rPr>
          <w:rStyle w:val="CommentReference"/>
        </w:rPr>
        <w:annotationRef/>
      </w:r>
      <w:r>
        <w:t xml:space="preserve">You can offer a short explanation as to why the pandemic restrictions ‘shackled’ your social skills. Why were you not able to connect with anyone around you? Did you lose contact with your friends? </w:t>
      </w:r>
    </w:p>
  </w:comment>
  <w:comment w:id="3" w:author="Author" w:initials="A">
    <w:p w14:paraId="33E77E3F" w14:textId="77777777" w:rsidR="00FC67C2" w:rsidRDefault="00FC67C2" w:rsidP="0049672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 make sure your sentences aren’t too long, I suggest chopping them up into smaller sentences this way.</w:t>
      </w:r>
    </w:p>
  </w:comment>
  <w:comment w:id="7" w:author="Author" w:initials="A">
    <w:p w14:paraId="35DE7DA2" w14:textId="418F99C0" w:rsidR="009A67BA" w:rsidRDefault="009A67BA" w:rsidP="00040DB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this is a bit awkwardly phrased. Try this:</w:t>
      </w:r>
    </w:p>
    <w:p w14:paraId="338673F6" w14:textId="77777777" w:rsidR="009A67BA" w:rsidRDefault="009A67BA" w:rsidP="00040DB6"/>
    <w:p w14:paraId="4529DB26" w14:textId="77777777" w:rsidR="009A67BA" w:rsidRDefault="009A67BA" w:rsidP="00040DB6">
      <w:r>
        <w:rPr>
          <w:color w:val="000000"/>
          <w:sz w:val="20"/>
          <w:szCs w:val="20"/>
        </w:rPr>
        <w:t>“fresh from a COVID infection, to make the excruciatingly labored journey to physical school for the first time…”</w:t>
      </w:r>
    </w:p>
  </w:comment>
  <w:comment w:id="5" w:author="Author" w:initials="A">
    <w:p w14:paraId="695C2787" w14:textId="786C1C14" w:rsidR="00DF1430" w:rsidRDefault="00DF1430">
      <w:pPr>
        <w:pStyle w:val="CommentText"/>
      </w:pPr>
      <w:r>
        <w:rPr>
          <w:rStyle w:val="CommentReference"/>
        </w:rPr>
        <w:annotationRef/>
      </w:r>
      <w:r>
        <w:t>How did you feel about going back to offline school?</w:t>
      </w:r>
    </w:p>
  </w:comment>
  <w:comment w:id="10" w:author="Author" w:initials="A">
    <w:p w14:paraId="667E28D8" w14:textId="12F79D25" w:rsidR="00DF1430" w:rsidRDefault="00DF1430">
      <w:pPr>
        <w:pStyle w:val="CommentText"/>
      </w:pPr>
      <w:r>
        <w:rPr>
          <w:rStyle w:val="CommentReference"/>
        </w:rPr>
        <w:annotationRef/>
      </w:r>
      <w:r>
        <w:t>How come, if you’ve been at this school for 2 years? A little more context would help the reader understand your situation and empathise with you better.</w:t>
      </w:r>
    </w:p>
  </w:comment>
  <w:comment w:id="12" w:author="Author" w:initials="A">
    <w:p w14:paraId="0A93D02E" w14:textId="77777777" w:rsidR="009A67BA" w:rsidRDefault="009A67BA" w:rsidP="002B18E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could use a bit more elaboration. How did you put yourself in this position and get “tangled in a web of your own creation”? </w:t>
      </w:r>
    </w:p>
    <w:p w14:paraId="63A63778" w14:textId="77777777" w:rsidR="009A67BA" w:rsidRDefault="009A67BA" w:rsidP="002B18E3"/>
    <w:p w14:paraId="71EDD29C" w14:textId="77777777" w:rsidR="009A67BA" w:rsidRDefault="009A67BA" w:rsidP="002B18E3">
      <w:r>
        <w:rPr>
          <w:color w:val="000000"/>
          <w:sz w:val="20"/>
          <w:szCs w:val="20"/>
        </w:rPr>
        <w:t>Did you consciously avoid speaking to classmates because you got used to the isolating setting of a zoom meeting?</w:t>
      </w:r>
    </w:p>
  </w:comment>
  <w:comment w:id="15" w:author="Author" w:initials="A">
    <w:p w14:paraId="04D00AA2" w14:textId="2167E524" w:rsidR="00C23081" w:rsidRDefault="009A67BA" w:rsidP="00201B77">
      <w:r>
        <w:rPr>
          <w:rStyle w:val="CommentReference"/>
        </w:rPr>
        <w:annotationRef/>
      </w:r>
      <w:r w:rsidR="00C23081">
        <w:rPr>
          <w:sz w:val="20"/>
          <w:szCs w:val="20"/>
        </w:rPr>
        <w:t xml:space="preserve">There’s a bit of an abrupt switch between the previous paragraph and this paragraph. </w:t>
      </w:r>
      <w:r w:rsidR="00C23081">
        <w:rPr>
          <w:sz w:val="20"/>
          <w:szCs w:val="20"/>
        </w:rPr>
        <w:cr/>
      </w:r>
      <w:r w:rsidR="00C23081">
        <w:rPr>
          <w:sz w:val="20"/>
          <w:szCs w:val="20"/>
        </w:rPr>
        <w:cr/>
        <w:t>Since this is the continuation of your first paragraph, you should provide a bit of an introductory sentence, just so the reader isn’t confused about the timeline.</w:t>
      </w:r>
      <w:r w:rsidR="00C23081">
        <w:rPr>
          <w:sz w:val="20"/>
          <w:szCs w:val="20"/>
        </w:rPr>
        <w:cr/>
      </w:r>
      <w:r w:rsidR="00C23081">
        <w:rPr>
          <w:sz w:val="20"/>
          <w:szCs w:val="20"/>
        </w:rPr>
        <w:cr/>
        <w:t>For example:</w:t>
      </w:r>
      <w:r w:rsidR="00C23081">
        <w:rPr>
          <w:sz w:val="20"/>
          <w:szCs w:val="20"/>
        </w:rPr>
        <w:cr/>
      </w:r>
      <w:r w:rsidR="00C23081">
        <w:rPr>
          <w:sz w:val="20"/>
          <w:szCs w:val="20"/>
        </w:rPr>
        <w:t xml:space="preserve">“That’s how I found myself </w:t>
      </w:r>
      <w:r w:rsidR="00DF1430">
        <w:rPr>
          <w:sz w:val="20"/>
          <w:szCs w:val="20"/>
        </w:rPr>
        <w:t>asking</w:t>
      </w:r>
      <w:r w:rsidR="00C23081">
        <w:rPr>
          <w:sz w:val="20"/>
          <w:szCs w:val="20"/>
        </w:rPr>
        <w:t xml:space="preserve"> the person sitting closest to me</w:t>
      </w:r>
      <w:r w:rsidR="00DF1430">
        <w:rPr>
          <w:sz w:val="20"/>
          <w:szCs w:val="20"/>
        </w:rPr>
        <w:t xml:space="preserve"> to go on a walk</w:t>
      </w:r>
      <w:r w:rsidR="00C23081">
        <w:rPr>
          <w:sz w:val="20"/>
          <w:szCs w:val="20"/>
        </w:rPr>
        <w:t>.”</w:t>
      </w:r>
    </w:p>
  </w:comment>
  <w:comment w:id="16" w:author="Author" w:initials="A">
    <w:p w14:paraId="3171FBBD" w14:textId="77777777" w:rsidR="00DF1430" w:rsidRDefault="00DF1430">
      <w:pPr>
        <w:pStyle w:val="CommentText"/>
      </w:pPr>
      <w:r>
        <w:rPr>
          <w:rStyle w:val="CommentReference"/>
        </w:rPr>
        <w:annotationRef/>
      </w:r>
      <w:r>
        <w:t xml:space="preserve">Why was this acceptance (and the conversation that resulted) “awkward, </w:t>
      </w:r>
      <w:proofErr w:type="spellStart"/>
      <w:r>
        <w:t>cringey</w:t>
      </w:r>
      <w:proofErr w:type="spellEnd"/>
      <w:r>
        <w:t xml:space="preserve">, and gut-wrenching”? </w:t>
      </w:r>
    </w:p>
    <w:p w14:paraId="52AF3794" w14:textId="77777777" w:rsidR="00DF1430" w:rsidRDefault="00DF1430">
      <w:pPr>
        <w:pStyle w:val="CommentText"/>
      </w:pPr>
    </w:p>
    <w:p w14:paraId="6D219924" w14:textId="77777777" w:rsidR="00DF1430" w:rsidRDefault="00DF1430">
      <w:pPr>
        <w:pStyle w:val="CommentText"/>
      </w:pPr>
      <w:r>
        <w:t>This would be a good time to explain what you were trying to do with your request in the beginning of the essay: try to make friends and improve your social skills. Tell us how you finally realised you needed to do this.</w:t>
      </w:r>
    </w:p>
    <w:p w14:paraId="4B438591" w14:textId="77777777" w:rsidR="00DF1430" w:rsidRDefault="00DF1430">
      <w:pPr>
        <w:pStyle w:val="CommentText"/>
      </w:pPr>
    </w:p>
    <w:p w14:paraId="4ABD6F05" w14:textId="2BA3EA4F" w:rsidR="00DF1430" w:rsidRDefault="00DF1430">
      <w:pPr>
        <w:pStyle w:val="CommentText"/>
      </w:pPr>
      <w:r>
        <w:t>Also, tell us how it ended up being, so that it connects to the next paragraph where you say that the conversation sparked confidence in you.</w:t>
      </w:r>
    </w:p>
  </w:comment>
  <w:comment w:id="32" w:author="Author" w:initials="A">
    <w:p w14:paraId="4A60B23D" w14:textId="15C1A65F" w:rsidR="00DF1430" w:rsidRDefault="00DF1430">
      <w:pPr>
        <w:pStyle w:val="CommentText"/>
      </w:pPr>
      <w:r>
        <w:rPr>
          <w:rStyle w:val="CommentReference"/>
        </w:rPr>
        <w:annotationRef/>
      </w:r>
      <w:r>
        <w:t>What happened in the span of this time? What did you do that changed how comfortable you became talking to others?</w:t>
      </w:r>
    </w:p>
  </w:comment>
  <w:comment w:id="35" w:author="Author" w:initials="A">
    <w:p w14:paraId="41184E8C" w14:textId="6515FFA4" w:rsidR="00DF1430" w:rsidRDefault="00DF1430">
      <w:pPr>
        <w:pStyle w:val="CommentText"/>
      </w:pPr>
      <w:r>
        <w:rPr>
          <w:rStyle w:val="CommentReference"/>
        </w:rPr>
        <w:annotationRef/>
      </w:r>
      <w:r>
        <w:t>I think you can rephrase this in a way that’s more reflective and honest, so that the reader can empathise better with you—why did you really help him? How did his requests for help make you feel?</w:t>
      </w:r>
    </w:p>
  </w:comment>
  <w:comment w:id="44" w:author="Author" w:initials="A">
    <w:p w14:paraId="19CC45D6" w14:textId="77777777" w:rsidR="00DF1430" w:rsidRDefault="00DF1430">
      <w:pPr>
        <w:pStyle w:val="CommentText"/>
      </w:pPr>
      <w:r>
        <w:rPr>
          <w:rStyle w:val="CommentReference"/>
        </w:rPr>
        <w:annotationRef/>
      </w:r>
      <w:r>
        <w:t xml:space="preserve">Again, I would caution against using words that are heavily negatively connoted like ‘egotistical’. </w:t>
      </w:r>
    </w:p>
    <w:p w14:paraId="2E0BEFEF" w14:textId="77777777" w:rsidR="00DF1430" w:rsidRDefault="00DF1430">
      <w:pPr>
        <w:pStyle w:val="CommentText"/>
      </w:pPr>
    </w:p>
    <w:p w14:paraId="17FD1405" w14:textId="4C9FEB1F" w:rsidR="00DF1430" w:rsidRDefault="00DF1430">
      <w:pPr>
        <w:pStyle w:val="CommentText"/>
      </w:pPr>
      <w:r>
        <w:t xml:space="preserve">Although you do want to show a moment of weakness in this essay and how you overcame it, you still want to come off as someone who is empathetic. </w:t>
      </w:r>
    </w:p>
  </w:comment>
  <w:comment w:id="48" w:author="Author" w:initials="A">
    <w:p w14:paraId="5FE5491F" w14:textId="77777777" w:rsidR="00EC0448" w:rsidRDefault="00EC0448" w:rsidP="001B4D9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You’ve described how your grades have declined in your previous paragraph, but you’ve yet to describe how your inner conflict affected your social life.</w:t>
      </w:r>
    </w:p>
    <w:p w14:paraId="7A330645" w14:textId="77777777" w:rsidR="00EC0448" w:rsidRDefault="00EC0448" w:rsidP="001B4D99"/>
    <w:p w14:paraId="7E7C1B51" w14:textId="77777777" w:rsidR="00EC0448" w:rsidRDefault="00EC0448" w:rsidP="001B4D99">
      <w:r>
        <w:rPr>
          <w:color w:val="000000"/>
          <w:sz w:val="20"/>
          <w:szCs w:val="20"/>
        </w:rPr>
        <w:t>How did this happen – did you actively distance yourself from your friends?</w:t>
      </w:r>
    </w:p>
  </w:comment>
  <w:comment w:id="53" w:author="Author" w:initials="A">
    <w:p w14:paraId="7C46128E" w14:textId="77777777" w:rsidR="00EC0448" w:rsidRDefault="00EC0448" w:rsidP="00DB775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Similar to my above comment, instead of </w:t>
      </w:r>
      <w:r>
        <w:rPr>
          <w:b/>
          <w:bCs/>
          <w:color w:val="000000"/>
          <w:sz w:val="20"/>
          <w:szCs w:val="20"/>
        </w:rPr>
        <w:t>telling</w:t>
      </w:r>
      <w:r>
        <w:rPr>
          <w:color w:val="000000"/>
          <w:sz w:val="20"/>
          <w:szCs w:val="20"/>
        </w:rPr>
        <w:t xml:space="preserve"> us how you treated him as beneath you, </w:t>
      </w:r>
      <w:r>
        <w:rPr>
          <w:b/>
          <w:bCs/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 us how. </w:t>
      </w:r>
    </w:p>
    <w:p w14:paraId="2742CB59" w14:textId="77777777" w:rsidR="00EC0448" w:rsidRDefault="00EC0448" w:rsidP="00DB7757"/>
    <w:p w14:paraId="1A2CC7FF" w14:textId="77777777" w:rsidR="00EC0448" w:rsidRDefault="00EC0448" w:rsidP="00DB7757">
      <w:r>
        <w:rPr>
          <w:color w:val="000000"/>
          <w:sz w:val="20"/>
          <w:szCs w:val="20"/>
        </w:rPr>
        <w:t>Did you start to treat him differently than you did before – with more contempt or judgement?</w:t>
      </w:r>
    </w:p>
  </w:comment>
  <w:comment w:id="64" w:author="Author" w:initials="A">
    <w:p w14:paraId="7AA49A60" w14:textId="6A3EB3BF" w:rsidR="005463E1" w:rsidRDefault="00BD6AC3" w:rsidP="009F74A0">
      <w:r>
        <w:rPr>
          <w:rStyle w:val="CommentReference"/>
        </w:rPr>
        <w:annotationRef/>
      </w:r>
      <w:r w:rsidR="005463E1">
        <w:rPr>
          <w:sz w:val="20"/>
          <w:szCs w:val="20"/>
        </w:rPr>
        <w:t xml:space="preserve">I think this is too abrupt of a switch to your “growth” or “resolution”. </w:t>
      </w:r>
    </w:p>
    <w:p w14:paraId="17C347E5" w14:textId="77777777" w:rsidR="005463E1" w:rsidRDefault="005463E1" w:rsidP="009F74A0"/>
    <w:p w14:paraId="39A9C8C6" w14:textId="77777777" w:rsidR="005463E1" w:rsidRDefault="005463E1" w:rsidP="009F74A0">
      <w:r>
        <w:rPr>
          <w:sz w:val="20"/>
          <w:szCs w:val="20"/>
        </w:rPr>
        <w:t xml:space="preserve">Try </w:t>
      </w:r>
      <w:r>
        <w:rPr>
          <w:b/>
          <w:bCs/>
          <w:sz w:val="20"/>
          <w:szCs w:val="20"/>
        </w:rPr>
        <w:t>showing</w:t>
      </w:r>
      <w:r>
        <w:rPr>
          <w:sz w:val="20"/>
          <w:szCs w:val="20"/>
        </w:rPr>
        <w:t xml:space="preserve">, instead of </w:t>
      </w:r>
      <w:r>
        <w:rPr>
          <w:b/>
          <w:bCs/>
          <w:sz w:val="20"/>
          <w:szCs w:val="20"/>
        </w:rPr>
        <w:t>telling</w:t>
      </w:r>
      <w:r>
        <w:rPr>
          <w:sz w:val="20"/>
          <w:szCs w:val="20"/>
        </w:rPr>
        <w:t xml:space="preserve">. Don’t simply </w:t>
      </w:r>
      <w:r>
        <w:rPr>
          <w:b/>
          <w:bCs/>
          <w:sz w:val="20"/>
          <w:szCs w:val="20"/>
        </w:rPr>
        <w:t>tell</w:t>
      </w:r>
      <w:r>
        <w:rPr>
          <w:sz w:val="20"/>
          <w:szCs w:val="20"/>
        </w:rPr>
        <w:t xml:space="preserve"> us that you’ve learned to show kindness, support, and appreciation, but </w:t>
      </w:r>
      <w:r>
        <w:rPr>
          <w:b/>
          <w:bCs/>
          <w:sz w:val="20"/>
          <w:szCs w:val="20"/>
        </w:rPr>
        <w:t>show</w:t>
      </w:r>
      <w:r>
        <w:rPr>
          <w:sz w:val="20"/>
          <w:szCs w:val="20"/>
        </w:rPr>
        <w:t xml:space="preserve"> us how you’ve put this into practice.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Try to answer the following:</w:t>
      </w:r>
      <w:r>
        <w:rPr>
          <w:sz w:val="20"/>
          <w:szCs w:val="20"/>
        </w:rPr>
        <w:cr/>
        <w:t xml:space="preserve">- What event led you to the decision to treat others with kindness? </w:t>
      </w:r>
    </w:p>
    <w:p w14:paraId="3CFBBA78" w14:textId="77777777" w:rsidR="005463E1" w:rsidRDefault="005463E1" w:rsidP="009F74A0">
      <w:r>
        <w:rPr>
          <w:sz w:val="20"/>
          <w:szCs w:val="20"/>
        </w:rPr>
        <w:t xml:space="preserve">- Since he’s a big part of your story – did you manage to put aside your pride and reconcile with your friend? </w:t>
      </w:r>
    </w:p>
  </w:comment>
  <w:comment w:id="75" w:author="Author" w:initials="A">
    <w:p w14:paraId="50D22BC1" w14:textId="77777777" w:rsidR="00C23081" w:rsidRDefault="006F1813" w:rsidP="00593E76">
      <w:r>
        <w:rPr>
          <w:rStyle w:val="CommentReference"/>
        </w:rPr>
        <w:annotationRef/>
      </w:r>
      <w:r w:rsidR="00C23081">
        <w:rPr>
          <w:sz w:val="20"/>
          <w:szCs w:val="20"/>
        </w:rPr>
        <w:t xml:space="preserve">This is a good conclusion to lead your essay to. </w:t>
      </w:r>
      <w:r w:rsidR="00C23081">
        <w:rPr>
          <w:sz w:val="20"/>
          <w:szCs w:val="20"/>
        </w:rPr>
        <w:cr/>
      </w:r>
      <w:r w:rsidR="00C23081">
        <w:rPr>
          <w:sz w:val="20"/>
          <w:szCs w:val="20"/>
        </w:rPr>
        <w:cr/>
        <w:t>However, you can enhance this further by telling us a bit about what you did to teach and help others, with this new mindset in mind.</w:t>
      </w:r>
    </w:p>
    <w:p w14:paraId="29E570CB" w14:textId="77777777" w:rsidR="00C23081" w:rsidRDefault="00C23081" w:rsidP="00593E76"/>
    <w:p w14:paraId="1DB1961B" w14:textId="77777777" w:rsidR="00C23081" w:rsidRDefault="00C23081" w:rsidP="00593E76">
      <w:r>
        <w:rPr>
          <w:sz w:val="20"/>
          <w:szCs w:val="20"/>
        </w:rPr>
        <w:t>Furthermore, you could tell us more regarding your plans for the future, and how what you’ve learned can help you in with your plans.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83C64F" w15:done="0"/>
  <w15:commentEx w15:paraId="6C2D6084" w15:done="0"/>
  <w15:commentEx w15:paraId="33E77E3F" w15:done="0"/>
  <w15:commentEx w15:paraId="4529DB26" w15:done="0"/>
  <w15:commentEx w15:paraId="695C2787" w15:done="0"/>
  <w15:commentEx w15:paraId="667E28D8" w15:done="0"/>
  <w15:commentEx w15:paraId="71EDD29C" w15:done="0"/>
  <w15:commentEx w15:paraId="04D00AA2" w15:done="0"/>
  <w15:commentEx w15:paraId="4ABD6F05" w15:done="0"/>
  <w15:commentEx w15:paraId="4A60B23D" w15:done="0"/>
  <w15:commentEx w15:paraId="41184E8C" w15:done="0"/>
  <w15:commentEx w15:paraId="17FD1405" w15:done="0"/>
  <w15:commentEx w15:paraId="7E7C1B51" w15:done="0"/>
  <w15:commentEx w15:paraId="1A2CC7FF" w15:done="0"/>
  <w15:commentEx w15:paraId="3CFBBA78" w15:done="0"/>
  <w15:commentEx w15:paraId="1DB196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3C64F" w16cid:durableId="284C61A1"/>
  <w16cid:commentId w16cid:paraId="6C2D6084" w16cid:durableId="284D1AFD"/>
  <w16cid:commentId w16cid:paraId="33E77E3F" w16cid:durableId="283E37EC"/>
  <w16cid:commentId w16cid:paraId="4529DB26" w16cid:durableId="283E2FAF"/>
  <w16cid:commentId w16cid:paraId="695C2787" w16cid:durableId="284D1B49"/>
  <w16cid:commentId w16cid:paraId="667E28D8" w16cid:durableId="284D1B61"/>
  <w16cid:commentId w16cid:paraId="71EDD29C" w16cid:durableId="283E3064"/>
  <w16cid:commentId w16cid:paraId="04D00AA2" w16cid:durableId="283E316F"/>
  <w16cid:commentId w16cid:paraId="4ABD6F05" w16cid:durableId="284D1BAF"/>
  <w16cid:commentId w16cid:paraId="4A60B23D" w16cid:durableId="284D53AA"/>
  <w16cid:commentId w16cid:paraId="41184E8C" w16cid:durableId="284D53C5"/>
  <w16cid:commentId w16cid:paraId="17FD1405" w16cid:durableId="284D575D"/>
  <w16cid:commentId w16cid:paraId="7E7C1B51" w16cid:durableId="283E32B3"/>
  <w16cid:commentId w16cid:paraId="1A2CC7FF" w16cid:durableId="283E3399"/>
  <w16cid:commentId w16cid:paraId="3CFBBA78" w16cid:durableId="283E1930"/>
  <w16cid:commentId w16cid:paraId="1DB1961B" w16cid:durableId="283E29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2D9"/>
    <w:rsid w:val="00035C87"/>
    <w:rsid w:val="004252D9"/>
    <w:rsid w:val="005463E1"/>
    <w:rsid w:val="006F1813"/>
    <w:rsid w:val="006F60CF"/>
    <w:rsid w:val="00706CDD"/>
    <w:rsid w:val="009A67BA"/>
    <w:rsid w:val="00BD6AC3"/>
    <w:rsid w:val="00C23081"/>
    <w:rsid w:val="00DC16F3"/>
    <w:rsid w:val="00DF1430"/>
    <w:rsid w:val="00EC0448"/>
    <w:rsid w:val="00F52506"/>
    <w:rsid w:val="00FC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C1B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F52506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6A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A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A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A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0C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2023-06-21T16:08:00Z</dcterms:created>
  <dcterms:modified xsi:type="dcterms:W3CDTF">2023-07-03T07:22:00Z</dcterms:modified>
</cp:coreProperties>
</file>