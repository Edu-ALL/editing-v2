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752E3" w14:textId="40FBDF29" w:rsidR="00377FF4" w:rsidRPr="00377FF4" w:rsidRDefault="00377FF4" w:rsidP="00377FF4">
      <w:pPr>
        <w:pStyle w:val="NormalWeb"/>
        <w:shd w:val="clear" w:color="auto" w:fill="FFFFFF"/>
        <w:spacing w:before="240" w:beforeAutospacing="0" w:after="0" w:afterAutospacing="0"/>
        <w:jc w:val="both"/>
        <w:rPr>
          <w:rFonts w:ascii="Arial" w:hAnsi="Arial" w:cs="Arial"/>
          <w:b/>
          <w:bCs/>
          <w:color w:val="000000"/>
          <w:sz w:val="22"/>
          <w:szCs w:val="22"/>
        </w:rPr>
      </w:pPr>
      <w:r w:rsidRPr="00377FF4">
        <w:rPr>
          <w:rFonts w:ascii="Arial" w:hAnsi="Arial" w:cs="Arial"/>
          <w:b/>
          <w:bCs/>
          <w:color w:val="000000"/>
          <w:sz w:val="22"/>
          <w:szCs w:val="22"/>
        </w:rPr>
        <w:t>Describe how your experiences, perspectives, talents, and/or your involvement in leadership activities (at your school, job, community, or within your family) will help you to make an impact both in and out of the classroom while enrolled at UT.</w:t>
      </w:r>
      <w:r>
        <w:rPr>
          <w:rFonts w:ascii="Arial" w:hAnsi="Arial" w:cs="Arial"/>
          <w:b/>
          <w:bCs/>
          <w:color w:val="000000"/>
          <w:sz w:val="22"/>
          <w:szCs w:val="22"/>
        </w:rPr>
        <w:t xml:space="preserve"> </w:t>
      </w:r>
      <w:r>
        <w:rPr>
          <w:rFonts w:ascii="Arial" w:hAnsi="Arial" w:cs="Arial"/>
          <w:b/>
          <w:bCs/>
          <w:color w:val="000000"/>
          <w:sz w:val="22"/>
          <w:szCs w:val="22"/>
        </w:rPr>
        <w:br/>
        <w:t>(250-300 words)</w:t>
      </w:r>
    </w:p>
    <w:p w14:paraId="03A44F17" w14:textId="77777777" w:rsidR="0044221D" w:rsidRDefault="00377FF4" w:rsidP="00377FF4">
      <w:pPr>
        <w:pStyle w:val="NormalWeb"/>
        <w:shd w:val="clear" w:color="auto" w:fill="FFFFFF"/>
        <w:spacing w:before="240" w:beforeAutospacing="0" w:after="0" w:afterAutospacing="0"/>
        <w:jc w:val="both"/>
        <w:rPr>
          <w:ins w:id="0" w:author="Thalia Priscilla" w:date="2022-11-18T12:34:00Z"/>
          <w:rFonts w:ascii="Arial" w:hAnsi="Arial" w:cs="Arial"/>
          <w:color w:val="000000"/>
          <w:sz w:val="22"/>
          <w:szCs w:val="22"/>
        </w:rPr>
      </w:pPr>
      <w:r>
        <w:rPr>
          <w:rFonts w:ascii="Arial" w:hAnsi="Arial" w:cs="Arial"/>
          <w:color w:val="000000"/>
          <w:sz w:val="22"/>
          <w:szCs w:val="22"/>
        </w:rPr>
        <w:t xml:space="preserve">Photos are vivid illustration mediums that can help us remember special moments in our lives. The ability to freeze a moment or feeling in time is </w:t>
      </w:r>
      <w:del w:id="1" w:author="Thalia Priscilla" w:date="2022-11-18T12:34:00Z">
        <w:r w:rsidDel="0044221D">
          <w:rPr>
            <w:rFonts w:ascii="Arial" w:hAnsi="Arial" w:cs="Arial"/>
            <w:color w:val="000000"/>
            <w:sz w:val="22"/>
            <w:szCs w:val="22"/>
          </w:rPr>
          <w:delText xml:space="preserve">a great reason </w:delText>
        </w:r>
      </w:del>
      <w:r>
        <w:rPr>
          <w:rFonts w:ascii="Arial" w:hAnsi="Arial" w:cs="Arial"/>
          <w:color w:val="000000"/>
          <w:sz w:val="22"/>
          <w:szCs w:val="22"/>
        </w:rPr>
        <w:t xml:space="preserve">why I became passionate about photography. </w:t>
      </w:r>
    </w:p>
    <w:p w14:paraId="60EAB7CE" w14:textId="6AB087CD" w:rsidR="00377FF4" w:rsidDel="0044221D" w:rsidRDefault="00377FF4" w:rsidP="00377FF4">
      <w:pPr>
        <w:pStyle w:val="NormalWeb"/>
        <w:shd w:val="clear" w:color="auto" w:fill="FFFFFF"/>
        <w:spacing w:before="240" w:beforeAutospacing="0" w:after="0" w:afterAutospacing="0"/>
        <w:jc w:val="both"/>
        <w:rPr>
          <w:del w:id="2" w:author="Thalia Priscilla" w:date="2022-11-18T12:33:00Z"/>
        </w:rPr>
      </w:pPr>
      <w:r>
        <w:rPr>
          <w:rFonts w:ascii="Arial" w:hAnsi="Arial" w:cs="Arial"/>
          <w:color w:val="000000"/>
          <w:sz w:val="22"/>
          <w:szCs w:val="22"/>
        </w:rPr>
        <w:t xml:space="preserve">My passion for photography first started when my father bought me my first DSLR camera in the second grade. </w:t>
      </w:r>
      <w:del w:id="3" w:author="Thalia Priscilla" w:date="2022-11-18T12:33:00Z">
        <w:r w:rsidDel="0044221D">
          <w:rPr>
            <w:rFonts w:ascii="Arial" w:hAnsi="Arial" w:cs="Arial"/>
            <w:color w:val="000000"/>
            <w:sz w:val="22"/>
            <w:szCs w:val="22"/>
          </w:rPr>
          <w:delText xml:space="preserve">At that time, </w:delText>
        </w:r>
      </w:del>
      <w:del w:id="4" w:author="Thalia Priscilla" w:date="2022-11-18T12:35:00Z">
        <w:r w:rsidDel="0044221D">
          <w:rPr>
            <w:rFonts w:ascii="Arial" w:hAnsi="Arial" w:cs="Arial"/>
            <w:color w:val="000000"/>
            <w:sz w:val="22"/>
            <w:szCs w:val="22"/>
          </w:rPr>
          <w:delText>I remember</w:delText>
        </w:r>
      </w:del>
      <w:del w:id="5" w:author="Thalia Priscilla" w:date="2022-11-18T12:16:00Z">
        <w:r w:rsidDel="00062E8B">
          <w:rPr>
            <w:rFonts w:ascii="Arial" w:hAnsi="Arial" w:cs="Arial"/>
            <w:color w:val="000000"/>
            <w:sz w:val="22"/>
            <w:szCs w:val="22"/>
          </w:rPr>
          <w:delText>ed</w:delText>
        </w:r>
      </w:del>
      <w:del w:id="6" w:author="Thalia Priscilla" w:date="2022-11-18T12:35:00Z">
        <w:r w:rsidDel="0044221D">
          <w:rPr>
            <w:rFonts w:ascii="Arial" w:hAnsi="Arial" w:cs="Arial"/>
            <w:color w:val="000000"/>
            <w:sz w:val="22"/>
            <w:szCs w:val="22"/>
          </w:rPr>
          <w:delText xml:space="preserve"> </w:delText>
        </w:r>
      </w:del>
      <w:del w:id="7" w:author="Thalia Priscilla" w:date="2022-11-18T12:33:00Z">
        <w:r w:rsidDel="0044221D">
          <w:rPr>
            <w:rFonts w:ascii="Arial" w:hAnsi="Arial" w:cs="Arial"/>
            <w:color w:val="000000"/>
            <w:sz w:val="22"/>
            <w:szCs w:val="22"/>
          </w:rPr>
          <w:delText xml:space="preserve">that </w:delText>
        </w:r>
      </w:del>
      <w:ins w:id="8" w:author="Thalia Priscilla" w:date="2022-11-18T12:35:00Z">
        <w:r w:rsidR="0044221D">
          <w:rPr>
            <w:rFonts w:ascii="Arial" w:hAnsi="Arial" w:cs="Arial"/>
            <w:color w:val="000000"/>
            <w:sz w:val="22"/>
            <w:szCs w:val="22"/>
          </w:rPr>
          <w:t>C</w:t>
        </w:r>
      </w:ins>
      <w:del w:id="9" w:author="Thalia Priscilla" w:date="2022-11-18T12:35:00Z">
        <w:r w:rsidDel="0044221D">
          <w:rPr>
            <w:rFonts w:ascii="Arial" w:hAnsi="Arial" w:cs="Arial"/>
            <w:color w:val="000000"/>
            <w:sz w:val="22"/>
            <w:szCs w:val="22"/>
          </w:rPr>
          <w:delText>c</w:delText>
        </w:r>
      </w:del>
      <w:r>
        <w:rPr>
          <w:rFonts w:ascii="Arial" w:hAnsi="Arial" w:cs="Arial"/>
          <w:color w:val="000000"/>
          <w:sz w:val="22"/>
          <w:szCs w:val="22"/>
        </w:rPr>
        <w:t>licking the shutter release button was the most interesting part of photography.</w:t>
      </w:r>
      <w:commentRangeStart w:id="10"/>
      <w:r>
        <w:rPr>
          <w:rFonts w:ascii="Arial" w:hAnsi="Arial" w:cs="Arial"/>
          <w:color w:val="000000"/>
          <w:sz w:val="22"/>
          <w:szCs w:val="22"/>
        </w:rPr>
        <w:t xml:space="preserve"> But I soon discovered that photography is more than just that, it is also about preserving </w:t>
      </w:r>
      <w:del w:id="11" w:author="Thalia Priscilla" w:date="2022-11-18T12:35:00Z">
        <w:r w:rsidDel="0044221D">
          <w:rPr>
            <w:rFonts w:ascii="Arial" w:hAnsi="Arial" w:cs="Arial"/>
            <w:color w:val="000000"/>
            <w:sz w:val="22"/>
            <w:szCs w:val="22"/>
          </w:rPr>
          <w:delText xml:space="preserve">the </w:delText>
        </w:r>
      </w:del>
      <w:r>
        <w:rPr>
          <w:rFonts w:ascii="Arial" w:hAnsi="Arial" w:cs="Arial"/>
          <w:color w:val="000000"/>
          <w:sz w:val="22"/>
          <w:szCs w:val="22"/>
        </w:rPr>
        <w:t xml:space="preserve">memories </w:t>
      </w:r>
      <w:del w:id="12" w:author="Thalia Priscilla" w:date="2022-11-18T12:35:00Z">
        <w:r w:rsidDel="0044221D">
          <w:rPr>
            <w:rFonts w:ascii="Arial" w:hAnsi="Arial" w:cs="Arial"/>
            <w:color w:val="000000"/>
            <w:sz w:val="22"/>
            <w:szCs w:val="22"/>
          </w:rPr>
          <w:delText xml:space="preserve">that can only be </w:delText>
        </w:r>
      </w:del>
      <w:r>
        <w:rPr>
          <w:rFonts w:ascii="Arial" w:hAnsi="Arial" w:cs="Arial"/>
          <w:color w:val="000000"/>
          <w:sz w:val="22"/>
          <w:szCs w:val="22"/>
        </w:rPr>
        <w:t>developed through years of practice. </w:t>
      </w:r>
      <w:commentRangeEnd w:id="10"/>
      <w:r w:rsidR="00CF6E61">
        <w:rPr>
          <w:rStyle w:val="CommentReference"/>
          <w:rFonts w:asciiTheme="minorHAnsi" w:eastAsiaTheme="minorHAnsi" w:hAnsiTheme="minorHAnsi" w:cstheme="minorBidi"/>
          <w:lang w:eastAsia="en-US"/>
        </w:rPr>
        <w:commentReference w:id="10"/>
      </w:r>
    </w:p>
    <w:p w14:paraId="12A27418" w14:textId="77777777" w:rsidR="0044221D" w:rsidRDefault="0044221D" w:rsidP="00377FF4">
      <w:pPr>
        <w:pStyle w:val="NormalWeb"/>
        <w:shd w:val="clear" w:color="auto" w:fill="FFFFFF"/>
        <w:spacing w:before="240" w:beforeAutospacing="0" w:after="0" w:afterAutospacing="0"/>
        <w:jc w:val="both"/>
        <w:rPr>
          <w:ins w:id="13" w:author="Thalia Priscilla" w:date="2022-11-18T12:33:00Z"/>
          <w:rFonts w:ascii="Arial" w:hAnsi="Arial" w:cs="Arial"/>
          <w:color w:val="000000"/>
          <w:sz w:val="22"/>
          <w:szCs w:val="22"/>
        </w:rPr>
      </w:pPr>
    </w:p>
    <w:p w14:paraId="609AF2B6" w14:textId="77777777" w:rsidR="00377FF4" w:rsidRDefault="00377FF4" w:rsidP="00377FF4">
      <w:pPr>
        <w:pStyle w:val="NormalWeb"/>
        <w:shd w:val="clear" w:color="auto" w:fill="FFFFFF"/>
        <w:spacing w:before="240" w:beforeAutospacing="0" w:after="0" w:afterAutospacing="0"/>
        <w:jc w:val="both"/>
      </w:pPr>
    </w:p>
    <w:p w14:paraId="279A4728" w14:textId="283CB39A" w:rsidR="00377FF4" w:rsidRDefault="00377FF4" w:rsidP="00377FF4">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Throughout middle school, I remember</w:t>
      </w:r>
      <w:del w:id="14" w:author="Thalia Priscilla" w:date="2022-11-18T12:16:00Z">
        <w:r w:rsidDel="00062E8B">
          <w:rPr>
            <w:rFonts w:ascii="Arial" w:hAnsi="Arial" w:cs="Arial"/>
            <w:color w:val="000000"/>
            <w:sz w:val="22"/>
            <w:szCs w:val="22"/>
          </w:rPr>
          <w:delText>ed</w:delText>
        </w:r>
      </w:del>
      <w:r>
        <w:rPr>
          <w:rFonts w:ascii="Arial" w:hAnsi="Arial" w:cs="Arial"/>
          <w:color w:val="000000"/>
          <w:sz w:val="22"/>
          <w:szCs w:val="22"/>
        </w:rPr>
        <w:t xml:space="preserve"> bringing my camera everywhere</w:t>
      </w:r>
      <w:ins w:id="15" w:author="Thalia Priscilla" w:date="2022-11-18T12:34:00Z">
        <w:r w:rsidR="0044221D">
          <w:rPr>
            <w:rFonts w:ascii="Arial" w:hAnsi="Arial" w:cs="Arial"/>
            <w:color w:val="000000"/>
            <w:sz w:val="22"/>
            <w:szCs w:val="22"/>
          </w:rPr>
          <w:t>.</w:t>
        </w:r>
      </w:ins>
      <w:del w:id="16" w:author="Thalia Priscilla" w:date="2022-11-18T12:34:00Z">
        <w:r w:rsidDel="0044221D">
          <w:rPr>
            <w:rFonts w:ascii="Arial" w:hAnsi="Arial" w:cs="Arial"/>
            <w:color w:val="000000"/>
            <w:sz w:val="22"/>
            <w:szCs w:val="22"/>
          </w:rPr>
          <w:delText>,</w:delText>
        </w:r>
      </w:del>
      <w:r>
        <w:rPr>
          <w:rFonts w:ascii="Arial" w:hAnsi="Arial" w:cs="Arial"/>
          <w:color w:val="000000"/>
          <w:sz w:val="22"/>
          <w:szCs w:val="22"/>
        </w:rPr>
        <w:t xml:space="preserve"> </w:t>
      </w:r>
      <w:del w:id="17" w:author="Thalia Priscilla" w:date="2022-11-18T12:34:00Z">
        <w:r w:rsidDel="0044221D">
          <w:rPr>
            <w:rFonts w:ascii="Arial" w:hAnsi="Arial" w:cs="Arial"/>
            <w:color w:val="000000"/>
            <w:sz w:val="22"/>
            <w:szCs w:val="22"/>
          </w:rPr>
          <w:delText xml:space="preserve">and </w:delText>
        </w:r>
      </w:del>
      <w:ins w:id="18" w:author="Thalia Priscilla" w:date="2022-11-18T12:34:00Z">
        <w:r w:rsidR="0044221D">
          <w:rPr>
            <w:rFonts w:ascii="Arial" w:hAnsi="Arial" w:cs="Arial"/>
            <w:color w:val="000000"/>
            <w:sz w:val="22"/>
            <w:szCs w:val="22"/>
          </w:rPr>
          <w:t>S</w:t>
        </w:r>
      </w:ins>
      <w:del w:id="19" w:author="Thalia Priscilla" w:date="2022-11-18T12:34:00Z">
        <w:r w:rsidDel="0044221D">
          <w:rPr>
            <w:rFonts w:ascii="Arial" w:hAnsi="Arial" w:cs="Arial"/>
            <w:color w:val="000000"/>
            <w:sz w:val="22"/>
            <w:szCs w:val="22"/>
          </w:rPr>
          <w:delText>s</w:delText>
        </w:r>
      </w:del>
      <w:r>
        <w:rPr>
          <w:rFonts w:ascii="Arial" w:hAnsi="Arial" w:cs="Arial"/>
          <w:color w:val="000000"/>
          <w:sz w:val="22"/>
          <w:szCs w:val="22"/>
        </w:rPr>
        <w:t xml:space="preserve">ometimes, some of my teachers would ask me to have their photos taken and edited. </w:t>
      </w:r>
      <w:del w:id="20" w:author="Thalia Priscilla" w:date="2022-11-19T14:31:00Z">
        <w:r w:rsidDel="007D4649">
          <w:rPr>
            <w:rFonts w:ascii="Arial" w:hAnsi="Arial" w:cs="Arial"/>
            <w:color w:val="000000"/>
            <w:sz w:val="22"/>
            <w:szCs w:val="22"/>
          </w:rPr>
          <w:delText xml:space="preserve">That </w:delText>
        </w:r>
      </w:del>
      <w:ins w:id="21" w:author="Thalia Priscilla" w:date="2022-11-19T14:31:00Z">
        <w:r w:rsidR="007D4649">
          <w:rPr>
            <w:rFonts w:ascii="Arial" w:hAnsi="Arial" w:cs="Arial"/>
            <w:color w:val="000000"/>
            <w:sz w:val="22"/>
            <w:szCs w:val="22"/>
          </w:rPr>
          <w:t>It</w:t>
        </w:r>
        <w:r w:rsidR="007D4649">
          <w:rPr>
            <w:rFonts w:ascii="Arial" w:hAnsi="Arial" w:cs="Arial"/>
            <w:color w:val="000000"/>
            <w:sz w:val="22"/>
            <w:szCs w:val="22"/>
          </w:rPr>
          <w:t xml:space="preserve"> </w:t>
        </w:r>
      </w:ins>
      <w:r>
        <w:rPr>
          <w:rFonts w:ascii="Arial" w:hAnsi="Arial" w:cs="Arial"/>
          <w:color w:val="000000"/>
          <w:sz w:val="22"/>
          <w:szCs w:val="22"/>
        </w:rPr>
        <w:t xml:space="preserve">would usually take me around 1 whole night to work on editing all the event photos. </w:t>
      </w:r>
      <w:commentRangeStart w:id="22"/>
      <w:r>
        <w:rPr>
          <w:rFonts w:ascii="Arial" w:hAnsi="Arial" w:cs="Arial"/>
          <w:color w:val="000000"/>
          <w:sz w:val="22"/>
          <w:szCs w:val="22"/>
        </w:rPr>
        <w:t>I remember</w:t>
      </w:r>
      <w:del w:id="23" w:author="Thalia Priscilla" w:date="2022-11-18T12:16:00Z">
        <w:r w:rsidDel="00062E8B">
          <w:rPr>
            <w:rFonts w:ascii="Arial" w:hAnsi="Arial" w:cs="Arial"/>
            <w:color w:val="000000"/>
            <w:sz w:val="22"/>
            <w:szCs w:val="22"/>
          </w:rPr>
          <w:delText>ed</w:delText>
        </w:r>
      </w:del>
      <w:r>
        <w:rPr>
          <w:rFonts w:ascii="Arial" w:hAnsi="Arial" w:cs="Arial"/>
          <w:color w:val="000000"/>
          <w:sz w:val="22"/>
          <w:szCs w:val="22"/>
        </w:rPr>
        <w:t xml:space="preserve"> the teachers saying the pictures I took were great representations of moments that turn into everlasting memories</w:t>
      </w:r>
      <w:ins w:id="24" w:author="Thalia Priscilla" w:date="2022-11-19T14:35:00Z">
        <w:r w:rsidR="007D4649">
          <w:rPr>
            <w:rFonts w:ascii="Arial" w:hAnsi="Arial" w:cs="Arial"/>
            <w:color w:val="000000"/>
            <w:sz w:val="22"/>
            <w:szCs w:val="22"/>
          </w:rPr>
          <w:t>.</w:t>
        </w:r>
      </w:ins>
      <w:del w:id="25" w:author="Thalia Priscilla" w:date="2022-11-19T14:35:00Z">
        <w:r w:rsidDel="007D4649">
          <w:rPr>
            <w:rFonts w:ascii="Arial" w:hAnsi="Arial" w:cs="Arial"/>
            <w:color w:val="000000"/>
            <w:sz w:val="22"/>
            <w:szCs w:val="22"/>
          </w:rPr>
          <w:delText xml:space="preserve"> and </w:delText>
        </w:r>
      </w:del>
      <w:ins w:id="26" w:author="Thalia Priscilla" w:date="2022-11-19T14:35:00Z">
        <w:r w:rsidR="007D4649">
          <w:rPr>
            <w:rFonts w:ascii="Arial" w:hAnsi="Arial" w:cs="Arial"/>
            <w:color w:val="000000"/>
            <w:sz w:val="22"/>
            <w:szCs w:val="22"/>
          </w:rPr>
          <w:t xml:space="preserve"> </w:t>
        </w:r>
      </w:ins>
      <w:r>
        <w:rPr>
          <w:rFonts w:ascii="Arial" w:hAnsi="Arial" w:cs="Arial"/>
          <w:color w:val="000000"/>
          <w:sz w:val="22"/>
          <w:szCs w:val="22"/>
        </w:rPr>
        <w:t>I consider that one of the best compliments I’ve received. </w:t>
      </w:r>
      <w:commentRangeEnd w:id="22"/>
      <w:r w:rsidR="007D4649">
        <w:rPr>
          <w:rStyle w:val="CommentReference"/>
          <w:rFonts w:asciiTheme="minorHAnsi" w:eastAsiaTheme="minorHAnsi" w:hAnsiTheme="minorHAnsi" w:cstheme="minorBidi"/>
          <w:lang w:eastAsia="en-US"/>
        </w:rPr>
        <w:commentReference w:id="22"/>
      </w:r>
    </w:p>
    <w:p w14:paraId="3D798218" w14:textId="77777777" w:rsidR="00377FF4" w:rsidRDefault="00377FF4" w:rsidP="00377FF4">
      <w:pPr>
        <w:pStyle w:val="NormalWeb"/>
        <w:shd w:val="clear" w:color="auto" w:fill="FFFFFF"/>
        <w:spacing w:before="0" w:beforeAutospacing="0" w:after="0" w:afterAutospacing="0"/>
        <w:jc w:val="both"/>
      </w:pPr>
    </w:p>
    <w:p w14:paraId="64A8A3E5" w14:textId="7980A463" w:rsidR="00377FF4" w:rsidRDefault="00377FF4" w:rsidP="00377FF4">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Although the teachers were satisfied with the pictures, I noticed these photos still lacked the balance between iso and aperture, </w:t>
      </w:r>
      <w:commentRangeStart w:id="27"/>
      <w:r>
        <w:rPr>
          <w:rFonts w:ascii="Arial" w:hAnsi="Arial" w:cs="Arial"/>
          <w:color w:val="000000"/>
          <w:sz w:val="22"/>
          <w:szCs w:val="22"/>
        </w:rPr>
        <w:t xml:space="preserve">components that control light sensitivity and intensity. </w:t>
      </w:r>
      <w:commentRangeEnd w:id="27"/>
      <w:r w:rsidR="00BB6F16">
        <w:rPr>
          <w:rStyle w:val="CommentReference"/>
          <w:rFonts w:asciiTheme="minorHAnsi" w:eastAsiaTheme="minorHAnsi" w:hAnsiTheme="minorHAnsi" w:cstheme="minorBidi"/>
          <w:lang w:eastAsia="en-US"/>
        </w:rPr>
        <w:commentReference w:id="27"/>
      </w:r>
      <w:commentRangeStart w:id="28"/>
      <w:r>
        <w:rPr>
          <w:rFonts w:ascii="Arial" w:hAnsi="Arial" w:cs="Arial"/>
          <w:color w:val="000000"/>
          <w:sz w:val="22"/>
          <w:szCs w:val="22"/>
        </w:rPr>
        <w:t>Thus, I made sure to pay greater attention to these components by experimenting with different combinations during different times of the day because there are no concrete steps on how to improve, as only experience can help me improve my skills. Now, it has become second nature to know the settings for different situations like ISO 100 and an aperture of around f/11 for landscape photography whereas outdoor portrait photos use a lower ISO of 100-400 with an aperture that is typically between f/2 to f/6 depending on how many people are included in the picture. Moreover, a higher setting for ISO is only applicable for photos taken at night or at an indoor setting. </w:t>
      </w:r>
      <w:commentRangeEnd w:id="28"/>
      <w:r w:rsidR="0044221D">
        <w:rPr>
          <w:rStyle w:val="CommentReference"/>
          <w:rFonts w:asciiTheme="minorHAnsi" w:eastAsiaTheme="minorHAnsi" w:hAnsiTheme="minorHAnsi" w:cstheme="minorBidi"/>
          <w:lang w:eastAsia="en-US"/>
        </w:rPr>
        <w:commentReference w:id="28"/>
      </w:r>
    </w:p>
    <w:p w14:paraId="572F69B7" w14:textId="77777777" w:rsidR="00377FF4" w:rsidRDefault="00377FF4" w:rsidP="00377FF4">
      <w:pPr>
        <w:pStyle w:val="NormalWeb"/>
        <w:shd w:val="clear" w:color="auto" w:fill="FFFFFF"/>
        <w:spacing w:before="0" w:beforeAutospacing="0" w:after="0" w:afterAutospacing="0"/>
        <w:jc w:val="both"/>
      </w:pPr>
    </w:p>
    <w:p w14:paraId="34A46447" w14:textId="0B4E75DE" w:rsidR="00377FF4" w:rsidRDefault="00377FF4" w:rsidP="00377FF4">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Then, I was requested by the school’s business office to become the main photographer for school events. </w:t>
      </w:r>
      <w:commentRangeStart w:id="29"/>
      <w:r>
        <w:rPr>
          <w:rFonts w:ascii="Arial" w:hAnsi="Arial" w:cs="Arial"/>
          <w:color w:val="000000"/>
          <w:sz w:val="22"/>
          <w:szCs w:val="22"/>
        </w:rPr>
        <w:t>Not only did it lead me to significantly improve on portrait and sports photography, but it also widened my perspective that memories can come out even from the smallest and seemingly least interesting things such as school programs and after-school activities. </w:t>
      </w:r>
      <w:commentRangeEnd w:id="29"/>
      <w:r w:rsidR="009B19EB">
        <w:rPr>
          <w:rStyle w:val="CommentReference"/>
          <w:rFonts w:asciiTheme="minorHAnsi" w:eastAsiaTheme="minorHAnsi" w:hAnsiTheme="minorHAnsi" w:cstheme="minorBidi"/>
          <w:lang w:eastAsia="en-US"/>
        </w:rPr>
        <w:commentReference w:id="29"/>
      </w:r>
    </w:p>
    <w:p w14:paraId="42E20C2A" w14:textId="77777777" w:rsidR="00377FF4" w:rsidRDefault="00377FF4" w:rsidP="00377FF4">
      <w:pPr>
        <w:pStyle w:val="NormalWeb"/>
        <w:shd w:val="clear" w:color="auto" w:fill="FFFFFF"/>
        <w:spacing w:before="0" w:beforeAutospacing="0" w:after="0" w:afterAutospacing="0"/>
        <w:jc w:val="both"/>
      </w:pPr>
    </w:p>
    <w:p w14:paraId="21A7DAB3" w14:textId="77777777" w:rsidR="00377FF4" w:rsidRDefault="00377FF4" w:rsidP="00377FF4">
      <w:pPr>
        <w:pStyle w:val="NormalWeb"/>
        <w:shd w:val="clear" w:color="auto" w:fill="FFFFFF"/>
        <w:spacing w:before="0" w:beforeAutospacing="0" w:after="0" w:afterAutospacing="0"/>
        <w:jc w:val="both"/>
      </w:pPr>
      <w:commentRangeStart w:id="30"/>
      <w:r>
        <w:rPr>
          <w:rFonts w:ascii="Arial" w:hAnsi="Arial" w:cs="Arial"/>
          <w:color w:val="000000"/>
          <w:sz w:val="22"/>
          <w:szCs w:val="22"/>
        </w:rPr>
        <w:t xml:space="preserve">With my developed set of photography skills, I want to continue bringing my camera around with me to help capture memories, whether it be with my friends, sports events, club socials, or random landscape shots. </w:t>
      </w:r>
      <w:commentRangeEnd w:id="30"/>
      <w:r w:rsidR="00062E8B">
        <w:rPr>
          <w:rStyle w:val="CommentReference"/>
          <w:rFonts w:asciiTheme="minorHAnsi" w:eastAsiaTheme="minorHAnsi" w:hAnsiTheme="minorHAnsi" w:cstheme="minorBidi"/>
          <w:lang w:eastAsia="en-US"/>
        </w:rPr>
        <w:commentReference w:id="30"/>
      </w:r>
    </w:p>
    <w:p w14:paraId="21368BDA" w14:textId="06BD2C59" w:rsidR="00F3396B" w:rsidRDefault="00F3396B">
      <w:pPr>
        <w:rPr>
          <w:ins w:id="31" w:author="Thalia Priscilla" w:date="2022-11-18T12:46:00Z"/>
        </w:rPr>
      </w:pPr>
    </w:p>
    <w:p w14:paraId="225B0343" w14:textId="1034EA96" w:rsidR="00BB6F16" w:rsidRDefault="00BB6F16">
      <w:pPr>
        <w:rPr>
          <w:ins w:id="32" w:author="Thalia Priscilla" w:date="2022-11-18T12:46:00Z"/>
        </w:rPr>
      </w:pPr>
      <w:ins w:id="33" w:author="Thalia Priscilla" w:date="2022-11-18T12:46:00Z">
        <w:r>
          <w:t>Hi Catherine:</w:t>
        </w:r>
      </w:ins>
    </w:p>
    <w:p w14:paraId="4A9D93D9" w14:textId="6BEDA434" w:rsidR="00BB6F16" w:rsidRDefault="009B19EB">
      <w:pPr>
        <w:rPr>
          <w:ins w:id="34" w:author="Thalia Priscilla" w:date="2022-11-18T12:56:00Z"/>
        </w:rPr>
      </w:pPr>
      <w:ins w:id="35" w:author="Thalia Priscilla" w:date="2022-11-18T12:56:00Z">
        <w:r>
          <w:t>Your passion and love for photography is definitely evident to the reader in your essay.</w:t>
        </w:r>
      </w:ins>
    </w:p>
    <w:p w14:paraId="61479BEB" w14:textId="6BE4BAEE" w:rsidR="00707341" w:rsidRDefault="00866FFB" w:rsidP="00707341">
      <w:pPr>
        <w:rPr>
          <w:ins w:id="36" w:author="Thalia Priscilla" w:date="2022-11-19T14:52:00Z"/>
        </w:rPr>
      </w:pPr>
      <w:ins w:id="37" w:author="Thalia Priscilla" w:date="2022-11-19T14:50:00Z">
        <w:r>
          <w:t xml:space="preserve">I </w:t>
        </w:r>
      </w:ins>
      <w:ins w:id="38" w:author="Thalia Priscilla" w:date="2022-11-19T14:52:00Z">
        <w:r w:rsidR="00726A79">
          <w:t>would focus</w:t>
        </w:r>
      </w:ins>
      <w:ins w:id="39" w:author="Thalia Priscilla" w:date="2022-11-19T14:50:00Z">
        <w:r>
          <w:t xml:space="preserve"> on what you learned in this </w:t>
        </w:r>
      </w:ins>
      <w:ins w:id="40" w:author="Thalia Priscilla" w:date="2022-11-19T14:51:00Z">
        <w:r>
          <w:t>journey</w:t>
        </w:r>
      </w:ins>
      <w:ins w:id="41" w:author="Thalia Priscilla" w:date="2022-11-19T14:50:00Z">
        <w:r>
          <w:t xml:space="preserve"> (i.e. preserving memories and what that means) </w:t>
        </w:r>
      </w:ins>
      <w:ins w:id="42" w:author="Thalia Priscilla" w:date="2022-11-19T14:51:00Z">
        <w:r>
          <w:t xml:space="preserve">and </w:t>
        </w:r>
        <w:r w:rsidR="00726A79">
          <w:t>tell your story from that viewpoint and finally bringing that to UT</w:t>
        </w:r>
      </w:ins>
      <w:ins w:id="43" w:author="Thalia Priscilla" w:date="2022-11-19T14:52:00Z">
        <w:r w:rsidR="00726A79">
          <w:t>.</w:t>
        </w:r>
      </w:ins>
    </w:p>
    <w:p w14:paraId="2BCDCE1A" w14:textId="5B416274" w:rsidR="00726A79" w:rsidRDefault="00726A79" w:rsidP="00707341">
      <w:pPr>
        <w:rPr>
          <w:ins w:id="44" w:author="Thalia Priscilla" w:date="2022-11-19T14:52:00Z"/>
        </w:rPr>
      </w:pPr>
      <w:ins w:id="45" w:author="Thalia Priscilla" w:date="2022-11-19T14:52:00Z">
        <w:r>
          <w:t>A suggested outline:</w:t>
        </w:r>
      </w:ins>
    </w:p>
    <w:p w14:paraId="766AE8B5" w14:textId="0AB6E8D5" w:rsidR="00726A79" w:rsidRDefault="00726A79" w:rsidP="00726A79">
      <w:pPr>
        <w:pStyle w:val="ListParagraph"/>
        <w:numPr>
          <w:ilvl w:val="0"/>
          <w:numId w:val="2"/>
        </w:numPr>
        <w:rPr>
          <w:ins w:id="46" w:author="Thalia Priscilla" w:date="2022-11-19T14:52:00Z"/>
        </w:rPr>
      </w:pPr>
      <w:ins w:id="47" w:author="Thalia Priscilla" w:date="2022-11-19T14:52:00Z">
        <w:r>
          <w:lastRenderedPageBreak/>
          <w:t>How your passion for photography started</w:t>
        </w:r>
      </w:ins>
    </w:p>
    <w:p w14:paraId="260EEB5A" w14:textId="675666C6" w:rsidR="00726A79" w:rsidRDefault="00726A79" w:rsidP="00726A79">
      <w:pPr>
        <w:pStyle w:val="ListParagraph"/>
        <w:numPr>
          <w:ilvl w:val="0"/>
          <w:numId w:val="2"/>
        </w:numPr>
        <w:rPr>
          <w:ins w:id="48" w:author="Thalia Priscilla" w:date="2022-11-19T14:53:00Z"/>
        </w:rPr>
      </w:pPr>
      <w:ins w:id="49" w:author="Thalia Priscilla" w:date="2022-11-19T14:53:00Z">
        <w:r>
          <w:t>Discovering the meaning</w:t>
        </w:r>
      </w:ins>
      <w:ins w:id="50" w:author="Thalia Priscilla" w:date="2022-11-19T14:55:00Z">
        <w:r w:rsidR="0015373F">
          <w:t>/purpose</w:t>
        </w:r>
      </w:ins>
      <w:ins w:id="51" w:author="Thalia Priscilla" w:date="2022-11-19T14:53:00Z">
        <w:r>
          <w:t xml:space="preserve"> behind</w:t>
        </w:r>
      </w:ins>
      <w:ins w:id="52" w:author="Thalia Priscilla" w:date="2022-11-19T14:52:00Z">
        <w:r>
          <w:t xml:space="preserve"> ph</w:t>
        </w:r>
      </w:ins>
      <w:ins w:id="53" w:author="Thalia Priscilla" w:date="2022-11-19T14:53:00Z">
        <w:r>
          <w:t>otography: preserving</w:t>
        </w:r>
      </w:ins>
      <w:ins w:id="54" w:author="Thalia Priscilla" w:date="2022-11-19T14:52:00Z">
        <w:r>
          <w:t xml:space="preserve"> memories</w:t>
        </w:r>
      </w:ins>
    </w:p>
    <w:p w14:paraId="7E61592B" w14:textId="5B1D0E39" w:rsidR="00726A79" w:rsidRDefault="00726A79" w:rsidP="00726A79">
      <w:pPr>
        <w:pStyle w:val="ListParagraph"/>
        <w:numPr>
          <w:ilvl w:val="0"/>
          <w:numId w:val="2"/>
        </w:numPr>
        <w:rPr>
          <w:ins w:id="55" w:author="Thalia Priscilla" w:date="2022-11-19T14:53:00Z"/>
        </w:rPr>
      </w:pPr>
      <w:ins w:id="56" w:author="Thalia Priscilla" w:date="2022-11-19T14:53:00Z">
        <w:r>
          <w:t>Your experience in middle school, developing your skills</w:t>
        </w:r>
      </w:ins>
    </w:p>
    <w:p w14:paraId="04B781F8" w14:textId="14E11583" w:rsidR="00726A79" w:rsidRDefault="00726A79" w:rsidP="00726A79">
      <w:pPr>
        <w:pStyle w:val="ListParagraph"/>
        <w:numPr>
          <w:ilvl w:val="0"/>
          <w:numId w:val="2"/>
        </w:numPr>
        <w:rPr>
          <w:ins w:id="57" w:author="Thalia Priscilla" w:date="2022-11-19T14:54:00Z"/>
        </w:rPr>
      </w:pPr>
      <w:ins w:id="58" w:author="Thalia Priscilla" w:date="2022-11-19T14:54:00Z">
        <w:r>
          <w:t>Becoming the main photographer for school events: digging deeper into what it means to preserve memories</w:t>
        </w:r>
      </w:ins>
    </w:p>
    <w:p w14:paraId="06049961" w14:textId="11042675" w:rsidR="00726A79" w:rsidRDefault="00726A79" w:rsidP="00726A79">
      <w:pPr>
        <w:pStyle w:val="ListParagraph"/>
        <w:numPr>
          <w:ilvl w:val="0"/>
          <w:numId w:val="2"/>
        </w:numPr>
        <w:rPr>
          <w:ins w:id="59" w:author="Thalia Priscilla" w:date="2022-11-19T14:55:00Z"/>
        </w:rPr>
      </w:pPr>
      <w:ins w:id="60" w:author="Thalia Priscilla" w:date="2022-11-19T14:54:00Z">
        <w:r>
          <w:t xml:space="preserve">How you will make an impact in UT </w:t>
        </w:r>
      </w:ins>
      <w:ins w:id="61" w:author="Thalia Priscilla" w:date="2022-11-19T14:55:00Z">
        <w:r>
          <w:t>with what you have learned in photography</w:t>
        </w:r>
      </w:ins>
    </w:p>
    <w:p w14:paraId="67441A63" w14:textId="3F5C0493" w:rsidR="00726A79" w:rsidRDefault="00726A79" w:rsidP="00726A79">
      <w:ins w:id="62" w:author="Thalia Priscilla" w:date="2022-11-19T14:55:00Z">
        <w:r>
          <w:t>All the best!</w:t>
        </w:r>
      </w:ins>
    </w:p>
    <w:sectPr w:rsidR="00726A7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Thalia Priscilla" w:date="2022-11-18T12:48:00Z" w:initials="TP">
    <w:p w14:paraId="4BC1EE5B" w14:textId="7EAFC3CC" w:rsidR="00CF6E61" w:rsidRDefault="00CF6E61">
      <w:pPr>
        <w:pStyle w:val="CommentText"/>
      </w:pPr>
      <w:r>
        <w:rPr>
          <w:rStyle w:val="CommentReference"/>
        </w:rPr>
        <w:annotationRef/>
      </w:r>
      <w:r>
        <w:t>I understand this is a focal point</w:t>
      </w:r>
      <w:r w:rsidR="00A060F1">
        <w:t xml:space="preserve"> that</w:t>
      </w:r>
      <w:r>
        <w:t xml:space="preserve"> you want to highlight throughout the essay. </w:t>
      </w:r>
    </w:p>
    <w:p w14:paraId="03147C25" w14:textId="4BF2B8B5" w:rsidR="00CF6E61" w:rsidRDefault="007D4649">
      <w:pPr>
        <w:pStyle w:val="CommentText"/>
      </w:pPr>
      <w:r>
        <w:t>I would remember to go back to this point throughout your story</w:t>
      </w:r>
      <w:r w:rsidR="00671C23">
        <w:t>.</w:t>
      </w:r>
    </w:p>
  </w:comment>
  <w:comment w:id="22" w:author="Thalia Priscilla" w:date="2022-11-19T14:34:00Z" w:initials="TP">
    <w:p w14:paraId="2BE246BF" w14:textId="515B21D9" w:rsidR="007D4649" w:rsidRDefault="007D4649">
      <w:pPr>
        <w:pStyle w:val="CommentText"/>
      </w:pPr>
      <w:r>
        <w:rPr>
          <w:rStyle w:val="CommentReference"/>
        </w:rPr>
        <w:annotationRef/>
      </w:r>
      <w:r w:rsidR="00722C2A">
        <w:t>Good link to your point!</w:t>
      </w:r>
    </w:p>
  </w:comment>
  <w:comment w:id="27" w:author="Thalia Priscilla" w:date="2022-11-18T12:43:00Z" w:initials="TP">
    <w:p w14:paraId="68D111C4" w14:textId="6C659B90" w:rsidR="00BB6F16" w:rsidRDefault="00BB6F16">
      <w:pPr>
        <w:pStyle w:val="CommentText"/>
      </w:pPr>
      <w:r>
        <w:rPr>
          <w:rStyle w:val="CommentReference"/>
        </w:rPr>
        <w:annotationRef/>
      </w:r>
      <w:r>
        <w:t>That’s a great finding. Explain in the next part what this means in terms of the visual representation in the pictures</w:t>
      </w:r>
      <w:r w:rsidR="007D4649">
        <w:t xml:space="preserve"> and how it relates to preserving memories.</w:t>
      </w:r>
    </w:p>
  </w:comment>
  <w:comment w:id="28" w:author="Thalia Priscilla" w:date="2022-11-18T12:37:00Z" w:initials="TP">
    <w:p w14:paraId="56F91BB6" w14:textId="77777777" w:rsidR="0044221D" w:rsidRDefault="0044221D">
      <w:pPr>
        <w:pStyle w:val="CommentText"/>
      </w:pPr>
      <w:r>
        <w:rPr>
          <w:rStyle w:val="CommentReference"/>
        </w:rPr>
        <w:annotationRef/>
      </w:r>
      <w:r w:rsidR="00BB6F16">
        <w:t xml:space="preserve"> </w:t>
      </w:r>
      <w:r>
        <w:t xml:space="preserve">I suggest shortening this to </w:t>
      </w:r>
      <w:r w:rsidR="009633FB">
        <w:t>around 50-60 words.</w:t>
      </w:r>
    </w:p>
    <w:p w14:paraId="44208778" w14:textId="77777777" w:rsidR="00CF6E61" w:rsidRDefault="00CF6E61">
      <w:pPr>
        <w:pStyle w:val="CommentText"/>
      </w:pPr>
    </w:p>
    <w:p w14:paraId="403D17A2" w14:textId="62BBEA0F" w:rsidR="00671C23" w:rsidRDefault="00CF6E61">
      <w:pPr>
        <w:pStyle w:val="CommentText"/>
      </w:pPr>
      <w:r>
        <w:t xml:space="preserve">Instead of only giving the reader information on what you learned (i.e. photography technicalities which the reader might or might not understand), explain how developing these skills relate to </w:t>
      </w:r>
      <w:r w:rsidR="005B680B">
        <w:t>your initial objective: preserving memories</w:t>
      </w:r>
      <w:r w:rsidR="00671C23">
        <w:t>.</w:t>
      </w:r>
    </w:p>
  </w:comment>
  <w:comment w:id="29" w:author="Thalia Priscilla" w:date="2022-11-18T12:55:00Z" w:initials="TP">
    <w:p w14:paraId="4316416C" w14:textId="7E084DE4" w:rsidR="009B19EB" w:rsidRDefault="009B19EB">
      <w:pPr>
        <w:pStyle w:val="CommentText"/>
      </w:pPr>
      <w:r>
        <w:rPr>
          <w:rStyle w:val="CommentReference"/>
        </w:rPr>
        <w:annotationRef/>
      </w:r>
      <w:r w:rsidR="00671C23">
        <w:rPr>
          <w:rStyle w:val="CommentReference"/>
        </w:rPr>
        <w:t xml:space="preserve">I think this is a great opportunity to dig deeper into what it means to preserve memories, especially for others. What are you helping them to do? What memories are preserved in the seemingly least interesting activities? You can also briefly mention the feelings evoked through those memories to help </w:t>
      </w:r>
      <w:r w:rsidR="00722C2A">
        <w:rPr>
          <w:rStyle w:val="CommentReference"/>
        </w:rPr>
        <w:t>explain</w:t>
      </w:r>
      <w:r w:rsidR="00671C23">
        <w:rPr>
          <w:rStyle w:val="CommentReference"/>
        </w:rPr>
        <w:t xml:space="preserve"> this part.</w:t>
      </w:r>
    </w:p>
  </w:comment>
  <w:comment w:id="30" w:author="Thalia Priscilla" w:date="2022-11-18T12:18:00Z" w:initials="TP">
    <w:p w14:paraId="20310AFF" w14:textId="77777777" w:rsidR="00722C2A" w:rsidRDefault="00062E8B">
      <w:pPr>
        <w:pStyle w:val="CommentText"/>
        <w:rPr>
          <w:rStyle w:val="CommentReference"/>
        </w:rPr>
      </w:pPr>
      <w:r>
        <w:rPr>
          <w:rStyle w:val="CommentReference"/>
        </w:rPr>
        <w:annotationRef/>
      </w:r>
      <w:r w:rsidR="00722C2A">
        <w:rPr>
          <w:rStyle w:val="CommentReference"/>
        </w:rPr>
        <w:t>Elaborate</w:t>
      </w:r>
      <w:r>
        <w:rPr>
          <w:rStyle w:val="CommentReference"/>
        </w:rPr>
        <w:t xml:space="preserve"> more specifically how capturing memories will help you make an impact if you are enrolled in UT</w:t>
      </w:r>
      <w:r w:rsidR="00722C2A">
        <w:rPr>
          <w:rStyle w:val="CommentReference"/>
        </w:rPr>
        <w:t>.</w:t>
      </w:r>
      <w:r>
        <w:rPr>
          <w:rStyle w:val="CommentReference"/>
        </w:rPr>
        <w:t xml:space="preserve"> </w:t>
      </w:r>
    </w:p>
    <w:p w14:paraId="19451996" w14:textId="77777777" w:rsidR="00722C2A" w:rsidRDefault="00722C2A">
      <w:pPr>
        <w:pStyle w:val="CommentText"/>
        <w:rPr>
          <w:rStyle w:val="CommentReference"/>
        </w:rPr>
      </w:pPr>
    </w:p>
    <w:p w14:paraId="5B3F53AA" w14:textId="406340CD" w:rsidR="00062E8B" w:rsidRDefault="00062E8B">
      <w:pPr>
        <w:pStyle w:val="CommentText"/>
        <w:rPr>
          <w:rStyle w:val="CommentReference"/>
        </w:rPr>
      </w:pPr>
      <w:r>
        <w:rPr>
          <w:rStyle w:val="CommentReference"/>
        </w:rPr>
        <w:t>What d</w:t>
      </w:r>
      <w:r w:rsidR="008E402E">
        <w:rPr>
          <w:rStyle w:val="CommentReference"/>
        </w:rPr>
        <w:t xml:space="preserve">ifference </w:t>
      </w:r>
      <w:r w:rsidR="009B19EB">
        <w:rPr>
          <w:rStyle w:val="CommentReference"/>
        </w:rPr>
        <w:t xml:space="preserve">or influence </w:t>
      </w:r>
      <w:r w:rsidR="008E402E">
        <w:rPr>
          <w:rStyle w:val="CommentReference"/>
        </w:rPr>
        <w:t xml:space="preserve">do you hope to bring </w:t>
      </w:r>
      <w:r>
        <w:rPr>
          <w:rStyle w:val="CommentReference"/>
        </w:rPr>
        <w:t>in the events, clubs, and the people you meet</w:t>
      </w:r>
      <w:r w:rsidR="008E402E">
        <w:rPr>
          <w:rStyle w:val="CommentReference"/>
        </w:rPr>
        <w:t>?</w:t>
      </w:r>
      <w:r w:rsidR="009B19EB">
        <w:rPr>
          <w:rStyle w:val="CommentReference"/>
        </w:rPr>
        <w:t xml:space="preserve"> </w:t>
      </w:r>
      <w:r>
        <w:rPr>
          <w:rStyle w:val="CommentReference"/>
        </w:rPr>
        <w:t>Will you help them learn and appreciate the memories captured as something more than just pictures?</w:t>
      </w:r>
      <w:r w:rsidR="008E402E">
        <w:rPr>
          <w:rStyle w:val="CommentReference"/>
        </w:rPr>
        <w:t xml:space="preserve"> What have you learned from your photography journey that you want others to know? </w:t>
      </w:r>
    </w:p>
    <w:p w14:paraId="30EED355" w14:textId="77777777" w:rsidR="008E402E" w:rsidRDefault="008E402E">
      <w:pPr>
        <w:pStyle w:val="CommentText"/>
        <w:rPr>
          <w:rStyle w:val="CommentReference"/>
        </w:rPr>
      </w:pPr>
    </w:p>
    <w:p w14:paraId="1BE11CC6" w14:textId="75C83D2E" w:rsidR="008E402E" w:rsidRDefault="008E402E">
      <w:pPr>
        <w:pStyle w:val="CommentText"/>
      </w:pPr>
      <w:r>
        <w:rPr>
          <w:rStyle w:val="CommentReference"/>
        </w:rPr>
        <w:t xml:space="preserve">I think you can give more weight on this concluding part and decrease word count in the </w:t>
      </w:r>
      <w:r w:rsidR="00722C2A">
        <w:rPr>
          <w:rStyle w:val="CommentReference"/>
        </w:rPr>
        <w:t>fourth</w:t>
      </w:r>
      <w:r>
        <w:rPr>
          <w:rStyle w:val="CommentReference"/>
        </w:rPr>
        <w:t xml:space="preserve"> para.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147C25" w15:done="0"/>
  <w15:commentEx w15:paraId="2BE246BF" w15:done="0"/>
  <w15:commentEx w15:paraId="68D111C4" w15:done="0"/>
  <w15:commentEx w15:paraId="403D17A2" w15:done="0"/>
  <w15:commentEx w15:paraId="4316416C" w15:done="0"/>
  <w15:commentEx w15:paraId="1BE11C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1FDB0" w16cex:dateUtc="2022-11-18T05:48:00Z"/>
  <w16cex:commentExtensible w16cex:durableId="27236802" w16cex:dateUtc="2022-11-19T07:34:00Z"/>
  <w16cex:commentExtensible w16cex:durableId="2721FC69" w16cex:dateUtc="2022-11-18T05:43:00Z"/>
  <w16cex:commentExtensible w16cex:durableId="2721FB08" w16cex:dateUtc="2022-11-18T05:37:00Z"/>
  <w16cex:commentExtensible w16cex:durableId="2721FF30" w16cex:dateUtc="2022-11-18T05:55:00Z"/>
  <w16cex:commentExtensible w16cex:durableId="2721F67E" w16cex:dateUtc="2022-11-18T0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147C25" w16cid:durableId="2721FDB0"/>
  <w16cid:commentId w16cid:paraId="2BE246BF" w16cid:durableId="27236802"/>
  <w16cid:commentId w16cid:paraId="68D111C4" w16cid:durableId="2721FC69"/>
  <w16cid:commentId w16cid:paraId="403D17A2" w16cid:durableId="2721FB08"/>
  <w16cid:commentId w16cid:paraId="4316416C" w16cid:durableId="2721FF30"/>
  <w16cid:commentId w16cid:paraId="1BE11CC6" w16cid:durableId="2721F6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B40"/>
    <w:multiLevelType w:val="hybridMultilevel"/>
    <w:tmpl w:val="A740B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0A782C"/>
    <w:multiLevelType w:val="hybridMultilevel"/>
    <w:tmpl w:val="CAD83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F4"/>
    <w:rsid w:val="00062E8B"/>
    <w:rsid w:val="0015373F"/>
    <w:rsid w:val="00377FF4"/>
    <w:rsid w:val="003D69AD"/>
    <w:rsid w:val="0044221D"/>
    <w:rsid w:val="004B189B"/>
    <w:rsid w:val="004C7F42"/>
    <w:rsid w:val="005B680B"/>
    <w:rsid w:val="00671C23"/>
    <w:rsid w:val="006D4CCF"/>
    <w:rsid w:val="00707341"/>
    <w:rsid w:val="00722C2A"/>
    <w:rsid w:val="00726A79"/>
    <w:rsid w:val="007D4649"/>
    <w:rsid w:val="00866FFB"/>
    <w:rsid w:val="008E402E"/>
    <w:rsid w:val="00960101"/>
    <w:rsid w:val="009633FB"/>
    <w:rsid w:val="009B19EB"/>
    <w:rsid w:val="00A060F1"/>
    <w:rsid w:val="00BB6F16"/>
    <w:rsid w:val="00CF6E61"/>
    <w:rsid w:val="00F339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310C"/>
  <w15:chartTrackingRefBased/>
  <w15:docId w15:val="{62BE7F8D-6445-446E-B99E-561AEB217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FF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062E8B"/>
    <w:pPr>
      <w:spacing w:after="0" w:line="240" w:lineRule="auto"/>
    </w:pPr>
  </w:style>
  <w:style w:type="character" w:styleId="CommentReference">
    <w:name w:val="annotation reference"/>
    <w:basedOn w:val="DefaultParagraphFont"/>
    <w:uiPriority w:val="99"/>
    <w:semiHidden/>
    <w:unhideWhenUsed/>
    <w:rsid w:val="00062E8B"/>
    <w:rPr>
      <w:sz w:val="16"/>
      <w:szCs w:val="16"/>
    </w:rPr>
  </w:style>
  <w:style w:type="paragraph" w:styleId="CommentText">
    <w:name w:val="annotation text"/>
    <w:basedOn w:val="Normal"/>
    <w:link w:val="CommentTextChar"/>
    <w:uiPriority w:val="99"/>
    <w:semiHidden/>
    <w:unhideWhenUsed/>
    <w:rsid w:val="00062E8B"/>
    <w:pPr>
      <w:spacing w:line="240" w:lineRule="auto"/>
    </w:pPr>
    <w:rPr>
      <w:sz w:val="20"/>
      <w:szCs w:val="20"/>
    </w:rPr>
  </w:style>
  <w:style w:type="character" w:customStyle="1" w:styleId="CommentTextChar">
    <w:name w:val="Comment Text Char"/>
    <w:basedOn w:val="DefaultParagraphFont"/>
    <w:link w:val="CommentText"/>
    <w:uiPriority w:val="99"/>
    <w:semiHidden/>
    <w:rsid w:val="00062E8B"/>
    <w:rPr>
      <w:sz w:val="20"/>
      <w:szCs w:val="20"/>
    </w:rPr>
  </w:style>
  <w:style w:type="paragraph" w:styleId="CommentSubject">
    <w:name w:val="annotation subject"/>
    <w:basedOn w:val="CommentText"/>
    <w:next w:val="CommentText"/>
    <w:link w:val="CommentSubjectChar"/>
    <w:uiPriority w:val="99"/>
    <w:semiHidden/>
    <w:unhideWhenUsed/>
    <w:rsid w:val="00062E8B"/>
    <w:rPr>
      <w:b/>
      <w:bCs/>
    </w:rPr>
  </w:style>
  <w:style w:type="character" w:customStyle="1" w:styleId="CommentSubjectChar">
    <w:name w:val="Comment Subject Char"/>
    <w:basedOn w:val="CommentTextChar"/>
    <w:link w:val="CommentSubject"/>
    <w:uiPriority w:val="99"/>
    <w:semiHidden/>
    <w:rsid w:val="00062E8B"/>
    <w:rPr>
      <w:b/>
      <w:bCs/>
      <w:sz w:val="20"/>
      <w:szCs w:val="20"/>
    </w:rPr>
  </w:style>
  <w:style w:type="paragraph" w:styleId="ListParagraph">
    <w:name w:val="List Paragraph"/>
    <w:basedOn w:val="Normal"/>
    <w:uiPriority w:val="34"/>
    <w:qFormat/>
    <w:rsid w:val="00707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26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7</cp:revision>
  <dcterms:created xsi:type="dcterms:W3CDTF">2022-11-17T05:27:00Z</dcterms:created>
  <dcterms:modified xsi:type="dcterms:W3CDTF">2022-11-19T07:55:00Z</dcterms:modified>
</cp:coreProperties>
</file>