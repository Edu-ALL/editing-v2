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E34B9" w14:textId="77777777" w:rsidR="000B5045" w:rsidRDefault="001410FF">
      <w:pPr>
        <w:widowControl w:val="0"/>
        <w:pBdr>
          <w:top w:val="nil"/>
          <w:left w:val="nil"/>
          <w:bottom w:val="nil"/>
          <w:right w:val="nil"/>
          <w:between w:val="nil"/>
        </w:pBdr>
        <w:spacing w:line="240" w:lineRule="auto"/>
        <w:ind w:right="13"/>
        <w:jc w:val="right"/>
        <w:rPr>
          <w:rFonts w:ascii="Calibri" w:eastAsia="Calibri" w:hAnsi="Calibri" w:cs="Calibri"/>
          <w:color w:val="767171"/>
          <w:sz w:val="24"/>
          <w:szCs w:val="24"/>
        </w:rPr>
      </w:pPr>
      <w:r>
        <w:rPr>
          <w:rFonts w:ascii="Calibri" w:eastAsia="Calibri" w:hAnsi="Calibri" w:cs="Calibri"/>
          <w:color w:val="767171"/>
          <w:sz w:val="24"/>
          <w:szCs w:val="24"/>
        </w:rPr>
        <w:t xml:space="preserve">Stella 12R Essay Workshop  </w:t>
      </w:r>
    </w:p>
    <w:p w14:paraId="17F96CA2" w14:textId="77777777" w:rsidR="000B5045" w:rsidRDefault="001410FF">
      <w:pPr>
        <w:widowControl w:val="0"/>
        <w:pBdr>
          <w:top w:val="nil"/>
          <w:left w:val="nil"/>
          <w:bottom w:val="nil"/>
          <w:right w:val="nil"/>
          <w:between w:val="nil"/>
        </w:pBdr>
        <w:spacing w:before="449" w:line="240" w:lineRule="auto"/>
        <w:ind w:left="18"/>
        <w:rPr>
          <w:color w:val="000000"/>
        </w:rPr>
      </w:pPr>
      <w:r>
        <w:rPr>
          <w:color w:val="000000"/>
        </w:rPr>
        <w:t xml:space="preserve">“Nice drawing.” </w:t>
      </w:r>
    </w:p>
    <w:p w14:paraId="56C94B02" w14:textId="77777777" w:rsidR="000B5045" w:rsidRDefault="001410FF">
      <w:pPr>
        <w:widowControl w:val="0"/>
        <w:pBdr>
          <w:top w:val="nil"/>
          <w:left w:val="nil"/>
          <w:bottom w:val="nil"/>
          <w:right w:val="nil"/>
          <w:between w:val="nil"/>
        </w:pBdr>
        <w:spacing w:before="270" w:line="229" w:lineRule="auto"/>
        <w:ind w:left="13" w:right="4" w:firstLine="16"/>
        <w:jc w:val="both"/>
        <w:rPr>
          <w:color w:val="000000"/>
        </w:rPr>
      </w:pPr>
      <w:r>
        <w:rPr>
          <w:color w:val="000000"/>
        </w:rPr>
        <w:t xml:space="preserve">I looked up to see a stranger hovering over me, watching my shaky fingers sketch the hooked  outline of a nose belonging to the elderly woman that sat to my left on that museum bench. The  shine of the golden badge clipped to his blue jumpsuit caught my eye. </w:t>
      </w:r>
      <w:r>
        <w:rPr>
          <w:i/>
          <w:color w:val="000000"/>
        </w:rPr>
        <w:t>Ah. The “</w:t>
      </w:r>
      <w:r>
        <w:rPr>
          <w:color w:val="000000"/>
        </w:rPr>
        <w:t xml:space="preserve">Janitor”. He looked  like the sort of man they describe in those 2000s fantasy novels—you know, the old, wizened  mentors with the all-knowing smiles and advice wrapped in a bundle of riddles that took ages for  them to spit out. </w:t>
      </w:r>
      <w:commentRangeStart w:id="0"/>
      <w:r>
        <w:rPr>
          <w:i/>
          <w:color w:val="000000"/>
        </w:rPr>
        <w:t>His skin fits him well at least</w:t>
      </w:r>
      <w:r>
        <w:rPr>
          <w:color w:val="000000"/>
        </w:rPr>
        <w:t xml:space="preserve">, I thought. Copper and taut, like the statues at the  entrance I was certain his calloused fingers had polished throughout the night. But what really  perplexed me was his eyes; dark pools of brown that twinkled and seemed to hold the answers  of the universe. </w:t>
      </w:r>
      <w:commentRangeEnd w:id="0"/>
      <w:r w:rsidR="0019387F">
        <w:rPr>
          <w:rStyle w:val="CommentReference"/>
        </w:rPr>
        <w:commentReference w:id="0"/>
      </w:r>
    </w:p>
    <w:p w14:paraId="034F627F" w14:textId="77777777" w:rsidR="000B5045" w:rsidRDefault="001410FF">
      <w:pPr>
        <w:widowControl w:val="0"/>
        <w:pBdr>
          <w:top w:val="nil"/>
          <w:left w:val="nil"/>
          <w:bottom w:val="nil"/>
          <w:right w:val="nil"/>
          <w:between w:val="nil"/>
        </w:pBdr>
        <w:spacing w:before="280" w:line="228" w:lineRule="auto"/>
        <w:ind w:left="9" w:firstLine="17"/>
        <w:rPr>
          <w:color w:val="000000"/>
        </w:rPr>
      </w:pPr>
      <w:r>
        <w:rPr>
          <w:color w:val="000000"/>
        </w:rPr>
        <w:t>His mouth continued to move, asking me how I came to do art, and what I wanted to do in my  future. My mouth moved back, singing that warbly, tangy note you do when you’re not completely  sure of what you want to say, eyes cast down to my notebook. I was 11 and hadn’t even told my Asian parents yet about my interest in art; how exactly was I supposed to explain the complexity  of my desire and fear pursuing this career to this complete stranger? Because that’s what we  were—</w:t>
      </w:r>
      <w:r>
        <w:rPr>
          <w:i/>
          <w:color w:val="000000"/>
        </w:rPr>
        <w:t xml:space="preserve">strangers, </w:t>
      </w:r>
      <w:r>
        <w:rPr>
          <w:color w:val="000000"/>
        </w:rPr>
        <w:t xml:space="preserve">in a dingy, old, museum, sitting on a flimsy bench that’s probably going to crack  under our combined weight. </w:t>
      </w:r>
      <w:r>
        <w:rPr>
          <w:i/>
          <w:color w:val="000000"/>
        </w:rPr>
        <w:t xml:space="preserve">Strangers, </w:t>
      </w:r>
      <w:r>
        <w:rPr>
          <w:color w:val="000000"/>
        </w:rPr>
        <w:t xml:space="preserve">and </w:t>
      </w:r>
      <w:r>
        <w:rPr>
          <w:i/>
          <w:color w:val="000000"/>
        </w:rPr>
        <w:t>yet</w:t>
      </w:r>
      <w:r>
        <w:rPr>
          <w:color w:val="000000"/>
        </w:rPr>
        <w:t xml:space="preserve">… </w:t>
      </w:r>
    </w:p>
    <w:p w14:paraId="178262A7" w14:textId="77777777" w:rsidR="000B5045" w:rsidRDefault="001410FF">
      <w:pPr>
        <w:widowControl w:val="0"/>
        <w:pBdr>
          <w:top w:val="nil"/>
          <w:left w:val="nil"/>
          <w:bottom w:val="nil"/>
          <w:right w:val="nil"/>
          <w:between w:val="nil"/>
        </w:pBdr>
        <w:spacing w:before="280" w:line="229" w:lineRule="auto"/>
        <w:ind w:left="17" w:right="3" w:firstLine="2"/>
        <w:jc w:val="both"/>
        <w:rPr>
          <w:color w:val="000000"/>
        </w:rPr>
      </w:pPr>
      <w:r>
        <w:rPr>
          <w:color w:val="000000"/>
        </w:rPr>
        <w:t>Something that felt too much like hope bloomed in me that day. Nobody had ever seen my life  drawings before; the act itself was like a secret cigarette I puffed every day just to feel something  in my ambitionless life. So having somebody notice that felt—well, frankly—</w:t>
      </w:r>
      <w:r>
        <w:rPr>
          <w:i/>
          <w:color w:val="000000"/>
        </w:rPr>
        <w:t xml:space="preserve">good. </w:t>
      </w:r>
      <w:r>
        <w:rPr>
          <w:color w:val="000000"/>
        </w:rPr>
        <w:t xml:space="preserve">We talked for  a bit after, I bid him goodbye and we parted ways, back into the mundanity of our small,  insignificant lives. </w:t>
      </w:r>
    </w:p>
    <w:p w14:paraId="000F6336" w14:textId="77777777" w:rsidR="000B5045" w:rsidRDefault="001410FF">
      <w:pPr>
        <w:widowControl w:val="0"/>
        <w:pBdr>
          <w:top w:val="nil"/>
          <w:left w:val="nil"/>
          <w:bottom w:val="nil"/>
          <w:right w:val="nil"/>
          <w:between w:val="nil"/>
        </w:pBdr>
        <w:spacing w:before="280" w:line="229" w:lineRule="auto"/>
        <w:ind w:left="13" w:right="3" w:firstLine="12"/>
        <w:jc w:val="both"/>
        <w:rPr>
          <w:i/>
          <w:color w:val="000000"/>
        </w:rPr>
      </w:pPr>
      <w:r>
        <w:rPr>
          <w:color w:val="000000"/>
        </w:rPr>
        <w:t xml:space="preserve">Now, I won’t lie and say that I immediately bought 1000 sketchbooks and micro-fineliners after  our conversation or anything like that. I loyally stuck to my trusty metal-ringed notebook and my  chewed-up ballpoint pen for as long as I could bear it. No, nothing </w:t>
      </w:r>
      <w:r>
        <w:rPr>
          <w:i/>
          <w:color w:val="000000"/>
        </w:rPr>
        <w:t xml:space="preserve">physically, </w:t>
      </w:r>
      <w:r>
        <w:rPr>
          <w:color w:val="000000"/>
        </w:rPr>
        <w:t>had changed. But  inside</w:t>
      </w:r>
      <w:commentRangeStart w:id="1"/>
      <w:r>
        <w:rPr>
          <w:color w:val="000000"/>
        </w:rPr>
        <w:t>, I think something had sparked</w:t>
      </w:r>
      <w:commentRangeEnd w:id="1"/>
      <w:r w:rsidR="00E30D55">
        <w:rPr>
          <w:rStyle w:val="CommentReference"/>
        </w:rPr>
        <w:commentReference w:id="1"/>
      </w:r>
      <w:r>
        <w:rPr>
          <w:color w:val="000000"/>
        </w:rPr>
        <w:t xml:space="preserve">. At just 11 I believed I could achieve anything I put my mind  to; that, however, didn’t always mean everybody else thought the same of me. </w:t>
      </w:r>
      <w:r>
        <w:rPr>
          <w:i/>
          <w:color w:val="000000"/>
        </w:rPr>
        <w:t xml:space="preserve">Isn’t it? </w:t>
      </w:r>
    </w:p>
    <w:p w14:paraId="695DBE1F" w14:textId="77777777" w:rsidR="000B5045" w:rsidRDefault="001410FF">
      <w:pPr>
        <w:widowControl w:val="0"/>
        <w:pBdr>
          <w:top w:val="nil"/>
          <w:left w:val="nil"/>
          <w:bottom w:val="nil"/>
          <w:right w:val="nil"/>
          <w:between w:val="nil"/>
        </w:pBdr>
        <w:spacing w:before="280" w:line="240" w:lineRule="auto"/>
        <w:ind w:left="15"/>
        <w:rPr>
          <w:i/>
          <w:color w:val="000000"/>
        </w:rPr>
      </w:pPr>
      <w:commentRangeStart w:id="2"/>
      <w:r>
        <w:rPr>
          <w:color w:val="000000"/>
        </w:rPr>
        <w:t xml:space="preserve">Those two words rang at the back of my head. </w:t>
      </w:r>
      <w:r>
        <w:rPr>
          <w:i/>
          <w:color w:val="000000"/>
        </w:rPr>
        <w:t xml:space="preserve">Oh, darn it all. </w:t>
      </w:r>
      <w:commentRangeEnd w:id="2"/>
      <w:r w:rsidR="00D1147E">
        <w:rPr>
          <w:rStyle w:val="CommentReference"/>
        </w:rPr>
        <w:commentReference w:id="2"/>
      </w:r>
    </w:p>
    <w:p w14:paraId="4C538B3F" w14:textId="77777777" w:rsidR="000B5045" w:rsidRDefault="001410FF">
      <w:pPr>
        <w:widowControl w:val="0"/>
        <w:pBdr>
          <w:top w:val="nil"/>
          <w:left w:val="nil"/>
          <w:bottom w:val="nil"/>
          <w:right w:val="nil"/>
          <w:between w:val="nil"/>
        </w:pBdr>
        <w:spacing w:before="270" w:line="229" w:lineRule="auto"/>
        <w:ind w:firstLine="15"/>
        <w:jc w:val="both"/>
        <w:rPr>
          <w:color w:val="000000"/>
        </w:rPr>
      </w:pPr>
      <w:commentRangeStart w:id="3"/>
      <w:commentRangeStart w:id="4"/>
      <w:r>
        <w:rPr>
          <w:color w:val="000000"/>
        </w:rPr>
        <w:t xml:space="preserve">The next 6 years flew by and I’ve sat a many different benches and drew many different outlines  of noses. Only took the first 2 years of rigorous practice and many tears shed to start my skills  from scratch, proving to my parents how determined and passionate I was in pursuing art. It was  in that time that I found my all-consuming love and appreciation for animation. There was just  something about the way in which you could fit into a sequence of pictures a mosaic of the little  joys and troubles of yours and others’ lives on screens. See, animation wasn’t only the people </w:t>
      </w:r>
    </w:p>
    <w:p w14:paraId="3C11CB26" w14:textId="77777777" w:rsidR="000B5045" w:rsidRDefault="001410FF">
      <w:pPr>
        <w:widowControl w:val="0"/>
        <w:pBdr>
          <w:top w:val="nil"/>
          <w:left w:val="nil"/>
          <w:bottom w:val="nil"/>
          <w:right w:val="nil"/>
          <w:between w:val="nil"/>
        </w:pBdr>
        <w:spacing w:before="6" w:line="228" w:lineRule="auto"/>
        <w:ind w:left="13" w:right="2" w:hanging="3"/>
        <w:jc w:val="both"/>
        <w:rPr>
          <w:color w:val="000000"/>
        </w:rPr>
      </w:pPr>
      <w:r>
        <w:rPr>
          <w:color w:val="000000"/>
        </w:rPr>
        <w:t xml:space="preserve">watching; it was the breathing life into characters I’ve yet to find; it was the way I was given a  chance to express myself in a medium that best represented </w:t>
      </w:r>
      <w:r>
        <w:rPr>
          <w:i/>
          <w:color w:val="000000"/>
        </w:rPr>
        <w:t>me</w:t>
      </w:r>
      <w:r>
        <w:rPr>
          <w:color w:val="000000"/>
        </w:rPr>
        <w:t xml:space="preserve">—charged and nuanced—when  to society, my voice as a young Indonesian girl had completely failed me. </w:t>
      </w:r>
      <w:commentRangeEnd w:id="3"/>
      <w:r w:rsidR="00894132">
        <w:rPr>
          <w:rStyle w:val="CommentReference"/>
        </w:rPr>
        <w:commentReference w:id="3"/>
      </w:r>
      <w:commentRangeEnd w:id="4"/>
      <w:r w:rsidR="00E30D55">
        <w:rPr>
          <w:rStyle w:val="CommentReference"/>
        </w:rPr>
        <w:commentReference w:id="4"/>
      </w:r>
    </w:p>
    <w:p w14:paraId="11AB53CA" w14:textId="77777777" w:rsidR="000B5045" w:rsidRDefault="001410FF">
      <w:pPr>
        <w:widowControl w:val="0"/>
        <w:pBdr>
          <w:top w:val="nil"/>
          <w:left w:val="nil"/>
          <w:bottom w:val="nil"/>
          <w:right w:val="nil"/>
          <w:between w:val="nil"/>
        </w:pBdr>
        <w:spacing w:before="281" w:line="229" w:lineRule="auto"/>
        <w:ind w:left="11" w:right="145" w:firstLine="18"/>
        <w:rPr>
          <w:color w:val="000000"/>
        </w:rPr>
      </w:pPr>
      <w:r>
        <w:rPr>
          <w:color w:val="000000"/>
        </w:rPr>
        <w:t xml:space="preserve">In two words, somebody saw me and my life had changed. It takes only </w:t>
      </w:r>
      <w:r>
        <w:rPr>
          <w:i/>
          <w:color w:val="000000"/>
        </w:rPr>
        <w:t xml:space="preserve">one </w:t>
      </w:r>
      <w:r>
        <w:rPr>
          <w:color w:val="000000"/>
        </w:rPr>
        <w:t xml:space="preserve">act of kindness to  make somebody feel seen—just imagine how many words a thousand pictures can paint. So  though we are nothing more than strangers, on this terribly old and curiously charming planet, I  hope that through the stories I tell, I, too, could help bring a spotlight towards other, potential filled, invisible children. </w:t>
      </w:r>
    </w:p>
    <w:p w14:paraId="74BA1DD5" w14:textId="77777777" w:rsidR="000B5045" w:rsidRDefault="001410FF">
      <w:pPr>
        <w:widowControl w:val="0"/>
        <w:pBdr>
          <w:top w:val="nil"/>
          <w:left w:val="nil"/>
          <w:bottom w:val="nil"/>
          <w:right w:val="nil"/>
          <w:between w:val="nil"/>
        </w:pBdr>
        <w:spacing w:line="240" w:lineRule="auto"/>
        <w:ind w:right="13"/>
        <w:jc w:val="right"/>
        <w:rPr>
          <w:rFonts w:ascii="Calibri" w:eastAsia="Calibri" w:hAnsi="Calibri" w:cs="Calibri"/>
          <w:color w:val="767171"/>
          <w:sz w:val="24"/>
          <w:szCs w:val="24"/>
        </w:rPr>
      </w:pPr>
      <w:r>
        <w:rPr>
          <w:rFonts w:ascii="Calibri" w:eastAsia="Calibri" w:hAnsi="Calibri" w:cs="Calibri"/>
          <w:color w:val="767171"/>
          <w:sz w:val="24"/>
          <w:szCs w:val="24"/>
        </w:rPr>
        <w:t xml:space="preserve">Stella 12R Essay Workshop  </w:t>
      </w:r>
    </w:p>
    <w:p w14:paraId="23177016" w14:textId="77777777" w:rsidR="000B5045" w:rsidRDefault="001410FF">
      <w:pPr>
        <w:widowControl w:val="0"/>
        <w:pBdr>
          <w:top w:val="nil"/>
          <w:left w:val="nil"/>
          <w:bottom w:val="nil"/>
          <w:right w:val="nil"/>
          <w:between w:val="nil"/>
        </w:pBdr>
        <w:spacing w:before="747" w:line="240" w:lineRule="auto"/>
        <w:ind w:left="25"/>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(PLANNING FOR “THE JANITOR”):  </w:t>
      </w:r>
    </w:p>
    <w:p w14:paraId="5533D1A2" w14:textId="77777777" w:rsidR="000B5045" w:rsidRDefault="001410FF">
      <w:pPr>
        <w:widowControl w:val="0"/>
        <w:pBdr>
          <w:top w:val="nil"/>
          <w:left w:val="nil"/>
          <w:bottom w:val="nil"/>
          <w:right w:val="nil"/>
          <w:between w:val="nil"/>
        </w:pBdr>
        <w:spacing w:before="7" w:line="240" w:lineRule="auto"/>
        <w:ind w:left="27"/>
        <w:rPr>
          <w:color w:val="000000"/>
        </w:rPr>
      </w:pPr>
      <w:r>
        <w:rPr>
          <w:color w:val="000000"/>
        </w:rPr>
        <w:t>U.S.</w:t>
      </w:r>
    </w:p>
    <w:tbl>
      <w:tblPr>
        <w:tblStyle w:val="a"/>
        <w:tblW w:w="9340" w:type="dxa"/>
        <w:tblInd w:w="1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15"/>
      </w:tblGrid>
      <w:tr w:rsidR="000B5045" w14:paraId="349F77EE" w14:textId="77777777">
        <w:trPr>
          <w:trHeight w:val="806"/>
        </w:trPr>
        <w:tc>
          <w:tcPr>
            <w:tcW w:w="1425" w:type="dxa"/>
            <w:shd w:val="clear" w:color="auto" w:fill="auto"/>
            <w:tcMar>
              <w:top w:w="100" w:type="dxa"/>
              <w:left w:w="100" w:type="dxa"/>
              <w:bottom w:w="100" w:type="dxa"/>
              <w:right w:w="100" w:type="dxa"/>
            </w:tcMar>
          </w:tcPr>
          <w:p w14:paraId="3FFE254B" w14:textId="77777777" w:rsidR="000B5045" w:rsidRDefault="001410FF">
            <w:pPr>
              <w:widowControl w:val="0"/>
              <w:pBdr>
                <w:top w:val="nil"/>
                <w:left w:val="nil"/>
                <w:bottom w:val="nil"/>
                <w:right w:val="nil"/>
                <w:between w:val="nil"/>
              </w:pBdr>
              <w:spacing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CATCHY  </w:t>
            </w:r>
          </w:p>
          <w:p w14:paraId="13E9883D" w14:textId="77777777" w:rsidR="000B5045" w:rsidRDefault="001410FF">
            <w:pPr>
              <w:widowControl w:val="0"/>
              <w:pBdr>
                <w:top w:val="nil"/>
                <w:left w:val="nil"/>
                <w:bottom w:val="nil"/>
                <w:right w:val="nil"/>
                <w:between w:val="nil"/>
              </w:pBdr>
              <w:spacing w:before="12"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HOOK</w:t>
            </w:r>
          </w:p>
        </w:tc>
        <w:tc>
          <w:tcPr>
            <w:tcW w:w="7915" w:type="dxa"/>
            <w:shd w:val="clear" w:color="auto" w:fill="auto"/>
            <w:tcMar>
              <w:top w:w="100" w:type="dxa"/>
              <w:left w:w="100" w:type="dxa"/>
              <w:bottom w:w="100" w:type="dxa"/>
              <w:right w:w="100" w:type="dxa"/>
            </w:tcMar>
          </w:tcPr>
          <w:p w14:paraId="011C4569" w14:textId="77777777" w:rsidR="000B5045" w:rsidRDefault="001410FF">
            <w:pPr>
              <w:widowControl w:val="0"/>
              <w:pBdr>
                <w:top w:val="nil"/>
                <w:left w:val="nil"/>
                <w:bottom w:val="nil"/>
                <w:right w:val="nil"/>
                <w:between w:val="nil"/>
              </w:pBdr>
              <w:spacing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 xml:space="preserve">“Nice drawing”. Story of the janitor </w:t>
            </w:r>
          </w:p>
        </w:tc>
      </w:tr>
      <w:tr w:rsidR="000B5045" w14:paraId="6EB83748" w14:textId="77777777">
        <w:trPr>
          <w:trHeight w:val="3441"/>
        </w:trPr>
        <w:tc>
          <w:tcPr>
            <w:tcW w:w="1425" w:type="dxa"/>
            <w:shd w:val="clear" w:color="auto" w:fill="auto"/>
            <w:tcMar>
              <w:top w:w="100" w:type="dxa"/>
              <w:left w:w="100" w:type="dxa"/>
              <w:bottom w:w="100" w:type="dxa"/>
              <w:right w:w="100" w:type="dxa"/>
            </w:tcMar>
          </w:tcPr>
          <w:p w14:paraId="64C8B46F" w14:textId="77777777" w:rsidR="000B5045" w:rsidRDefault="001410FF">
            <w:pPr>
              <w:widowControl w:val="0"/>
              <w:pBdr>
                <w:top w:val="nil"/>
                <w:left w:val="nil"/>
                <w:bottom w:val="nil"/>
                <w:right w:val="nil"/>
                <w:between w:val="nil"/>
              </w:pBdr>
              <w:spacing w:line="240" w:lineRule="auto"/>
              <w:ind w:left="111"/>
              <w:rPr>
                <w:rFonts w:ascii="Calibri" w:eastAsia="Calibri" w:hAnsi="Calibri" w:cs="Calibri"/>
                <w:b/>
                <w:color w:val="000000"/>
                <w:sz w:val="24"/>
                <w:szCs w:val="24"/>
              </w:rPr>
            </w:pPr>
            <w:r>
              <w:rPr>
                <w:rFonts w:ascii="Calibri" w:eastAsia="Calibri" w:hAnsi="Calibri" w:cs="Calibri"/>
                <w:b/>
                <w:color w:val="000000"/>
                <w:sz w:val="24"/>
                <w:szCs w:val="24"/>
              </w:rPr>
              <w:t xml:space="preserve">THE  </w:t>
            </w:r>
          </w:p>
          <w:p w14:paraId="02BEFCE7" w14:textId="77777777" w:rsidR="000B5045" w:rsidRDefault="001410FF">
            <w:pPr>
              <w:widowControl w:val="0"/>
              <w:pBdr>
                <w:top w:val="nil"/>
                <w:left w:val="nil"/>
                <w:bottom w:val="nil"/>
                <w:right w:val="nil"/>
                <w:between w:val="nil"/>
              </w:pBdr>
              <w:spacing w:before="12" w:line="240" w:lineRule="auto"/>
              <w:ind w:left="117"/>
              <w:rPr>
                <w:rFonts w:ascii="Calibri" w:eastAsia="Calibri" w:hAnsi="Calibri" w:cs="Calibri"/>
                <w:b/>
                <w:color w:val="000000"/>
                <w:sz w:val="24"/>
                <w:szCs w:val="24"/>
              </w:rPr>
            </w:pPr>
            <w:r>
              <w:rPr>
                <w:rFonts w:ascii="Calibri" w:eastAsia="Calibri" w:hAnsi="Calibri" w:cs="Calibri"/>
                <w:b/>
                <w:color w:val="000000"/>
                <w:sz w:val="24"/>
                <w:szCs w:val="24"/>
              </w:rPr>
              <w:t>STORM</w:t>
            </w:r>
          </w:p>
        </w:tc>
        <w:tc>
          <w:tcPr>
            <w:tcW w:w="7915" w:type="dxa"/>
            <w:shd w:val="clear" w:color="auto" w:fill="auto"/>
            <w:tcMar>
              <w:top w:w="100" w:type="dxa"/>
              <w:left w:w="100" w:type="dxa"/>
              <w:bottom w:w="100" w:type="dxa"/>
              <w:right w:w="100" w:type="dxa"/>
            </w:tcMar>
          </w:tcPr>
          <w:p w14:paraId="73F8DB5E" w14:textId="77777777" w:rsidR="000B5045" w:rsidRDefault="001410FF">
            <w:pPr>
              <w:widowControl w:val="0"/>
              <w:pBdr>
                <w:top w:val="nil"/>
                <w:left w:val="nil"/>
                <w:bottom w:val="nil"/>
                <w:right w:val="nil"/>
                <w:between w:val="nil"/>
              </w:pBdr>
              <w:spacing w:line="240" w:lineRule="auto"/>
              <w:ind w:left="113"/>
              <w:rPr>
                <w:rFonts w:ascii="Calibri" w:eastAsia="Calibri" w:hAnsi="Calibri" w:cs="Calibri"/>
                <w:b/>
                <w:color w:val="000000"/>
                <w:sz w:val="24"/>
                <w:szCs w:val="24"/>
              </w:rPr>
            </w:pPr>
            <w:r>
              <w:rPr>
                <w:rFonts w:ascii="Calibri" w:eastAsia="Calibri" w:hAnsi="Calibri" w:cs="Calibri"/>
                <w:b/>
                <w:color w:val="000000"/>
                <w:sz w:val="24"/>
                <w:szCs w:val="24"/>
              </w:rPr>
              <w:t xml:space="preserve">VALLEY- EFFECTS, FEELINGS </w:t>
            </w:r>
          </w:p>
          <w:p w14:paraId="2D04A0DC" w14:textId="77777777" w:rsidR="000B5045" w:rsidRDefault="001410FF">
            <w:pPr>
              <w:widowControl w:val="0"/>
              <w:pBdr>
                <w:top w:val="nil"/>
                <w:left w:val="nil"/>
                <w:bottom w:val="nil"/>
                <w:right w:val="nil"/>
                <w:between w:val="nil"/>
              </w:pBdr>
              <w:spacing w:before="12" w:line="243" w:lineRule="auto"/>
              <w:ind w:left="120" w:right="553" w:firstLine="1"/>
              <w:rPr>
                <w:rFonts w:ascii="Calibri" w:eastAsia="Calibri" w:hAnsi="Calibri" w:cs="Calibri"/>
                <w:color w:val="000000"/>
                <w:sz w:val="24"/>
                <w:szCs w:val="24"/>
              </w:rPr>
            </w:pPr>
            <w:r>
              <w:rPr>
                <w:rFonts w:ascii="Calibri" w:eastAsia="Calibri" w:hAnsi="Calibri" w:cs="Calibri"/>
                <w:color w:val="000000"/>
                <w:sz w:val="24"/>
                <w:szCs w:val="24"/>
              </w:rPr>
              <w:t xml:space="preserve">CHALLENGE: I wasn’t pursuing my goals and instead doing what, based on  society, I believed I should do </w:t>
            </w:r>
          </w:p>
          <w:p w14:paraId="259BDE22" w14:textId="77777777" w:rsidR="000B5045" w:rsidRDefault="001410FF">
            <w:pPr>
              <w:widowControl w:val="0"/>
              <w:pBdr>
                <w:top w:val="nil"/>
                <w:left w:val="nil"/>
                <w:bottom w:val="nil"/>
                <w:right w:val="nil"/>
                <w:between w:val="nil"/>
              </w:pBdr>
              <w:spacing w:before="8" w:line="243" w:lineRule="auto"/>
              <w:ind w:left="111" w:right="332" w:firstLine="18"/>
              <w:rPr>
                <w:rFonts w:ascii="Calibri" w:eastAsia="Calibri" w:hAnsi="Calibri" w:cs="Calibri"/>
                <w:b/>
                <w:color w:val="000000"/>
                <w:sz w:val="24"/>
                <w:szCs w:val="24"/>
              </w:rPr>
            </w:pPr>
            <w:r>
              <w:rPr>
                <w:rFonts w:ascii="Calibri" w:eastAsia="Calibri" w:hAnsi="Calibri" w:cs="Calibri"/>
                <w:color w:val="000000"/>
                <w:sz w:val="24"/>
                <w:szCs w:val="24"/>
              </w:rPr>
              <w:t xml:space="preserve">EFFECTS: Had no ambition bc I wasn’t working towards goals I liked in my life FEELING: Felt unseen. I knew I had potential, I just felt invisible.  </w:t>
            </w:r>
            <w:r>
              <w:rPr>
                <w:rFonts w:ascii="Calibri" w:eastAsia="Calibri" w:hAnsi="Calibri" w:cs="Calibri"/>
                <w:b/>
                <w:color w:val="000000"/>
                <w:sz w:val="24"/>
                <w:szCs w:val="24"/>
              </w:rPr>
              <w:t xml:space="preserve">TURN- REALIZING THE NEED </w:t>
            </w:r>
          </w:p>
          <w:p w14:paraId="67A57965" w14:textId="77777777" w:rsidR="000B5045" w:rsidRDefault="001410FF">
            <w:pPr>
              <w:widowControl w:val="0"/>
              <w:pBdr>
                <w:top w:val="nil"/>
                <w:left w:val="nil"/>
                <w:bottom w:val="nil"/>
                <w:right w:val="nil"/>
                <w:between w:val="nil"/>
              </w:pBdr>
              <w:spacing w:before="8" w:line="243" w:lineRule="auto"/>
              <w:ind w:left="112" w:right="113" w:hanging="2"/>
              <w:rPr>
                <w:rFonts w:ascii="Calibri" w:eastAsia="Calibri" w:hAnsi="Calibri" w:cs="Calibri"/>
                <w:b/>
                <w:color w:val="000000"/>
                <w:sz w:val="24"/>
                <w:szCs w:val="24"/>
              </w:rPr>
            </w:pPr>
            <w:r>
              <w:rPr>
                <w:rFonts w:ascii="Calibri" w:eastAsia="Calibri" w:hAnsi="Calibri" w:cs="Calibri"/>
                <w:color w:val="000000"/>
                <w:sz w:val="24"/>
                <w:szCs w:val="24"/>
              </w:rPr>
              <w:t xml:space="preserve">THE JANITOR: That one act of kindness; one compliment, and my entire career  trajectory changed. </w:t>
            </w:r>
            <w:commentRangeStart w:id="5"/>
            <w:r>
              <w:rPr>
                <w:rFonts w:ascii="Calibri" w:eastAsia="Calibri" w:hAnsi="Calibri" w:cs="Calibri"/>
                <w:color w:val="000000"/>
                <w:sz w:val="24"/>
                <w:szCs w:val="24"/>
              </w:rPr>
              <w:t xml:space="preserve">For that one moment, someone had seen me. </w:t>
            </w:r>
            <w:commentRangeEnd w:id="5"/>
            <w:r w:rsidR="00E30D55">
              <w:rPr>
                <w:rStyle w:val="CommentReference"/>
              </w:rPr>
              <w:commentReference w:id="5"/>
            </w:r>
            <w:r>
              <w:rPr>
                <w:rFonts w:ascii="Calibri" w:eastAsia="Calibri" w:hAnsi="Calibri" w:cs="Calibri"/>
                <w:b/>
                <w:color w:val="000000"/>
                <w:sz w:val="24"/>
                <w:szCs w:val="24"/>
              </w:rPr>
              <w:t xml:space="preserve">CLIMB- WHAT I DID </w:t>
            </w:r>
          </w:p>
          <w:p w14:paraId="522EF6A0" w14:textId="77777777" w:rsidR="000B5045" w:rsidRDefault="001410FF">
            <w:pPr>
              <w:widowControl w:val="0"/>
              <w:pBdr>
                <w:top w:val="nil"/>
                <w:left w:val="nil"/>
                <w:bottom w:val="nil"/>
                <w:right w:val="nil"/>
                <w:between w:val="nil"/>
              </w:pBdr>
              <w:spacing w:before="8" w:line="243" w:lineRule="auto"/>
              <w:ind w:left="114" w:right="704" w:firstLine="3"/>
              <w:rPr>
                <w:rFonts w:ascii="Calibri" w:eastAsia="Calibri" w:hAnsi="Calibri" w:cs="Calibri"/>
                <w:color w:val="000000"/>
                <w:sz w:val="24"/>
                <w:szCs w:val="24"/>
              </w:rPr>
            </w:pPr>
            <w:r>
              <w:rPr>
                <w:rFonts w:ascii="Calibri" w:eastAsia="Calibri" w:hAnsi="Calibri" w:cs="Calibri"/>
                <w:color w:val="000000"/>
                <w:sz w:val="24"/>
                <w:szCs w:val="24"/>
              </w:rPr>
              <w:t xml:space="preserve">Worked hard for 6 years, watched youtube tutorials and everything, self taught myself and actually told my parents, PROVED my skill </w:t>
            </w:r>
          </w:p>
        </w:tc>
      </w:tr>
      <w:tr w:rsidR="000B5045" w14:paraId="171DBBB4" w14:textId="77777777">
        <w:trPr>
          <w:trHeight w:val="2270"/>
        </w:trPr>
        <w:tc>
          <w:tcPr>
            <w:tcW w:w="1425" w:type="dxa"/>
            <w:shd w:val="clear" w:color="auto" w:fill="auto"/>
            <w:tcMar>
              <w:top w:w="100" w:type="dxa"/>
              <w:left w:w="100" w:type="dxa"/>
              <w:bottom w:w="100" w:type="dxa"/>
              <w:right w:w="100" w:type="dxa"/>
            </w:tcMar>
          </w:tcPr>
          <w:p w14:paraId="2C2DB939" w14:textId="77777777" w:rsidR="000B5045" w:rsidRDefault="001410FF">
            <w:pPr>
              <w:widowControl w:val="0"/>
              <w:pBdr>
                <w:top w:val="nil"/>
                <w:left w:val="nil"/>
                <w:bottom w:val="nil"/>
                <w:right w:val="nil"/>
                <w:between w:val="nil"/>
              </w:pBdr>
              <w:spacing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 xml:space="preserve">NEW  </w:t>
            </w:r>
          </w:p>
          <w:p w14:paraId="7127811E" w14:textId="77777777" w:rsidR="000B5045" w:rsidRDefault="001410FF">
            <w:pPr>
              <w:widowControl w:val="0"/>
              <w:pBdr>
                <w:top w:val="nil"/>
                <w:left w:val="nil"/>
                <w:bottom w:val="nil"/>
                <w:right w:val="nil"/>
                <w:between w:val="nil"/>
              </w:pBdr>
              <w:spacing w:before="12" w:line="240" w:lineRule="auto"/>
              <w:ind w:left="126"/>
              <w:rPr>
                <w:rFonts w:ascii="Calibri" w:eastAsia="Calibri" w:hAnsi="Calibri" w:cs="Calibri"/>
                <w:b/>
                <w:color w:val="000000"/>
                <w:sz w:val="24"/>
                <w:szCs w:val="24"/>
              </w:rPr>
            </w:pPr>
            <w:r>
              <w:rPr>
                <w:rFonts w:ascii="Calibri" w:eastAsia="Calibri" w:hAnsi="Calibri" w:cs="Calibri"/>
                <w:b/>
                <w:color w:val="000000"/>
                <w:sz w:val="24"/>
                <w:szCs w:val="24"/>
              </w:rPr>
              <w:t>FRONTIER</w:t>
            </w:r>
          </w:p>
        </w:tc>
        <w:tc>
          <w:tcPr>
            <w:tcW w:w="7915" w:type="dxa"/>
            <w:shd w:val="clear" w:color="auto" w:fill="auto"/>
            <w:tcMar>
              <w:top w:w="100" w:type="dxa"/>
              <w:left w:w="100" w:type="dxa"/>
              <w:bottom w:w="100" w:type="dxa"/>
              <w:right w:w="100" w:type="dxa"/>
            </w:tcMar>
          </w:tcPr>
          <w:p w14:paraId="13914BB2" w14:textId="77777777" w:rsidR="000B5045" w:rsidRDefault="001410FF">
            <w:pPr>
              <w:widowControl w:val="0"/>
              <w:pBdr>
                <w:top w:val="nil"/>
                <w:left w:val="nil"/>
                <w:bottom w:val="nil"/>
                <w:right w:val="nil"/>
                <w:between w:val="nil"/>
              </w:pBdr>
              <w:spacing w:line="240" w:lineRule="auto"/>
              <w:ind w:left="115"/>
              <w:rPr>
                <w:rFonts w:ascii="Calibri" w:eastAsia="Calibri" w:hAnsi="Calibri" w:cs="Calibri"/>
                <w:b/>
                <w:color w:val="000000"/>
                <w:sz w:val="24"/>
                <w:szCs w:val="24"/>
              </w:rPr>
            </w:pPr>
            <w:r>
              <w:rPr>
                <w:rFonts w:ascii="Calibri" w:eastAsia="Calibri" w:hAnsi="Calibri" w:cs="Calibri"/>
                <w:b/>
                <w:color w:val="000000"/>
                <w:sz w:val="24"/>
                <w:szCs w:val="24"/>
              </w:rPr>
              <w:t xml:space="preserve">What I learned </w:t>
            </w:r>
          </w:p>
          <w:p w14:paraId="48119F70" w14:textId="77777777" w:rsidR="000B5045" w:rsidRDefault="001410FF">
            <w:pPr>
              <w:widowControl w:val="0"/>
              <w:pBdr>
                <w:top w:val="nil"/>
                <w:left w:val="nil"/>
                <w:bottom w:val="nil"/>
                <w:right w:val="nil"/>
                <w:between w:val="nil"/>
              </w:pBdr>
              <w:spacing w:before="12" w:line="243" w:lineRule="auto"/>
              <w:ind w:left="128" w:right="463" w:hanging="9"/>
              <w:rPr>
                <w:rFonts w:ascii="Calibri" w:eastAsia="Calibri" w:hAnsi="Calibri" w:cs="Calibri"/>
                <w:color w:val="000000"/>
                <w:sz w:val="24"/>
                <w:szCs w:val="24"/>
              </w:rPr>
            </w:pPr>
            <w:r>
              <w:rPr>
                <w:rFonts w:ascii="Calibri" w:eastAsia="Calibri" w:hAnsi="Calibri" w:cs="Calibri"/>
                <w:color w:val="000000"/>
                <w:sz w:val="24"/>
                <w:szCs w:val="24"/>
              </w:rPr>
              <w:t xml:space="preserve">- What is the significance of what you just shared? What am I excited to do  next? </w:t>
            </w:r>
          </w:p>
          <w:p w14:paraId="671E793B" w14:textId="77777777" w:rsidR="000B5045" w:rsidRDefault="001410FF">
            <w:pPr>
              <w:widowControl w:val="0"/>
              <w:pBdr>
                <w:top w:val="nil"/>
                <w:left w:val="nil"/>
                <w:bottom w:val="nil"/>
                <w:right w:val="nil"/>
                <w:between w:val="nil"/>
              </w:pBdr>
              <w:spacing w:before="301" w:line="243" w:lineRule="auto"/>
              <w:ind w:left="116" w:right="136" w:firstLine="2"/>
              <w:rPr>
                <w:rFonts w:ascii="Calibri" w:eastAsia="Calibri" w:hAnsi="Calibri" w:cs="Calibri"/>
                <w:color w:val="000000"/>
                <w:sz w:val="24"/>
                <w:szCs w:val="24"/>
              </w:rPr>
            </w:pPr>
            <w:r>
              <w:rPr>
                <w:rFonts w:ascii="Calibri" w:eastAsia="Calibri" w:hAnsi="Calibri" w:cs="Calibri"/>
                <w:color w:val="000000"/>
                <w:sz w:val="24"/>
                <w:szCs w:val="24"/>
              </w:rPr>
              <w:t xml:space="preserve">Sometimes all it takes is somebody to see you. I am excited to help others feel  seen and give back to a community I consider home, especially for the people  who look like me. </w:t>
            </w:r>
          </w:p>
        </w:tc>
      </w:tr>
    </w:tbl>
    <w:p w14:paraId="6AB6B81D" w14:textId="77777777" w:rsidR="000B5045" w:rsidRDefault="000B5045">
      <w:pPr>
        <w:widowControl w:val="0"/>
        <w:pBdr>
          <w:top w:val="nil"/>
          <w:left w:val="nil"/>
          <w:bottom w:val="nil"/>
          <w:right w:val="nil"/>
          <w:between w:val="nil"/>
        </w:pBdr>
        <w:rPr>
          <w:color w:val="000000"/>
        </w:rPr>
      </w:pPr>
    </w:p>
    <w:p w14:paraId="7EC21490" w14:textId="3AB32F92" w:rsidR="000B5045" w:rsidRDefault="006E11E8">
      <w:pPr>
        <w:widowControl w:val="0"/>
        <w:pBdr>
          <w:top w:val="nil"/>
          <w:left w:val="nil"/>
          <w:bottom w:val="nil"/>
          <w:right w:val="nil"/>
          <w:between w:val="nil"/>
        </w:pBdr>
        <w:rPr>
          <w:ins w:id="6" w:author="Thalia Priscilla" w:date="2022-10-04T14:33:00Z"/>
          <w:color w:val="000000"/>
        </w:rPr>
      </w:pPr>
      <w:ins w:id="7" w:author="Thalia Priscilla" w:date="2022-10-04T14:32:00Z">
        <w:r>
          <w:rPr>
            <w:color w:val="000000"/>
          </w:rPr>
          <w:t>Dear Stell</w:t>
        </w:r>
      </w:ins>
      <w:ins w:id="8" w:author="Thalia Priscilla" w:date="2022-10-04T14:33:00Z">
        <w:r>
          <w:rPr>
            <w:color w:val="000000"/>
          </w:rPr>
          <w:t>a:</w:t>
        </w:r>
      </w:ins>
    </w:p>
    <w:p w14:paraId="0734BDC6" w14:textId="0D60FE38" w:rsidR="006E11E8" w:rsidRDefault="006E11E8">
      <w:pPr>
        <w:widowControl w:val="0"/>
        <w:pBdr>
          <w:top w:val="nil"/>
          <w:left w:val="nil"/>
          <w:bottom w:val="nil"/>
          <w:right w:val="nil"/>
          <w:between w:val="nil"/>
        </w:pBdr>
        <w:rPr>
          <w:ins w:id="9" w:author="Thalia Priscilla" w:date="2022-10-04T14:33:00Z"/>
          <w:color w:val="000000"/>
        </w:rPr>
      </w:pPr>
    </w:p>
    <w:p w14:paraId="5D05610A" w14:textId="23AC627B" w:rsidR="006E11E8" w:rsidRDefault="0019387F">
      <w:pPr>
        <w:widowControl w:val="0"/>
        <w:pBdr>
          <w:top w:val="nil"/>
          <w:left w:val="nil"/>
          <w:bottom w:val="nil"/>
          <w:right w:val="nil"/>
          <w:between w:val="nil"/>
        </w:pBdr>
        <w:rPr>
          <w:ins w:id="10" w:author="Thalia Priscilla" w:date="2022-10-04T14:56:00Z"/>
          <w:color w:val="000000"/>
        </w:rPr>
      </w:pPr>
      <w:ins w:id="11" w:author="Thalia Priscilla" w:date="2022-10-04T14:50:00Z">
        <w:r>
          <w:rPr>
            <w:color w:val="000000"/>
          </w:rPr>
          <w:t xml:space="preserve">Great first draft! </w:t>
        </w:r>
      </w:ins>
      <w:ins w:id="12" w:author="Thalia Priscilla" w:date="2022-10-04T14:55:00Z">
        <w:r>
          <w:rPr>
            <w:color w:val="000000"/>
          </w:rPr>
          <w:t xml:space="preserve">It’s amazing to see, hear, </w:t>
        </w:r>
        <w:r w:rsidR="00E37E49">
          <w:rPr>
            <w:color w:val="000000"/>
          </w:rPr>
          <w:t>and feel your story and the</w:t>
        </w:r>
      </w:ins>
      <w:ins w:id="13" w:author="Thalia Priscilla" w:date="2022-10-04T14:56:00Z">
        <w:r w:rsidR="00E37E49">
          <w:rPr>
            <w:color w:val="000000"/>
          </w:rPr>
          <w:t xml:space="preserve"> </w:t>
        </w:r>
      </w:ins>
      <w:ins w:id="14" w:author="Thalia Priscilla" w:date="2022-10-04T18:01:00Z">
        <w:r w:rsidR="002E303B">
          <w:rPr>
            <w:color w:val="000000"/>
          </w:rPr>
          <w:t>result</w:t>
        </w:r>
      </w:ins>
      <w:ins w:id="15" w:author="Thalia Priscilla" w:date="2022-10-04T14:56:00Z">
        <w:r w:rsidR="00E37E49">
          <w:rPr>
            <w:color w:val="000000"/>
          </w:rPr>
          <w:t xml:space="preserve"> of a stranger’s kindness</w:t>
        </w:r>
      </w:ins>
      <w:ins w:id="16" w:author="Thalia Priscilla" w:date="2022-10-04T18:01:00Z">
        <w:r w:rsidR="002E303B">
          <w:rPr>
            <w:color w:val="000000"/>
          </w:rPr>
          <w:t xml:space="preserve"> </w:t>
        </w:r>
      </w:ins>
      <w:ins w:id="17" w:author="Thalia Priscilla" w:date="2022-10-04T18:02:00Z">
        <w:r w:rsidR="002E303B">
          <w:rPr>
            <w:color w:val="000000"/>
          </w:rPr>
          <w:t>leading to finding your passion</w:t>
        </w:r>
      </w:ins>
      <w:ins w:id="18" w:author="Thalia Priscilla" w:date="2022-10-04T14:56:00Z">
        <w:r w:rsidR="00E37E49">
          <w:rPr>
            <w:color w:val="000000"/>
          </w:rPr>
          <w:t xml:space="preserve">. </w:t>
        </w:r>
      </w:ins>
    </w:p>
    <w:p w14:paraId="3F40A007" w14:textId="2D47F47A" w:rsidR="00E37E49" w:rsidRDefault="00E37E49">
      <w:pPr>
        <w:widowControl w:val="0"/>
        <w:pBdr>
          <w:top w:val="nil"/>
          <w:left w:val="nil"/>
          <w:bottom w:val="nil"/>
          <w:right w:val="nil"/>
          <w:between w:val="nil"/>
        </w:pBdr>
        <w:rPr>
          <w:ins w:id="19" w:author="Thalia Priscilla" w:date="2022-10-04T14:56:00Z"/>
          <w:color w:val="000000"/>
        </w:rPr>
      </w:pPr>
    </w:p>
    <w:p w14:paraId="3C7AAE2F" w14:textId="50CA5664" w:rsidR="00E37E49" w:rsidRDefault="0001766B">
      <w:pPr>
        <w:widowControl w:val="0"/>
        <w:pBdr>
          <w:top w:val="nil"/>
          <w:left w:val="nil"/>
          <w:bottom w:val="nil"/>
          <w:right w:val="nil"/>
          <w:between w:val="nil"/>
        </w:pBdr>
        <w:rPr>
          <w:ins w:id="20" w:author="Thalia Priscilla" w:date="2022-10-04T19:52:00Z"/>
          <w:color w:val="000000"/>
        </w:rPr>
      </w:pPr>
      <w:ins w:id="21" w:author="Thalia Priscilla" w:date="2022-10-04T15:32:00Z">
        <w:r>
          <w:rPr>
            <w:color w:val="000000"/>
          </w:rPr>
          <w:t xml:space="preserve">In terms of structure, I would suggest to give a bit more </w:t>
        </w:r>
      </w:ins>
      <w:ins w:id="22" w:author="Thalia Priscilla" w:date="2022-10-04T18:06:00Z">
        <w:r w:rsidR="008101C5">
          <w:rPr>
            <w:color w:val="000000"/>
          </w:rPr>
          <w:t>weight</w:t>
        </w:r>
      </w:ins>
      <w:ins w:id="23" w:author="Thalia Priscilla" w:date="2022-10-04T15:32:00Z">
        <w:r>
          <w:rPr>
            <w:color w:val="000000"/>
          </w:rPr>
          <w:t xml:space="preserve"> on </w:t>
        </w:r>
      </w:ins>
      <w:ins w:id="24" w:author="Thalia Priscilla" w:date="2022-10-04T17:11:00Z">
        <w:r w:rsidR="001A2AE6">
          <w:rPr>
            <w:color w:val="000000"/>
          </w:rPr>
          <w:t xml:space="preserve">the </w:t>
        </w:r>
      </w:ins>
      <w:ins w:id="25" w:author="Thalia Priscilla" w:date="2022-10-04T18:02:00Z">
        <w:r w:rsidR="002E303B">
          <w:rPr>
            <w:color w:val="000000"/>
          </w:rPr>
          <w:t xml:space="preserve">impact of the transition of </w:t>
        </w:r>
      </w:ins>
      <w:ins w:id="26" w:author="Thalia Priscilla" w:date="2022-10-04T18:05:00Z">
        <w:r w:rsidR="008101C5">
          <w:rPr>
            <w:color w:val="000000"/>
          </w:rPr>
          <w:t>pursuing your passion</w:t>
        </w:r>
      </w:ins>
      <w:ins w:id="27" w:author="Thalia Priscilla" w:date="2022-10-04T18:06:00Z">
        <w:r w:rsidR="008101C5">
          <w:rPr>
            <w:color w:val="000000"/>
          </w:rPr>
          <w:t xml:space="preserve"> in the last two paragraphs</w:t>
        </w:r>
      </w:ins>
      <w:ins w:id="28" w:author="Thalia Priscilla" w:date="2022-10-04T19:51:00Z">
        <w:r w:rsidR="001410FF">
          <w:rPr>
            <w:color w:val="000000"/>
          </w:rPr>
          <w:t xml:space="preserve"> and shortening the first few paragraphs if possible. </w:t>
        </w:r>
      </w:ins>
    </w:p>
    <w:p w14:paraId="0504C610" w14:textId="5DE3A4AF" w:rsidR="001410FF" w:rsidRDefault="001410FF">
      <w:pPr>
        <w:widowControl w:val="0"/>
        <w:pBdr>
          <w:top w:val="nil"/>
          <w:left w:val="nil"/>
          <w:bottom w:val="nil"/>
          <w:right w:val="nil"/>
          <w:between w:val="nil"/>
        </w:pBdr>
        <w:rPr>
          <w:ins w:id="29" w:author="Thalia Priscilla" w:date="2022-10-04T19:52:00Z"/>
          <w:color w:val="000000"/>
        </w:rPr>
      </w:pPr>
    </w:p>
    <w:p w14:paraId="0131BD39" w14:textId="0B3DCDC6" w:rsidR="001410FF" w:rsidRDefault="001410FF">
      <w:pPr>
        <w:widowControl w:val="0"/>
        <w:pBdr>
          <w:top w:val="nil"/>
          <w:left w:val="nil"/>
          <w:bottom w:val="nil"/>
          <w:right w:val="nil"/>
          <w:between w:val="nil"/>
        </w:pBdr>
        <w:rPr>
          <w:ins w:id="30" w:author="Thalia Priscilla" w:date="2022-10-04T19:52:00Z"/>
          <w:color w:val="000000"/>
        </w:rPr>
      </w:pPr>
      <w:ins w:id="31" w:author="Thalia Priscilla" w:date="2022-10-04T19:53:00Z">
        <w:r>
          <w:rPr>
            <w:color w:val="000000"/>
          </w:rPr>
          <w:t>Other than that</w:t>
        </w:r>
      </w:ins>
      <w:ins w:id="32" w:author="Thalia Priscilla" w:date="2022-10-04T19:52:00Z">
        <w:r>
          <w:rPr>
            <w:color w:val="000000"/>
          </w:rPr>
          <w:t>, a nearly polished draft, well done!</w:t>
        </w:r>
      </w:ins>
    </w:p>
    <w:p w14:paraId="6A939A2F" w14:textId="4C30FB6A" w:rsidR="001410FF" w:rsidRDefault="001410FF">
      <w:pPr>
        <w:widowControl w:val="0"/>
        <w:pBdr>
          <w:top w:val="nil"/>
          <w:left w:val="nil"/>
          <w:bottom w:val="nil"/>
          <w:right w:val="nil"/>
          <w:between w:val="nil"/>
        </w:pBdr>
        <w:rPr>
          <w:ins w:id="33" w:author="Thalia Priscilla" w:date="2022-10-04T19:52:00Z"/>
          <w:color w:val="000000"/>
        </w:rPr>
      </w:pPr>
    </w:p>
    <w:p w14:paraId="0E29F444" w14:textId="07D35738" w:rsidR="001410FF" w:rsidRDefault="001410FF">
      <w:pPr>
        <w:widowControl w:val="0"/>
        <w:pBdr>
          <w:top w:val="nil"/>
          <w:left w:val="nil"/>
          <w:bottom w:val="nil"/>
          <w:right w:val="nil"/>
          <w:between w:val="nil"/>
        </w:pBdr>
        <w:rPr>
          <w:ins w:id="34" w:author="Thalia Priscilla" w:date="2022-10-04T19:52:00Z"/>
          <w:color w:val="000000"/>
        </w:rPr>
      </w:pPr>
      <w:ins w:id="35" w:author="Thalia Priscilla" w:date="2022-10-04T19:52:00Z">
        <w:r>
          <w:rPr>
            <w:color w:val="000000"/>
          </w:rPr>
          <w:t>Thalia</w:t>
        </w:r>
      </w:ins>
      <w:ins w:id="36" w:author="ALL-in Eduspace" w:date="2022-10-05T14:05:00Z">
        <w:r w:rsidR="00E30D55">
          <w:rPr>
            <w:color w:val="000000"/>
          </w:rPr>
          <w:t xml:space="preserve"> &amp; Fedora</w:t>
        </w:r>
      </w:ins>
    </w:p>
    <w:p w14:paraId="776B5033" w14:textId="6AF0B7F4" w:rsidR="001410FF" w:rsidRDefault="001410FF">
      <w:pPr>
        <w:widowControl w:val="0"/>
        <w:pBdr>
          <w:top w:val="nil"/>
          <w:left w:val="nil"/>
          <w:bottom w:val="nil"/>
          <w:right w:val="nil"/>
          <w:between w:val="nil"/>
        </w:pBdr>
        <w:rPr>
          <w:ins w:id="37" w:author="Thalia Priscilla" w:date="2022-10-04T19:52:00Z"/>
          <w:color w:val="000000"/>
        </w:rPr>
      </w:pPr>
    </w:p>
    <w:p w14:paraId="712B3BE2" w14:textId="77777777" w:rsidR="001410FF" w:rsidRDefault="001410FF" w:rsidP="001410FF">
      <w:pPr>
        <w:widowControl w:val="0"/>
        <w:pBdr>
          <w:top w:val="nil"/>
          <w:left w:val="nil"/>
          <w:bottom w:val="nil"/>
          <w:right w:val="nil"/>
          <w:between w:val="nil"/>
        </w:pBdr>
        <w:rPr>
          <w:ins w:id="38" w:author="Thalia Priscilla" w:date="2022-10-04T19:52:00Z"/>
          <w:color w:val="000000"/>
        </w:rPr>
      </w:pPr>
      <w:ins w:id="39" w:author="Thalia Priscilla" w:date="2022-10-04T19:52:00Z">
        <w:r>
          <w:rPr>
            <w:color w:val="000000"/>
          </w:rPr>
          <w:t>ALL-in Essay Editor</w:t>
        </w:r>
      </w:ins>
    </w:p>
    <w:p w14:paraId="2FCDED20" w14:textId="77777777" w:rsidR="001410FF" w:rsidRDefault="001410FF">
      <w:pPr>
        <w:widowControl w:val="0"/>
        <w:pBdr>
          <w:top w:val="nil"/>
          <w:left w:val="nil"/>
          <w:bottom w:val="nil"/>
          <w:right w:val="nil"/>
          <w:between w:val="nil"/>
        </w:pBdr>
        <w:rPr>
          <w:color w:val="000000"/>
        </w:rPr>
      </w:pPr>
    </w:p>
    <w:sectPr w:rsidR="001410FF">
      <w:pgSz w:w="12240" w:h="15840"/>
      <w:pgMar w:top="705" w:right="1372" w:bottom="1881" w:left="143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04T14:51:00Z" w:initials="TP">
    <w:p w14:paraId="1516893D" w14:textId="75B15C3F" w:rsidR="0019387F" w:rsidRDefault="0019387F">
      <w:pPr>
        <w:pStyle w:val="CommentText"/>
      </w:pPr>
      <w:r>
        <w:rPr>
          <w:rStyle w:val="CommentReference"/>
        </w:rPr>
        <w:annotationRef/>
      </w:r>
      <w:r>
        <w:rPr>
          <w:rStyle w:val="CommentReference"/>
        </w:rPr>
        <w:t>Wonderful visualization!</w:t>
      </w:r>
    </w:p>
  </w:comment>
  <w:comment w:id="1" w:author="ALL-in Eduspace" w:date="2022-10-05T14:03:00Z" w:initials="AiE">
    <w:p w14:paraId="38787E68" w14:textId="7FB1BA00" w:rsidR="00E30D55" w:rsidRDefault="00E30D55">
      <w:pPr>
        <w:pStyle w:val="CommentText"/>
      </w:pPr>
      <w:r>
        <w:rPr>
          <w:rStyle w:val="CommentReference"/>
        </w:rPr>
        <w:annotationRef/>
      </w:r>
      <w:r>
        <w:t>What had sparked? How has this helped you move forward?</w:t>
      </w:r>
    </w:p>
  </w:comment>
  <w:comment w:id="2" w:author="Thalia Priscilla" w:date="2022-10-04T15:27:00Z" w:initials="TP">
    <w:p w14:paraId="7FF6C3BB" w14:textId="71306A9C" w:rsidR="00894132" w:rsidRPr="00894132" w:rsidRDefault="00D1147E">
      <w:pPr>
        <w:pStyle w:val="CommentText"/>
        <w:rPr>
          <w:sz w:val="16"/>
          <w:szCs w:val="16"/>
        </w:rPr>
      </w:pPr>
      <w:r>
        <w:rPr>
          <w:rStyle w:val="CommentReference"/>
        </w:rPr>
        <w:annotationRef/>
      </w:r>
      <w:r>
        <w:rPr>
          <w:rStyle w:val="CommentReference"/>
        </w:rPr>
        <w:t xml:space="preserve">As the reader I sense frustration here but not sure whether this was a turning point for you to pursue your dreams. </w:t>
      </w:r>
      <w:r w:rsidR="00894132">
        <w:rPr>
          <w:rStyle w:val="CommentReference"/>
        </w:rPr>
        <w:t>It might be good to emphasize this transition</w:t>
      </w:r>
      <w:r>
        <w:rPr>
          <w:rStyle w:val="CommentReference"/>
        </w:rPr>
        <w:t>.</w:t>
      </w:r>
    </w:p>
  </w:comment>
  <w:comment w:id="3" w:author="Thalia Priscilla" w:date="2022-10-04T17:54:00Z" w:initials="TP">
    <w:p w14:paraId="6D2A55FA" w14:textId="59E4C276" w:rsidR="00894132" w:rsidRDefault="00894132">
      <w:pPr>
        <w:pStyle w:val="CommentText"/>
      </w:pPr>
      <w:r>
        <w:rPr>
          <w:rStyle w:val="CommentReference"/>
        </w:rPr>
        <w:annotationRef/>
      </w:r>
      <w:r>
        <w:t xml:space="preserve">This is a great turning point! </w:t>
      </w:r>
    </w:p>
  </w:comment>
  <w:comment w:id="4" w:author="ALL-in Eduspace" w:date="2022-10-05T13:55:00Z" w:initials="AiE">
    <w:p w14:paraId="57B324D6" w14:textId="77777777" w:rsidR="00E30D55" w:rsidRDefault="00E30D55">
      <w:pPr>
        <w:pStyle w:val="CommentText"/>
      </w:pPr>
      <w:r>
        <w:rPr>
          <w:rStyle w:val="CommentReference"/>
        </w:rPr>
        <w:annotationRef/>
      </w:r>
      <w:r>
        <w:t>I agree that this is a great turning point and it’s wonderfully shown.</w:t>
      </w:r>
    </w:p>
    <w:p w14:paraId="4DFB2031" w14:textId="77777777" w:rsidR="00E30D55" w:rsidRDefault="00E30D55">
      <w:pPr>
        <w:pStyle w:val="CommentText"/>
      </w:pPr>
      <w:r>
        <w:t>However, I feel that this part is disconnected from your encounter with the stranger.</w:t>
      </w:r>
    </w:p>
    <w:p w14:paraId="44EE14DC" w14:textId="77777777" w:rsidR="00E30D55" w:rsidRDefault="00E30D55">
      <w:pPr>
        <w:pStyle w:val="CommentText"/>
      </w:pPr>
    </w:p>
    <w:p w14:paraId="0904BB4E" w14:textId="77777777" w:rsidR="00E30D55" w:rsidRDefault="00E30D55">
      <w:pPr>
        <w:pStyle w:val="CommentText"/>
      </w:pPr>
      <w:r>
        <w:t xml:space="preserve">What was the connection from your encounter with the stranger, to this? </w:t>
      </w:r>
    </w:p>
    <w:p w14:paraId="270F9DDB" w14:textId="7AED5091" w:rsidR="00E30D55" w:rsidRDefault="00E30D55">
      <w:pPr>
        <w:pStyle w:val="CommentText"/>
      </w:pPr>
    </w:p>
    <w:p w14:paraId="7D38CB8D" w14:textId="14A99942" w:rsidR="00E30D55" w:rsidRDefault="00E30D55">
      <w:pPr>
        <w:pStyle w:val="CommentText"/>
      </w:pPr>
      <w:r>
        <w:t>Example:</w:t>
      </w:r>
    </w:p>
    <w:p w14:paraId="19F66097" w14:textId="133DE884" w:rsidR="00E30D55" w:rsidRDefault="00E30D55">
      <w:pPr>
        <w:pStyle w:val="CommentText"/>
      </w:pPr>
      <w:r>
        <w:t>Did your encounter with the stranger give you courage to start showing your parents/people your potential?</w:t>
      </w:r>
    </w:p>
    <w:p w14:paraId="3A0825F9" w14:textId="67D40168" w:rsidR="00E30D55" w:rsidRDefault="00E30D55">
      <w:pPr>
        <w:pStyle w:val="CommentText"/>
      </w:pPr>
      <w:r>
        <w:t>Did your answer to the stranger help you realized that you are capable of explaining your interest – that you have a purpose in what you want to pursue?</w:t>
      </w:r>
    </w:p>
  </w:comment>
  <w:comment w:id="5" w:author="ALL-in Eduspace" w:date="2022-10-05T14:02:00Z" w:initials="AiE">
    <w:p w14:paraId="29E2FB28" w14:textId="347A1EB5" w:rsidR="00E30D55" w:rsidRDefault="00E30D55">
      <w:pPr>
        <w:pStyle w:val="CommentText"/>
      </w:pPr>
      <w:r>
        <w:rPr>
          <w:rStyle w:val="CommentReference"/>
        </w:rPr>
        <w:annotationRef/>
      </w:r>
      <w:r>
        <w:t>This needs to be more clearly highlighted to show the connection between your encounter with the stranger that led you to work hard.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16893D" w15:done="0"/>
  <w15:commentEx w15:paraId="38787E68" w15:done="0"/>
  <w15:commentEx w15:paraId="7FF6C3BB" w15:done="0"/>
  <w15:commentEx w15:paraId="6D2A55FA" w15:done="0"/>
  <w15:commentEx w15:paraId="3A0825F9" w15:paraIdParent="6D2A55FA" w15:done="0"/>
  <w15:commentEx w15:paraId="29E2FB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C6E2" w16cex:dateUtc="2022-10-04T07:51:00Z"/>
  <w16cex:commentExtensible w16cex:durableId="26E80D48" w16cex:dateUtc="2022-10-05T07:03:00Z"/>
  <w16cex:commentExtensible w16cex:durableId="26E6CF61" w16cex:dateUtc="2022-10-04T08:27:00Z"/>
  <w16cex:commentExtensible w16cex:durableId="26E6F1E6" w16cex:dateUtc="2022-10-04T10:54:00Z"/>
  <w16cex:commentExtensible w16cex:durableId="26E80B6A" w16cex:dateUtc="2022-10-05T06:55:00Z"/>
  <w16cex:commentExtensible w16cex:durableId="26E80CF4" w16cex:dateUtc="2022-10-05T07: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16893D" w16cid:durableId="26E6C6E2"/>
  <w16cid:commentId w16cid:paraId="38787E68" w16cid:durableId="26E80D48"/>
  <w16cid:commentId w16cid:paraId="7FF6C3BB" w16cid:durableId="26E6CF61"/>
  <w16cid:commentId w16cid:paraId="6D2A55FA" w16cid:durableId="26E6F1E6"/>
  <w16cid:commentId w16cid:paraId="3A0825F9" w16cid:durableId="26E80B6A"/>
  <w16cid:commentId w16cid:paraId="29E2FB28" w16cid:durableId="26E80CF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ALL-in Eduspace">
    <w15:presenceInfo w15:providerId="Windows Live" w15:userId="542e905018773c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045"/>
    <w:rsid w:val="0001766B"/>
    <w:rsid w:val="000B5045"/>
    <w:rsid w:val="001410FF"/>
    <w:rsid w:val="0019387F"/>
    <w:rsid w:val="001A2AE6"/>
    <w:rsid w:val="002E303B"/>
    <w:rsid w:val="006E11E8"/>
    <w:rsid w:val="008101C5"/>
    <w:rsid w:val="00894132"/>
    <w:rsid w:val="00D1147E"/>
    <w:rsid w:val="00E30D55"/>
    <w:rsid w:val="00E37E4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D387"/>
  <w15:docId w15:val="{272E60CC-6777-854B-8A6B-A8CE7BB2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6E11E8"/>
    <w:pPr>
      <w:spacing w:line="240" w:lineRule="auto"/>
    </w:pPr>
  </w:style>
  <w:style w:type="character" w:styleId="CommentReference">
    <w:name w:val="annotation reference"/>
    <w:basedOn w:val="DefaultParagraphFont"/>
    <w:uiPriority w:val="99"/>
    <w:semiHidden/>
    <w:unhideWhenUsed/>
    <w:rsid w:val="0019387F"/>
    <w:rPr>
      <w:sz w:val="16"/>
      <w:szCs w:val="16"/>
    </w:rPr>
  </w:style>
  <w:style w:type="paragraph" w:styleId="CommentText">
    <w:name w:val="annotation text"/>
    <w:basedOn w:val="Normal"/>
    <w:link w:val="CommentTextChar"/>
    <w:uiPriority w:val="99"/>
    <w:semiHidden/>
    <w:unhideWhenUsed/>
    <w:rsid w:val="0019387F"/>
    <w:pPr>
      <w:spacing w:line="240" w:lineRule="auto"/>
    </w:pPr>
    <w:rPr>
      <w:sz w:val="20"/>
      <w:szCs w:val="20"/>
    </w:rPr>
  </w:style>
  <w:style w:type="character" w:customStyle="1" w:styleId="CommentTextChar">
    <w:name w:val="Comment Text Char"/>
    <w:basedOn w:val="DefaultParagraphFont"/>
    <w:link w:val="CommentText"/>
    <w:uiPriority w:val="99"/>
    <w:semiHidden/>
    <w:rsid w:val="0019387F"/>
    <w:rPr>
      <w:sz w:val="20"/>
      <w:szCs w:val="20"/>
    </w:rPr>
  </w:style>
  <w:style w:type="paragraph" w:styleId="CommentSubject">
    <w:name w:val="annotation subject"/>
    <w:basedOn w:val="CommentText"/>
    <w:next w:val="CommentText"/>
    <w:link w:val="CommentSubjectChar"/>
    <w:uiPriority w:val="99"/>
    <w:semiHidden/>
    <w:unhideWhenUsed/>
    <w:rsid w:val="0019387F"/>
    <w:rPr>
      <w:b/>
      <w:bCs/>
    </w:rPr>
  </w:style>
  <w:style w:type="character" w:customStyle="1" w:styleId="CommentSubjectChar">
    <w:name w:val="Comment Subject Char"/>
    <w:basedOn w:val="CommentTextChar"/>
    <w:link w:val="CommentSubject"/>
    <w:uiPriority w:val="99"/>
    <w:semiHidden/>
    <w:rsid w:val="001938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ALL-in Eduspace</cp:lastModifiedBy>
  <cp:revision>3</cp:revision>
  <dcterms:created xsi:type="dcterms:W3CDTF">2022-10-04T04:14:00Z</dcterms:created>
  <dcterms:modified xsi:type="dcterms:W3CDTF">2022-10-05T07:05:00Z</dcterms:modified>
</cp:coreProperties>
</file>