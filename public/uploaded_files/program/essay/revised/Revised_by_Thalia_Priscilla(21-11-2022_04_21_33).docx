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654A1FB1" w:rsidR="007F2ECA" w:rsidRDefault="00F06802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What would you say is your greatest talent or skill? How have you developed and demonstrated that talent over time?</w:t>
      </w:r>
      <w:r w:rsidR="00C54C60">
        <w:rPr>
          <w:rFonts w:ascii="Arial" w:hAnsi="Arial" w:cs="Arial"/>
          <w:b/>
          <w:bCs/>
          <w:color w:val="000000"/>
          <w:u w:val="single"/>
        </w:rPr>
        <w:t xml:space="preserve"> 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6C735CEC" w14:textId="77777777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>Both of my sisters were surprised when they saw a brand-new PlayStation 5</w:t>
      </w:r>
      <w:del w:id="0" w:author="Thalia Priscilla" w:date="2022-11-19T20:30:00Z">
        <w:r w:rsidRPr="00F06802" w:rsidDel="00296FA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sitting on my bookshelf. They furiously went about how I don’t deserve to have a video game console</w:t>
      </w:r>
      <w:del w:id="1" w:author="Thalia Priscilla" w:date="2022-11-19T20:30:00Z">
        <w:r w:rsidRPr="00F06802" w:rsidDel="00296FA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and my parents not treating their kids equally. Sometimes, it’s not about meritocracy, but rather how well you can convince others. </w:t>
      </w:r>
    </w:p>
    <w:p w14:paraId="20C0CB83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1F4C2B25" w14:textId="2CB71F60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>Influencing people has been one of my greatest skills</w:t>
      </w:r>
      <w:del w:id="2" w:author="Thalia Priscilla" w:date="2022-11-19T20:32:00Z">
        <w:r w:rsidRPr="00F06802" w:rsidDel="00296FA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and I’ve been </w:t>
      </w:r>
      <w:commentRangeStart w:id="3"/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taking advantage </w:t>
      </w:r>
      <w:commentRangeEnd w:id="3"/>
      <w:r w:rsidR="00CF01E5">
        <w:rPr>
          <w:rStyle w:val="CommentReference"/>
        </w:rPr>
        <w:commentReference w:id="3"/>
      </w:r>
      <w:r w:rsidRPr="00F06802">
        <w:rPr>
          <w:rFonts w:ascii="Arial" w:eastAsia="Times New Roman" w:hAnsi="Arial" w:cs="Arial"/>
          <w:color w:val="000000"/>
          <w:sz w:val="22"/>
          <w:szCs w:val="22"/>
        </w:rPr>
        <w:t>of it since</w:t>
      </w:r>
      <w:ins w:id="4" w:author="Thalia Priscilla" w:date="2022-11-19T21:35:00Z">
        <w:r w:rsidR="001E4599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commentRangeStart w:id="5"/>
        <w:r w:rsidR="001E4599">
          <w:rPr>
            <w:rFonts w:ascii="Arial" w:eastAsia="Times New Roman" w:hAnsi="Arial" w:cs="Arial"/>
            <w:color w:val="000000"/>
            <w:sz w:val="22"/>
            <w:szCs w:val="22"/>
          </w:rPr>
          <w:t>an early age</w:t>
        </w:r>
      </w:ins>
      <w:commentRangeEnd w:id="5"/>
      <w:ins w:id="6" w:author="Thalia Priscilla" w:date="2022-11-19T22:03:00Z">
        <w:r w:rsidR="00CF01E5">
          <w:rPr>
            <w:rStyle w:val="CommentReference"/>
          </w:rPr>
          <w:commentReference w:id="5"/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. I first developed this skill </w:t>
      </w:r>
      <w:del w:id="7" w:author="Thalia Priscilla" w:date="2022-11-19T21:36:00Z">
        <w:r w:rsidRPr="00F06802" w:rsidDel="001E459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when I was </w:delText>
        </w:r>
      </w:del>
      <w:ins w:id="8" w:author="Thalia Priscilla" w:date="2022-11-19T21:36:00Z">
        <w:r w:rsidR="001E4599">
          <w:rPr>
            <w:rFonts w:ascii="Arial" w:eastAsia="Times New Roman" w:hAnsi="Arial" w:cs="Arial"/>
            <w:color w:val="000000"/>
            <w:sz w:val="22"/>
            <w:szCs w:val="22"/>
          </w:rPr>
          <w:t xml:space="preserve">as 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a child, when I used to fake cry so my parents would buy me toys or books that I wanted. But now, I </w:t>
      </w:r>
      <w:del w:id="9" w:author="Thalia Priscilla" w:date="2022-11-19T21:42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don’t </w:delText>
        </w:r>
      </w:del>
      <w:ins w:id="10" w:author="Thalia Priscilla" w:date="2022-11-19T21:42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no longer</w:t>
        </w:r>
        <w:r w:rsidR="00923286" w:rsidRPr="00F0680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>need to use my emotions</w:t>
      </w:r>
      <w:ins w:id="11" w:author="Thalia Priscilla" w:date="2022-11-19T21:42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2" w:author="Thalia Priscilla" w:date="2022-11-19T21:42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3" w:author="Thalia Priscilla" w:date="2022-11-19T21:42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I</w:t>
        </w:r>
      </w:ins>
      <w:del w:id="14" w:author="Thalia Priscilla" w:date="2022-11-19T21:42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>i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>nstead</w:t>
      </w:r>
      <w:ins w:id="15" w:author="Thalia Priscilla" w:date="2022-11-19T21:42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I </w:t>
      </w:r>
      <w:del w:id="16" w:author="Thalia Priscilla" w:date="2022-11-19T21:42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just need to 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>take advantage of my vocabulary</w:t>
      </w:r>
      <w:del w:id="17" w:author="Thalia Priscilla" w:date="2022-11-19T21:41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and a little cup of confidence to convince others. </w:t>
      </w:r>
    </w:p>
    <w:p w14:paraId="481FFA04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0DC7418D" w14:textId="30C8A043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del w:id="18" w:author="Thalia Priscilla" w:date="2022-11-19T21:36:00Z">
        <w:r w:rsidRPr="00F06802" w:rsidDel="001E459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first 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demonstrated this through my TikTok account, where I’ve created videos to comment on my mom’s Honda, which generated more than a million views, and over 240,000 likes. My communication skills improved as I published content regularly, resulting in </w:t>
      </w:r>
      <w:del w:id="19" w:author="Thalia Priscilla" w:date="2022-11-19T21:40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my </w:delText>
        </w:r>
      </w:del>
      <w:ins w:id="20" w:author="Thalia Priscilla" w:date="2022-11-19T21:40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increased</w:t>
        </w:r>
        <w:r w:rsidR="00923286" w:rsidRPr="00F0680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speech confidence and refined fluency. I learned about the importance of words </w:t>
      </w:r>
      <w:del w:id="21" w:author="Thalia Priscilla" w:date="2022-11-19T21:37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>and how it became the important</w:delText>
        </w:r>
      </w:del>
      <w:ins w:id="22" w:author="Thalia Priscilla" w:date="2022-11-19T21:37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 xml:space="preserve">as 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foundation for convincing people. </w:t>
      </w:r>
    </w:p>
    <w:p w14:paraId="302A6663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65A6A53A" w14:textId="37456B44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As I grew older, I expanded my use of influence </w:t>
      </w:r>
      <w:commentRangeStart w:id="23"/>
      <w:r w:rsidRPr="00F06802">
        <w:rPr>
          <w:rFonts w:ascii="Arial" w:eastAsia="Times New Roman" w:hAnsi="Arial" w:cs="Arial"/>
          <w:color w:val="000000"/>
          <w:sz w:val="22"/>
          <w:szCs w:val="22"/>
        </w:rPr>
        <w:t>not only for my own profit, but for others as well</w:t>
      </w:r>
      <w:commentRangeEnd w:id="23"/>
      <w:r w:rsidR="008C5F50">
        <w:rPr>
          <w:rStyle w:val="CommentReference"/>
        </w:rPr>
        <w:commentReference w:id="23"/>
      </w:r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, when I became a sales representative for my own bakery shop. Instead of approaching </w:t>
      </w:r>
      <w:del w:id="24" w:author="Thalia Priscilla" w:date="2022-11-19T21:37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them </w:delText>
        </w:r>
      </w:del>
      <w:ins w:id="25" w:author="Thalia Priscilla" w:date="2022-11-19T21:37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custo</w:t>
        </w:r>
      </w:ins>
      <w:ins w:id="26" w:author="Thalia Priscilla" w:date="2022-11-19T21:38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mers</w:t>
        </w:r>
      </w:ins>
      <w:ins w:id="27" w:author="Thalia Priscilla" w:date="2022-11-19T21:37:00Z">
        <w:r w:rsidR="00923286" w:rsidRPr="00F0680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>to buy our product</w:t>
      </w:r>
      <w:ins w:id="28" w:author="Thalia Priscilla" w:date="2022-11-19T21:38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>, I created an experience</w:t>
      </w:r>
      <w:del w:id="29" w:author="Thalia Priscilla" w:date="2022-11-19T21:38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where </w:t>
      </w:r>
      <w:del w:id="30" w:author="Thalia Priscilla" w:date="2022-11-19T21:38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customers </w:delText>
        </w:r>
      </w:del>
      <w:ins w:id="31" w:author="Thalia Priscilla" w:date="2022-11-19T21:38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>they</w:t>
        </w:r>
        <w:r w:rsidR="00923286" w:rsidRPr="00F0680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>can create a close connection with the baker. I used imagery in my posts to stimulate the aroma</w:t>
      </w:r>
      <w:ins w:id="32" w:author="Thalia Priscilla" w:date="2022-11-19T21:38:00Z">
        <w:r w:rsidR="00923286">
          <w:rPr>
            <w:rFonts w:ascii="Arial" w:eastAsia="Times New Roman" w:hAnsi="Arial" w:cs="Arial"/>
            <w:color w:val="000000"/>
            <w:sz w:val="22"/>
            <w:szCs w:val="22"/>
          </w:rPr>
          <w:t xml:space="preserve"> of the products</w:t>
        </w:r>
      </w:ins>
      <w:del w:id="33" w:author="Thalia Priscilla" w:date="2022-11-19T21:38:00Z">
        <w:r w:rsidRPr="00F06802" w:rsidDel="00923286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commentRangeStart w:id="34"/>
      <w:r w:rsidRPr="00F06802">
        <w:rPr>
          <w:rFonts w:ascii="Arial" w:eastAsia="Times New Roman" w:hAnsi="Arial" w:cs="Arial"/>
          <w:color w:val="000000"/>
          <w:sz w:val="22"/>
          <w:szCs w:val="22"/>
        </w:rPr>
        <w:t>often reached out to existing customers to bring a sense of belonging</w:t>
      </w:r>
      <w:commentRangeEnd w:id="34"/>
      <w:r w:rsidR="00EC39CC">
        <w:rPr>
          <w:rStyle w:val="CommentReference"/>
        </w:rPr>
        <w:commentReference w:id="34"/>
      </w:r>
      <w:ins w:id="35" w:author="Thalia Priscilla" w:date="2022-11-19T22:24:00Z">
        <w:r w:rsidR="002638C5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6" w:author="Thalia Priscilla" w:date="2022-11-19T22:24:00Z">
        <w:r w:rsidRPr="00F06802" w:rsidDel="002638C5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7" w:author="Thalia Priscilla" w:date="2022-11-19T22:25:00Z">
        <w:r w:rsidRPr="00F06802" w:rsidDel="002638C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which </w:delText>
        </w:r>
      </w:del>
      <w:ins w:id="38" w:author="Thalia Priscilla" w:date="2022-11-19T22:25:00Z">
        <w:r w:rsidR="002638C5">
          <w:rPr>
            <w:rFonts w:ascii="Arial" w:eastAsia="Times New Roman" w:hAnsi="Arial" w:cs="Arial"/>
            <w:color w:val="000000"/>
            <w:sz w:val="22"/>
            <w:szCs w:val="22"/>
          </w:rPr>
          <w:t>This</w:t>
        </w:r>
        <w:r w:rsidR="002638C5" w:rsidRPr="00F0680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06802">
        <w:rPr>
          <w:rFonts w:ascii="Arial" w:eastAsia="Times New Roman" w:hAnsi="Arial" w:cs="Arial"/>
          <w:color w:val="000000"/>
          <w:sz w:val="22"/>
          <w:szCs w:val="22"/>
        </w:rPr>
        <w:t>helped with customer satisfaction and loyalty. Because of these efforts, my bakery expanded to serving large-scale offices</w:t>
      </w:r>
      <w:del w:id="39" w:author="Thalia Priscilla" w:date="2022-11-19T20:31:00Z">
        <w:r w:rsidRPr="00F06802" w:rsidDel="00296FA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and gatherings, and also developed a new network of friends. </w:t>
      </w:r>
    </w:p>
    <w:p w14:paraId="451D83ED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185AFD7B" w14:textId="77777777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From this journey of developing my </w:t>
      </w:r>
      <w:commentRangeStart w:id="40"/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convincing </w:t>
      </w:r>
      <w:commentRangeEnd w:id="40"/>
      <w:r w:rsidR="008C5F50">
        <w:rPr>
          <w:rStyle w:val="CommentReference"/>
        </w:rPr>
        <w:commentReference w:id="40"/>
      </w:r>
      <w:r w:rsidRPr="00F06802">
        <w:rPr>
          <w:rFonts w:ascii="Arial" w:eastAsia="Times New Roman" w:hAnsi="Arial" w:cs="Arial"/>
          <w:color w:val="000000"/>
          <w:sz w:val="22"/>
          <w:szCs w:val="22"/>
        </w:rPr>
        <w:t>skills, I realized how valuable communication is</w:t>
      </w:r>
      <w:del w:id="41" w:author="Thalia Priscilla" w:date="2022-11-19T20:32:00Z">
        <w:r w:rsidRPr="00F06802" w:rsidDel="00296FA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 and the ways in which it makes doing businesses easier. </w:t>
      </w:r>
      <w:commentRangeStart w:id="42"/>
      <w:r w:rsidRPr="00F06802">
        <w:rPr>
          <w:rFonts w:ascii="Arial" w:eastAsia="Times New Roman" w:hAnsi="Arial" w:cs="Arial"/>
          <w:color w:val="000000"/>
          <w:sz w:val="22"/>
          <w:szCs w:val="22"/>
        </w:rPr>
        <w:t>In the future, I would further expand this skill to connect with more people around the world, creating bonds and inclusive environments along the way.</w:t>
      </w:r>
      <w:commentRangeEnd w:id="42"/>
      <w:r w:rsidR="00E24023">
        <w:rPr>
          <w:rStyle w:val="CommentReference"/>
        </w:rPr>
        <w:commentReference w:id="42"/>
      </w:r>
    </w:p>
    <w:p w14:paraId="75BB1E1D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5754E9F7" w14:textId="0CB623E7" w:rsidR="0034748E" w:rsidRDefault="00E24023">
      <w:ins w:id="43" w:author="Thalia Priscilla" w:date="2022-11-19T22:12:00Z">
        <w:r>
          <w:t xml:space="preserve"> </w:t>
        </w:r>
      </w:ins>
    </w:p>
    <w:sectPr w:rsidR="00347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Thalia Priscilla" w:date="2022-11-19T22:04:00Z" w:initials="TP">
    <w:p w14:paraId="6E05D9DA" w14:textId="11CDE0E5" w:rsidR="00CF01E5" w:rsidRDefault="00CF01E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13713A">
        <w:rPr>
          <w:rStyle w:val="CommentReference"/>
        </w:rPr>
        <w:t xml:space="preserve">I’m not sure if this is the best wording to portray your character. Yes, we take advantage of our strengths, but </w:t>
      </w:r>
      <w:r w:rsidR="002638C5">
        <w:rPr>
          <w:rStyle w:val="CommentReference"/>
        </w:rPr>
        <w:t>the</w:t>
      </w:r>
      <w:r w:rsidR="0013713A">
        <w:rPr>
          <w:rStyle w:val="CommentReference"/>
        </w:rPr>
        <w:t xml:space="preserve"> reader might be thrown off by this and assume that you have a </w:t>
      </w:r>
      <w:proofErr w:type="spellStart"/>
      <w:r w:rsidR="0013713A">
        <w:rPr>
          <w:rStyle w:val="CommentReference"/>
        </w:rPr>
        <w:t>self-centered</w:t>
      </w:r>
      <w:proofErr w:type="spellEnd"/>
      <w:r w:rsidR="0013713A">
        <w:rPr>
          <w:rStyle w:val="CommentReference"/>
        </w:rPr>
        <w:t xml:space="preserve"> character.</w:t>
      </w:r>
    </w:p>
    <w:p w14:paraId="3B0E393B" w14:textId="72D99907" w:rsidR="0013713A" w:rsidRDefault="0013713A">
      <w:pPr>
        <w:pStyle w:val="CommentText"/>
      </w:pPr>
      <w:r>
        <w:rPr>
          <w:rStyle w:val="CommentReference"/>
        </w:rPr>
        <w:t>Consider using words such as ‘benefitting from’ or even go straight into ‘developing this skill’, merging the next sentence in.</w:t>
      </w:r>
    </w:p>
  </w:comment>
  <w:comment w:id="5" w:author="Thalia Priscilla" w:date="2022-11-19T22:03:00Z" w:initials="TP">
    <w:p w14:paraId="7BED4CC7" w14:textId="3C0F4CE7" w:rsidR="00CF01E5" w:rsidRDefault="00CF01E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You need to refer to a time period here. Since an early age perhaps?</w:t>
      </w:r>
    </w:p>
  </w:comment>
  <w:comment w:id="23" w:author="Thalia Priscilla" w:date="2022-11-19T21:57:00Z" w:initials="TP">
    <w:p w14:paraId="7990E06E" w14:textId="16CA0972" w:rsidR="008C5F50" w:rsidRDefault="008C5F50" w:rsidP="008C5F50">
      <w:pPr>
        <w:pStyle w:val="CommentText"/>
      </w:pPr>
      <w:r>
        <w:rPr>
          <w:rStyle w:val="CommentReference"/>
        </w:rPr>
        <w:annotationRef/>
      </w:r>
      <w:r>
        <w:t>If you’re using your skills for your own business, does that not mean it’s for your own profit?</w:t>
      </w:r>
      <w:r w:rsidR="003318C2">
        <w:t xml:space="preserve"> :)</w:t>
      </w:r>
      <w:r>
        <w:t xml:space="preserve"> I guess a business does benefit other people, but if it’s your own, generally people would assume the ultimate goal is to generate profit for yourself.</w:t>
      </w:r>
    </w:p>
    <w:p w14:paraId="45FEC2C3" w14:textId="77777777" w:rsidR="008C5F50" w:rsidRDefault="008C5F50" w:rsidP="008C5F50">
      <w:pPr>
        <w:pStyle w:val="CommentText"/>
      </w:pPr>
    </w:p>
    <w:p w14:paraId="41843B82" w14:textId="447A570B" w:rsidR="008C5F50" w:rsidRDefault="008C5F50" w:rsidP="008C5F50">
      <w:pPr>
        <w:pStyle w:val="CommentText"/>
      </w:pPr>
      <w:r>
        <w:t>I would take a different perspective</w:t>
      </w:r>
      <w:r w:rsidR="003318C2">
        <w:t xml:space="preserve"> here. You can focus on how you use your influence to develop a business. </w:t>
      </w:r>
      <w:r w:rsidR="003318C2">
        <w:t>Through that business, you were able to</w:t>
      </w:r>
      <w:r w:rsidR="002638C5">
        <w:t xml:space="preserve"> influence many and</w:t>
      </w:r>
      <w:r w:rsidR="003318C2">
        <w:t xml:space="preserve"> reach a new network of people.</w:t>
      </w:r>
    </w:p>
  </w:comment>
  <w:comment w:id="34" w:author="Thalia Priscilla" w:date="2022-11-19T22:26:00Z" w:initials="TP">
    <w:p w14:paraId="237BC3EF" w14:textId="41818556" w:rsidR="00EC39CC" w:rsidRDefault="00EC39CC">
      <w:pPr>
        <w:pStyle w:val="CommentText"/>
      </w:pPr>
      <w:r>
        <w:rPr>
          <w:rStyle w:val="CommentReference"/>
        </w:rPr>
        <w:annotationRef/>
      </w:r>
      <w:r>
        <w:t>Awesome.</w:t>
      </w:r>
    </w:p>
  </w:comment>
  <w:comment w:id="40" w:author="Thalia Priscilla" w:date="2022-11-19T21:55:00Z" w:initials="TP">
    <w:p w14:paraId="6F52E815" w14:textId="3DA528CE" w:rsidR="008C5F50" w:rsidRDefault="008C5F50">
      <w:pPr>
        <w:pStyle w:val="CommentText"/>
      </w:pPr>
      <w:r>
        <w:rPr>
          <w:rStyle w:val="CommentReference"/>
        </w:rPr>
        <w:annotationRef/>
      </w:r>
      <w:r>
        <w:t>I would use influencing for this to sound more positive.</w:t>
      </w:r>
    </w:p>
  </w:comment>
  <w:comment w:id="42" w:author="Thalia Priscilla" w:date="2022-11-19T22:13:00Z" w:initials="TP">
    <w:p w14:paraId="495A9CEB" w14:textId="50798000" w:rsidR="00E24023" w:rsidRDefault="00E24023">
      <w:pPr>
        <w:pStyle w:val="CommentText"/>
      </w:pPr>
      <w:r>
        <w:rPr>
          <w:rStyle w:val="CommentReference"/>
        </w:rPr>
        <w:annotationRef/>
      </w:r>
      <w:r>
        <w:t xml:space="preserve">This is a fitting ending where the reader can see your focus on others. I think you can </w:t>
      </w:r>
      <w:r w:rsidR="003A50E6">
        <w:t xml:space="preserve">add a flashback to your childhood here – how you’ve gone from using this skill for seemingly </w:t>
      </w:r>
      <w:proofErr w:type="spellStart"/>
      <w:r w:rsidR="003A50E6">
        <w:t>self-centered</w:t>
      </w:r>
      <w:proofErr w:type="spellEnd"/>
      <w:r w:rsidR="003A50E6">
        <w:t xml:space="preserve"> reasons to this purpose.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E393B" w15:done="0"/>
  <w15:commentEx w15:paraId="7BED4CC7" w15:done="0"/>
  <w15:commentEx w15:paraId="41843B82" w15:done="0"/>
  <w15:commentEx w15:paraId="237BC3EF" w15:done="0"/>
  <w15:commentEx w15:paraId="6F52E815" w15:done="0"/>
  <w15:commentEx w15:paraId="495A9C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3D158" w16cex:dateUtc="2022-11-19T15:04:00Z"/>
  <w16cex:commentExtensible w16cex:durableId="2723D138" w16cex:dateUtc="2022-11-19T15:03:00Z"/>
  <w16cex:commentExtensible w16cex:durableId="2723CFC3" w16cex:dateUtc="2022-11-19T14:57:00Z"/>
  <w16cex:commentExtensible w16cex:durableId="2723D689" w16cex:dateUtc="2022-11-19T15:26:00Z"/>
  <w16cex:commentExtensible w16cex:durableId="2723CF45" w16cex:dateUtc="2022-11-19T14:55:00Z"/>
  <w16cex:commentExtensible w16cex:durableId="2723D3A6" w16cex:dateUtc="2022-11-19T1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E393B" w16cid:durableId="2723D158"/>
  <w16cid:commentId w16cid:paraId="7BED4CC7" w16cid:durableId="2723D138"/>
  <w16cid:commentId w16cid:paraId="41843B82" w16cid:durableId="2723CFC3"/>
  <w16cid:commentId w16cid:paraId="237BC3EF" w16cid:durableId="2723D689"/>
  <w16cid:commentId w16cid:paraId="6F52E815" w16cid:durableId="2723CF45"/>
  <w16cid:commentId w16cid:paraId="495A9CEB" w16cid:durableId="2723D3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13713A"/>
    <w:rsid w:val="00185506"/>
    <w:rsid w:val="001E4599"/>
    <w:rsid w:val="002638C5"/>
    <w:rsid w:val="00296FA9"/>
    <w:rsid w:val="003318C2"/>
    <w:rsid w:val="0034748E"/>
    <w:rsid w:val="003A50E6"/>
    <w:rsid w:val="0062459E"/>
    <w:rsid w:val="007F2ECA"/>
    <w:rsid w:val="008C5F50"/>
    <w:rsid w:val="00923286"/>
    <w:rsid w:val="00A55131"/>
    <w:rsid w:val="00B96E27"/>
    <w:rsid w:val="00C54C60"/>
    <w:rsid w:val="00CF01E5"/>
    <w:rsid w:val="00E24023"/>
    <w:rsid w:val="00EC39CC"/>
    <w:rsid w:val="00F06802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96FA9"/>
  </w:style>
  <w:style w:type="character" w:styleId="CommentReference">
    <w:name w:val="annotation reference"/>
    <w:basedOn w:val="DefaultParagraphFont"/>
    <w:uiPriority w:val="99"/>
    <w:semiHidden/>
    <w:unhideWhenUsed/>
    <w:rsid w:val="001E45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45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45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5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5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8</cp:revision>
  <dcterms:created xsi:type="dcterms:W3CDTF">2022-11-18T09:33:00Z</dcterms:created>
  <dcterms:modified xsi:type="dcterms:W3CDTF">2022-11-19T15:26:00Z</dcterms:modified>
</cp:coreProperties>
</file>