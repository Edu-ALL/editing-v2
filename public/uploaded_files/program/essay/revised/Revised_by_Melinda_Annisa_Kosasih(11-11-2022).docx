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C791"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b/>
          <w:bCs/>
          <w:color w:val="000000"/>
        </w:rPr>
        <w:t>Prompt 6: Think about an academic subject that inspires you. Describe how you have furthered this interest inside and/or outside of the classroom. </w:t>
      </w:r>
    </w:p>
    <w:p w14:paraId="28BEF47F" w14:textId="77777777" w:rsidR="008F729B" w:rsidRPr="008F729B" w:rsidRDefault="008F729B" w:rsidP="008F729B">
      <w:pPr>
        <w:rPr>
          <w:rFonts w:ascii="Times New Roman" w:eastAsia="Times New Roman" w:hAnsi="Times New Roman" w:cs="Times New Roman"/>
        </w:rPr>
      </w:pPr>
    </w:p>
    <w:p w14:paraId="00B7225D" w14:textId="03183097" w:rsidR="00C40608" w:rsidRPr="00C40608" w:rsidRDefault="00C40608" w:rsidP="00C40608">
      <w:pPr>
        <w:rPr>
          <w:rFonts w:ascii="Times New Roman" w:eastAsia="Times New Roman" w:hAnsi="Times New Roman" w:cs="Times New Roman"/>
        </w:rPr>
      </w:pPr>
      <w:r w:rsidRPr="00C40608">
        <w:rPr>
          <w:rFonts w:ascii="Arial" w:eastAsia="Times New Roman" w:hAnsi="Arial" w:cs="Arial"/>
          <w:color w:val="000000"/>
        </w:rPr>
        <w:t>Maths! That’s the first thing that pops into my head whenever I’m asked for a favourite subject. Most people won’t agree with me</w:t>
      </w:r>
      <w:ins w:id="0" w:author="Chiara Situmorang" w:date="2022-11-11T21:10:00Z">
        <w:r w:rsidR="009B5682">
          <w:rPr>
            <w:rFonts w:ascii="Arial" w:eastAsia="Times New Roman" w:hAnsi="Arial" w:cs="Arial"/>
            <w:color w:val="000000"/>
          </w:rPr>
          <w:t>,</w:t>
        </w:r>
      </w:ins>
      <w:r w:rsidRPr="00C40608">
        <w:rPr>
          <w:rFonts w:ascii="Arial" w:eastAsia="Times New Roman" w:hAnsi="Arial" w:cs="Arial"/>
          <w:color w:val="000000"/>
        </w:rPr>
        <w:t xml:space="preserve"> but one thing I like about maths is that there is always a right answer. To put it simply, maths is logic: true or false, yes or no.</w:t>
      </w:r>
    </w:p>
    <w:p w14:paraId="0CADEE5B" w14:textId="77777777" w:rsidR="00C40608" w:rsidRPr="00C40608" w:rsidRDefault="00C40608" w:rsidP="00C40608">
      <w:pPr>
        <w:rPr>
          <w:rFonts w:ascii="Times New Roman" w:eastAsia="Times New Roman" w:hAnsi="Times New Roman" w:cs="Times New Roman"/>
        </w:rPr>
      </w:pPr>
      <w:r w:rsidRPr="00C40608">
        <w:rPr>
          <w:rFonts w:ascii="Times New Roman" w:eastAsia="Times New Roman" w:hAnsi="Times New Roman" w:cs="Times New Roman"/>
          <w:color w:val="000000"/>
        </w:rPr>
        <w:t> </w:t>
      </w:r>
    </w:p>
    <w:p w14:paraId="079DBEC1" w14:textId="77777777" w:rsidR="00C40608" w:rsidRPr="00C40608" w:rsidRDefault="00C40608" w:rsidP="00C40608">
      <w:pPr>
        <w:rPr>
          <w:rFonts w:ascii="Times New Roman" w:eastAsia="Times New Roman" w:hAnsi="Times New Roman" w:cs="Times New Roman"/>
        </w:rPr>
      </w:pPr>
      <w:commentRangeStart w:id="1"/>
      <w:commentRangeStart w:id="2"/>
      <w:r w:rsidRPr="00C40608">
        <w:rPr>
          <w:rFonts w:ascii="Arial" w:eastAsia="Times New Roman" w:hAnsi="Arial" w:cs="Arial"/>
          <w:color w:val="000000"/>
        </w:rPr>
        <w:t>Mathematical concepts have a kind of hierarchy; for example, you can't study calculus without being familiar with the fundamental algebraic functions. All of the mathematical ideas, whether they are new or old, that are being taught to us are interconnected.</w:t>
      </w:r>
      <w:commentRangeEnd w:id="1"/>
      <w:r w:rsidR="00D07415">
        <w:rPr>
          <w:rStyle w:val="CommentReference"/>
        </w:rPr>
        <w:commentReference w:id="1"/>
      </w:r>
      <w:commentRangeEnd w:id="2"/>
      <w:r w:rsidR="009B5682">
        <w:rPr>
          <w:rStyle w:val="CommentReference"/>
        </w:rPr>
        <w:commentReference w:id="2"/>
      </w:r>
    </w:p>
    <w:p w14:paraId="49AB98BD" w14:textId="77777777" w:rsidR="00C40608" w:rsidRPr="00C40608" w:rsidRDefault="00C40608" w:rsidP="00C40608">
      <w:pPr>
        <w:rPr>
          <w:rFonts w:ascii="Times New Roman" w:eastAsia="Times New Roman" w:hAnsi="Times New Roman" w:cs="Times New Roman"/>
        </w:rPr>
      </w:pPr>
    </w:p>
    <w:p w14:paraId="570F69B5" w14:textId="3CC17CC1" w:rsidR="00C40608" w:rsidRPr="00C40608" w:rsidRDefault="00C40608" w:rsidP="00C40608">
      <w:pPr>
        <w:rPr>
          <w:rFonts w:ascii="Times New Roman" w:eastAsia="Times New Roman" w:hAnsi="Times New Roman" w:cs="Times New Roman"/>
        </w:rPr>
      </w:pPr>
      <w:del w:id="3" w:author="Chiara Situmorang" w:date="2022-11-11T21:11:00Z">
        <w:r w:rsidRPr="00C40608" w:rsidDel="009B5682">
          <w:rPr>
            <w:rFonts w:ascii="Arial" w:eastAsia="Times New Roman" w:hAnsi="Arial" w:cs="Arial"/>
            <w:color w:val="000000"/>
          </w:rPr>
          <w:delText>Further enhancing</w:delText>
        </w:r>
      </w:del>
      <w:ins w:id="4" w:author="Chiara Situmorang" w:date="2022-11-11T21:11:00Z">
        <w:r w:rsidR="009B5682">
          <w:rPr>
            <w:rFonts w:ascii="Arial" w:eastAsia="Times New Roman" w:hAnsi="Arial" w:cs="Arial"/>
            <w:color w:val="000000"/>
          </w:rPr>
          <w:t>Wanting to further enhance</w:t>
        </w:r>
      </w:ins>
      <w:r w:rsidRPr="00C40608">
        <w:rPr>
          <w:rFonts w:ascii="Arial" w:eastAsia="Times New Roman" w:hAnsi="Arial" w:cs="Arial"/>
          <w:color w:val="000000"/>
        </w:rPr>
        <w:t xml:space="preserve"> my maths knowledge, I participated in the American Mathematics Olympiad. When I took the practice test, I was blown away; I couldn't </w:t>
      </w:r>
      <w:del w:id="5" w:author="Chiara Situmorang" w:date="2022-11-11T21:11:00Z">
        <w:r w:rsidRPr="00C40608" w:rsidDel="009B5682">
          <w:rPr>
            <w:rFonts w:ascii="Arial" w:eastAsia="Times New Roman" w:hAnsi="Arial" w:cs="Arial"/>
            <w:color w:val="000000"/>
          </w:rPr>
          <w:delText xml:space="preserve">even </w:delText>
        </w:r>
      </w:del>
      <w:r w:rsidRPr="00C40608">
        <w:rPr>
          <w:rFonts w:ascii="Arial" w:eastAsia="Times New Roman" w:hAnsi="Arial" w:cs="Arial"/>
          <w:color w:val="000000"/>
        </w:rPr>
        <w:t>solve a single question. Instead of merely inputting equations and solving them, it required me to think logically and approach the questions strategically. At this point, I realised that maths isn’t about memorising but understanding the concepts. I need to understand the logic behind each question, be familiar with the principles of mathematical formulas</w:t>
      </w:r>
      <w:ins w:id="6" w:author="Chiara Situmorang" w:date="2022-11-11T21:12:00Z">
        <w:r w:rsidR="009B5682">
          <w:rPr>
            <w:rFonts w:ascii="Arial" w:eastAsia="Times New Roman" w:hAnsi="Arial" w:cs="Arial"/>
            <w:color w:val="000000"/>
          </w:rPr>
          <w:t>,</w:t>
        </w:r>
      </w:ins>
      <w:r w:rsidRPr="00C40608">
        <w:rPr>
          <w:rFonts w:ascii="Arial" w:eastAsia="Times New Roman" w:hAnsi="Arial" w:cs="Arial"/>
          <w:color w:val="000000"/>
        </w:rPr>
        <w:t xml:space="preserve"> and know when to use them. After all, this </w:t>
      </w:r>
      <w:del w:id="7" w:author="Chiara Situmorang" w:date="2022-11-11T21:12:00Z">
        <w:r w:rsidRPr="00C40608" w:rsidDel="009B5682">
          <w:rPr>
            <w:rFonts w:ascii="Arial" w:eastAsia="Times New Roman" w:hAnsi="Arial" w:cs="Arial"/>
            <w:color w:val="000000"/>
          </w:rPr>
          <w:delText>olympiad</w:delText>
        </w:r>
      </w:del>
      <w:ins w:id="8" w:author="Chiara Situmorang" w:date="2022-11-11T21:12:00Z">
        <w:r w:rsidR="009B5682" w:rsidRPr="00C40608">
          <w:rPr>
            <w:rFonts w:ascii="Arial" w:eastAsia="Times New Roman" w:hAnsi="Arial" w:cs="Arial"/>
            <w:color w:val="000000"/>
          </w:rPr>
          <w:t>Olympiad</w:t>
        </w:r>
      </w:ins>
      <w:r w:rsidRPr="00C40608">
        <w:rPr>
          <w:rFonts w:ascii="Arial" w:eastAsia="Times New Roman" w:hAnsi="Arial" w:cs="Arial"/>
          <w:color w:val="000000"/>
        </w:rPr>
        <w:t xml:space="preserve"> is all about proving why one plus one equals two and how this logic could be applied to other questions. </w:t>
      </w:r>
    </w:p>
    <w:p w14:paraId="05571B3A" w14:textId="77777777" w:rsidR="00C40608" w:rsidRPr="00C40608" w:rsidRDefault="00C40608" w:rsidP="00C40608">
      <w:pPr>
        <w:rPr>
          <w:rFonts w:ascii="Times New Roman" w:eastAsia="Times New Roman" w:hAnsi="Times New Roman" w:cs="Times New Roman"/>
        </w:rPr>
      </w:pPr>
    </w:p>
    <w:p w14:paraId="79BC24B5" w14:textId="12606D8D" w:rsidR="00C40608" w:rsidRPr="00C40608" w:rsidRDefault="00C40608" w:rsidP="00C40608">
      <w:pPr>
        <w:rPr>
          <w:rFonts w:ascii="Times New Roman" w:eastAsia="Times New Roman" w:hAnsi="Times New Roman" w:cs="Times New Roman"/>
        </w:rPr>
      </w:pPr>
      <w:r w:rsidRPr="00C40608">
        <w:rPr>
          <w:rFonts w:ascii="Arial" w:eastAsia="Times New Roman" w:hAnsi="Arial" w:cs="Arial"/>
          <w:color w:val="000000"/>
        </w:rPr>
        <w:t>Looking back at all the concepts that I’</w:t>
      </w:r>
      <w:ins w:id="9" w:author="Chiara Situmorang" w:date="2022-11-11T21:12:00Z">
        <w:r w:rsidR="009B5682">
          <w:rPr>
            <w:rFonts w:ascii="Arial" w:eastAsia="Times New Roman" w:hAnsi="Arial" w:cs="Arial"/>
            <w:color w:val="000000"/>
          </w:rPr>
          <w:t>d</w:t>
        </w:r>
      </w:ins>
      <w:del w:id="10" w:author="Chiara Situmorang" w:date="2022-11-11T21:12:00Z">
        <w:r w:rsidRPr="00C40608" w:rsidDel="009B5682">
          <w:rPr>
            <w:rFonts w:ascii="Arial" w:eastAsia="Times New Roman" w:hAnsi="Arial" w:cs="Arial"/>
            <w:color w:val="000000"/>
          </w:rPr>
          <w:delText>ve</w:delText>
        </w:r>
      </w:del>
      <w:r w:rsidRPr="00C40608">
        <w:rPr>
          <w:rFonts w:ascii="Arial" w:eastAsia="Times New Roman" w:hAnsi="Arial" w:cs="Arial"/>
          <w:color w:val="000000"/>
        </w:rPr>
        <w:t xml:space="preserve"> learn</w:t>
      </w:r>
      <w:ins w:id="11" w:author="Chiara Situmorang" w:date="2022-11-11T21:12:00Z">
        <w:r w:rsidR="009B5682">
          <w:rPr>
            <w:rFonts w:ascii="Arial" w:eastAsia="Times New Roman" w:hAnsi="Arial" w:cs="Arial"/>
            <w:color w:val="000000"/>
          </w:rPr>
          <w:t>ed</w:t>
        </w:r>
      </w:ins>
      <w:del w:id="12" w:author="Chiara Situmorang" w:date="2022-11-11T21:12:00Z">
        <w:r w:rsidRPr="00C40608" w:rsidDel="009B5682">
          <w:rPr>
            <w:rFonts w:ascii="Arial" w:eastAsia="Times New Roman" w:hAnsi="Arial" w:cs="Arial"/>
            <w:color w:val="000000"/>
          </w:rPr>
          <w:delText>t</w:delText>
        </w:r>
      </w:del>
      <w:r w:rsidRPr="00C40608">
        <w:rPr>
          <w:rFonts w:ascii="Arial" w:eastAsia="Times New Roman" w:hAnsi="Arial" w:cs="Arial"/>
          <w:color w:val="000000"/>
        </w:rPr>
        <w:t xml:space="preserve">, I started to question all the formulas that were given and tried </w:t>
      </w:r>
      <w:del w:id="13" w:author="Chiara Situmorang" w:date="2022-11-11T21:12:00Z">
        <w:r w:rsidRPr="00C40608" w:rsidDel="009B5682">
          <w:rPr>
            <w:rFonts w:ascii="Arial" w:eastAsia="Times New Roman" w:hAnsi="Arial" w:cs="Arial"/>
            <w:color w:val="000000"/>
          </w:rPr>
          <w:delText xml:space="preserve">to find my way </w:delText>
        </w:r>
      </w:del>
      <w:r w:rsidRPr="00C40608">
        <w:rPr>
          <w:rFonts w:ascii="Arial" w:eastAsia="Times New Roman" w:hAnsi="Arial" w:cs="Arial"/>
          <w:color w:val="000000"/>
        </w:rPr>
        <w:t xml:space="preserve">to comprehend </w:t>
      </w:r>
      <w:ins w:id="14" w:author="Chiara Situmorang" w:date="2022-11-11T21:13:00Z">
        <w:r w:rsidR="009B5682">
          <w:rPr>
            <w:rFonts w:ascii="Arial" w:eastAsia="Times New Roman" w:hAnsi="Arial" w:cs="Arial"/>
            <w:color w:val="000000"/>
          </w:rPr>
          <w:t>why they were the way they were</w:t>
        </w:r>
      </w:ins>
      <w:del w:id="15" w:author="Chiara Situmorang" w:date="2022-11-11T21:13:00Z">
        <w:r w:rsidRPr="00C40608" w:rsidDel="009B5682">
          <w:rPr>
            <w:rFonts w:ascii="Arial" w:eastAsia="Times New Roman" w:hAnsi="Arial" w:cs="Arial"/>
            <w:color w:val="000000"/>
          </w:rPr>
          <w:delText>them</w:delText>
        </w:r>
      </w:del>
      <w:r w:rsidRPr="00C40608">
        <w:rPr>
          <w:rFonts w:ascii="Arial" w:eastAsia="Times New Roman" w:hAnsi="Arial" w:cs="Arial"/>
          <w:color w:val="000000"/>
        </w:rPr>
        <w:t>. The adrenaline surge I had each time I was successful in solving a question was unmatched. After a few weeks of doing this, I was able to receive a silver medal in that competition.</w:t>
      </w:r>
    </w:p>
    <w:p w14:paraId="41D92D23" w14:textId="77777777" w:rsidR="00C40608" w:rsidRPr="00C40608" w:rsidRDefault="00C40608" w:rsidP="00C40608">
      <w:pPr>
        <w:rPr>
          <w:rFonts w:ascii="Times New Roman" w:eastAsia="Times New Roman" w:hAnsi="Times New Roman" w:cs="Times New Roman"/>
        </w:rPr>
      </w:pPr>
    </w:p>
    <w:p w14:paraId="43A57B72" w14:textId="69252785" w:rsidR="00C40608" w:rsidRPr="00C40608" w:rsidRDefault="00C40608" w:rsidP="00C40608">
      <w:pPr>
        <w:rPr>
          <w:rFonts w:ascii="Times New Roman" w:eastAsia="Times New Roman" w:hAnsi="Times New Roman" w:cs="Times New Roman"/>
        </w:rPr>
      </w:pPr>
      <w:r w:rsidRPr="00C40608">
        <w:rPr>
          <w:rFonts w:ascii="Arial" w:eastAsia="Times New Roman" w:hAnsi="Arial" w:cs="Arial"/>
          <w:color w:val="000000"/>
        </w:rPr>
        <w:t xml:space="preserve">Needless to say, I began to involve myself in other competitions, starting with the maths week held at my school, followed by the Singapore and Asian Maths Olympiad, and the SINGA </w:t>
      </w:r>
      <w:ins w:id="16" w:author="Chiara Situmorang" w:date="2022-11-11T21:13:00Z">
        <w:r w:rsidR="009B5682">
          <w:rPr>
            <w:rFonts w:ascii="Arial" w:eastAsia="Times New Roman" w:hAnsi="Arial" w:cs="Arial"/>
            <w:color w:val="000000"/>
          </w:rPr>
          <w:t>M</w:t>
        </w:r>
      </w:ins>
      <w:del w:id="17" w:author="Chiara Situmorang" w:date="2022-11-11T21:13:00Z">
        <w:r w:rsidRPr="00C40608" w:rsidDel="009B5682">
          <w:rPr>
            <w:rFonts w:ascii="Arial" w:eastAsia="Times New Roman" w:hAnsi="Arial" w:cs="Arial"/>
            <w:color w:val="000000"/>
          </w:rPr>
          <w:delText>m</w:delText>
        </w:r>
      </w:del>
      <w:r w:rsidRPr="00C40608">
        <w:rPr>
          <w:rFonts w:ascii="Arial" w:eastAsia="Times New Roman" w:hAnsi="Arial" w:cs="Arial"/>
          <w:color w:val="000000"/>
        </w:rPr>
        <w:t>aths Global Finals.</w:t>
      </w:r>
    </w:p>
    <w:p w14:paraId="3E7D9530" w14:textId="77777777" w:rsidR="00C40608" w:rsidRPr="00C40608" w:rsidRDefault="00C40608" w:rsidP="00C40608">
      <w:pPr>
        <w:rPr>
          <w:rFonts w:ascii="Times New Roman" w:eastAsia="Times New Roman" w:hAnsi="Times New Roman" w:cs="Times New Roman"/>
        </w:rPr>
      </w:pPr>
    </w:p>
    <w:p w14:paraId="72D124EE" w14:textId="77777777" w:rsidR="00C40608" w:rsidRPr="00C40608" w:rsidRDefault="00C40608" w:rsidP="00C40608">
      <w:pPr>
        <w:rPr>
          <w:rFonts w:ascii="Times New Roman" w:eastAsia="Times New Roman" w:hAnsi="Times New Roman" w:cs="Times New Roman"/>
        </w:rPr>
      </w:pPr>
      <w:commentRangeStart w:id="18"/>
      <w:r w:rsidRPr="00C40608">
        <w:rPr>
          <w:rFonts w:ascii="Arial" w:eastAsia="Times New Roman" w:hAnsi="Arial" w:cs="Arial"/>
          <w:color w:val="000000"/>
        </w:rPr>
        <w:t>These competitions taught me that there’s more than one approach to arrive at the correct answer</w:t>
      </w:r>
      <w:commentRangeEnd w:id="18"/>
      <w:r w:rsidR="009B5682">
        <w:rPr>
          <w:rStyle w:val="CommentReference"/>
        </w:rPr>
        <w:commentReference w:id="18"/>
      </w:r>
      <w:r w:rsidRPr="00C40608">
        <w:rPr>
          <w:rFonts w:ascii="Arial" w:eastAsia="Times New Roman" w:hAnsi="Arial" w:cs="Arial"/>
          <w:color w:val="000000"/>
        </w:rPr>
        <w:t xml:space="preserve">. Everything relies on the approach and the methods you go with. </w:t>
      </w:r>
      <w:commentRangeStart w:id="19"/>
      <w:r w:rsidRPr="00C40608">
        <w:rPr>
          <w:rFonts w:ascii="Arial" w:eastAsia="Times New Roman" w:hAnsi="Arial" w:cs="Arial"/>
          <w:color w:val="000000"/>
        </w:rPr>
        <w:t>Hence, I became interested in data science, learning how data might be analysed from various angles. </w:t>
      </w:r>
      <w:commentRangeEnd w:id="19"/>
      <w:r w:rsidR="00D07415">
        <w:rPr>
          <w:rStyle w:val="CommentReference"/>
        </w:rPr>
        <w:commentReference w:id="19"/>
      </w:r>
    </w:p>
    <w:p w14:paraId="5C82BE23" w14:textId="77777777" w:rsidR="00C40608" w:rsidRPr="00C40608" w:rsidRDefault="00C40608" w:rsidP="00C40608">
      <w:pPr>
        <w:rPr>
          <w:rFonts w:ascii="Times New Roman" w:eastAsia="Times New Roman" w:hAnsi="Times New Roman" w:cs="Times New Roman"/>
        </w:rPr>
      </w:pPr>
    </w:p>
    <w:p w14:paraId="1EC53256" w14:textId="4BF81D4F" w:rsidR="00C40608" w:rsidRPr="00C40608" w:rsidRDefault="00C40608" w:rsidP="00C40608">
      <w:pPr>
        <w:rPr>
          <w:rFonts w:ascii="Times New Roman" w:eastAsia="Times New Roman" w:hAnsi="Times New Roman" w:cs="Times New Roman"/>
        </w:rPr>
      </w:pPr>
      <w:commentRangeStart w:id="20"/>
      <w:r w:rsidRPr="00C40608">
        <w:rPr>
          <w:rFonts w:ascii="Arial" w:eastAsia="Times New Roman" w:hAnsi="Arial" w:cs="Arial"/>
          <w:color w:val="000000"/>
        </w:rPr>
        <w:t xml:space="preserve">We live in a world filled with numbers, equations, and algorithms. </w:t>
      </w:r>
      <w:del w:id="21" w:author="Chiara Situmorang" w:date="2022-11-11T21:16:00Z">
        <w:r w:rsidRPr="00C40608" w:rsidDel="009B5682">
          <w:rPr>
            <w:rFonts w:ascii="Arial" w:eastAsia="Times New Roman" w:hAnsi="Arial" w:cs="Arial"/>
            <w:color w:val="000000"/>
          </w:rPr>
          <w:delText>Thus, t</w:delText>
        </w:r>
      </w:del>
      <w:ins w:id="22" w:author="Chiara Situmorang" w:date="2022-11-11T21:16:00Z">
        <w:r w:rsidR="009B5682">
          <w:rPr>
            <w:rFonts w:ascii="Arial" w:eastAsia="Times New Roman" w:hAnsi="Arial" w:cs="Arial"/>
            <w:color w:val="000000"/>
          </w:rPr>
          <w:t>T</w:t>
        </w:r>
      </w:ins>
      <w:r w:rsidRPr="00C40608">
        <w:rPr>
          <w:rFonts w:ascii="Arial" w:eastAsia="Times New Roman" w:hAnsi="Arial" w:cs="Arial"/>
          <w:color w:val="000000"/>
        </w:rPr>
        <w:t xml:space="preserve">he laws of mathematics are everywhere. </w:t>
      </w:r>
      <w:del w:id="23" w:author="Chiara Situmorang" w:date="2022-11-11T21:16:00Z">
        <w:r w:rsidRPr="00C40608" w:rsidDel="009B5682">
          <w:rPr>
            <w:rFonts w:ascii="Arial" w:eastAsia="Times New Roman" w:hAnsi="Arial" w:cs="Arial"/>
            <w:color w:val="000000"/>
          </w:rPr>
          <w:delText xml:space="preserve">I think that </w:delText>
        </w:r>
      </w:del>
      <w:ins w:id="24" w:author="Chiara Situmorang" w:date="2022-11-11T21:16:00Z">
        <w:r w:rsidR="009B5682">
          <w:rPr>
            <w:rFonts w:ascii="Arial" w:eastAsia="Times New Roman" w:hAnsi="Arial" w:cs="Arial"/>
            <w:color w:val="000000"/>
          </w:rPr>
          <w:t>Doing m</w:t>
        </w:r>
      </w:ins>
      <w:del w:id="25" w:author="Chiara Situmorang" w:date="2022-11-11T21:16:00Z">
        <w:r w:rsidRPr="00C40608" w:rsidDel="009B5682">
          <w:rPr>
            <w:rFonts w:ascii="Arial" w:eastAsia="Times New Roman" w:hAnsi="Arial" w:cs="Arial"/>
            <w:color w:val="000000"/>
          </w:rPr>
          <w:delText>m</w:delText>
        </w:r>
      </w:del>
      <w:r w:rsidRPr="00C40608">
        <w:rPr>
          <w:rFonts w:ascii="Arial" w:eastAsia="Times New Roman" w:hAnsi="Arial" w:cs="Arial"/>
          <w:color w:val="000000"/>
        </w:rPr>
        <w:t>ath</w:t>
      </w:r>
      <w:del w:id="26" w:author="Chiara Situmorang" w:date="2022-11-11T21:17:00Z">
        <w:r w:rsidRPr="00C40608" w:rsidDel="009B5682">
          <w:rPr>
            <w:rFonts w:ascii="Arial" w:eastAsia="Times New Roman" w:hAnsi="Arial" w:cs="Arial"/>
            <w:color w:val="000000"/>
          </w:rPr>
          <w:delText>s</w:delText>
        </w:r>
      </w:del>
      <w:r w:rsidRPr="00C40608">
        <w:rPr>
          <w:rFonts w:ascii="Arial" w:eastAsia="Times New Roman" w:hAnsi="Arial" w:cs="Arial"/>
          <w:color w:val="000000"/>
        </w:rPr>
        <w:t xml:space="preserve"> problems teach us analytical skills </w:t>
      </w:r>
      <w:del w:id="27" w:author="Chiara Situmorang" w:date="2022-11-11T21:17:00Z">
        <w:r w:rsidRPr="00C40608" w:rsidDel="009B5682">
          <w:rPr>
            <w:rFonts w:ascii="Arial" w:eastAsia="Times New Roman" w:hAnsi="Arial" w:cs="Arial"/>
            <w:color w:val="000000"/>
          </w:rPr>
          <w:delText xml:space="preserve">like data analysis </w:delText>
        </w:r>
      </w:del>
      <w:r w:rsidRPr="00C40608">
        <w:rPr>
          <w:rFonts w:ascii="Arial" w:eastAsia="Times New Roman" w:hAnsi="Arial" w:cs="Arial"/>
          <w:color w:val="000000"/>
        </w:rPr>
        <w:t>and critical thinking that will help us understand the world in a way that no other subjects can.</w:t>
      </w:r>
      <w:commentRangeEnd w:id="20"/>
      <w:r w:rsidR="00D07415">
        <w:rPr>
          <w:rStyle w:val="CommentReference"/>
        </w:rPr>
        <w:commentReference w:id="20"/>
      </w:r>
    </w:p>
    <w:p w14:paraId="0E28DD1E" w14:textId="77777777" w:rsidR="00C40608" w:rsidRPr="00C40608" w:rsidRDefault="00C40608" w:rsidP="00C40608">
      <w:pPr>
        <w:rPr>
          <w:rFonts w:ascii="Times New Roman" w:eastAsia="Times New Roman" w:hAnsi="Times New Roman" w:cs="Times New Roman"/>
        </w:rPr>
      </w:pPr>
    </w:p>
    <w:p w14:paraId="107341B9" w14:textId="77777777" w:rsidR="00D07415" w:rsidRDefault="00D07415" w:rsidP="00C40608"/>
    <w:p w14:paraId="7D4DB267" w14:textId="21C601BF" w:rsidR="00231036" w:rsidRDefault="00D07415" w:rsidP="00C40608">
      <w:r>
        <w:t xml:space="preserve">Hi Victoria! </w:t>
      </w:r>
    </w:p>
    <w:p w14:paraId="3CDA38D2" w14:textId="73F47780" w:rsidR="00D07415" w:rsidRDefault="00D07415" w:rsidP="00C40608">
      <w:r>
        <w:t>The content of your essay displays your academic curiosity and rigor. You’ve shared how you’re fascinated with Math through different occasions, which truly highlight your fondness of it. As a reader, I get the big picture of why you like this subject.</w:t>
      </w:r>
    </w:p>
    <w:p w14:paraId="33C3A743" w14:textId="77777777" w:rsidR="00D07415" w:rsidRDefault="00D07415" w:rsidP="00C40608"/>
    <w:p w14:paraId="04995241" w14:textId="7D833612" w:rsidR="00D07415" w:rsidRDefault="00D07415" w:rsidP="00C40608">
      <w:r>
        <w:lastRenderedPageBreak/>
        <w:t xml:space="preserve">However, I am a bit confused with the data science bit in paragraph 6. If this is your desired major, I feel that your essay can be improved by adding an anecdote about working with data science. As of now, the data science part appears to be an aspirational perspective rather than something you’ve personally worked with. </w:t>
      </w:r>
    </w:p>
    <w:p w14:paraId="443DC31E" w14:textId="77777777" w:rsidR="00D07415" w:rsidRDefault="00D07415" w:rsidP="00C40608"/>
    <w:p w14:paraId="214D2189" w14:textId="1C950068" w:rsidR="00D07415" w:rsidRDefault="00D07415" w:rsidP="00C40608">
      <w:r>
        <w:t>Since you have an enduring interest in Math, I feel the last two paragraphs can be improved by giving an anecdote to show your personal reflection in how Math has improved your life. Also include how you’re going to use the skills you gained from Math to change the society in feasible ways (as your ending) – this is something admission committee always like to see.</w:t>
      </w:r>
    </w:p>
    <w:p w14:paraId="1B3D6090" w14:textId="77777777" w:rsidR="00D07415" w:rsidRDefault="00D07415" w:rsidP="00C40608"/>
    <w:p w14:paraId="1CAE326E" w14:textId="3AB6A8F3" w:rsidR="00D07415" w:rsidRDefault="00D07415" w:rsidP="00C40608">
      <w:r>
        <w:t>Best wishes,</w:t>
      </w:r>
    </w:p>
    <w:p w14:paraId="61D16FB0" w14:textId="17FC8703" w:rsidR="00D07415" w:rsidRDefault="00D07415" w:rsidP="00C40608">
      <w:r>
        <w:t xml:space="preserve">Melinda </w:t>
      </w:r>
    </w:p>
    <w:p w14:paraId="0C7C4F57" w14:textId="4DD43FBA" w:rsidR="00D07415" w:rsidRDefault="00D07415" w:rsidP="00C40608">
      <w:r>
        <w:t>All-In Editor</w:t>
      </w:r>
    </w:p>
    <w:sectPr w:rsidR="00D0741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rosoft Office User" w:date="2022-11-11T17:39:00Z" w:initials="Office">
    <w:p w14:paraId="423826CE" w14:textId="58788C99" w:rsidR="00D07415" w:rsidRDefault="00D07415">
      <w:pPr>
        <w:pStyle w:val="CommentText"/>
      </w:pPr>
      <w:r>
        <w:rPr>
          <w:rStyle w:val="CommentReference"/>
        </w:rPr>
        <w:annotationRef/>
      </w:r>
      <w:r>
        <w:t xml:space="preserve">Fascinating. Can you elaborate why the hierarchy of mathematical concept enlightens you? </w:t>
      </w:r>
      <w:r w:rsidR="00E13441">
        <w:t>You can also make this part of your intro.</w:t>
      </w:r>
    </w:p>
  </w:comment>
  <w:comment w:id="2" w:author="Chiara Situmorang" w:date="2022-11-11T21:18:00Z" w:initials="CS">
    <w:p w14:paraId="69329458" w14:textId="77777777" w:rsidR="009B5682" w:rsidRDefault="009B5682" w:rsidP="00093FBB">
      <w:r>
        <w:rPr>
          <w:rStyle w:val="CommentReference"/>
        </w:rPr>
        <w:annotationRef/>
      </w:r>
      <w:r>
        <w:t>also, if you’re struggling with the word count (especially after elaborating on our comments below), i think you can remove this paragraph as it’s not a critical part of the essay.</w:t>
      </w:r>
    </w:p>
  </w:comment>
  <w:comment w:id="18" w:author="Chiara Situmorang" w:date="2022-11-11T21:16:00Z" w:initials="CS">
    <w:p w14:paraId="3B8AD9CB" w14:textId="3E61EABD" w:rsidR="009B5682" w:rsidRDefault="009B5682" w:rsidP="008403B2">
      <w:r>
        <w:rPr>
          <w:rStyle w:val="CommentReference"/>
        </w:rPr>
        <w:annotationRef/>
      </w:r>
      <w:r>
        <w:t>This is the first time we see this idea being put forward in this essay. Previously, you give the impression that to get to an answer, there is only one way (1+1=2). You might want to incorporate some of this multiple-angle approach earlier in the essay to make your pivot to data science less surprising.</w:t>
      </w:r>
    </w:p>
  </w:comment>
  <w:comment w:id="19" w:author="Microsoft Office User" w:date="2022-11-11T17:33:00Z" w:initials="Office">
    <w:p w14:paraId="428CB72A" w14:textId="370410DB" w:rsidR="00D07415" w:rsidRDefault="00D07415">
      <w:pPr>
        <w:pStyle w:val="CommentText"/>
      </w:pPr>
      <w:r>
        <w:rPr>
          <w:rStyle w:val="CommentReference"/>
        </w:rPr>
        <w:annotationRef/>
      </w:r>
      <w:r>
        <w:t xml:space="preserve">This can be improved with an anecdote if data science is your intended major. </w:t>
      </w:r>
    </w:p>
  </w:comment>
  <w:comment w:id="20" w:author="Microsoft Office User" w:date="2022-11-11T17:37:00Z" w:initials="Office">
    <w:p w14:paraId="51EE3498" w14:textId="315FC5E8" w:rsidR="00D07415" w:rsidRDefault="00D07415">
      <w:pPr>
        <w:pStyle w:val="CommentText"/>
      </w:pPr>
      <w:r>
        <w:rPr>
          <w:rStyle w:val="CommentReference"/>
        </w:rPr>
        <w:annotationRef/>
      </w:r>
      <w:r>
        <w:t xml:space="preserve">I like how you include math even in your daily life. To improve this, how about telling us how analytical skills will help you improve your life in practical ways? This way, your skills will seem more valuable rather than generic.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3826CE" w15:done="0"/>
  <w15:commentEx w15:paraId="69329458" w15:paraIdParent="423826CE" w15:done="0"/>
  <w15:commentEx w15:paraId="3B8AD9CB" w15:done="0"/>
  <w15:commentEx w15:paraId="428CB72A" w15:done="0"/>
  <w15:commentEx w15:paraId="51EE34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3AA8" w16cex:dateUtc="2022-11-11T14:18:00Z"/>
  <w16cex:commentExtensible w16cex:durableId="27193A31" w16cex:dateUtc="2022-11-11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3826CE" w16cid:durableId="271937DF"/>
  <w16cid:commentId w16cid:paraId="69329458" w16cid:durableId="27193AA8"/>
  <w16cid:commentId w16cid:paraId="3B8AD9CB" w16cid:durableId="27193A31"/>
  <w16cid:commentId w16cid:paraId="428CB72A" w16cid:durableId="271937E0"/>
  <w16cid:commentId w16cid:paraId="51EE3498" w16cid:durableId="271937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29B"/>
    <w:rsid w:val="00185506"/>
    <w:rsid w:val="00231036"/>
    <w:rsid w:val="0062459E"/>
    <w:rsid w:val="008F729B"/>
    <w:rsid w:val="009B5682"/>
    <w:rsid w:val="00C40608"/>
    <w:rsid w:val="00D07415"/>
    <w:rsid w:val="00E134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07415"/>
    <w:rPr>
      <w:sz w:val="18"/>
      <w:szCs w:val="18"/>
    </w:rPr>
  </w:style>
  <w:style w:type="paragraph" w:styleId="CommentText">
    <w:name w:val="annotation text"/>
    <w:basedOn w:val="Normal"/>
    <w:link w:val="CommentTextChar"/>
    <w:uiPriority w:val="99"/>
    <w:semiHidden/>
    <w:unhideWhenUsed/>
    <w:rsid w:val="00D07415"/>
  </w:style>
  <w:style w:type="character" w:customStyle="1" w:styleId="CommentTextChar">
    <w:name w:val="Comment Text Char"/>
    <w:basedOn w:val="DefaultParagraphFont"/>
    <w:link w:val="CommentText"/>
    <w:uiPriority w:val="99"/>
    <w:semiHidden/>
    <w:rsid w:val="00D07415"/>
  </w:style>
  <w:style w:type="paragraph" w:styleId="CommentSubject">
    <w:name w:val="annotation subject"/>
    <w:basedOn w:val="CommentText"/>
    <w:next w:val="CommentText"/>
    <w:link w:val="CommentSubjectChar"/>
    <w:uiPriority w:val="99"/>
    <w:semiHidden/>
    <w:unhideWhenUsed/>
    <w:rsid w:val="00D07415"/>
    <w:rPr>
      <w:b/>
      <w:bCs/>
      <w:sz w:val="20"/>
      <w:szCs w:val="20"/>
    </w:rPr>
  </w:style>
  <w:style w:type="character" w:customStyle="1" w:styleId="CommentSubjectChar">
    <w:name w:val="Comment Subject Char"/>
    <w:basedOn w:val="CommentTextChar"/>
    <w:link w:val="CommentSubject"/>
    <w:uiPriority w:val="99"/>
    <w:semiHidden/>
    <w:rsid w:val="00D07415"/>
    <w:rPr>
      <w:b/>
      <w:bCs/>
      <w:sz w:val="20"/>
      <w:szCs w:val="20"/>
    </w:rPr>
  </w:style>
  <w:style w:type="paragraph" w:styleId="BalloonText">
    <w:name w:val="Balloon Text"/>
    <w:basedOn w:val="Normal"/>
    <w:link w:val="BalloonTextChar"/>
    <w:uiPriority w:val="99"/>
    <w:semiHidden/>
    <w:unhideWhenUsed/>
    <w:rsid w:val="00D0741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7415"/>
    <w:rPr>
      <w:rFonts w:ascii="Times New Roman" w:hAnsi="Times New Roman" w:cs="Times New Roman"/>
      <w:sz w:val="18"/>
      <w:szCs w:val="18"/>
    </w:rPr>
  </w:style>
  <w:style w:type="paragraph" w:styleId="Revision">
    <w:name w:val="Revision"/>
    <w:hidden/>
    <w:uiPriority w:val="99"/>
    <w:semiHidden/>
    <w:rsid w:val="009B5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2698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2022-11-11T10:46:00Z</dcterms:created>
  <dcterms:modified xsi:type="dcterms:W3CDTF">2022-11-11T14:18:00Z</dcterms:modified>
</cp:coreProperties>
</file>