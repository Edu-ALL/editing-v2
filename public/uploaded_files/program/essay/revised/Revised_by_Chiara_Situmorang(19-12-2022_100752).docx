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5DCD" w14:textId="77777777" w:rsidR="00CF1CC5" w:rsidRPr="00CF1CC5" w:rsidRDefault="00CF1CC5" w:rsidP="00CF1CC5">
      <w:pPr>
        <w:spacing w:before="240" w:after="240"/>
        <w:jc w:val="both"/>
        <w:rPr>
          <w:rFonts w:ascii="Times New Roman" w:eastAsia="Times New Roman" w:hAnsi="Times New Roman" w:cs="Times New Roman"/>
        </w:rPr>
      </w:pPr>
      <w:r w:rsidRPr="00CF1CC5">
        <w:rPr>
          <w:rFonts w:ascii="Times New Roman" w:eastAsia="Times New Roman" w:hAnsi="Times New Roman" w:cs="Times New Roman"/>
          <w:color w:val="000000"/>
        </w:rPr>
        <w:t>Use this space to share something you’d like the admissions committee to know about you (your interests, your background, your identity, or your community), and how it has shaped what you want to get out of your college experience at Hopkins. (300-400 words)</w:t>
      </w:r>
    </w:p>
    <w:p w14:paraId="14DB8072" w14:textId="5AA8B5BA" w:rsidR="00BB16E0" w:rsidRDefault="00CF1CC5" w:rsidP="00CF1CC5">
      <w:pPr>
        <w:ind w:firstLine="720"/>
        <w:jc w:val="both"/>
        <w:rPr>
          <w:ins w:id="0" w:author="Chiara Situmorang" w:date="2022-12-19T10:05:00Z"/>
          <w:rFonts w:ascii="Times New Roman" w:eastAsia="Times New Roman" w:hAnsi="Times New Roman" w:cs="Times New Roman"/>
          <w:color w:val="000000"/>
        </w:rPr>
      </w:pPr>
      <w:r w:rsidRPr="00CF1CC5">
        <w:rPr>
          <w:rFonts w:ascii="Times New Roman" w:eastAsia="Times New Roman" w:hAnsi="Times New Roman" w:cs="Times New Roman"/>
          <w:color w:val="000000"/>
        </w:rPr>
        <w:t>"</w:t>
      </w:r>
      <w:proofErr w:type="spellStart"/>
      <w:r w:rsidRPr="00CF1CC5">
        <w:rPr>
          <w:rFonts w:ascii="Times New Roman" w:eastAsia="Times New Roman" w:hAnsi="Times New Roman" w:cs="Times New Roman"/>
          <w:color w:val="000000"/>
        </w:rPr>
        <w:t>Dek</w:t>
      </w:r>
      <w:proofErr w:type="spellEnd"/>
      <w:r w:rsidRPr="00CF1CC5">
        <w:rPr>
          <w:rFonts w:ascii="Times New Roman" w:eastAsia="Times New Roman" w:hAnsi="Times New Roman" w:cs="Times New Roman"/>
          <w:color w:val="000000"/>
        </w:rPr>
        <w:t xml:space="preserve">?" </w:t>
      </w:r>
      <w:del w:id="1" w:author="Chiara Situmorang" w:date="2022-12-19T10:05:00Z">
        <w:r w:rsidRPr="00CF1CC5" w:rsidDel="00BB16E0">
          <w:rPr>
            <w:rFonts w:ascii="Times New Roman" w:eastAsia="Times New Roman" w:hAnsi="Times New Roman" w:cs="Times New Roman"/>
            <w:color w:val="000000"/>
          </w:rPr>
          <w:delText>(</w:delText>
        </w:r>
      </w:del>
      <w:ins w:id="2" w:author="Chiara Situmorang" w:date="2022-12-19T10:06:00Z">
        <w:r w:rsidR="00BB16E0">
          <w:rPr>
            <w:rFonts w:ascii="Times New Roman" w:eastAsia="Times New Roman" w:hAnsi="Times New Roman" w:cs="Times New Roman"/>
            <w:color w:val="000000"/>
          </w:rPr>
          <w:t>(s</w:t>
        </w:r>
      </w:ins>
      <w:del w:id="3" w:author="Chiara Situmorang" w:date="2022-12-19T10:05:00Z">
        <w:r w:rsidRPr="00CF1CC5" w:rsidDel="00BB16E0">
          <w:rPr>
            <w:rFonts w:ascii="Times New Roman" w:eastAsia="Times New Roman" w:hAnsi="Times New Roman" w:cs="Times New Roman"/>
            <w:color w:val="000000"/>
          </w:rPr>
          <w:delText>s</w:delText>
        </w:r>
      </w:del>
      <w:r w:rsidRPr="00CF1CC5">
        <w:rPr>
          <w:rFonts w:ascii="Times New Roman" w:eastAsia="Times New Roman" w:hAnsi="Times New Roman" w:cs="Times New Roman"/>
          <w:color w:val="000000"/>
        </w:rPr>
        <w:t xml:space="preserve">hort for </w:t>
      </w:r>
      <w:proofErr w:type="spellStart"/>
      <w:r w:rsidRPr="00CF1CC5">
        <w:rPr>
          <w:rFonts w:ascii="Times New Roman" w:eastAsia="Times New Roman" w:hAnsi="Times New Roman" w:cs="Times New Roman"/>
          <w:i/>
          <w:iCs/>
          <w:color w:val="000000"/>
        </w:rPr>
        <w:t>adek</w:t>
      </w:r>
      <w:proofErr w:type="spellEnd"/>
      <w:r w:rsidRPr="00CF1CC5">
        <w:rPr>
          <w:rFonts w:ascii="Times New Roman" w:eastAsia="Times New Roman" w:hAnsi="Times New Roman" w:cs="Times New Roman"/>
          <w:color w:val="000000"/>
        </w:rPr>
        <w:t xml:space="preserve"> in Indonesian</w:t>
      </w:r>
      <w:ins w:id="4" w:author="Chiara Situmorang" w:date="2022-12-19T10:06:00Z">
        <w:r w:rsidR="00BB16E0">
          <w:rPr>
            <w:rFonts w:ascii="Times New Roman" w:eastAsia="Times New Roman" w:hAnsi="Times New Roman" w:cs="Times New Roman"/>
            <w:color w:val="000000"/>
          </w:rPr>
          <w:t>,</w:t>
        </w:r>
      </w:ins>
      <w:r w:rsidRPr="00CF1CC5">
        <w:rPr>
          <w:rFonts w:ascii="Times New Roman" w:eastAsia="Times New Roman" w:hAnsi="Times New Roman" w:cs="Times New Roman"/>
          <w:color w:val="000000"/>
        </w:rPr>
        <w:t xml:space="preserve"> meaning little sibling</w:t>
      </w:r>
      <w:ins w:id="5" w:author="Chiara Situmorang" w:date="2022-12-19T10:06:00Z">
        <w:r w:rsidR="00BB16E0">
          <w:rPr>
            <w:rFonts w:ascii="Times New Roman" w:eastAsia="Times New Roman" w:hAnsi="Times New Roman" w:cs="Times New Roman"/>
            <w:color w:val="000000"/>
          </w:rPr>
          <w:t>.)</w:t>
        </w:r>
      </w:ins>
      <w:del w:id="6" w:author="Chiara Situmorang" w:date="2022-12-19T10:05:00Z">
        <w:r w:rsidRPr="00CF1CC5" w:rsidDel="00BB16E0">
          <w:rPr>
            <w:rFonts w:ascii="Times New Roman" w:eastAsia="Times New Roman" w:hAnsi="Times New Roman" w:cs="Times New Roman"/>
            <w:color w:val="000000"/>
          </w:rPr>
          <w:delText>),</w:delText>
        </w:r>
      </w:del>
      <w:r w:rsidRPr="00CF1CC5">
        <w:rPr>
          <w:rFonts w:ascii="Times New Roman" w:eastAsia="Times New Roman" w:hAnsi="Times New Roman" w:cs="Times New Roman"/>
          <w:color w:val="000000"/>
        </w:rPr>
        <w:t xml:space="preserve"> </w:t>
      </w:r>
      <w:ins w:id="7" w:author="Chiara Situmorang" w:date="2022-12-19T10:06:00Z">
        <w:r w:rsidR="00BB16E0">
          <w:rPr>
            <w:rFonts w:ascii="Times New Roman" w:eastAsia="Times New Roman" w:hAnsi="Times New Roman" w:cs="Times New Roman"/>
            <w:color w:val="000000"/>
          </w:rPr>
          <w:t>M</w:t>
        </w:r>
      </w:ins>
      <w:del w:id="8" w:author="Chiara Situmorang" w:date="2022-12-19T10:06:00Z">
        <w:r w:rsidRPr="00CF1CC5" w:rsidDel="00BB16E0">
          <w:rPr>
            <w:rFonts w:ascii="Times New Roman" w:eastAsia="Times New Roman" w:hAnsi="Times New Roman" w:cs="Times New Roman"/>
            <w:color w:val="000000"/>
          </w:rPr>
          <w:delText>m</w:delText>
        </w:r>
      </w:del>
      <w:r w:rsidRPr="00CF1CC5">
        <w:rPr>
          <w:rFonts w:ascii="Times New Roman" w:eastAsia="Times New Roman" w:hAnsi="Times New Roman" w:cs="Times New Roman"/>
          <w:color w:val="000000"/>
        </w:rPr>
        <w:t xml:space="preserve">y mother taps me on the shoulder. </w:t>
      </w:r>
    </w:p>
    <w:p w14:paraId="15742990" w14:textId="26BF52E2"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 xml:space="preserve">She wondered what I had been doing at 6 am on a Saturday morning. Me, a sleepless 8-year-old, drawing a personalized skeletal system with a touch of </w:t>
      </w:r>
      <w:proofErr w:type="spellStart"/>
      <w:r w:rsidRPr="00CF1CC5">
        <w:rPr>
          <w:rFonts w:ascii="Times New Roman" w:eastAsia="Times New Roman" w:hAnsi="Times New Roman" w:cs="Times New Roman"/>
          <w:color w:val="000000"/>
        </w:rPr>
        <w:t>color</w:t>
      </w:r>
      <w:proofErr w:type="spellEnd"/>
      <w:r w:rsidRPr="00CF1CC5">
        <w:rPr>
          <w:rFonts w:ascii="Times New Roman" w:eastAsia="Times New Roman" w:hAnsi="Times New Roman" w:cs="Times New Roman"/>
          <w:color w:val="000000"/>
        </w:rPr>
        <w:t xml:space="preserve">. I made small lines across its sections: from the metacarpals, the radius, the ulna, and the metatarsals. I repeated those names as I gave labels on my diagram, attempting to memorize even the tiniest of bones. This marked the beginning of my pursuit in </w:t>
      </w:r>
      <w:ins w:id="9" w:author="Chiara Situmorang" w:date="2022-12-19T10:04:00Z">
        <w:r w:rsidR="00BB16E0">
          <w:rPr>
            <w:rFonts w:ascii="Times New Roman" w:eastAsia="Times New Roman" w:hAnsi="Times New Roman" w:cs="Times New Roman"/>
            <w:color w:val="000000"/>
          </w:rPr>
          <w:t xml:space="preserve">the </w:t>
        </w:r>
      </w:ins>
      <w:r w:rsidRPr="00CF1CC5">
        <w:rPr>
          <w:rFonts w:ascii="Times New Roman" w:eastAsia="Times New Roman" w:hAnsi="Times New Roman" w:cs="Times New Roman"/>
          <w:color w:val="000000"/>
        </w:rPr>
        <w:t>biological sciences.</w:t>
      </w:r>
    </w:p>
    <w:p w14:paraId="246B339C" w14:textId="2436D3D2"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 xml:space="preserve">As time passed, my fascination grew and so did the desire to extend the application of my knowledge apart from concept memorization. Thus, I volunteered at a medical research facility in the remote island of Kei </w:t>
      </w:r>
      <w:proofErr w:type="spellStart"/>
      <w:r w:rsidRPr="00CF1CC5">
        <w:rPr>
          <w:rFonts w:ascii="Times New Roman" w:eastAsia="Times New Roman" w:hAnsi="Times New Roman" w:cs="Times New Roman"/>
          <w:color w:val="000000"/>
        </w:rPr>
        <w:t>Besar</w:t>
      </w:r>
      <w:proofErr w:type="spellEnd"/>
      <w:r w:rsidRPr="00CF1CC5">
        <w:rPr>
          <w:rFonts w:ascii="Times New Roman" w:eastAsia="Times New Roman" w:hAnsi="Times New Roman" w:cs="Times New Roman"/>
          <w:color w:val="000000"/>
        </w:rPr>
        <w:t xml:space="preserve">, Maluku, Indonesia where I </w:t>
      </w:r>
      <w:del w:id="10" w:author="Chiara Situmorang" w:date="2022-12-19T10:04:00Z">
        <w:r w:rsidRPr="00CF1CC5" w:rsidDel="00BB16E0">
          <w:rPr>
            <w:rFonts w:ascii="Times New Roman" w:eastAsia="Times New Roman" w:hAnsi="Times New Roman" w:cs="Times New Roman"/>
            <w:color w:val="000000"/>
          </w:rPr>
          <w:delText xml:space="preserve">earned </w:delText>
        </w:r>
      </w:del>
      <w:ins w:id="11" w:author="Chiara Situmorang" w:date="2022-12-19T10:04:00Z">
        <w:r w:rsidR="00BB16E0">
          <w:rPr>
            <w:rFonts w:ascii="Times New Roman" w:eastAsia="Times New Roman" w:hAnsi="Times New Roman" w:cs="Times New Roman"/>
            <w:color w:val="000000"/>
          </w:rPr>
          <w:t>had</w:t>
        </w:r>
        <w:r w:rsidR="00BB16E0" w:rsidRPr="00CF1CC5">
          <w:rPr>
            <w:rFonts w:ascii="Times New Roman" w:eastAsia="Times New Roman" w:hAnsi="Times New Roman" w:cs="Times New Roman"/>
            <w:color w:val="000000"/>
          </w:rPr>
          <w:t xml:space="preserve"> </w:t>
        </w:r>
      </w:ins>
      <w:r w:rsidRPr="00CF1CC5">
        <w:rPr>
          <w:rFonts w:ascii="Times New Roman" w:eastAsia="Times New Roman" w:hAnsi="Times New Roman" w:cs="Times New Roman"/>
          <w:color w:val="000000"/>
        </w:rPr>
        <w:t xml:space="preserve">the opportunity to apprentice with resident doctors, nutritionists, and nurses. From ultrasounds to drawing blood, I was trained to conduct basic check-up procedures. Nonetheless, it was most exciting to meet the patients themselves, traveling from </w:t>
      </w:r>
      <w:del w:id="12" w:author="Chiara Situmorang" w:date="2022-12-19T10:04:00Z">
        <w:r w:rsidRPr="00CF1CC5" w:rsidDel="00BB16E0">
          <w:rPr>
            <w:rFonts w:ascii="Times New Roman" w:eastAsia="Times New Roman" w:hAnsi="Times New Roman" w:cs="Times New Roman"/>
            <w:color w:val="000000"/>
          </w:rPr>
          <w:delText xml:space="preserve">far </w:delText>
        </w:r>
      </w:del>
      <w:r w:rsidRPr="00CF1CC5">
        <w:rPr>
          <w:rFonts w:ascii="Times New Roman" w:eastAsia="Times New Roman" w:hAnsi="Times New Roman" w:cs="Times New Roman"/>
          <w:color w:val="000000"/>
        </w:rPr>
        <w:t>villages</w:t>
      </w:r>
      <w:ins w:id="13" w:author="Chiara Situmorang" w:date="2022-12-19T10:04:00Z">
        <w:r w:rsidR="00BB16E0">
          <w:rPr>
            <w:rFonts w:ascii="Times New Roman" w:eastAsia="Times New Roman" w:hAnsi="Times New Roman" w:cs="Times New Roman"/>
            <w:color w:val="000000"/>
          </w:rPr>
          <w:t xml:space="preserve"> fa</w:t>
        </w:r>
      </w:ins>
      <w:ins w:id="14" w:author="Chiara Situmorang" w:date="2022-12-19T10:05:00Z">
        <w:r w:rsidR="00BB16E0">
          <w:rPr>
            <w:rFonts w:ascii="Times New Roman" w:eastAsia="Times New Roman" w:hAnsi="Times New Roman" w:cs="Times New Roman"/>
            <w:color w:val="000000"/>
          </w:rPr>
          <w:t>r away</w:t>
        </w:r>
      </w:ins>
      <w:r w:rsidRPr="00CF1CC5">
        <w:rPr>
          <w:rFonts w:ascii="Times New Roman" w:eastAsia="Times New Roman" w:hAnsi="Times New Roman" w:cs="Times New Roman"/>
          <w:color w:val="000000"/>
        </w:rPr>
        <w:t xml:space="preserve"> to visit the clinic.</w:t>
      </w:r>
    </w:p>
    <w:p w14:paraId="3FA7A749" w14:textId="2EBA8DC8"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I met one mother in particular, whose stunted 9-month-old son weighed as much as he did when he was just 3 months old. The mother could not breastfeed, and the child consumed primarily rice with vegetables alone. Following my studies in molecular biology, I advised her to balance the child's reliance on carbohydrates by increasing the intake of protein: a macronutrient that provides cell structure and support, hence crucial in one's growth. Socioeconomic factors meant meat and poultry were unattainable on an everyday basis</w:t>
      </w:r>
      <w:ins w:id="15" w:author="Chiara Situmorang" w:date="2022-12-19T10:05:00Z">
        <w:r w:rsidR="00BB16E0">
          <w:rPr>
            <w:rFonts w:ascii="Times New Roman" w:eastAsia="Times New Roman" w:hAnsi="Times New Roman" w:cs="Times New Roman"/>
            <w:color w:val="000000"/>
          </w:rPr>
          <w:t xml:space="preserve">, </w:t>
        </w:r>
      </w:ins>
      <w:del w:id="16" w:author="Chiara Situmorang" w:date="2022-12-19T10:05:00Z">
        <w:r w:rsidRPr="00CF1CC5" w:rsidDel="00BB16E0">
          <w:rPr>
            <w:rFonts w:ascii="Times New Roman" w:eastAsia="Times New Roman" w:hAnsi="Times New Roman" w:cs="Times New Roman"/>
            <w:color w:val="000000"/>
          </w:rPr>
          <w:delText xml:space="preserve">. Being </w:delText>
        </w:r>
      </w:del>
      <w:r w:rsidRPr="00CF1CC5">
        <w:rPr>
          <w:rFonts w:ascii="Times New Roman" w:eastAsia="Times New Roman" w:hAnsi="Times New Roman" w:cs="Times New Roman"/>
          <w:color w:val="000000"/>
        </w:rPr>
        <w:t>so</w:t>
      </w:r>
      <w:del w:id="17" w:author="Chiara Situmorang" w:date="2022-12-19T10:05:00Z">
        <w:r w:rsidRPr="00CF1CC5" w:rsidDel="00BB16E0">
          <w:rPr>
            <w:rFonts w:ascii="Times New Roman" w:eastAsia="Times New Roman" w:hAnsi="Times New Roman" w:cs="Times New Roman"/>
            <w:color w:val="000000"/>
          </w:rPr>
          <w:delText>,</w:delText>
        </w:r>
      </w:del>
      <w:r w:rsidRPr="00CF1CC5">
        <w:rPr>
          <w:rFonts w:ascii="Times New Roman" w:eastAsia="Times New Roman" w:hAnsi="Times New Roman" w:cs="Times New Roman"/>
          <w:color w:val="000000"/>
        </w:rPr>
        <w:t xml:space="preserve"> she would begin feeding him eggs and </w:t>
      </w:r>
      <w:proofErr w:type="spellStart"/>
      <w:r w:rsidRPr="00CF1CC5">
        <w:rPr>
          <w:rFonts w:ascii="Times New Roman" w:eastAsia="Times New Roman" w:hAnsi="Times New Roman" w:cs="Times New Roman"/>
          <w:i/>
          <w:iCs/>
          <w:color w:val="000000"/>
        </w:rPr>
        <w:t>tempe</w:t>
      </w:r>
      <w:proofErr w:type="spellEnd"/>
      <w:r w:rsidRPr="00CF1CC5">
        <w:rPr>
          <w:rFonts w:ascii="Times New Roman" w:eastAsia="Times New Roman" w:hAnsi="Times New Roman" w:cs="Times New Roman"/>
          <w:color w:val="000000"/>
        </w:rPr>
        <w:t xml:space="preserve"> (fermented soybeans). Both were accessible, yet protein-rich products.   </w:t>
      </w:r>
    </w:p>
    <w:p w14:paraId="1DC97D87" w14:textId="7EC10B7D" w:rsidR="00CF1CC5" w:rsidRPr="00CF1CC5" w:rsidRDefault="00CF1CC5" w:rsidP="00CF1CC5">
      <w:pPr>
        <w:ind w:firstLine="720"/>
        <w:jc w:val="both"/>
        <w:rPr>
          <w:rFonts w:ascii="Times New Roman" w:eastAsia="Times New Roman" w:hAnsi="Times New Roman" w:cs="Times New Roman"/>
        </w:rPr>
      </w:pPr>
      <w:del w:id="18" w:author="Chiara Situmorang" w:date="2022-12-19T10:06:00Z">
        <w:r w:rsidRPr="00CF1CC5" w:rsidDel="00BB16E0">
          <w:rPr>
            <w:rFonts w:ascii="Times New Roman" w:eastAsia="Times New Roman" w:hAnsi="Times New Roman" w:cs="Times New Roman"/>
            <w:color w:val="000000"/>
          </w:rPr>
          <w:delText>To say the least, t</w:delText>
        </w:r>
      </w:del>
      <w:ins w:id="19" w:author="Chiara Situmorang" w:date="2022-12-19T10:06:00Z">
        <w:r w:rsidR="00BB16E0">
          <w:rPr>
            <w:rFonts w:ascii="Times New Roman" w:eastAsia="Times New Roman" w:hAnsi="Times New Roman" w:cs="Times New Roman"/>
            <w:color w:val="000000"/>
          </w:rPr>
          <w:t>T</w:t>
        </w:r>
      </w:ins>
      <w:r w:rsidRPr="00CF1CC5">
        <w:rPr>
          <w:rFonts w:ascii="Times New Roman" w:eastAsia="Times New Roman" w:hAnsi="Times New Roman" w:cs="Times New Roman"/>
          <w:color w:val="000000"/>
        </w:rPr>
        <w:t>he experience ha</w:t>
      </w:r>
      <w:ins w:id="20" w:author="Chiara Situmorang" w:date="2022-12-19T10:06:00Z">
        <w:r w:rsidR="00BB16E0">
          <w:rPr>
            <w:rFonts w:ascii="Times New Roman" w:eastAsia="Times New Roman" w:hAnsi="Times New Roman" w:cs="Times New Roman"/>
            <w:color w:val="000000"/>
          </w:rPr>
          <w:t>s</w:t>
        </w:r>
      </w:ins>
      <w:del w:id="21" w:author="Chiara Situmorang" w:date="2022-12-19T10:06:00Z">
        <w:r w:rsidRPr="00CF1CC5" w:rsidDel="00BB16E0">
          <w:rPr>
            <w:rFonts w:ascii="Times New Roman" w:eastAsia="Times New Roman" w:hAnsi="Times New Roman" w:cs="Times New Roman"/>
            <w:color w:val="000000"/>
          </w:rPr>
          <w:delText>d</w:delText>
        </w:r>
      </w:del>
      <w:r w:rsidRPr="00CF1CC5">
        <w:rPr>
          <w:rFonts w:ascii="Times New Roman" w:eastAsia="Times New Roman" w:hAnsi="Times New Roman" w:cs="Times New Roman"/>
          <w:color w:val="000000"/>
        </w:rPr>
        <w:t xml:space="preserve"> deepened my social conscience</w:t>
      </w:r>
      <w:ins w:id="22" w:author="Chiara Situmorang" w:date="2022-12-19T10:06:00Z">
        <w:r w:rsidR="00BB16E0">
          <w:rPr>
            <w:rFonts w:ascii="Times New Roman" w:eastAsia="Times New Roman" w:hAnsi="Times New Roman" w:cs="Times New Roman"/>
            <w:color w:val="000000"/>
          </w:rPr>
          <w:t>, to say the least</w:t>
        </w:r>
      </w:ins>
      <w:r w:rsidRPr="00CF1CC5">
        <w:rPr>
          <w:rFonts w:ascii="Times New Roman" w:eastAsia="Times New Roman" w:hAnsi="Times New Roman" w:cs="Times New Roman"/>
          <w:color w:val="000000"/>
        </w:rPr>
        <w:t>. It introduced me to the challenge of tackling medicine in conditions which hinder the maintenance of nutrition and health, namely geographic isolation and lack of information. </w:t>
      </w:r>
    </w:p>
    <w:p w14:paraId="55E16DFF"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 xml:space="preserve">I believe pursuing molecular and cellular biology at the Krieger School of Arts and Sciences is a step closer to enhancing the accessibility of healthcare and nutrition literacy for local underdeveloped areas in Indonesia. Furthermore, as opposed to illustrating skeletal systems, I shall soon be capable of detecting its abnormalities from a mere glare at an x-ray.  </w:t>
      </w:r>
    </w:p>
    <w:p w14:paraId="4445B431" w14:textId="77777777" w:rsidR="00CF1CC5" w:rsidRPr="00CF1CC5" w:rsidRDefault="00CF1CC5" w:rsidP="00CF1CC5">
      <w:pPr>
        <w:rPr>
          <w:rFonts w:ascii="Times New Roman" w:eastAsia="Times New Roman" w:hAnsi="Times New Roman" w:cs="Times New Roman"/>
        </w:rPr>
      </w:pPr>
    </w:p>
    <w:p w14:paraId="57BEEEA4" w14:textId="4EA05C9D" w:rsidR="00327C66" w:rsidRDefault="00AA60A1">
      <w:pPr>
        <w:rPr>
          <w:ins w:id="23" w:author="Thalia Priscilla" w:date="2022-12-18T16:47:00Z"/>
        </w:rPr>
      </w:pPr>
      <w:ins w:id="24" w:author="Thalia Priscilla" w:date="2022-12-18T16:47:00Z">
        <w:r>
          <w:t xml:space="preserve">Hi </w:t>
        </w:r>
        <w:proofErr w:type="spellStart"/>
        <w:r>
          <w:t>Calysta</w:t>
        </w:r>
        <w:proofErr w:type="spellEnd"/>
        <w:r>
          <w:t>:</w:t>
        </w:r>
      </w:ins>
    </w:p>
    <w:p w14:paraId="790DDE2E" w14:textId="2411812D" w:rsidR="00AA60A1" w:rsidRDefault="00AA60A1">
      <w:pPr>
        <w:rPr>
          <w:ins w:id="25" w:author="Thalia Priscilla" w:date="2022-12-18T16:47:00Z"/>
        </w:rPr>
      </w:pPr>
    </w:p>
    <w:p w14:paraId="4E955591" w14:textId="4263A6A1" w:rsidR="00AA60A1" w:rsidRDefault="00AA60A1">
      <w:ins w:id="26" w:author="Thalia Priscilla" w:date="2022-12-18T16:47:00Z">
        <w:r>
          <w:t>I think this is good to go! All the best.</w:t>
        </w:r>
      </w:ins>
    </w:p>
    <w:sectPr w:rsidR="00AA6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C5"/>
    <w:rsid w:val="00185506"/>
    <w:rsid w:val="00327C66"/>
    <w:rsid w:val="0062459E"/>
    <w:rsid w:val="00AA60A1"/>
    <w:rsid w:val="00BB16E0"/>
    <w:rsid w:val="00CF1C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C779F2"/>
  <w15:chartTrackingRefBased/>
  <w15:docId w15:val="{13951FF9-7301-CF45-9075-557D158E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CC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A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2022-12-16T11:11:00Z</dcterms:created>
  <dcterms:modified xsi:type="dcterms:W3CDTF">2022-12-19T03:07:00Z</dcterms:modified>
</cp:coreProperties>
</file>