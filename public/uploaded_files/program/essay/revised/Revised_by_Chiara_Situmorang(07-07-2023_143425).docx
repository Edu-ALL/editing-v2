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35B47" w14:textId="3BEBA8FF" w:rsidR="00F3570D" w:rsidRDefault="00D76346">
      <w:pPr>
        <w:widowControl w:val="0"/>
        <w:pBdr>
          <w:top w:val="nil"/>
          <w:left w:val="nil"/>
          <w:bottom w:val="nil"/>
          <w:right w:val="nil"/>
          <w:between w:val="nil"/>
        </w:pBdr>
        <w:spacing w:line="275" w:lineRule="auto"/>
        <w:ind w:left="21" w:right="59" w:firstLine="13"/>
        <w:rPr>
          <w:rFonts w:ascii="Roboto" w:eastAsia="Roboto" w:hAnsi="Roboto" w:cs="Roboto"/>
          <w:b/>
          <w:color w:val="374151"/>
          <w:sz w:val="24"/>
          <w:szCs w:val="24"/>
        </w:rPr>
      </w:pPr>
      <w:r>
        <w:rPr>
          <w:rFonts w:ascii="Roboto" w:eastAsia="Roboto" w:hAnsi="Roboto" w:cs="Roboto"/>
          <w:b/>
          <w:color w:val="374151"/>
          <w:sz w:val="24"/>
          <w:szCs w:val="24"/>
          <w:shd w:val="clear" w:color="auto" w:fill="F7F7F8"/>
        </w:rPr>
        <w:t>From a young age, I have been captivated by the complexities and intricacies of the human mind.</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The fascinating interplay of thoughts, emotions, and behaviours has fueled my passion for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understanding why individuals think and act the way they do.</w:t>
      </w:r>
      <w:ins w:id="0" w:author="Author">
        <w:r w:rsidR="000952B1">
          <w:rPr>
            <w:rFonts w:ascii="Roboto" w:eastAsia="Roboto" w:hAnsi="Roboto" w:cs="Roboto"/>
            <w:b/>
            <w:color w:val="374151"/>
            <w:sz w:val="24"/>
            <w:szCs w:val="24"/>
            <w:shd w:val="clear" w:color="auto" w:fill="F7F7F8"/>
          </w:rPr>
          <w:t xml:space="preserve"> </w:t>
        </w:r>
      </w:ins>
      <w:r>
        <w:rPr>
          <w:rFonts w:ascii="Roboto" w:eastAsia="Roboto" w:hAnsi="Roboto" w:cs="Roboto"/>
          <w:b/>
          <w:color w:val="374151"/>
          <w:sz w:val="24"/>
          <w:szCs w:val="24"/>
          <w:shd w:val="clear" w:color="auto" w:fill="F7F7F8"/>
        </w:rPr>
        <w:t>This profound curiosity has led me to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pursue a </w:t>
      </w:r>
      <w:ins w:id="1" w:author="Author">
        <w:r w:rsidR="009C29E5">
          <w:rPr>
            <w:rFonts w:ascii="Roboto" w:eastAsia="Roboto" w:hAnsi="Roboto" w:cs="Roboto"/>
            <w:b/>
            <w:color w:val="374151"/>
            <w:sz w:val="24"/>
            <w:szCs w:val="24"/>
            <w:shd w:val="clear" w:color="auto" w:fill="F7F7F8"/>
          </w:rPr>
          <w:t>P</w:t>
        </w:r>
      </w:ins>
      <w:commentRangeStart w:id="2"/>
      <w:del w:id="3" w:author="Author">
        <w:r w:rsidDel="009C29E5">
          <w:rPr>
            <w:rFonts w:ascii="Roboto" w:eastAsia="Roboto" w:hAnsi="Roboto" w:cs="Roboto"/>
            <w:b/>
            <w:color w:val="374151"/>
            <w:sz w:val="24"/>
            <w:szCs w:val="24"/>
            <w:shd w:val="clear" w:color="auto" w:fill="F7F7F8"/>
          </w:rPr>
          <w:delText>p</w:delText>
        </w:r>
      </w:del>
      <w:r>
        <w:rPr>
          <w:rFonts w:ascii="Roboto" w:eastAsia="Roboto" w:hAnsi="Roboto" w:cs="Roboto"/>
          <w:b/>
          <w:color w:val="374151"/>
          <w:sz w:val="24"/>
          <w:szCs w:val="24"/>
          <w:shd w:val="clear" w:color="auto" w:fill="F7F7F8"/>
        </w:rPr>
        <w:t>sychology</w:t>
      </w:r>
      <w:commentRangeEnd w:id="2"/>
      <w:r w:rsidR="009C29E5">
        <w:rPr>
          <w:rStyle w:val="CommentReference"/>
        </w:rPr>
        <w:commentReference w:id="2"/>
      </w:r>
      <w:r>
        <w:rPr>
          <w:rFonts w:ascii="Roboto" w:eastAsia="Roboto" w:hAnsi="Roboto" w:cs="Roboto"/>
          <w:b/>
          <w:color w:val="374151"/>
          <w:sz w:val="24"/>
          <w:szCs w:val="24"/>
          <w:shd w:val="clear" w:color="auto" w:fill="F7F7F8"/>
        </w:rPr>
        <w:t xml:space="preserve"> major, as Psychology, to me, represents a gateway to understanding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multifaceted nature of human behaviour and the underlying cognitive processes that shape our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thoughts and emotions. Its blend of scientific inquiry and compassionate understanding provides a</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unique lens through which to view the world. I am drawn to the field's potential to shed light on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intricacies of human cognition and contribution to the developing mind and body.</w:t>
      </w:r>
      <w:r>
        <w:rPr>
          <w:rFonts w:ascii="Roboto" w:eastAsia="Roboto" w:hAnsi="Roboto" w:cs="Roboto"/>
          <w:b/>
          <w:color w:val="374151"/>
          <w:sz w:val="24"/>
          <w:szCs w:val="24"/>
        </w:rPr>
        <w:t xml:space="preserve"> </w:t>
      </w:r>
    </w:p>
    <w:p w14:paraId="04B1940E" w14:textId="77777777" w:rsidR="00F3570D" w:rsidRDefault="00D76346">
      <w:pPr>
        <w:widowControl w:val="0"/>
        <w:pBdr>
          <w:top w:val="nil"/>
          <w:left w:val="nil"/>
          <w:bottom w:val="nil"/>
          <w:right w:val="nil"/>
          <w:between w:val="nil"/>
        </w:pBdr>
        <w:spacing w:before="346" w:line="275" w:lineRule="auto"/>
        <w:ind w:left="21" w:firstLine="9"/>
        <w:rPr>
          <w:rFonts w:ascii="Roboto" w:eastAsia="Roboto" w:hAnsi="Roboto" w:cs="Roboto"/>
          <w:b/>
          <w:color w:val="374151"/>
          <w:sz w:val="24"/>
          <w:szCs w:val="24"/>
        </w:rPr>
      </w:pPr>
      <w:commentRangeStart w:id="4"/>
      <w:r>
        <w:rPr>
          <w:rFonts w:ascii="Roboto" w:eastAsia="Roboto" w:hAnsi="Roboto" w:cs="Roboto"/>
          <w:b/>
          <w:color w:val="374151"/>
          <w:sz w:val="24"/>
          <w:szCs w:val="24"/>
          <w:shd w:val="clear" w:color="auto" w:fill="F7F7F8"/>
        </w:rPr>
        <w:t>8 years ago, my mother took me to a free clinic on Sundays where she and her friends would help</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out. I grew fondly attached with a psychologist at the location who showered anyone who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approached her with endless questions, each aiming to find each person’s mental state and to make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sure that any grief can be alleviated</w:t>
      </w:r>
      <w:commentRangeEnd w:id="4"/>
      <w:r w:rsidR="004B09B0">
        <w:rPr>
          <w:rStyle w:val="CommentReference"/>
        </w:rPr>
        <w:commentReference w:id="4"/>
      </w:r>
      <w:r>
        <w:rPr>
          <w:rFonts w:ascii="Roboto" w:eastAsia="Roboto" w:hAnsi="Roboto" w:cs="Roboto"/>
          <w:b/>
          <w:color w:val="374151"/>
          <w:sz w:val="24"/>
          <w:szCs w:val="24"/>
          <w:shd w:val="clear" w:color="auto" w:fill="F7F7F8"/>
        </w:rPr>
        <w:t xml:space="preserve">. </w:t>
      </w:r>
      <w:commentRangeStart w:id="5"/>
      <w:r>
        <w:rPr>
          <w:rFonts w:ascii="Roboto" w:eastAsia="Roboto" w:hAnsi="Roboto" w:cs="Roboto"/>
          <w:b/>
          <w:color w:val="374151"/>
          <w:sz w:val="24"/>
          <w:szCs w:val="24"/>
          <w:shd w:val="clear" w:color="auto" w:fill="F7F7F8"/>
        </w:rPr>
        <w:t>Ever since then, I still continue to volunteer almost every</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weekend, from just being a shadow to now counselling young children. Being given the opportunity</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to counsel these children was not easy</w:t>
      </w:r>
      <w:commentRangeEnd w:id="5"/>
      <w:r w:rsidR="009C29E5">
        <w:rPr>
          <w:rStyle w:val="CommentReference"/>
        </w:rPr>
        <w:commentReference w:id="5"/>
      </w:r>
      <w:r>
        <w:rPr>
          <w:rFonts w:ascii="Roboto" w:eastAsia="Roboto" w:hAnsi="Roboto" w:cs="Roboto"/>
          <w:b/>
          <w:color w:val="374151"/>
          <w:sz w:val="24"/>
          <w:szCs w:val="24"/>
          <w:shd w:val="clear" w:color="auto" w:fill="F7F7F8"/>
        </w:rPr>
        <w:t xml:space="preserve">, over the years I read many </w:t>
      </w:r>
      <w:commentRangeStart w:id="6"/>
      <w:r>
        <w:rPr>
          <w:rFonts w:ascii="Roboto" w:eastAsia="Roboto" w:hAnsi="Roboto" w:cs="Roboto"/>
          <w:b/>
          <w:color w:val="374151"/>
          <w:sz w:val="24"/>
          <w:szCs w:val="24"/>
          <w:shd w:val="clear" w:color="auto" w:fill="F7F7F8"/>
        </w:rPr>
        <w:t xml:space="preserve">psychological journals </w:t>
      </w:r>
      <w:commentRangeEnd w:id="6"/>
      <w:r w:rsidR="0049113B">
        <w:rPr>
          <w:rStyle w:val="CommentReference"/>
        </w:rPr>
        <w:commentReference w:id="6"/>
      </w:r>
      <w:r>
        <w:rPr>
          <w:rFonts w:ascii="Roboto" w:eastAsia="Roboto" w:hAnsi="Roboto" w:cs="Roboto"/>
          <w:b/>
          <w:color w:val="374151"/>
          <w:sz w:val="24"/>
          <w:szCs w:val="24"/>
          <w:shd w:val="clear" w:color="auto" w:fill="F7F7F8"/>
        </w:rPr>
        <w:t>and</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learned the great importance of childhood development on one’s life.</w:t>
      </w:r>
      <w:r>
        <w:rPr>
          <w:rFonts w:ascii="Roboto" w:eastAsia="Roboto" w:hAnsi="Roboto" w:cs="Roboto"/>
          <w:b/>
          <w:color w:val="374151"/>
          <w:sz w:val="24"/>
          <w:szCs w:val="24"/>
        </w:rPr>
        <w:t xml:space="preserve"> </w:t>
      </w:r>
    </w:p>
    <w:p w14:paraId="2B8987B9" w14:textId="77777777" w:rsidR="00F3570D" w:rsidRDefault="00D76346">
      <w:pPr>
        <w:widowControl w:val="0"/>
        <w:pBdr>
          <w:top w:val="nil"/>
          <w:left w:val="nil"/>
          <w:bottom w:val="nil"/>
          <w:right w:val="nil"/>
          <w:between w:val="nil"/>
        </w:pBdr>
        <w:spacing w:before="346" w:line="275" w:lineRule="auto"/>
        <w:ind w:left="20" w:right="14" w:firstLine="14"/>
        <w:rPr>
          <w:rFonts w:ascii="Roboto" w:eastAsia="Roboto" w:hAnsi="Roboto" w:cs="Roboto"/>
          <w:b/>
          <w:color w:val="374151"/>
          <w:sz w:val="24"/>
          <w:szCs w:val="24"/>
        </w:rPr>
      </w:pPr>
      <w:r>
        <w:rPr>
          <w:rFonts w:ascii="Roboto" w:eastAsia="Roboto" w:hAnsi="Roboto" w:cs="Roboto"/>
          <w:b/>
          <w:color w:val="374151"/>
          <w:sz w:val="24"/>
          <w:szCs w:val="24"/>
          <w:shd w:val="clear" w:color="auto" w:fill="F7F7F8"/>
        </w:rPr>
        <w:t>Beyond my academic pursuits, I have actively sought out extracurricular activities that have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nurtured my personal growth and honed valuable skills. Engaging in leadership roles within student</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organisations like We Matter and the school’s student council has taught me the importance of</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effective communication, teamwork, and empathy. These qualities, I believe, are essential in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field of psychology, where collaboration and empathy are vital for fostering therapeutic</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relationships and promoting positive change. I joined We Matter not long after its founding and was</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given the chance to teach to underprivileged immigrant children. The stories shared between the</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children who come and go were deeply touching, most who struggled as a young child continued to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struggle as they grew older. </w:t>
      </w:r>
      <w:commentRangeStart w:id="7"/>
      <w:r>
        <w:rPr>
          <w:rFonts w:ascii="Roboto" w:eastAsia="Roboto" w:hAnsi="Roboto" w:cs="Roboto"/>
          <w:b/>
          <w:color w:val="374151"/>
          <w:sz w:val="24"/>
          <w:szCs w:val="24"/>
          <w:shd w:val="clear" w:color="auto" w:fill="F7F7F8"/>
        </w:rPr>
        <w:t>I was reminded again how much psychological health mattered for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younger children, whose life outcome may be affected due to psychological trauma and</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experiences </w:t>
      </w:r>
      <w:commentRangeStart w:id="8"/>
      <w:r>
        <w:rPr>
          <w:rFonts w:ascii="Roboto" w:eastAsia="Roboto" w:hAnsi="Roboto" w:cs="Roboto"/>
          <w:b/>
          <w:color w:val="374151"/>
          <w:sz w:val="24"/>
          <w:szCs w:val="24"/>
          <w:shd w:val="clear" w:color="auto" w:fill="F7F7F8"/>
        </w:rPr>
        <w:t>in their developing brains</w:t>
      </w:r>
      <w:commentRangeEnd w:id="8"/>
      <w:r w:rsidR="0049113B">
        <w:rPr>
          <w:rStyle w:val="CommentReference"/>
        </w:rPr>
        <w:commentReference w:id="8"/>
      </w:r>
      <w:r>
        <w:rPr>
          <w:rFonts w:ascii="Roboto" w:eastAsia="Roboto" w:hAnsi="Roboto" w:cs="Roboto"/>
          <w:b/>
          <w:color w:val="374151"/>
          <w:sz w:val="24"/>
          <w:szCs w:val="24"/>
          <w:shd w:val="clear" w:color="auto" w:fill="F7F7F8"/>
        </w:rPr>
        <w:t>.</w:t>
      </w:r>
      <w:r>
        <w:rPr>
          <w:rFonts w:ascii="Roboto" w:eastAsia="Roboto" w:hAnsi="Roboto" w:cs="Roboto"/>
          <w:b/>
          <w:color w:val="374151"/>
          <w:sz w:val="24"/>
          <w:szCs w:val="24"/>
        </w:rPr>
        <w:t xml:space="preserve"> </w:t>
      </w:r>
      <w:commentRangeEnd w:id="7"/>
      <w:r w:rsidR="004B09B0">
        <w:rPr>
          <w:rStyle w:val="CommentReference"/>
        </w:rPr>
        <w:commentReference w:id="7"/>
      </w:r>
    </w:p>
    <w:p w14:paraId="5628853E" w14:textId="7AE51FBC" w:rsidR="00F3570D" w:rsidRDefault="00D76346">
      <w:pPr>
        <w:widowControl w:val="0"/>
        <w:pBdr>
          <w:top w:val="nil"/>
          <w:left w:val="nil"/>
          <w:bottom w:val="nil"/>
          <w:right w:val="nil"/>
          <w:between w:val="nil"/>
        </w:pBdr>
        <w:spacing w:before="346" w:line="275" w:lineRule="auto"/>
        <w:ind w:left="27" w:right="691" w:firstLine="2"/>
        <w:rPr>
          <w:rFonts w:ascii="Roboto" w:eastAsia="Roboto" w:hAnsi="Roboto" w:cs="Roboto"/>
          <w:b/>
          <w:color w:val="374151"/>
          <w:sz w:val="24"/>
          <w:szCs w:val="24"/>
        </w:rPr>
      </w:pPr>
      <w:r>
        <w:rPr>
          <w:rFonts w:ascii="Roboto" w:eastAsia="Roboto" w:hAnsi="Roboto" w:cs="Roboto"/>
          <w:b/>
          <w:color w:val="374151"/>
          <w:sz w:val="24"/>
          <w:szCs w:val="24"/>
          <w:shd w:val="clear" w:color="auto" w:fill="F7F7F8"/>
        </w:rPr>
        <w:t xml:space="preserve">Other than this, </w:t>
      </w:r>
      <w:ins w:id="9" w:author="Author">
        <w:r w:rsidR="0049113B">
          <w:rPr>
            <w:rFonts w:ascii="Roboto" w:eastAsia="Roboto" w:hAnsi="Roboto" w:cs="Roboto"/>
            <w:b/>
            <w:color w:val="374151"/>
            <w:sz w:val="24"/>
            <w:szCs w:val="24"/>
            <w:shd w:val="clear" w:color="auto" w:fill="F7F7F8"/>
          </w:rPr>
          <w:t>s</w:t>
        </w:r>
      </w:ins>
      <w:del w:id="10" w:author="Author">
        <w:r w:rsidDel="0049113B">
          <w:rPr>
            <w:rFonts w:ascii="Roboto" w:eastAsia="Roboto" w:hAnsi="Roboto" w:cs="Roboto"/>
            <w:b/>
            <w:color w:val="374151"/>
            <w:sz w:val="24"/>
            <w:szCs w:val="24"/>
            <w:shd w:val="clear" w:color="auto" w:fill="F7F7F8"/>
          </w:rPr>
          <w:delText>S</w:delText>
        </w:r>
      </w:del>
      <w:r>
        <w:rPr>
          <w:rFonts w:ascii="Roboto" w:eastAsia="Roboto" w:hAnsi="Roboto" w:cs="Roboto"/>
          <w:b/>
          <w:color w:val="374151"/>
          <w:sz w:val="24"/>
          <w:szCs w:val="24"/>
          <w:shd w:val="clear" w:color="auto" w:fill="F7F7F8"/>
        </w:rPr>
        <w:t>tudying Psychology in</w:t>
      </w:r>
      <w:ins w:id="11" w:author="Author">
        <w:r w:rsidR="0049113B">
          <w:rPr>
            <w:rFonts w:ascii="Roboto" w:eastAsia="Roboto" w:hAnsi="Roboto" w:cs="Roboto"/>
            <w:b/>
            <w:color w:val="374151"/>
            <w:sz w:val="24"/>
            <w:szCs w:val="24"/>
            <w:shd w:val="clear" w:color="auto" w:fill="F7F7F8"/>
          </w:rPr>
          <w:t xml:space="preserve"> the</w:t>
        </w:r>
      </w:ins>
      <w:r>
        <w:rPr>
          <w:rFonts w:ascii="Roboto" w:eastAsia="Roboto" w:hAnsi="Roboto" w:cs="Roboto"/>
          <w:b/>
          <w:color w:val="374151"/>
          <w:sz w:val="24"/>
          <w:szCs w:val="24"/>
          <w:shd w:val="clear" w:color="auto" w:fill="F7F7F8"/>
        </w:rPr>
        <w:t xml:space="preserve"> IB</w:t>
      </w:r>
      <w:ins w:id="12" w:author="Author">
        <w:r w:rsidR="0049113B">
          <w:rPr>
            <w:rFonts w:ascii="Roboto" w:eastAsia="Roboto" w:hAnsi="Roboto" w:cs="Roboto"/>
            <w:b/>
            <w:color w:val="374151"/>
            <w:sz w:val="24"/>
            <w:szCs w:val="24"/>
            <w:shd w:val="clear" w:color="auto" w:fill="F7F7F8"/>
          </w:rPr>
          <w:t xml:space="preserve"> Programme</w:t>
        </w:r>
      </w:ins>
      <w:r>
        <w:rPr>
          <w:rFonts w:ascii="Roboto" w:eastAsia="Roboto" w:hAnsi="Roboto" w:cs="Roboto"/>
          <w:b/>
          <w:color w:val="374151"/>
          <w:sz w:val="24"/>
          <w:szCs w:val="24"/>
          <w:shd w:val="clear" w:color="auto" w:fill="F7F7F8"/>
        </w:rPr>
        <w:t xml:space="preserve">, though only </w:t>
      </w:r>
      <w:ins w:id="13" w:author="Author">
        <w:r w:rsidR="0049113B">
          <w:rPr>
            <w:rFonts w:ascii="Roboto" w:eastAsia="Roboto" w:hAnsi="Roboto" w:cs="Roboto"/>
            <w:b/>
            <w:color w:val="374151"/>
            <w:sz w:val="24"/>
            <w:szCs w:val="24"/>
            <w:shd w:val="clear" w:color="auto" w:fill="F7F7F8"/>
          </w:rPr>
          <w:t>at</w:t>
        </w:r>
      </w:ins>
      <w:del w:id="14" w:author="Author">
        <w:r w:rsidDel="0049113B">
          <w:rPr>
            <w:rFonts w:ascii="Roboto" w:eastAsia="Roboto" w:hAnsi="Roboto" w:cs="Roboto"/>
            <w:b/>
            <w:color w:val="374151"/>
            <w:sz w:val="24"/>
            <w:szCs w:val="24"/>
            <w:shd w:val="clear" w:color="auto" w:fill="F7F7F8"/>
          </w:rPr>
          <w:delText>in</w:delText>
        </w:r>
      </w:del>
      <w:r>
        <w:rPr>
          <w:rFonts w:ascii="Roboto" w:eastAsia="Roboto" w:hAnsi="Roboto" w:cs="Roboto"/>
          <w:b/>
          <w:color w:val="374151"/>
          <w:sz w:val="24"/>
          <w:szCs w:val="24"/>
          <w:shd w:val="clear" w:color="auto" w:fill="F7F7F8"/>
        </w:rPr>
        <w:t xml:space="preserve"> Standard Level, gave me a great</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introduction to psychological experiments and studies.</w:t>
      </w:r>
      <w:commentRangeStart w:id="15"/>
      <w:r>
        <w:rPr>
          <w:rFonts w:ascii="Roboto" w:eastAsia="Roboto" w:hAnsi="Roboto" w:cs="Roboto"/>
          <w:b/>
          <w:color w:val="374151"/>
          <w:sz w:val="24"/>
          <w:szCs w:val="24"/>
          <w:shd w:val="clear" w:color="auto" w:fill="F7F7F8"/>
        </w:rPr>
        <w:t xml:space="preserve"> </w:t>
      </w:r>
      <w:ins w:id="16" w:author="Author">
        <w:r w:rsidR="0049113B">
          <w:rPr>
            <w:rFonts w:ascii="Roboto" w:eastAsia="Roboto" w:hAnsi="Roboto" w:cs="Roboto"/>
            <w:b/>
            <w:color w:val="374151"/>
            <w:sz w:val="24"/>
            <w:szCs w:val="24"/>
            <w:shd w:val="clear" w:color="auto" w:fill="F7F7F8"/>
          </w:rPr>
          <w:t xml:space="preserve">It has </w:t>
        </w:r>
        <w:r w:rsidR="009C29E5">
          <w:rPr>
            <w:rFonts w:ascii="Roboto" w:eastAsia="Roboto" w:hAnsi="Roboto" w:cs="Roboto"/>
            <w:b/>
            <w:color w:val="374151"/>
            <w:sz w:val="24"/>
            <w:szCs w:val="24"/>
            <w:shd w:val="clear" w:color="auto" w:fill="F7F7F8"/>
          </w:rPr>
          <w:t>f</w:t>
        </w:r>
      </w:ins>
      <w:del w:id="17" w:author="Author">
        <w:r w:rsidDel="009C29E5">
          <w:rPr>
            <w:rFonts w:ascii="Roboto" w:eastAsia="Roboto" w:hAnsi="Roboto" w:cs="Roboto"/>
            <w:b/>
            <w:color w:val="374151"/>
            <w:sz w:val="24"/>
            <w:szCs w:val="24"/>
            <w:shd w:val="clear" w:color="auto" w:fill="F7F7F8"/>
          </w:rPr>
          <w:delText>F</w:delText>
        </w:r>
      </w:del>
      <w:r>
        <w:rPr>
          <w:rFonts w:ascii="Roboto" w:eastAsia="Roboto" w:hAnsi="Roboto" w:cs="Roboto"/>
          <w:b/>
          <w:color w:val="374151"/>
          <w:sz w:val="24"/>
          <w:szCs w:val="24"/>
          <w:shd w:val="clear" w:color="auto" w:fill="F7F7F8"/>
        </w:rPr>
        <w:t>oste</w:t>
      </w:r>
      <w:ins w:id="18" w:author="Author">
        <w:r w:rsidR="0049113B">
          <w:rPr>
            <w:rFonts w:ascii="Roboto" w:eastAsia="Roboto" w:hAnsi="Roboto" w:cs="Roboto"/>
            <w:b/>
            <w:color w:val="374151"/>
            <w:sz w:val="24"/>
            <w:szCs w:val="24"/>
            <w:shd w:val="clear" w:color="auto" w:fill="F7F7F8"/>
          </w:rPr>
          <w:t>red</w:t>
        </w:r>
      </w:ins>
      <w:del w:id="19" w:author="Author">
        <w:r w:rsidDel="0049113B">
          <w:rPr>
            <w:rFonts w:ascii="Roboto" w:eastAsia="Roboto" w:hAnsi="Roboto" w:cs="Roboto"/>
            <w:b/>
            <w:color w:val="374151"/>
            <w:sz w:val="24"/>
            <w:szCs w:val="24"/>
            <w:shd w:val="clear" w:color="auto" w:fill="F7F7F8"/>
          </w:rPr>
          <w:delText>ring</w:delText>
        </w:r>
      </w:del>
      <w:r>
        <w:rPr>
          <w:rFonts w:ascii="Roboto" w:eastAsia="Roboto" w:hAnsi="Roboto" w:cs="Roboto"/>
          <w:b/>
          <w:color w:val="374151"/>
          <w:sz w:val="24"/>
          <w:szCs w:val="24"/>
          <w:shd w:val="clear" w:color="auto" w:fill="F7F7F8"/>
        </w:rPr>
        <w:t xml:space="preserve"> my critical thinking skills to</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analyse and explore the applications of the studies on real life situations and phenomen</w:t>
      </w:r>
      <w:ins w:id="20" w:author="Author">
        <w:r w:rsidR="000952B1">
          <w:rPr>
            <w:rFonts w:ascii="Roboto" w:eastAsia="Roboto" w:hAnsi="Roboto" w:cs="Roboto"/>
            <w:b/>
            <w:color w:val="374151"/>
            <w:sz w:val="24"/>
            <w:szCs w:val="24"/>
            <w:shd w:val="clear" w:color="auto" w:fill="F7F7F8"/>
          </w:rPr>
          <w:t>a</w:t>
        </w:r>
      </w:ins>
      <w:del w:id="21" w:author="Author">
        <w:r w:rsidDel="000952B1">
          <w:rPr>
            <w:rFonts w:ascii="Roboto" w:eastAsia="Roboto" w:hAnsi="Roboto" w:cs="Roboto"/>
            <w:b/>
            <w:color w:val="374151"/>
            <w:sz w:val="24"/>
            <w:szCs w:val="24"/>
            <w:shd w:val="clear" w:color="auto" w:fill="F7F7F8"/>
          </w:rPr>
          <w:delText>ons</w:delText>
        </w:r>
      </w:del>
      <w:r>
        <w:rPr>
          <w:rFonts w:ascii="Roboto" w:eastAsia="Roboto" w:hAnsi="Roboto" w:cs="Roboto"/>
          <w:b/>
          <w:color w:val="374151"/>
          <w:sz w:val="24"/>
          <w:szCs w:val="24"/>
          <w:shd w:val="clear" w:color="auto" w:fill="F7F7F8"/>
        </w:rPr>
        <w:t>.</w:t>
      </w:r>
      <w:r>
        <w:rPr>
          <w:rFonts w:ascii="Roboto" w:eastAsia="Roboto" w:hAnsi="Roboto" w:cs="Roboto"/>
          <w:b/>
          <w:color w:val="374151"/>
          <w:sz w:val="24"/>
          <w:szCs w:val="24"/>
        </w:rPr>
        <w:t xml:space="preserve"> </w:t>
      </w:r>
      <w:commentRangeEnd w:id="15"/>
      <w:r w:rsidR="00503AFC">
        <w:rPr>
          <w:rStyle w:val="CommentReference"/>
        </w:rPr>
        <w:commentReference w:id="15"/>
      </w:r>
    </w:p>
    <w:p w14:paraId="6B8C8ED6" w14:textId="77777777" w:rsidR="00F3570D" w:rsidRDefault="00D76346">
      <w:pPr>
        <w:widowControl w:val="0"/>
        <w:pBdr>
          <w:top w:val="nil"/>
          <w:left w:val="nil"/>
          <w:bottom w:val="nil"/>
          <w:right w:val="nil"/>
          <w:between w:val="nil"/>
        </w:pBdr>
        <w:spacing w:before="346" w:line="275" w:lineRule="auto"/>
        <w:ind w:left="21" w:right="229" w:firstLine="12"/>
        <w:rPr>
          <w:ins w:id="22" w:author="Author"/>
          <w:rFonts w:ascii="Roboto" w:eastAsia="Roboto" w:hAnsi="Roboto" w:cs="Roboto"/>
          <w:b/>
          <w:color w:val="374151"/>
          <w:sz w:val="24"/>
          <w:szCs w:val="24"/>
          <w:shd w:val="clear" w:color="auto" w:fill="F7F7F8"/>
        </w:rPr>
      </w:pPr>
      <w:commentRangeStart w:id="23"/>
      <w:r>
        <w:rPr>
          <w:rFonts w:ascii="Roboto" w:eastAsia="Roboto" w:hAnsi="Roboto" w:cs="Roboto"/>
          <w:b/>
          <w:color w:val="374151"/>
          <w:sz w:val="24"/>
          <w:szCs w:val="24"/>
          <w:shd w:val="clear" w:color="auto" w:fill="F7F7F8"/>
        </w:rPr>
        <w:t>Ultimately, my goal as a Psychology major is to combine my passion for psychology, love for</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 xml:space="preserve">children, and commitment to research to create meaningful experiences for developing </w:t>
      </w:r>
      <w:r>
        <w:rPr>
          <w:rFonts w:ascii="Roboto" w:eastAsia="Roboto" w:hAnsi="Roboto" w:cs="Roboto"/>
          <w:b/>
          <w:color w:val="374151"/>
          <w:sz w:val="24"/>
          <w:szCs w:val="24"/>
          <w:shd w:val="clear" w:color="auto" w:fill="F7F7F8"/>
        </w:rPr>
        <w:lastRenderedPageBreak/>
        <w:t>children. I</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aspire to inspire a love for learning while cultivating students’ well-being and resilience to allow</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them to be the best versions of themselves. Studying psychology will allow me to gain in depth</w:t>
      </w:r>
      <w:r>
        <w:rPr>
          <w:rFonts w:ascii="Roboto" w:eastAsia="Roboto" w:hAnsi="Roboto" w:cs="Roboto"/>
          <w:b/>
          <w:color w:val="374151"/>
          <w:sz w:val="24"/>
          <w:szCs w:val="24"/>
        </w:rPr>
        <w:t xml:space="preserve"> </w:t>
      </w:r>
      <w:r>
        <w:rPr>
          <w:rFonts w:ascii="Roboto" w:eastAsia="Roboto" w:hAnsi="Roboto" w:cs="Roboto"/>
          <w:b/>
          <w:color w:val="374151"/>
          <w:sz w:val="24"/>
          <w:szCs w:val="24"/>
          <w:shd w:val="clear" w:color="auto" w:fill="F7F7F8"/>
        </w:rPr>
        <w:t>knowledge and learn the best ways to help and guide their developing minds.</w:t>
      </w:r>
      <w:commentRangeEnd w:id="23"/>
      <w:r w:rsidR="0031062C">
        <w:rPr>
          <w:rStyle w:val="CommentReference"/>
        </w:rPr>
        <w:commentReference w:id="23"/>
      </w:r>
    </w:p>
    <w:p w14:paraId="7BCFF58F" w14:textId="77777777" w:rsidR="00503AFC" w:rsidRDefault="00503AFC">
      <w:pPr>
        <w:widowControl w:val="0"/>
        <w:pBdr>
          <w:top w:val="nil"/>
          <w:left w:val="nil"/>
          <w:bottom w:val="nil"/>
          <w:right w:val="nil"/>
          <w:between w:val="nil"/>
        </w:pBdr>
        <w:spacing w:before="346" w:line="275" w:lineRule="auto"/>
        <w:ind w:left="21" w:right="229" w:firstLine="12"/>
        <w:rPr>
          <w:ins w:id="24" w:author="Author"/>
          <w:rFonts w:ascii="Roboto" w:eastAsia="Roboto" w:hAnsi="Roboto" w:cs="Roboto"/>
          <w:b/>
          <w:color w:val="374151"/>
          <w:sz w:val="24"/>
          <w:szCs w:val="24"/>
          <w:shd w:val="clear" w:color="auto" w:fill="F7F7F8"/>
        </w:rPr>
      </w:pPr>
    </w:p>
    <w:p w14:paraId="665156A7" w14:textId="7C739B4C" w:rsidR="00503AFC" w:rsidRPr="004B09B0" w:rsidRDefault="00503AFC">
      <w:pPr>
        <w:widowControl w:val="0"/>
        <w:pBdr>
          <w:top w:val="nil"/>
          <w:left w:val="nil"/>
          <w:bottom w:val="nil"/>
          <w:right w:val="nil"/>
          <w:between w:val="nil"/>
        </w:pBdr>
        <w:spacing w:before="346" w:line="275" w:lineRule="auto"/>
        <w:ind w:left="21" w:right="229" w:firstLine="12"/>
        <w:rPr>
          <w:ins w:id="25" w:author="Author"/>
          <w:rFonts w:ascii="Roboto" w:eastAsia="Roboto" w:hAnsi="Roboto" w:cs="Roboto"/>
          <w:color w:val="374151"/>
          <w:sz w:val="24"/>
          <w:szCs w:val="24"/>
          <w:shd w:val="clear" w:color="auto" w:fill="F7F7F8"/>
          <w:rPrChange w:id="26" w:author="Author">
            <w:rPr>
              <w:ins w:id="27" w:author="Author"/>
              <w:rFonts w:ascii="Roboto" w:eastAsia="Roboto" w:hAnsi="Roboto" w:cs="Roboto"/>
              <w:b/>
              <w:color w:val="374151"/>
              <w:sz w:val="24"/>
              <w:szCs w:val="24"/>
              <w:shd w:val="clear" w:color="auto" w:fill="F7F7F8"/>
            </w:rPr>
          </w:rPrChange>
        </w:rPr>
      </w:pPr>
      <w:ins w:id="28" w:author="Author">
        <w:r w:rsidRPr="004B09B0">
          <w:rPr>
            <w:rFonts w:ascii="Roboto" w:eastAsia="Roboto" w:hAnsi="Roboto" w:cs="Roboto"/>
            <w:color w:val="374151"/>
            <w:sz w:val="24"/>
            <w:szCs w:val="24"/>
            <w:shd w:val="clear" w:color="auto" w:fill="F7F7F8"/>
            <w:rPrChange w:id="29" w:author="Author">
              <w:rPr>
                <w:rFonts w:ascii="Roboto" w:eastAsia="Roboto" w:hAnsi="Roboto" w:cs="Roboto"/>
                <w:b/>
                <w:color w:val="374151"/>
                <w:sz w:val="24"/>
                <w:szCs w:val="24"/>
                <w:shd w:val="clear" w:color="auto" w:fill="F7F7F8"/>
              </w:rPr>
            </w:rPrChange>
          </w:rPr>
          <w:t>Hi Willetta,</w:t>
        </w:r>
      </w:ins>
    </w:p>
    <w:p w14:paraId="030B1F7B" w14:textId="77777777" w:rsidR="00503AFC" w:rsidRPr="004B09B0" w:rsidRDefault="00503AFC" w:rsidP="007E23DE">
      <w:pPr>
        <w:widowControl w:val="0"/>
        <w:pBdr>
          <w:top w:val="nil"/>
          <w:left w:val="nil"/>
          <w:bottom w:val="nil"/>
          <w:right w:val="nil"/>
          <w:between w:val="nil"/>
        </w:pBdr>
        <w:spacing w:before="346" w:line="275" w:lineRule="auto"/>
        <w:ind w:right="229"/>
        <w:rPr>
          <w:ins w:id="30" w:author="Author"/>
          <w:rFonts w:ascii="Roboto" w:eastAsia="Roboto" w:hAnsi="Roboto" w:cs="Roboto"/>
          <w:color w:val="374151"/>
          <w:sz w:val="24"/>
          <w:szCs w:val="24"/>
          <w:shd w:val="clear" w:color="auto" w:fill="F7F7F8"/>
          <w:rPrChange w:id="31" w:author="Author">
            <w:rPr>
              <w:ins w:id="32" w:author="Author"/>
              <w:rFonts w:ascii="Roboto" w:eastAsia="Roboto" w:hAnsi="Roboto" w:cs="Roboto"/>
              <w:b/>
              <w:color w:val="374151"/>
              <w:sz w:val="24"/>
              <w:szCs w:val="24"/>
              <w:shd w:val="clear" w:color="auto" w:fill="F7F7F8"/>
            </w:rPr>
          </w:rPrChange>
        </w:rPr>
      </w:pPr>
    </w:p>
    <w:p w14:paraId="7043C186" w14:textId="2DC44856" w:rsidR="00503AFC" w:rsidRPr="004B09B0" w:rsidRDefault="00503AFC" w:rsidP="007E23DE">
      <w:pPr>
        <w:widowControl w:val="0"/>
        <w:pBdr>
          <w:top w:val="nil"/>
          <w:left w:val="nil"/>
          <w:bottom w:val="nil"/>
          <w:right w:val="nil"/>
          <w:between w:val="nil"/>
        </w:pBdr>
        <w:spacing w:before="346" w:line="275" w:lineRule="auto"/>
        <w:ind w:right="229"/>
        <w:rPr>
          <w:ins w:id="33" w:author="Author"/>
          <w:rFonts w:ascii="Roboto" w:eastAsia="Roboto" w:hAnsi="Roboto" w:cs="Roboto"/>
          <w:color w:val="374151"/>
          <w:sz w:val="24"/>
          <w:szCs w:val="24"/>
          <w:shd w:val="clear" w:color="auto" w:fill="F7F7F8"/>
          <w:rPrChange w:id="34" w:author="Author">
            <w:rPr>
              <w:ins w:id="35" w:author="Author"/>
              <w:rFonts w:ascii="Roboto" w:eastAsia="Roboto" w:hAnsi="Roboto" w:cs="Roboto"/>
              <w:b/>
              <w:color w:val="374151"/>
              <w:sz w:val="24"/>
              <w:szCs w:val="24"/>
              <w:shd w:val="clear" w:color="auto" w:fill="F7F7F8"/>
            </w:rPr>
          </w:rPrChange>
        </w:rPr>
      </w:pPr>
      <w:ins w:id="36" w:author="Author">
        <w:r w:rsidRPr="004B09B0">
          <w:rPr>
            <w:rFonts w:ascii="Roboto" w:eastAsia="Roboto" w:hAnsi="Roboto" w:cs="Roboto"/>
            <w:color w:val="374151"/>
            <w:sz w:val="24"/>
            <w:szCs w:val="24"/>
            <w:shd w:val="clear" w:color="auto" w:fill="F7F7F8"/>
            <w:rPrChange w:id="37" w:author="Author">
              <w:rPr>
                <w:rFonts w:ascii="Roboto" w:eastAsia="Roboto" w:hAnsi="Roboto" w:cs="Roboto"/>
                <w:b/>
                <w:color w:val="374151"/>
                <w:sz w:val="24"/>
                <w:szCs w:val="24"/>
                <w:shd w:val="clear" w:color="auto" w:fill="F7F7F8"/>
              </w:rPr>
            </w:rPrChange>
          </w:rPr>
          <w:t>This is a great first draft! You’ve showcased your genuine interest and future plans in Psychology quite well.</w:t>
        </w:r>
        <w:r w:rsidR="007E23DE" w:rsidRPr="004B09B0">
          <w:rPr>
            <w:rFonts w:ascii="Roboto" w:eastAsia="Roboto" w:hAnsi="Roboto" w:cs="Roboto"/>
            <w:color w:val="374151"/>
            <w:sz w:val="24"/>
            <w:szCs w:val="24"/>
            <w:shd w:val="clear" w:color="auto" w:fill="F7F7F8"/>
            <w:rPrChange w:id="38" w:author="Author">
              <w:rPr>
                <w:rFonts w:ascii="Roboto" w:eastAsia="Roboto" w:hAnsi="Roboto" w:cs="Roboto"/>
                <w:b/>
                <w:color w:val="374151"/>
                <w:sz w:val="24"/>
                <w:szCs w:val="24"/>
                <w:shd w:val="clear" w:color="auto" w:fill="F7F7F8"/>
              </w:rPr>
            </w:rPrChange>
          </w:rPr>
          <w:t xml:space="preserve"> Though your essay is impressive already, I have several notes on how you could improve it further, as laid out below.</w:t>
        </w:r>
      </w:ins>
    </w:p>
    <w:p w14:paraId="16E73742" w14:textId="6E5ED6D1" w:rsidR="007E23DE" w:rsidRPr="004B09B0" w:rsidRDefault="007E23DE" w:rsidP="007E23DE">
      <w:pPr>
        <w:widowControl w:val="0"/>
        <w:pBdr>
          <w:top w:val="nil"/>
          <w:left w:val="nil"/>
          <w:bottom w:val="nil"/>
          <w:right w:val="nil"/>
          <w:between w:val="nil"/>
        </w:pBdr>
        <w:spacing w:before="346" w:line="275" w:lineRule="auto"/>
        <w:ind w:right="229"/>
        <w:rPr>
          <w:ins w:id="39" w:author="Author"/>
          <w:rFonts w:ascii="Roboto" w:eastAsia="Roboto" w:hAnsi="Roboto" w:cs="Roboto"/>
          <w:color w:val="374151"/>
          <w:sz w:val="24"/>
          <w:szCs w:val="24"/>
          <w:shd w:val="clear" w:color="auto" w:fill="F7F7F8"/>
          <w:rPrChange w:id="40" w:author="Author">
            <w:rPr>
              <w:ins w:id="41" w:author="Author"/>
              <w:rFonts w:ascii="Roboto" w:eastAsia="Roboto" w:hAnsi="Roboto" w:cs="Roboto"/>
              <w:b/>
              <w:color w:val="374151"/>
              <w:sz w:val="24"/>
              <w:szCs w:val="24"/>
              <w:shd w:val="clear" w:color="auto" w:fill="F7F7F8"/>
            </w:rPr>
          </w:rPrChange>
        </w:rPr>
      </w:pPr>
      <w:ins w:id="42" w:author="Author">
        <w:r w:rsidRPr="004B09B0">
          <w:rPr>
            <w:rFonts w:ascii="Roboto" w:eastAsia="Roboto" w:hAnsi="Roboto" w:cs="Roboto"/>
            <w:color w:val="374151"/>
            <w:sz w:val="24"/>
            <w:szCs w:val="24"/>
            <w:shd w:val="clear" w:color="auto" w:fill="F7F7F8"/>
            <w:rPrChange w:id="43" w:author="Author">
              <w:rPr>
                <w:rFonts w:ascii="Roboto" w:eastAsia="Roboto" w:hAnsi="Roboto" w:cs="Roboto"/>
                <w:b/>
                <w:color w:val="374151"/>
                <w:sz w:val="24"/>
                <w:szCs w:val="24"/>
                <w:shd w:val="clear" w:color="auto" w:fill="F7F7F8"/>
              </w:rPr>
            </w:rPrChange>
          </w:rPr>
          <w:t>First, I suggest elaborating more on what you’ve done in pursuit of studying psychology. If possible, make reference to relevant issues in the field, cite specific studies you’ve read, or even methods you’ve observed during your time volunteering in the free clinic.</w:t>
        </w:r>
      </w:ins>
    </w:p>
    <w:p w14:paraId="029873B0" w14:textId="71A2050D" w:rsidR="00503AFC" w:rsidRPr="004B09B0" w:rsidRDefault="00503AFC" w:rsidP="007E23DE">
      <w:pPr>
        <w:widowControl w:val="0"/>
        <w:pBdr>
          <w:top w:val="nil"/>
          <w:left w:val="nil"/>
          <w:bottom w:val="nil"/>
          <w:right w:val="nil"/>
          <w:between w:val="nil"/>
        </w:pBdr>
        <w:spacing w:before="346" w:line="275" w:lineRule="auto"/>
        <w:ind w:right="229"/>
        <w:rPr>
          <w:ins w:id="44" w:author="Author"/>
          <w:rFonts w:ascii="Roboto" w:eastAsia="Roboto" w:hAnsi="Roboto" w:cs="Roboto"/>
          <w:color w:val="374151"/>
          <w:sz w:val="24"/>
          <w:szCs w:val="24"/>
          <w:shd w:val="clear" w:color="auto" w:fill="F7F7F8"/>
          <w:rPrChange w:id="45" w:author="Author">
            <w:rPr>
              <w:ins w:id="46" w:author="Author"/>
              <w:rFonts w:ascii="Roboto" w:eastAsia="Roboto" w:hAnsi="Roboto" w:cs="Roboto"/>
              <w:b/>
              <w:color w:val="374151"/>
              <w:sz w:val="24"/>
              <w:szCs w:val="24"/>
              <w:shd w:val="clear" w:color="auto" w:fill="F7F7F8"/>
            </w:rPr>
          </w:rPrChange>
        </w:rPr>
      </w:pPr>
      <w:ins w:id="47" w:author="Author">
        <w:r w:rsidRPr="004B09B0">
          <w:rPr>
            <w:rFonts w:ascii="Roboto" w:eastAsia="Roboto" w:hAnsi="Roboto" w:cs="Roboto"/>
            <w:color w:val="374151"/>
            <w:sz w:val="24"/>
            <w:szCs w:val="24"/>
            <w:shd w:val="clear" w:color="auto" w:fill="F7F7F8"/>
            <w:rPrChange w:id="48" w:author="Author">
              <w:rPr>
                <w:rFonts w:ascii="Roboto" w:eastAsia="Roboto" w:hAnsi="Roboto" w:cs="Roboto"/>
                <w:b/>
                <w:color w:val="374151"/>
                <w:sz w:val="24"/>
                <w:szCs w:val="24"/>
                <w:shd w:val="clear" w:color="auto" w:fill="F7F7F8"/>
              </w:rPr>
            </w:rPrChange>
          </w:rPr>
          <w:t xml:space="preserve">Remember – don’t be afraid to lay out everything you’ve done to pursue this major. Since you have quite a bit of character limit left, you can fill it out by convincing the admission officer of your genuine interest </w:t>
        </w:r>
        <w:r w:rsidR="007E23DE" w:rsidRPr="004B09B0">
          <w:rPr>
            <w:rFonts w:ascii="Roboto" w:eastAsia="Roboto" w:hAnsi="Roboto" w:cs="Roboto"/>
            <w:color w:val="374151"/>
            <w:sz w:val="24"/>
            <w:szCs w:val="24"/>
            <w:shd w:val="clear" w:color="auto" w:fill="F7F7F8"/>
            <w:rPrChange w:id="49" w:author="Author">
              <w:rPr>
                <w:rFonts w:ascii="Roboto" w:eastAsia="Roboto" w:hAnsi="Roboto" w:cs="Roboto"/>
                <w:b/>
                <w:color w:val="374151"/>
                <w:sz w:val="24"/>
                <w:szCs w:val="24"/>
                <w:shd w:val="clear" w:color="auto" w:fill="F7F7F8"/>
              </w:rPr>
            </w:rPrChange>
          </w:rPr>
          <w:t xml:space="preserve">and credibility </w:t>
        </w:r>
        <w:r w:rsidRPr="004B09B0">
          <w:rPr>
            <w:rFonts w:ascii="Roboto" w:eastAsia="Roboto" w:hAnsi="Roboto" w:cs="Roboto"/>
            <w:color w:val="374151"/>
            <w:sz w:val="24"/>
            <w:szCs w:val="24"/>
            <w:shd w:val="clear" w:color="auto" w:fill="F7F7F8"/>
            <w:rPrChange w:id="50" w:author="Author">
              <w:rPr>
                <w:rFonts w:ascii="Roboto" w:eastAsia="Roboto" w:hAnsi="Roboto" w:cs="Roboto"/>
                <w:b/>
                <w:color w:val="374151"/>
                <w:sz w:val="24"/>
                <w:szCs w:val="24"/>
                <w:shd w:val="clear" w:color="auto" w:fill="F7F7F8"/>
              </w:rPr>
            </w:rPrChange>
          </w:rPr>
          <w:t>in the field of psychology.</w:t>
        </w:r>
      </w:ins>
    </w:p>
    <w:p w14:paraId="47F1C9D1" w14:textId="6AADE0F2" w:rsidR="007E23DE" w:rsidRPr="004B09B0" w:rsidRDefault="007E23DE" w:rsidP="007E23DE">
      <w:pPr>
        <w:widowControl w:val="0"/>
        <w:pBdr>
          <w:top w:val="nil"/>
          <w:left w:val="nil"/>
          <w:bottom w:val="nil"/>
          <w:right w:val="nil"/>
          <w:between w:val="nil"/>
        </w:pBdr>
        <w:spacing w:before="346" w:line="275" w:lineRule="auto"/>
        <w:ind w:right="229"/>
        <w:rPr>
          <w:ins w:id="51" w:author="Author"/>
          <w:rFonts w:ascii="Roboto" w:eastAsia="Roboto" w:hAnsi="Roboto" w:cs="Roboto"/>
          <w:color w:val="374151"/>
          <w:sz w:val="24"/>
          <w:szCs w:val="24"/>
          <w:shd w:val="clear" w:color="auto" w:fill="F7F7F8"/>
          <w:rPrChange w:id="52" w:author="Author">
            <w:rPr>
              <w:ins w:id="53" w:author="Author"/>
              <w:rFonts w:ascii="Roboto" w:eastAsia="Roboto" w:hAnsi="Roboto" w:cs="Roboto"/>
              <w:b/>
              <w:color w:val="374151"/>
              <w:sz w:val="24"/>
              <w:szCs w:val="24"/>
              <w:shd w:val="clear" w:color="auto" w:fill="F7F7F8"/>
            </w:rPr>
          </w:rPrChange>
        </w:rPr>
      </w:pPr>
      <w:ins w:id="54" w:author="Author">
        <w:r w:rsidRPr="004B09B0">
          <w:rPr>
            <w:rFonts w:ascii="Roboto" w:eastAsia="Roboto" w:hAnsi="Roboto" w:cs="Roboto"/>
            <w:color w:val="374151"/>
            <w:sz w:val="24"/>
            <w:szCs w:val="24"/>
            <w:shd w:val="clear" w:color="auto" w:fill="F7F7F8"/>
            <w:rPrChange w:id="55" w:author="Author">
              <w:rPr>
                <w:rFonts w:ascii="Roboto" w:eastAsia="Roboto" w:hAnsi="Roboto" w:cs="Roboto"/>
                <w:b/>
                <w:color w:val="374151"/>
                <w:sz w:val="24"/>
                <w:szCs w:val="24"/>
                <w:shd w:val="clear" w:color="auto" w:fill="F7F7F8"/>
              </w:rPr>
            </w:rPrChange>
          </w:rPr>
          <w:t xml:space="preserve">Second, in your final paragraph, I suggest adding a bit on how your intended major can help equip you in achieving your future plans. </w:t>
        </w:r>
        <w:del w:id="56" w:author="Author">
          <w:r w:rsidRPr="004B09B0" w:rsidDel="004B09B0">
            <w:rPr>
              <w:rFonts w:ascii="Roboto" w:eastAsia="Roboto" w:hAnsi="Roboto" w:cs="Roboto"/>
              <w:color w:val="374151"/>
              <w:sz w:val="24"/>
              <w:szCs w:val="24"/>
              <w:shd w:val="clear" w:color="auto" w:fill="F7F7F8"/>
              <w:rPrChange w:id="57" w:author="Author">
                <w:rPr>
                  <w:rFonts w:ascii="Roboto" w:eastAsia="Roboto" w:hAnsi="Roboto" w:cs="Roboto"/>
                  <w:b/>
                  <w:color w:val="374151"/>
                  <w:sz w:val="24"/>
                  <w:szCs w:val="24"/>
                  <w:shd w:val="clear" w:color="auto" w:fill="F7F7F8"/>
                </w:rPr>
              </w:rPrChange>
            </w:rPr>
            <w:delText>What makes this specific university special? This isn’t strictly necessary – but</w:delText>
          </w:r>
        </w:del>
        <w:r w:rsidR="004B09B0">
          <w:rPr>
            <w:rFonts w:ascii="Roboto" w:eastAsia="Roboto" w:hAnsi="Roboto" w:cs="Roboto"/>
            <w:color w:val="374151"/>
            <w:sz w:val="24"/>
            <w:szCs w:val="24"/>
            <w:shd w:val="clear" w:color="auto" w:fill="F7F7F8"/>
          </w:rPr>
          <w:t>Be as specific as possible—</w:t>
        </w:r>
        <w:del w:id="58" w:author="Author">
          <w:r w:rsidRPr="004B09B0" w:rsidDel="004B09B0">
            <w:rPr>
              <w:rFonts w:ascii="Roboto" w:eastAsia="Roboto" w:hAnsi="Roboto" w:cs="Roboto"/>
              <w:color w:val="374151"/>
              <w:sz w:val="24"/>
              <w:szCs w:val="24"/>
              <w:shd w:val="clear" w:color="auto" w:fill="F7F7F8"/>
              <w:rPrChange w:id="59" w:author="Author">
                <w:rPr>
                  <w:rFonts w:ascii="Roboto" w:eastAsia="Roboto" w:hAnsi="Roboto" w:cs="Roboto"/>
                  <w:b/>
                  <w:color w:val="374151"/>
                  <w:sz w:val="24"/>
                  <w:szCs w:val="24"/>
                  <w:shd w:val="clear" w:color="auto" w:fill="F7F7F8"/>
                </w:rPr>
              </w:rPrChange>
            </w:rPr>
            <w:delText xml:space="preserve"> </w:delText>
          </w:r>
        </w:del>
        <w:r w:rsidRPr="004B09B0">
          <w:rPr>
            <w:rFonts w:ascii="Roboto" w:eastAsia="Roboto" w:hAnsi="Roboto" w:cs="Roboto"/>
            <w:color w:val="374151"/>
            <w:sz w:val="24"/>
            <w:szCs w:val="24"/>
            <w:shd w:val="clear" w:color="auto" w:fill="F7F7F8"/>
            <w:rPrChange w:id="60" w:author="Author">
              <w:rPr>
                <w:rFonts w:ascii="Roboto" w:eastAsia="Roboto" w:hAnsi="Roboto" w:cs="Roboto"/>
                <w:b/>
                <w:color w:val="374151"/>
                <w:sz w:val="24"/>
                <w:szCs w:val="24"/>
                <w:shd w:val="clear" w:color="auto" w:fill="F7F7F8"/>
              </w:rPr>
            </w:rPrChange>
          </w:rPr>
          <w:t xml:space="preserve">it will help showcase that you’ve done your research on your major, and </w:t>
        </w:r>
        <w:r w:rsidR="004B09B0">
          <w:rPr>
            <w:rFonts w:ascii="Roboto" w:eastAsia="Roboto" w:hAnsi="Roboto" w:cs="Roboto"/>
            <w:color w:val="374151"/>
            <w:sz w:val="24"/>
            <w:szCs w:val="24"/>
            <w:shd w:val="clear" w:color="auto" w:fill="F7F7F8"/>
          </w:rPr>
          <w:t xml:space="preserve">have </w:t>
        </w:r>
        <w:bookmarkStart w:id="61" w:name="_GoBack"/>
        <w:bookmarkEnd w:id="61"/>
        <w:r w:rsidRPr="004B09B0">
          <w:rPr>
            <w:rFonts w:ascii="Roboto" w:eastAsia="Roboto" w:hAnsi="Roboto" w:cs="Roboto"/>
            <w:color w:val="374151"/>
            <w:sz w:val="24"/>
            <w:szCs w:val="24"/>
            <w:shd w:val="clear" w:color="auto" w:fill="F7F7F8"/>
            <w:rPrChange w:id="62" w:author="Author">
              <w:rPr>
                <w:rFonts w:ascii="Roboto" w:eastAsia="Roboto" w:hAnsi="Roboto" w:cs="Roboto"/>
                <w:b/>
                <w:color w:val="374151"/>
                <w:sz w:val="24"/>
                <w:szCs w:val="24"/>
                <w:shd w:val="clear" w:color="auto" w:fill="F7F7F8"/>
              </w:rPr>
            </w:rPrChange>
          </w:rPr>
          <w:t>put some concrete thought into your future.</w:t>
        </w:r>
      </w:ins>
    </w:p>
    <w:p w14:paraId="4F02A028" w14:textId="7D820B72" w:rsidR="007E23DE" w:rsidRPr="004B09B0" w:rsidRDefault="007E23DE">
      <w:pPr>
        <w:widowControl w:val="0"/>
        <w:pBdr>
          <w:top w:val="nil"/>
          <w:left w:val="nil"/>
          <w:bottom w:val="nil"/>
          <w:right w:val="nil"/>
          <w:between w:val="nil"/>
        </w:pBdr>
        <w:spacing w:before="346" w:line="275" w:lineRule="auto"/>
        <w:ind w:right="229"/>
        <w:rPr>
          <w:rFonts w:ascii="Roboto" w:eastAsia="Roboto" w:hAnsi="Roboto" w:cs="Roboto"/>
          <w:color w:val="374151"/>
          <w:sz w:val="24"/>
          <w:szCs w:val="24"/>
          <w:shd w:val="clear" w:color="auto" w:fill="F7F7F8"/>
          <w:rPrChange w:id="63" w:author="Author">
            <w:rPr>
              <w:rFonts w:ascii="Roboto" w:eastAsia="Roboto" w:hAnsi="Roboto" w:cs="Roboto"/>
              <w:b/>
              <w:color w:val="374151"/>
              <w:sz w:val="24"/>
              <w:szCs w:val="24"/>
              <w:shd w:val="clear" w:color="auto" w:fill="F7F7F8"/>
            </w:rPr>
          </w:rPrChange>
        </w:rPr>
        <w:pPrChange w:id="64" w:author="Author">
          <w:pPr>
            <w:widowControl w:val="0"/>
            <w:pBdr>
              <w:top w:val="nil"/>
              <w:left w:val="nil"/>
              <w:bottom w:val="nil"/>
              <w:right w:val="nil"/>
              <w:between w:val="nil"/>
            </w:pBdr>
            <w:spacing w:before="346" w:line="275" w:lineRule="auto"/>
            <w:ind w:left="21" w:right="229" w:firstLine="12"/>
          </w:pPr>
        </w:pPrChange>
      </w:pPr>
      <w:ins w:id="65" w:author="Author">
        <w:r w:rsidRPr="004B09B0">
          <w:rPr>
            <w:rFonts w:ascii="Roboto" w:eastAsia="Roboto" w:hAnsi="Roboto" w:cs="Roboto"/>
            <w:color w:val="374151"/>
            <w:sz w:val="24"/>
            <w:szCs w:val="24"/>
            <w:shd w:val="clear" w:color="auto" w:fill="F7F7F8"/>
            <w:rPrChange w:id="66" w:author="Author">
              <w:rPr>
                <w:rFonts w:ascii="Roboto" w:eastAsia="Roboto" w:hAnsi="Roboto" w:cs="Roboto"/>
                <w:b/>
                <w:color w:val="374151"/>
                <w:sz w:val="24"/>
                <w:szCs w:val="24"/>
                <w:shd w:val="clear" w:color="auto" w:fill="F7F7F8"/>
              </w:rPr>
            </w:rPrChange>
          </w:rPr>
          <w:t>Otherwise, you’re on the right track so far. Keep it up!</w:t>
        </w:r>
      </w:ins>
    </w:p>
    <w:sectPr w:rsidR="007E23DE" w:rsidRPr="004B09B0">
      <w:pgSz w:w="12240" w:h="15840"/>
      <w:pgMar w:top="528" w:right="677" w:bottom="2815" w:left="79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74663550" w14:textId="77777777" w:rsidR="009C29E5" w:rsidRDefault="009C29E5" w:rsidP="00094986">
      <w:r>
        <w:rPr>
          <w:rStyle w:val="CommentReference"/>
        </w:rPr>
        <w:annotationRef/>
      </w:r>
      <w:r>
        <w:rPr>
          <w:color w:val="000000"/>
          <w:sz w:val="20"/>
          <w:szCs w:val="20"/>
        </w:rPr>
        <w:t>You’ve capitalized the word “Psychology” in other parts of your essay.</w:t>
      </w:r>
    </w:p>
    <w:p w14:paraId="10182372" w14:textId="77777777" w:rsidR="009C29E5" w:rsidRDefault="009C29E5" w:rsidP="00094986"/>
    <w:p w14:paraId="77609749" w14:textId="77777777" w:rsidR="009C29E5" w:rsidRDefault="009C29E5" w:rsidP="00094986">
      <w:r>
        <w:rPr>
          <w:color w:val="000000"/>
          <w:sz w:val="20"/>
          <w:szCs w:val="20"/>
        </w:rPr>
        <w:t>For the sake of consistency, make sure to capitalize it everywhere you use it.</w:t>
      </w:r>
    </w:p>
  </w:comment>
  <w:comment w:id="4" w:author="Author" w:initials="A">
    <w:p w14:paraId="4F058DDE" w14:textId="77777777" w:rsidR="004B09B0" w:rsidRDefault="004B09B0">
      <w:pPr>
        <w:pStyle w:val="CommentText"/>
      </w:pPr>
      <w:r>
        <w:rPr>
          <w:rStyle w:val="CommentReference"/>
        </w:rPr>
        <w:annotationRef/>
      </w:r>
      <w:r>
        <w:t>This is a great origin stoy that explains the beginning of your interest in psychology!</w:t>
      </w:r>
    </w:p>
    <w:p w14:paraId="2E3020E6" w14:textId="77777777" w:rsidR="004B09B0" w:rsidRDefault="004B09B0">
      <w:pPr>
        <w:pStyle w:val="CommentText"/>
      </w:pPr>
    </w:p>
    <w:p w14:paraId="3F3FFF4C" w14:textId="54B382BE" w:rsidR="004B09B0" w:rsidRDefault="004B09B0">
      <w:pPr>
        <w:pStyle w:val="CommentText"/>
      </w:pPr>
      <w:r>
        <w:t>What about this experience and this psychologist stayed with you and interested you?</w:t>
      </w:r>
    </w:p>
  </w:comment>
  <w:comment w:id="5" w:author="Author" w:initials="A">
    <w:p w14:paraId="1E807738" w14:textId="77777777" w:rsidR="009C29E5" w:rsidRDefault="009C29E5" w:rsidP="00DC7C39">
      <w:r>
        <w:rPr>
          <w:rStyle w:val="CommentReference"/>
        </w:rPr>
        <w:annotationRef/>
      </w:r>
      <w:r>
        <w:rPr>
          <w:color w:val="000000"/>
          <w:sz w:val="20"/>
          <w:szCs w:val="20"/>
        </w:rPr>
        <w:t>Is there anything specific that you can tell us about the time you spent counseling these children?</w:t>
      </w:r>
    </w:p>
    <w:p w14:paraId="416A6062" w14:textId="77777777" w:rsidR="009C29E5" w:rsidRDefault="009C29E5" w:rsidP="00DC7C39"/>
    <w:p w14:paraId="29005C8E" w14:textId="77777777" w:rsidR="009C29E5" w:rsidRDefault="009C29E5" w:rsidP="00DC7C39">
      <w:r>
        <w:rPr>
          <w:color w:val="000000"/>
          <w:sz w:val="20"/>
          <w:szCs w:val="20"/>
        </w:rPr>
        <w:t>For example:</w:t>
      </w:r>
    </w:p>
    <w:p w14:paraId="0DEB7BF8" w14:textId="77777777" w:rsidR="009C29E5" w:rsidRDefault="009C29E5" w:rsidP="00DC7C39">
      <w:r>
        <w:rPr>
          <w:color w:val="000000"/>
          <w:sz w:val="20"/>
          <w:szCs w:val="20"/>
        </w:rPr>
        <w:t>- What specific issues in the realm of child psychology did you tackle? (e.g. trauma, behavioural development, etc.)</w:t>
      </w:r>
    </w:p>
    <w:p w14:paraId="59A07212" w14:textId="77777777" w:rsidR="009C29E5" w:rsidRDefault="009C29E5" w:rsidP="00DC7C39">
      <w:r>
        <w:rPr>
          <w:color w:val="000000"/>
          <w:sz w:val="20"/>
          <w:szCs w:val="20"/>
        </w:rPr>
        <w:t>- What challenges or difficulties did you face as you learned how to counsel these children?</w:t>
      </w:r>
    </w:p>
  </w:comment>
  <w:comment w:id="6" w:author="Author" w:initials="A">
    <w:p w14:paraId="7B6EA069" w14:textId="726CAFEE" w:rsidR="0049113B" w:rsidRDefault="0049113B" w:rsidP="00D07795">
      <w:r>
        <w:rPr>
          <w:rStyle w:val="CommentReference"/>
        </w:rPr>
        <w:annotationRef/>
      </w:r>
      <w:r>
        <w:rPr>
          <w:color w:val="000000"/>
          <w:sz w:val="20"/>
          <w:szCs w:val="20"/>
        </w:rPr>
        <w:t xml:space="preserve">Can you give any examples of works that you’ve studied, or any concepts you’ve learned from those journals? </w:t>
      </w:r>
    </w:p>
    <w:p w14:paraId="5E0CC917" w14:textId="77777777" w:rsidR="0049113B" w:rsidRDefault="0049113B" w:rsidP="00D07795"/>
    <w:p w14:paraId="2DD807EE" w14:textId="77777777" w:rsidR="0049113B" w:rsidRDefault="0049113B" w:rsidP="00D07795">
      <w:r>
        <w:rPr>
          <w:color w:val="000000"/>
          <w:sz w:val="20"/>
          <w:szCs w:val="20"/>
        </w:rPr>
        <w:t xml:space="preserve">Being able to point to specific journals and summarizing its contents will help convince the reader of your </w:t>
      </w:r>
      <w:r>
        <w:rPr>
          <w:b/>
          <w:bCs/>
          <w:color w:val="000000"/>
          <w:sz w:val="20"/>
          <w:szCs w:val="20"/>
        </w:rPr>
        <w:t>credibility</w:t>
      </w:r>
      <w:r>
        <w:rPr>
          <w:color w:val="000000"/>
          <w:sz w:val="20"/>
          <w:szCs w:val="20"/>
        </w:rPr>
        <w:t xml:space="preserve">, and showcase that you are genuinely interested in the field of psychology in an </w:t>
      </w:r>
      <w:r>
        <w:rPr>
          <w:b/>
          <w:bCs/>
          <w:color w:val="000000"/>
          <w:sz w:val="20"/>
          <w:szCs w:val="20"/>
        </w:rPr>
        <w:t>academic</w:t>
      </w:r>
      <w:r>
        <w:rPr>
          <w:color w:val="000000"/>
          <w:sz w:val="20"/>
          <w:szCs w:val="20"/>
        </w:rPr>
        <w:t xml:space="preserve"> sense.</w:t>
      </w:r>
    </w:p>
  </w:comment>
  <w:comment w:id="8" w:author="Author" w:initials="A">
    <w:p w14:paraId="7A3C5CA2" w14:textId="77777777" w:rsidR="00503AFC" w:rsidRDefault="0049113B" w:rsidP="00C41A78">
      <w:r>
        <w:rPr>
          <w:rStyle w:val="CommentReference"/>
        </w:rPr>
        <w:annotationRef/>
      </w:r>
      <w:r w:rsidR="00503AFC">
        <w:rPr>
          <w:sz w:val="20"/>
          <w:szCs w:val="20"/>
        </w:rPr>
        <w:t>This may be a bit awkwardly phrased, as the “trauma and experiences” did not occur “</w:t>
      </w:r>
      <w:r w:rsidR="00503AFC">
        <w:rPr>
          <w:b/>
          <w:bCs/>
          <w:sz w:val="20"/>
          <w:szCs w:val="20"/>
        </w:rPr>
        <w:t>in</w:t>
      </w:r>
      <w:r w:rsidR="00503AFC">
        <w:rPr>
          <w:sz w:val="20"/>
          <w:szCs w:val="20"/>
        </w:rPr>
        <w:t xml:space="preserve"> their developing brains”. </w:t>
      </w:r>
      <w:r w:rsidR="00503AFC">
        <w:rPr>
          <w:sz w:val="20"/>
          <w:szCs w:val="20"/>
        </w:rPr>
        <w:cr/>
      </w:r>
      <w:r w:rsidR="00503AFC">
        <w:rPr>
          <w:sz w:val="20"/>
          <w:szCs w:val="20"/>
        </w:rPr>
        <w:cr/>
        <w:t xml:space="preserve">Try, for example: </w:t>
      </w:r>
      <w:r w:rsidR="00503AFC">
        <w:rPr>
          <w:sz w:val="20"/>
          <w:szCs w:val="20"/>
        </w:rPr>
        <w:cr/>
        <w:t>“… and experiences during their brain’s development.”</w:t>
      </w:r>
    </w:p>
  </w:comment>
  <w:comment w:id="7" w:author="Author" w:initials="A">
    <w:p w14:paraId="124BDC94" w14:textId="77777777" w:rsidR="004B09B0" w:rsidRDefault="004B09B0">
      <w:pPr>
        <w:pStyle w:val="CommentText"/>
      </w:pPr>
      <w:r>
        <w:rPr>
          <w:rStyle w:val="CommentReference"/>
        </w:rPr>
        <w:annotationRef/>
      </w:r>
      <w:r>
        <w:t xml:space="preserve">This is a good attempt at reflecting on how your experience applies to the real world. However, I would suggest you also look at how this experience impacted </w:t>
      </w:r>
      <w:r w:rsidRPr="004B09B0">
        <w:rPr>
          <w:b/>
        </w:rPr>
        <w:t>you</w:t>
      </w:r>
      <w:r>
        <w:t xml:space="preserve"> personally. </w:t>
      </w:r>
    </w:p>
    <w:p w14:paraId="27E42C88" w14:textId="77777777" w:rsidR="004B09B0" w:rsidRDefault="004B09B0">
      <w:pPr>
        <w:pStyle w:val="CommentText"/>
      </w:pPr>
    </w:p>
    <w:p w14:paraId="25830414" w14:textId="0359D244" w:rsidR="004B09B0" w:rsidRDefault="004B09B0">
      <w:pPr>
        <w:pStyle w:val="CommentText"/>
      </w:pPr>
      <w:r>
        <w:t>Has child development or trauma become a particular topic of interest for you, or a topic you want to specialise in? How does this tie into your interests and future goals?</w:t>
      </w:r>
    </w:p>
  </w:comment>
  <w:comment w:id="15" w:author="Author" w:initials="A">
    <w:p w14:paraId="4C06B300" w14:textId="77777777" w:rsidR="00503AFC" w:rsidRDefault="00503AFC" w:rsidP="00B20DDD">
      <w:r>
        <w:rPr>
          <w:rStyle w:val="CommentReference"/>
        </w:rPr>
        <w:annotationRef/>
      </w:r>
      <w:r>
        <w:rPr>
          <w:color w:val="000000"/>
          <w:sz w:val="20"/>
          <w:szCs w:val="20"/>
        </w:rPr>
        <w:t xml:space="preserve">Are there any specific examples of studies that you can point to? </w:t>
      </w:r>
    </w:p>
  </w:comment>
  <w:comment w:id="23" w:author="Author" w:initials="A">
    <w:p w14:paraId="7C4AD604" w14:textId="77777777" w:rsidR="004B09B0" w:rsidRDefault="0031062C" w:rsidP="004B09B0">
      <w:pPr>
        <w:rPr>
          <w:sz w:val="20"/>
          <w:szCs w:val="20"/>
        </w:rPr>
      </w:pPr>
      <w:r>
        <w:rPr>
          <w:rStyle w:val="CommentReference"/>
        </w:rPr>
        <w:annotationRef/>
      </w:r>
      <w:r w:rsidR="007E23DE">
        <w:rPr>
          <w:sz w:val="20"/>
          <w:szCs w:val="20"/>
        </w:rPr>
        <w:t>This is a great conclusion. You’ve given us a proper goal in mind for your future.</w:t>
      </w:r>
      <w:r w:rsidR="007E23DE">
        <w:rPr>
          <w:sz w:val="20"/>
          <w:szCs w:val="20"/>
        </w:rPr>
        <w:cr/>
      </w:r>
      <w:r w:rsidR="007E23DE">
        <w:rPr>
          <w:sz w:val="20"/>
          <w:szCs w:val="20"/>
        </w:rPr>
        <w:cr/>
        <w:t xml:space="preserve">However, this could be further enhanced by elaborating how a psychology major can help </w:t>
      </w:r>
      <w:r w:rsidR="007E23DE">
        <w:rPr>
          <w:sz w:val="20"/>
          <w:szCs w:val="20"/>
          <w:u w:val="single"/>
        </w:rPr>
        <w:t>equip you</w:t>
      </w:r>
      <w:r w:rsidR="007E23DE">
        <w:rPr>
          <w:sz w:val="20"/>
          <w:szCs w:val="20"/>
        </w:rPr>
        <w:t xml:space="preserve"> to achieve this goal.</w:t>
      </w:r>
      <w:r w:rsidR="007E23DE">
        <w:rPr>
          <w:sz w:val="20"/>
          <w:szCs w:val="20"/>
        </w:rPr>
        <w:cr/>
      </w:r>
      <w:r w:rsidR="007E23DE">
        <w:rPr>
          <w:sz w:val="20"/>
          <w:szCs w:val="20"/>
        </w:rPr>
        <w:cr/>
        <w:t>Some questions you could try answering are:</w:t>
      </w:r>
      <w:r w:rsidR="007E23DE">
        <w:rPr>
          <w:sz w:val="20"/>
          <w:szCs w:val="20"/>
        </w:rPr>
        <w:cr/>
        <w:t xml:space="preserve">- Are there any major issues in the field of psychology that you plan to tackle in the future? </w:t>
      </w:r>
    </w:p>
    <w:p w14:paraId="6AC82A52" w14:textId="4FC75E78" w:rsidR="004B09B0" w:rsidRPr="004B09B0" w:rsidRDefault="004B09B0" w:rsidP="004B09B0">
      <w:pPr>
        <w:rPr>
          <w:sz w:val="20"/>
          <w:szCs w:val="20"/>
        </w:rPr>
      </w:pPr>
      <w:r>
        <w:rPr>
          <w:sz w:val="20"/>
          <w:szCs w:val="20"/>
        </w:rPr>
        <w:t>-</w:t>
      </w:r>
      <w:r>
        <w:rPr>
          <w:sz w:val="20"/>
          <w:szCs w:val="20"/>
        </w:rPr>
        <w:t xml:space="preserve"> How do you see yourself working in the field of psychology?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09749" w15:done="0"/>
  <w15:commentEx w15:paraId="3F3FFF4C" w15:done="0"/>
  <w15:commentEx w15:paraId="59A07212" w15:done="0"/>
  <w15:commentEx w15:paraId="2DD807EE" w15:done="0"/>
  <w15:commentEx w15:paraId="7A3C5CA2" w15:done="0"/>
  <w15:commentEx w15:paraId="25830414" w15:done="0"/>
  <w15:commentEx w15:paraId="4C06B300" w15:done="0"/>
  <w15:commentEx w15:paraId="6AC82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09749" w16cid:durableId="28503E82"/>
  <w16cid:commentId w16cid:paraId="3F3FFF4C" w16cid:durableId="28529E3F"/>
  <w16cid:commentId w16cid:paraId="59A07212" w16cid:durableId="28504077"/>
  <w16cid:commentId w16cid:paraId="2DD807EE" w16cid:durableId="28503ACE"/>
  <w16cid:commentId w16cid:paraId="7A3C5CA2" w16cid:durableId="28503B52"/>
  <w16cid:commentId w16cid:paraId="25830414" w16cid:durableId="28529FFE"/>
  <w16cid:commentId w16cid:paraId="4C06B300" w16cid:durableId="285041B2"/>
  <w16cid:commentId w16cid:paraId="6AC82A52" w16cid:durableId="28503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21D8"/>
    <w:multiLevelType w:val="hybridMultilevel"/>
    <w:tmpl w:val="DE6458FA"/>
    <w:lvl w:ilvl="0" w:tplc="AF1A153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E4B59"/>
    <w:multiLevelType w:val="hybridMultilevel"/>
    <w:tmpl w:val="0F6C2508"/>
    <w:lvl w:ilvl="0" w:tplc="1FE033D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70D"/>
    <w:rsid w:val="000952B1"/>
    <w:rsid w:val="0031062C"/>
    <w:rsid w:val="0049113B"/>
    <w:rsid w:val="004B09B0"/>
    <w:rsid w:val="00503AFC"/>
    <w:rsid w:val="007E23DE"/>
    <w:rsid w:val="009C29E5"/>
    <w:rsid w:val="00D76346"/>
    <w:rsid w:val="00F35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646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952B1"/>
    <w:pPr>
      <w:spacing w:line="240" w:lineRule="auto"/>
    </w:pPr>
  </w:style>
  <w:style w:type="character" w:styleId="CommentReference">
    <w:name w:val="annotation reference"/>
    <w:basedOn w:val="DefaultParagraphFont"/>
    <w:uiPriority w:val="99"/>
    <w:semiHidden/>
    <w:unhideWhenUsed/>
    <w:rsid w:val="0049113B"/>
    <w:rPr>
      <w:sz w:val="16"/>
      <w:szCs w:val="16"/>
    </w:rPr>
  </w:style>
  <w:style w:type="paragraph" w:styleId="CommentText">
    <w:name w:val="annotation text"/>
    <w:basedOn w:val="Normal"/>
    <w:link w:val="CommentTextChar"/>
    <w:uiPriority w:val="99"/>
    <w:semiHidden/>
    <w:unhideWhenUsed/>
    <w:rsid w:val="0049113B"/>
    <w:pPr>
      <w:spacing w:line="240" w:lineRule="auto"/>
    </w:pPr>
    <w:rPr>
      <w:sz w:val="20"/>
      <w:szCs w:val="20"/>
    </w:rPr>
  </w:style>
  <w:style w:type="character" w:customStyle="1" w:styleId="CommentTextChar">
    <w:name w:val="Comment Text Char"/>
    <w:basedOn w:val="DefaultParagraphFont"/>
    <w:link w:val="CommentText"/>
    <w:uiPriority w:val="99"/>
    <w:semiHidden/>
    <w:rsid w:val="0049113B"/>
    <w:rPr>
      <w:sz w:val="20"/>
      <w:szCs w:val="20"/>
    </w:rPr>
  </w:style>
  <w:style w:type="paragraph" w:styleId="CommentSubject">
    <w:name w:val="annotation subject"/>
    <w:basedOn w:val="CommentText"/>
    <w:next w:val="CommentText"/>
    <w:link w:val="CommentSubjectChar"/>
    <w:uiPriority w:val="99"/>
    <w:semiHidden/>
    <w:unhideWhenUsed/>
    <w:rsid w:val="0049113B"/>
    <w:rPr>
      <w:b/>
      <w:bCs/>
    </w:rPr>
  </w:style>
  <w:style w:type="character" w:customStyle="1" w:styleId="CommentSubjectChar">
    <w:name w:val="Comment Subject Char"/>
    <w:basedOn w:val="CommentTextChar"/>
    <w:link w:val="CommentSubject"/>
    <w:uiPriority w:val="99"/>
    <w:semiHidden/>
    <w:rsid w:val="0049113B"/>
    <w:rPr>
      <w:b/>
      <w:bCs/>
      <w:sz w:val="20"/>
      <w:szCs w:val="20"/>
    </w:rPr>
  </w:style>
  <w:style w:type="paragraph" w:styleId="BalloonText">
    <w:name w:val="Balloon Text"/>
    <w:basedOn w:val="Normal"/>
    <w:link w:val="BalloonTextChar"/>
    <w:uiPriority w:val="99"/>
    <w:semiHidden/>
    <w:unhideWhenUsed/>
    <w:rsid w:val="004B09B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09B0"/>
    <w:rPr>
      <w:rFonts w:ascii="Times New Roman" w:hAnsi="Times New Roman" w:cs="Times New Roman"/>
      <w:sz w:val="18"/>
      <w:szCs w:val="18"/>
    </w:rPr>
  </w:style>
  <w:style w:type="paragraph" w:styleId="ListParagraph">
    <w:name w:val="List Paragraph"/>
    <w:basedOn w:val="Normal"/>
    <w:uiPriority w:val="34"/>
    <w:qFormat/>
    <w:rsid w:val="004B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3663</Characters>
  <Application>Microsoft Office Word</Application>
  <DocSecurity>0</DocSecurity>
  <Lines>54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2023-07-03T15:15:00Z</dcterms:created>
  <dcterms:modified xsi:type="dcterms:W3CDTF">2023-07-07T07:34:00Z</dcterms:modified>
</cp:coreProperties>
</file>