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07E6" w14:textId="77777777" w:rsidR="001E12A7" w:rsidRPr="001E12A7" w:rsidRDefault="001E12A7" w:rsidP="001E12A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12A7">
        <w:rPr>
          <w:rFonts w:ascii="Arial" w:eastAsia="Times New Roman" w:hAnsi="Arial" w:cs="Arial"/>
          <w:b/>
          <w:bCs/>
          <w:color w:val="222222"/>
          <w:kern w:val="36"/>
        </w:rPr>
        <w:t>Why are you interested in attending Columbia University? We encourage you to consider the aspect(s) that you find unique and compelling about Columbia. (200 words or fewer)</w:t>
      </w:r>
      <w:r w:rsidRPr="001E12A7">
        <w:rPr>
          <w:rFonts w:ascii="Arial" w:eastAsia="Times New Roman" w:hAnsi="Arial" w:cs="Arial"/>
          <w:b/>
          <w:bCs/>
          <w:color w:val="E00029"/>
          <w:kern w:val="36"/>
        </w:rPr>
        <w:t>*</w:t>
      </w:r>
    </w:p>
    <w:p w14:paraId="11383E33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35B6D457" w14:textId="5308D885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Water is a basic necessity, but why is it not accessible to some people? I witnessed this </w:t>
      </w:r>
      <w:proofErr w:type="spellStart"/>
      <w:r w:rsidRPr="001E12A7">
        <w:rPr>
          <w:rFonts w:ascii="Arial" w:eastAsia="Times New Roman" w:hAnsi="Arial" w:cs="Arial"/>
          <w:color w:val="000000"/>
          <w:shd w:val="clear" w:color="auto" w:fill="FFFFFF"/>
        </w:rPr>
        <w:t>first</w:t>
      </w:r>
      <w:del w:id="0" w:author="Chiara Situmorang" w:date="2022-12-21T11:47:00Z">
        <w:r w:rsidRPr="001E12A7" w:rsidDel="006A5C3B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hand</w:t>
      </w:r>
      <w:proofErr w:type="spellEnd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in Kei Island, a remote area in Maluku, Indonesia. While I’ve implemented a water filtration system in Kei and improved their collected-water quality, it didn’t really improve the residents’ water access; they still have to travel for miles to collect fresh water. </w:t>
      </w:r>
    </w:p>
    <w:p w14:paraId="41FCE5B9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1E05B510" w14:textId="0D392A9B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  <w:commentRangeStart w:id="1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My </w:t>
      </w:r>
      <w:del w:id="2" w:author="Thalia Priscilla" w:date="2022-12-20T22:04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hope </w:delText>
        </w:r>
      </w:del>
      <w:ins w:id="3" w:author="Thalia Priscilla" w:date="2022-12-20T22:04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goal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is to improve </w:t>
      </w:r>
      <w:del w:id="4" w:author="Thalia Priscilla" w:date="2022-12-20T22:02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their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water accessibility</w:t>
      </w:r>
      <w:commentRangeEnd w:id="1"/>
      <w:r w:rsidR="00C903D1">
        <w:rPr>
          <w:rStyle w:val="CommentReference"/>
        </w:rPr>
        <w:commentReference w:id="1"/>
      </w:r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del w:id="5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As </w:delText>
        </w:r>
      </w:del>
      <w:ins w:id="6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</w:ins>
      <w:del w:id="7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I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research</w:t>
      </w:r>
      <w:ins w:id="8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ing</w:t>
        </w:r>
      </w:ins>
      <w:del w:id="9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ed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ways to do so, I </w:t>
      </w:r>
      <w:del w:id="10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found myself reading about</w:delText>
        </w:r>
      </w:del>
      <w:ins w:id="11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stumbled upon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Columbia 2013’s water distribution system in Ghana</w:t>
      </w:r>
      <w:ins w:id="12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13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and </w:delText>
        </w:r>
      </w:del>
      <w:ins w:id="14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 read about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how water can be conveniently supplied throughout the island by installing an electric-powered submersible pump and constructing a pipe pathway to avoid any contaminants. In </w:t>
      </w:r>
      <w:del w:id="15" w:author="Thalia Priscilla" w:date="2022-12-20T22:04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order to delve</w:delText>
        </w:r>
      </w:del>
      <w:ins w:id="16" w:author="Thalia Priscilla" w:date="2022-12-20T22:04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delving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deeper into this subject, I became interested in Research Scientist Lauren </w:t>
      </w:r>
      <w:proofErr w:type="spellStart"/>
      <w:r w:rsidRPr="001E12A7">
        <w:rPr>
          <w:rFonts w:ascii="Arial" w:eastAsia="Times New Roman" w:hAnsi="Arial" w:cs="Arial"/>
          <w:color w:val="000000"/>
          <w:shd w:val="clear" w:color="auto" w:fill="FFFFFF"/>
        </w:rPr>
        <w:t>Josset</w:t>
      </w:r>
      <w:del w:id="17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'</w:delText>
        </w:r>
      </w:del>
      <w:ins w:id="18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’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s</w:t>
      </w:r>
      <w:proofErr w:type="spellEnd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study, </w:t>
      </w:r>
      <w:del w:id="19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"</w:delText>
        </w:r>
      </w:del>
      <w:ins w:id="20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“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The U.S. Water Data Gap</w:t>
      </w:r>
      <w:del w:id="21" w:author="Chiara Situmorang" w:date="2022-12-21T11:48:00Z">
        <w:r w:rsidRPr="001E12A7" w:rsidDel="006A5C3B">
          <w:rPr>
            <w:rFonts w:ascii="Arial" w:eastAsia="Times New Roman" w:hAnsi="Arial" w:cs="Arial"/>
            <w:color w:val="000000"/>
            <w:shd w:val="clear" w:color="auto" w:fill="FFFFFF"/>
          </w:rPr>
          <w:delText>,</w:delText>
        </w:r>
      </w:del>
      <w:del w:id="22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"</w:delText>
        </w:r>
      </w:del>
      <w:ins w:id="23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”.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24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and </w:delText>
        </w:r>
      </w:del>
      <w:ins w:id="25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her conclusion</w:t>
      </w:r>
      <w:ins w:id="26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,</w:t>
        </w:r>
      </w:ins>
      <w:del w:id="27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s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28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about how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data analysis, both statistically and phenomenologically, should be applied to water monitoring</w:t>
      </w:r>
      <w:ins w:id="29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ins w:id="30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Further,</w:t>
        </w:r>
      </w:ins>
      <w:del w:id="31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and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32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how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machine learning tools could be used to quantify water use and make informed decisions about their water footprint.</w:t>
      </w:r>
    </w:p>
    <w:p w14:paraId="5BFFEBE5" w14:textId="496DFCF6" w:rsidR="001E12A7" w:rsidRPr="001E12A7" w:rsidRDefault="001E12A7" w:rsidP="001E12A7">
      <w:pPr>
        <w:spacing w:before="240" w:after="240"/>
        <w:rPr>
          <w:rFonts w:ascii="Times New Roman" w:eastAsia="Times New Roman" w:hAnsi="Times New Roman" w:cs="Times New Roman"/>
        </w:rPr>
      </w:pPr>
      <w:commentRangeStart w:id="33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I would love the opportunity to collaborate with </w:t>
      </w:r>
      <w:del w:id="34" w:author="Chiara Situmorang" w:date="2022-12-21T11:48:00Z">
        <w:r w:rsidRPr="001E12A7" w:rsidDel="006A5C3B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Research Scientist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Lauren </w:t>
      </w:r>
      <w:proofErr w:type="spellStart"/>
      <w:r w:rsidRPr="001E12A7">
        <w:rPr>
          <w:rFonts w:ascii="Arial" w:eastAsia="Times New Roman" w:hAnsi="Arial" w:cs="Arial"/>
          <w:color w:val="000000"/>
          <w:shd w:val="clear" w:color="auto" w:fill="FFFFFF"/>
        </w:rPr>
        <w:t>Josset</w:t>
      </w:r>
      <w:proofErr w:type="spellEnd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to do more in-depth studies into the forms of data analysis and incorporate data monitoring into the water distribution system. </w:t>
      </w:r>
      <w:commentRangeEnd w:id="33"/>
      <w:r w:rsidR="006A5C3B">
        <w:rPr>
          <w:rStyle w:val="CommentReference"/>
        </w:rPr>
        <w:commentReference w:id="33"/>
      </w:r>
    </w:p>
    <w:p w14:paraId="04099C2B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4FF13CAB" w14:textId="77777777" w:rsidR="00327C66" w:rsidRDefault="00327C66"/>
    <w:sectPr w:rsidR="0032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2-20T22:02:00Z" w:initials="TP">
    <w:p w14:paraId="6062CF72" w14:textId="17CC5D9D" w:rsidR="00C903D1" w:rsidRDefault="00C903D1">
      <w:pPr>
        <w:pStyle w:val="CommentText"/>
      </w:pPr>
      <w:r>
        <w:rPr>
          <w:rStyle w:val="CommentReference"/>
        </w:rPr>
        <w:annotationRef/>
      </w:r>
      <w:r w:rsidR="00F75A85">
        <w:t xml:space="preserve">I suggest using ‘goal’ </w:t>
      </w:r>
      <w:r w:rsidR="001373B2">
        <w:t>to show that you’re driven to this cause.</w:t>
      </w:r>
      <w:r w:rsidR="00F75A85">
        <w:t xml:space="preserve">  </w:t>
      </w:r>
      <w:r w:rsidR="001373B2">
        <w:t xml:space="preserve">Also </w:t>
      </w:r>
      <w:r>
        <w:t xml:space="preserve">I suggest referring to </w:t>
      </w:r>
      <w:r w:rsidR="001373B2">
        <w:t>water accessibility in general, because you never know where you might make a difference next.</w:t>
      </w:r>
    </w:p>
  </w:comment>
  <w:comment w:id="33" w:author="Chiara Situmorang" w:date="2022-12-21T11:50:00Z" w:initials="CS">
    <w:p w14:paraId="0D98409D" w14:textId="77777777" w:rsidR="006A5C3B" w:rsidRDefault="006A5C3B" w:rsidP="00A1357C">
      <w:r>
        <w:rPr>
          <w:rStyle w:val="CommentReference"/>
        </w:rPr>
        <w:annotationRef/>
      </w:r>
      <w:r>
        <w:rPr>
          <w:sz w:val="20"/>
          <w:szCs w:val="20"/>
        </w:rPr>
        <w:t>While this is a great reference that shows the depth of your research, I think it would be valuable to add 1-2 more aspects of Columbia you’d be interested in to show the range of your interests and that you’re not just applying there for one researcher.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62CF72" w15:done="0"/>
  <w15:commentEx w15:paraId="0D9840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CAF67" w16cex:dateUtc="2022-12-20T15:02:00Z"/>
  <w16cex:commentExtensible w16cex:durableId="274D717F" w16cex:dateUtc="2022-12-21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62CF72" w16cid:durableId="274CAF67"/>
  <w16cid:commentId w16cid:paraId="0D98409D" w16cid:durableId="274D71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A7"/>
    <w:rsid w:val="00051C0A"/>
    <w:rsid w:val="001373B2"/>
    <w:rsid w:val="00185506"/>
    <w:rsid w:val="001E12A7"/>
    <w:rsid w:val="00327C66"/>
    <w:rsid w:val="0062459E"/>
    <w:rsid w:val="006A5C3B"/>
    <w:rsid w:val="00A33AAB"/>
    <w:rsid w:val="00C903D1"/>
    <w:rsid w:val="00DD321C"/>
    <w:rsid w:val="00EE463B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59487"/>
  <w15:chartTrackingRefBased/>
  <w15:docId w15:val="{F0BEE298-7E8D-A142-8100-CAF6D1F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2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12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903D1"/>
  </w:style>
  <w:style w:type="character" w:styleId="CommentReference">
    <w:name w:val="annotation reference"/>
    <w:basedOn w:val="DefaultParagraphFont"/>
    <w:uiPriority w:val="99"/>
    <w:semiHidden/>
    <w:unhideWhenUsed/>
    <w:rsid w:val="00C90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3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2022-12-19T03:53:00Z</dcterms:created>
  <dcterms:modified xsi:type="dcterms:W3CDTF">2022-12-21T04:50:00Z</dcterms:modified>
</cp:coreProperties>
</file>