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6B46" w14:textId="77777777" w:rsidR="00B9167C" w:rsidRPr="00B9167C" w:rsidRDefault="00B9167C" w:rsidP="006017EC">
      <w:pPr>
        <w:spacing w:line="240" w:lineRule="auto"/>
        <w:rPr>
          <w:rFonts w:ascii="Times New Roman" w:eastAsia="Times New Roman" w:hAnsi="Times New Roman" w:cs="Times New Roman"/>
          <w:szCs w:val="24"/>
        </w:rPr>
      </w:pPr>
      <w:r w:rsidRPr="00B9167C">
        <w:rPr>
          <w:rFonts w:ascii="Arial" w:eastAsia="Times New Roman" w:hAnsi="Arial" w:cs="Arial"/>
          <w:b/>
          <w:bCs/>
          <w:color w:val="000000"/>
          <w:sz w:val="22"/>
        </w:rPr>
        <w:t>Describe an example of your leadership experience in which you have positively influenced others, helped resolve disputes or contributed to group efforts over time.  </w:t>
      </w:r>
    </w:p>
    <w:p w14:paraId="5BED1B4B" w14:textId="77777777" w:rsidR="00B9167C" w:rsidRPr="00B9167C" w:rsidRDefault="00B9167C" w:rsidP="00B9167C">
      <w:pPr>
        <w:spacing w:line="240" w:lineRule="auto"/>
        <w:rPr>
          <w:rFonts w:ascii="Times New Roman" w:eastAsia="Times New Roman" w:hAnsi="Times New Roman" w:cs="Times New Roman"/>
          <w:szCs w:val="24"/>
        </w:rPr>
      </w:pPr>
      <w:r w:rsidRPr="00B9167C">
        <w:rPr>
          <w:rFonts w:ascii="Arial" w:eastAsia="Times New Roman" w:hAnsi="Arial" w:cs="Arial"/>
          <w:color w:val="000000"/>
          <w:sz w:val="22"/>
        </w:rPr>
        <w:t>                                                                                                                                                </w:t>
      </w:r>
    </w:p>
    <w:p w14:paraId="323CF54C" w14:textId="2611B77A" w:rsidR="00B9167C" w:rsidRPr="00B9167C" w:rsidRDefault="00B9167C" w:rsidP="00B9167C">
      <w:pPr>
        <w:spacing w:after="240" w:line="240" w:lineRule="auto"/>
        <w:rPr>
          <w:rFonts w:ascii="Times New Roman" w:eastAsia="Times New Roman" w:hAnsi="Times New Roman" w:cs="Times New Roman"/>
          <w:szCs w:val="24"/>
        </w:rPr>
      </w:pPr>
      <w:commentRangeStart w:id="0"/>
      <w:r w:rsidRPr="00B9167C">
        <w:rPr>
          <w:rFonts w:ascii="Arial" w:eastAsia="Times New Roman" w:hAnsi="Arial" w:cs="Arial"/>
          <w:color w:val="000000"/>
          <w:sz w:val="22"/>
        </w:rPr>
        <w:t>My friends sighed in concern after finding out I was grouped with the two peers they allegedly found challenging to work with for a film project weighing 30% of the grade</w:t>
      </w:r>
      <w:r>
        <w:rPr>
          <w:rFonts w:ascii="Arial" w:eastAsia="Times New Roman" w:hAnsi="Arial" w:cs="Arial"/>
          <w:color w:val="000000"/>
          <w:sz w:val="22"/>
        </w:rPr>
        <w:t xml:space="preserve">, </w:t>
      </w:r>
      <w:r w:rsidRPr="00B9167C">
        <w:rPr>
          <w:rFonts w:ascii="Arial" w:eastAsia="Times New Roman" w:hAnsi="Arial" w:cs="Arial"/>
          <w:color w:val="000000"/>
          <w:sz w:val="22"/>
        </w:rPr>
        <w:t>not to mention that every other group had over four members</w:t>
      </w:r>
      <w:commentRangeStart w:id="1"/>
      <w:ins w:id="2" w:author="Microsoft Office User" w:date="2022-11-27T23:35:00Z">
        <w:r w:rsidR="00D131A9">
          <w:rPr>
            <w:rFonts w:ascii="Arial" w:eastAsia="Times New Roman" w:hAnsi="Arial" w:cs="Arial"/>
            <w:color w:val="000000"/>
            <w:sz w:val="22"/>
          </w:rPr>
          <w:t>, while mine only had three (or four?)</w:t>
        </w:r>
      </w:ins>
      <w:del w:id="3" w:author="Microsoft Office User" w:date="2022-11-27T23:35:00Z">
        <w:r w:rsidRPr="00B9167C" w:rsidDel="00D131A9">
          <w:rPr>
            <w:rFonts w:ascii="Arial" w:eastAsia="Times New Roman" w:hAnsi="Arial" w:cs="Arial"/>
            <w:color w:val="000000"/>
            <w:sz w:val="22"/>
          </w:rPr>
          <w:delText xml:space="preserve"> to work on such a significant project </w:delText>
        </w:r>
      </w:del>
      <w:del w:id="4" w:author="Microsoft Office User" w:date="2022-11-27T23:34:00Z">
        <w:r w:rsidRPr="00D131A9" w:rsidDel="00D131A9">
          <w:rPr>
            <w:rFonts w:ascii="Arial" w:eastAsia="Times New Roman" w:hAnsi="Arial" w:cs="Arial"/>
            <w:strike/>
            <w:color w:val="000000"/>
            <w:sz w:val="22"/>
            <w:rPrChange w:id="5" w:author="Microsoft Office User" w:date="2022-11-27T23:34:00Z">
              <w:rPr>
                <w:rFonts w:ascii="Arial" w:eastAsia="Times New Roman" w:hAnsi="Arial" w:cs="Arial"/>
                <w:color w:val="000000"/>
                <w:sz w:val="22"/>
              </w:rPr>
            </w:rPrChange>
          </w:rPr>
          <w:delText>makes my group . </w:delText>
        </w:r>
      </w:del>
      <w:commentRangeEnd w:id="1"/>
      <w:r w:rsidR="00D131A9">
        <w:rPr>
          <w:rStyle w:val="CommentReference"/>
          <w:lang w:val="en-US"/>
        </w:rPr>
        <w:commentReference w:id="1"/>
      </w:r>
      <w:commentRangeEnd w:id="0"/>
      <w:r w:rsidR="00C518F7">
        <w:rPr>
          <w:rStyle w:val="CommentReference"/>
          <w:lang w:val="en-US"/>
        </w:rPr>
        <w:commentReference w:id="0"/>
      </w:r>
    </w:p>
    <w:p w14:paraId="377EC767" w14:textId="77777777" w:rsidR="00C518F7" w:rsidRDefault="00B9167C" w:rsidP="00B9167C">
      <w:pPr>
        <w:spacing w:after="240" w:line="240" w:lineRule="auto"/>
        <w:rPr>
          <w:ins w:id="6" w:author="Chiara Situmorang" w:date="2022-11-28T11:01:00Z"/>
          <w:rFonts w:ascii="Arial" w:eastAsia="Times New Roman" w:hAnsi="Arial" w:cs="Arial"/>
          <w:color w:val="000000"/>
          <w:sz w:val="22"/>
        </w:rPr>
      </w:pPr>
      <w:r w:rsidRPr="00B9167C">
        <w:rPr>
          <w:rFonts w:ascii="Arial" w:eastAsia="Times New Roman" w:hAnsi="Arial" w:cs="Arial"/>
          <w:color w:val="000000"/>
          <w:sz w:val="22"/>
        </w:rPr>
        <w:t xml:space="preserve">I wasn’t disheartened, however. </w:t>
      </w:r>
      <w:commentRangeStart w:id="7"/>
      <w:r w:rsidRPr="00D30C30">
        <w:rPr>
          <w:rFonts w:ascii="Arial" w:eastAsia="Times New Roman" w:hAnsi="Arial" w:cs="Arial"/>
          <w:strike/>
          <w:color w:val="000000"/>
          <w:sz w:val="22"/>
        </w:rPr>
        <w:t>My heart raced not of anxiety, but utter thrill for what was to come,</w:t>
      </w:r>
      <w:r w:rsidRPr="00B9167C">
        <w:rPr>
          <w:rFonts w:ascii="Arial" w:eastAsia="Times New Roman" w:hAnsi="Arial" w:cs="Arial"/>
          <w:color w:val="000000"/>
          <w:sz w:val="22"/>
        </w:rPr>
        <w:t xml:space="preserve"> </w:t>
      </w:r>
      <w:commentRangeEnd w:id="7"/>
      <w:r w:rsidR="00C21583">
        <w:rPr>
          <w:rStyle w:val="CommentReference"/>
          <w:lang w:val="en-US"/>
        </w:rPr>
        <w:commentReference w:id="7"/>
      </w:r>
      <w:r w:rsidRPr="00B9167C">
        <w:rPr>
          <w:rFonts w:ascii="Arial" w:eastAsia="Times New Roman" w:hAnsi="Arial" w:cs="Arial"/>
          <w:color w:val="000000"/>
          <w:sz w:val="22"/>
        </w:rPr>
        <w:t xml:space="preserve">especially after hearing the words of reassurance teachers gave me. “We’re confident you’ll succeed, but feel free to request for a new team allocation.” </w:t>
      </w:r>
      <w:commentRangeStart w:id="8"/>
      <w:r w:rsidRPr="00B9167C">
        <w:rPr>
          <w:rFonts w:ascii="Arial" w:eastAsia="Times New Roman" w:hAnsi="Arial" w:cs="Arial"/>
          <w:color w:val="000000"/>
          <w:sz w:val="22"/>
        </w:rPr>
        <w:t>I refused the offer knowing that it would be no easy feat</w:t>
      </w:r>
      <w:del w:id="9" w:author="Microsoft Office User" w:date="2022-11-27T23:39:00Z">
        <w:r w:rsidRPr="00B9167C" w:rsidDel="008C5CCE">
          <w:rPr>
            <w:rFonts w:ascii="Arial" w:eastAsia="Times New Roman" w:hAnsi="Arial" w:cs="Arial"/>
            <w:color w:val="000000"/>
            <w:sz w:val="22"/>
          </w:rPr>
          <w:delText xml:space="preserve"> however</w:delText>
        </w:r>
      </w:del>
      <w:r w:rsidRPr="00B9167C">
        <w:rPr>
          <w:rFonts w:ascii="Arial" w:eastAsia="Times New Roman" w:hAnsi="Arial" w:cs="Arial"/>
          <w:color w:val="000000"/>
          <w:sz w:val="22"/>
        </w:rPr>
        <w:t>.</w:t>
      </w:r>
      <w:commentRangeEnd w:id="8"/>
      <w:r w:rsidR="008C5CCE">
        <w:rPr>
          <w:rStyle w:val="CommentReference"/>
          <w:lang w:val="en-US"/>
        </w:rPr>
        <w:commentReference w:id="8"/>
      </w:r>
      <w:r w:rsidRPr="00B9167C">
        <w:rPr>
          <w:rFonts w:ascii="Arial" w:eastAsia="Times New Roman" w:hAnsi="Arial" w:cs="Arial"/>
          <w:color w:val="000000"/>
          <w:sz w:val="22"/>
        </w:rPr>
        <w:t xml:space="preserve"> </w:t>
      </w:r>
    </w:p>
    <w:p w14:paraId="43F78FBE" w14:textId="498A6729" w:rsidR="002D3DAD" w:rsidRDefault="00073199" w:rsidP="00B9167C">
      <w:pPr>
        <w:spacing w:after="240" w:line="240" w:lineRule="auto"/>
        <w:rPr>
          <w:ins w:id="10" w:author="Microsoft Office User" w:date="2022-11-27T23:41:00Z"/>
          <w:rFonts w:ascii="Arial" w:eastAsia="Times New Roman" w:hAnsi="Arial" w:cs="Arial"/>
          <w:color w:val="000000"/>
          <w:sz w:val="22"/>
        </w:rPr>
      </w:pPr>
      <w:r>
        <w:rPr>
          <w:rFonts w:ascii="Arial" w:eastAsia="Times New Roman" w:hAnsi="Arial" w:cs="Arial"/>
          <w:color w:val="000000"/>
          <w:sz w:val="22"/>
        </w:rPr>
        <w:t>T</w:t>
      </w:r>
      <w:ins w:id="11" w:author="Microsoft Office User" w:date="2022-11-27T23:42:00Z">
        <w:r w:rsidR="002D3DAD" w:rsidRPr="00B9167C">
          <w:rPr>
            <w:rFonts w:ascii="Arial" w:eastAsia="Times New Roman" w:hAnsi="Arial" w:cs="Arial"/>
            <w:color w:val="000000"/>
            <w:sz w:val="22"/>
          </w:rPr>
          <w:t>he initial progress of the project was almost zero</w:t>
        </w:r>
        <w:r w:rsidR="002D3DAD">
          <w:rPr>
            <w:rFonts w:ascii="Arial" w:eastAsia="Times New Roman" w:hAnsi="Arial" w:cs="Arial"/>
            <w:color w:val="000000"/>
            <w:sz w:val="22"/>
          </w:rPr>
          <w:t xml:space="preserve">, so </w:t>
        </w:r>
        <w:r w:rsidR="002D3DAD" w:rsidRPr="00B9167C">
          <w:rPr>
            <w:rFonts w:ascii="Arial" w:eastAsia="Times New Roman" w:hAnsi="Arial" w:cs="Arial"/>
            <w:color w:val="000000"/>
            <w:sz w:val="22"/>
          </w:rPr>
          <w:t xml:space="preserve">I constantly took initiative to </w:t>
        </w:r>
        <w:r w:rsidR="002D3DAD">
          <w:rPr>
            <w:rFonts w:ascii="Arial" w:eastAsia="Times New Roman" w:hAnsi="Arial" w:cs="Arial"/>
            <w:color w:val="000000"/>
            <w:sz w:val="22"/>
          </w:rPr>
          <w:t>act as</w:t>
        </w:r>
        <w:r w:rsidR="002D3DAD" w:rsidRPr="00B9167C">
          <w:rPr>
            <w:rFonts w:ascii="Arial" w:eastAsia="Times New Roman" w:hAnsi="Arial" w:cs="Arial"/>
            <w:color w:val="000000"/>
            <w:sz w:val="22"/>
          </w:rPr>
          <w:t xml:space="preserve"> the ‘glue’ of our group</w:t>
        </w:r>
        <w:r w:rsidR="002D3DAD">
          <w:rPr>
            <w:rFonts w:ascii="Arial" w:eastAsia="Times New Roman" w:hAnsi="Arial" w:cs="Arial"/>
            <w:color w:val="000000"/>
            <w:sz w:val="22"/>
          </w:rPr>
          <w:t xml:space="preserve">. </w:t>
        </w:r>
        <w:r w:rsidR="004D1926">
          <w:rPr>
            <w:rFonts w:ascii="Arial" w:eastAsia="Times New Roman" w:hAnsi="Arial" w:cs="Arial"/>
            <w:color w:val="000000"/>
            <w:sz w:val="22"/>
          </w:rPr>
          <w:t xml:space="preserve">Representing </w:t>
        </w:r>
        <w:r w:rsidR="004D1926" w:rsidRPr="00B9167C">
          <w:rPr>
            <w:rFonts w:ascii="Arial" w:eastAsia="Times New Roman" w:hAnsi="Arial" w:cs="Arial"/>
            <w:color w:val="000000"/>
            <w:sz w:val="22"/>
          </w:rPr>
          <w:t>myself as the ‘leader’ that time</w:t>
        </w:r>
        <w:r w:rsidR="004D1926">
          <w:rPr>
            <w:rFonts w:ascii="Arial" w:eastAsia="Times New Roman" w:hAnsi="Arial" w:cs="Arial"/>
            <w:color w:val="000000"/>
            <w:sz w:val="22"/>
          </w:rPr>
          <w:t xml:space="preserve"> would also </w:t>
        </w:r>
      </w:ins>
      <w:ins w:id="12" w:author="Microsoft Office User" w:date="2022-11-27T23:43:00Z">
        <w:r w:rsidR="004D1926" w:rsidRPr="00B9167C">
          <w:rPr>
            <w:rFonts w:ascii="Arial" w:eastAsia="Times New Roman" w:hAnsi="Arial" w:cs="Arial"/>
            <w:color w:val="000000"/>
            <w:sz w:val="22"/>
          </w:rPr>
          <w:t>dissuade the members from partaking in the project</w:t>
        </w:r>
        <w:r w:rsidR="004D1926">
          <w:rPr>
            <w:rFonts w:ascii="Arial" w:eastAsia="Times New Roman" w:hAnsi="Arial" w:cs="Arial"/>
            <w:color w:val="000000"/>
            <w:sz w:val="22"/>
          </w:rPr>
          <w:t xml:space="preserve"> as </w:t>
        </w:r>
      </w:ins>
      <w:r>
        <w:rPr>
          <w:rFonts w:ascii="Arial" w:eastAsia="Times New Roman" w:hAnsi="Arial" w:cs="Arial"/>
          <w:color w:val="000000"/>
          <w:sz w:val="22"/>
        </w:rPr>
        <w:t>the</w:t>
      </w:r>
      <w:ins w:id="13" w:author="Microsoft Office User" w:date="2022-11-27T23:43:00Z">
        <w:r w:rsidR="004D1926">
          <w:rPr>
            <w:rFonts w:ascii="Arial" w:eastAsia="Times New Roman" w:hAnsi="Arial" w:cs="Arial"/>
            <w:color w:val="000000"/>
            <w:sz w:val="22"/>
          </w:rPr>
          <w:t xml:space="preserve"> title alone </w:t>
        </w:r>
        <w:r w:rsidR="004D1926" w:rsidRPr="00B9167C">
          <w:rPr>
            <w:rFonts w:ascii="Arial" w:eastAsia="Times New Roman" w:hAnsi="Arial" w:cs="Arial"/>
            <w:color w:val="000000"/>
            <w:sz w:val="22"/>
          </w:rPr>
          <w:t>m</w:t>
        </w:r>
      </w:ins>
      <w:ins w:id="14" w:author="Chiara Situmorang" w:date="2022-11-28T11:01:00Z">
        <w:r w:rsidR="00C518F7">
          <w:rPr>
            <w:rFonts w:ascii="Arial" w:eastAsia="Times New Roman" w:hAnsi="Arial" w:cs="Arial"/>
            <w:color w:val="000000"/>
            <w:sz w:val="22"/>
          </w:rPr>
          <w:t>ight</w:t>
        </w:r>
      </w:ins>
      <w:ins w:id="15" w:author="Microsoft Office User" w:date="2022-11-27T23:43:00Z">
        <w:del w:id="16" w:author="Chiara Situmorang" w:date="2022-11-28T11:01:00Z">
          <w:r w:rsidR="004D1926" w:rsidRPr="00B9167C" w:rsidDel="00C518F7">
            <w:rPr>
              <w:rFonts w:ascii="Arial" w:eastAsia="Times New Roman" w:hAnsi="Arial" w:cs="Arial"/>
              <w:color w:val="000000"/>
              <w:sz w:val="22"/>
            </w:rPr>
            <w:delText>ay</w:delText>
          </w:r>
        </w:del>
        <w:r w:rsidR="004D1926" w:rsidRPr="00B9167C">
          <w:rPr>
            <w:rFonts w:ascii="Arial" w:eastAsia="Times New Roman" w:hAnsi="Arial" w:cs="Arial"/>
            <w:color w:val="000000"/>
            <w:sz w:val="22"/>
          </w:rPr>
          <w:t xml:space="preserve"> appear intimidating</w:t>
        </w:r>
      </w:ins>
      <w:ins w:id="17" w:author="Chiara Situmorang" w:date="2022-11-28T11:02:00Z">
        <w:r w:rsidR="00C518F7">
          <w:rPr>
            <w:rFonts w:ascii="Arial" w:eastAsia="Times New Roman" w:hAnsi="Arial" w:cs="Arial"/>
            <w:color w:val="000000"/>
            <w:sz w:val="22"/>
          </w:rPr>
          <w:t xml:space="preserve"> and</w:t>
        </w:r>
      </w:ins>
      <w:ins w:id="18" w:author="Microsoft Office User" w:date="2022-11-27T23:43:00Z">
        <w:del w:id="19" w:author="Chiara Situmorang" w:date="2022-11-28T11:02:00Z">
          <w:r w:rsidR="004D1926" w:rsidRPr="00B9167C" w:rsidDel="00C518F7">
            <w:rPr>
              <w:rFonts w:ascii="Arial" w:eastAsia="Times New Roman" w:hAnsi="Arial" w:cs="Arial"/>
              <w:color w:val="000000"/>
              <w:sz w:val="22"/>
            </w:rPr>
            <w:delText>,</w:delText>
          </w:r>
        </w:del>
        <w:r w:rsidR="004D1926" w:rsidRPr="00B9167C">
          <w:rPr>
            <w:rFonts w:ascii="Arial" w:eastAsia="Times New Roman" w:hAnsi="Arial" w:cs="Arial"/>
            <w:color w:val="000000"/>
            <w:sz w:val="22"/>
          </w:rPr>
          <w:t xml:space="preserve"> imposing</w:t>
        </w:r>
        <w:del w:id="20" w:author="Chiara Situmorang" w:date="2022-11-28T11:02:00Z">
          <w:r w:rsidR="004D1926" w:rsidRPr="00B9167C" w:rsidDel="00C518F7">
            <w:rPr>
              <w:rFonts w:ascii="Arial" w:eastAsia="Times New Roman" w:hAnsi="Arial" w:cs="Arial"/>
              <w:color w:val="000000"/>
              <w:sz w:val="22"/>
            </w:rPr>
            <w:delText>,</w:delText>
          </w:r>
        </w:del>
        <w:r w:rsidR="004D1926" w:rsidRPr="00B9167C">
          <w:rPr>
            <w:rFonts w:ascii="Arial" w:eastAsia="Times New Roman" w:hAnsi="Arial" w:cs="Arial"/>
            <w:color w:val="000000"/>
            <w:sz w:val="22"/>
          </w:rPr>
          <w:t xml:space="preserve"> </w:t>
        </w:r>
        <w:del w:id="21" w:author="Chiara Situmorang" w:date="2022-11-28T11:01:00Z">
          <w:r w:rsidR="004D1926" w:rsidRPr="00B9167C" w:rsidDel="00C518F7">
            <w:rPr>
              <w:rFonts w:ascii="Arial" w:eastAsia="Times New Roman" w:hAnsi="Arial" w:cs="Arial"/>
              <w:color w:val="000000"/>
              <w:sz w:val="22"/>
            </w:rPr>
            <w:delText xml:space="preserve">and repulsive </w:delText>
          </w:r>
        </w:del>
        <w:r w:rsidR="004D1926" w:rsidRPr="00B9167C">
          <w:rPr>
            <w:rFonts w:ascii="Arial" w:eastAsia="Times New Roman" w:hAnsi="Arial" w:cs="Arial"/>
            <w:color w:val="000000"/>
            <w:sz w:val="22"/>
          </w:rPr>
          <w:t xml:space="preserve">to indifferent individuals such as my </w:t>
        </w:r>
      </w:ins>
      <w:r w:rsidR="007B3113" w:rsidRPr="00B9167C">
        <w:rPr>
          <w:rFonts w:ascii="Arial" w:eastAsia="Times New Roman" w:hAnsi="Arial" w:cs="Arial"/>
          <w:color w:val="000000"/>
          <w:sz w:val="22"/>
        </w:rPr>
        <w:t>group mates</w:t>
      </w:r>
      <w:ins w:id="22" w:author="Microsoft Office User" w:date="2022-11-27T23:43:00Z">
        <w:r w:rsidR="004D1926" w:rsidRPr="00B9167C">
          <w:rPr>
            <w:rFonts w:ascii="Arial" w:eastAsia="Times New Roman" w:hAnsi="Arial" w:cs="Arial"/>
            <w:color w:val="000000"/>
            <w:sz w:val="22"/>
          </w:rPr>
          <w:t>. </w:t>
        </w:r>
      </w:ins>
    </w:p>
    <w:p w14:paraId="679B3169" w14:textId="12633756" w:rsidR="00B9167C" w:rsidRPr="00B9167C" w:rsidDel="004D1926" w:rsidRDefault="00B9167C" w:rsidP="00B9167C">
      <w:pPr>
        <w:spacing w:after="240" w:line="240" w:lineRule="auto"/>
        <w:rPr>
          <w:del w:id="23" w:author="Microsoft Office User" w:date="2022-11-27T23:43:00Z"/>
          <w:rFonts w:ascii="Times New Roman" w:eastAsia="Times New Roman" w:hAnsi="Times New Roman" w:cs="Times New Roman"/>
          <w:szCs w:val="24"/>
        </w:rPr>
      </w:pPr>
      <w:del w:id="24" w:author="Microsoft Office User" w:date="2022-11-27T23:43:00Z">
        <w:r w:rsidRPr="00B9167C" w:rsidDel="004D1926">
          <w:rPr>
            <w:rFonts w:ascii="Arial" w:eastAsia="Times New Roman" w:hAnsi="Arial" w:cs="Arial"/>
            <w:color w:val="000000"/>
            <w:sz w:val="22"/>
          </w:rPr>
          <w:delText>I constantly took initiative to become the ‘glue’ of our group as</w:delText>
        </w:r>
      </w:del>
      <w:del w:id="25" w:author="Microsoft Office User" w:date="2022-11-27T23:39:00Z">
        <w:r w:rsidRPr="00B9167C" w:rsidDel="008C5CCE">
          <w:rPr>
            <w:rFonts w:ascii="Arial" w:eastAsia="Times New Roman" w:hAnsi="Arial" w:cs="Arial"/>
            <w:color w:val="000000"/>
            <w:sz w:val="22"/>
          </w:rPr>
          <w:delText>,</w:delText>
        </w:r>
      </w:del>
      <w:del w:id="26" w:author="Microsoft Office User" w:date="2022-11-27T23:43:00Z">
        <w:r w:rsidRPr="00B9167C" w:rsidDel="004D1926">
          <w:rPr>
            <w:rFonts w:ascii="Arial" w:eastAsia="Times New Roman" w:hAnsi="Arial" w:cs="Arial"/>
            <w:color w:val="000000"/>
            <w:sz w:val="22"/>
          </w:rPr>
          <w:delText xml:space="preserve"> without any force acting upon the team,</w:delText>
        </w:r>
      </w:del>
      <w:del w:id="27" w:author="Microsoft Office User" w:date="2022-11-27T23:42:00Z">
        <w:r w:rsidRPr="00B9167C" w:rsidDel="002D3DAD">
          <w:rPr>
            <w:rFonts w:ascii="Arial" w:eastAsia="Times New Roman" w:hAnsi="Arial" w:cs="Arial"/>
            <w:color w:val="000000"/>
            <w:sz w:val="22"/>
          </w:rPr>
          <w:delText xml:space="preserve"> the initial progress of the project was almost zero</w:delText>
        </w:r>
      </w:del>
      <w:del w:id="28" w:author="Microsoft Office User" w:date="2022-11-27T23:43:00Z">
        <w:r w:rsidRPr="00B9167C" w:rsidDel="004D1926">
          <w:rPr>
            <w:rFonts w:ascii="Arial" w:eastAsia="Times New Roman" w:hAnsi="Arial" w:cs="Arial"/>
            <w:color w:val="000000"/>
            <w:sz w:val="22"/>
          </w:rPr>
          <w:delText>. Additionally, representing myself as the ‘leader’ that time would dissuade the members from partaking in the project, as the title alone may appear intimidating, imposing, and repulsive to indifferent individuals such as my groupmates. </w:delText>
        </w:r>
      </w:del>
    </w:p>
    <w:p w14:paraId="0C98701D" w14:textId="77777777" w:rsidR="00C518F7" w:rsidRDefault="00B9167C" w:rsidP="00B9167C">
      <w:pPr>
        <w:spacing w:after="240" w:line="240" w:lineRule="auto"/>
        <w:rPr>
          <w:ins w:id="29" w:author="Chiara Situmorang" w:date="2022-11-28T11:02:00Z"/>
          <w:rFonts w:ascii="Arial" w:eastAsia="Times New Roman" w:hAnsi="Arial" w:cs="Arial"/>
          <w:color w:val="000000"/>
          <w:sz w:val="22"/>
        </w:rPr>
      </w:pPr>
      <w:r w:rsidRPr="00B9167C">
        <w:rPr>
          <w:rFonts w:ascii="Arial" w:eastAsia="Times New Roman" w:hAnsi="Arial" w:cs="Arial"/>
          <w:color w:val="000000"/>
          <w:sz w:val="22"/>
        </w:rPr>
        <w:t>Instead of allocating tasks forcefully, I listen</w:t>
      </w:r>
      <w:ins w:id="30" w:author="Microsoft Office User" w:date="2022-11-27T23:46:00Z">
        <w:r w:rsidR="00410863">
          <w:rPr>
            <w:rFonts w:ascii="Arial" w:eastAsia="Times New Roman" w:hAnsi="Arial" w:cs="Arial"/>
            <w:color w:val="000000"/>
            <w:sz w:val="22"/>
          </w:rPr>
          <w:t>ed</w:t>
        </w:r>
      </w:ins>
      <w:r w:rsidRPr="00B9167C">
        <w:rPr>
          <w:rFonts w:ascii="Arial" w:eastAsia="Times New Roman" w:hAnsi="Arial" w:cs="Arial"/>
          <w:color w:val="000000"/>
          <w:sz w:val="22"/>
        </w:rPr>
        <w:t xml:space="preserve"> and gently ask</w:t>
      </w:r>
      <w:ins w:id="31" w:author="Microsoft Office User" w:date="2022-11-27T23:46:00Z">
        <w:r w:rsidR="00410863">
          <w:rPr>
            <w:rFonts w:ascii="Arial" w:eastAsia="Times New Roman" w:hAnsi="Arial" w:cs="Arial"/>
            <w:color w:val="000000"/>
            <w:sz w:val="22"/>
          </w:rPr>
          <w:t>ed</w:t>
        </w:r>
      </w:ins>
      <w:r w:rsidRPr="00B9167C">
        <w:rPr>
          <w:rFonts w:ascii="Arial" w:eastAsia="Times New Roman" w:hAnsi="Arial" w:cs="Arial"/>
          <w:color w:val="000000"/>
          <w:sz w:val="22"/>
        </w:rPr>
        <w:t xml:space="preserve"> for</w:t>
      </w:r>
      <w:ins w:id="32" w:author="Microsoft Office User" w:date="2022-11-27T23:43:00Z">
        <w:r w:rsidR="00265C0D">
          <w:rPr>
            <w:rFonts w:ascii="Arial" w:eastAsia="Times New Roman" w:hAnsi="Arial" w:cs="Arial"/>
            <w:color w:val="000000"/>
            <w:sz w:val="22"/>
          </w:rPr>
          <w:t xml:space="preserve"> their</w:t>
        </w:r>
      </w:ins>
      <w:r w:rsidRPr="00B9167C">
        <w:rPr>
          <w:rFonts w:ascii="Arial" w:eastAsia="Times New Roman" w:hAnsi="Arial" w:cs="Arial"/>
          <w:color w:val="000000"/>
          <w:sz w:val="22"/>
        </w:rPr>
        <w:t xml:space="preserve"> input, thoughts, and ideas. In addition to working on the project itself, I reassured </w:t>
      </w:r>
      <w:del w:id="33" w:author="Microsoft Office User" w:date="2022-11-27T23:46:00Z">
        <w:r w:rsidRPr="00B9167C" w:rsidDel="00C02D0A">
          <w:rPr>
            <w:rFonts w:ascii="Arial" w:eastAsia="Times New Roman" w:hAnsi="Arial" w:cs="Arial"/>
            <w:color w:val="000000"/>
            <w:sz w:val="22"/>
          </w:rPr>
          <w:delText xml:space="preserve">that </w:delText>
        </w:r>
      </w:del>
      <w:r w:rsidRPr="00B9167C">
        <w:rPr>
          <w:rFonts w:ascii="Arial" w:eastAsia="Times New Roman" w:hAnsi="Arial" w:cs="Arial"/>
          <w:color w:val="000000"/>
          <w:sz w:val="22"/>
        </w:rPr>
        <w:t xml:space="preserve">my members </w:t>
      </w:r>
      <w:del w:id="34" w:author="Microsoft Office User" w:date="2022-11-27T23:46:00Z">
        <w:r w:rsidRPr="00B9167C" w:rsidDel="00C02D0A">
          <w:rPr>
            <w:rFonts w:ascii="Arial" w:eastAsia="Times New Roman" w:hAnsi="Arial" w:cs="Arial"/>
            <w:color w:val="000000"/>
            <w:sz w:val="22"/>
          </w:rPr>
          <w:delText xml:space="preserve">are able to execute their roles, telling them </w:delText>
        </w:r>
      </w:del>
      <w:r w:rsidRPr="00B9167C">
        <w:rPr>
          <w:rFonts w:ascii="Arial" w:eastAsia="Times New Roman" w:hAnsi="Arial" w:cs="Arial"/>
          <w:color w:val="000000"/>
          <w:sz w:val="22"/>
        </w:rPr>
        <w:t>that it’s alright if they need</w:t>
      </w:r>
      <w:ins w:id="35" w:author="Microsoft Office User" w:date="2022-11-27T23:46:00Z">
        <w:r w:rsidR="00C02D0A">
          <w:rPr>
            <w:rFonts w:ascii="Arial" w:eastAsia="Times New Roman" w:hAnsi="Arial" w:cs="Arial"/>
            <w:color w:val="000000"/>
            <w:sz w:val="22"/>
          </w:rPr>
          <w:t>ed</w:t>
        </w:r>
      </w:ins>
      <w:r w:rsidR="00A031B7">
        <w:rPr>
          <w:rFonts w:ascii="Arial" w:eastAsia="Times New Roman" w:hAnsi="Arial" w:cs="Arial"/>
          <w:color w:val="000000"/>
          <w:sz w:val="22"/>
        </w:rPr>
        <w:t xml:space="preserve"> assistance </w:t>
      </w:r>
      <w:r w:rsidRPr="00B9167C">
        <w:rPr>
          <w:rFonts w:ascii="Arial" w:eastAsia="Times New Roman" w:hAnsi="Arial" w:cs="Arial"/>
          <w:color w:val="000000"/>
          <w:sz w:val="22"/>
        </w:rPr>
        <w:t xml:space="preserve">and </w:t>
      </w:r>
      <w:commentRangeStart w:id="36"/>
      <w:del w:id="37" w:author="Microsoft Office User" w:date="2022-11-27T23:47:00Z">
        <w:r w:rsidRPr="00B9167C" w:rsidDel="00604C16">
          <w:rPr>
            <w:rFonts w:ascii="Arial" w:eastAsia="Times New Roman" w:hAnsi="Arial" w:cs="Arial"/>
            <w:color w:val="000000"/>
            <w:sz w:val="22"/>
          </w:rPr>
          <w:delText>faced them with an open mind, as</w:delText>
        </w:r>
      </w:del>
      <w:ins w:id="38" w:author="Microsoft Office User" w:date="2022-11-27T23:47:00Z">
        <w:r w:rsidR="00604C16">
          <w:rPr>
            <w:rFonts w:ascii="Arial" w:eastAsia="Times New Roman" w:hAnsi="Arial" w:cs="Arial"/>
            <w:color w:val="000000"/>
            <w:sz w:val="22"/>
          </w:rPr>
          <w:t>positioned myself as</w:t>
        </w:r>
      </w:ins>
      <w:r w:rsidRPr="00B9167C">
        <w:rPr>
          <w:rFonts w:ascii="Arial" w:eastAsia="Times New Roman" w:hAnsi="Arial" w:cs="Arial"/>
          <w:color w:val="000000"/>
          <w:sz w:val="22"/>
        </w:rPr>
        <w:t xml:space="preserve"> if I were in their shoes. </w:t>
      </w:r>
      <w:commentRangeEnd w:id="36"/>
      <w:r w:rsidR="00BB079F">
        <w:rPr>
          <w:rStyle w:val="CommentReference"/>
          <w:lang w:val="en-US"/>
        </w:rPr>
        <w:commentReference w:id="36"/>
      </w:r>
      <w:r w:rsidRPr="00B9167C">
        <w:rPr>
          <w:rFonts w:ascii="Arial" w:eastAsia="Times New Roman" w:hAnsi="Arial" w:cs="Arial"/>
          <w:color w:val="000000"/>
          <w:sz w:val="22"/>
        </w:rPr>
        <w:t xml:space="preserve">Though not perfect, we </w:t>
      </w:r>
      <w:del w:id="39" w:author="Chiara Situmorang" w:date="2022-11-28T11:02:00Z">
        <w:r w:rsidRPr="00B9167C" w:rsidDel="00C518F7">
          <w:rPr>
            <w:rFonts w:ascii="Arial" w:eastAsia="Times New Roman" w:hAnsi="Arial" w:cs="Arial"/>
            <w:color w:val="000000"/>
            <w:sz w:val="22"/>
          </w:rPr>
          <w:delText xml:space="preserve">thankfully </w:delText>
        </w:r>
      </w:del>
      <w:r w:rsidRPr="00B9167C">
        <w:rPr>
          <w:rFonts w:ascii="Arial" w:eastAsia="Times New Roman" w:hAnsi="Arial" w:cs="Arial"/>
          <w:color w:val="000000"/>
          <w:sz w:val="22"/>
        </w:rPr>
        <w:t xml:space="preserve">earned a 94 for our grade, </w:t>
      </w:r>
      <w:del w:id="40" w:author="Chiara Situmorang" w:date="2022-11-28T11:02:00Z">
        <w:r w:rsidRPr="00B9167C" w:rsidDel="00C518F7">
          <w:rPr>
            <w:rFonts w:ascii="Arial" w:eastAsia="Times New Roman" w:hAnsi="Arial" w:cs="Arial"/>
            <w:color w:val="000000"/>
            <w:sz w:val="22"/>
          </w:rPr>
          <w:delText xml:space="preserve">yet </w:delText>
        </w:r>
      </w:del>
      <w:ins w:id="41" w:author="Chiara Situmorang" w:date="2022-11-28T11:02:00Z">
        <w:r w:rsidR="00C518F7">
          <w:rPr>
            <w:rFonts w:ascii="Arial" w:eastAsia="Times New Roman" w:hAnsi="Arial" w:cs="Arial"/>
            <w:color w:val="000000"/>
            <w:sz w:val="22"/>
          </w:rPr>
          <w:t>and</w:t>
        </w:r>
        <w:r w:rsidR="00C518F7" w:rsidRPr="00B9167C">
          <w:rPr>
            <w:rFonts w:ascii="Arial" w:eastAsia="Times New Roman" w:hAnsi="Arial" w:cs="Arial"/>
            <w:color w:val="000000"/>
            <w:sz w:val="22"/>
          </w:rPr>
          <w:t xml:space="preserve"> </w:t>
        </w:r>
      </w:ins>
      <w:r w:rsidRPr="00B9167C">
        <w:rPr>
          <w:rFonts w:ascii="Arial" w:eastAsia="Times New Roman" w:hAnsi="Arial" w:cs="Arial"/>
          <w:color w:val="000000"/>
          <w:sz w:val="22"/>
        </w:rPr>
        <w:t xml:space="preserve">a remark made by one of my teammates </w:t>
      </w:r>
      <w:del w:id="42" w:author="Microsoft Office User" w:date="2022-11-27T23:48:00Z">
        <w:r w:rsidRPr="00B9167C" w:rsidDel="00604C16">
          <w:rPr>
            <w:rFonts w:ascii="Arial" w:eastAsia="Times New Roman" w:hAnsi="Arial" w:cs="Arial"/>
            <w:color w:val="000000"/>
            <w:sz w:val="22"/>
          </w:rPr>
          <w:delText xml:space="preserve">was what </w:delText>
        </w:r>
      </w:del>
      <w:r w:rsidRPr="00B9167C">
        <w:rPr>
          <w:rFonts w:ascii="Arial" w:eastAsia="Times New Roman" w:hAnsi="Arial" w:cs="Arial"/>
          <w:color w:val="000000"/>
          <w:sz w:val="22"/>
        </w:rPr>
        <w:t xml:space="preserve">filled my heart with warmth and satisfaction. </w:t>
      </w:r>
    </w:p>
    <w:p w14:paraId="47C369F4" w14:textId="7F20137C" w:rsidR="00B9167C" w:rsidRPr="00B9167C" w:rsidRDefault="00B9167C" w:rsidP="00B9167C">
      <w:pPr>
        <w:spacing w:after="240" w:line="240" w:lineRule="auto"/>
        <w:rPr>
          <w:rFonts w:ascii="Times New Roman" w:eastAsia="Times New Roman" w:hAnsi="Times New Roman" w:cs="Times New Roman"/>
          <w:szCs w:val="24"/>
        </w:rPr>
      </w:pPr>
      <w:r w:rsidRPr="00B9167C">
        <w:rPr>
          <w:rFonts w:ascii="Arial" w:eastAsia="Times New Roman" w:hAnsi="Arial" w:cs="Arial"/>
          <w:color w:val="000000"/>
          <w:sz w:val="22"/>
        </w:rPr>
        <w:t xml:space="preserve">“This group is too wholesome :),” </w:t>
      </w:r>
      <w:del w:id="43" w:author="Microsoft Office User" w:date="2022-11-27T23:48:00Z">
        <w:r w:rsidRPr="00B9167C" w:rsidDel="00604C16">
          <w:rPr>
            <w:rFonts w:ascii="Arial" w:eastAsia="Times New Roman" w:hAnsi="Arial" w:cs="Arial"/>
            <w:color w:val="000000"/>
            <w:sz w:val="22"/>
          </w:rPr>
          <w:delText>to quote a message from</w:delText>
        </w:r>
      </w:del>
      <w:ins w:id="44" w:author="Microsoft Office User" w:date="2022-11-27T23:48:00Z">
        <w:r w:rsidR="00604C16">
          <w:rPr>
            <w:rFonts w:ascii="Arial" w:eastAsia="Times New Roman" w:hAnsi="Arial" w:cs="Arial"/>
            <w:color w:val="000000"/>
            <w:sz w:val="22"/>
          </w:rPr>
          <w:t>said</w:t>
        </w:r>
      </w:ins>
      <w:r w:rsidRPr="00B9167C">
        <w:rPr>
          <w:rFonts w:ascii="Arial" w:eastAsia="Times New Roman" w:hAnsi="Arial" w:cs="Arial"/>
          <w:color w:val="000000"/>
          <w:sz w:val="22"/>
        </w:rPr>
        <w:t xml:space="preserve"> one of the members in our group chat. I had faith in my team from the start, but it was beyond me that they </w:t>
      </w:r>
      <w:del w:id="45" w:author="Microsoft Office User" w:date="2022-11-27T23:48:00Z">
        <w:r w:rsidRPr="00B9167C" w:rsidDel="0022040C">
          <w:rPr>
            <w:rFonts w:ascii="Arial" w:eastAsia="Times New Roman" w:hAnsi="Arial" w:cs="Arial"/>
            <w:color w:val="000000"/>
            <w:sz w:val="22"/>
          </w:rPr>
          <w:delText xml:space="preserve">would </w:delText>
        </w:r>
      </w:del>
      <w:r w:rsidRPr="00B9167C">
        <w:rPr>
          <w:rFonts w:ascii="Arial" w:eastAsia="Times New Roman" w:hAnsi="Arial" w:cs="Arial"/>
          <w:color w:val="000000"/>
          <w:sz w:val="22"/>
        </w:rPr>
        <w:t>f</w:t>
      </w:r>
      <w:ins w:id="46" w:author="Microsoft Office User" w:date="2022-11-27T23:48:00Z">
        <w:r w:rsidR="0022040C">
          <w:rPr>
            <w:rFonts w:ascii="Arial" w:eastAsia="Times New Roman" w:hAnsi="Arial" w:cs="Arial"/>
            <w:color w:val="000000"/>
            <w:sz w:val="22"/>
          </w:rPr>
          <w:t>elt</w:t>
        </w:r>
      </w:ins>
      <w:del w:id="47" w:author="Microsoft Office User" w:date="2022-11-27T23:48:00Z">
        <w:r w:rsidRPr="00B9167C" w:rsidDel="0022040C">
          <w:rPr>
            <w:rFonts w:ascii="Arial" w:eastAsia="Times New Roman" w:hAnsi="Arial" w:cs="Arial"/>
            <w:color w:val="000000"/>
            <w:sz w:val="22"/>
          </w:rPr>
          <w:delText>eel</w:delText>
        </w:r>
      </w:del>
      <w:r w:rsidRPr="00B9167C">
        <w:rPr>
          <w:rFonts w:ascii="Arial" w:eastAsia="Times New Roman" w:hAnsi="Arial" w:cs="Arial"/>
          <w:color w:val="000000"/>
          <w:sz w:val="22"/>
        </w:rPr>
        <w:t xml:space="preserve"> as content as I did throughout the journey.</w:t>
      </w:r>
    </w:p>
    <w:p w14:paraId="43E9C891" w14:textId="71FA0691" w:rsidR="00B9167C" w:rsidRDefault="00B9167C" w:rsidP="00B9167C">
      <w:pPr>
        <w:spacing w:after="240" w:line="240" w:lineRule="auto"/>
        <w:rPr>
          <w:rFonts w:ascii="Arial" w:eastAsia="Times New Roman" w:hAnsi="Arial" w:cs="Arial"/>
          <w:color w:val="000000"/>
          <w:sz w:val="22"/>
        </w:rPr>
      </w:pPr>
      <w:commentRangeStart w:id="48"/>
      <w:r w:rsidRPr="00B9167C">
        <w:rPr>
          <w:rFonts w:ascii="Arial" w:eastAsia="Times New Roman" w:hAnsi="Arial" w:cs="Arial"/>
          <w:color w:val="000000"/>
          <w:sz w:val="22"/>
        </w:rPr>
        <w:t>At first, the seemingly apathetic character is all there is to these individuals, but this thought is completely flawed; how someone is stereotyped by others mustn’t confine people into labels</w:t>
      </w:r>
      <w:commentRangeEnd w:id="48"/>
      <w:r w:rsidR="000A781B">
        <w:rPr>
          <w:rStyle w:val="CommentReference"/>
          <w:lang w:val="en-US"/>
        </w:rPr>
        <w:commentReference w:id="48"/>
      </w:r>
      <w:r w:rsidRPr="00B9167C">
        <w:rPr>
          <w:rFonts w:ascii="Arial" w:eastAsia="Times New Roman" w:hAnsi="Arial" w:cs="Arial"/>
          <w:color w:val="000000"/>
          <w:sz w:val="22"/>
        </w:rPr>
        <w:t xml:space="preserve">. </w:t>
      </w:r>
      <w:ins w:id="49" w:author="Microsoft Office User" w:date="2022-11-27T23:56:00Z">
        <w:r w:rsidR="00AC053B">
          <w:rPr>
            <w:rFonts w:ascii="Arial" w:eastAsia="Times New Roman" w:hAnsi="Arial" w:cs="Arial"/>
            <w:color w:val="000000"/>
            <w:sz w:val="22"/>
          </w:rPr>
          <w:t>U</w:t>
        </w:r>
      </w:ins>
      <w:del w:id="50" w:author="Microsoft Office User" w:date="2022-11-27T23:56:00Z">
        <w:r w:rsidRPr="00B9167C" w:rsidDel="00AC053B">
          <w:rPr>
            <w:rFonts w:ascii="Arial" w:eastAsia="Times New Roman" w:hAnsi="Arial" w:cs="Arial"/>
            <w:color w:val="000000"/>
            <w:sz w:val="22"/>
          </w:rPr>
          <w:delText>Keeping an open mind and acting upon it, u</w:delText>
        </w:r>
      </w:del>
      <w:r w:rsidRPr="00B9167C">
        <w:rPr>
          <w:rFonts w:ascii="Arial" w:eastAsia="Times New Roman" w:hAnsi="Arial" w:cs="Arial"/>
          <w:color w:val="000000"/>
          <w:sz w:val="22"/>
        </w:rPr>
        <w:t>nderstanding that dealing with people is not a ‘one size fits all’ was why the project came to fruition</w:t>
      </w:r>
      <w:ins w:id="51" w:author="Microsoft Office User" w:date="2022-11-27T23:56:00Z">
        <w:r w:rsidR="00AC053B">
          <w:rPr>
            <w:rFonts w:ascii="Arial" w:eastAsia="Times New Roman" w:hAnsi="Arial" w:cs="Arial"/>
            <w:color w:val="000000"/>
            <w:sz w:val="22"/>
          </w:rPr>
          <w:t xml:space="preserve"> – and </w:t>
        </w:r>
      </w:ins>
      <w:del w:id="52" w:author="Microsoft Office User" w:date="2022-11-27T23:56:00Z">
        <w:r w:rsidRPr="00B9167C" w:rsidDel="00AC053B">
          <w:rPr>
            <w:rFonts w:ascii="Arial" w:eastAsia="Times New Roman" w:hAnsi="Arial" w:cs="Arial"/>
            <w:color w:val="000000"/>
            <w:sz w:val="22"/>
          </w:rPr>
          <w:delText xml:space="preserve">. </w:delText>
        </w:r>
      </w:del>
      <w:ins w:id="53" w:author="Microsoft Office User" w:date="2022-11-27T23:56:00Z">
        <w:r w:rsidR="00AC053B">
          <w:rPr>
            <w:rFonts w:ascii="Arial" w:eastAsia="Times New Roman" w:hAnsi="Arial" w:cs="Arial"/>
            <w:color w:val="000000"/>
            <w:sz w:val="22"/>
          </w:rPr>
          <w:t>t</w:t>
        </w:r>
      </w:ins>
      <w:del w:id="54" w:author="Microsoft Office User" w:date="2022-11-27T23:56:00Z">
        <w:r w:rsidRPr="00B9167C" w:rsidDel="00AC053B">
          <w:rPr>
            <w:rFonts w:ascii="Arial" w:eastAsia="Times New Roman" w:hAnsi="Arial" w:cs="Arial"/>
            <w:color w:val="000000"/>
            <w:sz w:val="22"/>
          </w:rPr>
          <w:delText>T</w:delText>
        </w:r>
      </w:del>
      <w:r w:rsidRPr="00B9167C">
        <w:rPr>
          <w:rFonts w:ascii="Arial" w:eastAsia="Times New Roman" w:hAnsi="Arial" w:cs="Arial"/>
          <w:color w:val="000000"/>
          <w:sz w:val="22"/>
        </w:rPr>
        <w:t xml:space="preserve">his </w:t>
      </w:r>
      <w:del w:id="55" w:author="Microsoft Office User" w:date="2022-11-27T23:56:00Z">
        <w:r w:rsidRPr="00B9167C" w:rsidDel="00AC053B">
          <w:rPr>
            <w:rFonts w:ascii="Arial" w:eastAsia="Times New Roman" w:hAnsi="Arial" w:cs="Arial"/>
            <w:color w:val="000000"/>
            <w:sz w:val="22"/>
          </w:rPr>
          <w:delText xml:space="preserve">is </w:delText>
        </w:r>
      </w:del>
      <w:ins w:id="56" w:author="Microsoft Office User" w:date="2022-11-27T23:56:00Z">
        <w:r w:rsidR="00AC053B">
          <w:rPr>
            <w:rFonts w:ascii="Arial" w:eastAsia="Times New Roman" w:hAnsi="Arial" w:cs="Arial"/>
            <w:color w:val="000000"/>
            <w:sz w:val="22"/>
          </w:rPr>
          <w:t>should be</w:t>
        </w:r>
        <w:r w:rsidR="00AC053B" w:rsidRPr="00B9167C">
          <w:rPr>
            <w:rFonts w:ascii="Arial" w:eastAsia="Times New Roman" w:hAnsi="Arial" w:cs="Arial"/>
            <w:color w:val="000000"/>
            <w:sz w:val="22"/>
          </w:rPr>
          <w:t xml:space="preserve"> </w:t>
        </w:r>
      </w:ins>
      <w:r w:rsidRPr="00B9167C">
        <w:rPr>
          <w:rFonts w:ascii="Arial" w:eastAsia="Times New Roman" w:hAnsi="Arial" w:cs="Arial"/>
          <w:color w:val="000000"/>
          <w:sz w:val="22"/>
        </w:rPr>
        <w:t>the essence of a leader’s mind</w:t>
      </w:r>
      <w:ins w:id="57" w:author="Microsoft Office User" w:date="2022-11-27T23:56:00Z">
        <w:del w:id="58" w:author="Chiara Situmorang" w:date="2022-11-28T11:03:00Z">
          <w:r w:rsidR="00AC053B" w:rsidDel="00C518F7">
            <w:rPr>
              <w:rFonts w:ascii="Arial" w:eastAsia="Times New Roman" w:hAnsi="Arial" w:cs="Arial"/>
              <w:color w:val="000000"/>
              <w:sz w:val="22"/>
            </w:rPr>
            <w:delText xml:space="preserve"> </w:delText>
          </w:r>
        </w:del>
      </w:ins>
      <w:r w:rsidRPr="00B9167C">
        <w:rPr>
          <w:rFonts w:ascii="Arial" w:eastAsia="Times New Roman" w:hAnsi="Arial" w:cs="Arial"/>
          <w:color w:val="000000"/>
          <w:sz w:val="22"/>
        </w:rPr>
        <w:t>set.</w:t>
      </w:r>
    </w:p>
    <w:p w14:paraId="21599649" w14:textId="04E741FE" w:rsidR="00480CA2" w:rsidRDefault="00480CA2" w:rsidP="00B9167C">
      <w:pPr>
        <w:spacing w:after="240" w:line="240" w:lineRule="auto"/>
        <w:rPr>
          <w:rFonts w:ascii="Arial" w:eastAsia="Times New Roman" w:hAnsi="Arial" w:cs="Arial"/>
          <w:b/>
          <w:bCs/>
          <w:color w:val="FF0000"/>
          <w:sz w:val="22"/>
        </w:rPr>
      </w:pPr>
    </w:p>
    <w:p w14:paraId="31E68C64" w14:textId="39EF8BE0" w:rsidR="00AC053B" w:rsidRDefault="00AC053B" w:rsidP="00B9167C">
      <w:pPr>
        <w:spacing w:after="240" w:line="240" w:lineRule="auto"/>
        <w:rPr>
          <w:rFonts w:ascii="Arial" w:eastAsia="Times New Roman" w:hAnsi="Arial" w:cs="Arial"/>
          <w:bCs/>
          <w:color w:val="2F5496" w:themeColor="accent1" w:themeShade="BF"/>
          <w:sz w:val="22"/>
        </w:rPr>
      </w:pPr>
      <w:r>
        <w:rPr>
          <w:rFonts w:ascii="Arial" w:eastAsia="Times New Roman" w:hAnsi="Arial" w:cs="Arial"/>
          <w:bCs/>
          <w:color w:val="2F5496" w:themeColor="accent1" w:themeShade="BF"/>
          <w:sz w:val="22"/>
        </w:rPr>
        <w:t>Hi Ashley,</w:t>
      </w:r>
    </w:p>
    <w:p w14:paraId="35D5D3D0" w14:textId="5A1ACAEC" w:rsidR="00D60E6E" w:rsidRDefault="00A63AE0" w:rsidP="00B9167C">
      <w:pPr>
        <w:spacing w:after="240" w:line="240" w:lineRule="auto"/>
        <w:rPr>
          <w:rFonts w:ascii="Arial" w:eastAsia="Times New Roman" w:hAnsi="Arial" w:cs="Arial"/>
          <w:bCs/>
          <w:color w:val="2F5496" w:themeColor="accent1" w:themeShade="BF"/>
          <w:sz w:val="22"/>
        </w:rPr>
      </w:pPr>
      <w:r>
        <w:rPr>
          <w:rFonts w:ascii="Arial" w:eastAsia="Times New Roman" w:hAnsi="Arial" w:cs="Arial"/>
          <w:bCs/>
          <w:color w:val="2F5496" w:themeColor="accent1" w:themeShade="BF"/>
          <w:sz w:val="22"/>
        </w:rPr>
        <w:t xml:space="preserve">Good job on being real about </w:t>
      </w:r>
      <w:r w:rsidR="00D60E6E">
        <w:rPr>
          <w:rFonts w:ascii="Arial" w:eastAsia="Times New Roman" w:hAnsi="Arial" w:cs="Arial"/>
          <w:bCs/>
          <w:color w:val="2F5496" w:themeColor="accent1" w:themeShade="BF"/>
          <w:sz w:val="22"/>
        </w:rPr>
        <w:t xml:space="preserve">your </w:t>
      </w:r>
      <w:r>
        <w:rPr>
          <w:rFonts w:ascii="Arial" w:eastAsia="Times New Roman" w:hAnsi="Arial" w:cs="Arial"/>
          <w:bCs/>
          <w:color w:val="2F5496" w:themeColor="accent1" w:themeShade="BF"/>
          <w:sz w:val="22"/>
        </w:rPr>
        <w:t>experience</w:t>
      </w:r>
      <w:r w:rsidR="00574C55">
        <w:rPr>
          <w:rFonts w:ascii="Arial" w:eastAsia="Times New Roman" w:hAnsi="Arial" w:cs="Arial"/>
          <w:bCs/>
          <w:color w:val="2F5496" w:themeColor="accent1" w:themeShade="BF"/>
          <w:sz w:val="22"/>
        </w:rPr>
        <w:t xml:space="preserve"> as a leader and</w:t>
      </w:r>
      <w:r w:rsidR="00D60E6E">
        <w:rPr>
          <w:rFonts w:ascii="Arial" w:eastAsia="Times New Roman" w:hAnsi="Arial" w:cs="Arial"/>
          <w:bCs/>
          <w:color w:val="2F5496" w:themeColor="accent1" w:themeShade="BF"/>
          <w:sz w:val="22"/>
        </w:rPr>
        <w:t xml:space="preserve"> having to deal with people </w:t>
      </w:r>
      <w:r w:rsidR="001B23F6">
        <w:rPr>
          <w:rFonts w:ascii="Arial" w:eastAsia="Times New Roman" w:hAnsi="Arial" w:cs="Arial"/>
          <w:bCs/>
          <w:color w:val="2F5496" w:themeColor="accent1" w:themeShade="BF"/>
          <w:sz w:val="22"/>
        </w:rPr>
        <w:t>who</w:t>
      </w:r>
      <w:r w:rsidR="00D60E6E">
        <w:rPr>
          <w:rFonts w:ascii="Arial" w:eastAsia="Times New Roman" w:hAnsi="Arial" w:cs="Arial"/>
          <w:bCs/>
          <w:color w:val="2F5496" w:themeColor="accent1" w:themeShade="BF"/>
          <w:sz w:val="22"/>
        </w:rPr>
        <w:t xml:space="preserve"> were considered “problematic” by others. I can see your effort in </w:t>
      </w:r>
      <w:r>
        <w:rPr>
          <w:rFonts w:ascii="Arial" w:eastAsia="Times New Roman" w:hAnsi="Arial" w:cs="Arial"/>
          <w:bCs/>
          <w:color w:val="2F5496" w:themeColor="accent1" w:themeShade="BF"/>
          <w:sz w:val="22"/>
        </w:rPr>
        <w:t>portraying your member</w:t>
      </w:r>
      <w:r w:rsidR="001B23F6">
        <w:rPr>
          <w:rFonts w:ascii="Arial" w:eastAsia="Times New Roman" w:hAnsi="Arial" w:cs="Arial"/>
          <w:bCs/>
          <w:color w:val="2F5496" w:themeColor="accent1" w:themeShade="BF"/>
          <w:sz w:val="22"/>
        </w:rPr>
        <w:t>s</w:t>
      </w:r>
      <w:r>
        <w:rPr>
          <w:rFonts w:ascii="Arial" w:eastAsia="Times New Roman" w:hAnsi="Arial" w:cs="Arial"/>
          <w:bCs/>
          <w:color w:val="2F5496" w:themeColor="accent1" w:themeShade="BF"/>
          <w:sz w:val="22"/>
        </w:rPr>
        <w:t xml:space="preserve"> as objective</w:t>
      </w:r>
      <w:r w:rsidR="001B23F6">
        <w:rPr>
          <w:rFonts w:ascii="Arial" w:eastAsia="Times New Roman" w:hAnsi="Arial" w:cs="Arial"/>
          <w:bCs/>
          <w:color w:val="2F5496" w:themeColor="accent1" w:themeShade="BF"/>
          <w:sz w:val="22"/>
        </w:rPr>
        <w:t>ly</w:t>
      </w:r>
      <w:r>
        <w:rPr>
          <w:rFonts w:ascii="Arial" w:eastAsia="Times New Roman" w:hAnsi="Arial" w:cs="Arial"/>
          <w:bCs/>
          <w:color w:val="2F5496" w:themeColor="accent1" w:themeShade="BF"/>
          <w:sz w:val="22"/>
        </w:rPr>
        <w:t xml:space="preserve"> as possible</w:t>
      </w:r>
      <w:r w:rsidR="007B3113">
        <w:rPr>
          <w:rFonts w:ascii="Arial" w:eastAsia="Times New Roman" w:hAnsi="Arial" w:cs="Arial"/>
          <w:bCs/>
          <w:color w:val="2F5496" w:themeColor="accent1" w:themeShade="BF"/>
          <w:sz w:val="22"/>
        </w:rPr>
        <w:t xml:space="preserve">. </w:t>
      </w:r>
    </w:p>
    <w:p w14:paraId="028D9D17" w14:textId="66C604A8" w:rsidR="00437522" w:rsidRDefault="007B3113" w:rsidP="00B9167C">
      <w:pPr>
        <w:spacing w:after="240" w:line="240" w:lineRule="auto"/>
        <w:rPr>
          <w:rFonts w:ascii="Arial" w:eastAsia="Times New Roman" w:hAnsi="Arial" w:cs="Arial"/>
          <w:bCs/>
          <w:color w:val="2F5496" w:themeColor="accent1" w:themeShade="BF"/>
          <w:sz w:val="22"/>
        </w:rPr>
      </w:pPr>
      <w:r>
        <w:rPr>
          <w:rFonts w:ascii="Arial" w:eastAsia="Times New Roman" w:hAnsi="Arial" w:cs="Arial"/>
          <w:bCs/>
          <w:color w:val="2F5496" w:themeColor="accent1" w:themeShade="BF"/>
          <w:sz w:val="22"/>
        </w:rPr>
        <w:t xml:space="preserve">I’ve left some comments above to help make your essay more coherent and stay within the word limit. Furthermore, it is a wise idea to </w:t>
      </w:r>
      <w:r w:rsidR="00763DB0">
        <w:rPr>
          <w:rFonts w:ascii="Arial" w:eastAsia="Times New Roman" w:hAnsi="Arial" w:cs="Arial"/>
          <w:bCs/>
          <w:color w:val="2F5496" w:themeColor="accent1" w:themeShade="BF"/>
          <w:sz w:val="22"/>
        </w:rPr>
        <w:t xml:space="preserve">reveal what it was truly like working with these “apathetic” members. There are some questions </w:t>
      </w:r>
      <w:r w:rsidR="000D5026">
        <w:rPr>
          <w:rFonts w:ascii="Arial" w:eastAsia="Times New Roman" w:hAnsi="Arial" w:cs="Arial"/>
          <w:bCs/>
          <w:color w:val="2F5496" w:themeColor="accent1" w:themeShade="BF"/>
          <w:sz w:val="22"/>
        </w:rPr>
        <w:t xml:space="preserve">in the comments </w:t>
      </w:r>
      <w:r w:rsidR="00763DB0">
        <w:rPr>
          <w:rFonts w:ascii="Arial" w:eastAsia="Times New Roman" w:hAnsi="Arial" w:cs="Arial"/>
          <w:bCs/>
          <w:color w:val="2F5496" w:themeColor="accent1" w:themeShade="BF"/>
          <w:sz w:val="22"/>
        </w:rPr>
        <w:t xml:space="preserve">above to help you add </w:t>
      </w:r>
      <w:r w:rsidR="000D5026">
        <w:rPr>
          <w:rFonts w:ascii="Arial" w:eastAsia="Times New Roman" w:hAnsi="Arial" w:cs="Arial"/>
          <w:bCs/>
          <w:color w:val="2F5496" w:themeColor="accent1" w:themeShade="BF"/>
          <w:sz w:val="22"/>
        </w:rPr>
        <w:t>more</w:t>
      </w:r>
      <w:r w:rsidR="00150769">
        <w:rPr>
          <w:rFonts w:ascii="Arial" w:eastAsia="Times New Roman" w:hAnsi="Arial" w:cs="Arial"/>
          <w:bCs/>
          <w:color w:val="2F5496" w:themeColor="accent1" w:themeShade="BF"/>
          <w:sz w:val="22"/>
        </w:rPr>
        <w:t xml:space="preserve"> details, </w:t>
      </w:r>
      <w:r w:rsidR="00C518F7">
        <w:rPr>
          <w:rFonts w:ascii="Arial" w:eastAsia="Times New Roman" w:hAnsi="Arial" w:cs="Arial"/>
          <w:bCs/>
          <w:color w:val="2F5496" w:themeColor="accent1" w:themeShade="BF"/>
          <w:sz w:val="22"/>
        </w:rPr>
        <w:t>t</w:t>
      </w:r>
      <w:r w:rsidR="00150769">
        <w:rPr>
          <w:rFonts w:ascii="Arial" w:eastAsia="Times New Roman" w:hAnsi="Arial" w:cs="Arial"/>
          <w:bCs/>
          <w:color w:val="2F5496" w:themeColor="accent1" w:themeShade="BF"/>
          <w:sz w:val="22"/>
        </w:rPr>
        <w:t xml:space="preserve">o help the admission officers </w:t>
      </w:r>
      <w:r w:rsidR="00C40BE3">
        <w:rPr>
          <w:rFonts w:ascii="Arial" w:eastAsia="Times New Roman" w:hAnsi="Arial" w:cs="Arial"/>
          <w:bCs/>
          <w:color w:val="2F5496" w:themeColor="accent1" w:themeShade="BF"/>
          <w:sz w:val="22"/>
        </w:rPr>
        <w:t>see</w:t>
      </w:r>
      <w:r w:rsidR="00150769">
        <w:rPr>
          <w:rFonts w:ascii="Arial" w:eastAsia="Times New Roman" w:hAnsi="Arial" w:cs="Arial"/>
          <w:bCs/>
          <w:color w:val="2F5496" w:themeColor="accent1" w:themeShade="BF"/>
          <w:sz w:val="22"/>
        </w:rPr>
        <w:t xml:space="preserve"> how your leadership was unique. Were the members misunderstood by others? </w:t>
      </w:r>
      <w:r w:rsidR="00A031B7">
        <w:rPr>
          <w:rFonts w:ascii="Arial" w:eastAsia="Times New Roman" w:hAnsi="Arial" w:cs="Arial"/>
          <w:bCs/>
          <w:color w:val="2F5496" w:themeColor="accent1" w:themeShade="BF"/>
          <w:sz w:val="22"/>
        </w:rPr>
        <w:t xml:space="preserve">What do you mean </w:t>
      </w:r>
      <w:r w:rsidR="001B23F6">
        <w:rPr>
          <w:rFonts w:ascii="Arial" w:eastAsia="Times New Roman" w:hAnsi="Arial" w:cs="Arial"/>
          <w:bCs/>
          <w:color w:val="2F5496" w:themeColor="accent1" w:themeShade="BF"/>
          <w:sz w:val="22"/>
        </w:rPr>
        <w:t xml:space="preserve">by </w:t>
      </w:r>
      <w:r w:rsidR="007A5DD3">
        <w:rPr>
          <w:rFonts w:ascii="Arial" w:eastAsia="Times New Roman" w:hAnsi="Arial" w:cs="Arial"/>
          <w:bCs/>
          <w:color w:val="2F5496" w:themeColor="accent1" w:themeShade="BF"/>
          <w:sz w:val="22"/>
        </w:rPr>
        <w:t>“</w:t>
      </w:r>
      <w:r w:rsidR="001B23F6">
        <w:rPr>
          <w:rFonts w:ascii="Arial" w:eastAsia="Times New Roman" w:hAnsi="Arial" w:cs="Arial"/>
          <w:bCs/>
          <w:color w:val="2F5496" w:themeColor="accent1" w:themeShade="BF"/>
          <w:sz w:val="22"/>
        </w:rPr>
        <w:t xml:space="preserve">I </w:t>
      </w:r>
      <w:r w:rsidR="00A031B7">
        <w:rPr>
          <w:rFonts w:ascii="Arial" w:eastAsia="Times New Roman" w:hAnsi="Arial" w:cs="Arial"/>
          <w:bCs/>
          <w:color w:val="2F5496" w:themeColor="accent1" w:themeShade="BF"/>
          <w:sz w:val="22"/>
        </w:rPr>
        <w:t xml:space="preserve">positioned </w:t>
      </w:r>
      <w:r w:rsidR="001B23F6">
        <w:rPr>
          <w:rFonts w:ascii="Arial" w:eastAsia="Times New Roman" w:hAnsi="Arial" w:cs="Arial"/>
          <w:bCs/>
          <w:color w:val="2F5496" w:themeColor="accent1" w:themeShade="BF"/>
          <w:sz w:val="22"/>
        </w:rPr>
        <w:t>myself</w:t>
      </w:r>
      <w:r w:rsidR="00A031B7">
        <w:rPr>
          <w:rFonts w:ascii="Arial" w:eastAsia="Times New Roman" w:hAnsi="Arial" w:cs="Arial"/>
          <w:bCs/>
          <w:color w:val="2F5496" w:themeColor="accent1" w:themeShade="BF"/>
          <w:sz w:val="22"/>
        </w:rPr>
        <w:t xml:space="preserve"> in their shoes</w:t>
      </w:r>
      <w:r w:rsidR="007A5DD3">
        <w:rPr>
          <w:rFonts w:ascii="Arial" w:eastAsia="Times New Roman" w:hAnsi="Arial" w:cs="Arial"/>
          <w:bCs/>
          <w:color w:val="2F5496" w:themeColor="accent1" w:themeShade="BF"/>
          <w:sz w:val="22"/>
        </w:rPr>
        <w:t>”</w:t>
      </w:r>
      <w:r w:rsidR="00A031B7">
        <w:rPr>
          <w:rFonts w:ascii="Arial" w:eastAsia="Times New Roman" w:hAnsi="Arial" w:cs="Arial"/>
          <w:bCs/>
          <w:color w:val="2F5496" w:themeColor="accent1" w:themeShade="BF"/>
          <w:sz w:val="22"/>
        </w:rPr>
        <w:t xml:space="preserve">? </w:t>
      </w:r>
      <w:r w:rsidR="001B23F6">
        <w:rPr>
          <w:rFonts w:ascii="Arial" w:eastAsia="Times New Roman" w:hAnsi="Arial" w:cs="Arial"/>
          <w:bCs/>
          <w:color w:val="2F5496" w:themeColor="accent1" w:themeShade="BF"/>
          <w:sz w:val="22"/>
        </w:rPr>
        <w:t xml:space="preserve">More context would be helpful here. </w:t>
      </w:r>
    </w:p>
    <w:p w14:paraId="2D12268F" w14:textId="3F724FF7" w:rsidR="00310C49" w:rsidRPr="00AC053B" w:rsidRDefault="007A5DD3" w:rsidP="00B9167C">
      <w:pPr>
        <w:spacing w:after="240" w:line="240" w:lineRule="auto"/>
        <w:rPr>
          <w:rFonts w:ascii="Arial" w:eastAsia="Times New Roman" w:hAnsi="Arial" w:cs="Arial"/>
          <w:bCs/>
          <w:color w:val="2F5496" w:themeColor="accent1" w:themeShade="BF"/>
          <w:sz w:val="22"/>
        </w:rPr>
      </w:pPr>
      <w:r>
        <w:rPr>
          <w:rFonts w:ascii="Arial" w:eastAsia="Times New Roman" w:hAnsi="Arial" w:cs="Arial"/>
          <w:bCs/>
          <w:color w:val="2F5496" w:themeColor="accent1" w:themeShade="BF"/>
          <w:sz w:val="22"/>
        </w:rPr>
        <w:t xml:space="preserve">By elaborating on that part, you’d help the admission officers understand that due to your soft approach, they were able to open up and respond well to you. </w:t>
      </w:r>
    </w:p>
    <w:p w14:paraId="1FDACC1C" w14:textId="77777777" w:rsidR="00AC053B" w:rsidRPr="00480CA2" w:rsidRDefault="00AC053B" w:rsidP="00B9167C">
      <w:pPr>
        <w:spacing w:after="240" w:line="240" w:lineRule="auto"/>
        <w:rPr>
          <w:rFonts w:ascii="Arial" w:eastAsia="Times New Roman" w:hAnsi="Arial" w:cs="Arial"/>
          <w:b/>
          <w:bCs/>
          <w:color w:val="FF0000"/>
          <w:sz w:val="22"/>
        </w:rPr>
      </w:pPr>
    </w:p>
    <w:p w14:paraId="36DB6E16" w14:textId="0ECB3C96" w:rsidR="00480CA2" w:rsidRPr="00B9167C" w:rsidRDefault="00480CA2" w:rsidP="00B9167C">
      <w:pPr>
        <w:spacing w:after="240" w:line="240" w:lineRule="auto"/>
        <w:rPr>
          <w:rFonts w:ascii="Times New Roman" w:eastAsia="Times New Roman" w:hAnsi="Times New Roman" w:cs="Times New Roman"/>
          <w:b/>
          <w:bCs/>
          <w:color w:val="FF0000"/>
          <w:szCs w:val="24"/>
        </w:rPr>
      </w:pPr>
      <w:r w:rsidRPr="00480CA2">
        <w:rPr>
          <w:rFonts w:ascii="Arial" w:eastAsia="Times New Roman" w:hAnsi="Arial" w:cs="Arial"/>
          <w:b/>
          <w:bCs/>
          <w:color w:val="FF0000"/>
          <w:sz w:val="22"/>
        </w:rPr>
        <w:t>Previous draft</w:t>
      </w:r>
    </w:p>
    <w:p w14:paraId="3AD122D4" w14:textId="77777777" w:rsidR="00480CA2" w:rsidRPr="00B06A98" w:rsidRDefault="00480CA2" w:rsidP="00480CA2">
      <w:pPr>
        <w:spacing w:line="240" w:lineRule="auto"/>
        <w:jc w:val="center"/>
        <w:rPr>
          <w:rFonts w:ascii="Arial" w:eastAsia="Times New Roman" w:hAnsi="Arial" w:cs="Arial"/>
          <w:sz w:val="22"/>
        </w:rPr>
      </w:pPr>
      <w:r w:rsidRPr="00B06A98">
        <w:rPr>
          <w:rFonts w:ascii="Arial" w:eastAsia="Times New Roman" w:hAnsi="Arial" w:cs="Arial"/>
          <w:b/>
          <w:bCs/>
          <w:color w:val="000000"/>
          <w:sz w:val="22"/>
        </w:rPr>
        <w:lastRenderedPageBreak/>
        <w:t>Describe an example of your leadership experience in which you have positively influenced others, helped resolve disputes or contributed to group efforts over time.  </w:t>
      </w:r>
    </w:p>
    <w:p w14:paraId="0431FC9B" w14:textId="77777777" w:rsidR="00480CA2" w:rsidRPr="00B06A98" w:rsidRDefault="00480CA2" w:rsidP="00480CA2">
      <w:pPr>
        <w:spacing w:line="240" w:lineRule="auto"/>
        <w:rPr>
          <w:rFonts w:ascii="Arial" w:eastAsia="Times New Roman" w:hAnsi="Arial" w:cs="Arial"/>
          <w:sz w:val="22"/>
        </w:rPr>
      </w:pPr>
    </w:p>
    <w:p w14:paraId="0CB474C5" w14:textId="77777777" w:rsidR="00480CA2" w:rsidRDefault="00480CA2" w:rsidP="00480CA2">
      <w:pPr>
        <w:spacing w:after="240" w:line="240" w:lineRule="auto"/>
        <w:rPr>
          <w:rFonts w:ascii="Arial" w:eastAsia="Times New Roman" w:hAnsi="Arial" w:cs="Arial"/>
          <w:color w:val="000000"/>
          <w:sz w:val="22"/>
        </w:rPr>
      </w:pPr>
      <w:r w:rsidRPr="00B06A98">
        <w:rPr>
          <w:rFonts w:ascii="Arial" w:eastAsia="Times New Roman" w:hAnsi="Arial" w:cs="Arial"/>
          <w:color w:val="000000"/>
          <w:sz w:val="22"/>
        </w:rPr>
        <w:t xml:space="preserve">“Oh no… good luck with that Ash,” </w:t>
      </w:r>
      <w:commentRangeStart w:id="59"/>
      <w:r w:rsidRPr="00B06A98">
        <w:rPr>
          <w:rFonts w:ascii="Arial" w:eastAsia="Times New Roman" w:hAnsi="Arial" w:cs="Arial"/>
          <w:color w:val="000000"/>
          <w:sz w:val="22"/>
        </w:rPr>
        <w:t>my friends sighed in concern after finding out the two students I was grouped with for a film project weighing 30% of the grade, not to mention that every other group had over four members to work on such a significant project</w:t>
      </w:r>
      <w:commentRangeEnd w:id="59"/>
      <w:r>
        <w:rPr>
          <w:rStyle w:val="CommentReference"/>
          <w:lang w:val="en-US"/>
        </w:rPr>
        <w:commentReference w:id="59"/>
      </w:r>
      <w:r w:rsidRPr="00B06A98">
        <w:rPr>
          <w:rFonts w:ascii="Arial" w:eastAsia="Times New Roman" w:hAnsi="Arial" w:cs="Arial"/>
          <w:color w:val="000000"/>
          <w:sz w:val="22"/>
        </w:rPr>
        <w:t xml:space="preserve">. </w:t>
      </w:r>
    </w:p>
    <w:p w14:paraId="01F04E5C" w14:textId="77777777" w:rsidR="00480CA2" w:rsidRDefault="00480CA2" w:rsidP="00480CA2">
      <w:pPr>
        <w:spacing w:after="240" w:line="240" w:lineRule="auto"/>
        <w:rPr>
          <w:rFonts w:ascii="Arial" w:eastAsia="Times New Roman" w:hAnsi="Arial" w:cs="Arial"/>
          <w:color w:val="000000"/>
          <w:sz w:val="22"/>
        </w:rPr>
      </w:pPr>
      <w:commentRangeStart w:id="60"/>
      <w:r w:rsidRPr="00B06A98">
        <w:rPr>
          <w:rFonts w:ascii="Arial" w:eastAsia="Times New Roman" w:hAnsi="Arial" w:cs="Arial"/>
          <w:color w:val="000000"/>
          <w:sz w:val="22"/>
        </w:rPr>
        <w:t>I wasn’t disheartened, however. My heart raced not of anxiety</w:t>
      </w:r>
      <w:commentRangeEnd w:id="60"/>
      <w:r>
        <w:rPr>
          <w:rStyle w:val="CommentReference"/>
          <w:lang w:val="en-US"/>
        </w:rPr>
        <w:commentReference w:id="60"/>
      </w:r>
      <w:r w:rsidRPr="00B06A98">
        <w:rPr>
          <w:rFonts w:ascii="Arial" w:eastAsia="Times New Roman" w:hAnsi="Arial" w:cs="Arial"/>
          <w:color w:val="000000"/>
          <w:sz w:val="22"/>
        </w:rPr>
        <w:t xml:space="preserve">, but utter thrill for what was to come, especially after hearing the words of reassurance teachers gave me. “We’re confident you’ll succeed, but feel free to request for a new team allocation.” </w:t>
      </w:r>
      <w:commentRangeStart w:id="61"/>
      <w:r w:rsidRPr="00B06A98">
        <w:rPr>
          <w:rFonts w:ascii="Arial" w:eastAsia="Times New Roman" w:hAnsi="Arial" w:cs="Arial"/>
          <w:color w:val="000000"/>
          <w:sz w:val="22"/>
        </w:rPr>
        <w:t xml:space="preserve">I refused the offer knowing that it would be no easy feat however, so I constantly took initiative to become the ‘glue’ of our group, because representing myself as the ‘leader’ that time would actually dissuade the members from partaking in the project, as the label alone may appear intimidating, imposing, and repulsive to indifferent individuals such as my groupmates. </w:t>
      </w:r>
      <w:commentRangeEnd w:id="61"/>
      <w:r>
        <w:rPr>
          <w:rStyle w:val="CommentReference"/>
          <w:lang w:val="en-US"/>
        </w:rPr>
        <w:commentReference w:id="61"/>
      </w:r>
    </w:p>
    <w:p w14:paraId="7AFADA03" w14:textId="77777777" w:rsidR="00480CA2" w:rsidRPr="00B06A98" w:rsidRDefault="00480CA2" w:rsidP="00480CA2">
      <w:pPr>
        <w:spacing w:after="240" w:line="240" w:lineRule="auto"/>
        <w:rPr>
          <w:rFonts w:ascii="Arial" w:eastAsia="Times New Roman" w:hAnsi="Arial" w:cs="Arial"/>
          <w:sz w:val="22"/>
        </w:rPr>
      </w:pPr>
      <w:r w:rsidRPr="00B06A98">
        <w:rPr>
          <w:rFonts w:ascii="Arial" w:eastAsia="Times New Roman" w:hAnsi="Arial" w:cs="Arial"/>
          <w:color w:val="000000"/>
          <w:sz w:val="22"/>
        </w:rPr>
        <w:t xml:space="preserve">Rather than allocating tasks in a forceful manner, I listen and gently ask for input, thoughts, and ideas. In addition to working on the project itself, I reassured that my members are able to execute their roles, telling them that it’s alright if they need assistance, and faced them with an open mind, as if I were in their shoes. Though not perfect, we thankfully earned a 94 for our grade, yet a remark made by one of my teammates was what filled my heart with warmth and satisfaction. </w:t>
      </w:r>
      <w:commentRangeStart w:id="62"/>
      <w:r w:rsidRPr="00B06A98">
        <w:rPr>
          <w:rFonts w:ascii="Arial" w:eastAsia="Times New Roman" w:hAnsi="Arial" w:cs="Arial"/>
          <w:color w:val="000000"/>
          <w:sz w:val="22"/>
        </w:rPr>
        <w:t>“This group is too wholesome :),” to quote a message from one of the members in our group chat. I had faith in my team from the start, but it was beyond me that they would feel as content as I did throughout the journey.</w:t>
      </w:r>
      <w:commentRangeEnd w:id="62"/>
      <w:r>
        <w:rPr>
          <w:rStyle w:val="CommentReference"/>
          <w:lang w:val="en-US"/>
        </w:rPr>
        <w:commentReference w:id="62"/>
      </w:r>
    </w:p>
    <w:p w14:paraId="048AA6F2" w14:textId="77777777" w:rsidR="00480CA2" w:rsidRPr="00B06A98" w:rsidRDefault="00480CA2" w:rsidP="00480CA2">
      <w:pPr>
        <w:spacing w:line="240" w:lineRule="auto"/>
        <w:rPr>
          <w:rFonts w:ascii="Arial" w:eastAsia="Times New Roman" w:hAnsi="Arial" w:cs="Arial"/>
          <w:sz w:val="22"/>
        </w:rPr>
      </w:pPr>
    </w:p>
    <w:p w14:paraId="56335413" w14:textId="5FB9C642" w:rsidR="00480CA2" w:rsidRDefault="00480CA2" w:rsidP="00480CA2">
      <w:pPr>
        <w:spacing w:after="240" w:line="240" w:lineRule="auto"/>
        <w:rPr>
          <w:rFonts w:ascii="Arial" w:eastAsia="Times New Roman" w:hAnsi="Arial" w:cs="Arial"/>
          <w:color w:val="000000"/>
          <w:sz w:val="22"/>
        </w:rPr>
      </w:pPr>
      <w:commentRangeStart w:id="63"/>
      <w:r w:rsidRPr="00B06A98">
        <w:rPr>
          <w:rFonts w:ascii="Arial" w:eastAsia="Times New Roman" w:hAnsi="Arial" w:cs="Arial"/>
          <w:color w:val="000000"/>
          <w:sz w:val="22"/>
        </w:rPr>
        <w:t>At first, the seemingly apathetic character is all there is to that individual</w:t>
      </w:r>
      <w:commentRangeEnd w:id="63"/>
      <w:r>
        <w:rPr>
          <w:rStyle w:val="CommentReference"/>
          <w:lang w:val="en-US"/>
        </w:rPr>
        <w:commentReference w:id="63"/>
      </w:r>
      <w:r w:rsidRPr="00B06A98">
        <w:rPr>
          <w:rFonts w:ascii="Arial" w:eastAsia="Times New Roman" w:hAnsi="Arial" w:cs="Arial"/>
          <w:color w:val="000000"/>
          <w:sz w:val="22"/>
        </w:rPr>
        <w:t xml:space="preserve">, but this </w:t>
      </w:r>
      <w:commentRangeStart w:id="64"/>
      <w:r w:rsidRPr="00B06A98">
        <w:rPr>
          <w:rFonts w:ascii="Arial" w:eastAsia="Times New Roman" w:hAnsi="Arial" w:cs="Arial"/>
          <w:color w:val="000000"/>
          <w:sz w:val="22"/>
        </w:rPr>
        <w:t xml:space="preserve">thought is completely flawed; how someone is stereotyped by others mustn’t confine people into labels. </w:t>
      </w:r>
      <w:commentRangeEnd w:id="64"/>
      <w:r>
        <w:rPr>
          <w:rStyle w:val="CommentReference"/>
          <w:lang w:val="en-US"/>
        </w:rPr>
        <w:commentReference w:id="64"/>
      </w:r>
      <w:r w:rsidRPr="00B06A98">
        <w:rPr>
          <w:rFonts w:ascii="Arial" w:eastAsia="Times New Roman" w:hAnsi="Arial" w:cs="Arial"/>
          <w:color w:val="000000"/>
          <w:sz w:val="22"/>
        </w:rPr>
        <w:t>Keeping an open mind and acting upon it, understanding that dealing with people is not a ‘one size fits all’ was why the project all came to fruition. This is the essence of a leader’s mindset.</w:t>
      </w:r>
    </w:p>
    <w:p w14:paraId="0A2D45A8" w14:textId="77777777" w:rsidR="00480CA2" w:rsidRPr="00683F50" w:rsidRDefault="00480CA2" w:rsidP="00480CA2">
      <w:pPr>
        <w:spacing w:after="240" w:line="240" w:lineRule="auto"/>
        <w:rPr>
          <w:rFonts w:ascii="Arial" w:eastAsia="Times New Roman" w:hAnsi="Arial" w:cs="Arial"/>
          <w:color w:val="000000"/>
          <w:sz w:val="22"/>
          <w:u w:val="single"/>
        </w:rPr>
      </w:pPr>
      <w:r w:rsidRPr="00683F50">
        <w:rPr>
          <w:rFonts w:ascii="Arial" w:eastAsia="Times New Roman" w:hAnsi="Arial" w:cs="Arial"/>
          <w:color w:val="000000"/>
          <w:sz w:val="22"/>
          <w:u w:val="single"/>
        </w:rPr>
        <w:t>Notes:</w:t>
      </w:r>
    </w:p>
    <w:p w14:paraId="05D5EEF7" w14:textId="77777777" w:rsidR="00480CA2" w:rsidRDefault="00480CA2" w:rsidP="00480CA2">
      <w:pPr>
        <w:spacing w:after="240" w:line="240" w:lineRule="auto"/>
        <w:rPr>
          <w:rFonts w:ascii="Arial" w:eastAsia="Times New Roman" w:hAnsi="Arial" w:cs="Arial"/>
          <w:sz w:val="22"/>
        </w:rPr>
      </w:pPr>
      <w:r>
        <w:rPr>
          <w:rFonts w:ascii="Arial" w:eastAsia="Times New Roman" w:hAnsi="Arial" w:cs="Arial"/>
          <w:sz w:val="22"/>
        </w:rPr>
        <w:t>I can see that you’re trying to be more discreet and cautious in portraying your team members and your cause for concern. However, by not mentioning why your friends were concerned about your team members, the main point of the essay gets lost and the story becomes vague.</w:t>
      </w:r>
    </w:p>
    <w:p w14:paraId="7B3D1E4B" w14:textId="77777777" w:rsidR="00480CA2" w:rsidRDefault="00480CA2" w:rsidP="00480CA2">
      <w:pPr>
        <w:spacing w:after="240" w:line="240" w:lineRule="auto"/>
        <w:rPr>
          <w:rFonts w:ascii="Arial" w:eastAsia="Times New Roman" w:hAnsi="Arial" w:cs="Arial"/>
          <w:sz w:val="22"/>
        </w:rPr>
      </w:pPr>
      <w:r>
        <w:rPr>
          <w:rFonts w:ascii="Arial" w:eastAsia="Times New Roman" w:hAnsi="Arial" w:cs="Arial"/>
          <w:sz w:val="22"/>
        </w:rPr>
        <w:t>The reader would be asking questions like: Why were your friends concerned?</w:t>
      </w:r>
      <w:r w:rsidRPr="00AC44BD">
        <w:rPr>
          <w:rFonts w:ascii="Arial" w:eastAsia="Times New Roman" w:hAnsi="Arial" w:cs="Arial"/>
          <w:sz w:val="22"/>
        </w:rPr>
        <w:t xml:space="preserve"> </w:t>
      </w:r>
      <w:r>
        <w:rPr>
          <w:rFonts w:ascii="Arial" w:eastAsia="Times New Roman" w:hAnsi="Arial" w:cs="Arial"/>
          <w:sz w:val="22"/>
        </w:rPr>
        <w:t xml:space="preserve">Why did you have to become the ‘leader’ in your group?  Who was apathetic? </w:t>
      </w:r>
    </w:p>
    <w:p w14:paraId="72C015A9" w14:textId="77777777" w:rsidR="00480CA2" w:rsidRDefault="00480CA2" w:rsidP="00480CA2">
      <w:pPr>
        <w:spacing w:after="240" w:line="240" w:lineRule="auto"/>
        <w:rPr>
          <w:rFonts w:ascii="Arial" w:eastAsia="Times New Roman" w:hAnsi="Arial" w:cs="Arial"/>
          <w:sz w:val="22"/>
        </w:rPr>
      </w:pPr>
      <w:r>
        <w:rPr>
          <w:rFonts w:ascii="Arial" w:eastAsia="Times New Roman" w:hAnsi="Arial" w:cs="Arial"/>
          <w:sz w:val="22"/>
        </w:rPr>
        <w:t>It’s not that you should sweep the issue under the rug for fear of being seen as prejudiced towards your team members. Rather, to objectively portray the realities of leadership, you need to acknowledge that yes, there are people we may not agree with, or that other people stereotype negatively, or those with different values. Mention what the concern was, what other people thought, and what you did with that information throughout your leadership journey that lead to a positive outcome for yourself and others.</w:t>
      </w:r>
    </w:p>
    <w:p w14:paraId="7AC02D60" w14:textId="4E0BDC52" w:rsidR="00480CA2" w:rsidRDefault="00480CA2" w:rsidP="00480CA2">
      <w:pPr>
        <w:spacing w:after="160" w:line="259" w:lineRule="auto"/>
        <w:rPr>
          <w:rFonts w:ascii="Times New Roman" w:eastAsia="Times New Roman" w:hAnsi="Times New Roman" w:cs="Times New Roman"/>
          <w:szCs w:val="24"/>
        </w:rPr>
      </w:pPr>
      <w:r>
        <w:rPr>
          <w:rFonts w:ascii="Arial" w:eastAsia="Times New Roman" w:hAnsi="Arial" w:cs="Arial"/>
          <w:sz w:val="22"/>
        </w:rPr>
        <w:t>All the best!</w:t>
      </w:r>
      <w:r>
        <w:rPr>
          <w:rFonts w:ascii="Times New Roman" w:eastAsia="Times New Roman" w:hAnsi="Times New Roman" w:cs="Times New Roman"/>
          <w:szCs w:val="24"/>
        </w:rPr>
        <w:br w:type="page"/>
      </w:r>
    </w:p>
    <w:p w14:paraId="5E45E78E" w14:textId="77777777" w:rsidR="00B9167C" w:rsidRPr="00B9167C" w:rsidRDefault="00B9167C" w:rsidP="00B9167C">
      <w:pPr>
        <w:spacing w:after="240" w:line="240" w:lineRule="auto"/>
        <w:rPr>
          <w:rFonts w:ascii="Times New Roman" w:eastAsia="Times New Roman" w:hAnsi="Times New Roman" w:cs="Times New Roman"/>
          <w:szCs w:val="24"/>
        </w:rPr>
      </w:pPr>
    </w:p>
    <w:p w14:paraId="3999BFC0" w14:textId="77777777" w:rsidR="00B9167C" w:rsidRPr="00B9167C" w:rsidRDefault="00B9167C" w:rsidP="00B9167C">
      <w:pPr>
        <w:spacing w:line="240" w:lineRule="auto"/>
        <w:jc w:val="center"/>
        <w:rPr>
          <w:rFonts w:ascii="Times New Roman" w:eastAsia="Times New Roman" w:hAnsi="Times New Roman" w:cs="Times New Roman"/>
          <w:szCs w:val="24"/>
        </w:rPr>
      </w:pPr>
      <w:r w:rsidRPr="00B9167C">
        <w:rPr>
          <w:rFonts w:ascii="Arial" w:eastAsia="Times New Roman" w:hAnsi="Arial" w:cs="Arial"/>
          <w:b/>
          <w:bCs/>
          <w:color w:val="000000"/>
          <w:sz w:val="22"/>
        </w:rPr>
        <w:t>Every person has a creative side, and it can be expressed in many ways: problem solving, original and innovative thinking, and artistically, to name a few. Describe how you express your creative side.</w:t>
      </w:r>
    </w:p>
    <w:p w14:paraId="5A5DF699" w14:textId="77777777" w:rsidR="00B9167C" w:rsidRPr="00B9167C" w:rsidRDefault="00B9167C" w:rsidP="00B9167C">
      <w:pPr>
        <w:spacing w:after="240" w:line="240" w:lineRule="auto"/>
        <w:rPr>
          <w:rFonts w:ascii="Times New Roman" w:eastAsia="Times New Roman" w:hAnsi="Times New Roman" w:cs="Times New Roman"/>
          <w:szCs w:val="24"/>
        </w:rPr>
      </w:pPr>
    </w:p>
    <w:p w14:paraId="61CA4138" w14:textId="07585494" w:rsidR="00B9167C" w:rsidRPr="00B9167C" w:rsidRDefault="00B9167C" w:rsidP="00B9167C">
      <w:pPr>
        <w:spacing w:line="240" w:lineRule="auto"/>
        <w:rPr>
          <w:rFonts w:ascii="Times New Roman" w:eastAsia="Times New Roman" w:hAnsi="Times New Roman" w:cs="Times New Roman"/>
          <w:szCs w:val="24"/>
        </w:rPr>
      </w:pPr>
      <w:r w:rsidRPr="00B9167C">
        <w:rPr>
          <w:rFonts w:ascii="Arial" w:eastAsia="Times New Roman" w:hAnsi="Arial" w:cs="Arial"/>
          <w:color w:val="000000"/>
          <w:sz w:val="22"/>
        </w:rPr>
        <w:t xml:space="preserve">While art, as cliche as it sounds, is how I channel my creativity, art and creativity to me isn’t merely for show, </w:t>
      </w:r>
      <w:del w:id="65" w:author="Chiara Situmorang" w:date="2022-11-28T11:04:00Z">
        <w:r w:rsidRPr="00B9167C" w:rsidDel="00C518F7">
          <w:rPr>
            <w:rFonts w:ascii="Arial" w:eastAsia="Times New Roman" w:hAnsi="Arial" w:cs="Arial"/>
            <w:color w:val="000000"/>
            <w:sz w:val="22"/>
          </w:rPr>
          <w:delText xml:space="preserve">but a </w:delText>
        </w:r>
        <w:commentRangeStart w:id="66"/>
        <w:r w:rsidRPr="00B9167C" w:rsidDel="00C518F7">
          <w:rPr>
            <w:rFonts w:ascii="Arial" w:eastAsia="Times New Roman" w:hAnsi="Arial" w:cs="Arial"/>
            <w:color w:val="000000"/>
            <w:sz w:val="22"/>
          </w:rPr>
          <w:delText>primary</w:delText>
        </w:r>
      </w:del>
      <w:ins w:id="67" w:author="Chiara Situmorang" w:date="2022-11-28T11:04:00Z">
        <w:r w:rsidR="00C518F7">
          <w:rPr>
            <w:rFonts w:ascii="Arial" w:eastAsia="Times New Roman" w:hAnsi="Arial" w:cs="Arial"/>
            <w:color w:val="000000"/>
            <w:sz w:val="22"/>
          </w:rPr>
          <w:t>it is a</w:t>
        </w:r>
      </w:ins>
      <w:r w:rsidRPr="00B9167C">
        <w:rPr>
          <w:rFonts w:ascii="Arial" w:eastAsia="Times New Roman" w:hAnsi="Arial" w:cs="Arial"/>
          <w:color w:val="000000"/>
          <w:sz w:val="22"/>
        </w:rPr>
        <w:t xml:space="preserve"> love language</w:t>
      </w:r>
      <w:commentRangeEnd w:id="66"/>
      <w:r w:rsidR="003600C6">
        <w:rPr>
          <w:rStyle w:val="CommentReference"/>
          <w:lang w:val="en-US"/>
        </w:rPr>
        <w:commentReference w:id="66"/>
      </w:r>
      <w:r w:rsidRPr="00B9167C">
        <w:rPr>
          <w:rFonts w:ascii="Arial" w:eastAsia="Times New Roman" w:hAnsi="Arial" w:cs="Arial"/>
          <w:color w:val="000000"/>
          <w:sz w:val="22"/>
        </w:rPr>
        <w:t>. </w:t>
      </w:r>
    </w:p>
    <w:p w14:paraId="2734E1EE" w14:textId="77777777" w:rsidR="00B9167C" w:rsidRPr="00B9167C" w:rsidRDefault="00B9167C" w:rsidP="00B9167C">
      <w:pPr>
        <w:spacing w:line="240" w:lineRule="auto"/>
        <w:rPr>
          <w:rFonts w:ascii="Times New Roman" w:eastAsia="Times New Roman" w:hAnsi="Times New Roman" w:cs="Times New Roman"/>
          <w:szCs w:val="24"/>
        </w:rPr>
      </w:pPr>
    </w:p>
    <w:p w14:paraId="5B90BFFA" w14:textId="684E28E6" w:rsidR="0035064D" w:rsidDel="00C518F7" w:rsidRDefault="00B9167C" w:rsidP="00B9167C">
      <w:pPr>
        <w:spacing w:line="240" w:lineRule="auto"/>
        <w:rPr>
          <w:ins w:id="68" w:author="Microsoft Office User" w:date="2022-11-28T00:21:00Z"/>
          <w:del w:id="69" w:author="Chiara Situmorang" w:date="2022-11-28T11:05:00Z"/>
          <w:rFonts w:ascii="Arial" w:eastAsia="Times New Roman" w:hAnsi="Arial" w:cs="Arial"/>
          <w:color w:val="000000"/>
          <w:sz w:val="22"/>
        </w:rPr>
      </w:pPr>
      <w:r w:rsidRPr="00B9167C">
        <w:rPr>
          <w:rFonts w:ascii="Arial" w:eastAsia="Times New Roman" w:hAnsi="Arial" w:cs="Arial"/>
          <w:color w:val="000000"/>
          <w:sz w:val="22"/>
        </w:rPr>
        <w:t xml:space="preserve">It’s been an ongoing tradition for me to surprise my parents with handmade crafts as a present, a gesture of gratitude, or a </w:t>
      </w:r>
      <w:del w:id="70" w:author="Chiara Situmorang" w:date="2022-11-28T11:04:00Z">
        <w:r w:rsidRPr="00B9167C" w:rsidDel="00C518F7">
          <w:rPr>
            <w:rFonts w:ascii="Arial" w:eastAsia="Times New Roman" w:hAnsi="Arial" w:cs="Arial"/>
            <w:color w:val="000000"/>
            <w:sz w:val="22"/>
          </w:rPr>
          <w:delText xml:space="preserve">note </w:delText>
        </w:r>
      </w:del>
      <w:ins w:id="71" w:author="Chiara Situmorang" w:date="2022-11-28T11:04:00Z">
        <w:r w:rsidR="00C518F7">
          <w:rPr>
            <w:rFonts w:ascii="Arial" w:eastAsia="Times New Roman" w:hAnsi="Arial" w:cs="Arial"/>
            <w:color w:val="000000"/>
            <w:sz w:val="22"/>
          </w:rPr>
          <w:t>show</w:t>
        </w:r>
        <w:r w:rsidR="00C518F7" w:rsidRPr="00B9167C">
          <w:rPr>
            <w:rFonts w:ascii="Arial" w:eastAsia="Times New Roman" w:hAnsi="Arial" w:cs="Arial"/>
            <w:color w:val="000000"/>
            <w:sz w:val="22"/>
          </w:rPr>
          <w:t xml:space="preserve"> </w:t>
        </w:r>
      </w:ins>
      <w:r w:rsidRPr="00B9167C">
        <w:rPr>
          <w:rFonts w:ascii="Arial" w:eastAsia="Times New Roman" w:hAnsi="Arial" w:cs="Arial"/>
          <w:color w:val="000000"/>
          <w:sz w:val="22"/>
        </w:rPr>
        <w:t xml:space="preserve">of concern. </w:t>
      </w:r>
      <w:moveToRangeStart w:id="72" w:author="Microsoft Office User" w:date="2022-11-28T00:21:00Z" w:name="move120487334"/>
      <w:commentRangeStart w:id="73"/>
      <w:moveTo w:id="74" w:author="Microsoft Office User" w:date="2022-11-28T00:21:00Z">
        <w:r w:rsidR="0035064D" w:rsidRPr="00B9167C">
          <w:rPr>
            <w:rFonts w:ascii="Arial" w:eastAsia="Times New Roman" w:hAnsi="Arial" w:cs="Arial"/>
            <w:color w:val="000000"/>
            <w:sz w:val="22"/>
          </w:rPr>
          <w:t xml:space="preserve">My father </w:t>
        </w:r>
      </w:moveTo>
      <w:commentRangeEnd w:id="73"/>
      <w:r w:rsidR="0035064D">
        <w:rPr>
          <w:rStyle w:val="CommentReference"/>
          <w:lang w:val="en-US"/>
        </w:rPr>
        <w:commentReference w:id="73"/>
      </w:r>
      <w:moveTo w:id="75" w:author="Microsoft Office User" w:date="2022-11-28T00:21:00Z">
        <w:del w:id="76" w:author="Microsoft Office User" w:date="2022-11-28T00:23:00Z">
          <w:r w:rsidR="0035064D" w:rsidRPr="00B9167C" w:rsidDel="00D42325">
            <w:rPr>
              <w:rFonts w:ascii="Arial" w:eastAsia="Times New Roman" w:hAnsi="Arial" w:cs="Arial"/>
              <w:color w:val="000000"/>
              <w:sz w:val="22"/>
            </w:rPr>
            <w:delText>would</w:delText>
          </w:r>
        </w:del>
        <w:del w:id="77" w:author="Chiara Situmorang" w:date="2022-11-28T11:04:00Z">
          <w:r w:rsidR="0035064D" w:rsidRPr="00B9167C" w:rsidDel="00C518F7">
            <w:rPr>
              <w:rFonts w:ascii="Arial" w:eastAsia="Times New Roman" w:hAnsi="Arial" w:cs="Arial"/>
              <w:color w:val="000000"/>
              <w:sz w:val="22"/>
            </w:rPr>
            <w:delText xml:space="preserve"> </w:delText>
          </w:r>
        </w:del>
        <w:r w:rsidR="0035064D" w:rsidRPr="00B9167C">
          <w:rPr>
            <w:rFonts w:ascii="Arial" w:eastAsia="Times New Roman" w:hAnsi="Arial" w:cs="Arial"/>
            <w:color w:val="000000"/>
            <w:sz w:val="22"/>
          </w:rPr>
          <w:t>often share</w:t>
        </w:r>
      </w:moveTo>
      <w:ins w:id="78" w:author="Chiara Situmorang" w:date="2022-11-28T11:04:00Z">
        <w:r w:rsidR="00C518F7">
          <w:rPr>
            <w:rFonts w:ascii="Arial" w:eastAsia="Times New Roman" w:hAnsi="Arial" w:cs="Arial"/>
            <w:color w:val="000000"/>
            <w:sz w:val="22"/>
          </w:rPr>
          <w:t>d</w:t>
        </w:r>
      </w:ins>
      <w:ins w:id="79" w:author="Microsoft Office User" w:date="2022-11-28T00:23:00Z">
        <w:del w:id="80" w:author="Chiara Situmorang" w:date="2022-11-28T11:04:00Z">
          <w:r w:rsidR="00D42325" w:rsidDel="00C518F7">
            <w:rPr>
              <w:rFonts w:ascii="Arial" w:eastAsia="Times New Roman" w:hAnsi="Arial" w:cs="Arial"/>
              <w:color w:val="000000"/>
              <w:sz w:val="22"/>
            </w:rPr>
            <w:delText>s</w:delText>
          </w:r>
        </w:del>
      </w:ins>
      <w:moveTo w:id="81" w:author="Microsoft Office User" w:date="2022-11-28T00:21:00Z">
        <w:r w:rsidR="0035064D" w:rsidRPr="00B9167C">
          <w:rPr>
            <w:rFonts w:ascii="Arial" w:eastAsia="Times New Roman" w:hAnsi="Arial" w:cs="Arial"/>
            <w:color w:val="000000"/>
            <w:sz w:val="22"/>
          </w:rPr>
          <w:t xml:space="preserve"> how he’d cry tears of contentment after receiving the gifts I’d secretly slip into his office bag early in the morning. He</w:t>
        </w:r>
        <w:del w:id="82" w:author="Microsoft Office User" w:date="2022-11-28T00:24:00Z">
          <w:r w:rsidR="0035064D" w:rsidRPr="00B9167C" w:rsidDel="00A565B7">
            <w:rPr>
              <w:rFonts w:ascii="Arial" w:eastAsia="Times New Roman" w:hAnsi="Arial" w:cs="Arial"/>
              <w:color w:val="000000"/>
              <w:sz w:val="22"/>
            </w:rPr>
            <w:delText>’d</w:delText>
          </w:r>
        </w:del>
        <w:r w:rsidR="0035064D" w:rsidRPr="00B9167C">
          <w:rPr>
            <w:rFonts w:ascii="Arial" w:eastAsia="Times New Roman" w:hAnsi="Arial" w:cs="Arial"/>
            <w:color w:val="000000"/>
            <w:sz w:val="22"/>
          </w:rPr>
          <w:t xml:space="preserve"> </w:t>
        </w:r>
        <w:del w:id="83" w:author="Microsoft Office User" w:date="2022-11-28T00:24:00Z">
          <w:r w:rsidR="0035064D" w:rsidRPr="00B9167C" w:rsidDel="00A565B7">
            <w:rPr>
              <w:rFonts w:ascii="Arial" w:eastAsia="Times New Roman" w:hAnsi="Arial" w:cs="Arial"/>
              <w:color w:val="000000"/>
              <w:sz w:val="22"/>
            </w:rPr>
            <w:delText>often</w:delText>
          </w:r>
        </w:del>
      </w:moveTo>
      <w:ins w:id="84" w:author="Microsoft Office User" w:date="2022-11-28T00:24:00Z">
        <w:r w:rsidR="00A565B7">
          <w:rPr>
            <w:rFonts w:ascii="Arial" w:eastAsia="Times New Roman" w:hAnsi="Arial" w:cs="Arial"/>
            <w:color w:val="000000"/>
            <w:sz w:val="22"/>
          </w:rPr>
          <w:t>always</w:t>
        </w:r>
      </w:ins>
      <w:moveTo w:id="85" w:author="Microsoft Office User" w:date="2022-11-28T00:21:00Z">
        <w:r w:rsidR="0035064D" w:rsidRPr="00B9167C">
          <w:rPr>
            <w:rFonts w:ascii="Arial" w:eastAsia="Times New Roman" w:hAnsi="Arial" w:cs="Arial"/>
            <w:color w:val="000000"/>
            <w:sz w:val="22"/>
          </w:rPr>
          <w:t xml:space="preserve"> tell</w:t>
        </w:r>
      </w:moveTo>
      <w:ins w:id="86" w:author="Microsoft Office User" w:date="2022-11-28T00:24:00Z">
        <w:r w:rsidR="00A565B7">
          <w:rPr>
            <w:rFonts w:ascii="Arial" w:eastAsia="Times New Roman" w:hAnsi="Arial" w:cs="Arial"/>
            <w:color w:val="000000"/>
            <w:sz w:val="22"/>
          </w:rPr>
          <w:t>s</w:t>
        </w:r>
      </w:ins>
      <w:moveTo w:id="87" w:author="Microsoft Office User" w:date="2022-11-28T00:21:00Z">
        <w:r w:rsidR="0035064D" w:rsidRPr="00B9167C">
          <w:rPr>
            <w:rFonts w:ascii="Arial" w:eastAsia="Times New Roman" w:hAnsi="Arial" w:cs="Arial"/>
            <w:color w:val="000000"/>
            <w:sz w:val="22"/>
          </w:rPr>
          <w:t xml:space="preserve"> me how </w:t>
        </w:r>
        <w:del w:id="88" w:author="Microsoft Office User" w:date="2022-11-28T00:25:00Z">
          <w:r w:rsidR="0035064D" w:rsidRPr="00B9167C" w:rsidDel="00A565B7">
            <w:rPr>
              <w:rFonts w:ascii="Arial" w:eastAsia="Times New Roman" w:hAnsi="Arial" w:cs="Arial"/>
              <w:color w:val="000000"/>
              <w:sz w:val="22"/>
            </w:rPr>
            <w:delText>these</w:delText>
          </w:r>
        </w:del>
      </w:moveTo>
      <w:ins w:id="89" w:author="Microsoft Office User" w:date="2022-11-28T00:25:00Z">
        <w:r w:rsidR="00A565B7">
          <w:rPr>
            <w:rFonts w:ascii="Arial" w:eastAsia="Times New Roman" w:hAnsi="Arial" w:cs="Arial"/>
            <w:color w:val="000000"/>
            <w:sz w:val="22"/>
          </w:rPr>
          <w:t>my</w:t>
        </w:r>
      </w:ins>
      <w:moveTo w:id="90" w:author="Microsoft Office User" w:date="2022-11-28T00:21:00Z">
        <w:r w:rsidR="0035064D" w:rsidRPr="00B9167C">
          <w:rPr>
            <w:rFonts w:ascii="Arial" w:eastAsia="Times New Roman" w:hAnsi="Arial" w:cs="Arial"/>
            <w:color w:val="000000"/>
            <w:sz w:val="22"/>
          </w:rPr>
          <w:t xml:space="preserve"> gifts </w:t>
        </w:r>
      </w:moveTo>
      <w:ins w:id="91" w:author="Microsoft Office User" w:date="2022-11-28T00:25:00Z">
        <w:r w:rsidR="00A565B7">
          <w:rPr>
            <w:rFonts w:ascii="Arial" w:eastAsia="Times New Roman" w:hAnsi="Arial" w:cs="Arial"/>
            <w:color w:val="000000"/>
            <w:sz w:val="22"/>
          </w:rPr>
          <w:t>a</w:t>
        </w:r>
      </w:ins>
      <w:moveTo w:id="92" w:author="Microsoft Office User" w:date="2022-11-28T00:21:00Z">
        <w:del w:id="93" w:author="Microsoft Office User" w:date="2022-11-28T00:25:00Z">
          <w:r w:rsidR="0035064D" w:rsidRPr="00B9167C" w:rsidDel="00A565B7">
            <w:rPr>
              <w:rFonts w:ascii="Arial" w:eastAsia="Times New Roman" w:hAnsi="Arial" w:cs="Arial"/>
              <w:color w:val="000000"/>
              <w:sz w:val="22"/>
            </w:rPr>
            <w:delText>we</w:delText>
          </w:r>
        </w:del>
        <w:r w:rsidR="0035064D" w:rsidRPr="00B9167C">
          <w:rPr>
            <w:rFonts w:ascii="Arial" w:eastAsia="Times New Roman" w:hAnsi="Arial" w:cs="Arial"/>
            <w:color w:val="000000"/>
            <w:sz w:val="22"/>
          </w:rPr>
          <w:t>re the sole reason he’s able to push through</w:t>
        </w:r>
      </w:moveTo>
      <w:ins w:id="94" w:author="Microsoft Office User" w:date="2022-11-28T00:25:00Z">
        <w:r w:rsidR="00A565B7">
          <w:rPr>
            <w:rFonts w:ascii="Arial" w:eastAsia="Times New Roman" w:hAnsi="Arial" w:cs="Arial"/>
            <w:color w:val="000000"/>
            <w:sz w:val="22"/>
          </w:rPr>
          <w:t xml:space="preserve"> </w:t>
        </w:r>
      </w:ins>
      <w:ins w:id="95" w:author="Chiara Situmorang" w:date="2022-11-28T11:05:00Z">
        <w:r w:rsidR="00C518F7">
          <w:rPr>
            <w:rFonts w:ascii="Arial" w:eastAsia="Times New Roman" w:hAnsi="Arial" w:cs="Arial"/>
            <w:color w:val="000000"/>
            <w:sz w:val="22"/>
          </w:rPr>
          <w:t>un</w:t>
        </w:r>
      </w:ins>
      <w:ins w:id="96" w:author="Microsoft Office User" w:date="2022-11-28T00:25:00Z">
        <w:r w:rsidR="00A565B7">
          <w:rPr>
            <w:rFonts w:ascii="Arial" w:eastAsia="Times New Roman" w:hAnsi="Arial" w:cs="Arial"/>
            <w:color w:val="000000"/>
            <w:sz w:val="22"/>
          </w:rPr>
          <w:t>til today</w:t>
        </w:r>
      </w:ins>
      <w:moveTo w:id="97" w:author="Microsoft Office User" w:date="2022-11-28T00:21:00Z">
        <w:r w:rsidR="0035064D" w:rsidRPr="00B9167C">
          <w:rPr>
            <w:rFonts w:ascii="Arial" w:eastAsia="Times New Roman" w:hAnsi="Arial" w:cs="Arial"/>
            <w:color w:val="000000"/>
            <w:sz w:val="22"/>
          </w:rPr>
          <w:t>.</w:t>
        </w:r>
      </w:moveTo>
      <w:moveToRangeEnd w:id="72"/>
      <w:ins w:id="98" w:author="Chiara Situmorang" w:date="2022-11-28T11:05:00Z">
        <w:r w:rsidR="00C518F7">
          <w:rPr>
            <w:rFonts w:ascii="Arial" w:eastAsia="Times New Roman" w:hAnsi="Arial" w:cs="Arial"/>
            <w:color w:val="000000"/>
            <w:sz w:val="22"/>
          </w:rPr>
          <w:t xml:space="preserve"> </w:t>
        </w:r>
      </w:ins>
    </w:p>
    <w:p w14:paraId="150C79FE" w14:textId="77777777" w:rsidR="0035064D" w:rsidDel="00C518F7" w:rsidRDefault="0035064D" w:rsidP="00B9167C">
      <w:pPr>
        <w:spacing w:line="240" w:lineRule="auto"/>
        <w:rPr>
          <w:ins w:id="99" w:author="Microsoft Office User" w:date="2022-11-28T00:22:00Z"/>
          <w:del w:id="100" w:author="Chiara Situmorang" w:date="2022-11-28T11:05:00Z"/>
          <w:rFonts w:ascii="Arial" w:eastAsia="Times New Roman" w:hAnsi="Arial" w:cs="Arial"/>
          <w:color w:val="000000"/>
          <w:sz w:val="22"/>
        </w:rPr>
      </w:pPr>
    </w:p>
    <w:p w14:paraId="77841B65" w14:textId="1EF49270" w:rsidR="00871A6D" w:rsidRDefault="00B9167C" w:rsidP="00B9167C">
      <w:pPr>
        <w:spacing w:line="240" w:lineRule="auto"/>
        <w:rPr>
          <w:rFonts w:ascii="Arial" w:eastAsia="Times New Roman" w:hAnsi="Arial" w:cs="Arial"/>
          <w:color w:val="000000"/>
          <w:sz w:val="22"/>
        </w:rPr>
      </w:pPr>
      <w:r w:rsidRPr="00B9167C">
        <w:rPr>
          <w:rFonts w:ascii="Arial" w:eastAsia="Times New Roman" w:hAnsi="Arial" w:cs="Arial"/>
          <w:color w:val="000000"/>
          <w:sz w:val="22"/>
        </w:rPr>
        <w:t xml:space="preserve">The fact that even my messiest creations can bring light into my parents’ darkest days </w:t>
      </w:r>
      <w:del w:id="101" w:author="Chiara Situmorang" w:date="2022-11-28T11:05:00Z">
        <w:r w:rsidRPr="00B9167C" w:rsidDel="00C518F7">
          <w:rPr>
            <w:rFonts w:ascii="Arial" w:eastAsia="Times New Roman" w:hAnsi="Arial" w:cs="Arial"/>
            <w:color w:val="000000"/>
            <w:sz w:val="22"/>
          </w:rPr>
          <w:delText xml:space="preserve">incites </w:delText>
        </w:r>
      </w:del>
      <w:ins w:id="102" w:author="Chiara Situmorang" w:date="2022-11-28T11:05:00Z">
        <w:r w:rsidR="00C518F7">
          <w:rPr>
            <w:rFonts w:ascii="Arial" w:eastAsia="Times New Roman" w:hAnsi="Arial" w:cs="Arial"/>
            <w:color w:val="000000"/>
            <w:sz w:val="22"/>
          </w:rPr>
          <w:t>drives</w:t>
        </w:r>
        <w:r w:rsidR="00C518F7" w:rsidRPr="00B9167C">
          <w:rPr>
            <w:rFonts w:ascii="Arial" w:eastAsia="Times New Roman" w:hAnsi="Arial" w:cs="Arial"/>
            <w:color w:val="000000"/>
            <w:sz w:val="22"/>
          </w:rPr>
          <w:t xml:space="preserve"> </w:t>
        </w:r>
      </w:ins>
      <w:r w:rsidRPr="00B9167C">
        <w:rPr>
          <w:rFonts w:ascii="Arial" w:eastAsia="Times New Roman" w:hAnsi="Arial" w:cs="Arial"/>
          <w:color w:val="000000"/>
          <w:sz w:val="22"/>
        </w:rPr>
        <w:t>me to continue th</w:t>
      </w:r>
      <w:ins w:id="103" w:author="Microsoft Office User" w:date="2022-11-28T00:25:00Z">
        <w:r w:rsidR="00A565B7">
          <w:rPr>
            <w:rFonts w:ascii="Arial" w:eastAsia="Times New Roman" w:hAnsi="Arial" w:cs="Arial"/>
            <w:color w:val="000000"/>
            <w:sz w:val="22"/>
          </w:rPr>
          <w:t xml:space="preserve">is </w:t>
        </w:r>
        <w:del w:id="104" w:author="Chiara Situmorang" w:date="2022-11-28T11:05:00Z">
          <w:r w:rsidR="006E65D6" w:rsidDel="00C518F7">
            <w:rPr>
              <w:rFonts w:ascii="Arial" w:eastAsia="Times New Roman" w:hAnsi="Arial" w:cs="Arial"/>
              <w:color w:val="000000"/>
              <w:sz w:val="22"/>
            </w:rPr>
            <w:delText>gift giving</w:delText>
          </w:r>
        </w:del>
      </w:ins>
      <w:del w:id="105" w:author="Chiara Situmorang" w:date="2022-11-28T11:05:00Z">
        <w:r w:rsidRPr="00B9167C" w:rsidDel="00C518F7">
          <w:rPr>
            <w:rFonts w:ascii="Arial" w:eastAsia="Times New Roman" w:hAnsi="Arial" w:cs="Arial"/>
            <w:color w:val="000000"/>
            <w:sz w:val="22"/>
          </w:rPr>
          <w:delText xml:space="preserve">e </w:delText>
        </w:r>
      </w:del>
      <w:r w:rsidRPr="00B9167C">
        <w:rPr>
          <w:rFonts w:ascii="Arial" w:eastAsia="Times New Roman" w:hAnsi="Arial" w:cs="Arial"/>
          <w:color w:val="000000"/>
          <w:sz w:val="22"/>
        </w:rPr>
        <w:t xml:space="preserve">custom. </w:t>
      </w:r>
    </w:p>
    <w:p w14:paraId="23D11EBD" w14:textId="77777777" w:rsidR="00871A6D" w:rsidRDefault="00871A6D" w:rsidP="00B9167C">
      <w:pPr>
        <w:spacing w:line="240" w:lineRule="auto"/>
        <w:rPr>
          <w:rFonts w:ascii="Arial" w:eastAsia="Times New Roman" w:hAnsi="Arial" w:cs="Arial"/>
          <w:color w:val="000000"/>
          <w:sz w:val="22"/>
        </w:rPr>
      </w:pPr>
    </w:p>
    <w:p w14:paraId="720FD673" w14:textId="50CAB3FB" w:rsidR="00883714" w:rsidRDefault="00B9167C" w:rsidP="00B9167C">
      <w:pPr>
        <w:spacing w:line="240" w:lineRule="auto"/>
        <w:rPr>
          <w:ins w:id="106" w:author="Microsoft Office User" w:date="2022-11-28T00:27:00Z"/>
          <w:rFonts w:ascii="Arial" w:eastAsia="Times New Roman" w:hAnsi="Arial" w:cs="Arial"/>
          <w:color w:val="000000"/>
          <w:sz w:val="22"/>
        </w:rPr>
      </w:pPr>
      <w:moveFromRangeStart w:id="107" w:author="Microsoft Office User" w:date="2022-11-28T00:21:00Z" w:name="move120487334"/>
      <w:moveFrom w:id="108" w:author="Microsoft Office User" w:date="2022-11-28T00:21:00Z">
        <w:r w:rsidRPr="00B9167C" w:rsidDel="0035064D">
          <w:rPr>
            <w:rFonts w:ascii="Arial" w:eastAsia="Times New Roman" w:hAnsi="Arial" w:cs="Arial"/>
            <w:color w:val="000000"/>
            <w:sz w:val="22"/>
          </w:rPr>
          <w:t>My father would often share how he’d cry tears of contentment after receiving the gifts I’d secretly slip into his office bag early in the morning. He’d often tell me how these gifts were the sole reason he’s able to push through.</w:t>
        </w:r>
      </w:moveFrom>
      <w:moveFromRangeEnd w:id="107"/>
      <w:del w:id="109" w:author="Microsoft Office User" w:date="2022-11-28T00:25:00Z">
        <w:r w:rsidRPr="00B9167C" w:rsidDel="006E65D6">
          <w:rPr>
            <w:rFonts w:ascii="Arial" w:eastAsia="Times New Roman" w:hAnsi="Arial" w:cs="Arial"/>
            <w:color w:val="000000"/>
            <w:sz w:val="22"/>
          </w:rPr>
          <w:delText xml:space="preserve">  </w:delText>
        </w:r>
      </w:del>
      <w:r w:rsidRPr="00B9167C">
        <w:rPr>
          <w:rFonts w:ascii="Arial" w:eastAsia="Times New Roman" w:hAnsi="Arial" w:cs="Arial"/>
          <w:color w:val="000000"/>
          <w:sz w:val="22"/>
        </w:rPr>
        <w:t xml:space="preserve">It </w:t>
      </w:r>
      <w:ins w:id="110" w:author="Microsoft Office User" w:date="2022-11-28T00:25:00Z">
        <w:r w:rsidR="006E65D6">
          <w:rPr>
            <w:rFonts w:ascii="Arial" w:eastAsia="Times New Roman" w:hAnsi="Arial" w:cs="Arial"/>
            <w:color w:val="000000"/>
            <w:sz w:val="22"/>
          </w:rPr>
          <w:t xml:space="preserve">all </w:t>
        </w:r>
      </w:ins>
      <w:r w:rsidRPr="00B9167C">
        <w:rPr>
          <w:rFonts w:ascii="Arial" w:eastAsia="Times New Roman" w:hAnsi="Arial" w:cs="Arial"/>
          <w:color w:val="000000"/>
          <w:sz w:val="22"/>
        </w:rPr>
        <w:t>started with simple A4 paper cards</w:t>
      </w:r>
      <w:ins w:id="111" w:author="Microsoft Office User" w:date="2022-11-28T00:25:00Z">
        <w:r w:rsidR="006E65D6">
          <w:rPr>
            <w:rFonts w:ascii="Arial" w:eastAsia="Times New Roman" w:hAnsi="Arial" w:cs="Arial"/>
            <w:color w:val="000000"/>
            <w:sz w:val="22"/>
          </w:rPr>
          <w:t>.</w:t>
        </w:r>
      </w:ins>
      <w:r w:rsidRPr="00B9167C">
        <w:rPr>
          <w:rFonts w:ascii="Arial" w:eastAsia="Times New Roman" w:hAnsi="Arial" w:cs="Arial"/>
          <w:color w:val="000000"/>
          <w:sz w:val="22"/>
        </w:rPr>
        <w:t xml:space="preserve"> </w:t>
      </w:r>
      <w:ins w:id="112" w:author="Microsoft Office User" w:date="2022-11-28T00:25:00Z">
        <w:r w:rsidR="006E65D6">
          <w:rPr>
            <w:rFonts w:ascii="Arial" w:eastAsia="Times New Roman" w:hAnsi="Arial" w:cs="Arial"/>
            <w:color w:val="000000"/>
            <w:sz w:val="22"/>
          </w:rPr>
          <w:t>A</w:t>
        </w:r>
      </w:ins>
      <w:del w:id="113" w:author="Microsoft Office User" w:date="2022-11-28T00:25:00Z">
        <w:r w:rsidRPr="00B9167C" w:rsidDel="006E65D6">
          <w:rPr>
            <w:rFonts w:ascii="Arial" w:eastAsia="Times New Roman" w:hAnsi="Arial" w:cs="Arial"/>
            <w:color w:val="000000"/>
            <w:sz w:val="22"/>
          </w:rPr>
          <w:delText>a</w:delText>
        </w:r>
      </w:del>
      <w:r w:rsidRPr="00B9167C">
        <w:rPr>
          <w:rFonts w:ascii="Arial" w:eastAsia="Times New Roman" w:hAnsi="Arial" w:cs="Arial"/>
          <w:color w:val="000000"/>
          <w:sz w:val="22"/>
        </w:rPr>
        <w:t xml:space="preserve">t the age of six, </w:t>
      </w:r>
      <w:del w:id="114" w:author="Microsoft Office User" w:date="2022-11-28T00:26:00Z">
        <w:r w:rsidRPr="00B9167C" w:rsidDel="006E65D6">
          <w:rPr>
            <w:rFonts w:ascii="Arial" w:eastAsia="Times New Roman" w:hAnsi="Arial" w:cs="Arial"/>
            <w:color w:val="000000"/>
            <w:sz w:val="22"/>
          </w:rPr>
          <w:delText xml:space="preserve">where </w:delText>
        </w:r>
      </w:del>
      <w:ins w:id="115" w:author="Microsoft Office User" w:date="2022-11-28T00:26:00Z">
        <w:r w:rsidR="006E65D6">
          <w:rPr>
            <w:rFonts w:ascii="Arial" w:eastAsia="Times New Roman" w:hAnsi="Arial" w:cs="Arial"/>
            <w:color w:val="000000"/>
            <w:sz w:val="22"/>
          </w:rPr>
          <w:t>the only thing I could do was</w:t>
        </w:r>
        <w:r w:rsidR="006E65D6" w:rsidRPr="00B9167C">
          <w:rPr>
            <w:rFonts w:ascii="Arial" w:eastAsia="Times New Roman" w:hAnsi="Arial" w:cs="Arial"/>
            <w:color w:val="000000"/>
            <w:sz w:val="22"/>
          </w:rPr>
          <w:t xml:space="preserve"> </w:t>
        </w:r>
      </w:ins>
      <w:del w:id="116" w:author="Microsoft Office User" w:date="2022-11-28T00:26:00Z">
        <w:r w:rsidRPr="00B9167C" w:rsidDel="006E65D6">
          <w:rPr>
            <w:rFonts w:ascii="Arial" w:eastAsia="Times New Roman" w:hAnsi="Arial" w:cs="Arial"/>
            <w:color w:val="000000"/>
            <w:sz w:val="22"/>
          </w:rPr>
          <w:delText>I</w:delText>
        </w:r>
      </w:del>
      <w:r w:rsidRPr="00B9167C">
        <w:rPr>
          <w:rFonts w:ascii="Arial" w:eastAsia="Times New Roman" w:hAnsi="Arial" w:cs="Arial"/>
          <w:color w:val="000000"/>
          <w:sz w:val="22"/>
        </w:rPr>
        <w:t xml:space="preserve"> dr</w:t>
      </w:r>
      <w:ins w:id="117" w:author="Microsoft Office User" w:date="2022-11-28T00:26:00Z">
        <w:r w:rsidR="006E65D6">
          <w:rPr>
            <w:rFonts w:ascii="Arial" w:eastAsia="Times New Roman" w:hAnsi="Arial" w:cs="Arial"/>
            <w:color w:val="000000"/>
            <w:sz w:val="22"/>
          </w:rPr>
          <w:t>aw</w:t>
        </w:r>
        <w:del w:id="118" w:author="Chiara Situmorang" w:date="2022-11-28T11:05:00Z">
          <w:r w:rsidR="006E65D6" w:rsidDel="00C518F7">
            <w:rPr>
              <w:rFonts w:ascii="Arial" w:eastAsia="Times New Roman" w:hAnsi="Arial" w:cs="Arial"/>
              <w:color w:val="000000"/>
              <w:sz w:val="22"/>
            </w:rPr>
            <w:delText>ing</w:delText>
          </w:r>
        </w:del>
      </w:ins>
      <w:del w:id="119" w:author="Microsoft Office User" w:date="2022-11-28T00:26:00Z">
        <w:r w:rsidRPr="00B9167C" w:rsidDel="006E65D6">
          <w:rPr>
            <w:rFonts w:ascii="Arial" w:eastAsia="Times New Roman" w:hAnsi="Arial" w:cs="Arial"/>
            <w:color w:val="000000"/>
            <w:sz w:val="22"/>
          </w:rPr>
          <w:delText>ew</w:delText>
        </w:r>
      </w:del>
      <w:r w:rsidRPr="00B9167C">
        <w:rPr>
          <w:rFonts w:ascii="Arial" w:eastAsia="Times New Roman" w:hAnsi="Arial" w:cs="Arial"/>
          <w:color w:val="000000"/>
          <w:sz w:val="22"/>
        </w:rPr>
        <w:t xml:space="preserve"> and clumsily </w:t>
      </w:r>
      <w:proofErr w:type="spellStart"/>
      <w:r w:rsidRPr="00B9167C">
        <w:rPr>
          <w:rFonts w:ascii="Arial" w:eastAsia="Times New Roman" w:hAnsi="Arial" w:cs="Arial"/>
          <w:color w:val="000000"/>
          <w:sz w:val="22"/>
        </w:rPr>
        <w:t>color</w:t>
      </w:r>
      <w:proofErr w:type="spellEnd"/>
      <w:ins w:id="120" w:author="Microsoft Office User" w:date="2022-11-28T00:26:00Z">
        <w:del w:id="121" w:author="Chiara Situmorang" w:date="2022-11-28T11:05:00Z">
          <w:r w:rsidR="006E65D6" w:rsidDel="00C518F7">
            <w:rPr>
              <w:rFonts w:ascii="Arial" w:eastAsia="Times New Roman" w:hAnsi="Arial" w:cs="Arial"/>
              <w:color w:val="000000"/>
              <w:sz w:val="22"/>
            </w:rPr>
            <w:delText>ing</w:delText>
          </w:r>
        </w:del>
      </w:ins>
      <w:del w:id="122" w:author="Microsoft Office User" w:date="2022-11-28T00:26:00Z">
        <w:r w:rsidRPr="00B9167C" w:rsidDel="006E65D6">
          <w:rPr>
            <w:rFonts w:ascii="Arial" w:eastAsia="Times New Roman" w:hAnsi="Arial" w:cs="Arial"/>
            <w:color w:val="000000"/>
            <w:sz w:val="22"/>
          </w:rPr>
          <w:delText>ed</w:delText>
        </w:r>
      </w:del>
      <w:r w:rsidRPr="00B9167C">
        <w:rPr>
          <w:rFonts w:ascii="Arial" w:eastAsia="Times New Roman" w:hAnsi="Arial" w:cs="Arial"/>
          <w:color w:val="000000"/>
          <w:sz w:val="22"/>
        </w:rPr>
        <w:t xml:space="preserve"> stick figures of my parents and I holding hands. Through the years, I felt </w:t>
      </w:r>
      <w:del w:id="123" w:author="Microsoft Office User" w:date="2022-11-28T00:26:00Z">
        <w:r w:rsidRPr="00B9167C" w:rsidDel="00883714">
          <w:rPr>
            <w:rFonts w:ascii="Arial" w:eastAsia="Times New Roman" w:hAnsi="Arial" w:cs="Arial"/>
            <w:color w:val="000000"/>
            <w:sz w:val="22"/>
          </w:rPr>
          <w:delText xml:space="preserve">as if </w:delText>
        </w:r>
      </w:del>
      <w:r w:rsidRPr="00B9167C">
        <w:rPr>
          <w:rFonts w:ascii="Arial" w:eastAsia="Times New Roman" w:hAnsi="Arial" w:cs="Arial"/>
          <w:color w:val="000000"/>
          <w:sz w:val="22"/>
        </w:rPr>
        <w:t>basic two-dimensional handmade cards weren’t enough. I believe</w:t>
      </w:r>
      <w:ins w:id="124" w:author="Microsoft Office User" w:date="2022-11-28T00:26:00Z">
        <w:r w:rsidR="00883714">
          <w:rPr>
            <w:rFonts w:ascii="Arial" w:eastAsia="Times New Roman" w:hAnsi="Arial" w:cs="Arial"/>
            <w:color w:val="000000"/>
            <w:sz w:val="22"/>
          </w:rPr>
          <w:t>d</w:t>
        </w:r>
      </w:ins>
      <w:r w:rsidRPr="00B9167C">
        <w:rPr>
          <w:rFonts w:ascii="Arial" w:eastAsia="Times New Roman" w:hAnsi="Arial" w:cs="Arial"/>
          <w:color w:val="000000"/>
          <w:sz w:val="22"/>
        </w:rPr>
        <w:t xml:space="preserve"> that my parents deserved more than something repetitive</w:t>
      </w:r>
      <w:del w:id="125" w:author="Chiara Situmorang" w:date="2022-11-28T11:06:00Z">
        <w:r w:rsidRPr="00B9167C" w:rsidDel="00C518F7">
          <w:rPr>
            <w:rFonts w:ascii="Arial" w:eastAsia="Times New Roman" w:hAnsi="Arial" w:cs="Arial"/>
            <w:color w:val="000000"/>
            <w:sz w:val="22"/>
          </w:rPr>
          <w:delText>; the more novel, the stronger the response</w:delText>
        </w:r>
      </w:del>
      <w:r w:rsidRPr="00B9167C">
        <w:rPr>
          <w:rFonts w:ascii="Arial" w:eastAsia="Times New Roman" w:hAnsi="Arial" w:cs="Arial"/>
          <w:color w:val="000000"/>
          <w:sz w:val="22"/>
        </w:rPr>
        <w:t xml:space="preserve">. </w:t>
      </w:r>
    </w:p>
    <w:p w14:paraId="5BB616EC" w14:textId="77777777" w:rsidR="00883714" w:rsidRDefault="00883714" w:rsidP="00B9167C">
      <w:pPr>
        <w:spacing w:line="240" w:lineRule="auto"/>
        <w:rPr>
          <w:ins w:id="126" w:author="Microsoft Office User" w:date="2022-11-28T00:27:00Z"/>
          <w:rFonts w:ascii="Arial" w:eastAsia="Times New Roman" w:hAnsi="Arial" w:cs="Arial"/>
          <w:color w:val="000000"/>
          <w:sz w:val="22"/>
        </w:rPr>
      </w:pPr>
    </w:p>
    <w:p w14:paraId="32CC201C" w14:textId="117FEF90" w:rsidR="00B9167C" w:rsidRPr="00B9167C" w:rsidRDefault="00533F12" w:rsidP="00B9167C">
      <w:pPr>
        <w:spacing w:line="240" w:lineRule="auto"/>
        <w:rPr>
          <w:rFonts w:ascii="Times New Roman" w:eastAsia="Times New Roman" w:hAnsi="Times New Roman" w:cs="Times New Roman"/>
          <w:szCs w:val="24"/>
        </w:rPr>
      </w:pPr>
      <w:commentRangeStart w:id="127"/>
      <w:ins w:id="128" w:author="Microsoft Office User" w:date="2022-11-28T00:30:00Z">
        <w:r>
          <w:rPr>
            <w:rFonts w:ascii="Arial" w:eastAsia="Times New Roman" w:hAnsi="Arial" w:cs="Arial"/>
            <w:color w:val="000000"/>
            <w:sz w:val="22"/>
          </w:rPr>
          <w:t xml:space="preserve">Ultimately, my medium diversified: </w:t>
        </w:r>
        <w:commentRangeEnd w:id="127"/>
        <w:r>
          <w:rPr>
            <w:rStyle w:val="CommentReference"/>
            <w:lang w:val="en-US"/>
          </w:rPr>
          <w:commentReference w:id="127"/>
        </w:r>
      </w:ins>
      <w:r w:rsidR="00B9167C" w:rsidRPr="00B9167C">
        <w:rPr>
          <w:rFonts w:ascii="Arial" w:eastAsia="Times New Roman" w:hAnsi="Arial" w:cs="Arial"/>
          <w:color w:val="000000"/>
          <w:sz w:val="22"/>
        </w:rPr>
        <w:t xml:space="preserve">I </w:t>
      </w:r>
      <w:del w:id="129" w:author="Microsoft Office User" w:date="2022-11-28T00:30:00Z">
        <w:r w:rsidR="00B9167C" w:rsidRPr="00B9167C" w:rsidDel="00533F12">
          <w:rPr>
            <w:rFonts w:ascii="Arial" w:eastAsia="Times New Roman" w:hAnsi="Arial" w:cs="Arial"/>
            <w:color w:val="000000"/>
            <w:sz w:val="22"/>
          </w:rPr>
          <w:delText xml:space="preserve">then </w:delText>
        </w:r>
      </w:del>
      <w:r w:rsidR="00B9167C" w:rsidRPr="00B9167C">
        <w:rPr>
          <w:rFonts w:ascii="Arial" w:eastAsia="Times New Roman" w:hAnsi="Arial" w:cs="Arial"/>
          <w:color w:val="000000"/>
          <w:sz w:val="22"/>
        </w:rPr>
        <w:t xml:space="preserve">experimented with pop-up art, pleating sheets of paper to create interactive paper cards with puppets of people and planes, a functional picture frame, or self-sewn mini pillows, to name a few. Acknowledging my father’s fascination for music, I decided to utilize my ability to play instruments to synthesize a recording of a self-orchestrated </w:t>
      </w:r>
      <w:r w:rsidR="00B9167C" w:rsidRPr="00B9167C">
        <w:rPr>
          <w:rFonts w:ascii="Arial" w:eastAsia="Times New Roman" w:hAnsi="Arial" w:cs="Arial"/>
          <w:i/>
          <w:iCs/>
          <w:color w:val="000000"/>
          <w:sz w:val="22"/>
        </w:rPr>
        <w:t>Happy Birthday.</w:t>
      </w:r>
      <w:r w:rsidR="00B9167C" w:rsidRPr="00B9167C">
        <w:rPr>
          <w:rFonts w:ascii="Arial" w:eastAsia="Times New Roman" w:hAnsi="Arial" w:cs="Arial"/>
          <w:color w:val="000000"/>
          <w:sz w:val="22"/>
        </w:rPr>
        <w:t xml:space="preserve"> It comprised </w:t>
      </w:r>
      <w:del w:id="130" w:author="Microsoft Office User" w:date="2022-11-28T00:33:00Z">
        <w:r w:rsidR="00B9167C" w:rsidRPr="00B9167C" w:rsidDel="00C04768">
          <w:rPr>
            <w:rFonts w:ascii="Arial" w:eastAsia="Times New Roman" w:hAnsi="Arial" w:cs="Arial"/>
            <w:color w:val="000000"/>
            <w:sz w:val="22"/>
          </w:rPr>
          <w:delText xml:space="preserve">of </w:delText>
        </w:r>
      </w:del>
      <w:r w:rsidR="00B9167C" w:rsidRPr="00B9167C">
        <w:rPr>
          <w:rFonts w:ascii="Arial" w:eastAsia="Times New Roman" w:hAnsi="Arial" w:cs="Arial"/>
          <w:color w:val="000000"/>
          <w:sz w:val="22"/>
        </w:rPr>
        <w:t xml:space="preserve">violin harmonies, the pianica, as well as my own vocals, specially dedicated for my father’s </w:t>
      </w:r>
      <w:commentRangeStart w:id="131"/>
      <w:r w:rsidR="00B9167C" w:rsidRPr="00B9167C">
        <w:rPr>
          <w:rFonts w:ascii="Arial" w:eastAsia="Times New Roman" w:hAnsi="Arial" w:cs="Arial"/>
          <w:color w:val="000000"/>
          <w:sz w:val="22"/>
        </w:rPr>
        <w:t>birthday a while ago. </w:t>
      </w:r>
      <w:commentRangeEnd w:id="131"/>
      <w:r w:rsidR="00EB0700">
        <w:rPr>
          <w:rStyle w:val="CommentReference"/>
          <w:lang w:val="en-US"/>
        </w:rPr>
        <w:commentReference w:id="131"/>
      </w:r>
    </w:p>
    <w:p w14:paraId="5BF891EF" w14:textId="77777777" w:rsidR="00B9167C" w:rsidRPr="00B9167C" w:rsidRDefault="00B9167C" w:rsidP="00B9167C">
      <w:pPr>
        <w:spacing w:line="240" w:lineRule="auto"/>
        <w:rPr>
          <w:rFonts w:ascii="Times New Roman" w:eastAsia="Times New Roman" w:hAnsi="Times New Roman" w:cs="Times New Roman"/>
          <w:szCs w:val="24"/>
        </w:rPr>
      </w:pPr>
    </w:p>
    <w:p w14:paraId="6A036DC4" w14:textId="6F0B25B0" w:rsidR="00B9167C" w:rsidRDefault="00B9167C" w:rsidP="00B9167C">
      <w:pPr>
        <w:spacing w:line="240" w:lineRule="auto"/>
        <w:rPr>
          <w:rFonts w:ascii="Arial" w:eastAsia="Times New Roman" w:hAnsi="Arial" w:cs="Arial"/>
          <w:color w:val="000000"/>
          <w:sz w:val="22"/>
        </w:rPr>
      </w:pPr>
      <w:r w:rsidRPr="00B9167C">
        <w:rPr>
          <w:rFonts w:ascii="Arial" w:eastAsia="Times New Roman" w:hAnsi="Arial" w:cs="Arial"/>
          <w:color w:val="000000"/>
          <w:sz w:val="22"/>
        </w:rPr>
        <w:t xml:space="preserve">Despite the love I firmly </w:t>
      </w:r>
      <w:del w:id="132" w:author="Microsoft Office User" w:date="2022-11-28T00:34:00Z">
        <w:r w:rsidRPr="00B9167C" w:rsidDel="0096734F">
          <w:rPr>
            <w:rFonts w:ascii="Arial" w:eastAsia="Times New Roman" w:hAnsi="Arial" w:cs="Arial"/>
            <w:color w:val="000000"/>
            <w:sz w:val="22"/>
          </w:rPr>
          <w:delText xml:space="preserve">believe I </w:delText>
        </w:r>
      </w:del>
      <w:r w:rsidRPr="00B9167C">
        <w:rPr>
          <w:rFonts w:ascii="Arial" w:eastAsia="Times New Roman" w:hAnsi="Arial" w:cs="Arial"/>
          <w:color w:val="000000"/>
          <w:sz w:val="22"/>
        </w:rPr>
        <w:t>hold</w:t>
      </w:r>
      <w:ins w:id="133" w:author="Microsoft Office User" w:date="2022-11-28T00:34:00Z">
        <w:r w:rsidR="0096734F">
          <w:rPr>
            <w:rFonts w:ascii="Arial" w:eastAsia="Times New Roman" w:hAnsi="Arial" w:cs="Arial"/>
            <w:color w:val="000000"/>
            <w:sz w:val="22"/>
          </w:rPr>
          <w:t xml:space="preserve"> for my parents</w:t>
        </w:r>
      </w:ins>
      <w:r w:rsidRPr="00B9167C">
        <w:rPr>
          <w:rFonts w:ascii="Arial" w:eastAsia="Times New Roman" w:hAnsi="Arial" w:cs="Arial"/>
          <w:color w:val="000000"/>
          <w:sz w:val="22"/>
        </w:rPr>
        <w:t xml:space="preserve">, I’m not </w:t>
      </w:r>
      <w:ins w:id="134" w:author="Microsoft Office User" w:date="2022-11-28T00:34:00Z">
        <w:r w:rsidR="0096734F">
          <w:rPr>
            <w:rFonts w:ascii="Arial" w:eastAsia="Times New Roman" w:hAnsi="Arial" w:cs="Arial"/>
            <w:color w:val="000000"/>
            <w:sz w:val="22"/>
          </w:rPr>
          <w:t>some</w:t>
        </w:r>
      </w:ins>
      <w:r w:rsidRPr="00B9167C">
        <w:rPr>
          <w:rFonts w:ascii="Arial" w:eastAsia="Times New Roman" w:hAnsi="Arial" w:cs="Arial"/>
          <w:color w:val="000000"/>
          <w:sz w:val="22"/>
        </w:rPr>
        <w:t xml:space="preserve">one who can vocalize </w:t>
      </w:r>
      <w:ins w:id="135" w:author="Chiara Situmorang" w:date="2022-11-28T11:07:00Z">
        <w:r w:rsidR="00C518F7">
          <w:rPr>
            <w:rFonts w:ascii="Arial" w:eastAsia="Times New Roman" w:hAnsi="Arial" w:cs="Arial"/>
            <w:color w:val="000000"/>
            <w:sz w:val="22"/>
          </w:rPr>
          <w:t>my</w:t>
        </w:r>
      </w:ins>
      <w:del w:id="136" w:author="Chiara Situmorang" w:date="2022-11-28T11:07:00Z">
        <w:r w:rsidRPr="00B9167C" w:rsidDel="00C518F7">
          <w:rPr>
            <w:rFonts w:ascii="Arial" w:eastAsia="Times New Roman" w:hAnsi="Arial" w:cs="Arial"/>
            <w:color w:val="000000"/>
            <w:sz w:val="22"/>
          </w:rPr>
          <w:delText>their</w:delText>
        </w:r>
      </w:del>
      <w:r w:rsidRPr="00B9167C">
        <w:rPr>
          <w:rFonts w:ascii="Arial" w:eastAsia="Times New Roman" w:hAnsi="Arial" w:cs="Arial"/>
          <w:color w:val="000000"/>
          <w:sz w:val="22"/>
        </w:rPr>
        <w:t xml:space="preserve"> “I love </w:t>
      </w:r>
      <w:proofErr w:type="spellStart"/>
      <w:r w:rsidRPr="00B9167C">
        <w:rPr>
          <w:rFonts w:ascii="Arial" w:eastAsia="Times New Roman" w:hAnsi="Arial" w:cs="Arial"/>
          <w:color w:val="000000"/>
          <w:sz w:val="22"/>
        </w:rPr>
        <w:t>you”s</w:t>
      </w:r>
      <w:proofErr w:type="spellEnd"/>
      <w:r w:rsidRPr="00B9167C">
        <w:rPr>
          <w:rFonts w:ascii="Arial" w:eastAsia="Times New Roman" w:hAnsi="Arial" w:cs="Arial"/>
          <w:color w:val="000000"/>
          <w:sz w:val="22"/>
        </w:rPr>
        <w:t xml:space="preserve"> confidently. Thankfully, through my creative expression, I get to compensate </w:t>
      </w:r>
      <w:ins w:id="137" w:author="Microsoft Office User" w:date="2022-11-28T00:35:00Z">
        <w:del w:id="138" w:author="Chiara Situmorang" w:date="2022-11-28T11:08:00Z">
          <w:r w:rsidR="0096734F" w:rsidDel="00C518F7">
            <w:rPr>
              <w:rFonts w:ascii="Arial" w:eastAsia="Times New Roman" w:hAnsi="Arial" w:cs="Arial"/>
              <w:color w:val="000000"/>
              <w:sz w:val="22"/>
            </w:rPr>
            <w:delText xml:space="preserve">them </w:delText>
          </w:r>
        </w:del>
      </w:ins>
      <w:r w:rsidRPr="00B9167C">
        <w:rPr>
          <w:rFonts w:ascii="Arial" w:eastAsia="Times New Roman" w:hAnsi="Arial" w:cs="Arial"/>
          <w:color w:val="000000"/>
          <w:sz w:val="22"/>
        </w:rPr>
        <w:t xml:space="preserve">for my lack of </w:t>
      </w:r>
      <w:del w:id="139" w:author="Microsoft Office User" w:date="2022-11-28T00:36:00Z">
        <w:r w:rsidRPr="00B9167C" w:rsidDel="003600C6">
          <w:rPr>
            <w:rFonts w:ascii="Arial" w:eastAsia="Times New Roman" w:hAnsi="Arial" w:cs="Arial"/>
            <w:color w:val="000000"/>
            <w:sz w:val="22"/>
          </w:rPr>
          <w:delText xml:space="preserve">direct </w:delText>
        </w:r>
      </w:del>
      <w:ins w:id="140" w:author="Microsoft Office User" w:date="2022-11-28T00:36:00Z">
        <w:r w:rsidR="003600C6">
          <w:rPr>
            <w:rFonts w:ascii="Arial" w:eastAsia="Times New Roman" w:hAnsi="Arial" w:cs="Arial"/>
            <w:color w:val="000000"/>
            <w:sz w:val="22"/>
          </w:rPr>
          <w:t>words</w:t>
        </w:r>
        <w:del w:id="141" w:author="Chiara Situmorang" w:date="2022-11-28T11:08:00Z">
          <w:r w:rsidR="003600C6" w:rsidDel="00C518F7">
            <w:rPr>
              <w:rFonts w:ascii="Arial" w:eastAsia="Times New Roman" w:hAnsi="Arial" w:cs="Arial"/>
              <w:color w:val="000000"/>
              <w:sz w:val="22"/>
            </w:rPr>
            <w:delText xml:space="preserve"> of</w:delText>
          </w:r>
          <w:r w:rsidR="003600C6" w:rsidRPr="00B9167C" w:rsidDel="00C518F7">
            <w:rPr>
              <w:rFonts w:ascii="Arial" w:eastAsia="Times New Roman" w:hAnsi="Arial" w:cs="Arial"/>
              <w:color w:val="000000"/>
              <w:sz w:val="22"/>
            </w:rPr>
            <w:delText xml:space="preserve"> </w:delText>
          </w:r>
        </w:del>
      </w:ins>
      <w:del w:id="142" w:author="Chiara Situmorang" w:date="2022-11-28T11:08:00Z">
        <w:r w:rsidRPr="00B9167C" w:rsidDel="00C518F7">
          <w:rPr>
            <w:rFonts w:ascii="Arial" w:eastAsia="Times New Roman" w:hAnsi="Arial" w:cs="Arial"/>
            <w:color w:val="000000"/>
            <w:sz w:val="22"/>
          </w:rPr>
          <w:delText>affection</w:delText>
        </w:r>
      </w:del>
      <w:ins w:id="143" w:author="Microsoft Office User" w:date="2022-11-28T00:35:00Z">
        <w:del w:id="144" w:author="Chiara Situmorang" w:date="2022-11-28T11:08:00Z">
          <w:r w:rsidR="003600C6" w:rsidDel="00C518F7">
            <w:rPr>
              <w:rFonts w:ascii="Arial" w:eastAsia="Times New Roman" w:hAnsi="Arial" w:cs="Arial"/>
              <w:color w:val="000000"/>
              <w:sz w:val="22"/>
            </w:rPr>
            <w:delText>affirmation</w:delText>
          </w:r>
        </w:del>
      </w:ins>
      <w:r w:rsidRPr="00B9167C">
        <w:rPr>
          <w:rFonts w:ascii="Arial" w:eastAsia="Times New Roman" w:hAnsi="Arial" w:cs="Arial"/>
          <w:color w:val="000000"/>
          <w:sz w:val="22"/>
        </w:rPr>
        <w:t xml:space="preserve">, and </w:t>
      </w:r>
      <w:commentRangeStart w:id="145"/>
      <w:r w:rsidRPr="00B9167C">
        <w:rPr>
          <w:rFonts w:ascii="Arial" w:eastAsia="Times New Roman" w:hAnsi="Arial" w:cs="Arial"/>
          <w:color w:val="000000"/>
          <w:sz w:val="22"/>
        </w:rPr>
        <w:t>the</w:t>
      </w:r>
      <w:ins w:id="146" w:author="Microsoft Office User" w:date="2022-11-28T00:35:00Z">
        <w:r w:rsidR="003600C6">
          <w:rPr>
            <w:rFonts w:ascii="Arial" w:eastAsia="Times New Roman" w:hAnsi="Arial" w:cs="Arial"/>
            <w:color w:val="000000"/>
            <w:sz w:val="22"/>
          </w:rPr>
          <w:t>ir</w:t>
        </w:r>
      </w:ins>
      <w:r w:rsidRPr="00B9167C">
        <w:rPr>
          <w:rFonts w:ascii="Arial" w:eastAsia="Times New Roman" w:hAnsi="Arial" w:cs="Arial"/>
          <w:color w:val="000000"/>
          <w:sz w:val="22"/>
        </w:rPr>
        <w:t xml:space="preserve"> feedback has shown that love does not have to be expressed one way. </w:t>
      </w:r>
      <w:commentRangeEnd w:id="145"/>
      <w:r w:rsidR="003600C6">
        <w:rPr>
          <w:rStyle w:val="CommentReference"/>
          <w:lang w:val="en-US"/>
        </w:rPr>
        <w:commentReference w:id="145"/>
      </w:r>
    </w:p>
    <w:p w14:paraId="1D6B666C" w14:textId="202EA916" w:rsidR="00480CA2" w:rsidRDefault="00480CA2" w:rsidP="00B9167C">
      <w:pPr>
        <w:spacing w:line="240" w:lineRule="auto"/>
        <w:rPr>
          <w:rFonts w:ascii="Arial" w:eastAsia="Times New Roman" w:hAnsi="Arial" w:cs="Arial"/>
          <w:color w:val="000000"/>
          <w:sz w:val="22"/>
        </w:rPr>
      </w:pPr>
    </w:p>
    <w:p w14:paraId="00DC5DA0" w14:textId="77777777" w:rsidR="00BD0B45" w:rsidRDefault="00BD0B45" w:rsidP="00B9167C">
      <w:pPr>
        <w:spacing w:line="240" w:lineRule="auto"/>
        <w:rPr>
          <w:rFonts w:ascii="Arial" w:eastAsia="Times New Roman" w:hAnsi="Arial" w:cs="Arial"/>
          <w:color w:val="000000"/>
          <w:sz w:val="22"/>
        </w:rPr>
      </w:pPr>
    </w:p>
    <w:p w14:paraId="39198074" w14:textId="48417F3F" w:rsidR="00480CA2" w:rsidRPr="00A90913" w:rsidRDefault="00BD0B45" w:rsidP="00B9167C">
      <w:pPr>
        <w:spacing w:line="240" w:lineRule="auto"/>
        <w:rPr>
          <w:rFonts w:ascii="Arial" w:eastAsia="Times New Roman" w:hAnsi="Arial" w:cs="Arial"/>
          <w:color w:val="2F5496" w:themeColor="accent1" w:themeShade="BF"/>
          <w:sz w:val="22"/>
        </w:rPr>
      </w:pPr>
      <w:r w:rsidRPr="00A90913">
        <w:rPr>
          <w:rFonts w:ascii="Arial" w:eastAsia="Times New Roman" w:hAnsi="Arial" w:cs="Arial"/>
          <w:color w:val="2F5496" w:themeColor="accent1" w:themeShade="BF"/>
          <w:sz w:val="22"/>
        </w:rPr>
        <w:t>What a powerful, heart-warming essay</w:t>
      </w:r>
      <w:r w:rsidR="00192E52" w:rsidRPr="00A90913">
        <w:rPr>
          <w:rFonts w:ascii="Arial" w:eastAsia="Times New Roman" w:hAnsi="Arial" w:cs="Arial"/>
          <w:color w:val="2F5496" w:themeColor="accent1" w:themeShade="BF"/>
          <w:sz w:val="22"/>
        </w:rPr>
        <w:t>!</w:t>
      </w:r>
      <w:r w:rsidRPr="00A90913">
        <w:rPr>
          <w:rFonts w:ascii="Arial" w:eastAsia="Times New Roman" w:hAnsi="Arial" w:cs="Arial"/>
          <w:color w:val="2F5496" w:themeColor="accent1" w:themeShade="BF"/>
          <w:sz w:val="22"/>
        </w:rPr>
        <w:t xml:space="preserve"> I love how the intro begins with a simple yet intriguing hook. It </w:t>
      </w:r>
      <w:r w:rsidR="00BA6D72">
        <w:rPr>
          <w:rFonts w:ascii="Arial" w:eastAsia="Times New Roman" w:hAnsi="Arial" w:cs="Arial"/>
          <w:color w:val="2F5496" w:themeColor="accent1" w:themeShade="BF"/>
          <w:sz w:val="22"/>
        </w:rPr>
        <w:t>seamlessly reveals</w:t>
      </w:r>
      <w:r w:rsidRPr="00A90913">
        <w:rPr>
          <w:rFonts w:ascii="Arial" w:eastAsia="Times New Roman" w:hAnsi="Arial" w:cs="Arial"/>
          <w:color w:val="2F5496" w:themeColor="accent1" w:themeShade="BF"/>
          <w:sz w:val="22"/>
        </w:rPr>
        <w:t xml:space="preserve"> how you use</w:t>
      </w:r>
      <w:r w:rsidR="00192E52" w:rsidRPr="00A90913">
        <w:rPr>
          <w:rFonts w:ascii="Arial" w:eastAsia="Times New Roman" w:hAnsi="Arial" w:cs="Arial"/>
          <w:color w:val="2F5496" w:themeColor="accent1" w:themeShade="BF"/>
          <w:sz w:val="22"/>
        </w:rPr>
        <w:t>d</w:t>
      </w:r>
      <w:r w:rsidRPr="00A90913">
        <w:rPr>
          <w:rFonts w:ascii="Arial" w:eastAsia="Times New Roman" w:hAnsi="Arial" w:cs="Arial"/>
          <w:color w:val="2F5496" w:themeColor="accent1" w:themeShade="BF"/>
          <w:sz w:val="22"/>
        </w:rPr>
        <w:t xml:space="preserve"> your inclination towards art to express your love </w:t>
      </w:r>
      <w:r w:rsidR="00192E52" w:rsidRPr="00A90913">
        <w:rPr>
          <w:rFonts w:ascii="Arial" w:eastAsia="Times New Roman" w:hAnsi="Arial" w:cs="Arial"/>
          <w:color w:val="2F5496" w:themeColor="accent1" w:themeShade="BF"/>
          <w:sz w:val="22"/>
        </w:rPr>
        <w:t>for</w:t>
      </w:r>
      <w:r w:rsidRPr="00A90913">
        <w:rPr>
          <w:rFonts w:ascii="Arial" w:eastAsia="Times New Roman" w:hAnsi="Arial" w:cs="Arial"/>
          <w:color w:val="2F5496" w:themeColor="accent1" w:themeShade="BF"/>
          <w:sz w:val="22"/>
        </w:rPr>
        <w:t xml:space="preserve"> your family. </w:t>
      </w:r>
    </w:p>
    <w:p w14:paraId="202D1108" w14:textId="77777777" w:rsidR="00BD0B45" w:rsidRPr="00A90913" w:rsidRDefault="00BD0B45" w:rsidP="00B9167C">
      <w:pPr>
        <w:spacing w:line="240" w:lineRule="auto"/>
        <w:rPr>
          <w:rFonts w:ascii="Arial" w:eastAsia="Times New Roman" w:hAnsi="Arial" w:cs="Arial"/>
          <w:color w:val="2F5496" w:themeColor="accent1" w:themeShade="BF"/>
          <w:sz w:val="22"/>
        </w:rPr>
      </w:pPr>
    </w:p>
    <w:p w14:paraId="0130B2D9" w14:textId="48CCE8B0" w:rsidR="00BD0B45" w:rsidRPr="00A90913" w:rsidRDefault="00BD0B45" w:rsidP="00B9167C">
      <w:pPr>
        <w:spacing w:line="240" w:lineRule="auto"/>
        <w:rPr>
          <w:rFonts w:ascii="Arial" w:eastAsia="Times New Roman" w:hAnsi="Arial" w:cs="Arial"/>
          <w:color w:val="2F5496" w:themeColor="accent1" w:themeShade="BF"/>
          <w:sz w:val="22"/>
        </w:rPr>
      </w:pPr>
      <w:r w:rsidRPr="00A90913">
        <w:rPr>
          <w:rFonts w:ascii="Arial" w:eastAsia="Times New Roman" w:hAnsi="Arial" w:cs="Arial"/>
          <w:color w:val="2F5496" w:themeColor="accent1" w:themeShade="BF"/>
          <w:sz w:val="22"/>
        </w:rPr>
        <w:t>Rather than directly stating “</w:t>
      </w:r>
      <w:r w:rsidR="00192E52" w:rsidRPr="00A90913">
        <w:rPr>
          <w:rFonts w:ascii="Arial" w:eastAsia="Times New Roman" w:hAnsi="Arial" w:cs="Arial"/>
          <w:color w:val="2F5496" w:themeColor="accent1" w:themeShade="BF"/>
          <w:sz w:val="22"/>
        </w:rPr>
        <w:t>I am</w:t>
      </w:r>
      <w:r w:rsidRPr="00A90913">
        <w:rPr>
          <w:rFonts w:ascii="Arial" w:eastAsia="Times New Roman" w:hAnsi="Arial" w:cs="Arial"/>
          <w:color w:val="2F5496" w:themeColor="accent1" w:themeShade="BF"/>
          <w:sz w:val="22"/>
        </w:rPr>
        <w:t xml:space="preserve"> creative because….”, you managed to show your reader</w:t>
      </w:r>
      <w:r w:rsidR="00192E52" w:rsidRPr="00A90913">
        <w:rPr>
          <w:rFonts w:ascii="Arial" w:eastAsia="Times New Roman" w:hAnsi="Arial" w:cs="Arial"/>
          <w:color w:val="2F5496" w:themeColor="accent1" w:themeShade="BF"/>
          <w:sz w:val="22"/>
        </w:rPr>
        <w:t>s</w:t>
      </w:r>
      <w:r w:rsidRPr="00A90913">
        <w:rPr>
          <w:rFonts w:ascii="Arial" w:eastAsia="Times New Roman" w:hAnsi="Arial" w:cs="Arial"/>
          <w:color w:val="2F5496" w:themeColor="accent1" w:themeShade="BF"/>
          <w:sz w:val="22"/>
        </w:rPr>
        <w:t xml:space="preserve"> how you utilize</w:t>
      </w:r>
      <w:r w:rsidR="00192E52" w:rsidRPr="00A90913">
        <w:rPr>
          <w:rFonts w:ascii="Arial" w:eastAsia="Times New Roman" w:hAnsi="Arial" w:cs="Arial"/>
          <w:color w:val="2F5496" w:themeColor="accent1" w:themeShade="BF"/>
          <w:sz w:val="22"/>
        </w:rPr>
        <w:t>d</w:t>
      </w:r>
      <w:r w:rsidRPr="00A90913">
        <w:rPr>
          <w:rFonts w:ascii="Arial" w:eastAsia="Times New Roman" w:hAnsi="Arial" w:cs="Arial"/>
          <w:color w:val="2F5496" w:themeColor="accent1" w:themeShade="BF"/>
          <w:sz w:val="22"/>
        </w:rPr>
        <w:t xml:space="preserve"> your creativity </w:t>
      </w:r>
      <w:r w:rsidR="00EB0700" w:rsidRPr="00A90913">
        <w:rPr>
          <w:rFonts w:ascii="Arial" w:eastAsia="Times New Roman" w:hAnsi="Arial" w:cs="Arial"/>
          <w:color w:val="2F5496" w:themeColor="accent1" w:themeShade="BF"/>
          <w:sz w:val="22"/>
        </w:rPr>
        <w:t>while working on your art projects.</w:t>
      </w:r>
      <w:r w:rsidR="00436AA3" w:rsidRPr="00A90913">
        <w:rPr>
          <w:rFonts w:ascii="Arial" w:eastAsia="Times New Roman" w:hAnsi="Arial" w:cs="Arial"/>
          <w:color w:val="2F5496" w:themeColor="accent1" w:themeShade="BF"/>
          <w:sz w:val="22"/>
        </w:rPr>
        <w:t xml:space="preserve"> One thing you can add to </w:t>
      </w:r>
      <w:r w:rsidR="00192E52" w:rsidRPr="00A90913">
        <w:rPr>
          <w:rFonts w:ascii="Arial" w:eastAsia="Times New Roman" w:hAnsi="Arial" w:cs="Arial"/>
          <w:color w:val="2F5496" w:themeColor="accent1" w:themeShade="BF"/>
          <w:sz w:val="22"/>
        </w:rPr>
        <w:t>reach the</w:t>
      </w:r>
      <w:r w:rsidR="00436AA3" w:rsidRPr="00A90913">
        <w:rPr>
          <w:rFonts w:ascii="Arial" w:eastAsia="Times New Roman" w:hAnsi="Arial" w:cs="Arial"/>
          <w:color w:val="2F5496" w:themeColor="accent1" w:themeShade="BF"/>
          <w:sz w:val="22"/>
        </w:rPr>
        <w:t xml:space="preserve"> </w:t>
      </w:r>
      <w:r w:rsidR="00192E52" w:rsidRPr="00A90913">
        <w:rPr>
          <w:rFonts w:ascii="Arial" w:eastAsia="Times New Roman" w:hAnsi="Arial" w:cs="Arial"/>
          <w:color w:val="2F5496" w:themeColor="accent1" w:themeShade="BF"/>
          <w:sz w:val="22"/>
        </w:rPr>
        <w:t xml:space="preserve">350 </w:t>
      </w:r>
      <w:r w:rsidR="00436AA3" w:rsidRPr="00A90913">
        <w:rPr>
          <w:rFonts w:ascii="Arial" w:eastAsia="Times New Roman" w:hAnsi="Arial" w:cs="Arial"/>
          <w:color w:val="2F5496" w:themeColor="accent1" w:themeShade="BF"/>
          <w:sz w:val="22"/>
        </w:rPr>
        <w:t>word count</w:t>
      </w:r>
      <w:r w:rsidR="00A90913" w:rsidRPr="00A90913">
        <w:rPr>
          <w:rFonts w:ascii="Arial" w:eastAsia="Times New Roman" w:hAnsi="Arial" w:cs="Arial"/>
          <w:color w:val="2F5496" w:themeColor="accent1" w:themeShade="BF"/>
          <w:sz w:val="22"/>
        </w:rPr>
        <w:t xml:space="preserve"> and make your essay more cohesive </w:t>
      </w:r>
      <w:r w:rsidR="00436AA3" w:rsidRPr="00A90913">
        <w:rPr>
          <w:rFonts w:ascii="Arial" w:eastAsia="Times New Roman" w:hAnsi="Arial" w:cs="Arial"/>
          <w:color w:val="2F5496" w:themeColor="accent1" w:themeShade="BF"/>
          <w:sz w:val="22"/>
        </w:rPr>
        <w:t>is your father’s response after receiving</w:t>
      </w:r>
      <w:r w:rsidR="00A90913" w:rsidRPr="00A90913">
        <w:rPr>
          <w:rFonts w:ascii="Arial" w:eastAsia="Times New Roman" w:hAnsi="Arial" w:cs="Arial"/>
          <w:color w:val="2F5496" w:themeColor="accent1" w:themeShade="BF"/>
          <w:sz w:val="22"/>
        </w:rPr>
        <w:t xml:space="preserve"> your best project (see comment above). </w:t>
      </w:r>
    </w:p>
    <w:p w14:paraId="092A01DB" w14:textId="77777777" w:rsidR="00436AA3" w:rsidRPr="00A90913" w:rsidRDefault="00436AA3" w:rsidP="00B9167C">
      <w:pPr>
        <w:spacing w:line="240" w:lineRule="auto"/>
        <w:rPr>
          <w:rFonts w:ascii="Arial" w:eastAsia="Times New Roman" w:hAnsi="Arial" w:cs="Arial"/>
          <w:color w:val="2F5496" w:themeColor="accent1" w:themeShade="BF"/>
          <w:sz w:val="22"/>
        </w:rPr>
      </w:pPr>
    </w:p>
    <w:p w14:paraId="03440669" w14:textId="73B88F9A" w:rsidR="00192E52" w:rsidRDefault="00744F92" w:rsidP="00B9167C">
      <w:pPr>
        <w:spacing w:line="240" w:lineRule="auto"/>
        <w:rPr>
          <w:rFonts w:ascii="Arial" w:eastAsia="Times New Roman" w:hAnsi="Arial" w:cs="Arial"/>
          <w:color w:val="2F5496" w:themeColor="accent1" w:themeShade="BF"/>
          <w:sz w:val="22"/>
        </w:rPr>
      </w:pPr>
      <w:r w:rsidRPr="00A90913">
        <w:rPr>
          <w:rFonts w:ascii="Arial" w:eastAsia="Times New Roman" w:hAnsi="Arial" w:cs="Arial"/>
          <w:color w:val="2F5496" w:themeColor="accent1" w:themeShade="BF"/>
          <w:sz w:val="22"/>
        </w:rPr>
        <w:t>All in all, your essay has successfully conveyed</w:t>
      </w:r>
      <w:r w:rsidR="00E41A75" w:rsidRPr="00A90913">
        <w:rPr>
          <w:rFonts w:ascii="Arial" w:eastAsia="Times New Roman" w:hAnsi="Arial" w:cs="Arial"/>
          <w:color w:val="2F5496" w:themeColor="accent1" w:themeShade="BF"/>
          <w:sz w:val="22"/>
        </w:rPr>
        <w:t xml:space="preserve"> powerful emotion and shown your take on creativity. </w:t>
      </w:r>
      <w:r w:rsidR="00192E52" w:rsidRPr="00A90913">
        <w:rPr>
          <w:rFonts w:ascii="Arial" w:eastAsia="Times New Roman" w:hAnsi="Arial" w:cs="Arial"/>
          <w:color w:val="2F5496" w:themeColor="accent1" w:themeShade="BF"/>
          <w:sz w:val="22"/>
        </w:rPr>
        <w:sym w:font="Wingdings" w:char="F04A"/>
      </w:r>
    </w:p>
    <w:p w14:paraId="13BB7F69" w14:textId="77777777" w:rsidR="00BA6D72" w:rsidRDefault="00BA6D72" w:rsidP="00B9167C">
      <w:pPr>
        <w:spacing w:line="240" w:lineRule="auto"/>
        <w:rPr>
          <w:rFonts w:ascii="Arial" w:eastAsia="Times New Roman" w:hAnsi="Arial" w:cs="Arial"/>
          <w:color w:val="2F5496" w:themeColor="accent1" w:themeShade="BF"/>
          <w:sz w:val="22"/>
        </w:rPr>
      </w:pPr>
    </w:p>
    <w:p w14:paraId="1B13ABB9" w14:textId="5937A016" w:rsidR="00BA6D72" w:rsidRDefault="00BA6D72" w:rsidP="00B9167C">
      <w:pPr>
        <w:spacing w:line="240" w:lineRule="auto"/>
        <w:rPr>
          <w:rFonts w:ascii="Arial" w:eastAsia="Times New Roman" w:hAnsi="Arial" w:cs="Arial"/>
          <w:color w:val="2F5496" w:themeColor="accent1" w:themeShade="BF"/>
          <w:sz w:val="22"/>
        </w:rPr>
      </w:pPr>
      <w:r>
        <w:rPr>
          <w:rFonts w:ascii="Arial" w:eastAsia="Times New Roman" w:hAnsi="Arial" w:cs="Arial"/>
          <w:color w:val="2F5496" w:themeColor="accent1" w:themeShade="BF"/>
          <w:sz w:val="22"/>
        </w:rPr>
        <w:t>Best wishes,</w:t>
      </w:r>
    </w:p>
    <w:p w14:paraId="5CAFA41C" w14:textId="460544A2" w:rsidR="00BA6D72" w:rsidRPr="00A90913" w:rsidRDefault="00BA6D72" w:rsidP="00B9167C">
      <w:pPr>
        <w:spacing w:line="240" w:lineRule="auto"/>
        <w:rPr>
          <w:ins w:id="147" w:author="Microsoft Office User" w:date="2022-11-28T00:38:00Z"/>
          <w:rFonts w:ascii="Arial" w:eastAsia="Times New Roman" w:hAnsi="Arial" w:cs="Arial"/>
          <w:color w:val="2F5496" w:themeColor="accent1" w:themeShade="BF"/>
          <w:sz w:val="22"/>
        </w:rPr>
      </w:pPr>
      <w:r>
        <w:rPr>
          <w:rFonts w:ascii="Arial" w:eastAsia="Times New Roman" w:hAnsi="Arial" w:cs="Arial"/>
          <w:color w:val="2F5496" w:themeColor="accent1" w:themeShade="BF"/>
          <w:sz w:val="22"/>
        </w:rPr>
        <w:t>Melinda</w:t>
      </w:r>
    </w:p>
    <w:p w14:paraId="796E4C37" w14:textId="77777777" w:rsidR="0053605A" w:rsidRDefault="0053605A" w:rsidP="00B9167C">
      <w:pPr>
        <w:spacing w:line="240" w:lineRule="auto"/>
        <w:rPr>
          <w:ins w:id="148" w:author="Microsoft Office User" w:date="2022-11-28T00:38:00Z"/>
          <w:rFonts w:ascii="Arial" w:eastAsia="Times New Roman" w:hAnsi="Arial" w:cs="Arial"/>
          <w:color w:val="000000"/>
          <w:sz w:val="22"/>
        </w:rPr>
      </w:pPr>
    </w:p>
    <w:p w14:paraId="176EDB9D" w14:textId="77777777" w:rsidR="0053605A" w:rsidRDefault="0053605A" w:rsidP="00B9167C">
      <w:pPr>
        <w:spacing w:line="240" w:lineRule="auto"/>
        <w:rPr>
          <w:rFonts w:ascii="Arial" w:eastAsia="Times New Roman" w:hAnsi="Arial" w:cs="Arial"/>
          <w:color w:val="000000"/>
          <w:sz w:val="22"/>
        </w:rPr>
      </w:pPr>
    </w:p>
    <w:p w14:paraId="13DA7FE7" w14:textId="2261C0F7" w:rsidR="0053294B" w:rsidRPr="00480CA2" w:rsidRDefault="00480CA2" w:rsidP="00480CA2">
      <w:pPr>
        <w:spacing w:line="240" w:lineRule="auto"/>
        <w:rPr>
          <w:rFonts w:ascii="Times New Roman" w:eastAsia="Times New Roman" w:hAnsi="Times New Roman" w:cs="Times New Roman"/>
          <w:b/>
          <w:bCs/>
          <w:color w:val="FF0000"/>
          <w:szCs w:val="24"/>
        </w:rPr>
      </w:pPr>
      <w:r w:rsidRPr="00480CA2">
        <w:rPr>
          <w:rFonts w:ascii="Arial" w:eastAsia="Times New Roman" w:hAnsi="Arial" w:cs="Arial"/>
          <w:b/>
          <w:bCs/>
          <w:color w:val="FF0000"/>
          <w:sz w:val="22"/>
        </w:rPr>
        <w:t>Previous draft</w:t>
      </w:r>
    </w:p>
    <w:p w14:paraId="37566F45" w14:textId="77777777" w:rsidR="00480CA2" w:rsidRPr="00B06A98" w:rsidRDefault="00480CA2" w:rsidP="00480CA2">
      <w:pPr>
        <w:spacing w:line="240" w:lineRule="auto"/>
        <w:jc w:val="center"/>
        <w:rPr>
          <w:rFonts w:ascii="Arial" w:eastAsia="Times New Roman" w:hAnsi="Arial" w:cs="Arial"/>
          <w:sz w:val="22"/>
        </w:rPr>
      </w:pPr>
      <w:r w:rsidRPr="00B06A98">
        <w:rPr>
          <w:rFonts w:ascii="Arial" w:eastAsia="Times New Roman" w:hAnsi="Arial" w:cs="Arial"/>
          <w:b/>
          <w:bCs/>
          <w:color w:val="000000"/>
          <w:sz w:val="22"/>
        </w:rPr>
        <w:lastRenderedPageBreak/>
        <w:t>Every person has a creative side, and it can be expressed in many ways: problem solving, original and innovative thinking, and artistically, to name a few. Describe how you express your creative side.</w:t>
      </w:r>
    </w:p>
    <w:p w14:paraId="09F7730D" w14:textId="77777777" w:rsidR="00480CA2" w:rsidRPr="00B06A98" w:rsidRDefault="00480CA2" w:rsidP="00480CA2">
      <w:pPr>
        <w:spacing w:line="240" w:lineRule="auto"/>
        <w:rPr>
          <w:rFonts w:ascii="Arial" w:eastAsia="Times New Roman" w:hAnsi="Arial" w:cs="Arial"/>
          <w:sz w:val="22"/>
        </w:rPr>
      </w:pPr>
    </w:p>
    <w:p w14:paraId="75056A0C" w14:textId="77777777" w:rsidR="00480CA2" w:rsidRPr="00B06A98" w:rsidRDefault="00480CA2" w:rsidP="00480CA2">
      <w:pPr>
        <w:spacing w:line="240" w:lineRule="auto"/>
        <w:rPr>
          <w:rFonts w:ascii="Arial" w:eastAsia="Times New Roman" w:hAnsi="Arial" w:cs="Arial"/>
          <w:sz w:val="22"/>
        </w:rPr>
      </w:pPr>
      <w:r w:rsidRPr="00B06A98">
        <w:rPr>
          <w:rFonts w:ascii="Arial" w:eastAsia="Times New Roman" w:hAnsi="Arial" w:cs="Arial"/>
          <w:color w:val="000000"/>
          <w:sz w:val="22"/>
        </w:rPr>
        <w:t>I despised Arts class back in elementary school</w:t>
      </w:r>
      <w:r>
        <w:rPr>
          <w:rFonts w:ascii="Arial" w:eastAsia="Times New Roman" w:hAnsi="Arial" w:cs="Arial"/>
          <w:color w:val="000000"/>
          <w:sz w:val="22"/>
        </w:rPr>
        <w:t>.</w:t>
      </w:r>
      <w:r w:rsidRPr="00B06A98">
        <w:rPr>
          <w:rFonts w:ascii="Arial" w:eastAsia="Times New Roman" w:hAnsi="Arial" w:cs="Arial"/>
          <w:color w:val="000000"/>
          <w:sz w:val="22"/>
        </w:rPr>
        <w:t xml:space="preserve"> </w:t>
      </w:r>
      <w:r>
        <w:rPr>
          <w:rFonts w:ascii="Arial" w:eastAsia="Times New Roman" w:hAnsi="Arial" w:cs="Arial"/>
          <w:color w:val="000000"/>
          <w:sz w:val="22"/>
        </w:rPr>
        <w:t>N</w:t>
      </w:r>
      <w:r w:rsidRPr="00B06A98">
        <w:rPr>
          <w:rFonts w:ascii="Arial" w:eastAsia="Times New Roman" w:hAnsi="Arial" w:cs="Arial"/>
          <w:color w:val="000000"/>
          <w:sz w:val="22"/>
        </w:rPr>
        <w:t xml:space="preserve">ot because I wasn’t into creating, but pasting buttons on the incorrect area of the paper and </w:t>
      </w:r>
      <w:proofErr w:type="spellStart"/>
      <w:r w:rsidRPr="00B06A98">
        <w:rPr>
          <w:rFonts w:ascii="Arial" w:eastAsia="Times New Roman" w:hAnsi="Arial" w:cs="Arial"/>
          <w:color w:val="000000"/>
          <w:sz w:val="22"/>
        </w:rPr>
        <w:t>coloring</w:t>
      </w:r>
      <w:proofErr w:type="spellEnd"/>
      <w:r w:rsidRPr="00B06A98">
        <w:rPr>
          <w:rFonts w:ascii="Arial" w:eastAsia="Times New Roman" w:hAnsi="Arial" w:cs="Arial"/>
          <w:color w:val="000000"/>
          <w:sz w:val="22"/>
        </w:rPr>
        <w:t xml:space="preserve"> skies purple instead of blue would drop my grade down to a ‘D’. Ironically, it is only when I’m out of Art class that my creative juices can flow freely. That ‘D’ mark on my grade report </w:t>
      </w:r>
      <w:r>
        <w:rPr>
          <w:rFonts w:ascii="Arial" w:eastAsia="Times New Roman" w:hAnsi="Arial" w:cs="Arial"/>
          <w:color w:val="000000"/>
          <w:sz w:val="22"/>
        </w:rPr>
        <w:t>did not</w:t>
      </w:r>
      <w:r w:rsidRPr="00B06A98">
        <w:rPr>
          <w:rFonts w:ascii="Arial" w:eastAsia="Times New Roman" w:hAnsi="Arial" w:cs="Arial"/>
          <w:color w:val="000000"/>
          <w:sz w:val="22"/>
        </w:rPr>
        <w:t xml:space="preserve"> repudiate my belief that I express creativity through creating art. Art and creativity to me </w:t>
      </w:r>
      <w:commentRangeStart w:id="149"/>
      <w:r w:rsidRPr="00B06A98">
        <w:rPr>
          <w:rFonts w:ascii="Arial" w:eastAsia="Times New Roman" w:hAnsi="Arial" w:cs="Arial"/>
          <w:color w:val="000000"/>
          <w:sz w:val="22"/>
        </w:rPr>
        <w:t>isn’t merely for show</w:t>
      </w:r>
      <w:commentRangeEnd w:id="149"/>
      <w:r>
        <w:rPr>
          <w:rStyle w:val="CommentReference"/>
          <w:lang w:val="en-US"/>
        </w:rPr>
        <w:commentReference w:id="149"/>
      </w:r>
      <w:r w:rsidRPr="00B06A98">
        <w:rPr>
          <w:rFonts w:ascii="Arial" w:eastAsia="Times New Roman" w:hAnsi="Arial" w:cs="Arial"/>
          <w:color w:val="000000"/>
          <w:sz w:val="22"/>
        </w:rPr>
        <w:t>, but a love language. </w:t>
      </w:r>
    </w:p>
    <w:p w14:paraId="6BC254A1" w14:textId="77777777" w:rsidR="00480CA2" w:rsidRPr="00B06A98" w:rsidRDefault="00480CA2" w:rsidP="00480CA2">
      <w:pPr>
        <w:spacing w:line="240" w:lineRule="auto"/>
        <w:rPr>
          <w:rFonts w:ascii="Arial" w:eastAsia="Times New Roman" w:hAnsi="Arial" w:cs="Arial"/>
          <w:sz w:val="22"/>
        </w:rPr>
      </w:pPr>
    </w:p>
    <w:p w14:paraId="19359183" w14:textId="77777777" w:rsidR="00480CA2" w:rsidRDefault="00480CA2" w:rsidP="00480CA2">
      <w:pPr>
        <w:spacing w:line="240" w:lineRule="auto"/>
        <w:rPr>
          <w:rFonts w:ascii="Arial" w:eastAsia="Times New Roman" w:hAnsi="Arial" w:cs="Arial"/>
          <w:color w:val="000000"/>
          <w:sz w:val="22"/>
        </w:rPr>
      </w:pPr>
      <w:r w:rsidRPr="00B06A98">
        <w:rPr>
          <w:rFonts w:ascii="Arial" w:eastAsia="Times New Roman" w:hAnsi="Arial" w:cs="Arial"/>
          <w:color w:val="000000"/>
          <w:sz w:val="22"/>
        </w:rPr>
        <w:t xml:space="preserve">It’s been tradition for me to surprise my parents with handmade crafts </w:t>
      </w:r>
      <w:commentRangeStart w:id="150"/>
      <w:commentRangeEnd w:id="150"/>
      <w:r>
        <w:rPr>
          <w:rStyle w:val="CommentReference"/>
          <w:lang w:val="en-US"/>
        </w:rPr>
        <w:commentReference w:id="150"/>
      </w:r>
      <w:r w:rsidRPr="00B06A98">
        <w:rPr>
          <w:rFonts w:ascii="Arial" w:eastAsia="Times New Roman" w:hAnsi="Arial" w:cs="Arial"/>
          <w:color w:val="000000"/>
          <w:sz w:val="22"/>
        </w:rPr>
        <w:t xml:space="preserve">as a present, a gesture of gratitude, or a note of concern. It started off with simple A4 paper cards at the age of six, where I drew and clumsily </w:t>
      </w:r>
      <w:proofErr w:type="spellStart"/>
      <w:r w:rsidRPr="00B06A98">
        <w:rPr>
          <w:rFonts w:ascii="Arial" w:eastAsia="Times New Roman" w:hAnsi="Arial" w:cs="Arial"/>
          <w:color w:val="000000"/>
          <w:sz w:val="22"/>
        </w:rPr>
        <w:t>colored</w:t>
      </w:r>
      <w:proofErr w:type="spellEnd"/>
      <w:r w:rsidRPr="00B06A98">
        <w:rPr>
          <w:rFonts w:ascii="Arial" w:eastAsia="Times New Roman" w:hAnsi="Arial" w:cs="Arial"/>
          <w:color w:val="000000"/>
          <w:sz w:val="22"/>
        </w:rPr>
        <w:t xml:space="preserve"> stick figures of my parents and I holding hands. </w:t>
      </w:r>
      <w:commentRangeStart w:id="151"/>
      <w:r w:rsidRPr="00B06A98">
        <w:rPr>
          <w:rFonts w:ascii="Arial" w:eastAsia="Times New Roman" w:hAnsi="Arial" w:cs="Arial"/>
          <w:color w:val="000000"/>
          <w:sz w:val="22"/>
        </w:rPr>
        <w:t xml:space="preserve">Through the years, I felt as if basic two-dimensional handmade cards weren’t </w:t>
      </w:r>
      <w:r>
        <w:rPr>
          <w:rFonts w:ascii="Arial" w:eastAsia="Times New Roman" w:hAnsi="Arial" w:cs="Arial"/>
          <w:color w:val="000000"/>
          <w:sz w:val="22"/>
        </w:rPr>
        <w:t xml:space="preserve"> </w:t>
      </w:r>
      <w:r w:rsidRPr="00B06A98">
        <w:rPr>
          <w:rFonts w:ascii="Arial" w:eastAsia="Times New Roman" w:hAnsi="Arial" w:cs="Arial"/>
          <w:color w:val="000000"/>
          <w:sz w:val="22"/>
        </w:rPr>
        <w:t xml:space="preserve">enough. </w:t>
      </w:r>
      <w:commentRangeEnd w:id="151"/>
      <w:r>
        <w:rPr>
          <w:rStyle w:val="CommentReference"/>
          <w:lang w:val="en-US"/>
        </w:rPr>
        <w:commentReference w:id="151"/>
      </w:r>
      <w:r w:rsidRPr="00B06A98">
        <w:rPr>
          <w:rFonts w:ascii="Arial" w:eastAsia="Times New Roman" w:hAnsi="Arial" w:cs="Arial"/>
          <w:color w:val="000000"/>
          <w:sz w:val="22"/>
        </w:rPr>
        <w:t xml:space="preserve">I then experimented with pop-up art, pleating sheets of paper to create interactive paper cards with puppets of people and planes, a functional picture frame, or self-sewn mini pillows, to name a few. </w:t>
      </w:r>
    </w:p>
    <w:p w14:paraId="371C0D28" w14:textId="77777777" w:rsidR="00480CA2" w:rsidRDefault="00480CA2" w:rsidP="00480CA2">
      <w:pPr>
        <w:spacing w:line="240" w:lineRule="auto"/>
        <w:rPr>
          <w:rFonts w:ascii="Arial" w:eastAsia="Times New Roman" w:hAnsi="Arial" w:cs="Arial"/>
          <w:color w:val="000000"/>
          <w:sz w:val="22"/>
        </w:rPr>
      </w:pPr>
    </w:p>
    <w:p w14:paraId="4A3184B5" w14:textId="77777777" w:rsidR="00480CA2" w:rsidRPr="00B06A98" w:rsidRDefault="00480CA2" w:rsidP="00480CA2">
      <w:pPr>
        <w:spacing w:line="240" w:lineRule="auto"/>
        <w:rPr>
          <w:rFonts w:ascii="Arial" w:eastAsia="Times New Roman" w:hAnsi="Arial" w:cs="Arial"/>
          <w:sz w:val="22"/>
        </w:rPr>
      </w:pPr>
      <w:commentRangeStart w:id="152"/>
      <w:commentRangeEnd w:id="152"/>
      <w:r>
        <w:rPr>
          <w:rStyle w:val="CommentReference"/>
          <w:lang w:val="en-US"/>
        </w:rPr>
        <w:commentReference w:id="152"/>
      </w:r>
      <w:r w:rsidRPr="00B06A98">
        <w:rPr>
          <w:rFonts w:ascii="Arial" w:eastAsia="Times New Roman" w:hAnsi="Arial" w:cs="Arial"/>
          <w:color w:val="000000"/>
          <w:sz w:val="22"/>
        </w:rPr>
        <w:t xml:space="preserve">Every time I’ve executed and ticked them off of my “Gift Ideas” list, more ideas start to spring up. </w:t>
      </w:r>
      <w:commentRangeStart w:id="153"/>
      <w:r w:rsidRPr="00B06A98">
        <w:rPr>
          <w:rFonts w:ascii="Arial" w:eastAsia="Times New Roman" w:hAnsi="Arial" w:cs="Arial"/>
          <w:color w:val="000000"/>
          <w:sz w:val="22"/>
        </w:rPr>
        <w:t>Ultimately, the medium diversified through time.</w:t>
      </w:r>
      <w:commentRangeEnd w:id="153"/>
      <w:r>
        <w:rPr>
          <w:rStyle w:val="CommentReference"/>
          <w:lang w:val="en-US"/>
        </w:rPr>
        <w:commentReference w:id="153"/>
      </w:r>
      <w:r w:rsidRPr="00B06A98">
        <w:rPr>
          <w:rFonts w:ascii="Arial" w:eastAsia="Times New Roman" w:hAnsi="Arial" w:cs="Arial"/>
          <w:color w:val="000000"/>
          <w:sz w:val="22"/>
        </w:rPr>
        <w:t xml:space="preserve"> Acknowledging my father’s fascination for music, I decided to </w:t>
      </w:r>
      <w:r>
        <w:rPr>
          <w:rFonts w:ascii="Arial" w:eastAsia="Times New Roman" w:hAnsi="Arial" w:cs="Arial"/>
          <w:color w:val="000000"/>
          <w:sz w:val="22"/>
        </w:rPr>
        <w:t>utilize</w:t>
      </w:r>
      <w:r w:rsidRPr="00B06A98">
        <w:rPr>
          <w:rFonts w:ascii="Arial" w:eastAsia="Times New Roman" w:hAnsi="Arial" w:cs="Arial"/>
          <w:color w:val="000000"/>
          <w:sz w:val="22"/>
        </w:rPr>
        <w:t xml:space="preserve"> my ability to play instruments to synthesize a recording of a self-orchestrated </w:t>
      </w:r>
      <w:r w:rsidRPr="00B06A98">
        <w:rPr>
          <w:rFonts w:ascii="Arial" w:eastAsia="Times New Roman" w:hAnsi="Arial" w:cs="Arial"/>
          <w:i/>
          <w:iCs/>
          <w:color w:val="000000"/>
          <w:sz w:val="22"/>
        </w:rPr>
        <w:t>Happy Birthday.</w:t>
      </w:r>
      <w:r w:rsidRPr="00B06A98">
        <w:rPr>
          <w:rFonts w:ascii="Arial" w:eastAsia="Times New Roman" w:hAnsi="Arial" w:cs="Arial"/>
          <w:color w:val="000000"/>
          <w:sz w:val="22"/>
        </w:rPr>
        <w:t xml:space="preserve"> It comprised of violin harmonies, the pianica, as well as my own vocals, specially dedicated for my father’s birthday two years ago.     </w:t>
      </w:r>
    </w:p>
    <w:p w14:paraId="68BCF10A" w14:textId="77777777" w:rsidR="00480CA2" w:rsidRPr="00B06A98" w:rsidRDefault="00480CA2" w:rsidP="00480CA2">
      <w:pPr>
        <w:spacing w:line="240" w:lineRule="auto"/>
        <w:rPr>
          <w:rFonts w:ascii="Arial" w:eastAsia="Times New Roman" w:hAnsi="Arial" w:cs="Arial"/>
          <w:sz w:val="22"/>
        </w:rPr>
      </w:pPr>
    </w:p>
    <w:p w14:paraId="3377EBF1" w14:textId="77777777" w:rsidR="00480CA2" w:rsidRDefault="00480CA2" w:rsidP="00480CA2">
      <w:pPr>
        <w:spacing w:line="240" w:lineRule="auto"/>
        <w:rPr>
          <w:rFonts w:ascii="Arial" w:eastAsia="Times New Roman" w:hAnsi="Arial" w:cs="Arial"/>
          <w:color w:val="000000"/>
          <w:sz w:val="22"/>
        </w:rPr>
      </w:pPr>
      <w:r w:rsidRPr="00B06A98">
        <w:rPr>
          <w:rFonts w:ascii="Arial" w:eastAsia="Times New Roman" w:hAnsi="Arial" w:cs="Arial"/>
          <w:color w:val="000000"/>
          <w:sz w:val="22"/>
        </w:rPr>
        <w:t xml:space="preserve">This tradition stays ongoing even until today. </w:t>
      </w:r>
      <w:commentRangeStart w:id="154"/>
      <w:r w:rsidRPr="00B06A98">
        <w:rPr>
          <w:rFonts w:ascii="Arial" w:eastAsia="Times New Roman" w:hAnsi="Arial" w:cs="Arial"/>
          <w:color w:val="000000"/>
          <w:sz w:val="22"/>
        </w:rPr>
        <w:t>What incited me to keep going is the fact that even my messiest creations can bring light into my parents’ darkest days. My father would often share how he’d cry tears of contentment after receiving the gifts I’d secretly slip into his office bag early in the morning.</w:t>
      </w:r>
      <w:commentRangeEnd w:id="154"/>
      <w:r>
        <w:rPr>
          <w:rStyle w:val="CommentReference"/>
          <w:lang w:val="en-US"/>
        </w:rPr>
        <w:commentReference w:id="154"/>
      </w:r>
      <w:r w:rsidRPr="00B06A98">
        <w:rPr>
          <w:rFonts w:ascii="Arial" w:eastAsia="Times New Roman" w:hAnsi="Arial" w:cs="Arial"/>
          <w:color w:val="000000"/>
          <w:sz w:val="22"/>
        </w:rPr>
        <w:t xml:space="preserve"> </w:t>
      </w:r>
      <w:commentRangeStart w:id="155"/>
      <w:r w:rsidRPr="00B06A98">
        <w:rPr>
          <w:rFonts w:ascii="Arial" w:eastAsia="Times New Roman" w:hAnsi="Arial" w:cs="Arial"/>
          <w:color w:val="000000"/>
          <w:sz w:val="22"/>
        </w:rPr>
        <w:t>He’d often tell me how these gifts were the sole reason he’s able to keep going. </w:t>
      </w:r>
      <w:commentRangeEnd w:id="155"/>
      <w:r>
        <w:rPr>
          <w:rStyle w:val="CommentReference"/>
          <w:lang w:val="en-US"/>
        </w:rPr>
        <w:commentReference w:id="155"/>
      </w:r>
    </w:p>
    <w:p w14:paraId="1AA35831" w14:textId="77777777" w:rsidR="00480CA2" w:rsidRDefault="00480CA2" w:rsidP="00480CA2">
      <w:pPr>
        <w:spacing w:line="240" w:lineRule="auto"/>
        <w:rPr>
          <w:rFonts w:ascii="Arial" w:eastAsia="Times New Roman" w:hAnsi="Arial" w:cs="Arial"/>
          <w:color w:val="000000"/>
          <w:sz w:val="22"/>
        </w:rPr>
      </w:pPr>
    </w:p>
    <w:p w14:paraId="077B08E6" w14:textId="77777777" w:rsidR="00480CA2" w:rsidRPr="006C34C5" w:rsidRDefault="00480CA2" w:rsidP="00480CA2">
      <w:pPr>
        <w:spacing w:line="240" w:lineRule="auto"/>
        <w:rPr>
          <w:rFonts w:ascii="Arial" w:eastAsia="Times New Roman" w:hAnsi="Arial" w:cs="Arial"/>
          <w:color w:val="000000"/>
          <w:sz w:val="22"/>
          <w:u w:val="single"/>
        </w:rPr>
      </w:pPr>
      <w:r w:rsidRPr="006C34C5">
        <w:rPr>
          <w:rFonts w:ascii="Arial" w:eastAsia="Times New Roman" w:hAnsi="Arial" w:cs="Arial"/>
          <w:color w:val="000000"/>
          <w:sz w:val="22"/>
          <w:u w:val="single"/>
        </w:rPr>
        <w:t>Notes:</w:t>
      </w:r>
    </w:p>
    <w:p w14:paraId="161122C5" w14:textId="77777777" w:rsidR="00480CA2" w:rsidRDefault="00480CA2" w:rsidP="00480CA2">
      <w:pPr>
        <w:spacing w:line="240" w:lineRule="auto"/>
        <w:rPr>
          <w:rFonts w:ascii="Arial" w:eastAsia="Times New Roman" w:hAnsi="Arial" w:cs="Arial"/>
          <w:color w:val="000000"/>
          <w:sz w:val="22"/>
        </w:rPr>
      </w:pPr>
    </w:p>
    <w:p w14:paraId="2A6F906C"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Great revised draft! I can see how you have worked to address the prompt and shown how you express creativity as a love language.</w:t>
      </w:r>
    </w:p>
    <w:p w14:paraId="15044333" w14:textId="77777777" w:rsidR="00480CA2" w:rsidRDefault="00480CA2" w:rsidP="00480CA2">
      <w:pPr>
        <w:spacing w:line="240" w:lineRule="auto"/>
        <w:rPr>
          <w:rFonts w:ascii="Arial" w:eastAsia="Times New Roman" w:hAnsi="Arial" w:cs="Arial"/>
          <w:color w:val="000000"/>
          <w:sz w:val="22"/>
        </w:rPr>
      </w:pPr>
    </w:p>
    <w:p w14:paraId="5F92A556"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My comments above are to address and weave in your family’s reception of your gesture throughout your journey of creating and show how it motivated you to develop your creativity. Currently you only show this in your conclusion which I think is very heartfelt but a missed opportunity for you to include in the 2</w:t>
      </w:r>
      <w:r w:rsidRPr="004F5A97">
        <w:rPr>
          <w:rFonts w:ascii="Arial" w:eastAsia="Times New Roman" w:hAnsi="Arial" w:cs="Arial"/>
          <w:color w:val="000000"/>
          <w:sz w:val="22"/>
          <w:vertAlign w:val="superscript"/>
        </w:rPr>
        <w:t>nd</w:t>
      </w:r>
      <w:r>
        <w:rPr>
          <w:rFonts w:ascii="Arial" w:eastAsia="Times New Roman" w:hAnsi="Arial" w:cs="Arial"/>
          <w:color w:val="000000"/>
          <w:sz w:val="22"/>
        </w:rPr>
        <w:t xml:space="preserve"> and 3</w:t>
      </w:r>
      <w:r w:rsidRPr="004F5A97">
        <w:rPr>
          <w:rFonts w:ascii="Arial" w:eastAsia="Times New Roman" w:hAnsi="Arial" w:cs="Arial"/>
          <w:color w:val="000000"/>
          <w:sz w:val="22"/>
          <w:vertAlign w:val="superscript"/>
        </w:rPr>
        <w:t>rd</w:t>
      </w:r>
      <w:r>
        <w:rPr>
          <w:rFonts w:ascii="Arial" w:eastAsia="Times New Roman" w:hAnsi="Arial" w:cs="Arial"/>
          <w:color w:val="000000"/>
          <w:sz w:val="22"/>
        </w:rPr>
        <w:t xml:space="preserve"> paragraphs.</w:t>
      </w:r>
    </w:p>
    <w:p w14:paraId="17DDBBB9" w14:textId="77777777" w:rsidR="00480CA2" w:rsidRDefault="00480CA2" w:rsidP="00480CA2">
      <w:pPr>
        <w:spacing w:line="240" w:lineRule="auto"/>
        <w:rPr>
          <w:rFonts w:ascii="Arial" w:eastAsia="Times New Roman" w:hAnsi="Arial" w:cs="Arial"/>
          <w:color w:val="000000"/>
          <w:sz w:val="22"/>
        </w:rPr>
      </w:pPr>
    </w:p>
    <w:p w14:paraId="307755C4"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In the concluding paragraph I suggest for you to show your perspective, feelings, and reflection in creating and seeing how your creative gestures bring love to your family.</w:t>
      </w:r>
    </w:p>
    <w:p w14:paraId="6D220476" w14:textId="77777777" w:rsidR="00480CA2" w:rsidRDefault="00480CA2" w:rsidP="00480CA2">
      <w:pPr>
        <w:spacing w:line="240" w:lineRule="auto"/>
        <w:rPr>
          <w:rFonts w:ascii="Arial" w:eastAsia="Times New Roman" w:hAnsi="Arial" w:cs="Arial"/>
          <w:color w:val="000000"/>
          <w:sz w:val="22"/>
        </w:rPr>
      </w:pPr>
    </w:p>
    <w:p w14:paraId="4D120EEA" w14:textId="77777777" w:rsidR="00480CA2" w:rsidRDefault="00480CA2" w:rsidP="00480CA2">
      <w:pPr>
        <w:spacing w:line="240" w:lineRule="auto"/>
        <w:rPr>
          <w:rFonts w:ascii="Arial" w:eastAsia="Times New Roman" w:hAnsi="Arial" w:cs="Arial"/>
          <w:color w:val="000000"/>
          <w:sz w:val="22"/>
        </w:rPr>
      </w:pPr>
      <w:r>
        <w:rPr>
          <w:rFonts w:ascii="Arial" w:eastAsia="Times New Roman" w:hAnsi="Arial" w:cs="Arial"/>
          <w:color w:val="000000"/>
          <w:sz w:val="22"/>
        </w:rPr>
        <w:t>All the best!</w:t>
      </w:r>
    </w:p>
    <w:p w14:paraId="48D2FE26" w14:textId="77777777" w:rsidR="00480CA2" w:rsidRPr="00B06A98" w:rsidRDefault="00480CA2" w:rsidP="00480CA2">
      <w:pPr>
        <w:spacing w:line="240" w:lineRule="auto"/>
        <w:rPr>
          <w:rFonts w:ascii="Arial" w:eastAsia="Times New Roman" w:hAnsi="Arial" w:cs="Arial"/>
          <w:sz w:val="22"/>
        </w:rPr>
      </w:pPr>
      <w:r>
        <w:rPr>
          <w:rFonts w:ascii="Arial" w:eastAsia="Times New Roman" w:hAnsi="Arial" w:cs="Arial"/>
          <w:color w:val="000000"/>
          <w:sz w:val="22"/>
        </w:rPr>
        <w:t xml:space="preserve"> </w:t>
      </w:r>
    </w:p>
    <w:p w14:paraId="29226F69" w14:textId="77777777" w:rsidR="00480CA2" w:rsidRDefault="00480CA2"/>
    <w:sectPr w:rsidR="00480C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2-11-27T23:35:00Z" w:initials="MOU">
    <w:p w14:paraId="10B88FC0" w14:textId="55CBB166" w:rsidR="00D131A9" w:rsidRDefault="00D131A9">
      <w:pPr>
        <w:pStyle w:val="CommentText"/>
      </w:pPr>
      <w:r>
        <w:rPr>
          <w:rStyle w:val="CommentReference"/>
        </w:rPr>
        <w:annotationRef/>
      </w:r>
      <w:r w:rsidR="000C1056">
        <w:t xml:space="preserve">I think your original sentence wasn’t finished. I replaced It with a comparison of the number of people in your group to show a stark contrast of your initial challenge. </w:t>
      </w:r>
    </w:p>
  </w:comment>
  <w:comment w:id="0" w:author="Chiara Situmorang" w:date="2022-11-28T11:00:00Z" w:initials="CS">
    <w:p w14:paraId="2A5FA128" w14:textId="77777777" w:rsidR="00C518F7" w:rsidRDefault="00C518F7" w:rsidP="00A82D0C">
      <w:r>
        <w:rPr>
          <w:rStyle w:val="CommentReference"/>
        </w:rPr>
        <w:annotationRef/>
      </w:r>
      <w:r>
        <w:rPr>
          <w:sz w:val="20"/>
          <w:szCs w:val="20"/>
          <w:lang w:val="en-US"/>
        </w:rPr>
        <w:t>This is a really long, run-on sentence. Can you break it up to make it easier to understand?</w:t>
      </w:r>
    </w:p>
  </w:comment>
  <w:comment w:id="7" w:author="Microsoft Office User" w:date="2022-11-27T23:37:00Z" w:initials="MOU">
    <w:p w14:paraId="080F803F" w14:textId="4E582819" w:rsidR="00C21583" w:rsidRDefault="00C21583">
      <w:pPr>
        <w:pStyle w:val="CommentText"/>
      </w:pPr>
      <w:r>
        <w:rPr>
          <w:rStyle w:val="CommentReference"/>
        </w:rPr>
        <w:annotationRef/>
      </w:r>
      <w:r>
        <w:t xml:space="preserve">I think this can be omitted for better coherence and to stick to the word limit. </w:t>
      </w:r>
      <w:r w:rsidR="00932819">
        <w:t xml:space="preserve">See below for </w:t>
      </w:r>
      <w:r w:rsidR="008C5CCE">
        <w:t>sample.</w:t>
      </w:r>
    </w:p>
    <w:p w14:paraId="020C6B3F" w14:textId="77777777" w:rsidR="00C21583" w:rsidRDefault="00C21583">
      <w:pPr>
        <w:pStyle w:val="CommentText"/>
      </w:pPr>
    </w:p>
    <w:p w14:paraId="7779B6AA" w14:textId="72BBBB44" w:rsidR="00932819" w:rsidRDefault="00932819">
      <w:pPr>
        <w:pStyle w:val="CommentText"/>
      </w:pPr>
      <w:r>
        <w:t>“</w:t>
      </w:r>
      <w:r w:rsidRPr="00932819">
        <w:rPr>
          <w:rFonts w:ascii="Arial" w:eastAsia="Times New Roman" w:hAnsi="Arial" w:cs="Arial"/>
          <w:i/>
          <w:color w:val="000000"/>
          <w:sz w:val="22"/>
        </w:rPr>
        <w:t>Though my situation would make most anxious, I wasn’t disheartened since my teachers reassured me.</w:t>
      </w:r>
      <w:r>
        <w:rPr>
          <w:rFonts w:ascii="Arial" w:eastAsia="Times New Roman" w:hAnsi="Arial" w:cs="Arial"/>
          <w:color w:val="000000"/>
          <w:sz w:val="22"/>
        </w:rPr>
        <w:t>”</w:t>
      </w:r>
    </w:p>
    <w:p w14:paraId="545FD970" w14:textId="77777777" w:rsidR="00C21583" w:rsidRDefault="00C21583">
      <w:pPr>
        <w:pStyle w:val="CommentText"/>
      </w:pPr>
    </w:p>
  </w:comment>
  <w:comment w:id="8" w:author="Microsoft Office User" w:date="2022-11-27T23:40:00Z" w:initials="MOU">
    <w:p w14:paraId="587B8AC1" w14:textId="69D26E16" w:rsidR="008C5CCE" w:rsidRDefault="008C5CCE">
      <w:pPr>
        <w:pStyle w:val="CommentText"/>
      </w:pPr>
      <w:r>
        <w:rPr>
          <w:rStyle w:val="CommentReference"/>
        </w:rPr>
        <w:annotationRef/>
      </w:r>
      <w:r>
        <w:t xml:space="preserve">You can also erase this one since it doesn’t add </w:t>
      </w:r>
      <w:r w:rsidR="00DF19A1">
        <w:t xml:space="preserve">anything noteworthy to the story without background of why you refused the offer. </w:t>
      </w:r>
    </w:p>
  </w:comment>
  <w:comment w:id="36" w:author="Microsoft Office User" w:date="2022-11-27T23:49:00Z" w:initials="MOU">
    <w:p w14:paraId="131C6093" w14:textId="01C520F2" w:rsidR="00BB079F" w:rsidRDefault="00BB079F">
      <w:pPr>
        <w:pStyle w:val="CommentText"/>
      </w:pPr>
      <w:r>
        <w:rPr>
          <w:rStyle w:val="CommentReference"/>
        </w:rPr>
        <w:annotationRef/>
      </w:r>
      <w:r>
        <w:t xml:space="preserve">I think this would be stronger with </w:t>
      </w:r>
      <w:r w:rsidR="00437522">
        <w:t>elaboration on</w:t>
      </w:r>
      <w:r>
        <w:t xml:space="preserve"> why your teammates were perceived as apathetic individuals.</w:t>
      </w:r>
    </w:p>
    <w:p w14:paraId="34E84062" w14:textId="77777777" w:rsidR="00BB079F" w:rsidRDefault="00BB079F">
      <w:pPr>
        <w:pStyle w:val="CommentText"/>
      </w:pPr>
    </w:p>
    <w:p w14:paraId="4965845F" w14:textId="5F4C7C2D" w:rsidR="00BB079F" w:rsidRDefault="00BB079F">
      <w:pPr>
        <w:pStyle w:val="CommentText"/>
      </w:pPr>
      <w:r>
        <w:t>Since your experience working with them was completely different from their usual “image”, what interesting quality did you find in them?</w:t>
      </w:r>
    </w:p>
    <w:p w14:paraId="1B030E68" w14:textId="2D88BB7E" w:rsidR="00BB079F" w:rsidRDefault="00BB079F">
      <w:pPr>
        <w:pStyle w:val="CommentText"/>
      </w:pPr>
      <w:r>
        <w:t>Were they perhaps misunderstood?</w:t>
      </w:r>
    </w:p>
    <w:p w14:paraId="1444C6BB" w14:textId="0AC17A7A" w:rsidR="00BB079F" w:rsidRDefault="00BB079F">
      <w:pPr>
        <w:pStyle w:val="CommentText"/>
      </w:pPr>
      <w:r>
        <w:t>Maybe they were timid and afraid that t</w:t>
      </w:r>
      <w:r w:rsidR="008228C2">
        <w:t xml:space="preserve">heir contributions would be below expectation?  </w:t>
      </w:r>
    </w:p>
    <w:p w14:paraId="5448ACE0" w14:textId="031CE006" w:rsidR="000D5026" w:rsidRDefault="000D5026">
      <w:pPr>
        <w:pStyle w:val="CommentText"/>
      </w:pPr>
      <w:r>
        <w:t xml:space="preserve">See below for sample outline. </w:t>
      </w:r>
    </w:p>
    <w:p w14:paraId="0448C515" w14:textId="77777777" w:rsidR="00437522" w:rsidRDefault="00437522">
      <w:pPr>
        <w:pStyle w:val="CommentText"/>
      </w:pPr>
    </w:p>
    <w:p w14:paraId="76BD6A45" w14:textId="775007D0" w:rsidR="00437522" w:rsidRDefault="00437522">
      <w:pPr>
        <w:pStyle w:val="CommentText"/>
      </w:pPr>
      <w:r>
        <w:t>“</w:t>
      </w:r>
      <w:r w:rsidRPr="000D5026">
        <w:rPr>
          <w:i/>
        </w:rPr>
        <w:t xml:space="preserve">It turned out that my members were actually……. </w:t>
      </w:r>
      <w:r w:rsidR="000D5026" w:rsidRPr="000D5026">
        <w:rPr>
          <w:i/>
        </w:rPr>
        <w:t>By reminding them/chatting them personally for ideas, all of them responded well……”</w:t>
      </w:r>
    </w:p>
  </w:comment>
  <w:comment w:id="48" w:author="Microsoft Office User" w:date="2022-11-27T23:52:00Z" w:initials="MOU">
    <w:p w14:paraId="7A4750FB" w14:textId="77777777" w:rsidR="00C518F7" w:rsidRDefault="000A781B" w:rsidP="002C45EF">
      <w:r>
        <w:rPr>
          <w:rStyle w:val="CommentReference"/>
        </w:rPr>
        <w:annotationRef/>
      </w:r>
      <w:r w:rsidR="00C518F7">
        <w:rPr>
          <w:sz w:val="20"/>
          <w:szCs w:val="20"/>
          <w:lang w:val="en-US"/>
        </w:rPr>
        <w:t xml:space="preserve">By including their real personalities that you discovered while working alongside these members in the project, this ending would be more effective. </w:t>
      </w:r>
    </w:p>
  </w:comment>
  <w:comment w:id="59" w:author="Thalia Priscilla" w:date="2022-11-22T11:48:00Z" w:initials="TP">
    <w:p w14:paraId="38100D3B" w14:textId="5CF1C0F7" w:rsidR="00480CA2" w:rsidRDefault="00480CA2" w:rsidP="00480CA2">
      <w:pPr>
        <w:pStyle w:val="CommentText"/>
      </w:pPr>
      <w:r>
        <w:rPr>
          <w:rStyle w:val="CommentReference"/>
        </w:rPr>
        <w:annotationRef/>
      </w:r>
      <w:r>
        <w:t xml:space="preserve">What is the issue implied by your friends’ sigh of concern? What did your friends think? </w:t>
      </w:r>
    </w:p>
    <w:p w14:paraId="5AD8694C" w14:textId="77777777" w:rsidR="00480CA2" w:rsidRDefault="00480CA2" w:rsidP="00480CA2">
      <w:pPr>
        <w:pStyle w:val="CommentText"/>
      </w:pPr>
    </w:p>
    <w:p w14:paraId="3B4C72C9" w14:textId="77777777" w:rsidR="00480CA2" w:rsidRDefault="00480CA2" w:rsidP="00480CA2">
      <w:pPr>
        <w:pStyle w:val="CommentText"/>
      </w:pPr>
      <w:r>
        <w:t>You can be explicit in stating the issue without being dismissive or patronizing towards your group members. In your previous draft you mentioned how having group members with different values was a problem. You also mentioned in the last paragraph that one individual was apathetic. Start from those points!</w:t>
      </w:r>
    </w:p>
  </w:comment>
  <w:comment w:id="60" w:author="Thalia Priscilla" w:date="2022-11-22T15:48:00Z" w:initials="TP">
    <w:p w14:paraId="7EDC4B41" w14:textId="77777777" w:rsidR="00480CA2" w:rsidRDefault="00480CA2" w:rsidP="00480CA2">
      <w:pPr>
        <w:pStyle w:val="CommentText"/>
      </w:pPr>
      <w:r>
        <w:rPr>
          <w:rStyle w:val="CommentReference"/>
        </w:rPr>
        <w:annotationRef/>
      </w:r>
      <w:r>
        <w:rPr>
          <w:rStyle w:val="CommentReference"/>
        </w:rPr>
        <w:annotationRef/>
      </w:r>
      <w:r>
        <w:t>To show why there was any reason for you to be disheartened or anxious requires you to show what your friends’ concern was in the introduction.</w:t>
      </w:r>
    </w:p>
  </w:comment>
  <w:comment w:id="61" w:author="Thalia Priscilla" w:date="2022-11-22T15:22:00Z" w:initials="TP">
    <w:p w14:paraId="643FEC54" w14:textId="77777777" w:rsidR="00480CA2" w:rsidRDefault="00480CA2" w:rsidP="00480CA2">
      <w:pPr>
        <w:pStyle w:val="CommentText"/>
        <w:rPr>
          <w:rStyle w:val="CommentReference"/>
        </w:rPr>
      </w:pPr>
      <w:r>
        <w:rPr>
          <w:rStyle w:val="CommentReference"/>
        </w:rPr>
        <w:annotationRef/>
      </w:r>
      <w:r>
        <w:rPr>
          <w:rStyle w:val="CommentReference"/>
        </w:rPr>
        <w:t xml:space="preserve">I’m not sure what you want to convey in this sentence because it’s too long. I suggest breaking it down to two sentences. </w:t>
      </w:r>
    </w:p>
    <w:p w14:paraId="035A4C21" w14:textId="77777777" w:rsidR="00480CA2" w:rsidRDefault="00480CA2" w:rsidP="00480CA2">
      <w:pPr>
        <w:pStyle w:val="CommentText"/>
        <w:rPr>
          <w:rStyle w:val="CommentReference"/>
        </w:rPr>
      </w:pPr>
    </w:p>
    <w:p w14:paraId="3A2739E6" w14:textId="77777777" w:rsidR="00480CA2" w:rsidRPr="00486BFE" w:rsidRDefault="00480CA2" w:rsidP="00480CA2">
      <w:pPr>
        <w:pStyle w:val="CommentText"/>
        <w:rPr>
          <w:sz w:val="16"/>
          <w:szCs w:val="16"/>
        </w:rPr>
      </w:pPr>
      <w:r>
        <w:rPr>
          <w:rStyle w:val="CommentReference"/>
        </w:rPr>
        <w:t>In addition, show the reader why you had to represent yourself as a leader or the 'glue' in the group. Was it because your lack of trust in your team members?</w:t>
      </w:r>
    </w:p>
  </w:comment>
  <w:comment w:id="62" w:author="Thalia Priscilla" w:date="2022-11-22T15:46:00Z" w:initials="TP">
    <w:p w14:paraId="0DE4F0F8" w14:textId="77777777" w:rsidR="00480CA2" w:rsidRDefault="00480CA2" w:rsidP="00480CA2">
      <w:pPr>
        <w:pStyle w:val="CommentText"/>
      </w:pPr>
      <w:r>
        <w:rPr>
          <w:rStyle w:val="CommentReference"/>
        </w:rPr>
        <w:annotationRef/>
      </w:r>
      <w:r>
        <w:t>Great outcome!</w:t>
      </w:r>
    </w:p>
  </w:comment>
  <w:comment w:id="63" w:author="Thalia Priscilla" w:date="2022-11-22T15:33:00Z" w:initials="TP">
    <w:p w14:paraId="22FD075A" w14:textId="77777777" w:rsidR="00480CA2" w:rsidRDefault="00480CA2" w:rsidP="00480CA2">
      <w:pPr>
        <w:pStyle w:val="CommentText"/>
      </w:pPr>
      <w:r>
        <w:rPr>
          <w:rStyle w:val="CommentReference"/>
        </w:rPr>
        <w:annotationRef/>
      </w:r>
      <w:r>
        <w:t>Was it one individual or both of your team members?</w:t>
      </w:r>
    </w:p>
    <w:p w14:paraId="600FD671" w14:textId="77777777" w:rsidR="00480CA2" w:rsidRDefault="00480CA2" w:rsidP="00480CA2">
      <w:pPr>
        <w:pStyle w:val="CommentText"/>
      </w:pPr>
    </w:p>
    <w:p w14:paraId="5AA2A995" w14:textId="77777777" w:rsidR="00480CA2" w:rsidRDefault="00480CA2" w:rsidP="00480CA2">
      <w:pPr>
        <w:pStyle w:val="CommentText"/>
      </w:pPr>
      <w:r>
        <w:t xml:space="preserve">This is a good opportunity for you to portray that quality in the introduction. Did your friends label them as apathetic? </w:t>
      </w:r>
    </w:p>
  </w:comment>
  <w:comment w:id="64" w:author="Thalia Priscilla" w:date="2022-11-22T15:36:00Z" w:initials="TP">
    <w:p w14:paraId="2D508EA0" w14:textId="77777777" w:rsidR="00480CA2" w:rsidRDefault="00480CA2" w:rsidP="00480CA2">
      <w:pPr>
        <w:pStyle w:val="CommentText"/>
      </w:pPr>
      <w:r>
        <w:rPr>
          <w:rStyle w:val="CommentReference"/>
        </w:rPr>
        <w:annotationRef/>
      </w:r>
      <w:r>
        <w:t>This is a valuable takeaway. Elaborate a little on what went differently when you didn’t give in to your team members’ stereotypes.</w:t>
      </w:r>
    </w:p>
  </w:comment>
  <w:comment w:id="66" w:author="Microsoft Office User" w:date="2022-11-28T00:36:00Z" w:initials="MOU">
    <w:p w14:paraId="63C198D1" w14:textId="345F5EE1" w:rsidR="003600C6" w:rsidRDefault="003600C6">
      <w:pPr>
        <w:pStyle w:val="CommentText"/>
      </w:pPr>
      <w:r>
        <w:rPr>
          <w:rStyle w:val="CommentReference"/>
        </w:rPr>
        <w:annotationRef/>
      </w:r>
      <w:r>
        <w:t xml:space="preserve">Nice hook! </w:t>
      </w:r>
    </w:p>
  </w:comment>
  <w:comment w:id="73" w:author="Microsoft Office User" w:date="2022-11-28T00:22:00Z" w:initials="MOU">
    <w:p w14:paraId="1AB0C03F" w14:textId="7EE8EDF5" w:rsidR="0035064D" w:rsidRDefault="0035064D">
      <w:pPr>
        <w:pStyle w:val="CommentText"/>
      </w:pPr>
      <w:r>
        <w:rPr>
          <w:rStyle w:val="CommentReference"/>
        </w:rPr>
        <w:annotationRef/>
      </w:r>
      <w:r>
        <w:t>I think these two sentences work better here to directly</w:t>
      </w:r>
      <w:r w:rsidR="00D42325">
        <w:t xml:space="preserve"> reveal</w:t>
      </w:r>
      <w:r>
        <w:t xml:space="preserve"> the reaction of your parents after receiving your artistic gift. </w:t>
      </w:r>
    </w:p>
  </w:comment>
  <w:comment w:id="127" w:author="Microsoft Office User" w:date="2022-11-28T00:30:00Z" w:initials="MOU">
    <w:p w14:paraId="1B8CDAA3" w14:textId="66F51FFD" w:rsidR="00533F12" w:rsidRDefault="00533F12">
      <w:pPr>
        <w:pStyle w:val="CommentText"/>
      </w:pPr>
      <w:r>
        <w:rPr>
          <w:rStyle w:val="CommentReference"/>
        </w:rPr>
        <w:annotationRef/>
      </w:r>
      <w:r w:rsidR="004E2654">
        <w:t>I included this opening from your previous draft because it r</w:t>
      </w:r>
      <w:r w:rsidR="00C273E2">
        <w:t>eally showed your passion, wanting to give your best.</w:t>
      </w:r>
    </w:p>
  </w:comment>
  <w:comment w:id="131" w:author="Microsoft Office User" w:date="2022-11-28T00:42:00Z" w:initials="MOU">
    <w:p w14:paraId="21E90D4F" w14:textId="0F9E342C" w:rsidR="00EB0700" w:rsidRDefault="00EB0700">
      <w:pPr>
        <w:pStyle w:val="CommentText"/>
      </w:pPr>
      <w:r>
        <w:rPr>
          <w:rStyle w:val="CommentReference"/>
        </w:rPr>
        <w:annotationRef/>
      </w:r>
      <w:r>
        <w:t xml:space="preserve">You can add your father’s response here to </w:t>
      </w:r>
      <w:r w:rsidR="009878B8">
        <w:t xml:space="preserve">directly support your gift in the previous paragraph: “the </w:t>
      </w:r>
      <w:r w:rsidR="009878B8">
        <w:t xml:space="preserve">more novel, the stronger the response” </w:t>
      </w:r>
    </w:p>
  </w:comment>
  <w:comment w:id="145" w:author="Microsoft Office User" w:date="2022-11-28T00:36:00Z" w:initials="MOU">
    <w:p w14:paraId="50E29FA7" w14:textId="095D84F0" w:rsidR="003600C6" w:rsidRDefault="003600C6">
      <w:pPr>
        <w:pStyle w:val="CommentText"/>
      </w:pPr>
      <w:r>
        <w:rPr>
          <w:rStyle w:val="CommentReference"/>
        </w:rPr>
        <w:annotationRef/>
      </w:r>
      <w:r>
        <w:t xml:space="preserve">Loved this! </w:t>
      </w:r>
    </w:p>
    <w:p w14:paraId="42BB9F55" w14:textId="387E55BC" w:rsidR="000F419F" w:rsidRDefault="000F419F">
      <w:pPr>
        <w:pStyle w:val="CommentText"/>
      </w:pPr>
      <w:r>
        <w:t>Or try:</w:t>
      </w:r>
    </w:p>
    <w:p w14:paraId="32DC4543" w14:textId="54396256" w:rsidR="000F419F" w:rsidRDefault="000F419F">
      <w:pPr>
        <w:pStyle w:val="CommentText"/>
      </w:pPr>
      <w:r>
        <w:t>“</w:t>
      </w:r>
      <w:r w:rsidRPr="000F419F">
        <w:rPr>
          <w:i/>
        </w:rPr>
        <w:t>Love can be expressed in more than one way</w:t>
      </w:r>
      <w:r>
        <w:t xml:space="preserve">.” </w:t>
      </w:r>
    </w:p>
    <w:p w14:paraId="295E1685" w14:textId="0239AB53" w:rsidR="0053605A" w:rsidRDefault="0053605A">
      <w:pPr>
        <w:pStyle w:val="CommentText"/>
      </w:pPr>
      <w:r>
        <w:t>“</w:t>
      </w:r>
      <w:r w:rsidRPr="0053605A">
        <w:rPr>
          <w:i/>
        </w:rPr>
        <w:t>there is more than one way to express love</w:t>
      </w:r>
      <w:r>
        <w:t>.”</w:t>
      </w:r>
    </w:p>
  </w:comment>
  <w:comment w:id="149" w:author="Thalia Priscilla" w:date="2022-11-22T10:56:00Z" w:initials="TP">
    <w:p w14:paraId="616CDB28" w14:textId="77777777" w:rsidR="00480CA2" w:rsidRDefault="00480CA2" w:rsidP="00480CA2">
      <w:pPr>
        <w:pStyle w:val="CommentText"/>
      </w:pPr>
      <w:r>
        <w:rPr>
          <w:rStyle w:val="CommentReference"/>
        </w:rPr>
        <w:annotationRef/>
      </w:r>
      <w:r>
        <w:rPr>
          <w:rStyle w:val="CommentReference"/>
        </w:rPr>
        <w:t>Edited to avoid redundancy.</w:t>
      </w:r>
    </w:p>
  </w:comment>
  <w:comment w:id="150" w:author="Thalia Priscilla" w:date="2022-11-22T11:25:00Z" w:initials="TP">
    <w:p w14:paraId="28208831" w14:textId="77777777" w:rsidR="00480CA2" w:rsidRDefault="00480CA2" w:rsidP="00480CA2">
      <w:pPr>
        <w:pStyle w:val="CommentText"/>
      </w:pPr>
      <w:r>
        <w:rPr>
          <w:rStyle w:val="CommentReference"/>
        </w:rPr>
        <w:annotationRef/>
      </w:r>
      <w:r>
        <w:rPr>
          <w:rStyle w:val="CommentReference"/>
        </w:rPr>
        <w:t>I assume that you do this more than annually (not just for birthdays once a year) if you do so for various occasions.</w:t>
      </w:r>
    </w:p>
  </w:comment>
  <w:comment w:id="151" w:author="Thalia Priscilla" w:date="2022-11-22T11:07:00Z" w:initials="TP">
    <w:p w14:paraId="0315808B" w14:textId="77777777" w:rsidR="00480CA2" w:rsidRDefault="00480CA2" w:rsidP="00480CA2">
      <w:pPr>
        <w:pStyle w:val="CommentText"/>
      </w:pPr>
      <w:r>
        <w:rPr>
          <w:rStyle w:val="CommentReference"/>
        </w:rPr>
        <w:annotationRef/>
      </w:r>
      <w:r>
        <w:t xml:space="preserve">Why did you feel this way? What motivated or challenged you to explore your creativity further? </w:t>
      </w:r>
    </w:p>
  </w:comment>
  <w:comment w:id="152" w:author="Thalia Priscilla" w:date="2022-11-22T11:20:00Z" w:initials="TP">
    <w:p w14:paraId="6AF10592" w14:textId="77777777" w:rsidR="00480CA2" w:rsidRDefault="00480CA2" w:rsidP="00480CA2">
      <w:pPr>
        <w:pStyle w:val="CommentText"/>
      </w:pPr>
      <w:r>
        <w:rPr>
          <w:rStyle w:val="CommentReference"/>
        </w:rPr>
        <w:annotationRef/>
      </w:r>
      <w:r>
        <w:t>I think this can be eliminated since you’ve shown how the medium diversified through time in the next two sentences.</w:t>
      </w:r>
    </w:p>
  </w:comment>
  <w:comment w:id="153" w:author="Thalia Priscilla" w:date="2022-11-22T11:14:00Z" w:initials="TP">
    <w:p w14:paraId="3B6FB145" w14:textId="77777777" w:rsidR="00480CA2" w:rsidRDefault="00480CA2" w:rsidP="00480CA2">
      <w:pPr>
        <w:pStyle w:val="CommentText"/>
      </w:pPr>
      <w:r>
        <w:rPr>
          <w:rStyle w:val="CommentReference"/>
        </w:rPr>
        <w:annotationRef/>
      </w:r>
      <w:r>
        <w:t>How did you or your family feel, seeing this development in your artwork? You can insert your father’s reaction here.</w:t>
      </w:r>
    </w:p>
  </w:comment>
  <w:comment w:id="154" w:author="Thalia Priscilla" w:date="2022-11-22T11:11:00Z" w:initials="TP">
    <w:p w14:paraId="46F07EF4" w14:textId="77777777" w:rsidR="00480CA2" w:rsidRDefault="00480CA2" w:rsidP="00480CA2">
      <w:pPr>
        <w:pStyle w:val="CommentText"/>
      </w:pPr>
      <w:r>
        <w:rPr>
          <w:rStyle w:val="CommentReference"/>
        </w:rPr>
        <w:annotationRef/>
      </w:r>
      <w:r>
        <w:rPr>
          <w:rStyle w:val="CommentReference"/>
        </w:rPr>
        <w:annotationRef/>
      </w:r>
      <w:r>
        <w:rPr>
          <w:rStyle w:val="CommentReference"/>
        </w:rPr>
        <w:annotationRef/>
      </w:r>
      <w:r>
        <w:t xml:space="preserve">I think this can be introduced earlier in your story. Show that overtime, the effect of your gestures went way beyond expressing your creativity. </w:t>
      </w:r>
    </w:p>
  </w:comment>
  <w:comment w:id="155" w:author="Thalia Priscilla" w:date="2022-11-22T11:15:00Z" w:initials="TP">
    <w:p w14:paraId="13433D25" w14:textId="77777777" w:rsidR="00480CA2" w:rsidRDefault="00480CA2" w:rsidP="00480CA2">
      <w:pPr>
        <w:pStyle w:val="CommentText"/>
      </w:pPr>
      <w:r>
        <w:rPr>
          <w:rStyle w:val="CommentReference"/>
        </w:rPr>
        <w:annotationRef/>
      </w:r>
      <w:r>
        <w:t xml:space="preserve">In this paragraph, instead of showing the impact of your art to your family (which I suggest incorporating into the above two paragraphs), you can conclude with going back to your initial point. </w:t>
      </w:r>
    </w:p>
    <w:p w14:paraId="158D7A81" w14:textId="77777777" w:rsidR="00480CA2" w:rsidRDefault="00480CA2" w:rsidP="00480CA2">
      <w:pPr>
        <w:pStyle w:val="CommentText"/>
      </w:pPr>
    </w:p>
    <w:p w14:paraId="6FA153F8" w14:textId="77777777" w:rsidR="00480CA2" w:rsidRDefault="00480CA2" w:rsidP="00480CA2">
      <w:pPr>
        <w:pStyle w:val="CommentText"/>
      </w:pPr>
      <w:r>
        <w:t>Show how art is a love language and your perspective in it: what you felt after knowing the love you bring your parents through your art and how it motivates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B88FC0" w15:done="0"/>
  <w15:commentEx w15:paraId="2A5FA128" w15:done="0"/>
  <w15:commentEx w15:paraId="545FD970" w15:done="0"/>
  <w15:commentEx w15:paraId="587B8AC1" w15:done="0"/>
  <w15:commentEx w15:paraId="76BD6A45" w15:done="0"/>
  <w15:commentEx w15:paraId="7A4750FB" w15:done="0"/>
  <w15:commentEx w15:paraId="3B4C72C9" w15:done="0"/>
  <w15:commentEx w15:paraId="7EDC4B41" w15:done="0"/>
  <w15:commentEx w15:paraId="3A2739E6" w15:done="0"/>
  <w15:commentEx w15:paraId="0DE4F0F8" w15:done="0"/>
  <w15:commentEx w15:paraId="5AA2A995" w15:done="0"/>
  <w15:commentEx w15:paraId="2D508EA0" w15:done="0"/>
  <w15:commentEx w15:paraId="63C198D1" w15:done="0"/>
  <w15:commentEx w15:paraId="1AB0C03F" w15:done="0"/>
  <w15:commentEx w15:paraId="1B8CDAA3" w15:done="0"/>
  <w15:commentEx w15:paraId="21E90D4F" w15:done="0"/>
  <w15:commentEx w15:paraId="295E1685" w15:done="0"/>
  <w15:commentEx w15:paraId="616CDB28" w15:done="0"/>
  <w15:commentEx w15:paraId="28208831" w15:done="0"/>
  <w15:commentEx w15:paraId="0315808B" w15:done="0"/>
  <w15:commentEx w15:paraId="6AF10592" w15:done="0"/>
  <w15:commentEx w15:paraId="3B6FB145" w15:done="0"/>
  <w15:commentEx w15:paraId="46F07EF4" w15:done="0"/>
  <w15:commentEx w15:paraId="6FA15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1358" w16cex:dateUtc="2022-11-28T04:00:00Z"/>
  <w16cex:commentExtensible w16cex:durableId="27273580" w16cex:dateUtc="2022-11-22T04:48:00Z"/>
  <w16cex:commentExtensible w16cex:durableId="27276DB7" w16cex:dateUtc="2022-11-22T08:48:00Z"/>
  <w16cex:commentExtensible w16cex:durableId="272767B3" w16cex:dateUtc="2022-11-22T08:22:00Z"/>
  <w16cex:commentExtensible w16cex:durableId="27276D63" w16cex:dateUtc="2022-11-22T08:46:00Z"/>
  <w16cex:commentExtensible w16cex:durableId="27276A38" w16cex:dateUtc="2022-11-22T08:33:00Z"/>
  <w16cex:commentExtensible w16cex:durableId="27276AFF" w16cex:dateUtc="2022-11-22T08:36:00Z"/>
  <w16cex:commentExtensible w16cex:durableId="2727295C" w16cex:dateUtc="2022-11-22T03:56:00Z"/>
  <w16cex:commentExtensible w16cex:durableId="27273017" w16cex:dateUtc="2022-11-22T04:25:00Z"/>
  <w16cex:commentExtensible w16cex:durableId="27272BF9" w16cex:dateUtc="2022-11-22T04:07:00Z"/>
  <w16cex:commentExtensible w16cex:durableId="27272EFF" w16cex:dateUtc="2022-11-22T04:20:00Z"/>
  <w16cex:commentExtensible w16cex:durableId="27272D87" w16cex:dateUtc="2022-11-22T04:14:00Z"/>
  <w16cex:commentExtensible w16cex:durableId="27272CC9" w16cex:dateUtc="2022-11-22T04:11:00Z"/>
  <w16cex:commentExtensible w16cex:durableId="27272DD8" w16cex:dateUtc="2022-11-22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B88FC0" w16cid:durableId="272F1318"/>
  <w16cid:commentId w16cid:paraId="2A5FA128" w16cid:durableId="272F1358"/>
  <w16cid:commentId w16cid:paraId="545FD970" w16cid:durableId="272F1319"/>
  <w16cid:commentId w16cid:paraId="587B8AC1" w16cid:durableId="272F131A"/>
  <w16cid:commentId w16cid:paraId="76BD6A45" w16cid:durableId="272F131B"/>
  <w16cid:commentId w16cid:paraId="7A4750FB" w16cid:durableId="272F131C"/>
  <w16cid:commentId w16cid:paraId="3B4C72C9" w16cid:durableId="27273580"/>
  <w16cid:commentId w16cid:paraId="7EDC4B41" w16cid:durableId="27276DB7"/>
  <w16cid:commentId w16cid:paraId="3A2739E6" w16cid:durableId="272767B3"/>
  <w16cid:commentId w16cid:paraId="0DE4F0F8" w16cid:durableId="27276D63"/>
  <w16cid:commentId w16cid:paraId="5AA2A995" w16cid:durableId="27276A38"/>
  <w16cid:commentId w16cid:paraId="2D508EA0" w16cid:durableId="27276AFF"/>
  <w16cid:commentId w16cid:paraId="63C198D1" w16cid:durableId="272F1323"/>
  <w16cid:commentId w16cid:paraId="1AB0C03F" w16cid:durableId="272F1324"/>
  <w16cid:commentId w16cid:paraId="1B8CDAA3" w16cid:durableId="272F1325"/>
  <w16cid:commentId w16cid:paraId="21E90D4F" w16cid:durableId="272F1326"/>
  <w16cid:commentId w16cid:paraId="295E1685" w16cid:durableId="272F1327"/>
  <w16cid:commentId w16cid:paraId="616CDB28" w16cid:durableId="2727295C"/>
  <w16cid:commentId w16cid:paraId="28208831" w16cid:durableId="27273017"/>
  <w16cid:commentId w16cid:paraId="0315808B" w16cid:durableId="27272BF9"/>
  <w16cid:commentId w16cid:paraId="6AF10592" w16cid:durableId="27272EFF"/>
  <w16cid:commentId w16cid:paraId="3B6FB145" w16cid:durableId="27272D87"/>
  <w16cid:commentId w16cid:paraId="46F07EF4" w16cid:durableId="27272CC9"/>
  <w16cid:commentId w16cid:paraId="6FA153F8" w16cid:durableId="27272D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67C"/>
    <w:rsid w:val="0005664D"/>
    <w:rsid w:val="00073199"/>
    <w:rsid w:val="000A781B"/>
    <w:rsid w:val="000C1056"/>
    <w:rsid w:val="000D5026"/>
    <w:rsid w:val="000F419F"/>
    <w:rsid w:val="00150769"/>
    <w:rsid w:val="00192E52"/>
    <w:rsid w:val="001B23F6"/>
    <w:rsid w:val="001E6D23"/>
    <w:rsid w:val="0022040C"/>
    <w:rsid w:val="00265C0D"/>
    <w:rsid w:val="002D3DAD"/>
    <w:rsid w:val="00310C49"/>
    <w:rsid w:val="0035064D"/>
    <w:rsid w:val="003600C6"/>
    <w:rsid w:val="00410863"/>
    <w:rsid w:val="00436AA3"/>
    <w:rsid w:val="00437522"/>
    <w:rsid w:val="00480CA2"/>
    <w:rsid w:val="004D1926"/>
    <w:rsid w:val="004E2654"/>
    <w:rsid w:val="0053294B"/>
    <w:rsid w:val="00533F12"/>
    <w:rsid w:val="0053605A"/>
    <w:rsid w:val="00574C55"/>
    <w:rsid w:val="006017EC"/>
    <w:rsid w:val="00604C16"/>
    <w:rsid w:val="006E65D6"/>
    <w:rsid w:val="00744F92"/>
    <w:rsid w:val="00763DB0"/>
    <w:rsid w:val="007A5DD3"/>
    <w:rsid w:val="007B3113"/>
    <w:rsid w:val="008228C2"/>
    <w:rsid w:val="00871A6D"/>
    <w:rsid w:val="00883714"/>
    <w:rsid w:val="008C5CCE"/>
    <w:rsid w:val="00932819"/>
    <w:rsid w:val="009412BE"/>
    <w:rsid w:val="0096734F"/>
    <w:rsid w:val="009878B8"/>
    <w:rsid w:val="009F49C5"/>
    <w:rsid w:val="00A031B7"/>
    <w:rsid w:val="00A565B7"/>
    <w:rsid w:val="00A63AE0"/>
    <w:rsid w:val="00A90913"/>
    <w:rsid w:val="00AC053B"/>
    <w:rsid w:val="00B9167C"/>
    <w:rsid w:val="00BA6D72"/>
    <w:rsid w:val="00BB079F"/>
    <w:rsid w:val="00BD0B45"/>
    <w:rsid w:val="00C02D0A"/>
    <w:rsid w:val="00C04768"/>
    <w:rsid w:val="00C21583"/>
    <w:rsid w:val="00C242BC"/>
    <w:rsid w:val="00C273E2"/>
    <w:rsid w:val="00C40BE3"/>
    <w:rsid w:val="00C518F7"/>
    <w:rsid w:val="00CD14E7"/>
    <w:rsid w:val="00D131A9"/>
    <w:rsid w:val="00D30C30"/>
    <w:rsid w:val="00D42325"/>
    <w:rsid w:val="00D60E6E"/>
    <w:rsid w:val="00DF19A1"/>
    <w:rsid w:val="00E41A75"/>
    <w:rsid w:val="00E86C54"/>
    <w:rsid w:val="00EB070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349"/>
  <w15:chartTrackingRefBased/>
  <w15:docId w15:val="{BC18E463-D2B5-4826-9164-DB23DCF8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67C"/>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80CA2"/>
    <w:rPr>
      <w:sz w:val="16"/>
      <w:szCs w:val="16"/>
    </w:rPr>
  </w:style>
  <w:style w:type="paragraph" w:styleId="CommentText">
    <w:name w:val="annotation text"/>
    <w:basedOn w:val="Normal"/>
    <w:link w:val="CommentTextChar"/>
    <w:uiPriority w:val="99"/>
    <w:semiHidden/>
    <w:unhideWhenUsed/>
    <w:rsid w:val="00480CA2"/>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480CA2"/>
    <w:rPr>
      <w:sz w:val="20"/>
      <w:szCs w:val="20"/>
      <w:lang w:val="en-US"/>
    </w:rPr>
  </w:style>
  <w:style w:type="paragraph" w:styleId="BalloonText">
    <w:name w:val="Balloon Text"/>
    <w:basedOn w:val="Normal"/>
    <w:link w:val="BalloonTextChar"/>
    <w:uiPriority w:val="99"/>
    <w:semiHidden/>
    <w:unhideWhenUsed/>
    <w:rsid w:val="006017E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17E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131A9"/>
    <w:rPr>
      <w:b/>
      <w:bCs/>
      <w:lang w:val="en-ID"/>
    </w:rPr>
  </w:style>
  <w:style w:type="character" w:customStyle="1" w:styleId="CommentSubjectChar">
    <w:name w:val="Comment Subject Char"/>
    <w:basedOn w:val="CommentTextChar"/>
    <w:link w:val="CommentSubject"/>
    <w:uiPriority w:val="99"/>
    <w:semiHidden/>
    <w:rsid w:val="00D131A9"/>
    <w:rPr>
      <w:b/>
      <w:bCs/>
      <w:sz w:val="20"/>
      <w:szCs w:val="20"/>
      <w:lang w:val="en-US"/>
    </w:rPr>
  </w:style>
  <w:style w:type="paragraph" w:styleId="Revision">
    <w:name w:val="Revision"/>
    <w:hidden/>
    <w:uiPriority w:val="99"/>
    <w:semiHidden/>
    <w:rsid w:val="00C518F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73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18CBA-F38D-BE4A-8B52-60C171DA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3</cp:revision>
  <dcterms:created xsi:type="dcterms:W3CDTF">2022-11-27T17:56:00Z</dcterms:created>
  <dcterms:modified xsi:type="dcterms:W3CDTF">2022-11-28T04:08:00Z</dcterms:modified>
</cp:coreProperties>
</file>