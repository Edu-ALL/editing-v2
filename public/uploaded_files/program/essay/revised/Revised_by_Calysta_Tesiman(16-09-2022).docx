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28" w14:textId="77777777" w:rsidR="00964C1D" w:rsidRDefault="0095581F">
      <w:pPr>
        <w:rPr>
          <w:ins w:id="0" w:author="Fedora Gracia" w:date="2022-08-29T08:22:00Z"/>
          <w:b/>
        </w:rPr>
      </w:pPr>
      <w:ins w:id="1" w:author="Fedora Gracia" w:date="2022-08-29T08:22:00Z">
        <w:r>
          <w:t>2nd Draft</w:t>
        </w:r>
      </w:ins>
    </w:p>
    <w:p w14:paraId="00000029" w14:textId="77777777" w:rsidR="00964C1D" w:rsidRDefault="00964C1D">
      <w:pPr>
        <w:rPr>
          <w:ins w:id="2" w:author="Fedora Gracia" w:date="2022-08-29T08:22:00Z"/>
          <w:b/>
        </w:rPr>
      </w:pPr>
    </w:p>
    <w:p w14:paraId="0000002A" w14:textId="77777777" w:rsidR="00964C1D" w:rsidRDefault="0095581F">
      <w:pPr>
        <w:rPr>
          <w:ins w:id="3" w:author="Fedora Gracia" w:date="2022-08-29T08:22:00Z"/>
        </w:rPr>
      </w:pPr>
      <w:commentRangeStart w:id="4"/>
      <w:ins w:id="5" w:author="Fedora Gracia" w:date="2022-08-29T08:22:00Z">
        <w:r>
          <w:t xml:space="preserve">I </w:t>
        </w:r>
      </w:ins>
      <w:commentRangeEnd w:id="4"/>
      <w:r w:rsidR="008733A4">
        <w:rPr>
          <w:rStyle w:val="CommentReference"/>
        </w:rPr>
        <w:commentReference w:id="4"/>
      </w:r>
      <w:ins w:id="6" w:author="Fedora Gracia" w:date="2022-08-29T08:22:00Z">
        <w:r>
          <w:t xml:space="preserve">have always been a curious kid since I was young, growing up around family members who were all successful due to being in the business industry. This made me want to go in the opposite direction since everyone was doing the same thing, but when I was in my 3rd grade in elementary school, we had an activity to sell treats to the older students. I received one of the most significant amounts of money compared to my peers, and the exhilarating feeling I experienced had gotten me hooked. I continued to sell drinks towards my classmates until I was in 6th grade when it was then banned, and only students who were in senior grade could sell things for the fundraiser. The constant curiosity and amazement I felt when I successfully sold a product were addicting, like eating chocolate. I </w:t>
        </w:r>
        <w:commentRangeStart w:id="7"/>
        <w:r w:rsidRPr="008733A4">
          <w:t>continued</w:t>
        </w:r>
        <w:r>
          <w:t xml:space="preserve"> </w:t>
        </w:r>
      </w:ins>
      <w:commentRangeEnd w:id="7"/>
      <w:r w:rsidR="008733A4">
        <w:rPr>
          <w:rStyle w:val="CommentReference"/>
        </w:rPr>
        <w:commentReference w:id="7"/>
      </w:r>
      <w:ins w:id="8" w:author="Fedora Gracia" w:date="2022-08-29T08:22:00Z">
        <w:r>
          <w:t>researching business as I tried working at my parent's store as a cashier to enhance my experience in the business industry. Being in the business industry made me realize that the ability to be a creative person yet still have a logical aspect made me want to continue to pursue this as my major. Helping others by donating to orphanages and raising money to enhance the mental health industry is one of the things I want to do in the future as I continue to pursue this degree in Business Management.</w:t>
        </w:r>
      </w:ins>
    </w:p>
    <w:p w14:paraId="0000002B" w14:textId="77777777" w:rsidR="00964C1D" w:rsidRDefault="00964C1D">
      <w:pPr>
        <w:rPr>
          <w:ins w:id="9" w:author="Fedora Gracia" w:date="2022-08-29T08:22:00Z"/>
        </w:rPr>
      </w:pPr>
    </w:p>
    <w:p w14:paraId="0000002C" w14:textId="77777777" w:rsidR="00964C1D" w:rsidRDefault="0095581F">
      <w:pPr>
        <w:rPr>
          <w:ins w:id="10" w:author="Fedora Gracia" w:date="2022-08-29T08:22:00Z"/>
        </w:rPr>
      </w:pPr>
      <w:commentRangeStart w:id="11"/>
      <w:commentRangeStart w:id="12"/>
      <w:ins w:id="13" w:author="Fedora Gracia" w:date="2022-08-29T08:22:00Z">
        <w:r>
          <w:t xml:space="preserve">In my second year of high school, I had the opportunity to do an internship with </w:t>
        </w:r>
        <w:proofErr w:type="spellStart"/>
        <w:r>
          <w:t>Skitchen</w:t>
        </w:r>
        <w:proofErr w:type="spellEnd"/>
        <w:r>
          <w:t xml:space="preserve"> as a marketing intern. Learning about the world of Digital Marketing and how to enhance the webpage, focusing more on SEO and SEM. Wanting to grow more in my knowledge of the world of Digital Marketing, I joined several online courses like </w:t>
        </w:r>
        <w:proofErr w:type="spellStart"/>
        <w:r>
          <w:t>Revou</w:t>
        </w:r>
        <w:proofErr w:type="spellEnd"/>
        <w:r>
          <w:t xml:space="preserve"> and Sydney Romantics. Then we were able to enhance the clicks on the website, using the optimization </w:t>
        </w:r>
        <w:proofErr w:type="gramStart"/>
        <w:r>
          <w:t>of  keywords</w:t>
        </w:r>
        <w:proofErr w:type="gramEnd"/>
        <w:r>
          <w:t xml:space="preserve"> using the AIDA formula in grabbing the attention of the reader with the heading and the subheading, using or interesting facts connecting the audience in a personal way, how content can solve their problems, and enhance user experience like table of content. It increased from 15 clicks per day to 180 clicks in the past 28 days. Through this opportunity, I learned the ability to enhance my ability to research and communicate as I had to communicate with the other marketing team and present ideas on how to improve our SEO and SEM. This helped in bringing our target audience to purchase our </w:t>
        </w:r>
        <w:proofErr w:type="gramStart"/>
        <w:r>
          <w:t>product  but</w:t>
        </w:r>
        <w:proofErr w:type="gramEnd"/>
        <w:r>
          <w:t xml:space="preserve"> also helped in broadening our market as well. </w:t>
        </w:r>
      </w:ins>
      <w:commentRangeEnd w:id="11"/>
      <w:r w:rsidR="008733A4">
        <w:rPr>
          <w:rStyle w:val="CommentReference"/>
        </w:rPr>
        <w:commentReference w:id="11"/>
      </w:r>
      <w:commentRangeEnd w:id="12"/>
      <w:r w:rsidR="00980522">
        <w:rPr>
          <w:rStyle w:val="CommentReference"/>
        </w:rPr>
        <w:commentReference w:id="12"/>
      </w:r>
    </w:p>
    <w:p w14:paraId="0000002D" w14:textId="77777777" w:rsidR="00964C1D" w:rsidRDefault="00964C1D">
      <w:pPr>
        <w:rPr>
          <w:ins w:id="14" w:author="Fedora Gracia" w:date="2022-08-29T08:22:00Z"/>
        </w:rPr>
      </w:pPr>
    </w:p>
    <w:p w14:paraId="0000002E" w14:textId="77777777" w:rsidR="00964C1D" w:rsidRDefault="0095581F">
      <w:pPr>
        <w:rPr>
          <w:ins w:id="15" w:author="Fedora Gracia" w:date="2022-08-29T08:22:00Z"/>
        </w:rPr>
      </w:pPr>
      <w:commentRangeStart w:id="16"/>
      <w:commentRangeStart w:id="17"/>
      <w:ins w:id="18" w:author="Fedora Gracia" w:date="2022-08-29T08:22:00Z">
        <w:r>
          <w:t xml:space="preserve">My interest continued to grow and I decided to take part in an organization called What’s Going </w:t>
        </w:r>
        <w:proofErr w:type="gramStart"/>
        <w:r>
          <w:t>On</w:t>
        </w:r>
        <w:proofErr w:type="gramEnd"/>
        <w:r>
          <w:t xml:space="preserve"> as a Public Relations coordinator. The organization itself has a purpose of wanting to connect youths around the world through media, community, and activism. Being a part of the Public Relations team, we have to handle proposals and also planning for the post in our Instagram stories. In order to create an effective plan that would gain interaction, we researched ideas like doing Instagram Lives and Questions and Answers which helped us in increasing our interaction to 15% from a mere 5%. This helped me in gaining new insights in solving problems as a community and also understanding how to create proposals which helps in building my skills as I had to organize the meetings and create ideas on our posts.</w:t>
        </w:r>
      </w:ins>
      <w:commentRangeEnd w:id="16"/>
      <w:r w:rsidR="00F65C32">
        <w:rPr>
          <w:rStyle w:val="CommentReference"/>
        </w:rPr>
        <w:commentReference w:id="16"/>
      </w:r>
      <w:commentRangeEnd w:id="17"/>
      <w:r w:rsidR="00722728">
        <w:rPr>
          <w:rStyle w:val="CommentReference"/>
        </w:rPr>
        <w:commentReference w:id="17"/>
      </w:r>
    </w:p>
    <w:p w14:paraId="0000002F" w14:textId="77777777" w:rsidR="00964C1D" w:rsidRDefault="00964C1D">
      <w:pPr>
        <w:rPr>
          <w:ins w:id="19" w:author="Fedora Gracia" w:date="2022-08-29T08:22:00Z"/>
        </w:rPr>
      </w:pPr>
    </w:p>
    <w:p w14:paraId="00000030" w14:textId="77777777" w:rsidR="00964C1D" w:rsidRDefault="0095581F">
      <w:pPr>
        <w:rPr>
          <w:ins w:id="20" w:author="Fedora Gracia" w:date="2022-08-29T08:22:00Z"/>
        </w:rPr>
      </w:pPr>
      <w:ins w:id="21" w:author="Fedora Gracia" w:date="2022-08-29T08:22:00Z">
        <w:r>
          <w:t xml:space="preserve">Aside from my experience and curiosity into the world of digital marketing I wanted to expand my knowledge on the world of finance as it was one of the major subjects to learn in business management, I had the opportunity to volunteer in managing the money at a bazaar where we </w:t>
        </w:r>
        <w:r>
          <w:lastRenderedPageBreak/>
          <w:t xml:space="preserve">tried to gain money for our temple through working together with local restaurants. The event was held for three days in the summer where the first day was when the crowd was at an </w:t>
        </w:r>
        <w:proofErr w:type="spellStart"/>
        <w:r>
          <w:t>all time</w:t>
        </w:r>
        <w:proofErr w:type="spellEnd"/>
        <w:r>
          <w:t xml:space="preserve"> high. It was very hard at first since the crowd never stopped and it kept continuing on so I created a system where the orders were all place in numerical order so it would match to the receipt to the one the customer have as we would just check the number when he held back the receipt and it from the first to the last order. Handling money in this situation would always be hard but using analytical skills that I gained in my class I understood the importance of being accurate. Problem solving skills and finance is important skills needed in business management because in life itself we need to break down our problems which may seem very difficult but we are able to solve with our abilities and </w:t>
        </w:r>
        <w:proofErr w:type="spellStart"/>
        <w:r>
          <w:t>hardwork</w:t>
        </w:r>
        <w:proofErr w:type="spellEnd"/>
        <w:r>
          <w:t xml:space="preserve"> which applies as well to the business industry.  </w:t>
        </w:r>
      </w:ins>
    </w:p>
    <w:p w14:paraId="00000031" w14:textId="77777777" w:rsidR="00964C1D" w:rsidRDefault="00964C1D">
      <w:pPr>
        <w:rPr>
          <w:ins w:id="22" w:author="Fedora Gracia" w:date="2022-08-29T08:22:00Z"/>
        </w:rPr>
      </w:pPr>
    </w:p>
    <w:p w14:paraId="00000032" w14:textId="77777777" w:rsidR="00964C1D" w:rsidRDefault="0095581F">
      <w:pPr>
        <w:rPr>
          <w:ins w:id="23" w:author="Fedora Gracia" w:date="2022-08-29T08:22:00Z"/>
        </w:rPr>
      </w:pPr>
      <w:ins w:id="24" w:author="Fedora Gracia" w:date="2022-08-29T08:22:00Z">
        <w:r>
          <w:t>Wanting to enhance my ability and knowledge around the world of business</w:t>
        </w:r>
        <w:commentRangeStart w:id="25"/>
        <w:r>
          <w:t>,</w:t>
        </w:r>
        <w:commentRangeEnd w:id="25"/>
        <w:r>
          <w:commentReference w:id="25"/>
        </w:r>
        <w:r>
          <w:t xml:space="preserve"> </w:t>
        </w:r>
        <w:commentRangeStart w:id="26"/>
        <w:r>
          <w:t xml:space="preserve">I began to join competitions on business. I joined the INCEPTION marketing competition which were created to be in groups of three. </w:t>
        </w:r>
        <w:commentRangeEnd w:id="26"/>
        <w:r>
          <w:commentReference w:id="26"/>
        </w:r>
        <w:r>
          <w:t xml:space="preserve">We were told to solve a business case about a </w:t>
        </w:r>
        <w:r>
          <w:rPr>
            <w:color w:val="00796B"/>
          </w:rPr>
          <w:t>travel</w:t>
        </w:r>
        <w:r>
          <w:t xml:space="preserve"> agency give the </w:t>
        </w:r>
        <w:r>
          <w:rPr>
            <w:color w:val="00796B"/>
          </w:rPr>
          <w:t>profile</w:t>
        </w:r>
        <w:r>
          <w:t xml:space="preserve"> of the company called Jet Set Travels in where they are experiencing a slump after the pandemic and we were </w:t>
        </w:r>
        <w:proofErr w:type="gramStart"/>
        <w:r>
          <w:t>give</w:t>
        </w:r>
        <w:proofErr w:type="gramEnd"/>
        <w:r>
          <w:t xml:space="preserve"> a marketing budget of $50,000. We were given seven questions which we had to answer to solve the problem one of which included creating a marketing plan for the business for the next five years and a financial report on the budget and the risk of failure. </w:t>
        </w:r>
        <w:r>
          <w:rPr>
            <w:color w:val="00796B"/>
          </w:rPr>
          <w:t>Our team</w:t>
        </w:r>
        <w:r>
          <w:t xml:space="preserve"> had to meet three times in a week which was quite hard to manage due to our different schedules so when we </w:t>
        </w:r>
        <w:proofErr w:type="gramStart"/>
        <w:r>
          <w:t>met</w:t>
        </w:r>
        <w:proofErr w:type="gramEnd"/>
        <w:r>
          <w:t xml:space="preserve"> we discussed for at least three hours long which made me realize how important it is to work efficiently. </w:t>
        </w:r>
        <w:commentRangeStart w:id="27"/>
        <w:r>
          <w:t xml:space="preserve">We used different formula in order to create the risk of failure on the plan which was quite a learning curve since I was not used to doing financial reports. It taught me how to create a financial spreadsheet counting the risk of failure and have a good estimation when it comes to prices which supplies me with the </w:t>
        </w:r>
        <w:r>
          <w:rPr>
            <w:color w:val="00796B"/>
          </w:rPr>
          <w:t>knowledge</w:t>
        </w:r>
        <w:r>
          <w:t xml:space="preserve"> in organizing spreadsheets for a business in </w:t>
        </w:r>
        <w:r>
          <w:rPr>
            <w:color w:val="00796B"/>
          </w:rPr>
          <w:t>handling</w:t>
        </w:r>
        <w:r>
          <w:t xml:space="preserve"> the money or the finances.</w:t>
        </w:r>
      </w:ins>
      <w:commentRangeEnd w:id="27"/>
      <w:r w:rsidR="00931A6E">
        <w:rPr>
          <w:rStyle w:val="CommentReference"/>
        </w:rPr>
        <w:commentReference w:id="27"/>
      </w:r>
    </w:p>
    <w:p w14:paraId="00000033" w14:textId="77777777" w:rsidR="00964C1D" w:rsidRDefault="00964C1D">
      <w:pPr>
        <w:rPr>
          <w:ins w:id="28" w:author="Fedora Gracia" w:date="2022-08-29T08:22:00Z"/>
        </w:rPr>
      </w:pPr>
    </w:p>
    <w:p w14:paraId="00000034" w14:textId="77777777" w:rsidR="00964C1D" w:rsidRDefault="0095581F">
      <w:pPr>
        <w:rPr>
          <w:ins w:id="29" w:author="Fedora Gracia" w:date="2022-08-29T08:22:00Z"/>
        </w:rPr>
      </w:pPr>
      <w:commentRangeStart w:id="30"/>
      <w:ins w:id="31" w:author="Fedora Gracia" w:date="2022-08-29T08:22:00Z">
        <w:r>
          <w:t>As Covid has heavily impacted us in our community, so is the people's mental health. According to UNICEF figures, at least one in every seven children is directly harmed by quarantine, and 1.6 billion children are affected by the stoppage of the teaching and learning process. Mental health is a huge</w:t>
        </w:r>
        <w:commentRangeStart w:id="32"/>
        <w:commentRangeStart w:id="33"/>
        <w:r>
          <w:t xml:space="preserve"> </w:t>
        </w:r>
        <w:commentRangeEnd w:id="32"/>
        <w:r>
          <w:commentReference w:id="32"/>
        </w:r>
        <w:commentRangeEnd w:id="33"/>
        <w:r>
          <w:commentReference w:id="33"/>
        </w:r>
        <w:r>
          <w:t>issue that has never been effectively solved here in Indonesia as a person who would want to expand in the business industry but also help towards the social impact of mental health. The opportunity to study in the UK provides everyone with mental health help, especially for students provided in every school. The opportunity that I have to learn from this and be able to bring it to Indonesia as a business to which can help further expand the mental health awareness of people in Indonesia</w:t>
        </w:r>
      </w:ins>
    </w:p>
    <w:commentRangeEnd w:id="30"/>
    <w:p w14:paraId="00000035" w14:textId="69618C75" w:rsidR="00964C1D" w:rsidRDefault="00F65C32">
      <w:pPr>
        <w:pBdr>
          <w:bottom w:val="single" w:sz="6" w:space="1" w:color="auto"/>
        </w:pBdr>
      </w:pPr>
      <w:r>
        <w:rPr>
          <w:rStyle w:val="CommentReference"/>
        </w:rPr>
        <w:commentReference w:id="30"/>
      </w:r>
    </w:p>
    <w:p w14:paraId="296F3A4C" w14:textId="2B1C2D5C" w:rsidR="00722728" w:rsidRDefault="00722728"/>
    <w:p w14:paraId="7304DB4A" w14:textId="77777777" w:rsidR="00722728" w:rsidRDefault="00722728">
      <w:pPr>
        <w:rPr>
          <w:ins w:id="34" w:author="Fedora Gracia" w:date="2022-08-29T08:22:00Z"/>
        </w:rPr>
      </w:pPr>
    </w:p>
    <w:p w14:paraId="00000036" w14:textId="77777777" w:rsidR="00964C1D" w:rsidRDefault="00964C1D">
      <w:pPr>
        <w:rPr>
          <w:ins w:id="35" w:author="Fedora Gracia" w:date="2022-08-29T08:22:00Z"/>
        </w:rPr>
      </w:pPr>
    </w:p>
    <w:p w14:paraId="00000037" w14:textId="77777777" w:rsidR="00964C1D" w:rsidRDefault="00964C1D">
      <w:pPr>
        <w:rPr>
          <w:ins w:id="36" w:author="Fedora Gracia" w:date="2022-08-29T08:22:00Z"/>
        </w:rPr>
      </w:pPr>
    </w:p>
    <w:p w14:paraId="00000038" w14:textId="77777777" w:rsidR="00964C1D" w:rsidRDefault="00964C1D">
      <w:pPr>
        <w:rPr>
          <w:ins w:id="37" w:author="Fedora Gracia" w:date="2022-08-29T08:22:00Z"/>
        </w:rPr>
      </w:pPr>
    </w:p>
    <w:p w14:paraId="00000039" w14:textId="77777777" w:rsidR="00964C1D" w:rsidRDefault="00964C1D">
      <w:pPr>
        <w:rPr>
          <w:ins w:id="38" w:author="Fedora Gracia" w:date="2022-08-29T08:22:00Z"/>
        </w:rPr>
      </w:pPr>
    </w:p>
    <w:p w14:paraId="0000003A" w14:textId="77777777" w:rsidR="00964C1D" w:rsidRDefault="00964C1D">
      <w:pPr>
        <w:rPr>
          <w:ins w:id="39" w:author="Fedora Gracia" w:date="2022-08-29T08:22:00Z"/>
        </w:rPr>
      </w:pPr>
    </w:p>
    <w:p w14:paraId="0000003B" w14:textId="77777777" w:rsidR="00964C1D" w:rsidRDefault="00964C1D">
      <w:pPr>
        <w:rPr>
          <w:ins w:id="40" w:author="Fedora Gracia" w:date="2022-08-29T08:22:00Z"/>
        </w:rPr>
      </w:pPr>
    </w:p>
    <w:p w14:paraId="0000003C" w14:textId="77777777" w:rsidR="00964C1D" w:rsidRDefault="00964C1D">
      <w:pPr>
        <w:rPr>
          <w:ins w:id="41" w:author="Fedora Gracia" w:date="2022-08-29T08:22:00Z"/>
        </w:rPr>
      </w:pPr>
    </w:p>
    <w:p w14:paraId="0000003D" w14:textId="77777777" w:rsidR="00964C1D" w:rsidRDefault="00964C1D">
      <w:pPr>
        <w:rPr>
          <w:ins w:id="42" w:author="Fedora Gracia" w:date="2022-08-29T08:22:00Z"/>
        </w:rPr>
      </w:pPr>
    </w:p>
    <w:p w14:paraId="0000003E" w14:textId="77777777" w:rsidR="00964C1D" w:rsidRDefault="00964C1D">
      <w:pPr>
        <w:rPr>
          <w:ins w:id="43" w:author="Fedora Gracia" w:date="2022-08-29T08:22:00Z"/>
        </w:rPr>
      </w:pPr>
    </w:p>
    <w:p w14:paraId="0000003F" w14:textId="77777777" w:rsidR="00964C1D" w:rsidRDefault="00964C1D">
      <w:pPr>
        <w:rPr>
          <w:ins w:id="44" w:author="Fedora Gracia" w:date="2022-08-23T03:00:00Z"/>
        </w:rPr>
      </w:pPr>
    </w:p>
    <w:p w14:paraId="00000040" w14:textId="77777777" w:rsidR="00964C1D" w:rsidRDefault="00964C1D"/>
    <w:sectPr w:rsidR="00964C1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Tesiman, Calysta" w:date="2022-09-15T12:33:00Z" w:initials="TC">
    <w:p w14:paraId="5F6BF403" w14:textId="0F4A76ED" w:rsidR="008733A4" w:rsidRDefault="008733A4">
      <w:pPr>
        <w:pStyle w:val="CommentText"/>
      </w:pPr>
      <w:r>
        <w:rPr>
          <w:rStyle w:val="CommentReference"/>
        </w:rPr>
        <w:annotationRef/>
      </w:r>
      <w:r>
        <w:t>This introduction is wordy and jumps straight into a lot of the activities you did. I would suggest that you keep the introduction short and simple outlining why you want to study business management</w:t>
      </w:r>
    </w:p>
  </w:comment>
  <w:comment w:id="7" w:author="Tesiman, Calysta" w:date="2022-09-15T12:35:00Z" w:initials="TC">
    <w:p w14:paraId="676B772F" w14:textId="77777777" w:rsidR="008733A4" w:rsidRDefault="008733A4">
      <w:pPr>
        <w:pStyle w:val="CommentText"/>
      </w:pPr>
      <w:r>
        <w:rPr>
          <w:rStyle w:val="CommentReference"/>
        </w:rPr>
        <w:annotationRef/>
      </w:r>
      <w:r>
        <w:t>You used the word ‘continued’ a lot. It’s much better to find synonyms of words you’re going to use often</w:t>
      </w:r>
    </w:p>
    <w:p w14:paraId="36C123F6" w14:textId="1233C724" w:rsidR="008733A4" w:rsidRDefault="008733A4">
      <w:pPr>
        <w:pStyle w:val="CommentText"/>
      </w:pPr>
    </w:p>
  </w:comment>
  <w:comment w:id="11" w:author="Tesiman, Calysta" w:date="2022-09-15T12:36:00Z" w:initials="TC">
    <w:p w14:paraId="20C82E60" w14:textId="17BECF1B" w:rsidR="008733A4" w:rsidRDefault="008733A4">
      <w:pPr>
        <w:pStyle w:val="CommentText"/>
      </w:pPr>
      <w:r>
        <w:rPr>
          <w:rStyle w:val="CommentReference"/>
        </w:rPr>
        <w:annotationRef/>
      </w:r>
      <w:r>
        <w:t xml:space="preserve">I would suggest that you focus this paragraph on business management and not digital marketing. It makes the whole essay’s focus shift to DM instead of business management </w:t>
      </w:r>
    </w:p>
  </w:comment>
  <w:comment w:id="12" w:author="ALL-in Eduspace" w:date="2022-09-16T16:05:00Z" w:initials="AiE">
    <w:p w14:paraId="116F958C" w14:textId="333A6EBB" w:rsidR="00980522" w:rsidRDefault="00980522">
      <w:pPr>
        <w:pStyle w:val="CommentText"/>
      </w:pPr>
      <w:r>
        <w:rPr>
          <w:rStyle w:val="CommentReference"/>
        </w:rPr>
        <w:annotationRef/>
      </w:r>
      <w:r>
        <w:t>I agree. As of now, this paragraph still focuses a lot on digital marketing. If you choose to include this, make sure you tie it back to why DM is an important aspect of business management.</w:t>
      </w:r>
    </w:p>
  </w:comment>
  <w:comment w:id="16" w:author="Tesiman, Calysta" w:date="2022-09-15T12:39:00Z" w:initials="TC">
    <w:p w14:paraId="35E81DA0" w14:textId="5F7ACC17" w:rsidR="00F65C32" w:rsidRDefault="00F65C32">
      <w:pPr>
        <w:pStyle w:val="CommentText"/>
      </w:pPr>
      <w:r>
        <w:rPr>
          <w:rStyle w:val="CommentReference"/>
        </w:rPr>
        <w:annotationRef/>
      </w:r>
      <w:r>
        <w:t xml:space="preserve">You can simplify this paragraph as it is too wordy. I would suggest that you keep your </w:t>
      </w:r>
      <w:proofErr w:type="spellStart"/>
      <w:r>
        <w:t>activties</w:t>
      </w:r>
      <w:proofErr w:type="spellEnd"/>
      <w:r>
        <w:t xml:space="preserve"> and extracurriculars in 1-2 paragraphs and leave 1 paragraph for further reading/insight on your intended major</w:t>
      </w:r>
    </w:p>
  </w:comment>
  <w:comment w:id="17" w:author="ALL-in Eduspace" w:date="2022-09-16T16:10:00Z" w:initials="AiE">
    <w:p w14:paraId="75641F16" w14:textId="77777777" w:rsidR="00722728" w:rsidRDefault="00722728">
      <w:pPr>
        <w:pStyle w:val="CommentText"/>
      </w:pPr>
      <w:r>
        <w:rPr>
          <w:rStyle w:val="CommentReference"/>
        </w:rPr>
        <w:annotationRef/>
      </w:r>
      <w:r>
        <w:t>Yes, perhaps it could be something like this</w:t>
      </w:r>
    </w:p>
    <w:p w14:paraId="14629D08" w14:textId="77777777" w:rsidR="00722728" w:rsidRDefault="00722728">
      <w:pPr>
        <w:pStyle w:val="CommentText"/>
      </w:pPr>
      <w:r>
        <w:t xml:space="preserve">-1 paragraph on </w:t>
      </w:r>
      <w:proofErr w:type="spellStart"/>
      <w:r>
        <w:t>Skitchen</w:t>
      </w:r>
      <w:proofErr w:type="spellEnd"/>
    </w:p>
    <w:p w14:paraId="58BC11C8" w14:textId="77777777" w:rsidR="00722728" w:rsidRDefault="00722728">
      <w:pPr>
        <w:pStyle w:val="CommentText"/>
      </w:pPr>
      <w:r>
        <w:t>-1 paragraph on how you develop your knowledge in finance (through INCEPTION, and if you can kind of include the bazaar)</w:t>
      </w:r>
    </w:p>
    <w:p w14:paraId="5B94140A" w14:textId="226377D3" w:rsidR="00722728" w:rsidRDefault="00722728">
      <w:pPr>
        <w:pStyle w:val="CommentText"/>
      </w:pPr>
      <w:r>
        <w:t>-1 paragraph on any further reading/insight</w:t>
      </w:r>
    </w:p>
  </w:comment>
  <w:comment w:id="25" w:author="Fedora Gracia" w:date="2022-09-06T04:12:00Z" w:initials="">
    <w:p w14:paraId="00000041" w14:textId="77777777" w:rsidR="00964C1D" w:rsidRDefault="0095581F">
      <w:pPr>
        <w:widowControl w:val="0"/>
        <w:pBdr>
          <w:top w:val="nil"/>
          <w:left w:val="nil"/>
          <w:bottom w:val="nil"/>
          <w:right w:val="nil"/>
          <w:between w:val="nil"/>
        </w:pBdr>
        <w:spacing w:line="240" w:lineRule="auto"/>
        <w:rPr>
          <w:color w:val="000000"/>
        </w:rPr>
      </w:pPr>
      <w:r>
        <w:rPr>
          <w:color w:val="000000"/>
        </w:rPr>
        <w:t xml:space="preserve">Try to rephrase this. This is quite </w:t>
      </w:r>
      <w:proofErr w:type="gramStart"/>
      <w:r>
        <w:rPr>
          <w:color w:val="000000"/>
        </w:rPr>
        <w:t>risky,</w:t>
      </w:r>
      <w:proofErr w:type="gramEnd"/>
      <w:r>
        <w:rPr>
          <w:color w:val="000000"/>
        </w:rPr>
        <w:t xml:space="preserve"> you don't want to come across negatively.</w:t>
      </w:r>
    </w:p>
  </w:comment>
  <w:comment w:id="26" w:author="Fedora Gracia" w:date="2022-09-06T09:07:00Z" w:initials="">
    <w:p w14:paraId="00000046" w14:textId="77777777" w:rsidR="00964C1D" w:rsidRDefault="0095581F">
      <w:pPr>
        <w:widowControl w:val="0"/>
        <w:pBdr>
          <w:top w:val="nil"/>
          <w:left w:val="nil"/>
          <w:bottom w:val="nil"/>
          <w:right w:val="nil"/>
          <w:between w:val="nil"/>
        </w:pBdr>
        <w:spacing w:line="240" w:lineRule="auto"/>
        <w:rPr>
          <w:color w:val="000000"/>
        </w:rPr>
      </w:pPr>
      <w:r>
        <w:rPr>
          <w:color w:val="000000"/>
        </w:rPr>
        <w:t>I think for this one you can talk about</w:t>
      </w:r>
    </w:p>
    <w:p w14:paraId="00000047" w14:textId="77777777" w:rsidR="00964C1D" w:rsidRDefault="0095581F">
      <w:pPr>
        <w:widowControl w:val="0"/>
        <w:pBdr>
          <w:top w:val="nil"/>
          <w:left w:val="nil"/>
          <w:bottom w:val="nil"/>
          <w:right w:val="nil"/>
          <w:between w:val="nil"/>
        </w:pBdr>
        <w:spacing w:line="240" w:lineRule="auto"/>
        <w:rPr>
          <w:color w:val="000000"/>
        </w:rPr>
      </w:pPr>
      <w:r>
        <w:rPr>
          <w:color w:val="000000"/>
        </w:rPr>
        <w:t xml:space="preserve">-the marketing plan and financial report --&gt; what was it about? </w:t>
      </w:r>
    </w:p>
    <w:p w14:paraId="00000048" w14:textId="77777777" w:rsidR="00964C1D" w:rsidRDefault="0095581F">
      <w:pPr>
        <w:widowControl w:val="0"/>
        <w:pBdr>
          <w:top w:val="nil"/>
          <w:left w:val="nil"/>
          <w:bottom w:val="nil"/>
          <w:right w:val="nil"/>
          <w:between w:val="nil"/>
        </w:pBdr>
        <w:spacing w:line="240" w:lineRule="auto"/>
        <w:rPr>
          <w:color w:val="000000"/>
        </w:rPr>
      </w:pPr>
      <w:r>
        <w:rPr>
          <w:color w:val="000000"/>
        </w:rPr>
        <w:t>-you gained a lot of insights on how to create a financial report and marketing plan --&gt; what are the insights?</w:t>
      </w:r>
    </w:p>
    <w:p w14:paraId="00000049" w14:textId="77777777" w:rsidR="00964C1D" w:rsidRDefault="00964C1D">
      <w:pPr>
        <w:widowControl w:val="0"/>
        <w:pBdr>
          <w:top w:val="nil"/>
          <w:left w:val="nil"/>
          <w:bottom w:val="nil"/>
          <w:right w:val="nil"/>
          <w:between w:val="nil"/>
        </w:pBdr>
        <w:spacing w:line="240" w:lineRule="auto"/>
        <w:rPr>
          <w:color w:val="000000"/>
        </w:rPr>
      </w:pPr>
    </w:p>
    <w:p w14:paraId="0000004A" w14:textId="77777777" w:rsidR="00964C1D" w:rsidRDefault="00964C1D">
      <w:pPr>
        <w:widowControl w:val="0"/>
        <w:pBdr>
          <w:top w:val="nil"/>
          <w:left w:val="nil"/>
          <w:bottom w:val="nil"/>
          <w:right w:val="nil"/>
          <w:between w:val="nil"/>
        </w:pBdr>
        <w:spacing w:line="240" w:lineRule="auto"/>
        <w:rPr>
          <w:color w:val="000000"/>
        </w:rPr>
      </w:pPr>
    </w:p>
    <w:p w14:paraId="0000004B" w14:textId="77777777" w:rsidR="00964C1D" w:rsidRDefault="0095581F">
      <w:pPr>
        <w:widowControl w:val="0"/>
        <w:pBdr>
          <w:top w:val="nil"/>
          <w:left w:val="nil"/>
          <w:bottom w:val="nil"/>
          <w:right w:val="nil"/>
          <w:between w:val="nil"/>
        </w:pBdr>
        <w:spacing w:line="240" w:lineRule="auto"/>
        <w:rPr>
          <w:color w:val="000000"/>
        </w:rPr>
      </w:pPr>
      <w:r>
        <w:rPr>
          <w:color w:val="000000"/>
        </w:rPr>
        <w:t>-in order to make this happen, you had to manage/plan/strategize carefully - how?</w:t>
      </w:r>
    </w:p>
    <w:p w14:paraId="0000004C" w14:textId="77777777" w:rsidR="00964C1D" w:rsidRDefault="0095581F">
      <w:pPr>
        <w:widowControl w:val="0"/>
        <w:pBdr>
          <w:top w:val="nil"/>
          <w:left w:val="nil"/>
          <w:bottom w:val="nil"/>
          <w:right w:val="nil"/>
          <w:between w:val="nil"/>
        </w:pBdr>
        <w:spacing w:line="240" w:lineRule="auto"/>
        <w:rPr>
          <w:color w:val="000000"/>
        </w:rPr>
      </w:pPr>
      <w:r>
        <w:rPr>
          <w:color w:val="000000"/>
        </w:rPr>
        <w:t>(</w:t>
      </w:r>
      <w:proofErr w:type="gramStart"/>
      <w:r>
        <w:rPr>
          <w:color w:val="000000"/>
        </w:rPr>
        <w:t>e.g.</w:t>
      </w:r>
      <w:proofErr w:type="gramEnd"/>
      <w:r>
        <w:rPr>
          <w:color w:val="000000"/>
        </w:rPr>
        <w:t xml:space="preserve"> scheduled time - be more detailed. weekly meetings? daily meetings?)</w:t>
      </w:r>
    </w:p>
    <w:p w14:paraId="0000004D" w14:textId="77777777" w:rsidR="00964C1D" w:rsidRDefault="0095581F">
      <w:pPr>
        <w:widowControl w:val="0"/>
        <w:pBdr>
          <w:top w:val="nil"/>
          <w:left w:val="nil"/>
          <w:bottom w:val="nil"/>
          <w:right w:val="nil"/>
          <w:between w:val="nil"/>
        </w:pBdr>
        <w:spacing w:line="240" w:lineRule="auto"/>
        <w:rPr>
          <w:color w:val="000000"/>
        </w:rPr>
      </w:pPr>
      <w:proofErr w:type="gramStart"/>
      <w:r>
        <w:rPr>
          <w:color w:val="000000"/>
        </w:rPr>
        <w:t>Thus</w:t>
      </w:r>
      <w:proofErr w:type="gramEnd"/>
      <w:r>
        <w:rPr>
          <w:color w:val="000000"/>
        </w:rPr>
        <w:t xml:space="preserve"> you learned the importance of timeline, working efficiently.</w:t>
      </w:r>
    </w:p>
    <w:p w14:paraId="0000004E" w14:textId="77777777" w:rsidR="00964C1D" w:rsidRDefault="00964C1D">
      <w:pPr>
        <w:widowControl w:val="0"/>
        <w:pBdr>
          <w:top w:val="nil"/>
          <w:left w:val="nil"/>
          <w:bottom w:val="nil"/>
          <w:right w:val="nil"/>
          <w:between w:val="nil"/>
        </w:pBdr>
        <w:spacing w:line="240" w:lineRule="auto"/>
        <w:rPr>
          <w:color w:val="000000"/>
        </w:rPr>
      </w:pPr>
    </w:p>
    <w:p w14:paraId="0000004F" w14:textId="77777777" w:rsidR="00964C1D" w:rsidRDefault="00964C1D">
      <w:pPr>
        <w:widowControl w:val="0"/>
        <w:pBdr>
          <w:top w:val="nil"/>
          <w:left w:val="nil"/>
          <w:bottom w:val="nil"/>
          <w:right w:val="nil"/>
          <w:between w:val="nil"/>
        </w:pBdr>
        <w:spacing w:line="240" w:lineRule="auto"/>
        <w:rPr>
          <w:color w:val="000000"/>
        </w:rPr>
      </w:pPr>
    </w:p>
    <w:p w14:paraId="00000050" w14:textId="77777777" w:rsidR="00964C1D" w:rsidRDefault="0095581F">
      <w:pPr>
        <w:widowControl w:val="0"/>
        <w:pBdr>
          <w:top w:val="nil"/>
          <w:left w:val="nil"/>
          <w:bottom w:val="nil"/>
          <w:right w:val="nil"/>
          <w:between w:val="nil"/>
        </w:pBdr>
        <w:spacing w:line="240" w:lineRule="auto"/>
        <w:rPr>
          <w:color w:val="000000"/>
        </w:rPr>
      </w:pPr>
      <w:r>
        <w:rPr>
          <w:color w:val="000000"/>
        </w:rPr>
        <w:t>You mention about building connections with new people but it's not shown in your story.</w:t>
      </w:r>
    </w:p>
  </w:comment>
  <w:comment w:id="27" w:author="Tesiman, Calysta" w:date="2022-09-15T13:04:00Z" w:initials="TC">
    <w:p w14:paraId="2032B082" w14:textId="3C853905" w:rsidR="00931A6E" w:rsidRDefault="00931A6E">
      <w:pPr>
        <w:pStyle w:val="CommentText"/>
      </w:pPr>
      <w:r>
        <w:rPr>
          <w:rStyle w:val="CommentReference"/>
        </w:rPr>
        <w:annotationRef/>
      </w:r>
      <w:r>
        <w:t xml:space="preserve">Please simplify as this is wordy </w:t>
      </w:r>
    </w:p>
  </w:comment>
  <w:comment w:id="32" w:author="Fedora Gracia" w:date="2022-08-23T03:10:00Z" w:initials="">
    <w:p w14:paraId="00000044" w14:textId="77777777" w:rsidR="00964C1D" w:rsidRDefault="0095581F">
      <w:pPr>
        <w:widowControl w:val="0"/>
        <w:pBdr>
          <w:top w:val="nil"/>
          <w:left w:val="nil"/>
          <w:bottom w:val="nil"/>
          <w:right w:val="nil"/>
          <w:between w:val="nil"/>
        </w:pBdr>
        <w:spacing w:line="240" w:lineRule="auto"/>
        <w:rPr>
          <w:color w:val="000000"/>
        </w:rPr>
      </w:pPr>
      <w:r>
        <w:rPr>
          <w:color w:val="000000"/>
        </w:rPr>
        <w:t>maybe you mean huge issue?</w:t>
      </w:r>
    </w:p>
  </w:comment>
  <w:comment w:id="33" w:author="Madelaine Clarissa Thenoch" w:date="2022-08-23T08:25:00Z" w:initials="">
    <w:p w14:paraId="00000045" w14:textId="77777777" w:rsidR="00964C1D" w:rsidRDefault="0095581F">
      <w:pPr>
        <w:widowControl w:val="0"/>
        <w:pBdr>
          <w:top w:val="nil"/>
          <w:left w:val="nil"/>
          <w:bottom w:val="nil"/>
          <w:right w:val="nil"/>
          <w:between w:val="nil"/>
        </w:pBdr>
        <w:spacing w:line="240" w:lineRule="auto"/>
        <w:rPr>
          <w:color w:val="000000"/>
        </w:rPr>
      </w:pPr>
      <w:proofErr w:type="gramStart"/>
      <w:r>
        <w:rPr>
          <w:color w:val="000000"/>
        </w:rPr>
        <w:t>Yes</w:t>
      </w:r>
      <w:proofErr w:type="gramEnd"/>
      <w:r>
        <w:rPr>
          <w:color w:val="000000"/>
        </w:rPr>
        <w:t xml:space="preserve"> </w:t>
      </w:r>
      <w:proofErr w:type="spellStart"/>
      <w:r>
        <w:rPr>
          <w:color w:val="000000"/>
        </w:rPr>
        <w:t>kak</w:t>
      </w:r>
      <w:proofErr w:type="spellEnd"/>
      <w:r>
        <w:rPr>
          <w:color w:val="000000"/>
        </w:rPr>
        <w:t xml:space="preserve"> </w:t>
      </w:r>
      <w:proofErr w:type="spellStart"/>
      <w:r>
        <w:rPr>
          <w:color w:val="000000"/>
        </w:rPr>
        <w:t>i</w:t>
      </w:r>
      <w:proofErr w:type="spellEnd"/>
      <w:r>
        <w:rPr>
          <w:color w:val="000000"/>
        </w:rPr>
        <w:t xml:space="preserve"> was auto corrected 😅</w:t>
      </w:r>
    </w:p>
  </w:comment>
  <w:comment w:id="30" w:author="Tesiman, Calysta" w:date="2022-09-15T12:40:00Z" w:initials="TC">
    <w:p w14:paraId="308D297B" w14:textId="2801B989" w:rsidR="00F65C32" w:rsidRDefault="00F65C32">
      <w:pPr>
        <w:pStyle w:val="CommentText"/>
      </w:pPr>
      <w:r>
        <w:rPr>
          <w:rStyle w:val="CommentReference"/>
        </w:rPr>
        <w:annotationRef/>
      </w:r>
      <w:r>
        <w:t>I know that you are passionate about mental health but remember to put the focus on business management. It seems likes the focus was more on mental health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6BF403" w15:done="0"/>
  <w15:commentEx w15:paraId="36C123F6" w15:done="0"/>
  <w15:commentEx w15:paraId="20C82E60" w15:done="0"/>
  <w15:commentEx w15:paraId="116F958C" w15:paraIdParent="20C82E60" w15:done="0"/>
  <w15:commentEx w15:paraId="35E81DA0" w15:done="0"/>
  <w15:commentEx w15:paraId="5B94140A" w15:paraIdParent="35E81DA0" w15:done="0"/>
  <w15:commentEx w15:paraId="00000041" w15:done="1"/>
  <w15:commentEx w15:paraId="00000050" w15:done="1"/>
  <w15:commentEx w15:paraId="2032B082" w15:done="0"/>
  <w15:commentEx w15:paraId="00000044" w15:done="1"/>
  <w15:commentEx w15:paraId="00000045" w15:done="1"/>
  <w15:commentEx w15:paraId="308D29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D9A26" w16cex:dateUtc="2022-09-15T11:33:00Z"/>
  <w16cex:commentExtensible w16cex:durableId="26CD9A79" w16cex:dateUtc="2022-09-15T11:35:00Z"/>
  <w16cex:commentExtensible w16cex:durableId="26CD9AC0" w16cex:dateUtc="2022-09-15T11:36:00Z"/>
  <w16cex:commentExtensible w16cex:durableId="26CF1D3C" w16cex:dateUtc="2022-09-16T09:05:00Z"/>
  <w16cex:commentExtensible w16cex:durableId="26CD9B83" w16cex:dateUtc="2022-09-15T11:39:00Z"/>
  <w16cex:commentExtensible w16cex:durableId="26CF1E6F" w16cex:dateUtc="2022-09-16T09:10:00Z"/>
  <w16cex:commentExtensible w16cex:durableId="26CDA174" w16cex:dateUtc="2022-09-15T12:04:00Z"/>
  <w16cex:commentExtensible w16cex:durableId="26CD9BCD" w16cex:dateUtc="2022-09-15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6BF403" w16cid:durableId="26CD9A26"/>
  <w16cid:commentId w16cid:paraId="36C123F6" w16cid:durableId="26CD9A79"/>
  <w16cid:commentId w16cid:paraId="20C82E60" w16cid:durableId="26CD9AC0"/>
  <w16cid:commentId w16cid:paraId="116F958C" w16cid:durableId="26CF1D3C"/>
  <w16cid:commentId w16cid:paraId="35E81DA0" w16cid:durableId="26CD9B83"/>
  <w16cid:commentId w16cid:paraId="5B94140A" w16cid:durableId="26CF1E6F"/>
  <w16cid:commentId w16cid:paraId="00000041" w16cid:durableId="26C98AFF"/>
  <w16cid:commentId w16cid:paraId="00000050" w16cid:durableId="26C98B00"/>
  <w16cid:commentId w16cid:paraId="2032B082" w16cid:durableId="26CDA174"/>
  <w16cid:commentId w16cid:paraId="00000044" w16cid:durableId="26C98B01"/>
  <w16cid:commentId w16cid:paraId="00000045" w16cid:durableId="26C98B02"/>
  <w16cid:commentId w16cid:paraId="308D297B" w16cid:durableId="26CD9B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E42E6"/>
    <w:multiLevelType w:val="multilevel"/>
    <w:tmpl w:val="75420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98423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C1D"/>
    <w:rsid w:val="00722728"/>
    <w:rsid w:val="008733A4"/>
    <w:rsid w:val="00931A6E"/>
    <w:rsid w:val="0095581F"/>
    <w:rsid w:val="00964C1D"/>
    <w:rsid w:val="00980522"/>
    <w:rsid w:val="00AB3D8C"/>
    <w:rsid w:val="00F65C3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45B9"/>
  <w15:docId w15:val="{8C66EDD9-6E1B-40BC-9C5B-32F33D03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733A4"/>
    <w:rPr>
      <w:b/>
      <w:bCs/>
    </w:rPr>
  </w:style>
  <w:style w:type="character" w:customStyle="1" w:styleId="CommentSubjectChar">
    <w:name w:val="Comment Subject Char"/>
    <w:basedOn w:val="CommentTextChar"/>
    <w:link w:val="CommentSubject"/>
    <w:uiPriority w:val="99"/>
    <w:semiHidden/>
    <w:rsid w:val="008733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ALL-in Eduspace</cp:lastModifiedBy>
  <cp:revision>5</cp:revision>
  <dcterms:created xsi:type="dcterms:W3CDTF">2022-09-12T03:41:00Z</dcterms:created>
  <dcterms:modified xsi:type="dcterms:W3CDTF">2022-09-16T09:50:00Z</dcterms:modified>
</cp:coreProperties>
</file>