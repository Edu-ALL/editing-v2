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77777777" w:rsidR="00A34438" w:rsidRDefault="00A34438">
      <w:pPr>
        <w:rPr>
          <w:rFonts w:ascii="Roboto" w:eastAsia="Roboto" w:hAnsi="Roboto" w:cs="Roboto"/>
          <w:color w:val="222222"/>
          <w:sz w:val="21"/>
          <w:szCs w:val="21"/>
          <w:highlight w:val="white"/>
        </w:rPr>
      </w:pPr>
    </w:p>
    <w:p w14:paraId="0000000E" w14:textId="77777777" w:rsidR="00A34438" w:rsidRDefault="00A34438">
      <w:pPr>
        <w:rPr>
          <w:rFonts w:ascii="Roboto" w:eastAsia="Roboto" w:hAnsi="Roboto" w:cs="Roboto"/>
          <w:color w:val="222222"/>
          <w:sz w:val="21"/>
          <w:szCs w:val="21"/>
          <w:highlight w:val="white"/>
        </w:rPr>
      </w:pPr>
    </w:p>
    <w:p w14:paraId="0000000F" w14:textId="77777777" w:rsidR="00A34438" w:rsidRDefault="00042AAA">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Describe the unique qualities that attract you to the specific undergraduate College or School (including preferred admission and dual degree programs) to which you are applying at the University of Michigan. How would that curriculum support your interests? Max 550</w:t>
      </w:r>
    </w:p>
    <w:p w14:paraId="00000010" w14:textId="77777777" w:rsidR="00A34438" w:rsidRDefault="00A34438">
      <w:pPr>
        <w:rPr>
          <w:rFonts w:ascii="Roboto" w:eastAsia="Roboto" w:hAnsi="Roboto" w:cs="Roboto"/>
          <w:sz w:val="21"/>
          <w:szCs w:val="21"/>
        </w:rPr>
      </w:pPr>
    </w:p>
    <w:p w14:paraId="00000011" w14:textId="05E88526" w:rsidR="00A34438" w:rsidRDefault="00042AAA">
      <w:pPr>
        <w:rPr>
          <w:rFonts w:ascii="Roboto" w:eastAsia="Roboto" w:hAnsi="Roboto" w:cs="Roboto"/>
          <w:sz w:val="21"/>
          <w:szCs w:val="21"/>
        </w:rPr>
      </w:pPr>
      <w:r>
        <w:rPr>
          <w:rFonts w:ascii="Roboto" w:eastAsia="Roboto" w:hAnsi="Roboto" w:cs="Roboto"/>
          <w:sz w:val="21"/>
          <w:szCs w:val="21"/>
        </w:rPr>
        <w:t xml:space="preserve">As Tesla noticed the problem of transmitting direct current over long distances, he invented alternating current, which allowed for the development of the modern power grid. Inspired, I began finding solutions to problems I noticed, </w:t>
      </w:r>
      <w:commentRangeStart w:id="0"/>
      <w:r>
        <w:rPr>
          <w:rFonts w:ascii="Roboto" w:eastAsia="Roboto" w:hAnsi="Roboto" w:cs="Roboto"/>
          <w:sz w:val="21"/>
          <w:szCs w:val="21"/>
        </w:rPr>
        <w:t>such as building an automatic</w:t>
      </w:r>
      <w:ins w:id="1" w:author="Paul Edison" w:date="2023-01-31T23:41:00Z">
        <w:r w:rsidR="009D685C">
          <w:rPr>
            <w:rFonts w:ascii="Roboto" w:eastAsia="Roboto" w:hAnsi="Roboto" w:cs="Roboto"/>
            <w:sz w:val="21"/>
            <w:szCs w:val="21"/>
          </w:rPr>
          <w:t xml:space="preserve"> </w:t>
        </w:r>
      </w:ins>
      <w:del w:id="2" w:author="Paul Edison" w:date="2023-01-31T23:41:00Z">
        <w:r w:rsidDel="009D685C">
          <w:rPr>
            <w:rFonts w:ascii="Roboto" w:eastAsia="Roboto" w:hAnsi="Roboto" w:cs="Roboto"/>
            <w:sz w:val="21"/>
            <w:szCs w:val="21"/>
          </w:rPr>
          <w:delText>-</w:delText>
        </w:r>
      </w:del>
      <w:r>
        <w:rPr>
          <w:rFonts w:ascii="Roboto" w:eastAsia="Roboto" w:hAnsi="Roboto" w:cs="Roboto"/>
          <w:sz w:val="21"/>
          <w:szCs w:val="21"/>
        </w:rPr>
        <w:t>door</w:t>
      </w:r>
      <w:ins w:id="3" w:author="Paul Edison" w:date="2023-01-31T23:41:00Z">
        <w:r w:rsidR="009D685C">
          <w:rPr>
            <w:rFonts w:ascii="Roboto" w:eastAsia="Roboto" w:hAnsi="Roboto" w:cs="Roboto"/>
            <w:sz w:val="21"/>
            <w:szCs w:val="21"/>
          </w:rPr>
          <w:t xml:space="preserve"> </w:t>
        </w:r>
      </w:ins>
      <w:del w:id="4" w:author="Paul Edison" w:date="2023-01-31T23:41:00Z">
        <w:r w:rsidDel="009D685C">
          <w:rPr>
            <w:rFonts w:ascii="Roboto" w:eastAsia="Roboto" w:hAnsi="Roboto" w:cs="Roboto"/>
            <w:sz w:val="21"/>
            <w:szCs w:val="21"/>
          </w:rPr>
          <w:delText>-</w:delText>
        </w:r>
      </w:del>
      <w:r>
        <w:rPr>
          <w:rFonts w:ascii="Roboto" w:eastAsia="Roboto" w:hAnsi="Roboto" w:cs="Roboto"/>
          <w:sz w:val="21"/>
          <w:szCs w:val="21"/>
        </w:rPr>
        <w:t>handle</w:t>
      </w:r>
      <w:ins w:id="5" w:author="Paul Edison" w:date="2023-01-31T23:41:00Z">
        <w:r w:rsidR="009D685C">
          <w:rPr>
            <w:rFonts w:ascii="Roboto" w:eastAsia="Roboto" w:hAnsi="Roboto" w:cs="Roboto"/>
            <w:sz w:val="21"/>
            <w:szCs w:val="21"/>
          </w:rPr>
          <w:t xml:space="preserve"> </w:t>
        </w:r>
      </w:ins>
      <w:del w:id="6" w:author="Paul Edison" w:date="2023-01-31T23:41:00Z">
        <w:r w:rsidDel="009D685C">
          <w:rPr>
            <w:rFonts w:ascii="Roboto" w:eastAsia="Roboto" w:hAnsi="Roboto" w:cs="Roboto"/>
            <w:sz w:val="21"/>
            <w:szCs w:val="21"/>
          </w:rPr>
          <w:delText>-</w:delText>
        </w:r>
      </w:del>
      <w:r>
        <w:rPr>
          <w:rFonts w:ascii="Roboto" w:eastAsia="Roboto" w:hAnsi="Roboto" w:cs="Roboto"/>
          <w:sz w:val="21"/>
          <w:szCs w:val="21"/>
        </w:rPr>
        <w:t xml:space="preserve">sanitizer to minimize viral transmissions and </w:t>
      </w:r>
      <w:del w:id="7" w:author="Paul Edison" w:date="2023-01-31T23:41:00Z">
        <w:r w:rsidDel="009D685C">
          <w:rPr>
            <w:rFonts w:ascii="Roboto" w:eastAsia="Roboto" w:hAnsi="Roboto" w:cs="Roboto"/>
            <w:sz w:val="21"/>
            <w:szCs w:val="21"/>
          </w:rPr>
          <w:delText xml:space="preserve">building </w:delText>
        </w:r>
      </w:del>
      <w:ins w:id="8" w:author="Paul Edison" w:date="2023-01-31T23:41:00Z">
        <w:r w:rsidR="009D685C">
          <w:rPr>
            <w:rFonts w:ascii="Roboto" w:eastAsia="Roboto" w:hAnsi="Roboto" w:cs="Roboto"/>
            <w:sz w:val="21"/>
            <w:szCs w:val="21"/>
          </w:rPr>
          <w:t>installing</w:t>
        </w:r>
        <w:r w:rsidR="009D685C">
          <w:rPr>
            <w:rFonts w:ascii="Roboto" w:eastAsia="Roboto" w:hAnsi="Roboto" w:cs="Roboto"/>
            <w:sz w:val="21"/>
            <w:szCs w:val="21"/>
          </w:rPr>
          <w:t xml:space="preserve"> </w:t>
        </w:r>
      </w:ins>
      <w:r>
        <w:rPr>
          <w:rFonts w:ascii="Roboto" w:eastAsia="Roboto" w:hAnsi="Roboto" w:cs="Roboto"/>
          <w:sz w:val="21"/>
          <w:szCs w:val="21"/>
        </w:rPr>
        <w:t xml:space="preserve">solar-powered </w:t>
      </w:r>
      <w:proofErr w:type="gramStart"/>
      <w:r>
        <w:rPr>
          <w:rFonts w:ascii="Roboto" w:eastAsia="Roboto" w:hAnsi="Roboto" w:cs="Roboto"/>
          <w:sz w:val="21"/>
          <w:szCs w:val="21"/>
        </w:rPr>
        <w:t>street lights</w:t>
      </w:r>
      <w:proofErr w:type="gramEnd"/>
      <w:r>
        <w:rPr>
          <w:rFonts w:ascii="Roboto" w:eastAsia="Roboto" w:hAnsi="Roboto" w:cs="Roboto"/>
          <w:sz w:val="21"/>
          <w:szCs w:val="21"/>
        </w:rPr>
        <w:t xml:space="preserve"> to provide light to people at the remote Kei Island in East Indonesia.</w:t>
      </w:r>
      <w:commentRangeEnd w:id="0"/>
      <w:r w:rsidR="009216F5">
        <w:rPr>
          <w:rStyle w:val="CommentReference"/>
        </w:rPr>
        <w:commentReference w:id="0"/>
      </w:r>
    </w:p>
    <w:p w14:paraId="00000012" w14:textId="77777777" w:rsidR="00A34438" w:rsidRDefault="00A34438">
      <w:pPr>
        <w:rPr>
          <w:rFonts w:ascii="Roboto" w:eastAsia="Roboto" w:hAnsi="Roboto" w:cs="Roboto"/>
          <w:sz w:val="21"/>
          <w:szCs w:val="21"/>
        </w:rPr>
      </w:pPr>
    </w:p>
    <w:p w14:paraId="5426D16B" w14:textId="77777777" w:rsidR="009D685C" w:rsidRDefault="00042AAA">
      <w:pPr>
        <w:rPr>
          <w:ins w:id="9" w:author="Paul Edison" w:date="2023-01-31T23:42:00Z"/>
          <w:rFonts w:ascii="Roboto" w:eastAsia="Roboto" w:hAnsi="Roboto" w:cs="Roboto"/>
          <w:sz w:val="21"/>
          <w:szCs w:val="21"/>
        </w:rPr>
      </w:pPr>
      <w:r>
        <w:rPr>
          <w:rFonts w:ascii="Roboto" w:eastAsia="Roboto" w:hAnsi="Roboto" w:cs="Roboto"/>
          <w:sz w:val="21"/>
          <w:szCs w:val="21"/>
        </w:rPr>
        <w:t>In the future, I aim to use my passion in engineering to tackle humanity’s greatest challenge</w:t>
      </w:r>
      <w:del w:id="10" w:author="Paul Edison" w:date="2023-01-31T23:42:00Z">
        <w:r w:rsidDel="009D685C">
          <w:rPr>
            <w:rFonts w:ascii="Roboto" w:eastAsia="Roboto" w:hAnsi="Roboto" w:cs="Roboto"/>
            <w:sz w:val="21"/>
            <w:szCs w:val="21"/>
          </w:rPr>
          <w:delText xml:space="preserve"> -</w:delText>
        </w:r>
      </w:del>
      <w:ins w:id="11" w:author="Paul Edison" w:date="2023-01-31T23:42:00Z">
        <w:r w:rsidR="009D685C">
          <w:rPr>
            <w:rFonts w:ascii="Roboto" w:eastAsia="Roboto" w:hAnsi="Roboto" w:cs="Roboto"/>
            <w:sz w:val="21"/>
            <w:szCs w:val="21"/>
          </w:rPr>
          <w:t>:</w:t>
        </w:r>
      </w:ins>
      <w:r>
        <w:rPr>
          <w:rFonts w:ascii="Roboto" w:eastAsia="Roboto" w:hAnsi="Roboto" w:cs="Roboto"/>
          <w:sz w:val="21"/>
          <w:szCs w:val="21"/>
        </w:rPr>
        <w:t xml:space="preserve"> climate change. The power and transportation industr</w:t>
      </w:r>
      <w:ins w:id="12" w:author="Thalia Priscilla" w:date="2023-01-31T12:31:00Z">
        <w:r w:rsidR="00191D70">
          <w:rPr>
            <w:rFonts w:ascii="Roboto" w:eastAsia="Roboto" w:hAnsi="Roboto" w:cs="Roboto"/>
            <w:sz w:val="21"/>
            <w:szCs w:val="21"/>
          </w:rPr>
          <w:t>ies</w:t>
        </w:r>
      </w:ins>
      <w:del w:id="13" w:author="Thalia Priscilla" w:date="2023-01-31T12:31:00Z">
        <w:r w:rsidDel="00191D70">
          <w:rPr>
            <w:rFonts w:ascii="Roboto" w:eastAsia="Roboto" w:hAnsi="Roboto" w:cs="Roboto"/>
            <w:sz w:val="21"/>
            <w:szCs w:val="21"/>
          </w:rPr>
          <w:delText>y</w:delText>
        </w:r>
      </w:del>
      <w:r>
        <w:rPr>
          <w:rFonts w:ascii="Roboto" w:eastAsia="Roboto" w:hAnsi="Roboto" w:cs="Roboto"/>
          <w:sz w:val="21"/>
          <w:szCs w:val="21"/>
        </w:rPr>
        <w:t xml:space="preserve"> are major contributors to carbon emissions, and thus, it is crucial to tackle climate change by decreasing reliance on fossil fuels and transitioning to cleaner energy sources. Furthermore, promoting the use of electric vehicles powered by this clean energy can have a significant impact. </w:t>
      </w:r>
    </w:p>
    <w:p w14:paraId="5FD44630" w14:textId="77777777" w:rsidR="009D685C" w:rsidRDefault="009D685C">
      <w:pPr>
        <w:rPr>
          <w:ins w:id="14" w:author="Paul Edison" w:date="2023-01-31T23:42:00Z"/>
          <w:rFonts w:ascii="Roboto" w:eastAsia="Roboto" w:hAnsi="Roboto" w:cs="Roboto"/>
          <w:sz w:val="21"/>
          <w:szCs w:val="21"/>
        </w:rPr>
      </w:pPr>
    </w:p>
    <w:p w14:paraId="3FE480DC" w14:textId="677A7480" w:rsidR="00AF7803" w:rsidDel="009216F5" w:rsidRDefault="00042AAA" w:rsidP="00AF7803">
      <w:pPr>
        <w:rPr>
          <w:del w:id="15" w:author="Thalia Priscilla" w:date="2023-01-31T12:54:00Z"/>
          <w:moveTo w:id="16" w:author="Thalia Priscilla" w:date="2023-01-31T12:36:00Z"/>
          <w:rFonts w:ascii="Roboto" w:eastAsia="Roboto" w:hAnsi="Roboto" w:cs="Roboto"/>
          <w:sz w:val="21"/>
          <w:szCs w:val="21"/>
        </w:rPr>
      </w:pPr>
      <w:del w:id="17" w:author="Thalia Priscilla" w:date="2023-01-31T13:03:00Z">
        <w:r w:rsidDel="00704C3F">
          <w:rPr>
            <w:rFonts w:ascii="Roboto" w:eastAsia="Roboto" w:hAnsi="Roboto" w:cs="Roboto"/>
            <w:sz w:val="21"/>
            <w:szCs w:val="21"/>
          </w:rPr>
          <w:delText>I believe that majoring in Electrical Engineering would equip me with the necessary skills to bring these missions to fruition.</w:delText>
        </w:r>
      </w:del>
      <w:moveToRangeStart w:id="18" w:author="Thalia Priscilla" w:date="2023-01-31T12:36:00Z" w:name="move126061032"/>
      <w:moveTo w:id="19" w:author="Thalia Priscilla" w:date="2023-01-31T12:36:00Z">
        <w:r w:rsidR="00AF7803">
          <w:rPr>
            <w:rFonts w:ascii="Roboto" w:eastAsia="Roboto" w:hAnsi="Roboto" w:cs="Roboto"/>
            <w:sz w:val="21"/>
            <w:szCs w:val="21"/>
          </w:rPr>
          <w:t xml:space="preserve">As </w:t>
        </w:r>
        <w:proofErr w:type="spellStart"/>
        <w:r w:rsidR="00AF7803">
          <w:rPr>
            <w:rFonts w:ascii="Roboto" w:eastAsia="Roboto" w:hAnsi="Roboto" w:cs="Roboto"/>
            <w:sz w:val="21"/>
            <w:szCs w:val="21"/>
          </w:rPr>
          <w:t>UMich</w:t>
        </w:r>
        <w:proofErr w:type="spellEnd"/>
        <w:r w:rsidR="00AF7803">
          <w:rPr>
            <w:rFonts w:ascii="Roboto" w:eastAsia="Roboto" w:hAnsi="Roboto" w:cs="Roboto"/>
            <w:sz w:val="21"/>
            <w:szCs w:val="21"/>
          </w:rPr>
          <w:t xml:space="preserve"> has extensive research on improving efficiency of photovoltaic technology and research on more sustainable transportation systems, such as electric vehicles, </w:t>
        </w:r>
        <w:proofErr w:type="spellStart"/>
        <w:r w:rsidR="00AF7803">
          <w:rPr>
            <w:rFonts w:ascii="Roboto" w:eastAsia="Roboto" w:hAnsi="Roboto" w:cs="Roboto"/>
            <w:sz w:val="21"/>
            <w:szCs w:val="21"/>
          </w:rPr>
          <w:t>UMich’s</w:t>
        </w:r>
        <w:proofErr w:type="spellEnd"/>
        <w:r w:rsidR="00AF7803">
          <w:rPr>
            <w:rFonts w:ascii="Roboto" w:eastAsia="Roboto" w:hAnsi="Roboto" w:cs="Roboto"/>
            <w:sz w:val="21"/>
            <w:szCs w:val="21"/>
          </w:rPr>
          <w:t xml:space="preserve"> mission to serve the common good</w:t>
        </w:r>
      </w:moveTo>
      <w:ins w:id="20" w:author="Thalia Priscilla" w:date="2023-01-31T12:49:00Z">
        <w:r w:rsidR="004C4510">
          <w:rPr>
            <w:rFonts w:ascii="Roboto" w:eastAsia="Roboto" w:hAnsi="Roboto" w:cs="Roboto"/>
            <w:sz w:val="21"/>
            <w:szCs w:val="21"/>
          </w:rPr>
          <w:t xml:space="preserve"> also</w:t>
        </w:r>
      </w:ins>
      <w:moveTo w:id="21" w:author="Thalia Priscilla" w:date="2023-01-31T12:36:00Z">
        <w:r w:rsidR="00AF7803">
          <w:rPr>
            <w:rFonts w:ascii="Roboto" w:eastAsia="Roboto" w:hAnsi="Roboto" w:cs="Roboto"/>
            <w:sz w:val="21"/>
            <w:szCs w:val="21"/>
          </w:rPr>
          <w:t xml:space="preserve"> aligns with my mission.</w:t>
        </w:r>
      </w:moveTo>
      <w:ins w:id="22" w:author="Thalia Priscilla" w:date="2023-01-31T13:05:00Z">
        <w:r w:rsidR="00ED4F6E">
          <w:rPr>
            <w:rFonts w:ascii="Roboto" w:eastAsia="Roboto" w:hAnsi="Roboto" w:cs="Roboto"/>
            <w:sz w:val="21"/>
            <w:szCs w:val="21"/>
          </w:rPr>
          <w:t xml:space="preserve"> Thus,</w:t>
        </w:r>
      </w:ins>
      <w:ins w:id="23" w:author="Thalia Priscilla" w:date="2023-01-31T13:03:00Z">
        <w:r w:rsidR="00704C3F" w:rsidRPr="00704C3F">
          <w:rPr>
            <w:rFonts w:ascii="Roboto" w:eastAsia="Roboto" w:hAnsi="Roboto" w:cs="Roboto"/>
            <w:sz w:val="21"/>
            <w:szCs w:val="21"/>
          </w:rPr>
          <w:t xml:space="preserve"> </w:t>
        </w:r>
        <w:r w:rsidR="00704C3F">
          <w:rPr>
            <w:rFonts w:ascii="Roboto" w:eastAsia="Roboto" w:hAnsi="Roboto" w:cs="Roboto"/>
            <w:sz w:val="21"/>
            <w:szCs w:val="21"/>
          </w:rPr>
          <w:t>I believe that majoring in Electrical Engineering</w:t>
        </w:r>
      </w:ins>
      <w:ins w:id="24" w:author="Thalia Priscilla" w:date="2023-01-31T13:04:00Z">
        <w:r w:rsidR="00704C3F">
          <w:rPr>
            <w:rFonts w:ascii="Roboto" w:eastAsia="Roboto" w:hAnsi="Roboto" w:cs="Roboto"/>
            <w:sz w:val="21"/>
            <w:szCs w:val="21"/>
          </w:rPr>
          <w:t xml:space="preserve"> at </w:t>
        </w:r>
        <w:proofErr w:type="spellStart"/>
        <w:r w:rsidR="00704C3F">
          <w:rPr>
            <w:rFonts w:ascii="Roboto" w:eastAsia="Roboto" w:hAnsi="Roboto" w:cs="Roboto"/>
            <w:sz w:val="21"/>
            <w:szCs w:val="21"/>
          </w:rPr>
          <w:t>UMich</w:t>
        </w:r>
      </w:ins>
      <w:proofErr w:type="spellEnd"/>
      <w:ins w:id="25" w:author="Thalia Priscilla" w:date="2023-01-31T13:03:00Z">
        <w:r w:rsidR="00704C3F">
          <w:rPr>
            <w:rFonts w:ascii="Roboto" w:eastAsia="Roboto" w:hAnsi="Roboto" w:cs="Roboto"/>
            <w:sz w:val="21"/>
            <w:szCs w:val="21"/>
          </w:rPr>
          <w:t xml:space="preserve"> would equip me with the necessary skills to bring these missions to fruition.</w:t>
        </w:r>
      </w:ins>
    </w:p>
    <w:moveToRangeEnd w:id="18"/>
    <w:p w14:paraId="00000013" w14:textId="3C30427A" w:rsidR="00A34438" w:rsidRDefault="00A34438">
      <w:pPr>
        <w:rPr>
          <w:rFonts w:ascii="Roboto" w:eastAsia="Roboto" w:hAnsi="Roboto" w:cs="Roboto"/>
          <w:sz w:val="21"/>
          <w:szCs w:val="21"/>
        </w:rPr>
      </w:pPr>
    </w:p>
    <w:p w14:paraId="00000014" w14:textId="23B37E58" w:rsidR="00A34438" w:rsidDel="004C4510" w:rsidRDefault="00A34438">
      <w:pPr>
        <w:rPr>
          <w:moveFrom w:id="26" w:author="Thalia Priscilla" w:date="2023-01-31T12:53:00Z"/>
          <w:rFonts w:ascii="Roboto" w:eastAsia="Roboto" w:hAnsi="Roboto" w:cs="Roboto"/>
          <w:sz w:val="21"/>
          <w:szCs w:val="21"/>
        </w:rPr>
      </w:pPr>
      <w:moveFromRangeStart w:id="27" w:author="Thalia Priscilla" w:date="2023-01-31T12:53:00Z" w:name="move126062002"/>
    </w:p>
    <w:p w14:paraId="00000015" w14:textId="73CE56C2" w:rsidR="00A34438" w:rsidDel="009D685C" w:rsidRDefault="00042AAA">
      <w:pPr>
        <w:rPr>
          <w:del w:id="28" w:author="Paul Edison" w:date="2023-01-31T23:42:00Z"/>
          <w:moveFrom w:id="29" w:author="Thalia Priscilla" w:date="2023-01-31T12:36:00Z"/>
          <w:rFonts w:ascii="Roboto" w:eastAsia="Roboto" w:hAnsi="Roboto" w:cs="Roboto"/>
          <w:sz w:val="21"/>
          <w:szCs w:val="21"/>
        </w:rPr>
      </w:pPr>
      <w:moveFrom w:id="30" w:author="Thalia Priscilla" w:date="2023-01-31T12:53:00Z">
        <w:del w:id="31" w:author="Paul Edison" w:date="2023-01-31T23:42:00Z">
          <w:r w:rsidDel="009D685C">
            <w:rPr>
              <w:rFonts w:ascii="Roboto" w:eastAsia="Roboto" w:hAnsi="Roboto" w:cs="Roboto"/>
              <w:sz w:val="21"/>
              <w:szCs w:val="21"/>
            </w:rPr>
            <w:delText xml:space="preserve">To achieve this, I not only need to have a deep knowledge in engineering, </w:delText>
          </w:r>
          <w:commentRangeStart w:id="32"/>
          <w:r w:rsidDel="009D685C">
            <w:rPr>
              <w:rFonts w:ascii="Roboto" w:eastAsia="Roboto" w:hAnsi="Roboto" w:cs="Roboto"/>
              <w:sz w:val="21"/>
              <w:szCs w:val="21"/>
            </w:rPr>
            <w:delText xml:space="preserve">but also a solid business acumen to expand my inventions to scalable projects </w:delText>
          </w:r>
          <w:commentRangeEnd w:id="32"/>
          <w:r w:rsidR="00191D70" w:rsidDel="009D685C">
            <w:rPr>
              <w:rStyle w:val="CommentReference"/>
            </w:rPr>
            <w:commentReference w:id="32"/>
          </w:r>
          <w:r w:rsidDel="009D685C">
            <w:rPr>
              <w:rFonts w:ascii="Roboto" w:eastAsia="Roboto" w:hAnsi="Roboto" w:cs="Roboto"/>
              <w:sz w:val="21"/>
              <w:szCs w:val="21"/>
            </w:rPr>
            <w:delText>-</w:delText>
          </w:r>
        </w:del>
      </w:moveFrom>
      <w:ins w:id="33" w:author="Thalia Priscilla" w:date="2023-01-31T13:06:00Z">
        <w:del w:id="34" w:author="Paul Edison" w:date="2023-01-31T23:42:00Z">
          <w:r w:rsidR="00ED4F6E" w:rsidDel="009D685C">
            <w:rPr>
              <w:rFonts w:ascii="Roboto" w:eastAsia="Roboto" w:hAnsi="Roboto" w:cs="Roboto"/>
              <w:sz w:val="21"/>
              <w:szCs w:val="21"/>
            </w:rPr>
            <w:delText>–</w:delText>
          </w:r>
        </w:del>
      </w:ins>
      <w:moveFrom w:id="35" w:author="Thalia Priscilla" w:date="2023-01-31T12:53:00Z">
        <w:del w:id="36" w:author="Paul Edison" w:date="2023-01-31T23:42:00Z">
          <w:r w:rsidDel="009D685C">
            <w:rPr>
              <w:rFonts w:ascii="Roboto" w:eastAsia="Roboto" w:hAnsi="Roboto" w:cs="Roboto"/>
              <w:sz w:val="21"/>
              <w:szCs w:val="21"/>
            </w:rPr>
            <w:delText xml:space="preserve"> and U</w:delText>
          </w:r>
          <w:r w:rsidR="00ED4F6E" w:rsidDel="009D685C">
            <w:rPr>
              <w:rFonts w:ascii="Roboto" w:eastAsia="Roboto" w:hAnsi="Roboto" w:cs="Roboto"/>
              <w:sz w:val="21"/>
              <w:szCs w:val="21"/>
            </w:rPr>
            <w:delText>m</w:delText>
          </w:r>
          <w:r w:rsidDel="009D685C">
            <w:rPr>
              <w:rFonts w:ascii="Roboto" w:eastAsia="Roboto" w:hAnsi="Roboto" w:cs="Roboto"/>
              <w:sz w:val="21"/>
              <w:szCs w:val="21"/>
            </w:rPr>
            <w:delText xml:space="preserve">ich is my springboard to achieve that! </w:delText>
          </w:r>
        </w:del>
      </w:moveFrom>
      <w:moveFromRangeStart w:id="37" w:author="Thalia Priscilla" w:date="2023-01-31T12:36:00Z" w:name="move126061032"/>
      <w:moveFromRangeEnd w:id="27"/>
      <w:moveFrom w:id="38" w:author="Thalia Priscilla" w:date="2023-01-31T12:36:00Z">
        <w:del w:id="39" w:author="Paul Edison" w:date="2023-01-31T23:42:00Z">
          <w:r w:rsidDel="009D685C">
            <w:rPr>
              <w:rFonts w:ascii="Roboto" w:eastAsia="Roboto" w:hAnsi="Roboto" w:cs="Roboto"/>
              <w:sz w:val="21"/>
              <w:szCs w:val="21"/>
            </w:rPr>
            <w:delText>As U</w:delText>
          </w:r>
          <w:r w:rsidR="00ED4F6E" w:rsidDel="009D685C">
            <w:rPr>
              <w:rFonts w:ascii="Roboto" w:eastAsia="Roboto" w:hAnsi="Roboto" w:cs="Roboto"/>
              <w:sz w:val="21"/>
              <w:szCs w:val="21"/>
            </w:rPr>
            <w:delText>m</w:delText>
          </w:r>
          <w:r w:rsidDel="009D685C">
            <w:rPr>
              <w:rFonts w:ascii="Roboto" w:eastAsia="Roboto" w:hAnsi="Roboto" w:cs="Roboto"/>
              <w:sz w:val="21"/>
              <w:szCs w:val="21"/>
            </w:rPr>
            <w:delText xml:space="preserve">ich has extensive research on improving efficiency of photovoltaic technology and research on more </w:delText>
          </w:r>
          <w:commentRangeStart w:id="40"/>
          <w:r w:rsidDel="009D685C">
            <w:rPr>
              <w:rFonts w:ascii="Roboto" w:eastAsia="Roboto" w:hAnsi="Roboto" w:cs="Roboto"/>
              <w:sz w:val="21"/>
              <w:szCs w:val="21"/>
            </w:rPr>
            <w:delText>sustainable transportation systems, such as electric vehicles, U</w:delText>
          </w:r>
          <w:r w:rsidR="00ED4F6E" w:rsidDel="009D685C">
            <w:rPr>
              <w:rFonts w:ascii="Roboto" w:eastAsia="Roboto" w:hAnsi="Roboto" w:cs="Roboto"/>
              <w:sz w:val="21"/>
              <w:szCs w:val="21"/>
            </w:rPr>
            <w:delText>m</w:delText>
          </w:r>
          <w:r w:rsidDel="009D685C">
            <w:rPr>
              <w:rFonts w:ascii="Roboto" w:eastAsia="Roboto" w:hAnsi="Roboto" w:cs="Roboto"/>
              <w:sz w:val="21"/>
              <w:szCs w:val="21"/>
            </w:rPr>
            <w:delText>ich’s mission to serve the common good aligns with my mission.</w:delText>
          </w:r>
          <w:commentRangeEnd w:id="40"/>
          <w:r w:rsidR="00191D70" w:rsidDel="009D685C">
            <w:rPr>
              <w:rStyle w:val="CommentReference"/>
            </w:rPr>
            <w:commentReference w:id="40"/>
          </w:r>
        </w:del>
      </w:moveFrom>
    </w:p>
    <w:moveFromRangeEnd w:id="37"/>
    <w:p w14:paraId="00000016" w14:textId="77777777" w:rsidR="00A34438" w:rsidRDefault="00A34438">
      <w:pPr>
        <w:rPr>
          <w:rFonts w:ascii="Roboto" w:eastAsia="Roboto" w:hAnsi="Roboto" w:cs="Roboto"/>
          <w:sz w:val="21"/>
          <w:szCs w:val="21"/>
        </w:rPr>
      </w:pPr>
    </w:p>
    <w:p w14:paraId="1F05A377" w14:textId="3992CE42" w:rsidR="004C4510" w:rsidRDefault="00042AAA">
      <w:pPr>
        <w:rPr>
          <w:rFonts w:ascii="Roboto" w:eastAsia="Roboto" w:hAnsi="Roboto" w:cs="Roboto"/>
          <w:sz w:val="21"/>
          <w:szCs w:val="21"/>
        </w:rPr>
      </w:pPr>
      <w:proofErr w:type="spellStart"/>
      <w:r>
        <w:rPr>
          <w:rFonts w:ascii="Roboto" w:eastAsia="Roboto" w:hAnsi="Roboto" w:cs="Roboto"/>
          <w:sz w:val="21"/>
          <w:szCs w:val="21"/>
        </w:rPr>
        <w:t>U</w:t>
      </w:r>
      <w:ins w:id="41" w:author="Thalia Priscilla" w:date="2023-01-31T13:15:00Z">
        <w:r w:rsidR="009E0169">
          <w:rPr>
            <w:rFonts w:ascii="Roboto" w:eastAsia="Roboto" w:hAnsi="Roboto" w:cs="Roboto"/>
            <w:sz w:val="21"/>
            <w:szCs w:val="21"/>
          </w:rPr>
          <w:t>M</w:t>
        </w:r>
      </w:ins>
      <w:del w:id="42" w:author="Thalia Priscilla" w:date="2023-01-31T13:15:00Z">
        <w:r w:rsidR="00ED4F6E" w:rsidDel="009E0169">
          <w:rPr>
            <w:rFonts w:ascii="Roboto" w:eastAsia="Roboto" w:hAnsi="Roboto" w:cs="Roboto"/>
            <w:sz w:val="21"/>
            <w:szCs w:val="21"/>
          </w:rPr>
          <w:delText>m</w:delText>
        </w:r>
      </w:del>
      <w:r>
        <w:rPr>
          <w:rFonts w:ascii="Roboto" w:eastAsia="Roboto" w:hAnsi="Roboto" w:cs="Roboto"/>
          <w:sz w:val="21"/>
          <w:szCs w:val="21"/>
        </w:rPr>
        <w:t>ich</w:t>
      </w:r>
      <w:del w:id="43" w:author="Thalia Priscilla" w:date="2023-01-31T13:06:00Z">
        <w:r w:rsidDel="00ED4F6E">
          <w:rPr>
            <w:rFonts w:ascii="Roboto" w:eastAsia="Roboto" w:hAnsi="Roboto" w:cs="Roboto"/>
            <w:sz w:val="21"/>
            <w:szCs w:val="21"/>
          </w:rPr>
          <w:delText>'</w:delText>
        </w:r>
      </w:del>
      <w:ins w:id="44" w:author="Thalia Priscilla" w:date="2023-01-31T13:06:00Z">
        <w:r w:rsidR="00ED4F6E">
          <w:rPr>
            <w:rFonts w:ascii="Roboto" w:eastAsia="Roboto" w:hAnsi="Roboto" w:cs="Roboto"/>
            <w:sz w:val="21"/>
            <w:szCs w:val="21"/>
          </w:rPr>
          <w:t>’</w:t>
        </w:r>
      </w:ins>
      <w:r>
        <w:rPr>
          <w:rFonts w:ascii="Roboto" w:eastAsia="Roboto" w:hAnsi="Roboto" w:cs="Roboto"/>
          <w:sz w:val="21"/>
          <w:szCs w:val="21"/>
        </w:rPr>
        <w:t>s</w:t>
      </w:r>
      <w:proofErr w:type="spellEnd"/>
      <w:r>
        <w:rPr>
          <w:rFonts w:ascii="Roboto" w:eastAsia="Roboto" w:hAnsi="Roboto" w:cs="Roboto"/>
          <w:sz w:val="21"/>
          <w:szCs w:val="21"/>
        </w:rPr>
        <w:t xml:space="preserve"> Electrical Engineering curriculum </w:t>
      </w:r>
      <w:del w:id="45" w:author="Paul Edison" w:date="2023-01-31T23:42:00Z">
        <w:r w:rsidDel="009D685C">
          <w:rPr>
            <w:rFonts w:ascii="Roboto" w:eastAsia="Roboto" w:hAnsi="Roboto" w:cs="Roboto"/>
            <w:sz w:val="21"/>
            <w:szCs w:val="21"/>
          </w:rPr>
          <w:delText xml:space="preserve">provides </w:delText>
        </w:r>
      </w:del>
      <w:ins w:id="46" w:author="Paul Edison" w:date="2023-01-31T23:42:00Z">
        <w:r w:rsidR="009D685C">
          <w:rPr>
            <w:rFonts w:ascii="Roboto" w:eastAsia="Roboto" w:hAnsi="Roboto" w:cs="Roboto"/>
            <w:sz w:val="21"/>
            <w:szCs w:val="21"/>
          </w:rPr>
          <w:t>will provide</w:t>
        </w:r>
        <w:r w:rsidR="009D685C">
          <w:rPr>
            <w:rFonts w:ascii="Roboto" w:eastAsia="Roboto" w:hAnsi="Roboto" w:cs="Roboto"/>
            <w:sz w:val="21"/>
            <w:szCs w:val="21"/>
          </w:rPr>
          <w:t xml:space="preserve"> </w:t>
        </w:r>
      </w:ins>
      <w:r>
        <w:rPr>
          <w:rFonts w:ascii="Roboto" w:eastAsia="Roboto" w:hAnsi="Roboto" w:cs="Roboto"/>
          <w:sz w:val="21"/>
          <w:szCs w:val="21"/>
        </w:rPr>
        <w:t xml:space="preserve">me with </w:t>
      </w:r>
      <w:del w:id="47" w:author="Paul Edison" w:date="2023-01-31T23:42:00Z">
        <w:r w:rsidDel="009D685C">
          <w:rPr>
            <w:rFonts w:ascii="Roboto" w:eastAsia="Roboto" w:hAnsi="Roboto" w:cs="Roboto"/>
            <w:sz w:val="21"/>
            <w:szCs w:val="21"/>
          </w:rPr>
          <w:delText>each step</w:delText>
        </w:r>
      </w:del>
      <w:ins w:id="48" w:author="Paul Edison" w:date="2023-01-31T23:42:00Z">
        <w:r w:rsidR="009D685C">
          <w:rPr>
            <w:rFonts w:ascii="Roboto" w:eastAsia="Roboto" w:hAnsi="Roboto" w:cs="Roboto"/>
            <w:sz w:val="21"/>
            <w:szCs w:val="21"/>
          </w:rPr>
          <w:t>the necessary steps</w:t>
        </w:r>
      </w:ins>
      <w:r>
        <w:rPr>
          <w:rFonts w:ascii="Roboto" w:eastAsia="Roboto" w:hAnsi="Roboto" w:cs="Roboto"/>
          <w:sz w:val="21"/>
          <w:szCs w:val="21"/>
        </w:rPr>
        <w:t xml:space="preserve"> towards my career goal of building infrastructure to shift the world from reliance on fossil fuels to a greener world powered by clean energy. I can’t wait to take </w:t>
      </w:r>
      <w:r>
        <w:rPr>
          <w:rFonts w:ascii="Roboto" w:eastAsia="Roboto" w:hAnsi="Roboto" w:cs="Roboto"/>
          <w:i/>
          <w:sz w:val="21"/>
          <w:szCs w:val="21"/>
        </w:rPr>
        <w:t xml:space="preserve">Grid Integration of Renewable Energy Sources </w:t>
      </w:r>
      <w:r>
        <w:rPr>
          <w:rFonts w:ascii="Roboto" w:eastAsia="Roboto" w:hAnsi="Roboto" w:cs="Roboto"/>
          <w:sz w:val="21"/>
          <w:szCs w:val="21"/>
        </w:rPr>
        <w:t>to learn about the integration of renewable generation in electricity grids. This way, I hope to integrate greener energy sources into our electric grids, reducing carbon emissions in the energy sector. In addition,</w:t>
      </w:r>
      <w:ins w:id="49" w:author="Paul Edison" w:date="2023-01-31T23:43:00Z">
        <w:r w:rsidR="009D685C">
          <w:rPr>
            <w:rFonts w:ascii="Roboto" w:eastAsia="Roboto" w:hAnsi="Roboto" w:cs="Roboto"/>
            <w:sz w:val="21"/>
            <w:szCs w:val="21"/>
          </w:rPr>
          <w:t xml:space="preserve"> </w:t>
        </w:r>
      </w:ins>
      <w:del w:id="50" w:author="Thalia Priscilla" w:date="2023-01-31T13:08:00Z">
        <w:r w:rsidDel="00ED4F6E">
          <w:rPr>
            <w:rFonts w:ascii="Roboto" w:eastAsia="Roboto" w:hAnsi="Roboto" w:cs="Roboto"/>
            <w:sz w:val="21"/>
            <w:szCs w:val="21"/>
          </w:rPr>
          <w:delText xml:space="preserve"> </w:delText>
        </w:r>
      </w:del>
      <w:r>
        <w:rPr>
          <w:rFonts w:ascii="Roboto" w:eastAsia="Roboto" w:hAnsi="Roboto" w:cs="Roboto"/>
          <w:sz w:val="21"/>
          <w:szCs w:val="21"/>
        </w:rPr>
        <w:t xml:space="preserve">I hope to learn more about battery technologies </w:t>
      </w:r>
      <w:del w:id="51" w:author="Thalia Priscilla" w:date="2023-01-31T13:15:00Z">
        <w:r w:rsidDel="001343AB">
          <w:rPr>
            <w:rFonts w:ascii="Roboto" w:eastAsia="Roboto" w:hAnsi="Roboto" w:cs="Roboto"/>
            <w:sz w:val="21"/>
            <w:szCs w:val="21"/>
          </w:rPr>
          <w:delText>from</w:delText>
        </w:r>
      </w:del>
      <w:del w:id="52" w:author="Thalia Priscilla" w:date="2023-01-31T13:09:00Z">
        <w:r w:rsidDel="00ED4F6E">
          <w:rPr>
            <w:rFonts w:ascii="Roboto" w:eastAsia="Roboto" w:hAnsi="Roboto" w:cs="Roboto"/>
            <w:sz w:val="21"/>
            <w:szCs w:val="21"/>
          </w:rPr>
          <w:delText xml:space="preserve"> </w:delText>
        </w:r>
      </w:del>
      <w:ins w:id="53" w:author="Thalia Priscilla" w:date="2023-01-31T13:11:00Z">
        <w:r w:rsidR="001343AB">
          <w:rPr>
            <w:rFonts w:ascii="Roboto" w:eastAsia="Roboto" w:hAnsi="Roboto" w:cs="Roboto"/>
            <w:sz w:val="21"/>
            <w:szCs w:val="21"/>
          </w:rPr>
          <w:t>t</w:t>
        </w:r>
      </w:ins>
      <w:ins w:id="54" w:author="Thalia Priscilla" w:date="2023-01-31T13:10:00Z">
        <w:r w:rsidR="001343AB">
          <w:rPr>
            <w:rFonts w:ascii="Roboto" w:eastAsia="Roboto" w:hAnsi="Roboto" w:cs="Roboto"/>
            <w:sz w:val="21"/>
            <w:szCs w:val="21"/>
          </w:rPr>
          <w:t>hrough</w:t>
        </w:r>
      </w:ins>
      <w:ins w:id="55" w:author="Thalia Priscilla" w:date="2023-01-31T13:09:00Z">
        <w:r w:rsidR="00ED4F6E">
          <w:rPr>
            <w:rFonts w:ascii="Roboto" w:eastAsia="Roboto" w:hAnsi="Roboto" w:cs="Roboto"/>
            <w:sz w:val="21"/>
            <w:szCs w:val="21"/>
          </w:rPr>
          <w:t xml:space="preserve"> </w:t>
        </w:r>
      </w:ins>
      <w:r>
        <w:rPr>
          <w:rFonts w:ascii="Roboto" w:eastAsia="Roboto" w:hAnsi="Roboto" w:cs="Roboto"/>
          <w:sz w:val="21"/>
          <w:szCs w:val="21"/>
        </w:rPr>
        <w:t xml:space="preserve">the course </w:t>
      </w:r>
      <w:r>
        <w:rPr>
          <w:rFonts w:ascii="Roboto" w:eastAsia="Roboto" w:hAnsi="Roboto" w:cs="Roboto"/>
          <w:i/>
          <w:sz w:val="21"/>
          <w:szCs w:val="21"/>
        </w:rPr>
        <w:t>Battery Systems and Control</w:t>
      </w:r>
      <w:ins w:id="56" w:author="Thalia Priscilla" w:date="2023-01-31T13:14:00Z">
        <w:r w:rsidR="001343AB">
          <w:rPr>
            <w:rFonts w:ascii="Roboto" w:eastAsia="Roboto" w:hAnsi="Roboto" w:cs="Roboto"/>
            <w:i/>
            <w:sz w:val="21"/>
            <w:szCs w:val="21"/>
          </w:rPr>
          <w:t>,</w:t>
        </w:r>
      </w:ins>
      <w:r>
        <w:rPr>
          <w:rFonts w:ascii="Roboto" w:eastAsia="Roboto" w:hAnsi="Roboto" w:cs="Roboto"/>
          <w:sz w:val="21"/>
          <w:szCs w:val="21"/>
        </w:rPr>
        <w:t xml:space="preserve"> in order </w:t>
      </w:r>
      <w:del w:id="57" w:author="Thalia Priscilla" w:date="2023-01-31T13:14:00Z">
        <w:r w:rsidDel="001343AB">
          <w:rPr>
            <w:rFonts w:ascii="Roboto" w:eastAsia="Roboto" w:hAnsi="Roboto" w:cs="Roboto"/>
            <w:sz w:val="21"/>
            <w:szCs w:val="21"/>
          </w:rPr>
          <w:delText xml:space="preserve">to learn how </w:delText>
        </w:r>
      </w:del>
      <w:r>
        <w:rPr>
          <w:rFonts w:ascii="Roboto" w:eastAsia="Roboto" w:hAnsi="Roboto" w:cs="Roboto"/>
          <w:sz w:val="21"/>
          <w:szCs w:val="21"/>
        </w:rPr>
        <w:t xml:space="preserve">to build next-level batteries that could increase the range of electric vehicles, which could help in the mass adoption of these vehicles. </w:t>
      </w:r>
    </w:p>
    <w:p w14:paraId="00000018" w14:textId="77777777" w:rsidR="00A34438" w:rsidRDefault="00A34438"/>
    <w:p w14:paraId="00000019" w14:textId="14548E8A" w:rsidR="00A34438" w:rsidDel="009216F5" w:rsidRDefault="00042AAA">
      <w:pPr>
        <w:rPr>
          <w:del w:id="58" w:author="Thalia Priscilla" w:date="2023-01-31T12:54:00Z"/>
        </w:rPr>
      </w:pPr>
      <w:r>
        <w:t xml:space="preserve">At </w:t>
      </w:r>
      <w:del w:id="59" w:author="Thalia Priscilla" w:date="2023-01-31T13:15:00Z">
        <w:r w:rsidDel="009E0169">
          <w:delText xml:space="preserve">the </w:delText>
        </w:r>
      </w:del>
      <w:proofErr w:type="spellStart"/>
      <w:r>
        <w:t>U</w:t>
      </w:r>
      <w:ins w:id="60" w:author="Thalia Priscilla" w:date="2023-01-31T13:15:00Z">
        <w:r w:rsidR="009E0169">
          <w:t>M</w:t>
        </w:r>
      </w:ins>
      <w:del w:id="61" w:author="Thalia Priscilla" w:date="2023-01-31T13:15:00Z">
        <w:r w:rsidR="00ED4F6E" w:rsidDel="009E0169">
          <w:delText>m</w:delText>
        </w:r>
      </w:del>
      <w:r>
        <w:t>ich</w:t>
      </w:r>
      <w:proofErr w:type="spellEnd"/>
      <w:r>
        <w:t>, I aspire to collaborate with Professor Stephen Forrest on his innovative project of transparent solar cells. I firmly believe that these cells hold massive potential and could be integrated into windows, particularly in tall buildings, thereby expanding the utilization of solar energy. Currently, Professor Forrest and his team have achieved an efficiency rate of 8%. My objective is to contribute to the improvement of these solar cells' efficiency as part of my mission to combat climate change.</w:t>
      </w:r>
    </w:p>
    <w:p w14:paraId="0000001A" w14:textId="77777777" w:rsidR="00A34438" w:rsidDel="009216F5" w:rsidRDefault="00A34438">
      <w:pPr>
        <w:rPr>
          <w:del w:id="62" w:author="Thalia Priscilla" w:date="2023-01-31T12:54:00Z"/>
          <w:rFonts w:ascii="Roboto" w:eastAsia="Roboto" w:hAnsi="Roboto" w:cs="Roboto"/>
          <w:sz w:val="21"/>
          <w:szCs w:val="21"/>
        </w:rPr>
      </w:pPr>
    </w:p>
    <w:p w14:paraId="0000001B" w14:textId="77777777" w:rsidR="00A34438" w:rsidRDefault="00A34438">
      <w:pPr>
        <w:rPr>
          <w:rFonts w:ascii="Roboto" w:eastAsia="Roboto" w:hAnsi="Roboto" w:cs="Roboto"/>
          <w:sz w:val="21"/>
          <w:szCs w:val="21"/>
        </w:rPr>
      </w:pPr>
    </w:p>
    <w:p w14:paraId="07F64374" w14:textId="77777777" w:rsidR="004C4510" w:rsidRDefault="00042AAA" w:rsidP="004C4510">
      <w:pPr>
        <w:rPr>
          <w:moveTo w:id="63" w:author="Thalia Priscilla" w:date="2023-01-31T12:53:00Z"/>
          <w:rFonts w:ascii="Roboto" w:eastAsia="Roboto" w:hAnsi="Roboto" w:cs="Roboto"/>
          <w:sz w:val="21"/>
          <w:szCs w:val="21"/>
        </w:rPr>
      </w:pPr>
      <w:del w:id="64" w:author="Thalia Priscilla" w:date="2023-01-31T12:37:00Z">
        <w:r w:rsidDel="00AF7803">
          <w:rPr>
            <w:rFonts w:ascii="Roboto" w:eastAsia="Roboto" w:hAnsi="Roboto" w:cs="Roboto"/>
            <w:sz w:val="21"/>
            <w:szCs w:val="21"/>
          </w:rPr>
          <w:delText xml:space="preserve">Additionally, </w:delText>
        </w:r>
      </w:del>
      <w:moveToRangeStart w:id="65" w:author="Thalia Priscilla" w:date="2023-01-31T12:53:00Z" w:name="move126062002"/>
    </w:p>
    <w:p w14:paraId="2B00A99A" w14:textId="130B7C11" w:rsidR="004C4510" w:rsidDel="009216F5" w:rsidRDefault="004C4510" w:rsidP="004C4510">
      <w:pPr>
        <w:rPr>
          <w:del w:id="66" w:author="Thalia Priscilla" w:date="2023-01-31T12:54:00Z"/>
          <w:rFonts w:ascii="Roboto" w:eastAsia="Roboto" w:hAnsi="Roboto" w:cs="Roboto"/>
          <w:sz w:val="21"/>
          <w:szCs w:val="21"/>
        </w:rPr>
      </w:pPr>
      <w:moveTo w:id="67" w:author="Thalia Priscilla" w:date="2023-01-31T12:53:00Z">
        <w:r>
          <w:rPr>
            <w:rFonts w:ascii="Roboto" w:eastAsia="Roboto" w:hAnsi="Roboto" w:cs="Roboto"/>
            <w:sz w:val="21"/>
            <w:szCs w:val="21"/>
          </w:rPr>
          <w:t xml:space="preserve">To achieve </w:t>
        </w:r>
        <w:del w:id="68" w:author="Thalia Priscilla" w:date="2023-01-31T12:56:00Z">
          <w:r w:rsidDel="009216F5">
            <w:rPr>
              <w:rFonts w:ascii="Roboto" w:eastAsia="Roboto" w:hAnsi="Roboto" w:cs="Roboto"/>
              <w:sz w:val="21"/>
              <w:szCs w:val="21"/>
            </w:rPr>
            <w:delText>this</w:delText>
          </w:r>
        </w:del>
      </w:moveTo>
      <w:ins w:id="69" w:author="Thalia Priscilla" w:date="2023-01-31T12:56:00Z">
        <w:r w:rsidR="009216F5">
          <w:rPr>
            <w:rFonts w:ascii="Roboto" w:eastAsia="Roboto" w:hAnsi="Roboto" w:cs="Roboto"/>
            <w:sz w:val="21"/>
            <w:szCs w:val="21"/>
          </w:rPr>
          <w:t>my missions above</w:t>
        </w:r>
      </w:ins>
      <w:moveTo w:id="70" w:author="Thalia Priscilla" w:date="2023-01-31T12:53:00Z">
        <w:r>
          <w:rPr>
            <w:rFonts w:ascii="Roboto" w:eastAsia="Roboto" w:hAnsi="Roboto" w:cs="Roboto"/>
            <w:sz w:val="21"/>
            <w:szCs w:val="21"/>
          </w:rPr>
          <w:t xml:space="preserve">, I not only </w:t>
        </w:r>
        <w:del w:id="71" w:author="Thalia Priscilla" w:date="2023-01-31T12:53:00Z">
          <w:r w:rsidDel="004C4510">
            <w:rPr>
              <w:rFonts w:ascii="Roboto" w:eastAsia="Roboto" w:hAnsi="Roboto" w:cs="Roboto"/>
              <w:sz w:val="21"/>
              <w:szCs w:val="21"/>
            </w:rPr>
            <w:delText>need</w:delText>
          </w:r>
        </w:del>
      </w:moveTo>
      <w:ins w:id="72" w:author="Thalia Priscilla" w:date="2023-01-31T12:53:00Z">
        <w:r>
          <w:rPr>
            <w:rFonts w:ascii="Roboto" w:eastAsia="Roboto" w:hAnsi="Roboto" w:cs="Roboto"/>
            <w:sz w:val="21"/>
            <w:szCs w:val="21"/>
          </w:rPr>
          <w:t>will I require</w:t>
        </w:r>
      </w:ins>
      <w:moveTo w:id="73" w:author="Thalia Priscilla" w:date="2023-01-31T12:53:00Z">
        <w:r>
          <w:rPr>
            <w:rFonts w:ascii="Roboto" w:eastAsia="Roboto" w:hAnsi="Roboto" w:cs="Roboto"/>
            <w:sz w:val="21"/>
            <w:szCs w:val="21"/>
          </w:rPr>
          <w:t xml:space="preserve"> </w:t>
        </w:r>
        <w:del w:id="74" w:author="Thalia Priscilla" w:date="2023-01-31T12:53:00Z">
          <w:r w:rsidDel="004C4510">
            <w:rPr>
              <w:rFonts w:ascii="Roboto" w:eastAsia="Roboto" w:hAnsi="Roboto" w:cs="Roboto"/>
              <w:sz w:val="21"/>
              <w:szCs w:val="21"/>
            </w:rPr>
            <w:delText xml:space="preserve">to have </w:delText>
          </w:r>
        </w:del>
        <w:r>
          <w:rPr>
            <w:rFonts w:ascii="Roboto" w:eastAsia="Roboto" w:hAnsi="Roboto" w:cs="Roboto"/>
            <w:sz w:val="21"/>
            <w:szCs w:val="21"/>
          </w:rPr>
          <w:t>a deep knowledge in engineering, but also a solid business acumen to expand my inventions to scalable projects</w:t>
        </w:r>
      </w:moveTo>
      <w:ins w:id="75" w:author="Thalia Priscilla" w:date="2023-01-31T13:13:00Z">
        <w:r w:rsidR="001343AB">
          <w:rPr>
            <w:rFonts w:ascii="Roboto" w:eastAsia="Roboto" w:hAnsi="Roboto" w:cs="Roboto"/>
            <w:sz w:val="21"/>
            <w:szCs w:val="21"/>
          </w:rPr>
          <w:t>.</w:t>
        </w:r>
      </w:ins>
      <w:moveTo w:id="76" w:author="Thalia Priscilla" w:date="2023-01-31T12:53:00Z">
        <w:del w:id="77" w:author="Thalia Priscilla" w:date="2023-01-31T13:13:00Z">
          <w:r w:rsidDel="001343AB">
            <w:rPr>
              <w:rFonts w:ascii="Roboto" w:eastAsia="Roboto" w:hAnsi="Roboto" w:cs="Roboto"/>
              <w:sz w:val="21"/>
              <w:szCs w:val="21"/>
            </w:rPr>
            <w:delText xml:space="preserve"> - and UMich is my springboard to achieve that! </w:delText>
          </w:r>
        </w:del>
      </w:moveTo>
      <w:moveToRangeEnd w:id="65"/>
      <w:ins w:id="78" w:author="Thalia Priscilla" w:date="2023-01-31T13:13:00Z">
        <w:r w:rsidR="001343AB">
          <w:rPr>
            <w:rFonts w:ascii="Roboto" w:eastAsia="Roboto" w:hAnsi="Roboto" w:cs="Roboto"/>
            <w:sz w:val="21"/>
            <w:szCs w:val="21"/>
          </w:rPr>
          <w:t xml:space="preserve"> </w:t>
        </w:r>
      </w:ins>
      <w:ins w:id="79" w:author="Thalia Priscilla" w:date="2023-01-31T12:53:00Z">
        <w:r>
          <w:rPr>
            <w:rFonts w:ascii="Roboto" w:eastAsia="Roboto" w:hAnsi="Roboto" w:cs="Roboto"/>
            <w:sz w:val="21"/>
            <w:szCs w:val="21"/>
          </w:rPr>
          <w:t>T</w:t>
        </w:r>
      </w:ins>
      <w:del w:id="80" w:author="Thalia Priscilla" w:date="2023-01-31T12:53:00Z">
        <w:r w:rsidDel="004C4510">
          <w:rPr>
            <w:rFonts w:ascii="Roboto" w:eastAsia="Roboto" w:hAnsi="Roboto" w:cs="Roboto"/>
            <w:sz w:val="21"/>
            <w:szCs w:val="21"/>
          </w:rPr>
          <w:delText>t</w:delText>
        </w:r>
      </w:del>
      <w:r>
        <w:rPr>
          <w:rFonts w:ascii="Roboto" w:eastAsia="Roboto" w:hAnsi="Roboto" w:cs="Roboto"/>
          <w:sz w:val="21"/>
          <w:szCs w:val="21"/>
        </w:rPr>
        <w:t xml:space="preserve">hrough </w:t>
      </w:r>
      <w:proofErr w:type="spellStart"/>
      <w:r>
        <w:rPr>
          <w:rFonts w:ascii="Roboto" w:eastAsia="Roboto" w:hAnsi="Roboto" w:cs="Roboto"/>
          <w:sz w:val="21"/>
          <w:szCs w:val="21"/>
        </w:rPr>
        <w:t>UMich’s</w:t>
      </w:r>
      <w:proofErr w:type="spellEnd"/>
      <w:r>
        <w:rPr>
          <w:rFonts w:ascii="Roboto" w:eastAsia="Roboto" w:hAnsi="Roboto" w:cs="Roboto"/>
          <w:sz w:val="21"/>
          <w:szCs w:val="21"/>
        </w:rPr>
        <w:t xml:space="preserve"> Center for Entrepreneurship (CFE), I wish to be mentored by the legendary Nicholas </w:t>
      </w:r>
      <w:proofErr w:type="spellStart"/>
      <w:r>
        <w:rPr>
          <w:rFonts w:ascii="Roboto" w:eastAsia="Roboto" w:hAnsi="Roboto" w:cs="Roboto"/>
          <w:sz w:val="21"/>
          <w:szCs w:val="21"/>
        </w:rPr>
        <w:t>Cucinelli</w:t>
      </w:r>
      <w:proofErr w:type="spellEnd"/>
      <w:r>
        <w:rPr>
          <w:rFonts w:ascii="Roboto" w:eastAsia="Roboto" w:hAnsi="Roboto" w:cs="Roboto"/>
          <w:sz w:val="21"/>
          <w:szCs w:val="21"/>
        </w:rPr>
        <w:t xml:space="preserve">, CEO of </w:t>
      </w:r>
      <w:proofErr w:type="spellStart"/>
      <w:r>
        <w:rPr>
          <w:rFonts w:ascii="Roboto" w:eastAsia="Roboto" w:hAnsi="Roboto" w:cs="Roboto"/>
          <w:sz w:val="21"/>
          <w:szCs w:val="21"/>
        </w:rPr>
        <w:t>Endectra</w:t>
      </w:r>
      <w:proofErr w:type="spellEnd"/>
      <w:r>
        <w:rPr>
          <w:rFonts w:ascii="Roboto" w:eastAsia="Roboto" w:hAnsi="Roboto" w:cs="Roboto"/>
          <w:sz w:val="21"/>
          <w:szCs w:val="21"/>
        </w:rPr>
        <w:t xml:space="preserve">, to gain a deeper understanding of the business aspects of my projects, from assessing my project’s feasibility to developing sustainability strategies. Through the knowledge and skills I will acquire </w:t>
      </w:r>
      <w:r>
        <w:rPr>
          <w:rFonts w:ascii="Roboto" w:eastAsia="Roboto" w:hAnsi="Roboto" w:cs="Roboto"/>
          <w:sz w:val="21"/>
          <w:szCs w:val="21"/>
        </w:rPr>
        <w:lastRenderedPageBreak/>
        <w:t xml:space="preserve">through the CFE, I will be able to evolve my </w:t>
      </w:r>
      <w:del w:id="81" w:author="Thalia Priscilla" w:date="2023-01-31T13:13:00Z">
        <w:r w:rsidDel="001343AB">
          <w:rPr>
            <w:rFonts w:ascii="Roboto" w:eastAsia="Roboto" w:hAnsi="Roboto" w:cs="Roboto"/>
            <w:sz w:val="21"/>
            <w:szCs w:val="21"/>
          </w:rPr>
          <w:delText xml:space="preserve">mere </w:delText>
        </w:r>
      </w:del>
      <w:r>
        <w:rPr>
          <w:rFonts w:ascii="Roboto" w:eastAsia="Roboto" w:hAnsi="Roboto" w:cs="Roboto"/>
          <w:sz w:val="21"/>
          <w:szCs w:val="21"/>
        </w:rPr>
        <w:t>inventions into a scalable business that has a larger impact.</w:t>
      </w:r>
    </w:p>
    <w:p w14:paraId="0000001C" w14:textId="537747B2" w:rsidR="00A34438" w:rsidRDefault="00A34438">
      <w:pPr>
        <w:rPr>
          <w:rFonts w:ascii="Roboto" w:eastAsia="Roboto" w:hAnsi="Roboto" w:cs="Roboto"/>
          <w:sz w:val="21"/>
          <w:szCs w:val="21"/>
        </w:rPr>
      </w:pPr>
    </w:p>
    <w:p w14:paraId="0000001D" w14:textId="77777777" w:rsidR="00A34438" w:rsidRDefault="00A34438">
      <w:pPr>
        <w:rPr>
          <w:rFonts w:ascii="Roboto" w:eastAsia="Roboto" w:hAnsi="Roboto" w:cs="Roboto"/>
          <w:sz w:val="21"/>
          <w:szCs w:val="21"/>
        </w:rPr>
      </w:pPr>
    </w:p>
    <w:p w14:paraId="0000001E" w14:textId="06268481" w:rsidR="00A34438" w:rsidRDefault="00042AAA">
      <w:pPr>
        <w:rPr>
          <w:rFonts w:ascii="Roboto" w:eastAsia="Roboto" w:hAnsi="Roboto" w:cs="Roboto"/>
          <w:sz w:val="21"/>
          <w:szCs w:val="21"/>
        </w:rPr>
      </w:pPr>
      <w:r>
        <w:rPr>
          <w:rFonts w:ascii="Roboto" w:eastAsia="Roboto" w:hAnsi="Roboto" w:cs="Roboto"/>
          <w:sz w:val="21"/>
          <w:szCs w:val="21"/>
        </w:rPr>
        <w:t xml:space="preserve">In conclusion, the College of Engineering at the University of Michigan is the perfect place for me to pursue my passion for engineering and contribute to the fight against climate change. I am confident that the education and experiences at </w:t>
      </w:r>
      <w:proofErr w:type="spellStart"/>
      <w:r>
        <w:rPr>
          <w:rFonts w:ascii="Roboto" w:eastAsia="Roboto" w:hAnsi="Roboto" w:cs="Roboto"/>
          <w:sz w:val="21"/>
          <w:szCs w:val="21"/>
        </w:rPr>
        <w:t>UMich</w:t>
      </w:r>
      <w:proofErr w:type="spellEnd"/>
      <w:r>
        <w:rPr>
          <w:rFonts w:ascii="Roboto" w:eastAsia="Roboto" w:hAnsi="Roboto" w:cs="Roboto"/>
          <w:sz w:val="21"/>
          <w:szCs w:val="21"/>
        </w:rPr>
        <w:t xml:space="preserve"> will help me achieve my aspirations to make a positive impact </w:t>
      </w:r>
      <w:del w:id="82" w:author="Thalia Priscilla" w:date="2023-01-31T13:07:00Z">
        <w:r w:rsidDel="00ED4F6E">
          <w:rPr>
            <w:rFonts w:ascii="Roboto" w:eastAsia="Roboto" w:hAnsi="Roboto" w:cs="Roboto"/>
            <w:sz w:val="21"/>
            <w:szCs w:val="21"/>
          </w:rPr>
          <w:delText xml:space="preserve">on </w:delText>
        </w:r>
      </w:del>
      <w:ins w:id="83" w:author="Thalia Priscilla" w:date="2023-01-31T13:07:00Z">
        <w:r w:rsidR="00ED4F6E">
          <w:rPr>
            <w:rFonts w:ascii="Roboto" w:eastAsia="Roboto" w:hAnsi="Roboto" w:cs="Roboto"/>
            <w:sz w:val="21"/>
            <w:szCs w:val="21"/>
          </w:rPr>
          <w:t xml:space="preserve">in </w:t>
        </w:r>
      </w:ins>
      <w:r>
        <w:rPr>
          <w:rFonts w:ascii="Roboto" w:eastAsia="Roboto" w:hAnsi="Roboto" w:cs="Roboto"/>
          <w:sz w:val="21"/>
          <w:szCs w:val="21"/>
        </w:rPr>
        <w:t>the world.</w:t>
      </w:r>
    </w:p>
    <w:p w14:paraId="0000001F" w14:textId="77777777" w:rsidR="00A34438" w:rsidRDefault="00A34438">
      <w:pPr>
        <w:spacing w:before="240" w:after="240" w:line="420" w:lineRule="auto"/>
        <w:rPr>
          <w:rFonts w:ascii="Roboto" w:eastAsia="Roboto" w:hAnsi="Roboto" w:cs="Roboto"/>
          <w:sz w:val="21"/>
          <w:szCs w:val="21"/>
        </w:rPr>
      </w:pPr>
    </w:p>
    <w:p w14:paraId="00000020" w14:textId="77777777" w:rsidR="00A34438" w:rsidRDefault="00A34438">
      <w:pPr>
        <w:spacing w:before="240" w:after="240"/>
        <w:rPr>
          <w:rFonts w:ascii="Roboto" w:eastAsia="Roboto" w:hAnsi="Roboto" w:cs="Roboto"/>
          <w:sz w:val="21"/>
          <w:szCs w:val="21"/>
        </w:rPr>
      </w:pPr>
    </w:p>
    <w:p w14:paraId="00000021" w14:textId="77777777" w:rsidR="00A34438" w:rsidRDefault="00A34438">
      <w:pPr>
        <w:rPr>
          <w:rFonts w:ascii="Roboto" w:eastAsia="Roboto" w:hAnsi="Roboto" w:cs="Roboto"/>
          <w:color w:val="222222"/>
          <w:sz w:val="21"/>
          <w:szCs w:val="21"/>
          <w:highlight w:val="white"/>
        </w:rPr>
      </w:pPr>
    </w:p>
    <w:sectPr w:rsidR="00A344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31T12:58:00Z" w:initials="TP">
    <w:p w14:paraId="0D4FCFFC" w14:textId="0A8B104B" w:rsidR="00425051" w:rsidRDefault="009216F5">
      <w:pPr>
        <w:pStyle w:val="CommentText"/>
      </w:pPr>
      <w:r>
        <w:rPr>
          <w:rStyle w:val="CommentReference"/>
        </w:rPr>
        <w:annotationRef/>
      </w:r>
      <w:r>
        <w:t xml:space="preserve">I think at the end of this paragraph you need to mention something about engineering so that the introduction </w:t>
      </w:r>
      <w:r w:rsidR="00425051">
        <w:t>clearly addresses the prompt</w:t>
      </w:r>
      <w:r>
        <w:t>. Perhaps something like ‘</w:t>
      </w:r>
      <w:r w:rsidR="00425051" w:rsidRPr="00425051">
        <w:rPr>
          <w:i/>
          <w:iCs/>
        </w:rPr>
        <w:t>this started my journey in</w:t>
      </w:r>
      <w:r w:rsidRPr="00425051">
        <w:rPr>
          <w:i/>
          <w:iCs/>
        </w:rPr>
        <w:t xml:space="preserve"> electrical engineering’</w:t>
      </w:r>
      <w:r w:rsidR="00425051">
        <w:t>.</w:t>
      </w:r>
    </w:p>
  </w:comment>
  <w:comment w:id="32" w:author="Thalia Priscilla" w:date="2023-01-31T12:32:00Z" w:initials="TP">
    <w:p w14:paraId="23BB9E52" w14:textId="2FEA7494" w:rsidR="00191D70" w:rsidRDefault="00191D70">
      <w:pPr>
        <w:pStyle w:val="CommentText"/>
      </w:pPr>
      <w:r>
        <w:rPr>
          <w:rStyle w:val="CommentReference"/>
        </w:rPr>
        <w:annotationRef/>
      </w:r>
      <w:r>
        <w:t xml:space="preserve">Since you mention business acumen here, as a reader I would imagine you elaborating the business skills you will gain at </w:t>
      </w:r>
      <w:r>
        <w:t>UMich. Instead, in this paragraph you continue with research on electric vehicles.</w:t>
      </w:r>
    </w:p>
    <w:p w14:paraId="1992A7D5" w14:textId="77777777" w:rsidR="00191D70" w:rsidRDefault="00191D70">
      <w:pPr>
        <w:pStyle w:val="CommentText"/>
      </w:pPr>
    </w:p>
    <w:p w14:paraId="50ADCCFA" w14:textId="7FD82888" w:rsidR="00191D70" w:rsidRDefault="00191D70">
      <w:pPr>
        <w:pStyle w:val="CommentText"/>
      </w:pPr>
      <w:r>
        <w:t>I think you should continue this part with your paragraph about CFE in the second to last paragraph.</w:t>
      </w:r>
      <w:r w:rsidR="004C4510">
        <w:t xml:space="preserve"> </w:t>
      </w:r>
    </w:p>
  </w:comment>
  <w:comment w:id="40" w:author="Thalia Priscilla" w:date="2023-01-31T12:34:00Z" w:initials="TP">
    <w:p w14:paraId="12754115" w14:textId="7D0EF852" w:rsidR="00191D70" w:rsidRDefault="00191D70">
      <w:pPr>
        <w:pStyle w:val="CommentText"/>
      </w:pPr>
      <w:r>
        <w:rPr>
          <w:rStyle w:val="CommentReference"/>
        </w:rPr>
        <w:annotationRef/>
      </w:r>
      <w:r>
        <w:t xml:space="preserve">I think this would </w:t>
      </w:r>
      <w:r>
        <w:t>actually fit better in the previous paragraph where you talk about tackling climate change through decreasing reliance on fossil fuels.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FCFFC" w15:done="0"/>
  <w15:commentEx w15:paraId="50ADCCFA" w15:done="0"/>
  <w15:commentEx w15:paraId="12754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8EEF" w16cex:dateUtc="2023-01-31T05:58:00Z"/>
  <w16cex:commentExtensible w16cex:durableId="278388CD" w16cex:dateUtc="2023-01-31T05:32:00Z"/>
  <w16cex:commentExtensible w16cex:durableId="27838973" w16cex:dateUtc="2023-01-31T0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FCFFC" w16cid:durableId="27838EEF"/>
  <w16cid:commentId w16cid:paraId="50ADCCFA" w16cid:durableId="278388CD"/>
  <w16cid:commentId w16cid:paraId="12754115" w16cid:durableId="27838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228A5"/>
    <w:multiLevelType w:val="multilevel"/>
    <w:tmpl w:val="0270C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32090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38"/>
    <w:rsid w:val="00042AAA"/>
    <w:rsid w:val="001343AB"/>
    <w:rsid w:val="00191D70"/>
    <w:rsid w:val="004116FE"/>
    <w:rsid w:val="00425051"/>
    <w:rsid w:val="004C4510"/>
    <w:rsid w:val="005F182A"/>
    <w:rsid w:val="006433A9"/>
    <w:rsid w:val="00704C3F"/>
    <w:rsid w:val="009216F5"/>
    <w:rsid w:val="009D685C"/>
    <w:rsid w:val="009E0169"/>
    <w:rsid w:val="00A34438"/>
    <w:rsid w:val="00AF7803"/>
    <w:rsid w:val="00C000B2"/>
    <w:rsid w:val="00ED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13E5"/>
  <w15:docId w15:val="{184FC352-F642-A848-883D-1F44AC3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F182A"/>
    <w:pPr>
      <w:spacing w:line="240" w:lineRule="auto"/>
    </w:pPr>
  </w:style>
  <w:style w:type="character" w:styleId="CommentReference">
    <w:name w:val="annotation reference"/>
    <w:basedOn w:val="DefaultParagraphFont"/>
    <w:uiPriority w:val="99"/>
    <w:semiHidden/>
    <w:unhideWhenUsed/>
    <w:rsid w:val="00191D70"/>
    <w:rPr>
      <w:sz w:val="16"/>
      <w:szCs w:val="16"/>
    </w:rPr>
  </w:style>
  <w:style w:type="paragraph" w:styleId="CommentText">
    <w:name w:val="annotation text"/>
    <w:basedOn w:val="Normal"/>
    <w:link w:val="CommentTextChar"/>
    <w:uiPriority w:val="99"/>
    <w:semiHidden/>
    <w:unhideWhenUsed/>
    <w:rsid w:val="00191D70"/>
    <w:pPr>
      <w:spacing w:line="240" w:lineRule="auto"/>
    </w:pPr>
    <w:rPr>
      <w:sz w:val="20"/>
      <w:szCs w:val="20"/>
    </w:rPr>
  </w:style>
  <w:style w:type="character" w:customStyle="1" w:styleId="CommentTextChar">
    <w:name w:val="Comment Text Char"/>
    <w:basedOn w:val="DefaultParagraphFont"/>
    <w:link w:val="CommentText"/>
    <w:uiPriority w:val="99"/>
    <w:semiHidden/>
    <w:rsid w:val="00191D70"/>
    <w:rPr>
      <w:sz w:val="20"/>
      <w:szCs w:val="20"/>
    </w:rPr>
  </w:style>
  <w:style w:type="paragraph" w:styleId="CommentSubject">
    <w:name w:val="annotation subject"/>
    <w:basedOn w:val="CommentText"/>
    <w:next w:val="CommentText"/>
    <w:link w:val="CommentSubjectChar"/>
    <w:uiPriority w:val="99"/>
    <w:semiHidden/>
    <w:unhideWhenUsed/>
    <w:rsid w:val="00191D70"/>
    <w:rPr>
      <w:b/>
      <w:bCs/>
    </w:rPr>
  </w:style>
  <w:style w:type="character" w:customStyle="1" w:styleId="CommentSubjectChar">
    <w:name w:val="Comment Subject Char"/>
    <w:basedOn w:val="CommentTextChar"/>
    <w:link w:val="CommentSubject"/>
    <w:uiPriority w:val="99"/>
    <w:semiHidden/>
    <w:rsid w:val="00191D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2023-01-31T06:18:00Z</dcterms:created>
  <dcterms:modified xsi:type="dcterms:W3CDTF">2023-01-31T16:44:00Z</dcterms:modified>
</cp:coreProperties>
</file>