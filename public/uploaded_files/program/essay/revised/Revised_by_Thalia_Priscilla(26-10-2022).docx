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7BD6" w14:textId="77777777" w:rsidR="009906AD" w:rsidRPr="009906AD" w:rsidRDefault="009906AD" w:rsidP="009906AD">
      <w:pPr>
        <w:rPr>
          <w:rFonts w:ascii="Times New Roman" w:eastAsia="Times New Roman" w:hAnsi="Times New Roman" w:cs="Times New Roman"/>
        </w:rPr>
      </w:pPr>
      <w:r w:rsidRPr="009906AD">
        <w:rPr>
          <w:rFonts w:ascii="Arial" w:eastAsia="Times New Roman" w:hAnsi="Arial" w:cs="Arial"/>
          <w:b/>
          <w:bCs/>
          <w:color w:val="000000"/>
          <w:sz w:val="22"/>
          <w:szCs w:val="22"/>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p>
    <w:p w14:paraId="1D31ECF9" w14:textId="77777777" w:rsidR="009906AD" w:rsidRPr="009906AD" w:rsidRDefault="009906AD" w:rsidP="009906AD">
      <w:pPr>
        <w:rPr>
          <w:rFonts w:ascii="Times New Roman" w:eastAsia="Times New Roman" w:hAnsi="Times New Roman" w:cs="Times New Roman"/>
        </w:rPr>
      </w:pPr>
    </w:p>
    <w:p w14:paraId="40FE1F06"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"Pour the water from inside out... just gently..." my dad said.</w:t>
      </w:r>
    </w:p>
    <w:p w14:paraId="6FF8EDBD" w14:textId="77777777" w:rsidR="00F64424" w:rsidRPr="00F64424" w:rsidRDefault="00F64424" w:rsidP="00F64424">
      <w:pPr>
        <w:rPr>
          <w:rFonts w:ascii="Times New Roman" w:eastAsia="Times New Roman" w:hAnsi="Times New Roman" w:cs="Times New Roman"/>
        </w:rPr>
      </w:pPr>
    </w:p>
    <w:p w14:paraId="3BC54D38" w14:textId="6AB05B69"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xml:space="preserve">I was </w:t>
      </w:r>
      <w:del w:id="0" w:author="Thalia Priscilla" w:date="2022-10-25T20:18:00Z">
        <w:r w:rsidRPr="00F64424" w:rsidDel="00BB09BE">
          <w:rPr>
            <w:rFonts w:ascii="Arial" w:eastAsia="Times New Roman" w:hAnsi="Arial" w:cs="Arial"/>
            <w:color w:val="000000"/>
            <w:sz w:val="22"/>
            <w:szCs w:val="22"/>
          </w:rPr>
          <w:delText xml:space="preserve">able to </w:delText>
        </w:r>
      </w:del>
      <w:r w:rsidRPr="00F64424">
        <w:rPr>
          <w:rFonts w:ascii="Arial" w:eastAsia="Times New Roman" w:hAnsi="Arial" w:cs="Arial"/>
          <w:color w:val="000000"/>
          <w:sz w:val="22"/>
          <w:szCs w:val="22"/>
        </w:rPr>
        <w:t>enjoy</w:t>
      </w:r>
      <w:ins w:id="1" w:author="Thalia Priscilla" w:date="2022-10-25T20:18:00Z">
        <w:r w:rsidR="00BB09BE">
          <w:rPr>
            <w:rFonts w:ascii="Arial" w:eastAsia="Times New Roman" w:hAnsi="Arial" w:cs="Arial"/>
            <w:color w:val="000000"/>
            <w:sz w:val="22"/>
            <w:szCs w:val="22"/>
          </w:rPr>
          <w:t>ing</w:t>
        </w:r>
      </w:ins>
      <w:r w:rsidRPr="00F64424">
        <w:rPr>
          <w:rFonts w:ascii="Arial" w:eastAsia="Times New Roman" w:hAnsi="Arial" w:cs="Arial"/>
          <w:color w:val="000000"/>
          <w:sz w:val="22"/>
          <w:szCs w:val="22"/>
        </w:rPr>
        <w:t xml:space="preserve"> an afternoon with my father</w:t>
      </w:r>
      <w:ins w:id="2" w:author="Chiara Situmorang" w:date="2022-10-26T09:11:00Z">
        <w:r w:rsidR="002B7BCA">
          <w:rPr>
            <w:rFonts w:ascii="Arial" w:eastAsia="Times New Roman" w:hAnsi="Arial" w:cs="Arial"/>
            <w:color w:val="000000"/>
            <w:sz w:val="22"/>
            <w:szCs w:val="22"/>
          </w:rPr>
          <w:t>,</w:t>
        </w:r>
      </w:ins>
      <w:r w:rsidRPr="00F64424">
        <w:rPr>
          <w:rFonts w:ascii="Arial" w:eastAsia="Times New Roman" w:hAnsi="Arial" w:cs="Arial"/>
          <w:color w:val="000000"/>
          <w:sz w:val="22"/>
          <w:szCs w:val="22"/>
        </w:rPr>
        <w:t xml:space="preserve"> </w:t>
      </w:r>
      <w:commentRangeStart w:id="3"/>
      <w:r w:rsidRPr="00F64424">
        <w:rPr>
          <w:rFonts w:ascii="Arial" w:eastAsia="Times New Roman" w:hAnsi="Arial" w:cs="Arial"/>
          <w:color w:val="000000"/>
          <w:sz w:val="22"/>
          <w:szCs w:val="22"/>
        </w:rPr>
        <w:t>who had been working a bit too much for our family’s liking</w:t>
      </w:r>
      <w:commentRangeEnd w:id="3"/>
      <w:r w:rsidR="00851F8D">
        <w:rPr>
          <w:rStyle w:val="CommentReference"/>
        </w:rPr>
        <w:commentReference w:id="3"/>
      </w:r>
      <w:r w:rsidRPr="00F64424">
        <w:rPr>
          <w:rFonts w:ascii="Arial" w:eastAsia="Times New Roman" w:hAnsi="Arial" w:cs="Arial"/>
          <w:color w:val="000000"/>
          <w:sz w:val="22"/>
          <w:szCs w:val="22"/>
        </w:rPr>
        <w:t xml:space="preserve">. </w:t>
      </w:r>
      <w:del w:id="4" w:author="Chiara Situmorang" w:date="2022-10-26T09:13:00Z">
        <w:r w:rsidRPr="00F64424" w:rsidDel="002B7BCA">
          <w:rPr>
            <w:rFonts w:ascii="Arial" w:eastAsia="Times New Roman" w:hAnsi="Arial" w:cs="Arial"/>
            <w:color w:val="000000"/>
            <w:sz w:val="22"/>
            <w:szCs w:val="22"/>
          </w:rPr>
          <w:delText>My dad happened to be</w:delText>
        </w:r>
      </w:del>
      <w:ins w:id="5" w:author="Chiara Situmorang" w:date="2022-10-26T09:13:00Z">
        <w:r w:rsidR="002B7BCA">
          <w:rPr>
            <w:rFonts w:ascii="Arial" w:eastAsia="Times New Roman" w:hAnsi="Arial" w:cs="Arial"/>
            <w:color w:val="000000"/>
            <w:sz w:val="22"/>
            <w:szCs w:val="22"/>
          </w:rPr>
          <w:t>That day, he was</w:t>
        </w:r>
      </w:ins>
      <w:r w:rsidRPr="00F64424">
        <w:rPr>
          <w:rFonts w:ascii="Arial" w:eastAsia="Times New Roman" w:hAnsi="Arial" w:cs="Arial"/>
          <w:color w:val="000000"/>
          <w:sz w:val="22"/>
          <w:szCs w:val="22"/>
        </w:rPr>
        <w:t xml:space="preserve"> brewing his own</w:t>
      </w:r>
      <w:del w:id="6" w:author="Chiara Situmorang" w:date="2022-10-26T09:13:00Z">
        <w:r w:rsidRPr="00F64424" w:rsidDel="002B7BCA">
          <w:rPr>
            <w:rFonts w:ascii="Arial" w:eastAsia="Times New Roman" w:hAnsi="Arial" w:cs="Arial"/>
            <w:color w:val="000000"/>
            <w:sz w:val="22"/>
            <w:szCs w:val="22"/>
          </w:rPr>
          <w:delText xml:space="preserve"> afternoon</w:delText>
        </w:r>
      </w:del>
      <w:r w:rsidRPr="00F64424">
        <w:rPr>
          <w:rFonts w:ascii="Arial" w:eastAsia="Times New Roman" w:hAnsi="Arial" w:cs="Arial"/>
          <w:color w:val="000000"/>
          <w:sz w:val="22"/>
          <w:szCs w:val="22"/>
        </w:rPr>
        <w:t xml:space="preserve"> coffee and decided to teach me how to make pour-over coffee. </w:t>
      </w:r>
    </w:p>
    <w:p w14:paraId="1B302401" w14:textId="77777777" w:rsidR="00F64424" w:rsidRPr="00F64424" w:rsidRDefault="00F64424" w:rsidP="00F64424">
      <w:pPr>
        <w:rPr>
          <w:rFonts w:ascii="Times New Roman" w:eastAsia="Times New Roman" w:hAnsi="Times New Roman" w:cs="Times New Roman"/>
        </w:rPr>
      </w:pPr>
    </w:p>
    <w:p w14:paraId="20E1F8DB"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He poured it effortlessly in a spiral direction similar to the Fibonacci spiral. Snickering at my trembling fingers that struggled to replicate his actions, he guided my hand, giving me a feel for the movement. </w:t>
      </w:r>
    </w:p>
    <w:p w14:paraId="1814AFC5"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w:t>
      </w:r>
    </w:p>
    <w:p w14:paraId="6CA7D39C"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xml:space="preserve">My dad explained, “This is my </w:t>
      </w:r>
      <w:proofErr w:type="spellStart"/>
      <w:r w:rsidRPr="00F64424">
        <w:rPr>
          <w:rFonts w:ascii="Arial" w:eastAsia="Times New Roman" w:hAnsi="Arial" w:cs="Arial"/>
          <w:color w:val="000000"/>
          <w:sz w:val="22"/>
          <w:szCs w:val="22"/>
        </w:rPr>
        <w:t>favorite</w:t>
      </w:r>
      <w:proofErr w:type="spellEnd"/>
      <w:r w:rsidRPr="00F64424">
        <w:rPr>
          <w:rFonts w:ascii="Arial" w:eastAsia="Times New Roman" w:hAnsi="Arial" w:cs="Arial"/>
          <w:color w:val="000000"/>
          <w:sz w:val="22"/>
          <w:szCs w:val="22"/>
        </w:rPr>
        <w:t xml:space="preserve"> coffee. It has notes of caramel and berry.” </w:t>
      </w:r>
      <w:commentRangeStart w:id="7"/>
      <w:r w:rsidRPr="00F64424">
        <w:rPr>
          <w:rFonts w:ascii="Arial" w:eastAsia="Times New Roman" w:hAnsi="Arial" w:cs="Arial"/>
          <w:color w:val="000000"/>
          <w:sz w:val="22"/>
          <w:szCs w:val="22"/>
        </w:rPr>
        <w:t xml:space="preserve">It was apparent why it was my dad’s </w:t>
      </w:r>
      <w:proofErr w:type="spellStart"/>
      <w:r w:rsidRPr="00F64424">
        <w:rPr>
          <w:rFonts w:ascii="Arial" w:eastAsia="Times New Roman" w:hAnsi="Arial" w:cs="Arial"/>
          <w:color w:val="000000"/>
          <w:sz w:val="22"/>
          <w:szCs w:val="22"/>
        </w:rPr>
        <w:t>favorite</w:t>
      </w:r>
      <w:proofErr w:type="spellEnd"/>
      <w:r w:rsidRPr="00F64424">
        <w:rPr>
          <w:rFonts w:ascii="Arial" w:eastAsia="Times New Roman" w:hAnsi="Arial" w:cs="Arial"/>
          <w:color w:val="000000"/>
          <w:sz w:val="22"/>
          <w:szCs w:val="22"/>
        </w:rPr>
        <w:t>; I could drink it every day.</w:t>
      </w:r>
      <w:commentRangeEnd w:id="7"/>
      <w:r w:rsidR="00793F7E">
        <w:rPr>
          <w:rStyle w:val="CommentReference"/>
        </w:rPr>
        <w:commentReference w:id="7"/>
      </w:r>
    </w:p>
    <w:p w14:paraId="7D6DE69A"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w:t>
      </w:r>
    </w:p>
    <w:p w14:paraId="7C34A78A" w14:textId="0CB24573"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xml:space="preserve">In the next few days, I ordered a pour-over coffee whenever I passed by coffee shops, requesting the same beans my dad used. But I was never able to get the same kick from the </w:t>
      </w:r>
      <w:del w:id="8" w:author="Chiara Situmorang" w:date="2022-10-26T09:12:00Z">
        <w:r w:rsidRPr="00F64424" w:rsidDel="002B7BCA">
          <w:rPr>
            <w:rFonts w:ascii="Arial" w:eastAsia="Times New Roman" w:hAnsi="Arial" w:cs="Arial"/>
            <w:color w:val="000000"/>
            <w:sz w:val="22"/>
            <w:szCs w:val="22"/>
          </w:rPr>
          <w:delText xml:space="preserve">same </w:delText>
        </w:r>
      </w:del>
      <w:r w:rsidRPr="00F64424">
        <w:rPr>
          <w:rFonts w:ascii="Arial" w:eastAsia="Times New Roman" w:hAnsi="Arial" w:cs="Arial"/>
          <w:color w:val="000000"/>
          <w:sz w:val="22"/>
          <w:szCs w:val="22"/>
        </w:rPr>
        <w:t>beans</w:t>
      </w:r>
      <w:ins w:id="9" w:author="Chiara Situmorang" w:date="2022-10-26T09:12:00Z">
        <w:r w:rsidR="002B7BCA">
          <w:rPr>
            <w:rFonts w:ascii="Arial" w:eastAsia="Times New Roman" w:hAnsi="Arial" w:cs="Arial"/>
            <w:color w:val="000000"/>
            <w:sz w:val="22"/>
            <w:szCs w:val="22"/>
          </w:rPr>
          <w:t>,</w:t>
        </w:r>
      </w:ins>
      <w:r w:rsidRPr="00F64424">
        <w:rPr>
          <w:rFonts w:ascii="Arial" w:eastAsia="Times New Roman" w:hAnsi="Arial" w:cs="Arial"/>
          <w:color w:val="000000"/>
          <w:sz w:val="22"/>
          <w:szCs w:val="22"/>
        </w:rPr>
        <w:t xml:space="preserve"> which left me baffled. I eventually gave up. </w:t>
      </w:r>
    </w:p>
    <w:p w14:paraId="0B0C543E" w14:textId="77777777" w:rsidR="00F64424" w:rsidRPr="00F64424" w:rsidRDefault="00F64424" w:rsidP="00F64424">
      <w:pPr>
        <w:rPr>
          <w:rFonts w:ascii="Times New Roman" w:eastAsia="Times New Roman" w:hAnsi="Times New Roman" w:cs="Times New Roman"/>
        </w:rPr>
      </w:pPr>
    </w:p>
    <w:p w14:paraId="730892C8" w14:textId="20F23DD6" w:rsidR="00F64424" w:rsidRPr="00F64424" w:rsidRDefault="00F64424" w:rsidP="00F64424">
      <w:pPr>
        <w:rPr>
          <w:rFonts w:ascii="Times New Roman" w:eastAsia="Times New Roman" w:hAnsi="Times New Roman" w:cs="Times New Roman"/>
        </w:rPr>
      </w:pPr>
      <w:commentRangeStart w:id="10"/>
      <w:r w:rsidRPr="00F64424">
        <w:rPr>
          <w:rFonts w:ascii="Arial" w:eastAsia="Times New Roman" w:hAnsi="Arial" w:cs="Arial"/>
          <w:color w:val="000000"/>
          <w:sz w:val="22"/>
          <w:szCs w:val="22"/>
        </w:rPr>
        <w:t>When the next opportunity came along to have coffee with dad, I sat across</w:t>
      </w:r>
      <w:ins w:id="11" w:author="Chiara Situmorang" w:date="2022-10-26T09:12:00Z">
        <w:r w:rsidR="002B7BCA">
          <w:rPr>
            <w:rFonts w:ascii="Arial" w:eastAsia="Times New Roman" w:hAnsi="Arial" w:cs="Arial"/>
            <w:color w:val="000000"/>
            <w:sz w:val="22"/>
            <w:szCs w:val="22"/>
          </w:rPr>
          <w:t xml:space="preserve"> from</w:t>
        </w:r>
      </w:ins>
      <w:r w:rsidRPr="00F64424">
        <w:rPr>
          <w:rFonts w:ascii="Arial" w:eastAsia="Times New Roman" w:hAnsi="Arial" w:cs="Arial"/>
          <w:color w:val="000000"/>
          <w:sz w:val="22"/>
          <w:szCs w:val="22"/>
        </w:rPr>
        <w:t xml:space="preserve"> him with my very own mug of his brewed coffee. To my surprise, the very first sip to the very last was heavenly. </w:t>
      </w:r>
    </w:p>
    <w:commentRangeEnd w:id="10"/>
    <w:p w14:paraId="2AF3EEB4" w14:textId="77777777" w:rsidR="00F64424" w:rsidRPr="00F64424" w:rsidRDefault="008E0CF9" w:rsidP="00F64424">
      <w:pPr>
        <w:rPr>
          <w:rFonts w:ascii="Times New Roman" w:eastAsia="Times New Roman" w:hAnsi="Times New Roman" w:cs="Times New Roman"/>
        </w:rPr>
      </w:pPr>
      <w:r>
        <w:rPr>
          <w:rStyle w:val="CommentReference"/>
        </w:rPr>
        <w:commentReference w:id="10"/>
      </w:r>
    </w:p>
    <w:p w14:paraId="6B194688" w14:textId="57B85D11"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xml:space="preserve">After much pondering, I realized it wasn’t the coffee I was after. </w:t>
      </w:r>
      <w:commentRangeStart w:id="12"/>
      <w:r w:rsidRPr="00F64424">
        <w:rPr>
          <w:rFonts w:ascii="Arial" w:eastAsia="Times New Roman" w:hAnsi="Arial" w:cs="Arial"/>
          <w:color w:val="000000"/>
          <w:sz w:val="22"/>
          <w:szCs w:val="22"/>
        </w:rPr>
        <w:t xml:space="preserve">It was the quality time I got with </w:t>
      </w:r>
      <w:del w:id="13" w:author="Chiara Situmorang" w:date="2022-10-26T09:12:00Z">
        <w:r w:rsidRPr="00F64424" w:rsidDel="002B7BCA">
          <w:rPr>
            <w:rFonts w:ascii="Arial" w:eastAsia="Times New Roman" w:hAnsi="Arial" w:cs="Arial"/>
            <w:color w:val="000000"/>
            <w:sz w:val="22"/>
            <w:szCs w:val="22"/>
          </w:rPr>
          <w:delText xml:space="preserve">dad </w:delText>
        </w:r>
      </w:del>
      <w:ins w:id="14" w:author="Chiara Situmorang" w:date="2022-10-26T09:12:00Z">
        <w:r w:rsidR="002B7BCA">
          <w:rPr>
            <w:rFonts w:ascii="Arial" w:eastAsia="Times New Roman" w:hAnsi="Arial" w:cs="Arial"/>
            <w:color w:val="000000"/>
            <w:sz w:val="22"/>
            <w:szCs w:val="22"/>
          </w:rPr>
          <w:t>him</w:t>
        </w:r>
        <w:r w:rsidR="002B7BCA" w:rsidRPr="00F64424">
          <w:rPr>
            <w:rFonts w:ascii="Arial" w:eastAsia="Times New Roman" w:hAnsi="Arial" w:cs="Arial"/>
            <w:color w:val="000000"/>
            <w:sz w:val="22"/>
            <w:szCs w:val="22"/>
          </w:rPr>
          <w:t xml:space="preserve"> </w:t>
        </w:r>
      </w:ins>
      <w:r w:rsidRPr="00F64424">
        <w:rPr>
          <w:rFonts w:ascii="Arial" w:eastAsia="Times New Roman" w:hAnsi="Arial" w:cs="Arial"/>
          <w:color w:val="000000"/>
          <w:sz w:val="22"/>
          <w:szCs w:val="22"/>
        </w:rPr>
        <w:t>that left me with a feeling of contentment. This is something I have always looked forward to since then</w:t>
      </w:r>
      <w:ins w:id="15" w:author="Chiara Situmorang" w:date="2022-10-26T09:13:00Z">
        <w:r w:rsidR="002B7BCA">
          <w:rPr>
            <w:rFonts w:ascii="Arial" w:eastAsia="Times New Roman" w:hAnsi="Arial" w:cs="Arial"/>
            <w:color w:val="000000"/>
            <w:sz w:val="22"/>
            <w:szCs w:val="22"/>
          </w:rPr>
          <w:t>,</w:t>
        </w:r>
      </w:ins>
      <w:r w:rsidRPr="00F64424">
        <w:rPr>
          <w:rFonts w:ascii="Arial" w:eastAsia="Times New Roman" w:hAnsi="Arial" w:cs="Arial"/>
          <w:color w:val="000000"/>
          <w:sz w:val="22"/>
          <w:szCs w:val="22"/>
        </w:rPr>
        <w:t xml:space="preserve"> even though they come few and far in between. </w:t>
      </w:r>
      <w:commentRangeEnd w:id="12"/>
      <w:r w:rsidR="00C54019">
        <w:rPr>
          <w:rStyle w:val="CommentReference"/>
        </w:rPr>
        <w:commentReference w:id="12"/>
      </w:r>
    </w:p>
    <w:p w14:paraId="43B3B2C3" w14:textId="77777777" w:rsidR="00F64424" w:rsidRPr="00F64424" w:rsidRDefault="00F64424" w:rsidP="00F64424">
      <w:pPr>
        <w:rPr>
          <w:rFonts w:ascii="Times New Roman" w:eastAsia="Times New Roman" w:hAnsi="Times New Roman" w:cs="Times New Roman"/>
        </w:rPr>
      </w:pPr>
    </w:p>
    <w:p w14:paraId="4442734D" w14:textId="5A8EDAC7" w:rsidR="002256B3" w:rsidRDefault="00853962">
      <w:pPr>
        <w:rPr>
          <w:ins w:id="16" w:author="Thalia Priscilla" w:date="2022-10-25T21:55:00Z"/>
        </w:rPr>
      </w:pPr>
      <w:ins w:id="17" w:author="Thalia Priscilla" w:date="2022-10-25T21:55:00Z">
        <w:r>
          <w:t>Hi Brian:</w:t>
        </w:r>
      </w:ins>
    </w:p>
    <w:p w14:paraId="356BFB5B" w14:textId="091E15CF" w:rsidR="00853962" w:rsidRDefault="00853962">
      <w:pPr>
        <w:rPr>
          <w:ins w:id="18" w:author="Thalia Priscilla" w:date="2022-10-25T21:55:00Z"/>
        </w:rPr>
      </w:pPr>
    </w:p>
    <w:p w14:paraId="36954E78" w14:textId="6D6A9424" w:rsidR="00C54019" w:rsidRDefault="00853962">
      <w:pPr>
        <w:rPr>
          <w:ins w:id="19" w:author="Thalia Priscilla" w:date="2022-10-25T22:17:00Z"/>
        </w:rPr>
      </w:pPr>
      <w:ins w:id="20" w:author="Thalia Priscilla" w:date="2022-10-25T21:55:00Z">
        <w:r>
          <w:t xml:space="preserve">I think </w:t>
        </w:r>
      </w:ins>
      <w:ins w:id="21" w:author="Thalia Priscilla" w:date="2022-10-25T21:57:00Z">
        <w:r>
          <w:t>this is a refined draft</w:t>
        </w:r>
      </w:ins>
      <w:ins w:id="22" w:author="Thalia Priscilla" w:date="2022-10-25T22:17:00Z">
        <w:r w:rsidR="00C54019">
          <w:t xml:space="preserve">! Notes as per the above comments. </w:t>
        </w:r>
      </w:ins>
    </w:p>
    <w:p w14:paraId="2CC21ECB" w14:textId="2E241303" w:rsidR="00C54019" w:rsidRDefault="00C54019">
      <w:pPr>
        <w:rPr>
          <w:ins w:id="23" w:author="Thalia Priscilla" w:date="2022-10-25T22:17:00Z"/>
        </w:rPr>
      </w:pPr>
    </w:p>
    <w:p w14:paraId="38FA1595" w14:textId="0E2D6C5F" w:rsidR="00C54019" w:rsidRDefault="00C54019">
      <w:pPr>
        <w:rPr>
          <w:ins w:id="24" w:author="Thalia Priscilla" w:date="2022-10-25T22:18:00Z"/>
        </w:rPr>
      </w:pPr>
      <w:ins w:id="25" w:author="Thalia Priscilla" w:date="2022-10-25T22:17:00Z">
        <w:r>
          <w:t>All the best.</w:t>
        </w:r>
      </w:ins>
    </w:p>
    <w:p w14:paraId="7FA323F7" w14:textId="30A7C86C" w:rsidR="00C54019" w:rsidRDefault="00C54019">
      <w:pPr>
        <w:rPr>
          <w:ins w:id="26" w:author="Thalia Priscilla" w:date="2022-10-25T22:18:00Z"/>
        </w:rPr>
      </w:pPr>
    </w:p>
    <w:p w14:paraId="2FC09D4B" w14:textId="4F853304" w:rsidR="00C54019" w:rsidRDefault="00C54019">
      <w:ins w:id="27" w:author="Thalia Priscilla" w:date="2022-10-25T22:18:00Z">
        <w:r>
          <w:t xml:space="preserve">Thalia </w:t>
        </w:r>
      </w:ins>
    </w:p>
    <w:sectPr w:rsidR="00C5401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alia Priscilla" w:date="2022-10-25T22:14:00Z" w:initials="TP">
    <w:p w14:paraId="286F010A" w14:textId="26C43679" w:rsidR="00851F8D" w:rsidRDefault="00851F8D">
      <w:pPr>
        <w:pStyle w:val="CommentText"/>
      </w:pPr>
      <w:r>
        <w:rPr>
          <w:rStyle w:val="CommentReference"/>
        </w:rPr>
        <w:annotationRef/>
      </w:r>
      <w:r>
        <w:rPr>
          <w:rStyle w:val="CommentReference"/>
        </w:rPr>
        <w:t xml:space="preserve">I think you can tone this down to make it more neutral. “for our family’s liking” may </w:t>
      </w:r>
      <w:r w:rsidR="00C54019">
        <w:rPr>
          <w:rStyle w:val="CommentReference"/>
        </w:rPr>
        <w:t>insinuate negativity or strife which sets a negative tone as an opening.</w:t>
      </w:r>
    </w:p>
  </w:comment>
  <w:comment w:id="7" w:author="Thalia Priscilla" w:date="2022-10-25T20:26:00Z" w:initials="TP">
    <w:p w14:paraId="42A7F8C8" w14:textId="044E2211" w:rsidR="00793F7E" w:rsidRDefault="00793F7E">
      <w:pPr>
        <w:pStyle w:val="CommentText"/>
      </w:pPr>
      <w:r>
        <w:rPr>
          <w:rStyle w:val="CommentReference"/>
        </w:rPr>
        <w:annotationRef/>
      </w:r>
      <w:r>
        <w:t xml:space="preserve">Was this a new discovery for you? </w:t>
      </w:r>
      <w:r w:rsidR="00580869">
        <w:t xml:space="preserve">You </w:t>
      </w:r>
      <w:r w:rsidR="00853962">
        <w:t>can elaborate if you’ve learned something about the taste of the coffee on top of how to make it.</w:t>
      </w:r>
    </w:p>
  </w:comment>
  <w:comment w:id="10" w:author="Thalia Priscilla" w:date="2022-10-25T22:04:00Z" w:initials="TP">
    <w:p w14:paraId="6E47870A" w14:textId="09869E42" w:rsidR="008E0CF9" w:rsidRDefault="008E0CF9">
      <w:pPr>
        <w:pStyle w:val="CommentText"/>
      </w:pPr>
      <w:r>
        <w:rPr>
          <w:rStyle w:val="CommentReference"/>
        </w:rPr>
        <w:annotationRef/>
      </w:r>
      <w:r>
        <w:t>Did you make the coffee together</w:t>
      </w:r>
      <w:r w:rsidR="00C54019">
        <w:t xml:space="preserve"> again</w:t>
      </w:r>
      <w:r>
        <w:t xml:space="preserve">? If the experience of making coffee together was also the highlight, </w:t>
      </w:r>
      <w:r w:rsidR="00580869">
        <w:t>you can</w:t>
      </w:r>
      <w:r>
        <w:t xml:space="preserve"> </w:t>
      </w:r>
      <w:r w:rsidR="00580869">
        <w:t>re</w:t>
      </w:r>
      <w:r w:rsidR="00C54019">
        <w:t>plicate the same experience here.</w:t>
      </w:r>
    </w:p>
  </w:comment>
  <w:comment w:id="12" w:author="Thalia Priscilla" w:date="2022-10-25T22:18:00Z" w:initials="TP">
    <w:p w14:paraId="5929386C" w14:textId="3268E4F5" w:rsidR="00C54019" w:rsidRDefault="00C54019">
      <w:pPr>
        <w:pStyle w:val="CommentText"/>
      </w:pPr>
      <w:r>
        <w:rPr>
          <w:rStyle w:val="CommentReference"/>
        </w:rPr>
        <w:annotationRef/>
      </w:r>
      <w:r>
        <w:t>Did the joy in spending time making and having coffee with your dad affect the way the coffee tastes? I think you can add a reiteration of discovery of the taste – answering the question of why you never got the same experience at coffee shops.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6F010A" w15:done="0"/>
  <w15:commentEx w15:paraId="42A7F8C8" w15:done="0"/>
  <w15:commentEx w15:paraId="6E47870A" w15:done="0"/>
  <w15:commentEx w15:paraId="592938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DE36" w16cex:dateUtc="2022-10-25T15:14:00Z"/>
  <w16cex:commentExtensible w16cex:durableId="2702C4F2" w16cex:dateUtc="2022-10-25T13:26:00Z"/>
  <w16cex:commentExtensible w16cex:durableId="2702DC0B" w16cex:dateUtc="2022-10-25T15:04:00Z"/>
  <w16cex:commentExtensible w16cex:durableId="2702DF49" w16cex:dateUtc="2022-10-25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6F010A" w16cid:durableId="2702DE36"/>
  <w16cid:commentId w16cid:paraId="42A7F8C8" w16cid:durableId="2702C4F2"/>
  <w16cid:commentId w16cid:paraId="6E47870A" w16cid:durableId="2702DC0B"/>
  <w16cid:commentId w16cid:paraId="5929386C" w16cid:durableId="2702DF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AD"/>
    <w:rsid w:val="00185506"/>
    <w:rsid w:val="002256B3"/>
    <w:rsid w:val="002B7BCA"/>
    <w:rsid w:val="00580869"/>
    <w:rsid w:val="0062459E"/>
    <w:rsid w:val="00793F7E"/>
    <w:rsid w:val="0080610C"/>
    <w:rsid w:val="00851F8D"/>
    <w:rsid w:val="00853962"/>
    <w:rsid w:val="008E0CF9"/>
    <w:rsid w:val="009906AD"/>
    <w:rsid w:val="00BB09BE"/>
    <w:rsid w:val="00C54019"/>
    <w:rsid w:val="00F34412"/>
    <w:rsid w:val="00F644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6FFA"/>
  <w15:chartTrackingRefBased/>
  <w15:docId w15:val="{9BDD56E4-CD6C-8A45-BCAD-8F2C1E63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6A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B09BE"/>
  </w:style>
  <w:style w:type="character" w:styleId="CommentReference">
    <w:name w:val="annotation reference"/>
    <w:basedOn w:val="DefaultParagraphFont"/>
    <w:uiPriority w:val="99"/>
    <w:semiHidden/>
    <w:unhideWhenUsed/>
    <w:rsid w:val="00793F7E"/>
    <w:rPr>
      <w:sz w:val="16"/>
      <w:szCs w:val="16"/>
    </w:rPr>
  </w:style>
  <w:style w:type="paragraph" w:styleId="CommentText">
    <w:name w:val="annotation text"/>
    <w:basedOn w:val="Normal"/>
    <w:link w:val="CommentTextChar"/>
    <w:uiPriority w:val="99"/>
    <w:semiHidden/>
    <w:unhideWhenUsed/>
    <w:rsid w:val="00793F7E"/>
    <w:rPr>
      <w:sz w:val="20"/>
      <w:szCs w:val="20"/>
    </w:rPr>
  </w:style>
  <w:style w:type="character" w:customStyle="1" w:styleId="CommentTextChar">
    <w:name w:val="Comment Text Char"/>
    <w:basedOn w:val="DefaultParagraphFont"/>
    <w:link w:val="CommentText"/>
    <w:uiPriority w:val="99"/>
    <w:semiHidden/>
    <w:rsid w:val="00793F7E"/>
    <w:rPr>
      <w:sz w:val="20"/>
      <w:szCs w:val="20"/>
    </w:rPr>
  </w:style>
  <w:style w:type="paragraph" w:styleId="CommentSubject">
    <w:name w:val="annotation subject"/>
    <w:basedOn w:val="CommentText"/>
    <w:next w:val="CommentText"/>
    <w:link w:val="CommentSubjectChar"/>
    <w:uiPriority w:val="99"/>
    <w:semiHidden/>
    <w:unhideWhenUsed/>
    <w:rsid w:val="00793F7E"/>
    <w:rPr>
      <w:b/>
      <w:bCs/>
    </w:rPr>
  </w:style>
  <w:style w:type="character" w:customStyle="1" w:styleId="CommentSubjectChar">
    <w:name w:val="Comment Subject Char"/>
    <w:basedOn w:val="CommentTextChar"/>
    <w:link w:val="CommentSubject"/>
    <w:uiPriority w:val="99"/>
    <w:semiHidden/>
    <w:rsid w:val="00793F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84429">
      <w:bodyDiv w:val="1"/>
      <w:marLeft w:val="0"/>
      <w:marRight w:val="0"/>
      <w:marTop w:val="0"/>
      <w:marBottom w:val="0"/>
      <w:divBdr>
        <w:top w:val="none" w:sz="0" w:space="0" w:color="auto"/>
        <w:left w:val="none" w:sz="0" w:space="0" w:color="auto"/>
        <w:bottom w:val="none" w:sz="0" w:space="0" w:color="auto"/>
        <w:right w:val="none" w:sz="0" w:space="0" w:color="auto"/>
      </w:divBdr>
    </w:div>
    <w:div w:id="900485441">
      <w:bodyDiv w:val="1"/>
      <w:marLeft w:val="0"/>
      <w:marRight w:val="0"/>
      <w:marTop w:val="0"/>
      <w:marBottom w:val="0"/>
      <w:divBdr>
        <w:top w:val="none" w:sz="0" w:space="0" w:color="auto"/>
        <w:left w:val="none" w:sz="0" w:space="0" w:color="auto"/>
        <w:bottom w:val="none" w:sz="0" w:space="0" w:color="auto"/>
        <w:right w:val="none" w:sz="0" w:space="0" w:color="auto"/>
      </w:divBdr>
    </w:div>
    <w:div w:id="13341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2022-10-19T10:16:00Z</dcterms:created>
  <dcterms:modified xsi:type="dcterms:W3CDTF">2022-10-26T02:13:00Z</dcterms:modified>
</cp:coreProperties>
</file>