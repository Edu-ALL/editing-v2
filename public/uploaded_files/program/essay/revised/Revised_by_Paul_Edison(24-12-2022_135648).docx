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96B1" w14:textId="6B26E095" w:rsidR="00E13352" w:rsidRPr="00E13352" w:rsidRDefault="00E13352" w:rsidP="00E13352">
      <w:pPr>
        <w:rPr>
          <w:rFonts w:ascii="Times New Roman" w:eastAsia="Times New Roman" w:hAnsi="Times New Roman" w:cs="Times New Roman"/>
        </w:rPr>
      </w:pPr>
      <w:r w:rsidRPr="00E13352">
        <w:rPr>
          <w:rFonts w:ascii="Arial" w:eastAsia="Times New Roman" w:hAnsi="Arial" w:cs="Arial"/>
          <w:b/>
          <w:bCs/>
          <w:color w:val="000000"/>
          <w:sz w:val="22"/>
          <w:szCs w:val="22"/>
        </w:rPr>
        <w:t>Consider your application as a whole. What do you personally want to emphasize about your application for the admission committee’s consideration? Highlight something that’s important to you or something you haven’t had a chance to share. Tell us, don’t show us (no websites please).</w:t>
      </w:r>
      <w:r>
        <w:rPr>
          <w:rFonts w:ascii="Times New Roman" w:eastAsia="Times New Roman" w:hAnsi="Times New Roman" w:cs="Times New Roman"/>
        </w:rPr>
        <w:t xml:space="preserve"> </w:t>
      </w:r>
      <w:r w:rsidRPr="00E13352">
        <w:rPr>
          <w:rFonts w:ascii="Arial" w:eastAsia="Times New Roman" w:hAnsi="Arial" w:cs="Arial"/>
          <w:b/>
          <w:bCs/>
          <w:color w:val="000000"/>
          <w:sz w:val="22"/>
          <w:szCs w:val="22"/>
        </w:rPr>
        <w:t>(300 word maximum)*</w:t>
      </w:r>
    </w:p>
    <w:p w14:paraId="4D674730" w14:textId="77777777" w:rsidR="00E13352" w:rsidRDefault="00E13352" w:rsidP="00E1335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41F0B44B" w14:textId="4A0D383D" w:rsidR="000E543A" w:rsidRPr="000E543A" w:rsidDel="00FC0A8E" w:rsidRDefault="000E543A" w:rsidP="000E543A">
      <w:pPr>
        <w:rPr>
          <w:del w:id="0" w:author="Thalia Priscilla" w:date="2022-12-23T18:32:00Z"/>
          <w:rFonts w:ascii="Times New Roman" w:eastAsia="Times New Roman" w:hAnsi="Times New Roman" w:cs="Times New Roman"/>
        </w:rPr>
      </w:pPr>
      <w:r w:rsidRPr="000E543A">
        <w:rPr>
          <w:rFonts w:ascii="Arial" w:eastAsia="Times New Roman" w:hAnsi="Arial" w:cs="Arial"/>
          <w:color w:val="000000"/>
          <w:sz w:val="22"/>
          <w:szCs w:val="22"/>
        </w:rPr>
        <w:t>During a summer break, I was enrolled in</w:t>
      </w:r>
      <w:ins w:id="1" w:author="Thalia Priscilla" w:date="2022-12-23T18:24:00Z">
        <w:r w:rsidR="008A31D4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  <w:proofErr w:type="spellStart"/>
        <w:r w:rsidR="008A31D4">
          <w:rPr>
            <w:rFonts w:ascii="Arial" w:eastAsia="Times New Roman" w:hAnsi="Arial" w:cs="Arial"/>
            <w:color w:val="000000"/>
            <w:sz w:val="22"/>
            <w:szCs w:val="22"/>
          </w:rPr>
          <w:t>Kokoder</w:t>
        </w:r>
        <w:proofErr w:type="spellEnd"/>
        <w:r w:rsidR="008A31D4">
          <w:rPr>
            <w:rFonts w:ascii="Arial" w:eastAsia="Times New Roman" w:hAnsi="Arial" w:cs="Arial"/>
            <w:color w:val="000000"/>
            <w:sz w:val="22"/>
            <w:szCs w:val="22"/>
          </w:rPr>
          <w:t xml:space="preserve"> club,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a competitive programming club</w:t>
      </w:r>
      <w:commentRangeStart w:id="2"/>
      <w:ins w:id="3" w:author="Thalia Priscilla" w:date="2022-12-23T18:32:00Z">
        <w:r w:rsidR="00FC0A8E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4" w:author="Thalia Priscilla" w:date="2022-12-23T18:32:00Z">
        <w:r w:rsidRPr="000E543A" w:rsidDel="00FC0A8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from which I developed a new mindset. </w:delText>
        </w:r>
      </w:del>
      <w:ins w:id="5" w:author="Thalia Priscilla" w:date="2022-12-23T18:32:00Z">
        <w:r w:rsidR="00FC0A8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commentRangeEnd w:id="2"/>
      <w:ins w:id="6" w:author="Thalia Priscilla" w:date="2022-12-23T18:36:00Z">
        <w:r w:rsidR="00B011D3">
          <w:rPr>
            <w:rStyle w:val="CommentReference"/>
          </w:rPr>
          <w:commentReference w:id="2"/>
        </w:r>
      </w:ins>
    </w:p>
    <w:p w14:paraId="4A41770A" w14:textId="77777777" w:rsidR="000E543A" w:rsidRPr="000E543A" w:rsidDel="00FC0A8E" w:rsidRDefault="000E543A" w:rsidP="000E543A">
      <w:pPr>
        <w:rPr>
          <w:del w:id="7" w:author="Thalia Priscilla" w:date="2022-12-23T18:32:00Z"/>
          <w:rFonts w:ascii="Times New Roman" w:eastAsia="Times New Roman" w:hAnsi="Times New Roman" w:cs="Times New Roman"/>
        </w:rPr>
      </w:pPr>
    </w:p>
    <w:p w14:paraId="4C8093A6" w14:textId="765C01AB" w:rsidR="000E543A" w:rsidRPr="000E543A" w:rsidRDefault="000E543A" w:rsidP="000E543A">
      <w:pPr>
        <w:rPr>
          <w:rFonts w:ascii="Times New Roman" w:eastAsia="Times New Roman" w:hAnsi="Times New Roman" w:cs="Times New Roman"/>
        </w:rPr>
      </w:pPr>
      <w:r w:rsidRPr="000E543A">
        <w:rPr>
          <w:rFonts w:ascii="Arial" w:eastAsia="Times New Roman" w:hAnsi="Arial" w:cs="Arial"/>
          <w:color w:val="000000"/>
          <w:sz w:val="22"/>
          <w:szCs w:val="22"/>
        </w:rPr>
        <w:t>As a beginner in competitive programming, simple sort and string matching algorithms were foreign to me</w:t>
      </w:r>
      <w:del w:id="8" w:author="Thalia Priscilla" w:date="2022-12-23T18:26:00Z">
        <w:r w:rsidRPr="000E543A" w:rsidDel="008A31D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and led to initial struggles in my study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>. I’d come up with irregular solutions to problems because of my lack of knowledge</w:t>
      </w:r>
      <w:ins w:id="9" w:author="Thalia Priscilla" w:date="2022-12-23T18:25:00Z">
        <w:r w:rsidR="008A31D4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10" w:author="Thalia Priscilla" w:date="2022-12-23T18:25:00Z">
        <w:r w:rsidRPr="000E543A" w:rsidDel="008A31D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and 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only </w:t>
      </w:r>
      <w:ins w:id="11" w:author="Thalia Priscilla" w:date="2022-12-23T18:25:00Z">
        <w:r w:rsidR="008A31D4">
          <w:rPr>
            <w:rFonts w:ascii="Arial" w:eastAsia="Times New Roman" w:hAnsi="Arial" w:cs="Arial"/>
            <w:color w:val="000000"/>
            <w:sz w:val="22"/>
            <w:szCs w:val="22"/>
          </w:rPr>
          <w:t xml:space="preserve">to 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>be met with failure. Not wanting to be ridiculed by my peers for my simple mistakes, I became hesitant in speaking out and asking questions</w:t>
      </w:r>
      <w:ins w:id="12" w:author="Thalia Priscilla" w:date="2022-12-23T18:27:00Z">
        <w:r w:rsidR="008A31D4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13" w:author="Thalia Priscilla" w:date="2022-12-23T18:27:00Z">
        <w:r w:rsidRPr="000E543A" w:rsidDel="008A31D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which became detrimental to my progress. 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This only </w:t>
      </w:r>
      <w:proofErr w:type="spellStart"/>
      <w:r w:rsidRPr="000E543A">
        <w:rPr>
          <w:rFonts w:ascii="Arial" w:eastAsia="Times New Roman" w:hAnsi="Arial" w:cs="Arial"/>
          <w:color w:val="000000"/>
          <w:sz w:val="22"/>
          <w:szCs w:val="22"/>
        </w:rPr>
        <w:t>fueled</w:t>
      </w:r>
      <w:proofErr w:type="spellEnd"/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my already low self-esteem </w:t>
      </w:r>
      <w:del w:id="14" w:author="Thalia Priscilla" w:date="2022-12-23T18:27:00Z">
        <w:r w:rsidRPr="000E543A" w:rsidDel="008A31D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at that time 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>and made me question if I even belong</w:t>
      </w:r>
      <w:ins w:id="15" w:author="Thalia Priscilla" w:date="2022-12-23T18:33:00Z">
        <w:r w:rsidR="00FC0A8E">
          <w:rPr>
            <w:rFonts w:ascii="Arial" w:eastAsia="Times New Roman" w:hAnsi="Arial" w:cs="Arial"/>
            <w:color w:val="000000"/>
            <w:sz w:val="22"/>
            <w:szCs w:val="22"/>
          </w:rPr>
          <w:t>ed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in this club.</w:t>
      </w:r>
    </w:p>
    <w:p w14:paraId="7BAD190C" w14:textId="77777777" w:rsidR="000E543A" w:rsidRPr="000E543A" w:rsidRDefault="000E543A" w:rsidP="000E543A">
      <w:pPr>
        <w:rPr>
          <w:rFonts w:ascii="Times New Roman" w:eastAsia="Times New Roman" w:hAnsi="Times New Roman" w:cs="Times New Roman"/>
        </w:rPr>
      </w:pPr>
    </w:p>
    <w:p w14:paraId="3AA6E815" w14:textId="6D364259" w:rsidR="000E543A" w:rsidRPr="000E543A" w:rsidRDefault="000E543A" w:rsidP="000E543A">
      <w:pPr>
        <w:rPr>
          <w:rFonts w:ascii="Times New Roman" w:eastAsia="Times New Roman" w:hAnsi="Times New Roman" w:cs="Times New Roman"/>
        </w:rPr>
      </w:pPr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Vale showed me that I did. As </w:t>
      </w:r>
      <w:del w:id="16" w:author="Paul Edison" w:date="2022-12-24T13:52:00Z">
        <w:r w:rsidRPr="000E543A" w:rsidDel="0085381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 </w:delText>
        </w:r>
      </w:del>
      <w:ins w:id="17" w:author="Paul Edison" w:date="2022-12-24T13:52:00Z">
        <w:r w:rsidR="0085381A">
          <w:rPr>
            <w:rFonts w:ascii="Arial" w:eastAsia="Times New Roman" w:hAnsi="Arial" w:cs="Arial"/>
            <w:color w:val="000000"/>
            <w:sz w:val="22"/>
            <w:szCs w:val="22"/>
          </w:rPr>
          <w:t>my</w:t>
        </w:r>
        <w:r w:rsidR="0085381A" w:rsidRPr="000E543A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>mentor</w:t>
      </w:r>
      <w:del w:id="18" w:author="Thalia Priscilla" w:date="2022-12-23T18:27:00Z">
        <w:r w:rsidRPr="000E543A" w:rsidDel="008A31D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to me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, he was creative, </w:t>
      </w:r>
      <w:proofErr w:type="gramStart"/>
      <w:r w:rsidRPr="000E543A">
        <w:rPr>
          <w:rFonts w:ascii="Arial" w:eastAsia="Times New Roman" w:hAnsi="Arial" w:cs="Arial"/>
          <w:color w:val="000000"/>
          <w:sz w:val="22"/>
          <w:szCs w:val="22"/>
        </w:rPr>
        <w:t>knowledgeable</w:t>
      </w:r>
      <w:proofErr w:type="gramEnd"/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and understanding. Whenever I felt puzzled by one of the coding problems, he’d always tell me, “Just think of any solution and try it. You can always optimize it later.” Every weekend as I go through </w:t>
      </w:r>
      <w:proofErr w:type="spellStart"/>
      <w:r w:rsidRPr="000E543A">
        <w:rPr>
          <w:rFonts w:ascii="Arial" w:eastAsia="Times New Roman" w:hAnsi="Arial" w:cs="Arial"/>
          <w:color w:val="000000"/>
          <w:sz w:val="22"/>
          <w:szCs w:val="22"/>
        </w:rPr>
        <w:t>codeforces</w:t>
      </w:r>
      <w:proofErr w:type="spellEnd"/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problems</w:t>
      </w:r>
      <w:del w:id="19" w:author="Thalia Priscilla" w:date="2022-12-23T18:30:00Z">
        <w:r w:rsidRPr="000E543A" w:rsidDel="00FC0A8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with Vale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, he’d encourage me to voice </w:t>
      </w:r>
      <w:commentRangeStart w:id="20"/>
      <w:r w:rsidRPr="000E543A">
        <w:rPr>
          <w:rFonts w:ascii="Arial" w:eastAsia="Times New Roman" w:hAnsi="Arial" w:cs="Arial"/>
          <w:color w:val="000000"/>
          <w:sz w:val="22"/>
          <w:szCs w:val="22"/>
        </w:rPr>
        <w:t>out my solutions no matter how ridiculous, explain my thought process</w:t>
      </w:r>
      <w:commentRangeEnd w:id="20"/>
      <w:r w:rsidR="0085381A">
        <w:rPr>
          <w:rStyle w:val="CommentReference"/>
        </w:rPr>
        <w:commentReference w:id="20"/>
      </w:r>
      <w:ins w:id="21" w:author="Thalia Priscilla" w:date="2022-12-23T18:27:00Z">
        <w:r w:rsidR="008A31D4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and allow</w:t>
      </w:r>
      <w:ins w:id="22" w:author="Thalia Priscilla" w:date="2022-12-23T18:34:00Z">
        <w:r w:rsidR="00FC0A8E">
          <w:rPr>
            <w:rFonts w:ascii="Arial" w:eastAsia="Times New Roman" w:hAnsi="Arial" w:cs="Arial"/>
            <w:color w:val="000000"/>
            <w:sz w:val="22"/>
            <w:szCs w:val="22"/>
          </w:rPr>
          <w:t>ed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the environment to be conducive to debates. Slowly, I was improving both mentally and technically. His outlook in approaching problems encouraged me to be more daring and think </w:t>
      </w:r>
      <w:del w:id="23" w:author="Thalia Priscilla" w:date="2022-12-23T18:30:00Z">
        <w:r w:rsidRPr="000E543A" w:rsidDel="00FC0A8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more 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>differently. </w:t>
      </w:r>
    </w:p>
    <w:p w14:paraId="302237E2" w14:textId="77777777" w:rsidR="000E543A" w:rsidRPr="000E543A" w:rsidRDefault="000E543A" w:rsidP="000E543A">
      <w:pPr>
        <w:rPr>
          <w:rFonts w:ascii="Times New Roman" w:eastAsia="Times New Roman" w:hAnsi="Times New Roman" w:cs="Times New Roman"/>
        </w:rPr>
      </w:pPr>
    </w:p>
    <w:p w14:paraId="2BC6B32B" w14:textId="783C7579" w:rsidR="000E543A" w:rsidRPr="000E543A" w:rsidRDefault="000E543A" w:rsidP="000E543A">
      <w:pPr>
        <w:rPr>
          <w:rFonts w:ascii="Times New Roman" w:eastAsia="Times New Roman" w:hAnsi="Times New Roman" w:cs="Times New Roman"/>
        </w:rPr>
      </w:pPr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This created a rippling effect in my school studies. I became keen in pursuing </w:t>
      </w:r>
      <w:ins w:id="24" w:author="Thalia Priscilla" w:date="2022-12-23T18:28:00Z">
        <w:r w:rsidR="008A31D4">
          <w:rPr>
            <w:rFonts w:ascii="Arial" w:eastAsia="Times New Roman" w:hAnsi="Arial" w:cs="Arial"/>
            <w:color w:val="000000"/>
            <w:sz w:val="22"/>
            <w:szCs w:val="22"/>
          </w:rPr>
          <w:t xml:space="preserve">knowledge from 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outside sources </w:t>
      </w:r>
      <w:ins w:id="25" w:author="Thalia Priscilla" w:date="2022-12-23T18:28:00Z">
        <w:r w:rsidR="008A31D4">
          <w:rPr>
            <w:rFonts w:ascii="Arial" w:eastAsia="Times New Roman" w:hAnsi="Arial" w:cs="Arial"/>
            <w:color w:val="000000"/>
            <w:sz w:val="22"/>
            <w:szCs w:val="22"/>
          </w:rPr>
          <w:t>–</w:t>
        </w:r>
      </w:ins>
      <w:ins w:id="26" w:author="Thalia Priscilla" w:date="2022-12-23T18:35:00Z">
        <w:r w:rsidR="00B011D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27" w:author="Thalia Priscilla" w:date="2022-12-23T18:35:00Z">
        <w:r w:rsidRPr="000E543A" w:rsidDel="00B011D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through 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>the internet and courses</w:t>
      </w:r>
      <w:ins w:id="28" w:author="Thalia Priscilla" w:date="2022-12-23T18:35:00Z">
        <w:r w:rsidR="00B011D3">
          <w:rPr>
            <w:rFonts w:ascii="Arial" w:eastAsia="Times New Roman" w:hAnsi="Arial" w:cs="Arial"/>
            <w:color w:val="000000"/>
            <w:sz w:val="22"/>
            <w:szCs w:val="22"/>
          </w:rPr>
          <w:t xml:space="preserve"> –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9" w:author="Thalia Priscilla" w:date="2022-12-23T18:30:00Z">
        <w:r w:rsidRPr="000E543A" w:rsidDel="00FC0A8E">
          <w:rPr>
            <w:rFonts w:ascii="Arial" w:eastAsia="Times New Roman" w:hAnsi="Arial" w:cs="Arial"/>
            <w:color w:val="000000"/>
            <w:sz w:val="22"/>
            <w:szCs w:val="22"/>
          </w:rPr>
          <w:delText>and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no</w:t>
      </w:r>
      <w:ins w:id="30" w:author="Thalia Priscilla" w:date="2022-12-23T18:31:00Z">
        <w:r w:rsidR="00FC0A8E">
          <w:rPr>
            <w:rFonts w:ascii="Arial" w:eastAsia="Times New Roman" w:hAnsi="Arial" w:cs="Arial"/>
            <w:color w:val="000000"/>
            <w:sz w:val="22"/>
            <w:szCs w:val="22"/>
          </w:rPr>
          <w:t xml:space="preserve"> longer</w:t>
        </w:r>
      </w:ins>
      <w:del w:id="31" w:author="Thalia Priscilla" w:date="2022-12-23T18:31:00Z">
        <w:r w:rsidRPr="000E543A" w:rsidDel="00FC0A8E">
          <w:rPr>
            <w:rFonts w:ascii="Arial" w:eastAsia="Times New Roman" w:hAnsi="Arial" w:cs="Arial"/>
            <w:color w:val="000000"/>
            <w:sz w:val="22"/>
            <w:szCs w:val="22"/>
          </w:rPr>
          <w:delText>t be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confined by </w:t>
      </w:r>
      <w:del w:id="32" w:author="Thalia Priscilla" w:date="2022-12-23T18:28:00Z">
        <w:r w:rsidRPr="000E543A" w:rsidDel="008A31D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just 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>my school’s textbook. I also became more active in class discussions, asking questions, clarifications and voicing out my opinions without fear of ridicule. </w:t>
      </w:r>
      <w:ins w:id="33" w:author="Thalia Priscilla" w:date="2022-12-23T18:35:00Z">
        <w:r w:rsidR="00B011D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</w:p>
    <w:p w14:paraId="00D438D7" w14:textId="77777777" w:rsidR="000E543A" w:rsidRPr="000E543A" w:rsidRDefault="000E543A" w:rsidP="000E543A">
      <w:pPr>
        <w:rPr>
          <w:rFonts w:ascii="Times New Roman" w:eastAsia="Times New Roman" w:hAnsi="Times New Roman" w:cs="Times New Roman"/>
        </w:rPr>
      </w:pPr>
    </w:p>
    <w:p w14:paraId="689536C4" w14:textId="77777777" w:rsidR="000E543A" w:rsidRPr="000E543A" w:rsidDel="00FC0A8E" w:rsidRDefault="000E543A" w:rsidP="000E543A">
      <w:pPr>
        <w:rPr>
          <w:del w:id="34" w:author="Thalia Priscilla" w:date="2022-12-23T18:29:00Z"/>
          <w:rFonts w:ascii="Times New Roman" w:eastAsia="Times New Roman" w:hAnsi="Times New Roman" w:cs="Times New Roman"/>
        </w:rPr>
      </w:pPr>
      <w:r w:rsidRPr="000E543A">
        <w:rPr>
          <w:rFonts w:ascii="Arial" w:eastAsia="Times New Roman" w:hAnsi="Arial" w:cs="Arial"/>
          <w:color w:val="000000"/>
          <w:sz w:val="22"/>
          <w:szCs w:val="22"/>
        </w:rPr>
        <w:t>My time with Vale has taught me a valuable lesson: Don’t be afraid to look stupid and ask questions. Sometimes, the best answers start from the most ridiculous solutions and questions. </w:t>
      </w:r>
    </w:p>
    <w:p w14:paraId="3F62F2EB" w14:textId="77777777" w:rsidR="000E543A" w:rsidRPr="000E543A" w:rsidDel="00FC0A8E" w:rsidRDefault="000E543A" w:rsidP="000E543A">
      <w:pPr>
        <w:rPr>
          <w:del w:id="35" w:author="Thalia Priscilla" w:date="2022-12-23T18:29:00Z"/>
          <w:rFonts w:ascii="Times New Roman" w:eastAsia="Times New Roman" w:hAnsi="Times New Roman" w:cs="Times New Roman"/>
        </w:rPr>
      </w:pPr>
    </w:p>
    <w:p w14:paraId="520DEE06" w14:textId="207B21DF" w:rsidR="000E543A" w:rsidRPr="000E543A" w:rsidRDefault="000E543A" w:rsidP="000E543A">
      <w:pPr>
        <w:rPr>
          <w:rFonts w:ascii="Times New Roman" w:eastAsia="Times New Roman" w:hAnsi="Times New Roman" w:cs="Times New Roman"/>
        </w:rPr>
      </w:pPr>
      <w:r w:rsidRPr="000E543A">
        <w:rPr>
          <w:rFonts w:ascii="Arial" w:eastAsia="Times New Roman" w:hAnsi="Arial" w:cs="Arial"/>
          <w:color w:val="000000"/>
          <w:sz w:val="22"/>
          <w:szCs w:val="22"/>
        </w:rPr>
        <w:t>Th</w:t>
      </w:r>
      <w:ins w:id="36" w:author="Thalia Priscilla" w:date="2022-12-23T18:29:00Z">
        <w:r w:rsidR="00FC0A8E">
          <w:rPr>
            <w:rFonts w:ascii="Arial" w:eastAsia="Times New Roman" w:hAnsi="Arial" w:cs="Arial"/>
            <w:color w:val="000000"/>
            <w:sz w:val="22"/>
            <w:szCs w:val="22"/>
          </w:rPr>
          <w:t>e</w:t>
        </w:r>
      </w:ins>
      <w:del w:id="37" w:author="Thalia Priscilla" w:date="2022-12-23T18:29:00Z">
        <w:r w:rsidRPr="000E543A" w:rsidDel="00FC0A8E">
          <w:rPr>
            <w:rFonts w:ascii="Arial" w:eastAsia="Times New Roman" w:hAnsi="Arial" w:cs="Arial"/>
            <w:color w:val="000000"/>
            <w:sz w:val="22"/>
            <w:szCs w:val="22"/>
          </w:rPr>
          <w:delText>is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mindset I gained in </w:t>
      </w:r>
      <w:commentRangeStart w:id="38"/>
      <w:proofErr w:type="spellStart"/>
      <w:r w:rsidRPr="000E543A">
        <w:rPr>
          <w:rFonts w:ascii="Arial" w:eastAsia="Times New Roman" w:hAnsi="Arial" w:cs="Arial"/>
          <w:color w:val="000000"/>
          <w:sz w:val="22"/>
          <w:szCs w:val="22"/>
        </w:rPr>
        <w:t>Kokocoder</w:t>
      </w:r>
      <w:proofErr w:type="spellEnd"/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club </w:t>
      </w:r>
      <w:commentRangeEnd w:id="38"/>
      <w:r w:rsidR="008A31D4">
        <w:rPr>
          <w:rStyle w:val="CommentReference"/>
        </w:rPr>
        <w:commentReference w:id="38"/>
      </w:r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will </w:t>
      </w:r>
      <w:del w:id="39" w:author="Thalia Priscilla" w:date="2022-12-23T18:32:00Z">
        <w:r w:rsidRPr="000E543A" w:rsidDel="00FC0A8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allow </w:delText>
        </w:r>
      </w:del>
      <w:ins w:id="40" w:author="Thalia Priscilla" w:date="2022-12-23T18:32:00Z">
        <w:r w:rsidR="00FC0A8E">
          <w:rPr>
            <w:rFonts w:ascii="Arial" w:eastAsia="Times New Roman" w:hAnsi="Arial" w:cs="Arial"/>
            <w:color w:val="000000"/>
            <w:sz w:val="22"/>
            <w:szCs w:val="22"/>
          </w:rPr>
          <w:t>support</w:t>
        </w:r>
        <w:r w:rsidR="00FC0A8E" w:rsidRPr="000E543A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>me to inch closer to my goal as a programmer as I continue to pursue knowledge at Carnegie Mellon and beyond.</w:t>
      </w:r>
    </w:p>
    <w:p w14:paraId="7B712F0C" w14:textId="77777777" w:rsidR="000E543A" w:rsidRPr="000E543A" w:rsidRDefault="000E543A" w:rsidP="000E543A">
      <w:pPr>
        <w:rPr>
          <w:rFonts w:ascii="Times New Roman" w:eastAsia="Times New Roman" w:hAnsi="Times New Roman" w:cs="Times New Roman"/>
        </w:rPr>
      </w:pPr>
    </w:p>
    <w:p w14:paraId="101F0680" w14:textId="014E4E22" w:rsidR="00E13352" w:rsidRPr="00E13352" w:rsidRDefault="00E13352" w:rsidP="00E13352">
      <w:pPr>
        <w:spacing w:after="240"/>
        <w:rPr>
          <w:rFonts w:ascii="Times New Roman" w:eastAsia="Times New Roman" w:hAnsi="Times New Roman" w:cs="Times New Roman"/>
        </w:rPr>
      </w:pPr>
    </w:p>
    <w:p w14:paraId="114923D6" w14:textId="77777777" w:rsidR="00E13352" w:rsidRPr="00E13352" w:rsidRDefault="00E13352" w:rsidP="00E13352">
      <w:pPr>
        <w:rPr>
          <w:rFonts w:ascii="Times New Roman" w:eastAsia="Times New Roman" w:hAnsi="Times New Roman" w:cs="Times New Roman"/>
        </w:rPr>
      </w:pPr>
    </w:p>
    <w:p w14:paraId="19C954EE" w14:textId="77777777" w:rsidR="00327C66" w:rsidRDefault="00327C66"/>
    <w:sectPr w:rsidR="00327C6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Thalia Priscilla" w:date="2022-12-23T18:36:00Z" w:initials="TP">
    <w:p w14:paraId="23CC577F" w14:textId="5BDA33B0" w:rsidR="00B011D3" w:rsidRDefault="00B011D3">
      <w:pPr>
        <w:pStyle w:val="CommentText"/>
      </w:pPr>
      <w:r>
        <w:rPr>
          <w:rStyle w:val="CommentReference"/>
        </w:rPr>
        <w:annotationRef/>
      </w:r>
      <w:r>
        <w:t>I think for the sake of the word count, this can be left out, since you’ve concluded on this.</w:t>
      </w:r>
    </w:p>
  </w:comment>
  <w:comment w:id="20" w:author="Paul Edison" w:date="2022-12-24T13:54:00Z" w:initials="PE">
    <w:p w14:paraId="7AD6447E" w14:textId="77777777" w:rsidR="0085381A" w:rsidRDefault="0085381A" w:rsidP="008862A9">
      <w:pPr>
        <w:pStyle w:val="CommentText"/>
      </w:pPr>
      <w:r>
        <w:rPr>
          <w:rStyle w:val="CommentReference"/>
        </w:rPr>
        <w:annotationRef/>
      </w:r>
      <w:r>
        <w:t xml:space="preserve">Is there an example of how your seemingly ridiculous solution turned out to be super effective? </w:t>
      </w:r>
    </w:p>
  </w:comment>
  <w:comment w:id="38" w:author="Thalia Priscilla" w:date="2022-12-23T18:23:00Z" w:initials="TP">
    <w:p w14:paraId="5E891F89" w14:textId="48167926" w:rsidR="008A31D4" w:rsidRDefault="008A31D4">
      <w:pPr>
        <w:pStyle w:val="CommentText"/>
      </w:pPr>
      <w:r>
        <w:rPr>
          <w:rStyle w:val="CommentReference"/>
        </w:rPr>
        <w:annotationRef/>
      </w:r>
      <w:r>
        <w:t>I think it’s important to mention this in the beginning.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CC577F" w15:done="0"/>
  <w15:commentEx w15:paraId="7AD6447E" w15:done="0"/>
  <w15:commentEx w15:paraId="5E891F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0739F" w16cex:dateUtc="2022-12-23T11:36:00Z"/>
  <w16cex:commentExtensible w16cex:durableId="2751830F" w16cex:dateUtc="2022-12-24T06:54:00Z"/>
  <w16cex:commentExtensible w16cex:durableId="275070AD" w16cex:dateUtc="2022-12-23T1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CC577F" w16cid:durableId="2750739F"/>
  <w16cid:commentId w16cid:paraId="7AD6447E" w16cid:durableId="2751830F"/>
  <w16cid:commentId w16cid:paraId="5E891F89" w16cid:durableId="275070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52"/>
    <w:rsid w:val="000E543A"/>
    <w:rsid w:val="00185506"/>
    <w:rsid w:val="00327C66"/>
    <w:rsid w:val="0062459E"/>
    <w:rsid w:val="0085381A"/>
    <w:rsid w:val="008A31D4"/>
    <w:rsid w:val="00B011D3"/>
    <w:rsid w:val="00D618EB"/>
    <w:rsid w:val="00E13352"/>
    <w:rsid w:val="00F90ABB"/>
    <w:rsid w:val="00FC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2579"/>
  <w15:chartTrackingRefBased/>
  <w15:docId w15:val="{A12E9F36-2CBC-094C-B8CE-6F7EEAD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3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618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8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18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8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8E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3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Paul Edison</cp:lastModifiedBy>
  <cp:revision>4</cp:revision>
  <dcterms:created xsi:type="dcterms:W3CDTF">2022-12-10T09:20:00Z</dcterms:created>
  <dcterms:modified xsi:type="dcterms:W3CDTF">2022-12-24T06:54:00Z</dcterms:modified>
</cp:coreProperties>
</file>