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95" w14:textId="2A499DC3" w:rsidR="00F13A7B" w:rsidRPr="00F13A7B" w:rsidRDefault="00F13A7B" w:rsidP="00F13A7B">
      <w:pPr>
        <w:pStyle w:val="NormalWeb"/>
        <w:spacing w:before="0" w:beforeAutospacing="0" w:after="0" w:afterAutospacing="0"/>
        <w:jc w:val="both"/>
        <w:rPr>
          <w:rFonts w:asciiTheme="minorHAnsi" w:hAnsiTheme="minorHAnsi" w:cstheme="minorHAnsi"/>
          <w:b/>
          <w:bCs/>
          <w:color w:val="000000"/>
        </w:rPr>
      </w:pPr>
      <w:r w:rsidRPr="00F13A7B">
        <w:rPr>
          <w:rFonts w:asciiTheme="minorHAnsi" w:hAnsiTheme="minorHAnsi" w:cstheme="minorHAnsi"/>
          <w:b/>
          <w:bCs/>
          <w:color w:val="000000"/>
        </w:rPr>
        <w:t>Mabel – Personal Statement for Fudan University (800 words)</w:t>
      </w:r>
    </w:p>
    <w:p w14:paraId="75A8EFFF" w14:textId="77777777" w:rsidR="00F13A7B" w:rsidRDefault="00F13A7B" w:rsidP="00F13A7B">
      <w:pPr>
        <w:pStyle w:val="NormalWeb"/>
        <w:spacing w:before="0" w:beforeAutospacing="0" w:after="0" w:afterAutospacing="0"/>
        <w:ind w:firstLine="720"/>
        <w:jc w:val="both"/>
        <w:rPr>
          <w:rFonts w:asciiTheme="minorHAnsi" w:hAnsiTheme="minorHAnsi" w:cstheme="minorHAnsi"/>
          <w:color w:val="000000"/>
        </w:rPr>
      </w:pPr>
    </w:p>
    <w:p w14:paraId="27597E91" w14:textId="77D65C89"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 xml:space="preserve">Since freshman year, I have intended to major in Medicine. It all kicked off when in grade 10, I was mesmerized by a video of </w:t>
      </w:r>
      <w:proofErr w:type="spellStart"/>
      <w:r w:rsidRPr="00F13A7B">
        <w:rPr>
          <w:rFonts w:asciiTheme="minorHAnsi" w:hAnsiTheme="minorHAnsi" w:cstheme="minorHAnsi"/>
          <w:color w:val="000000"/>
        </w:rPr>
        <w:t>Kurzgesagt</w:t>
      </w:r>
      <w:proofErr w:type="spellEnd"/>
      <w:r w:rsidRPr="00F13A7B">
        <w:rPr>
          <w:rFonts w:asciiTheme="minorHAnsi" w:hAnsiTheme="minorHAnsi" w:cstheme="minorHAnsi"/>
          <w:color w:val="000000"/>
        </w:rPr>
        <w:t xml:space="preserve"> – In a Nutshell shared by my Biology teacher, which depicted the friendship between T and B cells. </w:t>
      </w:r>
      <w:commentRangeStart w:id="0"/>
      <w:r w:rsidRPr="00F13A7B">
        <w:rPr>
          <w:rFonts w:asciiTheme="minorHAnsi" w:hAnsiTheme="minorHAnsi" w:cstheme="minorHAnsi"/>
          <w:color w:val="000000"/>
        </w:rPr>
        <w:t xml:space="preserve">B cells act as a frontier to invade pathogens, but they can get ‘exhausted’ after fighting extensively. Concerning this, T cells invigorate B cells, thereby enabling B cells to return vigorously to the war. </w:t>
      </w:r>
      <w:commentRangeEnd w:id="0"/>
      <w:r w:rsidR="00883766">
        <w:rPr>
          <w:rStyle w:val="CommentReference"/>
          <w:rFonts w:asciiTheme="minorHAnsi" w:eastAsiaTheme="minorEastAsia" w:hAnsiTheme="minorHAnsi" w:cstheme="minorBidi"/>
        </w:rPr>
        <w:commentReference w:id="0"/>
      </w:r>
      <w:r w:rsidRPr="00F13A7B">
        <w:rPr>
          <w:rFonts w:asciiTheme="minorHAnsi" w:hAnsiTheme="minorHAnsi" w:cstheme="minorHAnsi"/>
          <w:color w:val="000000"/>
        </w:rPr>
        <w:t>This has sparked my curiosity to dive into the human body by enrolling in the HEAL Clinical Shadowing Program.</w:t>
      </w:r>
    </w:p>
    <w:p w14:paraId="2F5947DC" w14:textId="611E8674"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commentRangeStart w:id="1"/>
      <w:r w:rsidRPr="00F13A7B">
        <w:rPr>
          <w:rFonts w:asciiTheme="minorHAnsi" w:hAnsiTheme="minorHAnsi" w:cstheme="minorHAnsi"/>
          <w:color w:val="000000"/>
        </w:rPr>
        <w:t xml:space="preserve">In this program, </w:t>
      </w:r>
      <w:commentRangeEnd w:id="1"/>
      <w:r w:rsidR="00883766">
        <w:rPr>
          <w:rStyle w:val="CommentReference"/>
          <w:rFonts w:asciiTheme="minorHAnsi" w:eastAsiaTheme="minorEastAsia" w:hAnsiTheme="minorHAnsi" w:cstheme="minorBidi"/>
        </w:rPr>
        <w:commentReference w:id="1"/>
      </w:r>
      <w:r w:rsidRPr="00F13A7B">
        <w:rPr>
          <w:rFonts w:asciiTheme="minorHAnsi" w:hAnsiTheme="minorHAnsi" w:cstheme="minorHAnsi"/>
          <w:color w:val="000000"/>
        </w:rPr>
        <w:t xml:space="preserve">I studied a multitude of diseases, such as ulcerative colitis, </w:t>
      </w:r>
      <w:proofErr w:type="spellStart"/>
      <w:r w:rsidRPr="00F13A7B">
        <w:rPr>
          <w:rFonts w:asciiTheme="minorHAnsi" w:hAnsiTheme="minorHAnsi" w:cstheme="minorHAnsi"/>
          <w:color w:val="000000"/>
        </w:rPr>
        <w:t>hemorrhoids</w:t>
      </w:r>
      <w:proofErr w:type="spellEnd"/>
      <w:r w:rsidRPr="00F13A7B">
        <w:rPr>
          <w:rFonts w:asciiTheme="minorHAnsi" w:hAnsiTheme="minorHAnsi" w:cstheme="minorHAnsi"/>
          <w:color w:val="000000"/>
        </w:rPr>
        <w:t xml:space="preserve">, Kawasaki disease, etc. I was even taught how to diagnose, fill out SOAP, read a CT scan, do a physical exam on adults and infants, and </w:t>
      </w:r>
      <w:del w:id="2" w:author="Thalia Priscilla" w:date="2022-12-26T14:42:00Z">
        <w:r w:rsidRPr="00F13A7B" w:rsidDel="00B2536D">
          <w:rPr>
            <w:rFonts w:asciiTheme="minorHAnsi" w:hAnsiTheme="minorHAnsi" w:cstheme="minorHAnsi"/>
            <w:color w:val="000000"/>
          </w:rPr>
          <w:delText>so forth</w:delText>
        </w:r>
      </w:del>
      <w:ins w:id="3" w:author="Thalia Priscilla" w:date="2022-12-26T14:42:00Z">
        <w:r w:rsidR="00B2536D">
          <w:rPr>
            <w:rFonts w:asciiTheme="minorHAnsi" w:hAnsiTheme="minorHAnsi" w:cstheme="minorHAnsi"/>
            <w:color w:val="000000"/>
          </w:rPr>
          <w:t>other</w:t>
        </w:r>
      </w:ins>
      <w:ins w:id="4" w:author="Thalia Priscilla" w:date="2022-12-26T14:43:00Z">
        <w:r w:rsidR="00B2536D">
          <w:rPr>
            <w:rFonts w:asciiTheme="minorHAnsi" w:hAnsiTheme="minorHAnsi" w:cstheme="minorHAnsi"/>
            <w:color w:val="000000"/>
          </w:rPr>
          <w:t xml:space="preserve"> tasks</w:t>
        </w:r>
      </w:ins>
      <w:r w:rsidRPr="00F13A7B">
        <w:rPr>
          <w:rFonts w:asciiTheme="minorHAnsi" w:hAnsiTheme="minorHAnsi" w:cstheme="minorHAnsi"/>
          <w:color w:val="000000"/>
        </w:rPr>
        <w:t xml:space="preserve">. </w:t>
      </w:r>
      <w:del w:id="5" w:author="Thalia Priscilla" w:date="2022-12-26T14:43:00Z">
        <w:r w:rsidRPr="00F13A7B" w:rsidDel="00B2536D">
          <w:rPr>
            <w:rFonts w:asciiTheme="minorHAnsi" w:hAnsiTheme="minorHAnsi" w:cstheme="minorHAnsi"/>
            <w:color w:val="000000"/>
          </w:rPr>
          <w:delText>Not only that, it</w:delText>
        </w:r>
      </w:del>
      <w:ins w:id="6" w:author="Thalia Priscilla" w:date="2022-12-26T14:43:00Z">
        <w:r w:rsidR="00B2536D">
          <w:rPr>
            <w:rFonts w:asciiTheme="minorHAnsi" w:hAnsiTheme="minorHAnsi" w:cstheme="minorHAnsi"/>
            <w:color w:val="000000"/>
          </w:rPr>
          <w:t>The program</w:t>
        </w:r>
      </w:ins>
      <w:r w:rsidRPr="00F13A7B">
        <w:rPr>
          <w:rFonts w:asciiTheme="minorHAnsi" w:hAnsiTheme="minorHAnsi" w:cstheme="minorHAnsi"/>
          <w:color w:val="000000"/>
        </w:rPr>
        <w:t xml:space="preserve"> also widened my knowledge about medications and treatments</w:t>
      </w:r>
      <w:del w:id="7" w:author="Thalia Priscilla" w:date="2022-12-26T14:43:00Z">
        <w:r w:rsidRPr="00F13A7B" w:rsidDel="00B2536D">
          <w:rPr>
            <w:rFonts w:asciiTheme="minorHAnsi" w:hAnsiTheme="minorHAnsi" w:cstheme="minorHAnsi"/>
            <w:color w:val="000000"/>
          </w:rPr>
          <w:delText>. Several</w:delText>
        </w:r>
      </w:del>
      <w:ins w:id="8" w:author="Thalia Priscilla" w:date="2022-12-26T14:43:00Z">
        <w:r w:rsidR="00B2536D">
          <w:rPr>
            <w:rFonts w:asciiTheme="minorHAnsi" w:hAnsiTheme="minorHAnsi" w:cstheme="minorHAnsi"/>
            <w:color w:val="000000"/>
          </w:rPr>
          <w:t>, including</w:t>
        </w:r>
      </w:ins>
      <w:r w:rsidRPr="00F13A7B">
        <w:rPr>
          <w:rFonts w:asciiTheme="minorHAnsi" w:hAnsiTheme="minorHAnsi" w:cstheme="minorHAnsi"/>
          <w:color w:val="000000"/>
        </w:rPr>
        <w:t xml:space="preserve"> </w:t>
      </w:r>
      <w:del w:id="9" w:author="Thalia Priscilla" w:date="2022-12-26T14:43:00Z">
        <w:r w:rsidRPr="00F13A7B" w:rsidDel="00B2536D">
          <w:rPr>
            <w:rFonts w:asciiTheme="minorHAnsi" w:hAnsiTheme="minorHAnsi" w:cstheme="minorHAnsi"/>
            <w:color w:val="000000"/>
          </w:rPr>
          <w:delText xml:space="preserve">were </w:delText>
        </w:r>
      </w:del>
      <w:r w:rsidRPr="00F13A7B">
        <w:rPr>
          <w:rFonts w:asciiTheme="minorHAnsi" w:hAnsiTheme="minorHAnsi" w:cstheme="minorHAnsi"/>
          <w:color w:val="000000"/>
        </w:rPr>
        <w:t>erythromycin eye ointment, analgesics, and strep throat culture</w:t>
      </w:r>
      <w:commentRangeStart w:id="10"/>
      <w:r w:rsidRPr="00F13A7B">
        <w:rPr>
          <w:rFonts w:asciiTheme="minorHAnsi" w:hAnsiTheme="minorHAnsi" w:cstheme="minorHAnsi"/>
          <w:color w:val="000000"/>
        </w:rPr>
        <w:t>. Overall, I learned that doctors must have high analytical skills, be fast yet accurate</w:t>
      </w:r>
      <w:commentRangeEnd w:id="10"/>
      <w:r w:rsidR="00883766">
        <w:rPr>
          <w:rStyle w:val="CommentReference"/>
          <w:rFonts w:asciiTheme="minorHAnsi" w:eastAsiaTheme="minorEastAsia" w:hAnsiTheme="minorHAnsi" w:cstheme="minorBidi"/>
        </w:rPr>
        <w:commentReference w:id="10"/>
      </w:r>
      <w:r w:rsidRPr="00F13A7B">
        <w:rPr>
          <w:rFonts w:asciiTheme="minorHAnsi" w:hAnsiTheme="minorHAnsi" w:cstheme="minorHAnsi"/>
          <w:color w:val="000000"/>
        </w:rPr>
        <w:t xml:space="preserve">. </w:t>
      </w:r>
      <w:commentRangeStart w:id="11"/>
      <w:ins w:id="12" w:author="Thalia Priscilla" w:date="2022-12-26T14:44:00Z">
        <w:r w:rsidR="00B2536D">
          <w:rPr>
            <w:rFonts w:asciiTheme="minorHAnsi" w:hAnsiTheme="minorHAnsi" w:cstheme="minorHAnsi"/>
            <w:color w:val="000000"/>
          </w:rPr>
          <w:t>M</w:t>
        </w:r>
      </w:ins>
      <w:del w:id="13" w:author="Thalia Priscilla" w:date="2022-12-26T14:44:00Z">
        <w:r w:rsidRPr="00F13A7B" w:rsidDel="00B2536D">
          <w:rPr>
            <w:rFonts w:asciiTheme="minorHAnsi" w:hAnsiTheme="minorHAnsi" w:cstheme="minorHAnsi"/>
            <w:color w:val="000000"/>
          </w:rPr>
          <w:delText>They, m</w:delText>
        </w:r>
      </w:del>
      <w:r w:rsidRPr="00F13A7B">
        <w:rPr>
          <w:rFonts w:asciiTheme="minorHAnsi" w:hAnsiTheme="minorHAnsi" w:cstheme="minorHAnsi"/>
          <w:color w:val="000000"/>
        </w:rPr>
        <w:t>oreover,</w:t>
      </w:r>
      <w:ins w:id="14" w:author="Thalia Priscilla" w:date="2022-12-26T14:44:00Z">
        <w:r w:rsidR="00B2536D">
          <w:rPr>
            <w:rFonts w:asciiTheme="minorHAnsi" w:hAnsiTheme="minorHAnsi" w:cstheme="minorHAnsi"/>
            <w:color w:val="000000"/>
          </w:rPr>
          <w:t xml:space="preserve"> they</w:t>
        </w:r>
      </w:ins>
      <w:r w:rsidRPr="00F13A7B">
        <w:rPr>
          <w:rFonts w:asciiTheme="minorHAnsi" w:hAnsiTheme="minorHAnsi" w:cstheme="minorHAnsi"/>
          <w:color w:val="000000"/>
        </w:rPr>
        <w:t xml:space="preserve"> need to discover more diseases as the diseases that appear are increasingly diverse.</w:t>
      </w:r>
      <w:commentRangeEnd w:id="11"/>
      <w:r w:rsidR="00EC6172">
        <w:rPr>
          <w:rStyle w:val="CommentReference"/>
          <w:rFonts w:asciiTheme="minorHAnsi" w:eastAsiaTheme="minorEastAsia" w:hAnsiTheme="minorHAnsi" w:cstheme="minorBidi"/>
        </w:rPr>
        <w:commentReference w:id="11"/>
      </w:r>
    </w:p>
    <w:p w14:paraId="0F268BD5" w14:textId="353E829E" w:rsidR="00F13A7B" w:rsidRPr="00F13A7B" w:rsidRDefault="00F13A7B" w:rsidP="00F13A7B">
      <w:pPr>
        <w:pStyle w:val="NormalWeb"/>
        <w:spacing w:before="0" w:beforeAutospacing="0" w:after="0" w:afterAutospacing="0"/>
        <w:jc w:val="both"/>
        <w:rPr>
          <w:rFonts w:asciiTheme="minorHAnsi" w:hAnsiTheme="minorHAnsi" w:cstheme="minorHAnsi"/>
          <w:sz w:val="28"/>
          <w:szCs w:val="28"/>
        </w:rPr>
      </w:pPr>
      <w:r w:rsidRPr="00F13A7B">
        <w:rPr>
          <w:rStyle w:val="apple-tab-span"/>
          <w:rFonts w:asciiTheme="minorHAnsi" w:hAnsiTheme="minorHAnsi" w:cstheme="minorHAnsi"/>
          <w:color w:val="000000"/>
        </w:rPr>
        <w:tab/>
      </w:r>
      <w:commentRangeStart w:id="15"/>
      <w:r w:rsidRPr="00F13A7B">
        <w:rPr>
          <w:rFonts w:asciiTheme="minorHAnsi" w:hAnsiTheme="minorHAnsi" w:cstheme="minorHAnsi"/>
          <w:color w:val="000000"/>
        </w:rPr>
        <w:t>Weighing on the progress</w:t>
      </w:r>
      <w:ins w:id="16" w:author="Thalia Priscilla" w:date="2022-12-26T14:45:00Z">
        <w:r w:rsidR="005042C5">
          <w:rPr>
            <w:rFonts w:asciiTheme="minorHAnsi" w:hAnsiTheme="minorHAnsi" w:cstheme="minorHAnsi"/>
            <w:color w:val="000000"/>
          </w:rPr>
          <w:t>iveness</w:t>
        </w:r>
      </w:ins>
      <w:del w:id="17" w:author="Thalia Priscilla" w:date="2022-12-26T14:45:00Z">
        <w:r w:rsidRPr="00F13A7B" w:rsidDel="005042C5">
          <w:rPr>
            <w:rFonts w:asciiTheme="minorHAnsi" w:hAnsiTheme="minorHAnsi" w:cstheme="minorHAnsi"/>
            <w:color w:val="000000"/>
          </w:rPr>
          <w:delText>ivity</w:delText>
        </w:r>
      </w:del>
      <w:r w:rsidRPr="00F13A7B">
        <w:rPr>
          <w:rFonts w:asciiTheme="minorHAnsi" w:hAnsiTheme="minorHAnsi" w:cstheme="minorHAnsi"/>
          <w:color w:val="000000"/>
        </w:rPr>
        <w:t xml:space="preserve"> of human disease</w:t>
      </w:r>
      <w:ins w:id="18" w:author="Thalia Priscilla" w:date="2022-12-26T14:45:00Z">
        <w:r w:rsidR="005042C5">
          <w:rPr>
            <w:rFonts w:asciiTheme="minorHAnsi" w:hAnsiTheme="minorHAnsi" w:cstheme="minorHAnsi"/>
            <w:color w:val="000000"/>
          </w:rPr>
          <w:t>s</w:t>
        </w:r>
      </w:ins>
      <w:r w:rsidRPr="00F13A7B">
        <w:rPr>
          <w:rFonts w:asciiTheme="minorHAnsi" w:hAnsiTheme="minorHAnsi" w:cstheme="minorHAnsi"/>
          <w:color w:val="000000"/>
        </w:rPr>
        <w:t xml:space="preserve"> and </w:t>
      </w:r>
      <w:ins w:id="19" w:author="Thalia Priscilla" w:date="2022-12-26T14:45:00Z">
        <w:r w:rsidR="005042C5">
          <w:rPr>
            <w:rFonts w:asciiTheme="minorHAnsi" w:hAnsiTheme="minorHAnsi" w:cstheme="minorHAnsi"/>
            <w:color w:val="000000"/>
          </w:rPr>
          <w:t>their</w:t>
        </w:r>
      </w:ins>
      <w:del w:id="20" w:author="Thalia Priscilla" w:date="2022-12-26T14:45:00Z">
        <w:r w:rsidRPr="00F13A7B" w:rsidDel="005042C5">
          <w:rPr>
            <w:rFonts w:asciiTheme="minorHAnsi" w:hAnsiTheme="minorHAnsi" w:cstheme="minorHAnsi"/>
            <w:color w:val="000000"/>
          </w:rPr>
          <w:delText>its</w:delText>
        </w:r>
      </w:del>
      <w:r w:rsidRPr="00F13A7B">
        <w:rPr>
          <w:rFonts w:asciiTheme="minorHAnsi" w:hAnsiTheme="minorHAnsi" w:cstheme="minorHAnsi"/>
          <w:color w:val="000000"/>
        </w:rPr>
        <w:t xml:space="preserve"> concealed root-causes and/or treatments, I hope to address this matter. </w:t>
      </w:r>
      <w:commentRangeEnd w:id="15"/>
      <w:r w:rsidR="00EC6172">
        <w:rPr>
          <w:rStyle w:val="CommentReference"/>
          <w:rFonts w:asciiTheme="minorHAnsi" w:eastAsiaTheme="minorEastAsia" w:hAnsiTheme="minorHAnsi" w:cstheme="minorBidi"/>
        </w:rPr>
        <w:commentReference w:id="15"/>
      </w:r>
      <w:r w:rsidRPr="00F13A7B">
        <w:rPr>
          <w:rFonts w:asciiTheme="minorHAnsi" w:hAnsiTheme="minorHAnsi" w:cstheme="minorHAnsi"/>
          <w:color w:val="000000"/>
        </w:rPr>
        <w:t xml:space="preserve">For instance, </w:t>
      </w:r>
      <w:del w:id="21" w:author="Thalia Priscilla" w:date="2022-12-26T14:46:00Z">
        <w:r w:rsidRPr="00F13A7B" w:rsidDel="002B15EB">
          <w:rPr>
            <w:rFonts w:asciiTheme="minorHAnsi" w:hAnsiTheme="minorHAnsi" w:cstheme="minorHAnsi"/>
            <w:color w:val="000000"/>
          </w:rPr>
          <w:delText>looking at</w:delText>
        </w:r>
      </w:del>
      <w:ins w:id="22" w:author="Thalia Priscilla" w:date="2022-12-26T14:46:00Z">
        <w:r w:rsidR="002B15EB">
          <w:rPr>
            <w:rFonts w:asciiTheme="minorHAnsi" w:hAnsiTheme="minorHAnsi" w:cstheme="minorHAnsi"/>
            <w:color w:val="000000"/>
          </w:rPr>
          <w:t>there are</w:t>
        </w:r>
      </w:ins>
      <w:r w:rsidRPr="00F13A7B">
        <w:rPr>
          <w:rFonts w:asciiTheme="minorHAnsi" w:hAnsiTheme="minorHAnsi" w:cstheme="minorHAnsi"/>
          <w:color w:val="000000"/>
        </w:rPr>
        <w:t xml:space="preserve"> thousands of people who </w:t>
      </w:r>
      <w:del w:id="23" w:author="Thalia Priscilla" w:date="2022-12-26T14:48:00Z">
        <w:r w:rsidRPr="00F13A7B" w:rsidDel="002B15EB">
          <w:rPr>
            <w:rFonts w:asciiTheme="minorHAnsi" w:hAnsiTheme="minorHAnsi" w:cstheme="minorHAnsi"/>
            <w:color w:val="000000"/>
          </w:rPr>
          <w:delText>did not</w:delText>
        </w:r>
      </w:del>
      <w:ins w:id="24" w:author="Thalia Priscilla" w:date="2022-12-26T14:48:00Z">
        <w:r w:rsidR="00AA761F">
          <w:rPr>
            <w:rFonts w:asciiTheme="minorHAnsi" w:hAnsiTheme="minorHAnsi" w:cstheme="minorHAnsi"/>
            <w:color w:val="000000"/>
          </w:rPr>
          <w:t>were</w:t>
        </w:r>
        <w:r w:rsidR="002B15EB">
          <w:rPr>
            <w:rFonts w:asciiTheme="minorHAnsi" w:hAnsiTheme="minorHAnsi" w:cstheme="minorHAnsi"/>
            <w:color w:val="000000"/>
          </w:rPr>
          <w:t xml:space="preserve"> unable to</w:t>
        </w:r>
      </w:ins>
      <w:r w:rsidRPr="00F13A7B">
        <w:rPr>
          <w:rFonts w:asciiTheme="minorHAnsi" w:hAnsiTheme="minorHAnsi" w:cstheme="minorHAnsi"/>
          <w:color w:val="000000"/>
        </w:rPr>
        <w:t xml:space="preserve"> survive from lung cancer</w:t>
      </w:r>
      <w:del w:id="25" w:author="Thalia Priscilla" w:date="2022-12-26T14:46:00Z">
        <w:r w:rsidRPr="00F13A7B" w:rsidDel="002B15EB">
          <w:rPr>
            <w:rFonts w:asciiTheme="minorHAnsi" w:hAnsiTheme="minorHAnsi" w:cstheme="minorHAnsi"/>
            <w:color w:val="000000"/>
          </w:rPr>
          <w:delText>,</w:delText>
        </w:r>
      </w:del>
      <w:r w:rsidRPr="00F13A7B">
        <w:rPr>
          <w:rFonts w:asciiTheme="minorHAnsi" w:hAnsiTheme="minorHAnsi" w:cstheme="minorHAnsi"/>
          <w:color w:val="000000"/>
        </w:rPr>
        <w:t xml:space="preserve"> because it is typically diagnosed at a severe stage and professionals </w:t>
      </w:r>
      <w:commentRangeStart w:id="26"/>
      <w:r w:rsidRPr="00F13A7B">
        <w:rPr>
          <w:rFonts w:asciiTheme="minorHAnsi" w:hAnsiTheme="minorHAnsi" w:cstheme="minorHAnsi"/>
          <w:color w:val="000000"/>
        </w:rPr>
        <w:t>were not able to get better of it</w:t>
      </w:r>
      <w:commentRangeEnd w:id="26"/>
      <w:r w:rsidR="002B15EB">
        <w:rPr>
          <w:rStyle w:val="CommentReference"/>
          <w:rFonts w:asciiTheme="minorHAnsi" w:eastAsiaTheme="minorEastAsia" w:hAnsiTheme="minorHAnsi" w:cstheme="minorBidi"/>
        </w:rPr>
        <w:commentReference w:id="26"/>
      </w:r>
      <w:r w:rsidRPr="00F13A7B">
        <w:rPr>
          <w:rFonts w:asciiTheme="minorHAnsi" w:hAnsiTheme="minorHAnsi" w:cstheme="minorHAnsi"/>
          <w:color w:val="000000"/>
        </w:rPr>
        <w:t xml:space="preserve">. Referring to Scientific American and Quanta Magazine – though there are technologies established to help detect and treat the lethal diseases, such as a robotic bronchoscope to know whether one’s lung is cancerous and a vagina on a chip to examine drugs against bacterial vaginosis, </w:t>
      </w:r>
      <w:commentRangeStart w:id="27"/>
      <w:r w:rsidRPr="00F13A7B">
        <w:rPr>
          <w:rFonts w:asciiTheme="minorHAnsi" w:hAnsiTheme="minorHAnsi" w:cstheme="minorHAnsi"/>
          <w:color w:val="000000"/>
        </w:rPr>
        <w:t>still they are</w:t>
      </w:r>
      <w:ins w:id="28" w:author="Thalia Priscilla" w:date="2022-12-26T14:49:00Z">
        <w:r w:rsidR="00215FFA">
          <w:rPr>
            <w:rFonts w:asciiTheme="minorHAnsi" w:hAnsiTheme="minorHAnsi" w:cstheme="minorHAnsi"/>
            <w:color w:val="000000"/>
          </w:rPr>
          <w:t xml:space="preserve"> not</w:t>
        </w:r>
      </w:ins>
      <w:ins w:id="29" w:author="Thalia Priscilla" w:date="2022-12-26T17:21:00Z">
        <w:r w:rsidR="004E54E8">
          <w:rPr>
            <w:rFonts w:asciiTheme="minorHAnsi" w:hAnsiTheme="minorHAnsi" w:cstheme="minorHAnsi"/>
            <w:color w:val="000000"/>
          </w:rPr>
          <w:t xml:space="preserve"> yet</w:t>
        </w:r>
      </w:ins>
      <w:ins w:id="30" w:author="Thalia Priscilla" w:date="2022-12-26T14:49:00Z">
        <w:r w:rsidR="00215FFA">
          <w:rPr>
            <w:rFonts w:asciiTheme="minorHAnsi" w:hAnsiTheme="minorHAnsi" w:cstheme="minorHAnsi"/>
            <w:color w:val="000000"/>
          </w:rPr>
          <w:t xml:space="preserve"> able</w:t>
        </w:r>
      </w:ins>
      <w:r w:rsidRPr="00F13A7B">
        <w:rPr>
          <w:rFonts w:asciiTheme="minorHAnsi" w:hAnsiTheme="minorHAnsi" w:cstheme="minorHAnsi"/>
          <w:color w:val="000000"/>
        </w:rPr>
        <w:t xml:space="preserve"> to prevent one from being afflicted with the disease</w:t>
      </w:r>
      <w:commentRangeEnd w:id="27"/>
      <w:r w:rsidR="002B15EB">
        <w:rPr>
          <w:rStyle w:val="CommentReference"/>
          <w:rFonts w:asciiTheme="minorHAnsi" w:eastAsiaTheme="minorEastAsia" w:hAnsiTheme="minorHAnsi" w:cstheme="minorBidi"/>
        </w:rPr>
        <w:commentReference w:id="27"/>
      </w:r>
      <w:r w:rsidRPr="00F13A7B">
        <w:rPr>
          <w:rFonts w:asciiTheme="minorHAnsi" w:hAnsiTheme="minorHAnsi" w:cstheme="minorHAnsi"/>
          <w:color w:val="000000"/>
        </w:rPr>
        <w:t xml:space="preserve">. </w:t>
      </w:r>
      <w:commentRangeStart w:id="31"/>
      <w:commentRangeStart w:id="32"/>
      <w:r w:rsidRPr="00F13A7B">
        <w:rPr>
          <w:rFonts w:asciiTheme="minorHAnsi" w:hAnsiTheme="minorHAnsi" w:cstheme="minorHAnsi"/>
          <w:color w:val="000000"/>
        </w:rPr>
        <w:t xml:space="preserve">As a concern to this, I aim to research intensely to understand everything important about </w:t>
      </w:r>
      <w:del w:id="33" w:author="Thalia Priscilla" w:date="2022-12-26T14:49:00Z">
        <w:r w:rsidRPr="00F13A7B" w:rsidDel="00215FFA">
          <w:rPr>
            <w:rFonts w:asciiTheme="minorHAnsi" w:hAnsiTheme="minorHAnsi" w:cstheme="minorHAnsi"/>
            <w:color w:val="000000"/>
          </w:rPr>
          <w:delText xml:space="preserve">the </w:delText>
        </w:r>
      </w:del>
      <w:ins w:id="34" w:author="Thalia Priscilla" w:date="2022-12-26T14:49:00Z">
        <w:r w:rsidR="00215FFA">
          <w:rPr>
            <w:rFonts w:asciiTheme="minorHAnsi" w:hAnsiTheme="minorHAnsi" w:cstheme="minorHAnsi"/>
            <w:color w:val="000000"/>
          </w:rPr>
          <w:t xml:space="preserve">various </w:t>
        </w:r>
      </w:ins>
      <w:r w:rsidRPr="00F13A7B">
        <w:rPr>
          <w:rFonts w:asciiTheme="minorHAnsi" w:hAnsiTheme="minorHAnsi" w:cstheme="minorHAnsi"/>
          <w:color w:val="000000"/>
        </w:rPr>
        <w:t>disease</w:t>
      </w:r>
      <w:ins w:id="35" w:author="Thalia Priscilla" w:date="2022-12-26T14:49:00Z">
        <w:r w:rsidR="00215FFA">
          <w:rPr>
            <w:rFonts w:asciiTheme="minorHAnsi" w:hAnsiTheme="minorHAnsi" w:cstheme="minorHAnsi"/>
            <w:color w:val="000000"/>
          </w:rPr>
          <w:t>s</w:t>
        </w:r>
      </w:ins>
      <w:r w:rsidRPr="00F13A7B">
        <w:rPr>
          <w:rFonts w:asciiTheme="minorHAnsi" w:hAnsiTheme="minorHAnsi" w:cstheme="minorHAnsi"/>
          <w:color w:val="000000"/>
        </w:rPr>
        <w:t xml:space="preserve"> </w:t>
      </w:r>
      <w:del w:id="36" w:author="Thalia Priscilla" w:date="2022-12-26T14:49:00Z">
        <w:r w:rsidRPr="00F13A7B" w:rsidDel="00215FFA">
          <w:rPr>
            <w:rFonts w:asciiTheme="minorHAnsi" w:hAnsiTheme="minorHAnsi" w:cstheme="minorHAnsi"/>
            <w:color w:val="000000"/>
          </w:rPr>
          <w:delText>for the purpose of making</w:delText>
        </w:r>
      </w:del>
      <w:ins w:id="37" w:author="Thalia Priscilla" w:date="2022-12-26T14:49:00Z">
        <w:r w:rsidR="00215FFA">
          <w:rPr>
            <w:rFonts w:asciiTheme="minorHAnsi" w:hAnsiTheme="minorHAnsi" w:cstheme="minorHAnsi"/>
            <w:color w:val="000000"/>
          </w:rPr>
          <w:t>so that</w:t>
        </w:r>
      </w:ins>
      <w:r w:rsidRPr="00F13A7B">
        <w:rPr>
          <w:rFonts w:asciiTheme="minorHAnsi" w:hAnsiTheme="minorHAnsi" w:cstheme="minorHAnsi"/>
          <w:color w:val="000000"/>
        </w:rPr>
        <w:t xml:space="preserve"> people </w:t>
      </w:r>
      <w:ins w:id="38" w:author="Thalia Priscilla" w:date="2022-12-26T14:49:00Z">
        <w:r w:rsidR="00215FFA">
          <w:rPr>
            <w:rFonts w:asciiTheme="minorHAnsi" w:hAnsiTheme="minorHAnsi" w:cstheme="minorHAnsi"/>
            <w:color w:val="000000"/>
          </w:rPr>
          <w:t xml:space="preserve">are </w:t>
        </w:r>
      </w:ins>
      <w:r w:rsidRPr="00F13A7B">
        <w:rPr>
          <w:rFonts w:asciiTheme="minorHAnsi" w:hAnsiTheme="minorHAnsi" w:cstheme="minorHAnsi"/>
          <w:color w:val="000000"/>
        </w:rPr>
        <w:t>able to strongly combat against the</w:t>
      </w:r>
      <w:ins w:id="39" w:author="Thalia Priscilla" w:date="2022-12-26T14:49:00Z">
        <w:r w:rsidR="00215FFA">
          <w:rPr>
            <w:rFonts w:asciiTheme="minorHAnsi" w:hAnsiTheme="minorHAnsi" w:cstheme="minorHAnsi"/>
            <w:color w:val="000000"/>
          </w:rPr>
          <w:t>m</w:t>
        </w:r>
      </w:ins>
      <w:del w:id="40" w:author="Thalia Priscilla" w:date="2022-12-26T14:49:00Z">
        <w:r w:rsidRPr="00F13A7B" w:rsidDel="00215FFA">
          <w:rPr>
            <w:rFonts w:asciiTheme="minorHAnsi" w:hAnsiTheme="minorHAnsi" w:cstheme="minorHAnsi"/>
            <w:color w:val="000000"/>
          </w:rPr>
          <w:delText xml:space="preserve"> diseases</w:delText>
        </w:r>
      </w:del>
      <w:r w:rsidRPr="00F13A7B">
        <w:rPr>
          <w:rFonts w:asciiTheme="minorHAnsi" w:hAnsiTheme="minorHAnsi" w:cstheme="minorHAnsi"/>
          <w:color w:val="000000"/>
        </w:rPr>
        <w:t>. </w:t>
      </w:r>
      <w:commentRangeEnd w:id="31"/>
      <w:r w:rsidR="00EC6172">
        <w:rPr>
          <w:rStyle w:val="CommentReference"/>
          <w:rFonts w:asciiTheme="minorHAnsi" w:eastAsiaTheme="minorEastAsia" w:hAnsiTheme="minorHAnsi" w:cstheme="minorBidi"/>
        </w:rPr>
        <w:commentReference w:id="31"/>
      </w:r>
      <w:commentRangeEnd w:id="32"/>
      <w:r w:rsidR="00EC6172">
        <w:rPr>
          <w:rStyle w:val="CommentReference"/>
          <w:rFonts w:asciiTheme="minorHAnsi" w:eastAsiaTheme="minorEastAsia" w:hAnsiTheme="minorHAnsi" w:cstheme="minorBidi"/>
        </w:rPr>
        <w:commentReference w:id="32"/>
      </w:r>
    </w:p>
    <w:p w14:paraId="54CF13BD" w14:textId="0188CA98"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commentRangeStart w:id="41"/>
      <w:r w:rsidRPr="00F13A7B">
        <w:rPr>
          <w:rFonts w:asciiTheme="minorHAnsi" w:hAnsiTheme="minorHAnsi" w:cstheme="minorHAnsi"/>
          <w:color w:val="000000"/>
        </w:rPr>
        <w:t xml:space="preserve">Later, my visits to doctors guided me to the outlook that being a doctor does not merely require technical skills, but also a genuinely compassionate heart. </w:t>
      </w:r>
      <w:commentRangeEnd w:id="41"/>
      <w:r w:rsidR="00EC6172">
        <w:rPr>
          <w:rStyle w:val="CommentReference"/>
          <w:rFonts w:asciiTheme="minorHAnsi" w:eastAsiaTheme="minorEastAsia" w:hAnsiTheme="minorHAnsi" w:cstheme="minorBidi"/>
        </w:rPr>
        <w:commentReference w:id="41"/>
      </w:r>
      <w:r w:rsidRPr="00F13A7B">
        <w:rPr>
          <w:rFonts w:asciiTheme="minorHAnsi" w:hAnsiTheme="minorHAnsi" w:cstheme="minorHAnsi"/>
          <w:color w:val="000000"/>
        </w:rPr>
        <w:t>I was flushed with the joy of succeeding in assisting and comforting others. Hence, my friends and I, under the supervision of a group of medical doctors, decided to give a free health check</w:t>
      </w:r>
      <w:ins w:id="42" w:author="Thalia Priscilla" w:date="2022-12-26T16:50:00Z">
        <w:r w:rsidR="00030C44">
          <w:rPr>
            <w:rFonts w:asciiTheme="minorHAnsi" w:hAnsiTheme="minorHAnsi" w:cstheme="minorHAnsi"/>
            <w:color w:val="000000"/>
          </w:rPr>
          <w:t>-</w:t>
        </w:r>
      </w:ins>
      <w:r w:rsidRPr="00F13A7B">
        <w:rPr>
          <w:rFonts w:asciiTheme="minorHAnsi" w:hAnsiTheme="minorHAnsi" w:cstheme="minorHAnsi"/>
          <w:color w:val="000000"/>
        </w:rPr>
        <w:t>up to people in a remote site. I raised funds to purchase items needed, inspected their vital signs, and handed the consumptions prescribed by the doctors. </w:t>
      </w:r>
    </w:p>
    <w:p w14:paraId="27351DB1" w14:textId="7A1DDE2A"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 xml:space="preserve">In addition, I also participated in organizational activities, such as the Student Council. </w:t>
      </w:r>
      <w:commentRangeStart w:id="43"/>
      <w:r w:rsidRPr="00F13A7B">
        <w:rPr>
          <w:rFonts w:asciiTheme="minorHAnsi" w:hAnsiTheme="minorHAnsi" w:cstheme="minorHAnsi"/>
          <w:color w:val="000000"/>
        </w:rPr>
        <w:t xml:space="preserve">It coached me in social and leadership skills. </w:t>
      </w:r>
      <w:del w:id="44" w:author="Chiara Situmorang" w:date="2022-12-28T16:59:00Z">
        <w:r w:rsidRPr="00F13A7B" w:rsidDel="00EC6172">
          <w:rPr>
            <w:rFonts w:asciiTheme="minorHAnsi" w:hAnsiTheme="minorHAnsi" w:cstheme="minorHAnsi"/>
            <w:color w:val="000000"/>
          </w:rPr>
          <w:delText xml:space="preserve">Before then, I was a genuine introvert. I even had zero spirit to lead people. </w:delText>
        </w:r>
      </w:del>
      <w:r w:rsidRPr="00F13A7B">
        <w:rPr>
          <w:rFonts w:asciiTheme="minorHAnsi" w:hAnsiTheme="minorHAnsi" w:cstheme="minorHAnsi"/>
          <w:color w:val="000000"/>
        </w:rPr>
        <w:t>Fortunately, the Student Council made me present in front of a batch of students, discuss and arrange events with others, become a host and a group leader, which I never imagined I could do</w:t>
      </w:r>
      <w:commentRangeEnd w:id="43"/>
      <w:r w:rsidR="00EC6172">
        <w:rPr>
          <w:rStyle w:val="CommentReference"/>
          <w:rFonts w:asciiTheme="minorHAnsi" w:eastAsiaTheme="minorEastAsia" w:hAnsiTheme="minorHAnsi" w:cstheme="minorBidi"/>
        </w:rPr>
        <w:commentReference w:id="43"/>
      </w:r>
      <w:r w:rsidRPr="00F13A7B">
        <w:rPr>
          <w:rFonts w:asciiTheme="minorHAnsi" w:hAnsiTheme="minorHAnsi" w:cstheme="minorHAnsi"/>
          <w:color w:val="000000"/>
        </w:rPr>
        <w:t xml:space="preserve">. </w:t>
      </w:r>
      <w:commentRangeStart w:id="45"/>
      <w:r w:rsidRPr="00F13A7B">
        <w:rPr>
          <w:rFonts w:asciiTheme="minorHAnsi" w:hAnsiTheme="minorHAnsi" w:cstheme="minorHAnsi"/>
          <w:color w:val="000000"/>
        </w:rPr>
        <w:t>Alongside, I joined a number of essay competitions to express my views frankly. </w:t>
      </w:r>
      <w:commentRangeEnd w:id="45"/>
      <w:r w:rsidR="00EC6172">
        <w:rPr>
          <w:rStyle w:val="CommentReference"/>
          <w:rFonts w:asciiTheme="minorHAnsi" w:eastAsiaTheme="minorEastAsia" w:hAnsiTheme="minorHAnsi" w:cstheme="minorBidi"/>
        </w:rPr>
        <w:commentReference w:id="45"/>
      </w:r>
    </w:p>
    <w:p w14:paraId="3BC0D596" w14:textId="77777777"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commentRangeStart w:id="46"/>
      <w:r w:rsidRPr="00F13A7B">
        <w:rPr>
          <w:rFonts w:asciiTheme="minorHAnsi" w:hAnsiTheme="minorHAnsi" w:cstheme="minorHAnsi"/>
          <w:color w:val="000000"/>
        </w:rPr>
        <w:t>Once I am referred to as a medical doctor, I dream of refraining people away from the harmful diseases</w:t>
      </w:r>
      <w:commentRangeEnd w:id="46"/>
      <w:r w:rsidR="00256F00">
        <w:rPr>
          <w:rStyle w:val="CommentReference"/>
          <w:rFonts w:asciiTheme="minorHAnsi" w:eastAsiaTheme="minorEastAsia" w:hAnsiTheme="minorHAnsi" w:cstheme="minorBidi"/>
        </w:rPr>
        <w:commentReference w:id="46"/>
      </w:r>
      <w:r w:rsidRPr="00F13A7B">
        <w:rPr>
          <w:rFonts w:asciiTheme="minorHAnsi" w:hAnsiTheme="minorHAnsi" w:cstheme="minorHAnsi"/>
          <w:color w:val="000000"/>
        </w:rPr>
        <w:t xml:space="preserve">, entirely curing people, providing sufficient aid to people in diverse areas, and soothing one’s mental agitation to help bring back their radiant grin. In my view, it is the irreplaceable sense of achievement. </w:t>
      </w:r>
      <w:commentRangeStart w:id="47"/>
      <w:r w:rsidRPr="00F13A7B">
        <w:rPr>
          <w:rFonts w:asciiTheme="minorHAnsi" w:hAnsiTheme="minorHAnsi" w:cstheme="minorHAnsi"/>
          <w:color w:val="000000"/>
        </w:rPr>
        <w:t>Ultimately, I am elated to publish my blog in which I share my and the public's views revolving around the life of adolescents to adults, while evincing how admirably our body is formed.</w:t>
      </w:r>
      <w:commentRangeEnd w:id="47"/>
      <w:r w:rsidR="00EC6172">
        <w:rPr>
          <w:rStyle w:val="CommentReference"/>
          <w:rFonts w:asciiTheme="minorHAnsi" w:eastAsiaTheme="minorEastAsia" w:hAnsiTheme="minorHAnsi" w:cstheme="minorBidi"/>
        </w:rPr>
        <w:commentReference w:id="47"/>
      </w:r>
    </w:p>
    <w:p w14:paraId="6FCE9D80" w14:textId="5224A455"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commentRangeStart w:id="48"/>
      <w:r w:rsidRPr="00F13A7B">
        <w:rPr>
          <w:rFonts w:asciiTheme="minorHAnsi" w:hAnsiTheme="minorHAnsi" w:cstheme="minorHAnsi"/>
          <w:color w:val="000000"/>
        </w:rPr>
        <w:t>Fudan University, one of China's Ivy Leagues, has been my top choice</w:t>
      </w:r>
      <w:commentRangeEnd w:id="48"/>
      <w:r w:rsidR="00F003E8">
        <w:rPr>
          <w:rStyle w:val="CommentReference"/>
          <w:rFonts w:asciiTheme="minorHAnsi" w:eastAsiaTheme="minorEastAsia" w:hAnsiTheme="minorHAnsi" w:cstheme="minorBidi"/>
        </w:rPr>
        <w:commentReference w:id="48"/>
      </w:r>
      <w:r w:rsidRPr="00F13A7B">
        <w:rPr>
          <w:rFonts w:asciiTheme="minorHAnsi" w:hAnsiTheme="minorHAnsi" w:cstheme="minorHAnsi"/>
          <w:color w:val="000000"/>
        </w:rPr>
        <w:t>. It has been renowned at its scientific research and medicine disciplines for years which can definitely be of great help in achieving my dreams. What is more, the facilities and programs are unquestionable</w:t>
      </w:r>
      <w:ins w:id="49" w:author="Thalia Priscilla" w:date="2022-12-26T14:41:00Z">
        <w:r w:rsidR="00B2536D">
          <w:rPr>
            <w:rFonts w:asciiTheme="minorHAnsi" w:hAnsiTheme="minorHAnsi" w:cstheme="minorHAnsi"/>
            <w:color w:val="000000"/>
          </w:rPr>
          <w:t>:</w:t>
        </w:r>
      </w:ins>
      <w:del w:id="50" w:author="Thalia Priscilla" w:date="2022-12-26T14:41:00Z">
        <w:r w:rsidRPr="00F13A7B" w:rsidDel="00B2536D">
          <w:rPr>
            <w:rFonts w:asciiTheme="minorHAnsi" w:hAnsiTheme="minorHAnsi" w:cstheme="minorHAnsi"/>
            <w:color w:val="000000"/>
          </w:rPr>
          <w:delText>.</w:delText>
        </w:r>
      </w:del>
      <w:r w:rsidRPr="00F13A7B">
        <w:rPr>
          <w:rFonts w:asciiTheme="minorHAnsi" w:hAnsiTheme="minorHAnsi" w:cstheme="minorHAnsi"/>
          <w:color w:val="000000"/>
        </w:rPr>
        <w:t xml:space="preserve"> </w:t>
      </w:r>
      <w:ins w:id="51" w:author="Thalia Priscilla" w:date="2022-12-26T14:41:00Z">
        <w:r w:rsidR="00B2536D">
          <w:rPr>
            <w:rFonts w:asciiTheme="minorHAnsi" w:hAnsiTheme="minorHAnsi" w:cstheme="minorHAnsi"/>
            <w:color w:val="000000"/>
          </w:rPr>
          <w:t>d</w:t>
        </w:r>
      </w:ins>
      <w:del w:id="52" w:author="Thalia Priscilla" w:date="2022-12-26T14:41:00Z">
        <w:r w:rsidRPr="00F13A7B" w:rsidDel="00B2536D">
          <w:rPr>
            <w:rFonts w:asciiTheme="minorHAnsi" w:hAnsiTheme="minorHAnsi" w:cstheme="minorHAnsi"/>
            <w:color w:val="000000"/>
          </w:rPr>
          <w:delText>D</w:delText>
        </w:r>
      </w:del>
      <w:r w:rsidRPr="00F13A7B">
        <w:rPr>
          <w:rFonts w:asciiTheme="minorHAnsi" w:hAnsiTheme="minorHAnsi" w:cstheme="minorHAnsi"/>
          <w:color w:val="000000"/>
        </w:rPr>
        <w:t xml:space="preserve">ozens of advanced laboratories, large-sized libraries, and affiliated hospitals. Not to mention, it is home to a handful of worldwide students, whom I would love to work </w:t>
      </w:r>
      <w:r w:rsidRPr="00F13A7B">
        <w:rPr>
          <w:rFonts w:asciiTheme="minorHAnsi" w:hAnsiTheme="minorHAnsi" w:cstheme="minorHAnsi"/>
          <w:color w:val="000000"/>
        </w:rPr>
        <w:lastRenderedPageBreak/>
        <w:t xml:space="preserve">with. Most importantly, its motto – rich in knowledge and tenacious in purpose, inquiring with earnestness and reflecting with </w:t>
      </w:r>
      <w:proofErr w:type="spellStart"/>
      <w:r w:rsidRPr="00F13A7B">
        <w:rPr>
          <w:rFonts w:asciiTheme="minorHAnsi" w:hAnsiTheme="minorHAnsi" w:cstheme="minorHAnsi"/>
          <w:color w:val="000000"/>
        </w:rPr>
        <w:t>self practice</w:t>
      </w:r>
      <w:proofErr w:type="spellEnd"/>
      <w:r w:rsidRPr="00F13A7B">
        <w:rPr>
          <w:rFonts w:asciiTheme="minorHAnsi" w:hAnsiTheme="minorHAnsi" w:cstheme="minorHAnsi"/>
          <w:color w:val="000000"/>
        </w:rPr>
        <w:t xml:space="preserve"> – is what I have relied on. Since my childhood, I have pushed myself to unendingly enrich my knowledge, practice on my own, and be solemn in my every study. Beyond doubt, I would seize my opportunity in Fudan University to bring the impact I long to create for the world.</w:t>
      </w:r>
    </w:p>
    <w:p w14:paraId="41FC1DC1" w14:textId="59999444" w:rsidR="0053294B" w:rsidRDefault="0053294B">
      <w:pPr>
        <w:rPr>
          <w:ins w:id="53" w:author="Thalia Priscilla" w:date="2022-12-26T16:55:00Z"/>
          <w:rFonts w:cstheme="minorHAnsi"/>
          <w:sz w:val="28"/>
          <w:szCs w:val="24"/>
        </w:rPr>
      </w:pPr>
    </w:p>
    <w:p w14:paraId="73D9C985" w14:textId="5836C877" w:rsidR="00030C44" w:rsidRPr="00F003E8" w:rsidRDefault="00030C44">
      <w:pPr>
        <w:rPr>
          <w:ins w:id="54" w:author="Thalia Priscilla" w:date="2022-12-26T16:55:00Z"/>
          <w:rFonts w:cstheme="minorHAnsi"/>
          <w:szCs w:val="24"/>
        </w:rPr>
      </w:pPr>
      <w:ins w:id="55" w:author="Thalia Priscilla" w:date="2022-12-26T16:55:00Z">
        <w:r w:rsidRPr="00F003E8">
          <w:rPr>
            <w:rFonts w:cstheme="minorHAnsi"/>
            <w:szCs w:val="24"/>
          </w:rPr>
          <w:t>Hi Mabel:</w:t>
        </w:r>
      </w:ins>
    </w:p>
    <w:p w14:paraId="48B56502" w14:textId="1FE9EDBE" w:rsidR="00030C44" w:rsidRDefault="00030C44">
      <w:pPr>
        <w:rPr>
          <w:ins w:id="56" w:author="Thalia Priscilla" w:date="2022-12-26T16:55:00Z"/>
          <w:rFonts w:cstheme="minorHAnsi"/>
          <w:szCs w:val="24"/>
        </w:rPr>
      </w:pPr>
    </w:p>
    <w:p w14:paraId="6C524C2A" w14:textId="2D968EBB" w:rsidR="00030C44" w:rsidRDefault="00030C44">
      <w:pPr>
        <w:rPr>
          <w:ins w:id="57" w:author="Thalia Priscilla" w:date="2022-12-26T16:56:00Z"/>
          <w:rFonts w:cstheme="minorHAnsi"/>
          <w:szCs w:val="24"/>
        </w:rPr>
      </w:pPr>
      <w:ins w:id="58" w:author="Thalia Priscilla" w:date="2022-12-26T16:55:00Z">
        <w:r>
          <w:rPr>
            <w:rFonts w:cstheme="minorHAnsi"/>
            <w:szCs w:val="24"/>
          </w:rPr>
          <w:t>I think you</w:t>
        </w:r>
      </w:ins>
      <w:ins w:id="59" w:author="Thalia Priscilla" w:date="2022-12-26T16:56:00Z">
        <w:r w:rsidR="00F003E8">
          <w:rPr>
            <w:rFonts w:cstheme="minorHAnsi"/>
            <w:szCs w:val="24"/>
          </w:rPr>
          <w:t xml:space="preserve"> have a good foundation in your essay. </w:t>
        </w:r>
      </w:ins>
    </w:p>
    <w:p w14:paraId="03EE55A2" w14:textId="65E3F98F" w:rsidR="00F003E8" w:rsidRDefault="00F003E8">
      <w:pPr>
        <w:rPr>
          <w:ins w:id="60" w:author="Thalia Priscilla" w:date="2022-12-26T16:56:00Z"/>
          <w:rFonts w:cstheme="minorHAnsi"/>
          <w:szCs w:val="24"/>
        </w:rPr>
      </w:pPr>
    </w:p>
    <w:p w14:paraId="75E9C03B" w14:textId="2BB1CFB6" w:rsidR="00F003E8" w:rsidRDefault="00F003E8">
      <w:pPr>
        <w:rPr>
          <w:ins w:id="61" w:author="Thalia Priscilla" w:date="2022-12-26T16:59:00Z"/>
          <w:rFonts w:cstheme="minorHAnsi"/>
          <w:szCs w:val="24"/>
        </w:rPr>
      </w:pPr>
      <w:ins w:id="62" w:author="Thalia Priscilla" w:date="2022-12-26T16:56:00Z">
        <w:r>
          <w:rPr>
            <w:rFonts w:cstheme="minorHAnsi"/>
            <w:szCs w:val="24"/>
          </w:rPr>
          <w:t xml:space="preserve">I would expand more on </w:t>
        </w:r>
      </w:ins>
      <w:ins w:id="63" w:author="Thalia Priscilla" w:date="2022-12-26T16:57:00Z">
        <w:r>
          <w:rPr>
            <w:rFonts w:cstheme="minorHAnsi"/>
            <w:szCs w:val="24"/>
          </w:rPr>
          <w:t xml:space="preserve">what specific courses, clubs, professors, research paper, communities, etc. in </w:t>
        </w:r>
      </w:ins>
      <w:ins w:id="64" w:author="Thalia Priscilla" w:date="2022-12-26T16:58:00Z">
        <w:r>
          <w:rPr>
            <w:rFonts w:cstheme="minorHAnsi"/>
            <w:szCs w:val="24"/>
          </w:rPr>
          <w:t xml:space="preserve">Fudan University </w:t>
        </w:r>
      </w:ins>
      <w:ins w:id="65" w:author="Thalia Priscilla" w:date="2022-12-26T16:57:00Z">
        <w:r>
          <w:rPr>
            <w:rFonts w:cstheme="minorHAnsi"/>
            <w:szCs w:val="24"/>
          </w:rPr>
          <w:t>interest you</w:t>
        </w:r>
      </w:ins>
      <w:ins w:id="66" w:author="Thalia Priscilla" w:date="2022-12-26T16:58:00Z">
        <w:r>
          <w:rPr>
            <w:rFonts w:cstheme="minorHAnsi"/>
            <w:szCs w:val="24"/>
          </w:rPr>
          <w:t>. And then I suggest connecting that to how they would support your goals.</w:t>
        </w:r>
      </w:ins>
      <w:ins w:id="67" w:author="Thalia Priscilla" w:date="2022-12-26T16:59:00Z">
        <w:r>
          <w:rPr>
            <w:rFonts w:cstheme="minorHAnsi"/>
            <w:szCs w:val="24"/>
          </w:rPr>
          <w:t xml:space="preserve"> </w:t>
        </w:r>
      </w:ins>
    </w:p>
    <w:p w14:paraId="5F7A4578" w14:textId="7D877A51" w:rsidR="00F003E8" w:rsidRDefault="00F003E8">
      <w:pPr>
        <w:rPr>
          <w:ins w:id="68" w:author="Thalia Priscilla" w:date="2022-12-26T16:59:00Z"/>
          <w:rFonts w:cstheme="minorHAnsi"/>
          <w:szCs w:val="24"/>
        </w:rPr>
      </w:pPr>
    </w:p>
    <w:p w14:paraId="516C6598" w14:textId="6E99FD83" w:rsidR="00F003E8" w:rsidRDefault="00F003E8">
      <w:pPr>
        <w:rPr>
          <w:ins w:id="69" w:author="Thalia Priscilla" w:date="2022-12-26T17:06:00Z"/>
          <w:rFonts w:cstheme="minorHAnsi"/>
          <w:szCs w:val="24"/>
        </w:rPr>
      </w:pPr>
      <w:ins w:id="70" w:author="Thalia Priscilla" w:date="2022-12-26T16:59:00Z">
        <w:r>
          <w:rPr>
            <w:rFonts w:cstheme="minorHAnsi"/>
            <w:szCs w:val="24"/>
          </w:rPr>
          <w:t xml:space="preserve">One suggestion </w:t>
        </w:r>
      </w:ins>
      <w:ins w:id="71" w:author="Thalia Priscilla" w:date="2022-12-26T17:06:00Z">
        <w:r>
          <w:rPr>
            <w:rFonts w:cstheme="minorHAnsi"/>
            <w:szCs w:val="24"/>
          </w:rPr>
          <w:t>on the outline:</w:t>
        </w:r>
      </w:ins>
    </w:p>
    <w:p w14:paraId="249F6E79" w14:textId="2AB4C028" w:rsidR="00F003E8" w:rsidRDefault="00377A3E" w:rsidP="00F003E8">
      <w:pPr>
        <w:pStyle w:val="ListParagraph"/>
        <w:numPr>
          <w:ilvl w:val="0"/>
          <w:numId w:val="1"/>
        </w:numPr>
        <w:rPr>
          <w:ins w:id="72" w:author="Thalia Priscilla" w:date="2022-12-26T17:15:00Z"/>
          <w:rFonts w:cstheme="minorHAnsi"/>
          <w:szCs w:val="24"/>
        </w:rPr>
      </w:pPr>
      <w:ins w:id="73" w:author="Thalia Priscilla" w:date="2022-12-26T17:14:00Z">
        <w:r>
          <w:rPr>
            <w:rFonts w:cstheme="minorHAnsi"/>
            <w:szCs w:val="24"/>
          </w:rPr>
          <w:t>Your initial interest in m</w:t>
        </w:r>
      </w:ins>
      <w:ins w:id="74" w:author="Thalia Priscilla" w:date="2022-12-26T17:15:00Z">
        <w:r>
          <w:rPr>
            <w:rFonts w:cstheme="minorHAnsi"/>
            <w:szCs w:val="24"/>
          </w:rPr>
          <w:t>edicine</w:t>
        </w:r>
      </w:ins>
    </w:p>
    <w:p w14:paraId="733C9213" w14:textId="60518197" w:rsidR="00377A3E" w:rsidRDefault="00377A3E" w:rsidP="00F003E8">
      <w:pPr>
        <w:pStyle w:val="ListParagraph"/>
        <w:numPr>
          <w:ilvl w:val="0"/>
          <w:numId w:val="1"/>
        </w:numPr>
        <w:rPr>
          <w:ins w:id="75" w:author="Thalia Priscilla" w:date="2022-12-26T17:15:00Z"/>
          <w:rFonts w:cstheme="minorHAnsi"/>
          <w:szCs w:val="24"/>
        </w:rPr>
      </w:pPr>
      <w:ins w:id="76" w:author="Thalia Priscilla" w:date="2022-12-26T17:15:00Z">
        <w:r>
          <w:rPr>
            <w:rFonts w:cstheme="minorHAnsi"/>
            <w:szCs w:val="24"/>
          </w:rPr>
          <w:t>HEAL Clinical Shadowing Program</w:t>
        </w:r>
      </w:ins>
    </w:p>
    <w:p w14:paraId="31E57837" w14:textId="325B582A" w:rsidR="00377A3E" w:rsidRDefault="00377A3E" w:rsidP="00F003E8">
      <w:pPr>
        <w:pStyle w:val="ListParagraph"/>
        <w:numPr>
          <w:ilvl w:val="0"/>
          <w:numId w:val="1"/>
        </w:numPr>
        <w:rPr>
          <w:ins w:id="77" w:author="Thalia Priscilla" w:date="2022-12-26T17:19:00Z"/>
          <w:rFonts w:cstheme="minorHAnsi"/>
          <w:szCs w:val="24"/>
        </w:rPr>
      </w:pPr>
      <w:ins w:id="78" w:author="Thalia Priscilla" w:date="2022-12-26T17:19:00Z">
        <w:r>
          <w:rPr>
            <w:rFonts w:cstheme="minorHAnsi"/>
            <w:szCs w:val="24"/>
          </w:rPr>
          <w:t>Your concerns and long-term goals</w:t>
        </w:r>
      </w:ins>
    </w:p>
    <w:p w14:paraId="0EEDDEA0" w14:textId="1E4A5887" w:rsidR="00377A3E" w:rsidRDefault="00F46805" w:rsidP="00F003E8">
      <w:pPr>
        <w:pStyle w:val="ListParagraph"/>
        <w:numPr>
          <w:ilvl w:val="0"/>
          <w:numId w:val="1"/>
        </w:numPr>
        <w:rPr>
          <w:ins w:id="79" w:author="Thalia Priscilla" w:date="2022-12-26T17:20:00Z"/>
          <w:rFonts w:cstheme="minorHAnsi"/>
          <w:szCs w:val="24"/>
        </w:rPr>
      </w:pPr>
      <w:ins w:id="80" w:author="Thalia Priscilla" w:date="2022-12-26T17:20:00Z">
        <w:r>
          <w:rPr>
            <w:rFonts w:cstheme="minorHAnsi"/>
            <w:szCs w:val="24"/>
          </w:rPr>
          <w:t>Soft skills – being compassionate</w:t>
        </w:r>
      </w:ins>
    </w:p>
    <w:p w14:paraId="253301CB" w14:textId="73254F47" w:rsidR="00F46805" w:rsidRDefault="00F46805" w:rsidP="00F003E8">
      <w:pPr>
        <w:pStyle w:val="ListParagraph"/>
        <w:numPr>
          <w:ilvl w:val="0"/>
          <w:numId w:val="1"/>
        </w:numPr>
        <w:rPr>
          <w:ins w:id="81" w:author="Thalia Priscilla" w:date="2022-12-26T17:20:00Z"/>
          <w:rFonts w:cstheme="minorHAnsi"/>
          <w:szCs w:val="24"/>
        </w:rPr>
      </w:pPr>
      <w:ins w:id="82" w:author="Thalia Priscilla" w:date="2022-12-26T17:20:00Z">
        <w:r>
          <w:rPr>
            <w:rFonts w:cstheme="minorHAnsi"/>
            <w:szCs w:val="24"/>
          </w:rPr>
          <w:t>Why Fudan University – specifics and connecting with your goals</w:t>
        </w:r>
      </w:ins>
    </w:p>
    <w:p w14:paraId="0587C4E3" w14:textId="1C1F0CEB" w:rsidR="00F46805" w:rsidRDefault="00F46805" w:rsidP="00F003E8">
      <w:pPr>
        <w:pStyle w:val="ListParagraph"/>
        <w:numPr>
          <w:ilvl w:val="0"/>
          <w:numId w:val="1"/>
        </w:numPr>
        <w:rPr>
          <w:ins w:id="83" w:author="Thalia Priscilla" w:date="2022-12-26T17:21:00Z"/>
          <w:rFonts w:cstheme="minorHAnsi"/>
          <w:szCs w:val="24"/>
        </w:rPr>
      </w:pPr>
      <w:ins w:id="84" w:author="Thalia Priscilla" w:date="2022-12-26T17:20:00Z">
        <w:r>
          <w:rPr>
            <w:rFonts w:cstheme="minorHAnsi"/>
            <w:szCs w:val="24"/>
          </w:rPr>
          <w:t>Conclusion – how you are a good fit for Fudan University</w:t>
        </w:r>
      </w:ins>
      <w:ins w:id="85" w:author="Thalia Priscilla" w:date="2022-12-26T17:21:00Z">
        <w:r>
          <w:rPr>
            <w:rFonts w:cstheme="minorHAnsi"/>
            <w:szCs w:val="24"/>
          </w:rPr>
          <w:t>, how it will support your goals and how you will also contribute to it, being part of its community.</w:t>
        </w:r>
      </w:ins>
    </w:p>
    <w:p w14:paraId="6E3F518F" w14:textId="5B8670E4" w:rsidR="004E54E8" w:rsidRDefault="004E54E8" w:rsidP="004E54E8">
      <w:pPr>
        <w:rPr>
          <w:ins w:id="86" w:author="Thalia Priscilla" w:date="2022-12-26T17:21:00Z"/>
          <w:rFonts w:cstheme="minorHAnsi"/>
          <w:szCs w:val="24"/>
        </w:rPr>
      </w:pPr>
    </w:p>
    <w:p w14:paraId="1F4D9074" w14:textId="08684952" w:rsidR="00030C44" w:rsidRPr="004E54E8" w:rsidRDefault="004E54E8">
      <w:pPr>
        <w:rPr>
          <w:rFonts w:cstheme="minorHAnsi"/>
          <w:szCs w:val="24"/>
        </w:rPr>
      </w:pPr>
      <w:ins w:id="87" w:author="Thalia Priscilla" w:date="2022-12-26T17:21:00Z">
        <w:r>
          <w:rPr>
            <w:rFonts w:cstheme="minorHAnsi"/>
            <w:szCs w:val="24"/>
          </w:rPr>
          <w:t>All the best!</w:t>
        </w:r>
      </w:ins>
    </w:p>
    <w:sectPr w:rsidR="00030C44" w:rsidRPr="004E54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2-28T15:33:00Z" w:initials="CS">
    <w:p w14:paraId="0D3DA42B" w14:textId="77777777" w:rsidR="00883766" w:rsidRDefault="00883766" w:rsidP="00E26330">
      <w:r>
        <w:rPr>
          <w:rStyle w:val="CommentReference"/>
        </w:rPr>
        <w:annotationRef/>
      </w:r>
      <w:r>
        <w:rPr>
          <w:sz w:val="20"/>
          <w:szCs w:val="20"/>
        </w:rPr>
        <w:t>What about this was interesting to you?</w:t>
      </w:r>
    </w:p>
  </w:comment>
  <w:comment w:id="1" w:author="Chiara Situmorang" w:date="2022-12-28T15:34:00Z" w:initials="CS">
    <w:p w14:paraId="25A2B921" w14:textId="77777777" w:rsidR="00883766" w:rsidRDefault="00883766" w:rsidP="00643E96">
      <w:r>
        <w:rPr>
          <w:rStyle w:val="CommentReference"/>
        </w:rPr>
        <w:annotationRef/>
      </w:r>
      <w:r>
        <w:rPr>
          <w:sz w:val="20"/>
          <w:szCs w:val="20"/>
        </w:rPr>
        <w:t>It might be helpful to give us some context about this program. Is it online? How long was it? How did you learn all these skills?</w:t>
      </w:r>
    </w:p>
  </w:comment>
  <w:comment w:id="10" w:author="Chiara Situmorang" w:date="2022-12-27T10:11:00Z" w:initials="CS">
    <w:p w14:paraId="53632AB3" w14:textId="71568B2C" w:rsidR="00883766" w:rsidRDefault="00883766" w:rsidP="001839DC">
      <w:r>
        <w:rPr>
          <w:rStyle w:val="CommentReference"/>
        </w:rPr>
        <w:annotationRef/>
      </w:r>
      <w:r>
        <w:rPr>
          <w:sz w:val="20"/>
          <w:szCs w:val="20"/>
        </w:rPr>
        <w:t xml:space="preserve">How did you learn this? Why do they need to do this? </w:t>
      </w:r>
    </w:p>
  </w:comment>
  <w:comment w:id="11" w:author="Chiara Situmorang" w:date="2022-12-28T16:55:00Z" w:initials="CS">
    <w:p w14:paraId="46A399E2" w14:textId="77777777" w:rsidR="00EC6172" w:rsidRDefault="00EC6172" w:rsidP="009966E0">
      <w:r>
        <w:rPr>
          <w:rStyle w:val="CommentReference"/>
        </w:rPr>
        <w:annotationRef/>
      </w:r>
      <w:r>
        <w:rPr>
          <w:sz w:val="20"/>
          <w:szCs w:val="20"/>
        </w:rPr>
        <w:t>I would replace this sentence with some reflection of one thing you learned about yourself from this experience. Did you become even more excited to become a doctor? Did it tell you about the soft skills you needed to learn to offer good bedside manner to your patients?</w:t>
      </w:r>
    </w:p>
  </w:comment>
  <w:comment w:id="15" w:author="Chiara Situmorang" w:date="2022-12-28T16:56:00Z" w:initials="CS">
    <w:p w14:paraId="5A1CA6DC" w14:textId="77777777" w:rsidR="00EC6172" w:rsidRDefault="00EC6172" w:rsidP="006B51AA">
      <w:r>
        <w:rPr>
          <w:rStyle w:val="CommentReference"/>
        </w:rPr>
        <w:annotationRef/>
      </w:r>
      <w:r>
        <w:rPr>
          <w:sz w:val="20"/>
          <w:szCs w:val="20"/>
        </w:rPr>
        <w:t>This sentence is a little confusing to me as a reader. Can you paraphrase this to make it active voice?</w:t>
      </w:r>
    </w:p>
    <w:p w14:paraId="183A3EA2" w14:textId="77777777" w:rsidR="00EC6172" w:rsidRDefault="00EC6172" w:rsidP="006B51AA"/>
    <w:p w14:paraId="0595EB4A" w14:textId="77777777" w:rsidR="00EC6172" w:rsidRDefault="00EC6172" w:rsidP="006B51AA">
      <w:r>
        <w:rPr>
          <w:sz w:val="20"/>
          <w:szCs w:val="20"/>
        </w:rPr>
        <w:t>eg. I hope to address the matter of … as (why this matter is important)</w:t>
      </w:r>
    </w:p>
  </w:comment>
  <w:comment w:id="26" w:author="Thalia Priscilla" w:date="2022-12-26T14:46:00Z" w:initials="TP">
    <w:p w14:paraId="4A919CC1" w14:textId="3FB9DEEF" w:rsidR="002B15EB" w:rsidRDefault="002B15EB">
      <w:pPr>
        <w:pStyle w:val="CommentText"/>
      </w:pPr>
      <w:r>
        <w:rPr>
          <w:rStyle w:val="CommentReference"/>
        </w:rPr>
        <w:annotationRef/>
      </w:r>
      <w:r>
        <w:rPr>
          <w:rStyle w:val="CommentReference"/>
        </w:rPr>
        <w:t>I’m not sure what you mean to say here. Do you mean not able to treat it?</w:t>
      </w:r>
    </w:p>
  </w:comment>
  <w:comment w:id="27" w:author="Thalia Priscilla" w:date="2022-12-26T14:47:00Z" w:initials="TP">
    <w:p w14:paraId="480C9C60" w14:textId="51A3D6E7" w:rsidR="002B15EB" w:rsidRDefault="002B15EB">
      <w:pPr>
        <w:pStyle w:val="CommentText"/>
      </w:pPr>
      <w:r>
        <w:rPr>
          <w:rStyle w:val="CommentReference"/>
        </w:rPr>
        <w:annotationRef/>
      </w:r>
      <w:r w:rsidR="00215FFA">
        <w:t xml:space="preserve">Is this what you </w:t>
      </w:r>
      <w:r w:rsidR="0066078F">
        <w:t>mean</w:t>
      </w:r>
      <w:r w:rsidR="00215FFA">
        <w:t>?</w:t>
      </w:r>
    </w:p>
  </w:comment>
  <w:comment w:id="31" w:author="Chiara Situmorang" w:date="2022-12-28T16:57:00Z" w:initials="CS">
    <w:p w14:paraId="33A23728" w14:textId="77777777" w:rsidR="00EC6172" w:rsidRDefault="00EC6172" w:rsidP="00091EA0">
      <w:r>
        <w:rPr>
          <w:rStyle w:val="CommentReference"/>
        </w:rPr>
        <w:annotationRef/>
      </w:r>
      <w:r>
        <w:rPr>
          <w:sz w:val="20"/>
          <w:szCs w:val="20"/>
        </w:rPr>
        <w:t>Can you be more specific? Are there any particular class/category of diseases you want to focus on?</w:t>
      </w:r>
    </w:p>
  </w:comment>
  <w:comment w:id="32" w:author="Chiara Situmorang" w:date="2022-12-28T16:57:00Z" w:initials="CS">
    <w:p w14:paraId="262EA36C" w14:textId="77777777" w:rsidR="00EC6172" w:rsidRDefault="00EC6172" w:rsidP="00477874">
      <w:r>
        <w:rPr>
          <w:rStyle w:val="CommentReference"/>
        </w:rPr>
        <w:annotationRef/>
      </w:r>
      <w:r>
        <w:rPr>
          <w:sz w:val="20"/>
          <w:szCs w:val="20"/>
        </w:rPr>
        <w:t>Or maybe a particular skill/area of medicine you can specialise in to do this?</w:t>
      </w:r>
    </w:p>
  </w:comment>
  <w:comment w:id="41" w:author="Chiara Situmorang" w:date="2022-12-28T16:58:00Z" w:initials="CS">
    <w:p w14:paraId="6BCF4BA5" w14:textId="77777777" w:rsidR="00EC6172" w:rsidRDefault="00EC6172" w:rsidP="00AE7CD9">
      <w:r>
        <w:rPr>
          <w:rStyle w:val="CommentReference"/>
        </w:rPr>
        <w:annotationRef/>
      </w:r>
      <w:r>
        <w:rPr>
          <w:sz w:val="20"/>
          <w:szCs w:val="20"/>
        </w:rPr>
        <w:t>This needs clarifying. You say here that you realised this through your own personal visits to doctors? But the subsequent sentences talk about volunteering and doing health checkups. Which is it?</w:t>
      </w:r>
    </w:p>
  </w:comment>
  <w:comment w:id="43" w:author="Chiara Situmorang" w:date="2022-12-28T16:59:00Z" w:initials="CS">
    <w:p w14:paraId="0009D6E5" w14:textId="77777777" w:rsidR="00EC6172" w:rsidRDefault="00EC6172" w:rsidP="00CB3922">
      <w:r>
        <w:rPr>
          <w:rStyle w:val="CommentReference"/>
        </w:rPr>
        <w:annotationRef/>
      </w:r>
      <w:r>
        <w:rPr>
          <w:sz w:val="20"/>
          <w:szCs w:val="20"/>
        </w:rPr>
        <w:t xml:space="preserve">How did you learn to do this? You can elaborate on an anecdote briefly to demonstrate this. </w:t>
      </w:r>
    </w:p>
    <w:p w14:paraId="1485BFF9" w14:textId="77777777" w:rsidR="00EC6172" w:rsidRDefault="00EC6172" w:rsidP="00CB3922"/>
    <w:p w14:paraId="47EAB41A" w14:textId="77777777" w:rsidR="00EC6172" w:rsidRDefault="00EC6172" w:rsidP="00CB3922">
      <w:r>
        <w:rPr>
          <w:sz w:val="20"/>
          <w:szCs w:val="20"/>
        </w:rPr>
        <w:t>End the paragraph by connecting this back to your intended major. How will these skills help you there?</w:t>
      </w:r>
    </w:p>
  </w:comment>
  <w:comment w:id="45" w:author="Chiara Situmorang" w:date="2022-12-28T17:00:00Z" w:initials="CS">
    <w:p w14:paraId="57AA7D25" w14:textId="77777777" w:rsidR="00EC6172" w:rsidRDefault="00EC6172" w:rsidP="00CF4B42">
      <w:r>
        <w:rPr>
          <w:rStyle w:val="CommentReference"/>
        </w:rPr>
        <w:annotationRef/>
      </w:r>
      <w:r>
        <w:rPr>
          <w:sz w:val="20"/>
          <w:szCs w:val="20"/>
        </w:rPr>
        <w:t>I would remove this so you can focus on your time in the SC.</w:t>
      </w:r>
    </w:p>
  </w:comment>
  <w:comment w:id="46" w:author="Thalia Priscilla" w:date="2022-12-26T17:08:00Z" w:initials="TP">
    <w:p w14:paraId="5B985B97" w14:textId="479D010C" w:rsidR="00256F00" w:rsidRDefault="00256F00">
      <w:pPr>
        <w:pStyle w:val="CommentText"/>
      </w:pPr>
      <w:r>
        <w:rPr>
          <w:rStyle w:val="CommentReference"/>
        </w:rPr>
        <w:annotationRef/>
      </w:r>
      <w:r>
        <w:t>I feel like this is a bit repetitive since you’ve already mentioned these intentions in your earlier paragraphs. I suggest giving space to my comment below on the specifics of why this school.</w:t>
      </w:r>
    </w:p>
  </w:comment>
  <w:comment w:id="47" w:author="Chiara Situmorang" w:date="2022-12-28T17:01:00Z" w:initials="CS">
    <w:p w14:paraId="791A0166" w14:textId="77777777" w:rsidR="00EC6172" w:rsidRDefault="00EC6172" w:rsidP="00E752EB">
      <w:r>
        <w:rPr>
          <w:rStyle w:val="CommentReference"/>
        </w:rPr>
        <w:annotationRef/>
      </w:r>
      <w:r>
        <w:rPr>
          <w:sz w:val="20"/>
          <w:szCs w:val="20"/>
        </w:rPr>
        <w:t>If you want to mention this as part of your goal, then elaborating on your essay competitions/your writing exp might be more valuable than your SC exp.</w:t>
      </w:r>
    </w:p>
  </w:comment>
  <w:comment w:id="48" w:author="Thalia Priscilla" w:date="2022-12-26T17:07:00Z" w:initials="TP">
    <w:p w14:paraId="7D637A27" w14:textId="2F145FD9" w:rsidR="00F003E8" w:rsidRDefault="00F003E8">
      <w:pPr>
        <w:pStyle w:val="CommentText"/>
      </w:pPr>
      <w:r>
        <w:rPr>
          <w:rStyle w:val="CommentReference"/>
        </w:rPr>
        <w:annotationRef/>
      </w:r>
      <w:r>
        <w:t xml:space="preserve">Can you </w:t>
      </w:r>
      <w:r w:rsidR="00256F00">
        <w:t>list more specific aspects of choosing this school – courses, professors, maybe papers you’ve read, communities, etc. – that can support your goal?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3DA42B" w15:done="0"/>
  <w15:commentEx w15:paraId="25A2B921" w15:done="0"/>
  <w15:commentEx w15:paraId="53632AB3" w15:done="0"/>
  <w15:commentEx w15:paraId="46A399E2" w15:done="0"/>
  <w15:commentEx w15:paraId="0595EB4A" w15:done="0"/>
  <w15:commentEx w15:paraId="4A919CC1" w15:done="0"/>
  <w15:commentEx w15:paraId="480C9C60" w15:done="0"/>
  <w15:commentEx w15:paraId="33A23728" w15:done="0"/>
  <w15:commentEx w15:paraId="262EA36C" w15:paraIdParent="33A23728" w15:done="0"/>
  <w15:commentEx w15:paraId="6BCF4BA5" w15:done="0"/>
  <w15:commentEx w15:paraId="47EAB41A" w15:done="0"/>
  <w15:commentEx w15:paraId="57AA7D25" w15:done="0"/>
  <w15:commentEx w15:paraId="5B985B97" w15:done="0"/>
  <w15:commentEx w15:paraId="791A0166" w15:done="0"/>
  <w15:commentEx w15:paraId="7D637A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6E060" w16cex:dateUtc="2022-12-28T08:33:00Z"/>
  <w16cex:commentExtensible w16cex:durableId="2756E084" w16cex:dateUtc="2022-12-28T08:34:00Z"/>
  <w16cex:commentExtensible w16cex:durableId="2755435D" w16cex:dateUtc="2022-12-27T03:11:00Z"/>
  <w16cex:commentExtensible w16cex:durableId="2756F364" w16cex:dateUtc="2022-12-28T09:55:00Z"/>
  <w16cex:commentExtensible w16cex:durableId="2756F3C7" w16cex:dateUtc="2022-12-28T09:56:00Z"/>
  <w16cex:commentExtensible w16cex:durableId="2754323B" w16cex:dateUtc="2022-12-26T07:46:00Z"/>
  <w16cex:commentExtensible w16cex:durableId="27543296" w16cex:dateUtc="2022-12-26T07:47:00Z"/>
  <w16cex:commentExtensible w16cex:durableId="2756F3DF" w16cex:dateUtc="2022-12-28T09:57:00Z"/>
  <w16cex:commentExtensible w16cex:durableId="2756F3F5" w16cex:dateUtc="2022-12-28T09:57:00Z"/>
  <w16cex:commentExtensible w16cex:durableId="2756F43B" w16cex:dateUtc="2022-12-28T09:58:00Z"/>
  <w16cex:commentExtensible w16cex:durableId="2756F485" w16cex:dateUtc="2022-12-28T09:59:00Z"/>
  <w16cex:commentExtensible w16cex:durableId="2756F4A4" w16cex:dateUtc="2022-12-28T10:00:00Z"/>
  <w16cex:commentExtensible w16cex:durableId="2754539B" w16cex:dateUtc="2022-12-26T10:08:00Z"/>
  <w16cex:commentExtensible w16cex:durableId="2756F4DC" w16cex:dateUtc="2022-12-28T10:01:00Z"/>
  <w16cex:commentExtensible w16cex:durableId="27545347" w16cex:dateUtc="2022-12-26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DA42B" w16cid:durableId="2756E060"/>
  <w16cid:commentId w16cid:paraId="25A2B921" w16cid:durableId="2756E084"/>
  <w16cid:commentId w16cid:paraId="53632AB3" w16cid:durableId="2755435D"/>
  <w16cid:commentId w16cid:paraId="46A399E2" w16cid:durableId="2756F364"/>
  <w16cid:commentId w16cid:paraId="0595EB4A" w16cid:durableId="2756F3C7"/>
  <w16cid:commentId w16cid:paraId="4A919CC1" w16cid:durableId="2754323B"/>
  <w16cid:commentId w16cid:paraId="480C9C60" w16cid:durableId="27543296"/>
  <w16cid:commentId w16cid:paraId="33A23728" w16cid:durableId="2756F3DF"/>
  <w16cid:commentId w16cid:paraId="262EA36C" w16cid:durableId="2756F3F5"/>
  <w16cid:commentId w16cid:paraId="6BCF4BA5" w16cid:durableId="2756F43B"/>
  <w16cid:commentId w16cid:paraId="47EAB41A" w16cid:durableId="2756F485"/>
  <w16cid:commentId w16cid:paraId="57AA7D25" w16cid:durableId="2756F4A4"/>
  <w16cid:commentId w16cid:paraId="5B985B97" w16cid:durableId="2754539B"/>
  <w16cid:commentId w16cid:paraId="791A0166" w16cid:durableId="2756F4DC"/>
  <w16cid:commentId w16cid:paraId="7D637A27" w16cid:durableId="275453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30C23"/>
    <w:multiLevelType w:val="hybridMultilevel"/>
    <w:tmpl w:val="22B8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3138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7B"/>
    <w:rsid w:val="00030C44"/>
    <w:rsid w:val="001E6D23"/>
    <w:rsid w:val="00215FFA"/>
    <w:rsid w:val="00256F00"/>
    <w:rsid w:val="002B15EB"/>
    <w:rsid w:val="00377A3E"/>
    <w:rsid w:val="004E54E8"/>
    <w:rsid w:val="005042C5"/>
    <w:rsid w:val="0053294B"/>
    <w:rsid w:val="0066078F"/>
    <w:rsid w:val="00883766"/>
    <w:rsid w:val="00AA761F"/>
    <w:rsid w:val="00B2536D"/>
    <w:rsid w:val="00EC6172"/>
    <w:rsid w:val="00F003E8"/>
    <w:rsid w:val="00F13A7B"/>
    <w:rsid w:val="00F4680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A9D4"/>
  <w15:chartTrackingRefBased/>
  <w15:docId w15:val="{32D3CB0D-40DF-4B96-B897-72561524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A7B"/>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F13A7B"/>
  </w:style>
  <w:style w:type="paragraph" w:styleId="Revision">
    <w:name w:val="Revision"/>
    <w:hidden/>
    <w:uiPriority w:val="99"/>
    <w:semiHidden/>
    <w:rsid w:val="00B2536D"/>
    <w:pPr>
      <w:spacing w:after="0" w:line="240" w:lineRule="auto"/>
    </w:pPr>
    <w:rPr>
      <w:sz w:val="24"/>
    </w:rPr>
  </w:style>
  <w:style w:type="character" w:styleId="CommentReference">
    <w:name w:val="annotation reference"/>
    <w:basedOn w:val="DefaultParagraphFont"/>
    <w:uiPriority w:val="99"/>
    <w:semiHidden/>
    <w:unhideWhenUsed/>
    <w:rsid w:val="002B15EB"/>
    <w:rPr>
      <w:sz w:val="16"/>
      <w:szCs w:val="16"/>
    </w:rPr>
  </w:style>
  <w:style w:type="paragraph" w:styleId="CommentText">
    <w:name w:val="annotation text"/>
    <w:basedOn w:val="Normal"/>
    <w:link w:val="CommentTextChar"/>
    <w:uiPriority w:val="99"/>
    <w:semiHidden/>
    <w:unhideWhenUsed/>
    <w:rsid w:val="002B15EB"/>
    <w:pPr>
      <w:spacing w:line="240" w:lineRule="auto"/>
    </w:pPr>
    <w:rPr>
      <w:sz w:val="20"/>
      <w:szCs w:val="20"/>
    </w:rPr>
  </w:style>
  <w:style w:type="character" w:customStyle="1" w:styleId="CommentTextChar">
    <w:name w:val="Comment Text Char"/>
    <w:basedOn w:val="DefaultParagraphFont"/>
    <w:link w:val="CommentText"/>
    <w:uiPriority w:val="99"/>
    <w:semiHidden/>
    <w:rsid w:val="002B15EB"/>
    <w:rPr>
      <w:sz w:val="20"/>
      <w:szCs w:val="20"/>
    </w:rPr>
  </w:style>
  <w:style w:type="paragraph" w:styleId="CommentSubject">
    <w:name w:val="annotation subject"/>
    <w:basedOn w:val="CommentText"/>
    <w:next w:val="CommentText"/>
    <w:link w:val="CommentSubjectChar"/>
    <w:uiPriority w:val="99"/>
    <w:semiHidden/>
    <w:unhideWhenUsed/>
    <w:rsid w:val="002B15EB"/>
    <w:rPr>
      <w:b/>
      <w:bCs/>
    </w:rPr>
  </w:style>
  <w:style w:type="character" w:customStyle="1" w:styleId="CommentSubjectChar">
    <w:name w:val="Comment Subject Char"/>
    <w:basedOn w:val="CommentTextChar"/>
    <w:link w:val="CommentSubject"/>
    <w:uiPriority w:val="99"/>
    <w:semiHidden/>
    <w:rsid w:val="002B15EB"/>
    <w:rPr>
      <w:b/>
      <w:bCs/>
      <w:sz w:val="20"/>
      <w:szCs w:val="20"/>
    </w:rPr>
  </w:style>
  <w:style w:type="paragraph" w:styleId="ListParagraph">
    <w:name w:val="List Paragraph"/>
    <w:basedOn w:val="Normal"/>
    <w:uiPriority w:val="34"/>
    <w:qFormat/>
    <w:rsid w:val="00F00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10</cp:revision>
  <dcterms:created xsi:type="dcterms:W3CDTF">2022-12-21T14:25:00Z</dcterms:created>
  <dcterms:modified xsi:type="dcterms:W3CDTF">2022-12-28T10:01:00Z</dcterms:modified>
</cp:coreProperties>
</file>