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26951" w:rsidRDefault="00DB7853">
      <w:pPr>
        <w:widowControl w:val="0"/>
        <w:pBdr>
          <w:top w:val="nil"/>
          <w:left w:val="nil"/>
          <w:bottom w:val="nil"/>
          <w:right w:val="nil"/>
          <w:between w:val="nil"/>
        </w:pBdr>
        <w:spacing w:line="240" w:lineRule="auto"/>
        <w:ind w:left="25"/>
        <w:rPr>
          <w:b/>
          <w:color w:val="000000"/>
        </w:rPr>
      </w:pPr>
      <w:r>
        <w:rPr>
          <w:b/>
          <w:color w:val="000000"/>
        </w:rPr>
        <w:t xml:space="preserve">Muhammad Fadhil </w:t>
      </w:r>
      <w:proofErr w:type="spellStart"/>
      <w:r>
        <w:rPr>
          <w:b/>
          <w:color w:val="000000"/>
        </w:rPr>
        <w:t>Jayakusuma</w:t>
      </w:r>
      <w:proofErr w:type="spellEnd"/>
      <w:r>
        <w:rPr>
          <w:b/>
          <w:color w:val="000000"/>
        </w:rPr>
        <w:t xml:space="preserve"> - ACS Jakarta </w:t>
      </w:r>
    </w:p>
    <w:p w14:paraId="00000002" w14:textId="6A749D63" w:rsidR="00126951" w:rsidRDefault="00DB7853">
      <w:pPr>
        <w:widowControl w:val="0"/>
        <w:pBdr>
          <w:top w:val="nil"/>
          <w:left w:val="nil"/>
          <w:bottom w:val="nil"/>
          <w:right w:val="nil"/>
          <w:between w:val="nil"/>
        </w:pBdr>
        <w:spacing w:before="325" w:line="264" w:lineRule="auto"/>
        <w:ind w:left="13" w:firstLine="16"/>
        <w:rPr>
          <w:color w:val="000000"/>
        </w:rPr>
      </w:pPr>
      <w:r>
        <w:rPr>
          <w:color w:val="000000"/>
        </w:rPr>
        <w:t xml:space="preserve">In the past, I found myself apprehensive about seizing opportunities and lacking the courage to step out of my comfort zone due to a deep-rooted fear of failure. </w:t>
      </w:r>
      <w:commentRangeStart w:id="0"/>
      <w:r>
        <w:rPr>
          <w:color w:val="000000"/>
        </w:rPr>
        <w:t xml:space="preserve">The mere thought of making mistakes or not living </w:t>
      </w:r>
      <w:r>
        <w:rPr>
          <w:color w:val="000000"/>
        </w:rPr>
        <w:t>up to expectations would cause me to retreat and play it safe. The fear of the unknown derived from the uncertainty of the future has restricted me from advancing through the realms of human en</w:t>
      </w:r>
      <w:commentRangeEnd w:id="0"/>
      <w:r w:rsidR="004D662B">
        <w:rPr>
          <w:rStyle w:val="CommentReference"/>
        </w:rPr>
        <w:commentReference w:id="0"/>
      </w:r>
      <w:r>
        <w:rPr>
          <w:color w:val="000000"/>
        </w:rPr>
        <w:t>d</w:t>
      </w:r>
      <w:ins w:id="1" w:author="Author">
        <w:r w:rsidR="00777445">
          <w:rPr>
            <w:color w:val="000000"/>
          </w:rPr>
          <w:t>ea</w:t>
        </w:r>
      </w:ins>
      <w:r>
        <w:rPr>
          <w:color w:val="000000"/>
        </w:rPr>
        <w:t>v</w:t>
      </w:r>
      <w:del w:id="2" w:author="Author">
        <w:r w:rsidDel="00777445">
          <w:rPr>
            <w:color w:val="000000"/>
          </w:rPr>
          <w:delText>a</w:delText>
        </w:r>
      </w:del>
      <w:r>
        <w:rPr>
          <w:color w:val="000000"/>
        </w:rPr>
        <w:t xml:space="preserve">our. </w:t>
      </w:r>
      <w:commentRangeStart w:id="3"/>
      <w:r>
        <w:rPr>
          <w:color w:val="000000"/>
        </w:rPr>
        <w:t>However, as I embarked on my journey of personal g</w:t>
      </w:r>
      <w:r>
        <w:rPr>
          <w:color w:val="000000"/>
        </w:rPr>
        <w:t xml:space="preserve">rowth and self-discovery, I gradually recognized the intrinsic value of failure and how it may act as a catalyst for learning and development of one’s character. As I opened myself up to taking risks and embracing uncertainty, I witnessed </w:t>
      </w:r>
      <w:proofErr w:type="spellStart"/>
      <w:r>
        <w:rPr>
          <w:color w:val="000000"/>
        </w:rPr>
        <w:t>firsthand</w:t>
      </w:r>
      <w:proofErr w:type="spellEnd"/>
      <w:r>
        <w:rPr>
          <w:color w:val="000000"/>
        </w:rPr>
        <w:t xml:space="preserve"> the tra</w:t>
      </w:r>
      <w:r>
        <w:rPr>
          <w:color w:val="000000"/>
        </w:rPr>
        <w:t>nsformative power of failure. Every stumble became a valuable lesson, providing me with insights, skills, and perspectives that I would have otherwise missed. It was through these experiences that I gained a deep appreciation for the growth mindset, acknow</w:t>
      </w:r>
      <w:r>
        <w:rPr>
          <w:color w:val="000000"/>
        </w:rPr>
        <w:t xml:space="preserve">ledging the gravity of pushing beyond my limits. </w:t>
      </w:r>
      <w:commentRangeEnd w:id="3"/>
      <w:r w:rsidR="00777445">
        <w:rPr>
          <w:rStyle w:val="CommentReference"/>
        </w:rPr>
        <w:commentReference w:id="3"/>
      </w:r>
    </w:p>
    <w:p w14:paraId="00000003" w14:textId="77777777" w:rsidR="00126951" w:rsidRDefault="00DB7853">
      <w:pPr>
        <w:widowControl w:val="0"/>
        <w:pBdr>
          <w:top w:val="nil"/>
          <w:left w:val="nil"/>
          <w:bottom w:val="nil"/>
          <w:right w:val="nil"/>
          <w:between w:val="nil"/>
        </w:pBdr>
        <w:spacing w:before="302" w:line="264" w:lineRule="auto"/>
        <w:ind w:left="9" w:right="40" w:hanging="1"/>
        <w:rPr>
          <w:color w:val="000000"/>
        </w:rPr>
      </w:pPr>
      <w:commentRangeStart w:id="4"/>
      <w:r>
        <w:rPr>
          <w:color w:val="000000"/>
        </w:rPr>
        <w:t xml:space="preserve">As I reflect upon my experience with CAS Camp </w:t>
      </w:r>
      <w:proofErr w:type="spellStart"/>
      <w:r>
        <w:rPr>
          <w:color w:val="000000"/>
        </w:rPr>
        <w:t>Garut</w:t>
      </w:r>
      <w:proofErr w:type="spellEnd"/>
      <w:r>
        <w:rPr>
          <w:color w:val="000000"/>
        </w:rPr>
        <w:t>, my personal project, and the personal growth it has brought, I can't help but connect it to the invaluable lesson of learning from failure and embraci</w:t>
      </w:r>
      <w:r>
        <w:rPr>
          <w:color w:val="000000"/>
        </w:rPr>
        <w:t xml:space="preserve">ng the courage to seize opportunities and dive into the unknown. This </w:t>
      </w:r>
      <w:proofErr w:type="spellStart"/>
      <w:r>
        <w:rPr>
          <w:color w:val="000000"/>
        </w:rPr>
        <w:t>endavour</w:t>
      </w:r>
      <w:proofErr w:type="spellEnd"/>
      <w:r>
        <w:rPr>
          <w:color w:val="000000"/>
        </w:rPr>
        <w:t xml:space="preserve"> taught me the importance of pushing past my comfort zone and embracing new challenges. In the beginning, the </w:t>
      </w:r>
      <w:commentRangeEnd w:id="4"/>
      <w:r w:rsidR="00C615C2">
        <w:rPr>
          <w:rStyle w:val="CommentReference"/>
        </w:rPr>
        <w:commentReference w:id="4"/>
      </w:r>
      <w:r>
        <w:rPr>
          <w:color w:val="000000"/>
        </w:rPr>
        <w:t xml:space="preserve">mere thought of stepping into uncharted territory filled me with </w:t>
      </w:r>
      <w:r>
        <w:rPr>
          <w:color w:val="000000"/>
        </w:rPr>
        <w:t xml:space="preserve">an overwhelming sense of anxiety. </w:t>
      </w:r>
      <w:commentRangeStart w:id="5"/>
      <w:r>
        <w:rPr>
          <w:color w:val="000000"/>
        </w:rPr>
        <w:t xml:space="preserve">The fear of the unknown loomed large, overshadowing any inkling of desire to embark and embrace new </w:t>
      </w:r>
      <w:proofErr w:type="spellStart"/>
      <w:r>
        <w:rPr>
          <w:color w:val="000000"/>
        </w:rPr>
        <w:t>endavours</w:t>
      </w:r>
      <w:commentRangeEnd w:id="5"/>
      <w:proofErr w:type="spellEnd"/>
      <w:r w:rsidR="00C615C2">
        <w:rPr>
          <w:rStyle w:val="CommentReference"/>
        </w:rPr>
        <w:commentReference w:id="5"/>
      </w:r>
      <w:r>
        <w:rPr>
          <w:color w:val="000000"/>
        </w:rPr>
        <w:t xml:space="preserve">. </w:t>
      </w:r>
      <w:commentRangeStart w:id="6"/>
      <w:r>
        <w:rPr>
          <w:color w:val="000000"/>
        </w:rPr>
        <w:t>As the sign-up period approached, I convinced myself that I would let the opportunity slip away like a gentl</w:t>
      </w:r>
      <w:r>
        <w:rPr>
          <w:color w:val="000000"/>
        </w:rPr>
        <w:t>e breeze, blowing away blindly.</w:t>
      </w:r>
      <w:commentRangeEnd w:id="6"/>
      <w:r>
        <w:rPr>
          <w:rStyle w:val="CommentReference"/>
        </w:rPr>
        <w:commentReference w:id="6"/>
      </w:r>
      <w:r>
        <w:rPr>
          <w:color w:val="000000"/>
        </w:rPr>
        <w:t xml:space="preserve"> But I was mistaken. It was my parents, the two unwavering pillars of influence in my life, who refused to let me shy away from this transformative opportunity. Their stiff insistence acted as a catalyst, urging me to seize t</w:t>
      </w:r>
      <w:r>
        <w:rPr>
          <w:color w:val="000000"/>
        </w:rPr>
        <w:t>he chance to swim in this sea of mystery. Reluctantly, yet with an ink of curiosity and a glimmer of hope, I unwillingly made the decision to take that leap of faith. In just three days, fate intervened in the most unexpected manner. Against all odds, I wa</w:t>
      </w:r>
      <w:r>
        <w:rPr>
          <w:color w:val="000000"/>
        </w:rPr>
        <w:t xml:space="preserve">s bestowed with the </w:t>
      </w:r>
      <w:proofErr w:type="spellStart"/>
      <w:r>
        <w:rPr>
          <w:color w:val="000000"/>
        </w:rPr>
        <w:t>honor</w:t>
      </w:r>
      <w:proofErr w:type="spellEnd"/>
      <w:r>
        <w:rPr>
          <w:color w:val="000000"/>
        </w:rPr>
        <w:t xml:space="preserve"> of being selected as the main leader of this large scale project. The news came as a whirlwind, sudden and surprising, stirring a collection of emotions within me; excitement, fear, and a lingering self-doubt. Suddenly, the weight</w:t>
      </w:r>
      <w:r>
        <w:rPr>
          <w:color w:val="000000"/>
        </w:rPr>
        <w:t xml:space="preserve"> of responsibility rested upon my shoulders, propelling me to confront my deepest fears and insecurities head-on. </w:t>
      </w:r>
    </w:p>
    <w:p w14:paraId="00000004" w14:textId="77777777" w:rsidR="00126951" w:rsidRDefault="00DB7853">
      <w:pPr>
        <w:widowControl w:val="0"/>
        <w:pBdr>
          <w:top w:val="nil"/>
          <w:left w:val="nil"/>
          <w:bottom w:val="nil"/>
          <w:right w:val="nil"/>
          <w:between w:val="nil"/>
        </w:pBdr>
        <w:spacing w:before="593" w:line="264" w:lineRule="auto"/>
        <w:ind w:right="15" w:firstLine="27"/>
        <w:rPr>
          <w:color w:val="000000"/>
        </w:rPr>
      </w:pPr>
      <w:commentRangeStart w:id="7"/>
      <w:r>
        <w:rPr>
          <w:color w:val="000000"/>
        </w:rPr>
        <w:t xml:space="preserve">From the outset, I was confronted with the daunting task of managing a team and overseeing a project of immense scale. The responsibility of raising 850 million IDR and leading over 80 students was no small feat. </w:t>
      </w:r>
      <w:commentRangeEnd w:id="7"/>
      <w:r>
        <w:rPr>
          <w:rStyle w:val="CommentReference"/>
        </w:rPr>
        <w:commentReference w:id="7"/>
      </w:r>
      <w:r>
        <w:rPr>
          <w:color w:val="000000"/>
        </w:rPr>
        <w:t xml:space="preserve">It challenged me to confront my </w:t>
      </w:r>
      <w:proofErr w:type="spellStart"/>
      <w:r>
        <w:rPr>
          <w:color w:val="000000"/>
        </w:rPr>
        <w:t>deeproted</w:t>
      </w:r>
      <w:proofErr w:type="spellEnd"/>
      <w:r>
        <w:rPr>
          <w:color w:val="000000"/>
        </w:rPr>
        <w:t xml:space="preserve"> f</w:t>
      </w:r>
      <w:r>
        <w:rPr>
          <w:color w:val="000000"/>
        </w:rPr>
        <w:t xml:space="preserve">ear of the unknown by taking on the role of a leader with confidence and determination. </w:t>
      </w:r>
      <w:commentRangeStart w:id="8"/>
      <w:commentRangeStart w:id="9"/>
      <w:r>
        <w:rPr>
          <w:color w:val="000000"/>
        </w:rPr>
        <w:t>The journey was not without its challenges. Meticulous planning and evaluating potential outcomes became paramount to our success. Navigating complex logistics and addr</w:t>
      </w:r>
      <w:r>
        <w:rPr>
          <w:color w:val="000000"/>
        </w:rPr>
        <w:t xml:space="preserve">essing unexpected obstacles demanded quick thinking, adaptability, and a resilient approach. </w:t>
      </w:r>
      <w:commentRangeStart w:id="10"/>
      <w:commentRangeEnd w:id="8"/>
      <w:r w:rsidR="00C615C2">
        <w:rPr>
          <w:rStyle w:val="CommentReference"/>
        </w:rPr>
        <w:commentReference w:id="8"/>
      </w:r>
      <w:commentRangeEnd w:id="9"/>
      <w:r>
        <w:rPr>
          <w:rStyle w:val="CommentReference"/>
        </w:rPr>
        <w:commentReference w:id="9"/>
      </w:r>
      <w:r>
        <w:rPr>
          <w:color w:val="000000"/>
        </w:rPr>
        <w:t xml:space="preserve">However, what truly left a lasting impact on me was the bond I forged with the underprivileged community in </w:t>
      </w:r>
      <w:proofErr w:type="spellStart"/>
      <w:r>
        <w:rPr>
          <w:color w:val="000000"/>
        </w:rPr>
        <w:t>Garut</w:t>
      </w:r>
      <w:proofErr w:type="spellEnd"/>
      <w:r>
        <w:rPr>
          <w:color w:val="000000"/>
        </w:rPr>
        <w:t>. Witnessing the transformative power of educat</w:t>
      </w:r>
      <w:r>
        <w:rPr>
          <w:color w:val="000000"/>
        </w:rPr>
        <w:t>ion and the gratitude of the students and their families cemented in me a deep sense of purpose and a commitment to making a difference in their lives.</w:t>
      </w:r>
      <w:commentRangeEnd w:id="10"/>
      <w:r>
        <w:rPr>
          <w:rStyle w:val="CommentReference"/>
        </w:rPr>
        <w:commentReference w:id="10"/>
      </w:r>
      <w:r>
        <w:rPr>
          <w:color w:val="000000"/>
        </w:rPr>
        <w:t xml:space="preserve"> </w:t>
      </w:r>
      <w:commentRangeStart w:id="11"/>
      <w:r>
        <w:rPr>
          <w:color w:val="000000"/>
        </w:rPr>
        <w:t xml:space="preserve">The experience with CAS Camp </w:t>
      </w:r>
      <w:proofErr w:type="spellStart"/>
      <w:r>
        <w:rPr>
          <w:color w:val="000000"/>
        </w:rPr>
        <w:t>Garut</w:t>
      </w:r>
      <w:proofErr w:type="spellEnd"/>
      <w:r>
        <w:rPr>
          <w:color w:val="000000"/>
        </w:rPr>
        <w:t xml:space="preserve"> taught me the profound lesson that failure is not a hindrance, but ra</w:t>
      </w:r>
      <w:r>
        <w:rPr>
          <w:color w:val="000000"/>
        </w:rPr>
        <w:t>ther a stepping stone to success. It empowered me to embrace new opportunities, take calculated risks, and</w:t>
      </w:r>
    </w:p>
    <w:p w14:paraId="00000005" w14:textId="77777777" w:rsidR="00126951" w:rsidRDefault="00DB7853">
      <w:pPr>
        <w:widowControl w:val="0"/>
        <w:pBdr>
          <w:top w:val="nil"/>
          <w:left w:val="nil"/>
          <w:bottom w:val="nil"/>
          <w:right w:val="nil"/>
          <w:between w:val="nil"/>
        </w:pBdr>
        <w:spacing w:line="264" w:lineRule="auto"/>
        <w:ind w:left="10" w:right="113" w:firstLine="7"/>
        <w:rPr>
          <w:color w:val="000000"/>
        </w:rPr>
      </w:pPr>
      <w:r>
        <w:rPr>
          <w:color w:val="000000"/>
        </w:rPr>
        <w:t>continuously strive for personal and social growth.</w:t>
      </w:r>
      <w:commentRangeEnd w:id="11"/>
      <w:r w:rsidR="00C615C2">
        <w:rPr>
          <w:rStyle w:val="CommentReference"/>
        </w:rPr>
        <w:commentReference w:id="11"/>
      </w:r>
      <w:r>
        <w:rPr>
          <w:color w:val="000000"/>
        </w:rPr>
        <w:t xml:space="preserve"> This experience in particular has </w:t>
      </w:r>
      <w:r>
        <w:rPr>
          <w:color w:val="000000"/>
        </w:rPr>
        <w:lastRenderedPageBreak/>
        <w:t>encouraged me to tackle challenges head-on, realizing that t</w:t>
      </w:r>
      <w:r>
        <w:rPr>
          <w:color w:val="000000"/>
        </w:rPr>
        <w:t>he lessons learned from failure will propel me towards my aspirations and enable me to create a positive lasting difference in the world. Through my active involvement, I have not only acquired practical skills and expertise but have also developed an unwa</w:t>
      </w:r>
      <w:r>
        <w:rPr>
          <w:color w:val="000000"/>
        </w:rPr>
        <w:t>vering sense of empathy, resilience, and an unyielding dedication to community service. This transformative experience has fortified my resolve to pursue higher education and fervently engage in initiatives that foster equitable access to quality education</w:t>
      </w:r>
      <w:r>
        <w:rPr>
          <w:color w:val="000000"/>
        </w:rPr>
        <w:t xml:space="preserve"> for marginalized communities. </w:t>
      </w:r>
    </w:p>
    <w:p w14:paraId="5EA83C3F" w14:textId="2DC17249" w:rsidR="004D662B" w:rsidRDefault="00DB7853" w:rsidP="00BA1416">
      <w:pPr>
        <w:widowControl w:val="0"/>
        <w:pBdr>
          <w:top w:val="nil"/>
          <w:left w:val="nil"/>
          <w:bottom w:val="nil"/>
          <w:right w:val="nil"/>
          <w:between w:val="nil"/>
        </w:pBdr>
        <w:spacing w:before="302" w:line="264" w:lineRule="auto"/>
        <w:ind w:left="9" w:right="32" w:firstLine="5"/>
        <w:rPr>
          <w:ins w:id="12" w:author="Author"/>
          <w:color w:val="000000"/>
        </w:rPr>
      </w:pPr>
      <w:r>
        <w:rPr>
          <w:color w:val="000000"/>
        </w:rPr>
        <w:t>Through self</w:t>
      </w:r>
      <w:ins w:id="13" w:author="Author">
        <w:r w:rsidR="00C615C2">
          <w:rPr>
            <w:color w:val="000000"/>
          </w:rPr>
          <w:t>-</w:t>
        </w:r>
      </w:ins>
      <w:del w:id="14" w:author="Author">
        <w:r w:rsidDel="00C615C2">
          <w:rPr>
            <w:color w:val="000000"/>
          </w:rPr>
          <w:delText xml:space="preserve"> </w:delText>
        </w:r>
      </w:del>
      <w:r>
        <w:rPr>
          <w:color w:val="000000"/>
        </w:rPr>
        <w:t>introspection, I came to understand that failure is not an indication of incompetence or inadequacy, yet an integral part of a learning process which yields a greater outcome. Each setback presented an opportun</w:t>
      </w:r>
      <w:r>
        <w:rPr>
          <w:color w:val="000000"/>
        </w:rPr>
        <w:t xml:space="preserve">ity for self-introspection, </w:t>
      </w:r>
      <w:proofErr w:type="spellStart"/>
      <w:r>
        <w:rPr>
          <w:color w:val="000000"/>
        </w:rPr>
        <w:t>fueling</w:t>
      </w:r>
      <w:proofErr w:type="spellEnd"/>
      <w:r>
        <w:rPr>
          <w:color w:val="000000"/>
        </w:rPr>
        <w:t xml:space="preserve"> personal growth. </w:t>
      </w:r>
      <w:commentRangeStart w:id="15"/>
      <w:r>
        <w:rPr>
          <w:color w:val="000000"/>
        </w:rPr>
        <w:t xml:space="preserve">Embracing failure serves as a stepping stone for success, allowing me to overcome my fear and embrace new challenges with a sense of courage and determination. </w:t>
      </w:r>
      <w:commentRangeEnd w:id="15"/>
      <w:r w:rsidR="00C615C2">
        <w:rPr>
          <w:rStyle w:val="CommentReference"/>
        </w:rPr>
        <w:commentReference w:id="15"/>
      </w:r>
      <w:r>
        <w:rPr>
          <w:color w:val="000000"/>
        </w:rPr>
        <w:t>Now, I approach opportunities with a new</w:t>
      </w:r>
      <w:r>
        <w:rPr>
          <w:color w:val="000000"/>
        </w:rPr>
        <w:t>found sense of enthusiasm, embracing possibilities of failure as an opportunity for growth</w:t>
      </w:r>
      <w:commentRangeStart w:id="16"/>
      <w:r>
        <w:rPr>
          <w:color w:val="000000"/>
        </w:rPr>
        <w:t>. I am no longer paralyzed by the fear of falling short but rather motivated by the prospect of continuous learning and self-improvement. Acknowledging the need for f</w:t>
      </w:r>
      <w:r>
        <w:rPr>
          <w:color w:val="000000"/>
        </w:rPr>
        <w:t>ailure has empowered me to take bold steps, pursue ambitious goals, and discover my true potential.</w:t>
      </w:r>
      <w:commentRangeEnd w:id="16"/>
      <w:r w:rsidR="00C615C2">
        <w:rPr>
          <w:rStyle w:val="CommentReference"/>
        </w:rPr>
        <w:commentReference w:id="16"/>
      </w:r>
    </w:p>
    <w:p w14:paraId="77E198A7" w14:textId="26A3124C" w:rsidR="00004E0F" w:rsidRDefault="00004E0F" w:rsidP="004D662B">
      <w:pPr>
        <w:widowControl w:val="0"/>
        <w:pBdr>
          <w:top w:val="nil"/>
          <w:left w:val="nil"/>
          <w:bottom w:val="nil"/>
          <w:right w:val="nil"/>
          <w:between w:val="nil"/>
        </w:pBdr>
        <w:spacing w:before="302" w:line="264" w:lineRule="auto"/>
        <w:ind w:left="9" w:right="32" w:firstLine="5"/>
        <w:rPr>
          <w:ins w:id="17" w:author="Author"/>
          <w:color w:val="000000"/>
        </w:rPr>
      </w:pPr>
      <w:ins w:id="18" w:author="Author">
        <w:r>
          <w:rPr>
            <w:color w:val="000000"/>
          </w:rPr>
          <w:t>Dear Fadhil,</w:t>
        </w:r>
      </w:ins>
    </w:p>
    <w:p w14:paraId="34880046" w14:textId="67993658" w:rsidR="00004E0F" w:rsidRDefault="00004E0F" w:rsidP="004D662B">
      <w:pPr>
        <w:widowControl w:val="0"/>
        <w:pBdr>
          <w:top w:val="nil"/>
          <w:left w:val="nil"/>
          <w:bottom w:val="nil"/>
          <w:right w:val="nil"/>
          <w:between w:val="nil"/>
        </w:pBdr>
        <w:spacing w:before="302" w:line="264" w:lineRule="auto"/>
        <w:ind w:left="9" w:right="32" w:firstLine="5"/>
        <w:rPr>
          <w:ins w:id="19" w:author="Author"/>
          <w:color w:val="000000"/>
        </w:rPr>
      </w:pPr>
      <w:ins w:id="20" w:author="Author">
        <w:r>
          <w:rPr>
            <w:color w:val="000000"/>
          </w:rPr>
          <w:t>This is a good start for your essay. Learning from failure to achieve success is a strong topic with a lot of potential for an engaging, relatable essay. However, I have several suggestions on how you could improve your structure, as liste</w:t>
        </w:r>
        <w:r w:rsidR="006B5F5C">
          <w:rPr>
            <w:color w:val="000000"/>
          </w:rPr>
          <w:t>d</w:t>
        </w:r>
        <w:del w:id="21" w:author="Author">
          <w:r w:rsidDel="006B5F5C">
            <w:rPr>
              <w:color w:val="000000"/>
            </w:rPr>
            <w:delText>n</w:delText>
          </w:r>
        </w:del>
        <w:r>
          <w:rPr>
            <w:color w:val="000000"/>
          </w:rPr>
          <w:t xml:space="preserve"> below.</w:t>
        </w:r>
      </w:ins>
    </w:p>
    <w:p w14:paraId="7990A0F3" w14:textId="6DAAFB65" w:rsidR="00004E0F" w:rsidRDefault="00004E0F" w:rsidP="00004E0F">
      <w:pPr>
        <w:widowControl w:val="0"/>
        <w:pBdr>
          <w:top w:val="nil"/>
          <w:left w:val="nil"/>
          <w:bottom w:val="nil"/>
          <w:right w:val="nil"/>
          <w:between w:val="nil"/>
        </w:pBdr>
        <w:spacing w:before="302" w:line="264" w:lineRule="auto"/>
        <w:ind w:left="9" w:right="32" w:firstLine="5"/>
        <w:rPr>
          <w:ins w:id="22" w:author="Author"/>
          <w:color w:val="000000"/>
        </w:rPr>
      </w:pPr>
      <w:ins w:id="23" w:author="Author">
        <w:r>
          <w:rPr>
            <w:color w:val="000000"/>
          </w:rPr>
          <w:t xml:space="preserve">First, remember – </w:t>
        </w:r>
        <w:r w:rsidRPr="004D662B">
          <w:rPr>
            <w:color w:val="000000"/>
          </w:rPr>
          <w:t>the goal here is to retell a story that showcases your personal growth</w:t>
        </w:r>
        <w:r>
          <w:rPr>
            <w:color w:val="000000"/>
          </w:rPr>
          <w:t xml:space="preserve">. It’s better to focus on a single story (for example, your CAS Camp </w:t>
        </w:r>
        <w:proofErr w:type="spellStart"/>
        <w:r>
          <w:rPr>
            <w:color w:val="000000"/>
          </w:rPr>
          <w:t>Garut</w:t>
        </w:r>
        <w:proofErr w:type="spellEnd"/>
        <w:r>
          <w:rPr>
            <w:color w:val="000000"/>
          </w:rPr>
          <w:t xml:space="preserve"> project), and to t</w:t>
        </w:r>
        <w:r w:rsidRPr="004D662B">
          <w:rPr>
            <w:color w:val="000000"/>
          </w:rPr>
          <w:t>ake the reader step-by-step through this story, by structuring it as follows:</w:t>
        </w:r>
        <w:r>
          <w:rPr>
            <w:color w:val="000000"/>
          </w:rPr>
          <w:t xml:space="preserve"> </w:t>
        </w:r>
      </w:ins>
    </w:p>
    <w:p w14:paraId="1348B659" w14:textId="58A1311E" w:rsidR="00004E0F"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24" w:author="Author"/>
          <w:color w:val="000000"/>
        </w:rPr>
      </w:pPr>
      <w:ins w:id="25" w:author="Author">
        <w:r w:rsidRPr="005E447C">
          <w:rPr>
            <w:color w:val="000000"/>
            <w:rPrChange w:id="26" w:author="Author">
              <w:rPr/>
            </w:rPrChange>
          </w:rPr>
          <w:t xml:space="preserve">Set up your background —&gt; this usually makes up your first paragraph. Tell us about who you are, </w:t>
        </w:r>
        <w:r w:rsidR="00004E0F">
          <w:rPr>
            <w:color w:val="000000"/>
          </w:rPr>
          <w:t>your fear of failure,</w:t>
        </w:r>
        <w:r w:rsidR="006B5F5C">
          <w:rPr>
            <w:color w:val="000000"/>
          </w:rPr>
          <w:t xml:space="preserve"> and the beginning of your story of personal growth (How did you approach signing up for a challenge such as CAS Camp </w:t>
        </w:r>
        <w:proofErr w:type="spellStart"/>
        <w:r w:rsidR="006B5F5C">
          <w:rPr>
            <w:color w:val="000000"/>
          </w:rPr>
          <w:t>Garut</w:t>
        </w:r>
        <w:proofErr w:type="spellEnd"/>
        <w:r w:rsidR="006B5F5C">
          <w:rPr>
            <w:color w:val="000000"/>
          </w:rPr>
          <w:t>?)</w:t>
        </w:r>
        <w:del w:id="27" w:author="Author">
          <w:r w:rsidR="00004E0F" w:rsidDel="006B5F5C">
            <w:rPr>
              <w:color w:val="000000"/>
            </w:rPr>
            <w:delText xml:space="preserve"> and its cause and effects</w:delText>
          </w:r>
        </w:del>
        <w:r w:rsidR="00004E0F">
          <w:rPr>
            <w:color w:val="000000"/>
          </w:rPr>
          <w:t>.</w:t>
        </w:r>
        <w:r w:rsidR="006B5F5C">
          <w:rPr>
            <w:color w:val="000000"/>
          </w:rPr>
          <w:t xml:space="preserve"> </w:t>
        </w:r>
      </w:ins>
    </w:p>
    <w:p w14:paraId="2B6C39D5" w14:textId="1C4642F8" w:rsidR="00004E0F"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28" w:author="Author"/>
          <w:color w:val="000000"/>
        </w:rPr>
      </w:pPr>
      <w:ins w:id="29" w:author="Author">
        <w:r w:rsidRPr="005E447C">
          <w:rPr>
            <w:color w:val="000000"/>
            <w:rPrChange w:id="30" w:author="Author">
              <w:rPr/>
            </w:rPrChange>
          </w:rPr>
          <w:t xml:space="preserve">Set up the conflict or build-up —&gt; this makes up the following paragraphs. </w:t>
        </w:r>
        <w:del w:id="31" w:author="Author">
          <w:r w:rsidRPr="005E447C" w:rsidDel="006B5F5C">
            <w:rPr>
              <w:color w:val="000000"/>
              <w:rPrChange w:id="32" w:author="Author">
                <w:rPr/>
              </w:rPrChange>
            </w:rPr>
            <w:delText>What are the obstacle</w:delText>
          </w:r>
          <w:r w:rsidR="00004E0F" w:rsidDel="006B5F5C">
            <w:rPr>
              <w:color w:val="000000"/>
            </w:rPr>
            <w:delText>s in your story</w:delText>
          </w:r>
          <w:r w:rsidRPr="005E447C" w:rsidDel="006B5F5C">
            <w:rPr>
              <w:color w:val="000000"/>
              <w:rPrChange w:id="33" w:author="Author">
                <w:rPr/>
              </w:rPrChange>
            </w:rPr>
            <w:delText xml:space="preserve"> that </w:delText>
          </w:r>
          <w:r w:rsidR="00004E0F" w:rsidDel="006B5F5C">
            <w:rPr>
              <w:color w:val="000000"/>
            </w:rPr>
            <w:delText>you need to overcome for your</w:delText>
          </w:r>
          <w:r w:rsidRPr="005E447C" w:rsidDel="006B5F5C">
            <w:rPr>
              <w:color w:val="000000"/>
              <w:rPrChange w:id="34" w:author="Author">
                <w:rPr/>
              </w:rPrChange>
            </w:rPr>
            <w:delText xml:space="preserve"> personal growth?</w:delText>
          </w:r>
        </w:del>
        <w:r w:rsidR="006B5F5C">
          <w:rPr>
            <w:color w:val="000000"/>
          </w:rPr>
          <w:t>Did you encounter failure during this project?</w:t>
        </w:r>
        <w:r w:rsidR="00004E0F">
          <w:rPr>
            <w:color w:val="000000"/>
          </w:rPr>
          <w:t xml:space="preserve"> </w:t>
        </w:r>
        <w:r w:rsidR="00DB7853">
          <w:rPr>
            <w:color w:val="000000"/>
          </w:rPr>
          <w:t xml:space="preserve">If your whole story is about how you overcame your fear of failure, the reader will undoubtedly expect a story where you failed and bounced back. Think about </w:t>
        </w:r>
        <w:del w:id="35" w:author="Author">
          <w:r w:rsidR="00004E0F" w:rsidDel="006B5F5C">
            <w:rPr>
              <w:color w:val="000000"/>
            </w:rPr>
            <w:delText xml:space="preserve">(Was it </w:delText>
          </w:r>
          <w:r w:rsidR="00BA1416" w:rsidDel="006B5F5C">
            <w:rPr>
              <w:color w:val="000000"/>
            </w:rPr>
            <w:delText xml:space="preserve">the </w:delText>
          </w:r>
          <w:r w:rsidR="00004E0F" w:rsidDel="006B5F5C">
            <w:rPr>
              <w:color w:val="000000"/>
            </w:rPr>
            <w:delText>events of CAS Camp Garut?)</w:delText>
          </w:r>
          <w:r w:rsidRPr="005E447C" w:rsidDel="006B5F5C">
            <w:rPr>
              <w:color w:val="000000"/>
              <w:rPrChange w:id="36" w:author="Author">
                <w:rPr/>
              </w:rPrChange>
            </w:rPr>
            <w:delText xml:space="preserve"> </w:delText>
          </w:r>
          <w:r w:rsidRPr="005E447C" w:rsidDel="00DB7853">
            <w:rPr>
              <w:color w:val="000000"/>
              <w:rPrChange w:id="37" w:author="Author">
                <w:rPr/>
              </w:rPrChange>
            </w:rPr>
            <w:delText>How did you overcome th</w:delText>
          </w:r>
          <w:r w:rsidR="006B5F5C" w:rsidDel="00DB7853">
            <w:rPr>
              <w:color w:val="000000"/>
            </w:rPr>
            <w:delText>is</w:delText>
          </w:r>
          <w:r w:rsidRPr="005E447C" w:rsidDel="00DB7853">
            <w:rPr>
              <w:color w:val="000000"/>
              <w:rPrChange w:id="38" w:author="Author">
                <w:rPr/>
              </w:rPrChange>
            </w:rPr>
            <w:delText>e</w:delText>
          </w:r>
          <w:r w:rsidR="00004E0F" w:rsidDel="00DB7853">
            <w:rPr>
              <w:color w:val="000000"/>
            </w:rPr>
            <w:delText>se obstacles?</w:delText>
          </w:r>
        </w:del>
        <w:r w:rsidR="00DB7853">
          <w:rPr>
            <w:color w:val="000000"/>
          </w:rPr>
          <w:t>how you want to frame this in a way that highlights your growth</w:t>
        </w:r>
        <w:bookmarkStart w:id="39" w:name="_GoBack"/>
        <w:bookmarkEnd w:id="39"/>
        <w:r w:rsidR="00DB7853">
          <w:rPr>
            <w:color w:val="000000"/>
          </w:rPr>
          <w:t xml:space="preserve"> in your revision.</w:t>
        </w:r>
      </w:ins>
    </w:p>
    <w:p w14:paraId="7A2F4130" w14:textId="7D308B3B" w:rsidR="004D662B" w:rsidRDefault="004D662B" w:rsidP="005E447C">
      <w:pPr>
        <w:pStyle w:val="ListParagraph"/>
        <w:widowControl w:val="0"/>
        <w:numPr>
          <w:ilvl w:val="0"/>
          <w:numId w:val="1"/>
        </w:numPr>
        <w:pBdr>
          <w:top w:val="nil"/>
          <w:left w:val="nil"/>
          <w:bottom w:val="nil"/>
          <w:right w:val="nil"/>
          <w:between w:val="nil"/>
        </w:pBdr>
        <w:spacing w:before="302" w:line="264" w:lineRule="auto"/>
        <w:ind w:right="32"/>
        <w:rPr>
          <w:ins w:id="40" w:author="Author"/>
          <w:color w:val="000000"/>
        </w:rPr>
      </w:pPr>
      <w:ins w:id="41" w:author="Author">
        <w:r w:rsidRPr="005E447C">
          <w:rPr>
            <w:color w:val="000000"/>
            <w:rPrChange w:id="42" w:author="Author">
              <w:rPr/>
            </w:rPrChange>
          </w:rPr>
          <w:t xml:space="preserve">Your </w:t>
        </w:r>
        <w:r w:rsidR="00BA1416">
          <w:rPr>
            <w:color w:val="000000"/>
          </w:rPr>
          <w:t>personal growth</w:t>
        </w:r>
        <w:r w:rsidRPr="005E447C">
          <w:rPr>
            <w:color w:val="000000"/>
            <w:rPrChange w:id="43" w:author="Author">
              <w:rPr/>
            </w:rPrChange>
          </w:rPr>
          <w:t xml:space="preserve">, and plans for the future —&gt; this makes up your final few paragraphs. What </w:t>
        </w:r>
        <w:r w:rsidR="00BA1416">
          <w:rPr>
            <w:color w:val="000000"/>
          </w:rPr>
          <w:t>lessons</w:t>
        </w:r>
        <w:r w:rsidRPr="005E447C">
          <w:rPr>
            <w:color w:val="000000"/>
            <w:rPrChange w:id="44" w:author="Author">
              <w:rPr/>
            </w:rPrChange>
          </w:rPr>
          <w:t xml:space="preserve"> did you learn</w:t>
        </w:r>
        <w:r w:rsidR="00BA1416">
          <w:rPr>
            <w:color w:val="000000"/>
          </w:rPr>
          <w:t xml:space="preserve"> through </w:t>
        </w:r>
        <w:del w:id="45" w:author="Author">
          <w:r w:rsidR="00BA1416" w:rsidDel="006B5F5C">
            <w:rPr>
              <w:color w:val="000000"/>
            </w:rPr>
            <w:delText>your</w:delText>
          </w:r>
        </w:del>
        <w:r w:rsidR="006B5F5C">
          <w:rPr>
            <w:color w:val="000000"/>
          </w:rPr>
          <w:t>this</w:t>
        </w:r>
        <w:r w:rsidR="00BA1416">
          <w:rPr>
            <w:color w:val="000000"/>
          </w:rPr>
          <w:t xml:space="preserve"> </w:t>
        </w:r>
        <w:del w:id="46" w:author="Author">
          <w:r w:rsidR="00BA1416" w:rsidDel="006B5F5C">
            <w:rPr>
              <w:color w:val="000000"/>
            </w:rPr>
            <w:delText>story</w:delText>
          </w:r>
        </w:del>
        <w:r w:rsidR="006B5F5C">
          <w:rPr>
            <w:color w:val="000000"/>
          </w:rPr>
          <w:t>experience</w:t>
        </w:r>
        <w:r w:rsidR="00BA1416">
          <w:rPr>
            <w:color w:val="000000"/>
          </w:rPr>
          <w:t>?</w:t>
        </w:r>
        <w:r w:rsidRPr="005E447C">
          <w:rPr>
            <w:color w:val="000000"/>
            <w:rPrChange w:id="47" w:author="Author">
              <w:rPr/>
            </w:rPrChange>
          </w:rPr>
          <w:t xml:space="preserve"> </w:t>
        </w:r>
        <w:r w:rsidR="00BA1416">
          <w:rPr>
            <w:color w:val="000000"/>
          </w:rPr>
          <w:t>H</w:t>
        </w:r>
        <w:r w:rsidRPr="005E447C">
          <w:rPr>
            <w:color w:val="000000"/>
            <w:rPrChange w:id="48" w:author="Author">
              <w:rPr/>
            </w:rPrChange>
          </w:rPr>
          <w:t xml:space="preserve">ow will you utilize </w:t>
        </w:r>
        <w:del w:id="49" w:author="Author">
          <w:r w:rsidRPr="005E447C" w:rsidDel="006B5F5C">
            <w:rPr>
              <w:color w:val="000000"/>
              <w:rPrChange w:id="50" w:author="Author">
                <w:rPr/>
              </w:rPrChange>
            </w:rPr>
            <w:delText>them</w:delText>
          </w:r>
        </w:del>
        <w:r w:rsidR="006B5F5C">
          <w:rPr>
            <w:color w:val="000000"/>
          </w:rPr>
          <w:t>these lessons</w:t>
        </w:r>
        <w:r w:rsidRPr="005E447C">
          <w:rPr>
            <w:color w:val="000000"/>
            <w:rPrChange w:id="51" w:author="Author">
              <w:rPr/>
            </w:rPrChange>
          </w:rPr>
          <w:t xml:space="preserve"> in the future?</w:t>
        </w:r>
      </w:ins>
    </w:p>
    <w:p w14:paraId="6CC9EEA7" w14:textId="0BA339FC" w:rsidR="00BA1416" w:rsidRDefault="00BA1416" w:rsidP="005E447C">
      <w:pPr>
        <w:widowControl w:val="0"/>
        <w:pBdr>
          <w:top w:val="nil"/>
          <w:left w:val="nil"/>
          <w:bottom w:val="nil"/>
          <w:right w:val="nil"/>
          <w:between w:val="nil"/>
        </w:pBdr>
        <w:spacing w:before="302" w:line="264" w:lineRule="auto"/>
        <w:ind w:right="32"/>
        <w:rPr>
          <w:ins w:id="52" w:author="Author"/>
          <w:color w:val="000000"/>
        </w:rPr>
      </w:pPr>
      <w:ins w:id="53" w:author="Author">
        <w:r>
          <w:rPr>
            <w:color w:val="000000"/>
          </w:rPr>
          <w:t xml:space="preserve">Second, your essay currently contains a lot of </w:t>
        </w:r>
        <w:r>
          <w:rPr>
            <w:i/>
            <w:iCs/>
            <w:color w:val="000000"/>
          </w:rPr>
          <w:t>telling</w:t>
        </w:r>
        <w:r>
          <w:rPr>
            <w:color w:val="000000"/>
          </w:rPr>
          <w:t xml:space="preserve">, and not enough </w:t>
        </w:r>
        <w:r>
          <w:rPr>
            <w:i/>
            <w:iCs/>
            <w:color w:val="000000"/>
          </w:rPr>
          <w:t>showing</w:t>
        </w:r>
        <w:r>
          <w:rPr>
            <w:color w:val="000000"/>
          </w:rPr>
          <w:t xml:space="preserve">. In every paragraph, you’ve repeated that “embracing failure and embracing new challenges leads to success”. However, you haven’t </w:t>
        </w:r>
        <w:r>
          <w:rPr>
            <w:i/>
            <w:iCs/>
            <w:color w:val="000000"/>
          </w:rPr>
          <w:t>shown</w:t>
        </w:r>
        <w:r>
          <w:rPr>
            <w:color w:val="000000"/>
          </w:rPr>
          <w:t xml:space="preserve"> us exactly how you reached this conclusion. This lesson is better placed at the </w:t>
        </w:r>
        <w:r>
          <w:rPr>
            <w:i/>
            <w:iCs/>
            <w:color w:val="000000"/>
          </w:rPr>
          <w:t>end</w:t>
        </w:r>
        <w:r>
          <w:rPr>
            <w:color w:val="000000"/>
          </w:rPr>
          <w:t xml:space="preserve"> of your essay, only after you’ve gone through your story of personal growth.</w:t>
        </w:r>
      </w:ins>
    </w:p>
    <w:p w14:paraId="6C71FBBA" w14:textId="16F3A1FD" w:rsidR="00BA1416" w:rsidRDefault="00BA1416" w:rsidP="005E447C">
      <w:pPr>
        <w:widowControl w:val="0"/>
        <w:pBdr>
          <w:top w:val="nil"/>
          <w:left w:val="nil"/>
          <w:bottom w:val="nil"/>
          <w:right w:val="nil"/>
          <w:between w:val="nil"/>
        </w:pBdr>
        <w:spacing w:before="302" w:line="264" w:lineRule="auto"/>
        <w:ind w:right="32"/>
        <w:rPr>
          <w:ins w:id="54" w:author="Author"/>
        </w:rPr>
      </w:pPr>
      <w:ins w:id="55" w:author="Author">
        <w:r>
          <w:rPr>
            <w:color w:val="000000"/>
          </w:rPr>
          <w:t xml:space="preserve">Lastly, mind the word limit. If you feel like certain sentences aren’t strictly necessary to tell your story, or are repetitive, consider deleting them. You can use the </w:t>
        </w:r>
        <w:r>
          <w:t xml:space="preserve">PEEL structure for </w:t>
        </w:r>
        <w:r>
          <w:lastRenderedPageBreak/>
          <w:t>each paragraph: Point, Evidence, Explanation, Link (to next paragraph).</w:t>
        </w:r>
      </w:ins>
    </w:p>
    <w:p w14:paraId="200973C9" w14:textId="0E25B72A" w:rsidR="00BA1416" w:rsidDel="00DB7853" w:rsidRDefault="00BA1416" w:rsidP="00DB7853">
      <w:pPr>
        <w:widowControl w:val="0"/>
        <w:pBdr>
          <w:top w:val="nil"/>
          <w:left w:val="nil"/>
          <w:bottom w:val="nil"/>
          <w:right w:val="nil"/>
          <w:between w:val="nil"/>
        </w:pBdr>
        <w:spacing w:before="302" w:line="264" w:lineRule="auto"/>
        <w:ind w:right="32"/>
        <w:rPr>
          <w:ins w:id="56" w:author="Author"/>
          <w:del w:id="57" w:author="Author"/>
          <w:color w:val="000000"/>
        </w:rPr>
      </w:pPr>
      <w:ins w:id="58" w:author="Author">
        <w:del w:id="59" w:author="Author">
          <w:r w:rsidDel="00116A36">
            <w:rPr>
              <w:color w:val="000000"/>
            </w:rPr>
            <w:delText>Otherwise</w:delText>
          </w:r>
        </w:del>
        <w:r w:rsidR="00116A36">
          <w:rPr>
            <w:color w:val="000000"/>
          </w:rPr>
          <w:t>Otherwise</w:t>
        </w:r>
        <w:r>
          <w:rPr>
            <w:color w:val="000000"/>
          </w:rPr>
          <w:t>, you’re headed in a good direction so far. Keep it up.</w:t>
        </w:r>
      </w:ins>
    </w:p>
    <w:p w14:paraId="7816A4C5" w14:textId="2B6D091E" w:rsidR="00BA1416" w:rsidDel="00DB7853" w:rsidRDefault="00BA1416" w:rsidP="00DB7853">
      <w:pPr>
        <w:widowControl w:val="0"/>
        <w:pBdr>
          <w:top w:val="nil"/>
          <w:left w:val="nil"/>
          <w:bottom w:val="nil"/>
          <w:right w:val="nil"/>
          <w:between w:val="nil"/>
        </w:pBdr>
        <w:spacing w:line="264" w:lineRule="auto"/>
        <w:ind w:right="32"/>
        <w:rPr>
          <w:ins w:id="60" w:author="Author"/>
          <w:del w:id="61" w:author="Author"/>
          <w:color w:val="000000"/>
        </w:rPr>
      </w:pPr>
    </w:p>
    <w:p w14:paraId="66875A81" w14:textId="4F74539D" w:rsidR="00BA1416" w:rsidDel="00DB7853" w:rsidRDefault="00BA1416" w:rsidP="00DB7853">
      <w:pPr>
        <w:widowControl w:val="0"/>
        <w:pBdr>
          <w:top w:val="nil"/>
          <w:left w:val="nil"/>
          <w:bottom w:val="nil"/>
          <w:right w:val="nil"/>
          <w:between w:val="nil"/>
        </w:pBdr>
        <w:spacing w:line="264" w:lineRule="auto"/>
        <w:ind w:right="32"/>
        <w:rPr>
          <w:ins w:id="62" w:author="Author"/>
          <w:del w:id="63" w:author="Author"/>
          <w:color w:val="000000"/>
        </w:rPr>
        <w:pPrChange w:id="64" w:author="Author">
          <w:pPr>
            <w:widowControl w:val="0"/>
            <w:pBdr>
              <w:top w:val="nil"/>
              <w:left w:val="nil"/>
              <w:bottom w:val="nil"/>
              <w:right w:val="nil"/>
              <w:between w:val="nil"/>
            </w:pBdr>
            <w:spacing w:before="302" w:line="264" w:lineRule="auto"/>
            <w:ind w:right="32"/>
          </w:pPr>
        </w:pPrChange>
      </w:pPr>
      <w:ins w:id="65" w:author="Author">
        <w:del w:id="66" w:author="Author">
          <w:r w:rsidDel="00DB7853">
            <w:rPr>
              <w:color w:val="000000"/>
            </w:rPr>
            <w:delText>All the best,</w:delText>
          </w:r>
        </w:del>
      </w:ins>
    </w:p>
    <w:p w14:paraId="58DE3BB8" w14:textId="3CB87FA2" w:rsidR="00BA1416" w:rsidDel="00DB7853" w:rsidRDefault="00BA1416" w:rsidP="00DB7853">
      <w:pPr>
        <w:widowControl w:val="0"/>
        <w:pBdr>
          <w:top w:val="nil"/>
          <w:left w:val="nil"/>
          <w:bottom w:val="nil"/>
          <w:right w:val="nil"/>
          <w:between w:val="nil"/>
        </w:pBdr>
        <w:spacing w:line="264" w:lineRule="auto"/>
        <w:ind w:right="32"/>
        <w:rPr>
          <w:ins w:id="67" w:author="Author"/>
          <w:del w:id="68" w:author="Author"/>
          <w:color w:val="000000"/>
        </w:rPr>
        <w:pPrChange w:id="69" w:author="Author">
          <w:pPr>
            <w:widowControl w:val="0"/>
            <w:pBdr>
              <w:top w:val="nil"/>
              <w:left w:val="nil"/>
              <w:bottom w:val="nil"/>
              <w:right w:val="nil"/>
              <w:between w:val="nil"/>
            </w:pBdr>
            <w:spacing w:before="302" w:line="264" w:lineRule="auto"/>
            <w:ind w:right="32"/>
          </w:pPr>
        </w:pPrChange>
      </w:pPr>
    </w:p>
    <w:p w14:paraId="0C5959C1" w14:textId="1CE61BC7" w:rsidR="00BA1416" w:rsidDel="00DB7853" w:rsidRDefault="00BA1416" w:rsidP="00DB7853">
      <w:pPr>
        <w:widowControl w:val="0"/>
        <w:pBdr>
          <w:top w:val="nil"/>
          <w:left w:val="nil"/>
          <w:bottom w:val="nil"/>
          <w:right w:val="nil"/>
          <w:between w:val="nil"/>
        </w:pBdr>
        <w:spacing w:line="264" w:lineRule="auto"/>
        <w:ind w:right="32"/>
        <w:rPr>
          <w:ins w:id="70" w:author="Author"/>
          <w:del w:id="71" w:author="Author"/>
          <w:color w:val="000000"/>
        </w:rPr>
        <w:pPrChange w:id="72" w:author="Author">
          <w:pPr>
            <w:widowControl w:val="0"/>
            <w:pBdr>
              <w:top w:val="nil"/>
              <w:left w:val="nil"/>
              <w:bottom w:val="nil"/>
              <w:right w:val="nil"/>
              <w:between w:val="nil"/>
            </w:pBdr>
            <w:spacing w:before="302" w:line="264" w:lineRule="auto"/>
            <w:ind w:right="32"/>
          </w:pPr>
        </w:pPrChange>
      </w:pPr>
      <w:ins w:id="73" w:author="Author">
        <w:del w:id="74" w:author="Author">
          <w:r w:rsidDel="00DB7853">
            <w:rPr>
              <w:color w:val="000000"/>
            </w:rPr>
            <w:delText>Arianne</w:delText>
          </w:r>
        </w:del>
      </w:ins>
    </w:p>
    <w:p w14:paraId="68DCD26A" w14:textId="42C46CAC" w:rsidR="00BA1416" w:rsidRPr="005E447C" w:rsidRDefault="00BA1416" w:rsidP="00DB7853">
      <w:pPr>
        <w:widowControl w:val="0"/>
        <w:pBdr>
          <w:top w:val="nil"/>
          <w:left w:val="nil"/>
          <w:bottom w:val="nil"/>
          <w:right w:val="nil"/>
          <w:between w:val="nil"/>
        </w:pBdr>
        <w:spacing w:before="302" w:line="264" w:lineRule="auto"/>
        <w:ind w:right="32"/>
        <w:rPr>
          <w:color w:val="000000"/>
          <w:rPrChange w:id="75" w:author="Author">
            <w:rPr/>
          </w:rPrChange>
        </w:rPr>
        <w:pPrChange w:id="76" w:author="Author">
          <w:pPr>
            <w:widowControl w:val="0"/>
            <w:pBdr>
              <w:top w:val="nil"/>
              <w:left w:val="nil"/>
              <w:bottom w:val="nil"/>
              <w:right w:val="nil"/>
              <w:between w:val="nil"/>
            </w:pBdr>
            <w:spacing w:before="302" w:line="264" w:lineRule="auto"/>
            <w:ind w:left="9" w:right="32" w:firstLine="5"/>
          </w:pPr>
        </w:pPrChange>
      </w:pPr>
      <w:ins w:id="77" w:author="Author">
        <w:del w:id="78" w:author="Author">
          <w:r w:rsidDel="00DB7853">
            <w:rPr>
              <w:color w:val="000000"/>
            </w:rPr>
            <w:delText>ALL-in Essay Editor</w:delText>
          </w:r>
        </w:del>
      </w:ins>
    </w:p>
    <w:sectPr w:rsidR="00BA1416" w:rsidRPr="005E447C">
      <w:pgSz w:w="11920" w:h="16840"/>
      <w:pgMar w:top="1426" w:right="1441" w:bottom="152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225F8DC" w14:textId="77777777" w:rsidR="004D662B" w:rsidRDefault="004D662B" w:rsidP="00615AA1">
      <w:r>
        <w:rPr>
          <w:rStyle w:val="CommentReference"/>
        </w:rPr>
        <w:annotationRef/>
      </w:r>
      <w:r>
        <w:rPr>
          <w:color w:val="000000"/>
          <w:sz w:val="20"/>
          <w:szCs w:val="20"/>
        </w:rPr>
        <w:t>This is a good start to your story, so tell us more about it. What caused your fear of failure? Was it your upbringing, or a specific event?</w:t>
      </w:r>
    </w:p>
    <w:p w14:paraId="75C8EDE1" w14:textId="77777777" w:rsidR="004D662B" w:rsidRDefault="004D662B" w:rsidP="00615AA1"/>
    <w:p w14:paraId="6E62FFA4" w14:textId="276C5208" w:rsidR="004D662B" w:rsidRDefault="00DB7853" w:rsidP="00615AA1">
      <w:r>
        <w:rPr>
          <w:color w:val="000000"/>
          <w:sz w:val="20"/>
          <w:szCs w:val="20"/>
        </w:rPr>
        <w:t>You can open with a hook—once you’ve decided the right anecdote to demonstrate your growth in this essay, open by describing a scene that happens in the anecdote to engage the reader from the very beginning.</w:t>
      </w:r>
    </w:p>
  </w:comment>
  <w:comment w:id="3" w:author="Author" w:initials="A">
    <w:p w14:paraId="3D637C62" w14:textId="77777777" w:rsidR="004D662B" w:rsidRDefault="00777445" w:rsidP="006410E9">
      <w:r>
        <w:rPr>
          <w:rStyle w:val="CommentReference"/>
        </w:rPr>
        <w:annotationRef/>
      </w:r>
      <w:r w:rsidR="004D662B">
        <w:rPr>
          <w:sz w:val="20"/>
          <w:szCs w:val="20"/>
        </w:rPr>
        <w:t xml:space="preserve">Here, it seems like you’ve already told a short summary of your entire story in the first paragraph alone. </w:t>
      </w:r>
    </w:p>
    <w:p w14:paraId="2CA79764" w14:textId="77777777" w:rsidR="004D662B" w:rsidRDefault="004D662B" w:rsidP="006410E9"/>
    <w:p w14:paraId="34679E5C" w14:textId="77777777" w:rsidR="004D662B" w:rsidRDefault="004D662B" w:rsidP="006410E9">
      <w:r>
        <w:rPr>
          <w:sz w:val="20"/>
          <w:szCs w:val="20"/>
        </w:rPr>
        <w:t xml:space="preserve">Instead of vaguely stating that you’ve “opened up yourself to taking risks” or “learned the power of failure”, show us </w:t>
      </w:r>
      <w:r>
        <w:rPr>
          <w:i/>
          <w:iCs/>
          <w:sz w:val="20"/>
          <w:szCs w:val="20"/>
        </w:rPr>
        <w:t>how</w:t>
      </w:r>
      <w:r>
        <w:rPr>
          <w:sz w:val="20"/>
          <w:szCs w:val="20"/>
        </w:rPr>
        <w:t>. Was there a specific event that sparked this? Or a period of time?</w:t>
      </w:r>
    </w:p>
    <w:p w14:paraId="063310C2" w14:textId="77777777" w:rsidR="004D662B" w:rsidRDefault="004D662B" w:rsidP="006410E9"/>
    <w:p w14:paraId="62F3B3D3" w14:textId="1B13D0C2" w:rsidR="004D662B" w:rsidRDefault="00DB7853" w:rsidP="006410E9">
      <w:r>
        <w:rPr>
          <w:color w:val="000000"/>
          <w:sz w:val="20"/>
          <w:szCs w:val="20"/>
        </w:rPr>
        <w:t>Use detailed descriptions to paint a picture of a specific event in the reader’s mind. This will help put the reader in your shoes, and make your story more memorable</w:t>
      </w:r>
      <w:r>
        <w:rPr>
          <w:color w:val="000000"/>
          <w:sz w:val="20"/>
          <w:szCs w:val="20"/>
        </w:rPr>
        <w:t>.</w:t>
      </w:r>
      <w:r>
        <w:rPr>
          <w:sz w:val="20"/>
          <w:szCs w:val="20"/>
        </w:rPr>
        <w:t xml:space="preserve"> </w:t>
      </w:r>
      <w:r w:rsidR="004D662B">
        <w:rPr>
          <w:sz w:val="20"/>
          <w:szCs w:val="20"/>
        </w:rPr>
        <w:t>I’ll provide you with a basic structure in my editorial letter at the end of this document.</w:t>
      </w:r>
    </w:p>
  </w:comment>
  <w:comment w:id="4" w:author="Author" w:initials="A">
    <w:p w14:paraId="7E773A8B" w14:textId="77777777" w:rsidR="00C615C2" w:rsidRDefault="00C615C2" w:rsidP="00971806">
      <w:r>
        <w:rPr>
          <w:rStyle w:val="CommentReference"/>
        </w:rPr>
        <w:annotationRef/>
      </w:r>
      <w:r>
        <w:rPr>
          <w:color w:val="000000"/>
          <w:sz w:val="20"/>
          <w:szCs w:val="20"/>
        </w:rPr>
        <w:t>Since you’ve already written in your previous paragraph that you’ve “learned from failure and embracing the courage to seize opportunities”, you don’t need to repeat it here.</w:t>
      </w:r>
    </w:p>
    <w:p w14:paraId="3F0DEF8A" w14:textId="77777777" w:rsidR="00C615C2" w:rsidRDefault="00C615C2" w:rsidP="00971806"/>
    <w:p w14:paraId="14AB6384" w14:textId="77777777" w:rsidR="00C615C2" w:rsidRDefault="00C615C2" w:rsidP="00971806">
      <w:r>
        <w:rPr>
          <w:color w:val="000000"/>
          <w:sz w:val="20"/>
          <w:szCs w:val="20"/>
        </w:rPr>
        <w:t>Instead, you can change it to a sentence that better introduces this paragraph. For example:</w:t>
      </w:r>
    </w:p>
    <w:p w14:paraId="0E158564" w14:textId="77777777" w:rsidR="00C615C2" w:rsidRDefault="00C615C2" w:rsidP="00971806"/>
    <w:p w14:paraId="6F02CEF0" w14:textId="77777777" w:rsidR="00C615C2" w:rsidRDefault="00C615C2" w:rsidP="00971806">
      <w:r>
        <w:rPr>
          <w:color w:val="000000"/>
          <w:sz w:val="20"/>
          <w:szCs w:val="20"/>
        </w:rPr>
        <w:t>“In xxth grade, I had the opportunity to participate in a large-scale personal project, CAS Camp Garut. In the beginning, the mere thought of stepping into…”</w:t>
      </w:r>
    </w:p>
  </w:comment>
  <w:comment w:id="5" w:author="Author" w:initials="A">
    <w:p w14:paraId="74A50EA8" w14:textId="77777777" w:rsidR="00C615C2" w:rsidRDefault="00C615C2" w:rsidP="00E74B3D">
      <w:r>
        <w:rPr>
          <w:rStyle w:val="CommentReference"/>
        </w:rPr>
        <w:annotationRef/>
      </w:r>
      <w:r>
        <w:rPr>
          <w:color w:val="000000"/>
          <w:sz w:val="20"/>
          <w:szCs w:val="20"/>
        </w:rPr>
        <w:t>This sentence repeats the contents of the previous sentence, so it may sound repetitive. Consider deleting it.</w:t>
      </w:r>
    </w:p>
  </w:comment>
  <w:comment w:id="6" w:author="Author" w:initials="A">
    <w:p w14:paraId="3D3BAB5A" w14:textId="77777777" w:rsidR="00DB7853" w:rsidRDefault="00DB7853">
      <w:pPr>
        <w:pStyle w:val="CommentText"/>
      </w:pPr>
      <w:r>
        <w:rPr>
          <w:rStyle w:val="CommentReference"/>
        </w:rPr>
        <w:annotationRef/>
      </w:r>
      <w:r>
        <w:t>What are the sign-ups for? What is the opportunity you are being faced with here?</w:t>
      </w:r>
    </w:p>
    <w:p w14:paraId="0F951CB7" w14:textId="77777777" w:rsidR="00DB7853" w:rsidRDefault="00DB7853">
      <w:pPr>
        <w:pStyle w:val="CommentText"/>
      </w:pPr>
    </w:p>
    <w:p w14:paraId="0193D58D" w14:textId="117C54A5" w:rsidR="00DB7853" w:rsidRDefault="00DB7853">
      <w:pPr>
        <w:pStyle w:val="CommentText"/>
      </w:pPr>
      <w:r>
        <w:t xml:space="preserve">Assume the reader doesn’t know anything about your situation, because they don’t. Give us more context. </w:t>
      </w:r>
    </w:p>
  </w:comment>
  <w:comment w:id="7" w:author="Author" w:initials="A">
    <w:p w14:paraId="617B20FC" w14:textId="77777777" w:rsidR="00DB7853" w:rsidRDefault="00DB7853">
      <w:pPr>
        <w:pStyle w:val="CommentText"/>
      </w:pPr>
      <w:r>
        <w:rPr>
          <w:rStyle w:val="CommentReference"/>
        </w:rPr>
        <w:annotationRef/>
      </w:r>
      <w:r>
        <w:t xml:space="preserve">This too still lacks sufficient context about the situation that you’ve been put in. </w:t>
      </w:r>
    </w:p>
    <w:p w14:paraId="51FE9AC8" w14:textId="77777777" w:rsidR="00DB7853" w:rsidRDefault="00DB7853">
      <w:pPr>
        <w:pStyle w:val="CommentText"/>
      </w:pPr>
    </w:p>
    <w:p w14:paraId="69C8062C" w14:textId="4BAD4A0C" w:rsidR="00DB7853" w:rsidRDefault="00DB7853">
      <w:pPr>
        <w:pStyle w:val="CommentText"/>
      </w:pPr>
      <w:r>
        <w:t>What is CAS Camp, really, and why do you have to do these things? Is it a school tradition? What is the goal of the project? What are the stakes if you fail?</w:t>
      </w:r>
    </w:p>
  </w:comment>
  <w:comment w:id="8" w:author="Author" w:initials="A">
    <w:p w14:paraId="58A1627E" w14:textId="77777777" w:rsidR="00C615C2" w:rsidRDefault="00C615C2" w:rsidP="00EB687D">
      <w:r>
        <w:rPr>
          <w:rStyle w:val="CommentReference"/>
        </w:rPr>
        <w:annotationRef/>
      </w:r>
      <w:r>
        <w:rPr>
          <w:color w:val="000000"/>
          <w:sz w:val="20"/>
          <w:szCs w:val="20"/>
        </w:rPr>
        <w:t xml:space="preserve">Once again, </w:t>
      </w:r>
      <w:r>
        <w:rPr>
          <w:b/>
          <w:bCs/>
          <w:color w:val="000000"/>
          <w:sz w:val="20"/>
          <w:szCs w:val="20"/>
        </w:rPr>
        <w:t>show</w:t>
      </w:r>
      <w:r>
        <w:rPr>
          <w:color w:val="000000"/>
          <w:sz w:val="20"/>
          <w:szCs w:val="20"/>
        </w:rPr>
        <w:t xml:space="preserve">, don’t </w:t>
      </w:r>
      <w:r>
        <w:rPr>
          <w:b/>
          <w:bCs/>
          <w:color w:val="000000"/>
          <w:sz w:val="20"/>
          <w:szCs w:val="20"/>
        </w:rPr>
        <w:t>tell</w:t>
      </w:r>
      <w:r>
        <w:rPr>
          <w:color w:val="000000"/>
          <w:sz w:val="20"/>
          <w:szCs w:val="20"/>
        </w:rPr>
        <w:t xml:space="preserve">. </w:t>
      </w:r>
    </w:p>
    <w:p w14:paraId="424C5A7C" w14:textId="77777777" w:rsidR="00C615C2" w:rsidRDefault="00C615C2" w:rsidP="00EB687D"/>
    <w:p w14:paraId="45BFB932" w14:textId="77777777" w:rsidR="00C615C2" w:rsidRDefault="00C615C2" w:rsidP="00EB687D">
      <w:r>
        <w:rPr>
          <w:b/>
          <w:bCs/>
          <w:color w:val="000000"/>
          <w:sz w:val="20"/>
          <w:szCs w:val="20"/>
        </w:rPr>
        <w:t>Show</w:t>
      </w:r>
      <w:r>
        <w:rPr>
          <w:color w:val="000000"/>
          <w:sz w:val="20"/>
          <w:szCs w:val="20"/>
        </w:rPr>
        <w:t xml:space="preserve"> how you practiced all these things (quick thinking, adaptability, resilience, etc.), by describing your actions during the project.</w:t>
      </w:r>
    </w:p>
  </w:comment>
  <w:comment w:id="9" w:author="Author" w:initials="A">
    <w:p w14:paraId="127EB8CE" w14:textId="5185F760" w:rsidR="00DB7853" w:rsidRDefault="00DB7853">
      <w:pPr>
        <w:pStyle w:val="CommentText"/>
      </w:pPr>
      <w:r>
        <w:rPr>
          <w:rStyle w:val="CommentReference"/>
        </w:rPr>
        <w:annotationRef/>
      </w:r>
      <w:r>
        <w:t>I agree. I would choose an anecdote that happened during this project where you demonstrate these skills, and focus on telling that one anecdote in this essay.</w:t>
      </w:r>
    </w:p>
  </w:comment>
  <w:comment w:id="10" w:author="Author" w:initials="A">
    <w:p w14:paraId="037862BE" w14:textId="77777777" w:rsidR="00DB7853" w:rsidRDefault="00DB7853">
      <w:pPr>
        <w:pStyle w:val="CommentText"/>
      </w:pPr>
      <w:r>
        <w:rPr>
          <w:rStyle w:val="CommentReference"/>
        </w:rPr>
        <w:annotationRef/>
      </w:r>
      <w:r>
        <w:t xml:space="preserve">Without showing us what you did exactly in </w:t>
      </w:r>
      <w:proofErr w:type="spellStart"/>
      <w:r>
        <w:t>Garut</w:t>
      </w:r>
      <w:proofErr w:type="spellEnd"/>
      <w:r>
        <w:t>, and how you learned these skills, this conclusion comes off distant and unemotional to the reader, because we weren’t given the opportunity to understand what you did, felt, and experienced in the essay.</w:t>
      </w:r>
    </w:p>
    <w:p w14:paraId="4C9038C7" w14:textId="77777777" w:rsidR="00DB7853" w:rsidRDefault="00DB7853">
      <w:pPr>
        <w:pStyle w:val="CommentText"/>
      </w:pPr>
    </w:p>
    <w:p w14:paraId="1B70091A" w14:textId="4CE6B9C9" w:rsidR="00DB7853" w:rsidRDefault="00DB7853">
      <w:pPr>
        <w:pStyle w:val="CommentText"/>
      </w:pPr>
      <w:r>
        <w:t>This is why you want to tell one particular anecdote or story on top of doing a big-picture reflection as you’ve done here.</w:t>
      </w:r>
    </w:p>
  </w:comment>
  <w:comment w:id="11" w:author="Author" w:initials="A">
    <w:p w14:paraId="048C27E7" w14:textId="77777777" w:rsidR="00C615C2" w:rsidRDefault="00C615C2" w:rsidP="00B127E7">
      <w:r>
        <w:rPr>
          <w:rStyle w:val="CommentReference"/>
        </w:rPr>
        <w:annotationRef/>
      </w:r>
      <w:r>
        <w:rPr>
          <w:color w:val="000000"/>
          <w:sz w:val="20"/>
          <w:szCs w:val="20"/>
        </w:rPr>
        <w:t xml:space="preserve">You haven’t quite explained how you came to this conclusion through this experience. </w:t>
      </w:r>
    </w:p>
    <w:p w14:paraId="0FE36BEA" w14:textId="77777777" w:rsidR="00C615C2" w:rsidRDefault="00C615C2" w:rsidP="00B127E7"/>
    <w:p w14:paraId="533A7470" w14:textId="77777777" w:rsidR="00C615C2" w:rsidRDefault="00C615C2" w:rsidP="00B127E7">
      <w:r>
        <w:rPr>
          <w:color w:val="000000"/>
          <w:sz w:val="20"/>
          <w:szCs w:val="20"/>
        </w:rPr>
        <w:t>What failure did you face during the project? How did you overcome it and learn from it?</w:t>
      </w:r>
    </w:p>
  </w:comment>
  <w:comment w:id="15" w:author="Author" w:initials="A">
    <w:p w14:paraId="0C97ED3F" w14:textId="77777777" w:rsidR="00C615C2" w:rsidRDefault="00C615C2" w:rsidP="005F73DF">
      <w:r>
        <w:rPr>
          <w:rStyle w:val="CommentReference"/>
        </w:rPr>
        <w:annotationRef/>
      </w:r>
      <w:r>
        <w:rPr>
          <w:color w:val="000000"/>
          <w:sz w:val="20"/>
          <w:szCs w:val="20"/>
        </w:rPr>
        <w:t xml:space="preserve">You haven’t yet showcased how you’ve practiced these newfound values of yours. </w:t>
      </w:r>
    </w:p>
    <w:p w14:paraId="3B755231" w14:textId="77777777" w:rsidR="00C615C2" w:rsidRDefault="00C615C2" w:rsidP="005F73DF"/>
    <w:p w14:paraId="37DFD843" w14:textId="77777777" w:rsidR="00C615C2" w:rsidRDefault="00C615C2" w:rsidP="005F73DF">
      <w:r>
        <w:rPr>
          <w:color w:val="000000"/>
          <w:sz w:val="20"/>
          <w:szCs w:val="20"/>
        </w:rPr>
        <w:t>How did you overcome your fear and embrace new challenges? Did you take on more risky projects or something similar?</w:t>
      </w:r>
    </w:p>
  </w:comment>
  <w:comment w:id="16" w:author="Author" w:initials="A">
    <w:p w14:paraId="38F972F8" w14:textId="77777777" w:rsidR="00C615C2" w:rsidRDefault="00C615C2" w:rsidP="00D01B82">
      <w:r>
        <w:rPr>
          <w:rStyle w:val="CommentReference"/>
        </w:rPr>
        <w:annotationRef/>
      </w:r>
      <w:r>
        <w:rPr>
          <w:color w:val="000000"/>
          <w:sz w:val="20"/>
          <w:szCs w:val="20"/>
        </w:rPr>
        <w:t>Lastly, it would improve your conclusion if you were to tell us a bit about your future plans, and how you plan to use the lessons you’ve learned in these future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62FFA4" w15:done="0"/>
  <w15:commentEx w15:paraId="62F3B3D3" w15:done="0"/>
  <w15:commentEx w15:paraId="6F02CEF0" w15:done="0"/>
  <w15:commentEx w15:paraId="74A50EA8" w15:done="0"/>
  <w15:commentEx w15:paraId="0193D58D" w15:done="0"/>
  <w15:commentEx w15:paraId="69C8062C" w15:done="0"/>
  <w15:commentEx w15:paraId="45BFB932" w15:done="0"/>
  <w15:commentEx w15:paraId="127EB8CE" w15:paraIdParent="45BFB932" w15:done="0"/>
  <w15:commentEx w15:paraId="1B70091A" w15:done="0"/>
  <w15:commentEx w15:paraId="533A7470" w15:done="0"/>
  <w15:commentEx w15:paraId="37DFD843" w15:done="0"/>
  <w15:commentEx w15:paraId="38F972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62FFA4" w16cid:durableId="283E3DC9"/>
  <w16cid:commentId w16cid:paraId="62F3B3D3" w16cid:durableId="283E3CEF"/>
  <w16cid:commentId w16cid:paraId="6F02CEF0" w16cid:durableId="283E4019"/>
  <w16cid:commentId w16cid:paraId="74A50EA8" w16cid:durableId="283E403F"/>
  <w16cid:commentId w16cid:paraId="0193D58D" w16cid:durableId="284C5DCC"/>
  <w16cid:commentId w16cid:paraId="69C8062C" w16cid:durableId="284C5E1D"/>
  <w16cid:commentId w16cid:paraId="45BFB932" w16cid:durableId="283E40E4"/>
  <w16cid:commentId w16cid:paraId="127EB8CE" w16cid:durableId="284C5E61"/>
  <w16cid:commentId w16cid:paraId="1B70091A" w16cid:durableId="284C5E9C"/>
  <w16cid:commentId w16cid:paraId="533A7470" w16cid:durableId="283E412F"/>
  <w16cid:commentId w16cid:paraId="37DFD843" w16cid:durableId="283E41BB"/>
  <w16cid:commentId w16cid:paraId="38F972F8" w16cid:durableId="283E41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873C4"/>
    <w:multiLevelType w:val="hybridMultilevel"/>
    <w:tmpl w:val="E474F94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951"/>
    <w:rsid w:val="00004E0F"/>
    <w:rsid w:val="00116A36"/>
    <w:rsid w:val="00126951"/>
    <w:rsid w:val="004D662B"/>
    <w:rsid w:val="005E329C"/>
    <w:rsid w:val="005E447C"/>
    <w:rsid w:val="006B5F5C"/>
    <w:rsid w:val="00777445"/>
    <w:rsid w:val="00BA1416"/>
    <w:rsid w:val="00C615C2"/>
    <w:rsid w:val="00D22D8E"/>
    <w:rsid w:val="00DB785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ADD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777445"/>
    <w:pPr>
      <w:spacing w:line="240" w:lineRule="auto"/>
    </w:pPr>
  </w:style>
  <w:style w:type="character" w:styleId="CommentReference">
    <w:name w:val="annotation reference"/>
    <w:basedOn w:val="DefaultParagraphFont"/>
    <w:uiPriority w:val="99"/>
    <w:semiHidden/>
    <w:unhideWhenUsed/>
    <w:rsid w:val="00777445"/>
    <w:rPr>
      <w:sz w:val="16"/>
      <w:szCs w:val="16"/>
    </w:rPr>
  </w:style>
  <w:style w:type="paragraph" w:styleId="CommentText">
    <w:name w:val="annotation text"/>
    <w:basedOn w:val="Normal"/>
    <w:link w:val="CommentTextChar"/>
    <w:uiPriority w:val="99"/>
    <w:semiHidden/>
    <w:unhideWhenUsed/>
    <w:rsid w:val="00777445"/>
    <w:pPr>
      <w:spacing w:line="240" w:lineRule="auto"/>
    </w:pPr>
    <w:rPr>
      <w:sz w:val="20"/>
      <w:szCs w:val="20"/>
    </w:rPr>
  </w:style>
  <w:style w:type="character" w:customStyle="1" w:styleId="CommentTextChar">
    <w:name w:val="Comment Text Char"/>
    <w:basedOn w:val="DefaultParagraphFont"/>
    <w:link w:val="CommentText"/>
    <w:uiPriority w:val="99"/>
    <w:semiHidden/>
    <w:rsid w:val="00777445"/>
    <w:rPr>
      <w:sz w:val="20"/>
      <w:szCs w:val="20"/>
    </w:rPr>
  </w:style>
  <w:style w:type="paragraph" w:styleId="CommentSubject">
    <w:name w:val="annotation subject"/>
    <w:basedOn w:val="CommentText"/>
    <w:next w:val="CommentText"/>
    <w:link w:val="CommentSubjectChar"/>
    <w:uiPriority w:val="99"/>
    <w:semiHidden/>
    <w:unhideWhenUsed/>
    <w:rsid w:val="00777445"/>
    <w:rPr>
      <w:b/>
      <w:bCs/>
    </w:rPr>
  </w:style>
  <w:style w:type="character" w:customStyle="1" w:styleId="CommentSubjectChar">
    <w:name w:val="Comment Subject Char"/>
    <w:basedOn w:val="CommentTextChar"/>
    <w:link w:val="CommentSubject"/>
    <w:uiPriority w:val="99"/>
    <w:semiHidden/>
    <w:rsid w:val="00777445"/>
    <w:rPr>
      <w:b/>
      <w:bCs/>
      <w:sz w:val="20"/>
      <w:szCs w:val="20"/>
    </w:rPr>
  </w:style>
  <w:style w:type="paragraph" w:styleId="ListParagraph">
    <w:name w:val="List Paragraph"/>
    <w:basedOn w:val="Normal"/>
    <w:uiPriority w:val="34"/>
    <w:qFormat/>
    <w:rsid w:val="00004E0F"/>
    <w:pPr>
      <w:ind w:left="720"/>
      <w:contextualSpacing/>
    </w:pPr>
  </w:style>
  <w:style w:type="paragraph" w:styleId="BalloonText">
    <w:name w:val="Balloon Text"/>
    <w:basedOn w:val="Normal"/>
    <w:link w:val="BalloonTextChar"/>
    <w:uiPriority w:val="99"/>
    <w:semiHidden/>
    <w:unhideWhenUsed/>
    <w:rsid w:val="00DB785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78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5276-4E6F-0747-B519-0133459E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2023-06-21T19:12:00Z</dcterms:created>
  <dcterms:modified xsi:type="dcterms:W3CDTF">2023-07-02T13:42:00Z</dcterms:modified>
</cp:coreProperties>
</file>