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78D9" w:rsidRDefault="00000000">
      <w:pPr>
        <w:rPr>
          <w:b/>
        </w:rPr>
      </w:pPr>
      <w:r>
        <w:rPr>
          <w:b/>
        </w:rPr>
        <w:t>NUS Essays</w:t>
      </w:r>
    </w:p>
    <w:p w14:paraId="00000002" w14:textId="77777777" w:rsidR="007378D9" w:rsidRDefault="007378D9"/>
    <w:p w14:paraId="00000003" w14:textId="77777777" w:rsidR="007378D9" w:rsidRDefault="00000000">
      <w:pPr>
        <w:numPr>
          <w:ilvl w:val="0"/>
          <w:numId w:val="4"/>
        </w:numPr>
      </w:pPr>
      <w:r>
        <w:t>Tell us something you have done outside your school curriculum to prepare yourself for your chosen degree. (</w:t>
      </w:r>
      <w:proofErr w:type="gramStart"/>
      <w:r>
        <w:t>ex</w:t>
      </w:r>
      <w:proofErr w:type="gramEnd"/>
      <w:r>
        <w:t>: part time, online course) (550 characters)</w:t>
      </w:r>
    </w:p>
    <w:p w14:paraId="00000007" w14:textId="77777777" w:rsidR="007378D9" w:rsidRDefault="007378D9"/>
    <w:p w14:paraId="00000008" w14:textId="42C500E3" w:rsidR="007378D9" w:rsidRDefault="00000000">
      <w:pPr>
        <w:rPr>
          <w:ins w:id="0" w:author="Microsoft Office User" w:date="2023-01-30T00:05:00Z"/>
        </w:rPr>
      </w:pPr>
      <w:r>
        <w:t>To be primed for Life Sciences, I enrolled in the HEAL Clinical Shadowing Program</w:t>
      </w:r>
      <w:ins w:id="1" w:author="Microsoft Office User" w:date="2023-01-30T00:05:00Z">
        <w:r w:rsidR="001A4E42">
          <w:t xml:space="preserve"> </w:t>
        </w:r>
      </w:ins>
      <w:del w:id="2" w:author="Microsoft Office User" w:date="2023-01-30T00:05:00Z">
        <w:r w:rsidDel="001A4E42">
          <w:delText>. In their weekly sessions,</w:delText>
        </w:r>
      </w:del>
      <w:ins w:id="3" w:author="Microsoft Office User" w:date="2023-01-30T00:05:00Z">
        <w:r w:rsidR="001A4E42">
          <w:t>where</w:t>
        </w:r>
      </w:ins>
      <w:r>
        <w:t xml:space="preserve"> we were taught by doctors through videos and interviews about </w:t>
      </w:r>
      <w:del w:id="4" w:author="Microsoft Office User" w:date="2023-01-30T00:04:00Z">
        <w:r w:rsidDel="001A4E42">
          <w:delText xml:space="preserve">patients’ health conditions. I was taught </w:delText>
        </w:r>
      </w:del>
      <w:r>
        <w:t xml:space="preserve">a multitude of diseases, how to diagnose, fill out SOAP, read a CT scan, and other clinical tasks. It also broadened my knowledge about medications and treatments. For instance, the strep throat culture, which sparked my curiosity of how scientists can identify a </w:t>
      </w:r>
      <w:proofErr w:type="gramStart"/>
      <w:r>
        <w:t>group A strep bacteria</w:t>
      </w:r>
      <w:proofErr w:type="gramEnd"/>
      <w:r>
        <w:t xml:space="preserve"> with a swab. </w:t>
      </w:r>
    </w:p>
    <w:p w14:paraId="1ABFD1B8" w14:textId="0FD48FDF" w:rsidR="001A4E42" w:rsidRDefault="001A4E42">
      <w:pPr>
        <w:rPr>
          <w:ins w:id="5" w:author="Microsoft Office User" w:date="2023-01-30T00:05:00Z"/>
        </w:rPr>
      </w:pPr>
    </w:p>
    <w:p w14:paraId="68A01DC6" w14:textId="662C6874" w:rsidR="001A4E42" w:rsidRPr="00DC2155" w:rsidRDefault="001A4E42">
      <w:pPr>
        <w:rPr>
          <w:color w:val="4F81BD" w:themeColor="accent1"/>
        </w:rPr>
      </w:pPr>
      <w:ins w:id="6" w:author="Microsoft Office User" w:date="2023-01-30T00:05:00Z">
        <w:r w:rsidRPr="00DC2155">
          <w:rPr>
            <w:color w:val="4F81BD" w:themeColor="accent1"/>
          </w:rPr>
          <w:t xml:space="preserve">Add a short sentence about how this increased your passion for life sciences. </w:t>
        </w:r>
      </w:ins>
    </w:p>
    <w:p w14:paraId="00000009" w14:textId="77777777" w:rsidR="007378D9" w:rsidRDefault="007378D9"/>
    <w:p w14:paraId="0000000A" w14:textId="77777777" w:rsidR="007378D9" w:rsidRDefault="00000000">
      <w:pPr>
        <w:numPr>
          <w:ilvl w:val="0"/>
          <w:numId w:val="4"/>
        </w:numPr>
      </w:pPr>
      <w:r>
        <w:t>Tell us about a time when you failed to do something on your first try, but succeeded on subsequent attempts. How did you learn from your failure, what different approach did you take so that you eventually succeeded? (550 characters)</w:t>
      </w:r>
    </w:p>
    <w:p w14:paraId="0000000F" w14:textId="77777777" w:rsidR="007378D9" w:rsidRDefault="007378D9"/>
    <w:p w14:paraId="00000014" w14:textId="65072BEA" w:rsidR="007378D9" w:rsidRDefault="00000000">
      <w:pPr>
        <w:rPr>
          <w:ins w:id="7" w:author="Microsoft Office User" w:date="2023-01-30T00:08:00Z"/>
        </w:rPr>
      </w:pPr>
      <w:proofErr w:type="gramStart"/>
      <w:r>
        <w:t>Being an introvert, public speaking</w:t>
      </w:r>
      <w:proofErr w:type="gramEnd"/>
      <w:r>
        <w:t xml:space="preserve"> was </w:t>
      </w:r>
      <w:r w:rsidR="00DC2155">
        <w:t>a</w:t>
      </w:r>
      <w:r>
        <w:t xml:space="preserve"> struggle</w:t>
      </w:r>
      <w:r w:rsidR="00DC2155">
        <w:t xml:space="preserve"> for me</w:t>
      </w:r>
      <w:r>
        <w:t xml:space="preserve">. In my first presentation for Biology class, I tensely walked to the front and </w:t>
      </w:r>
      <w:r w:rsidR="00DC2155">
        <w:t>talked,</w:t>
      </w:r>
      <w:del w:id="8" w:author="Microsoft Office User" w:date="2023-01-30T00:06:00Z">
        <w:r w:rsidDel="001A4E42">
          <w:delText>,</w:delText>
        </w:r>
      </w:del>
      <w:r>
        <w:t xml:space="preserve"> only to </w:t>
      </w:r>
      <w:del w:id="9" w:author="Microsoft Office User" w:date="2023-01-30T00:06:00Z">
        <w:r w:rsidDel="001A4E42">
          <w:delText>find it was not</w:delText>
        </w:r>
      </w:del>
      <w:ins w:id="10" w:author="Microsoft Office User" w:date="2023-01-30T00:06:00Z">
        <w:r w:rsidR="001A4E42">
          <w:t xml:space="preserve">be </w:t>
        </w:r>
      </w:ins>
      <w:del w:id="11" w:author="Microsoft Office User" w:date="2023-01-30T00:06:00Z">
        <w:r w:rsidDel="001A4E42">
          <w:delText xml:space="preserve"> </w:delText>
        </w:r>
      </w:del>
      <w:r w:rsidR="00DC2155">
        <w:t>awkward</w:t>
      </w:r>
      <w:r>
        <w:t xml:space="preserve"> and </w:t>
      </w:r>
      <w:ins w:id="12" w:author="Microsoft Office User" w:date="2023-01-30T00:06:00Z">
        <w:r w:rsidR="001A4E42">
          <w:t>un</w:t>
        </w:r>
      </w:ins>
      <w:r>
        <w:t xml:space="preserve">convincing. </w:t>
      </w:r>
      <w:commentRangeStart w:id="13"/>
      <w:del w:id="14" w:author="Microsoft Office User" w:date="2023-01-30T00:06:00Z">
        <w:r w:rsidDel="001A4E42">
          <w:delText xml:space="preserve">As I reflected, </w:delText>
        </w:r>
      </w:del>
      <w:r>
        <w:t>I noticed that I had exaggerated the stakes of delivering my views to others</w:t>
      </w:r>
      <w:commentRangeEnd w:id="13"/>
      <w:r w:rsidR="00DC2155">
        <w:rPr>
          <w:rStyle w:val="CommentReference"/>
        </w:rPr>
        <w:commentReference w:id="13"/>
      </w:r>
      <w:r>
        <w:t xml:space="preserve">. Later, </w:t>
      </w:r>
      <w:del w:id="15" w:author="Microsoft Office User" w:date="2023-01-30T00:07:00Z">
        <w:r w:rsidDel="001A4E42">
          <w:delText xml:space="preserve">thanks to my Instagram’s suggestions, </w:delText>
        </w:r>
      </w:del>
      <w:r>
        <w:t>I coincidentally saw a video</w:t>
      </w:r>
      <w:ins w:id="16" w:author="Microsoft Office User" w:date="2023-01-30T00:07:00Z">
        <w:r w:rsidR="001A4E42">
          <w:t xml:space="preserve"> on Instagram</w:t>
        </w:r>
      </w:ins>
      <w:r>
        <w:t xml:space="preserve"> of a tip for coping with anxiety. </w:t>
      </w:r>
      <w:commentRangeStart w:id="17"/>
      <w:r>
        <w:t>It was a bizarre way, which was to blow the edge of your thumb</w:t>
      </w:r>
      <w:commentRangeEnd w:id="17"/>
      <w:r w:rsidR="00DC2155">
        <w:rPr>
          <w:rStyle w:val="CommentReference"/>
        </w:rPr>
        <w:commentReference w:id="17"/>
      </w:r>
      <w:r>
        <w:t xml:space="preserve">. In addition, I realized that shifting my attention </w:t>
      </w:r>
      <w:commentRangeStart w:id="18"/>
      <w:r w:rsidR="00DC2155">
        <w:t>to something more actual</w:t>
      </w:r>
      <w:commentRangeEnd w:id="18"/>
      <w:r w:rsidR="00DC2155">
        <w:t xml:space="preserve"> </w:t>
      </w:r>
      <w:r w:rsidR="00DC2155">
        <w:rPr>
          <w:rStyle w:val="CommentReference"/>
        </w:rPr>
        <w:commentReference w:id="18"/>
      </w:r>
      <w:r>
        <w:t xml:space="preserve">would </w:t>
      </w:r>
      <w:del w:id="19" w:author="Microsoft Office User" w:date="2023-01-30T00:07:00Z">
        <w:r w:rsidDel="001A4E42">
          <w:delText xml:space="preserve">be of </w:delText>
        </w:r>
      </w:del>
      <w:r>
        <w:t xml:space="preserve">help. As I altered my focus, powered on my confidence, and applied the peculiar technique, my talk was far more cogent, articulate, and engaging. </w:t>
      </w:r>
      <w:del w:id="20" w:author="Microsoft Office User" w:date="2023-01-30T00:08:00Z">
        <w:r w:rsidDel="001A4E42">
          <w:delText>In conclusion, to make my presentation excellent, I must have practiced presentation skills, prepared the materials thoroughly, and I must speak with confidence.</w:delText>
        </w:r>
      </w:del>
    </w:p>
    <w:p w14:paraId="3075BDEF" w14:textId="02DFD56F" w:rsidR="001A4E42" w:rsidRDefault="001A4E42">
      <w:pPr>
        <w:rPr>
          <w:ins w:id="21" w:author="Microsoft Office User" w:date="2023-01-30T00:08:00Z"/>
        </w:rPr>
      </w:pPr>
    </w:p>
    <w:p w14:paraId="600BA39E" w14:textId="7BB5683C" w:rsidR="001A4E42" w:rsidRPr="00DC2155" w:rsidRDefault="001A4E42">
      <w:pPr>
        <w:rPr>
          <w:color w:val="4F81BD" w:themeColor="accent1"/>
        </w:rPr>
      </w:pPr>
      <w:ins w:id="22" w:author="Microsoft Office User" w:date="2023-01-30T00:08:00Z">
        <w:r w:rsidRPr="00DC2155">
          <w:rPr>
            <w:color w:val="4F81BD" w:themeColor="accent1"/>
          </w:rPr>
          <w:t xml:space="preserve">Add a concluding sentence about how confidence is a way of thinking and practice to end the story. </w:t>
        </w:r>
      </w:ins>
    </w:p>
    <w:p w14:paraId="00000015" w14:textId="77777777" w:rsidR="007378D9" w:rsidRDefault="007378D9">
      <w:pPr>
        <w:ind w:left="720"/>
      </w:pPr>
    </w:p>
    <w:p w14:paraId="00000016" w14:textId="77777777" w:rsidR="007378D9" w:rsidRPr="00747BFD" w:rsidRDefault="00000000">
      <w:pPr>
        <w:numPr>
          <w:ilvl w:val="0"/>
          <w:numId w:val="4"/>
        </w:numPr>
      </w:pPr>
      <w:r w:rsidRPr="00747BFD">
        <w:t>Tell us about something that is meaningful to you, and why. (550 characters)</w:t>
      </w:r>
    </w:p>
    <w:p w14:paraId="00000018" w14:textId="77777777" w:rsidR="007378D9" w:rsidRDefault="007378D9">
      <w:pPr>
        <w:rPr>
          <w:color w:val="0000FF"/>
        </w:rPr>
      </w:pPr>
    </w:p>
    <w:p w14:paraId="00000019" w14:textId="5755EA49" w:rsidR="007378D9" w:rsidRDefault="00000000">
      <w:pPr>
        <w:rPr>
          <w:color w:val="0000FF"/>
        </w:rPr>
      </w:pPr>
      <w:r>
        <w:t xml:space="preserve">Helping others makes my life more meaningful. </w:t>
      </w:r>
      <w:del w:id="23" w:author="Microsoft Office User" w:date="2023-01-30T00:09:00Z">
        <w:r w:rsidDel="001A4E42">
          <w:delText xml:space="preserve">One time when </w:delText>
        </w:r>
      </w:del>
      <w:r>
        <w:t xml:space="preserve">I provided </w:t>
      </w:r>
      <w:del w:id="24" w:author="Microsoft Office User" w:date="2023-01-30T00:24:00Z">
        <w:r w:rsidDel="00015408">
          <w:delText xml:space="preserve">a </w:delText>
        </w:r>
      </w:del>
      <w:r>
        <w:t>free health checkup</w:t>
      </w:r>
      <w:ins w:id="25" w:author="Microsoft Office User" w:date="2023-01-30T00:24:00Z">
        <w:r w:rsidR="00015408">
          <w:t xml:space="preserve">s </w:t>
        </w:r>
      </w:ins>
      <w:del w:id="26" w:author="Microsoft Office User" w:date="2023-01-30T00:24:00Z">
        <w:r w:rsidDel="00015408">
          <w:delText xml:space="preserve"> </w:delText>
        </w:r>
      </w:del>
      <w:r>
        <w:t xml:space="preserve">for people in a remote </w:t>
      </w:r>
      <w:r w:rsidR="00DC2155">
        <w:t>community</w:t>
      </w:r>
      <w:r>
        <w:t xml:space="preserve"> in Jakarta, along with medical personnels and friends. We raised funds to purchase </w:t>
      </w:r>
      <w:commentRangeStart w:id="27"/>
      <w:r>
        <w:t>items</w:t>
      </w:r>
      <w:commentRangeEnd w:id="27"/>
      <w:r w:rsidR="00DC2155">
        <w:rPr>
          <w:rStyle w:val="CommentReference"/>
        </w:rPr>
        <w:commentReference w:id="27"/>
      </w:r>
      <w:r>
        <w:t xml:space="preserve"> needed, inspected vital signs, and </w:t>
      </w:r>
      <w:r w:rsidR="00DC2155">
        <w:t>gave out</w:t>
      </w:r>
      <w:r>
        <w:t xml:space="preserve"> </w:t>
      </w:r>
      <w:del w:id="28" w:author="Microsoft Office User" w:date="2023-01-30T00:24:00Z">
        <w:r w:rsidDel="00015408">
          <w:delText xml:space="preserve">the </w:delText>
        </w:r>
      </w:del>
      <w:r>
        <w:t>medication</w:t>
      </w:r>
      <w:del w:id="29" w:author="Microsoft Office User" w:date="2023-01-30T00:24:00Z">
        <w:r w:rsidDel="00015408">
          <w:delText>s</w:delText>
        </w:r>
      </w:del>
      <w:r>
        <w:t xml:space="preserve">. </w:t>
      </w:r>
      <w:commentRangeStart w:id="30"/>
      <w:del w:id="31" w:author="Microsoft Office User" w:date="2023-01-30T00:24:00Z">
        <w:r w:rsidDel="00015408">
          <w:delText xml:space="preserve">Besides, the </w:delText>
        </w:r>
      </w:del>
      <w:ins w:id="32" w:author="Microsoft Office User" w:date="2023-01-30T00:24:00Z">
        <w:r w:rsidR="00015408">
          <w:t>P</w:t>
        </w:r>
      </w:ins>
      <w:del w:id="33" w:author="Microsoft Office User" w:date="2023-01-30T00:24:00Z">
        <w:r w:rsidDel="00015408">
          <w:delText>p</w:delText>
        </w:r>
      </w:del>
      <w:r>
        <w:t>eople were not aware of their health</w:t>
      </w:r>
      <w:ins w:id="34" w:author="Microsoft Office User" w:date="2023-01-30T00:24:00Z">
        <w:r w:rsidR="00015408">
          <w:t xml:space="preserve"> conditions</w:t>
        </w:r>
      </w:ins>
      <w:commentRangeEnd w:id="30"/>
      <w:r w:rsidR="00DC2155">
        <w:rPr>
          <w:rStyle w:val="CommentReference"/>
        </w:rPr>
        <w:commentReference w:id="30"/>
      </w:r>
      <w:r>
        <w:t xml:space="preserve">, </w:t>
      </w:r>
      <w:del w:id="35" w:author="Microsoft Office User" w:date="2023-01-30T00:24:00Z">
        <w:r w:rsidDel="00015408">
          <w:delText xml:space="preserve">thus </w:delText>
        </w:r>
      </w:del>
      <w:ins w:id="36" w:author="Microsoft Office User" w:date="2023-01-30T00:24:00Z">
        <w:r w:rsidR="00015408">
          <w:t xml:space="preserve">so </w:t>
        </w:r>
      </w:ins>
      <w:r>
        <w:t xml:space="preserve">I </w:t>
      </w:r>
      <w:del w:id="37" w:author="Microsoft Office User" w:date="2023-01-30T00:24:00Z">
        <w:r w:rsidDel="00015408">
          <w:delText xml:space="preserve">tried to </w:delText>
        </w:r>
      </w:del>
      <w:r>
        <w:t>explain</w:t>
      </w:r>
      <w:ins w:id="38" w:author="Microsoft Office User" w:date="2023-01-30T00:24:00Z">
        <w:r w:rsidR="00015408">
          <w:t>ed</w:t>
        </w:r>
      </w:ins>
      <w:r>
        <w:t xml:space="preserve"> to them the normal range of blood pressure, weight, etc. Being able to give back to the community genuinely brings out positivity to my life and fosters a sense of achievement as well as well-being.</w:t>
      </w:r>
    </w:p>
    <w:p w14:paraId="0000001A" w14:textId="77777777" w:rsidR="007378D9" w:rsidRDefault="007378D9">
      <w:pPr>
        <w:rPr>
          <w:color w:val="0000FF"/>
        </w:rPr>
      </w:pPr>
    </w:p>
    <w:p w14:paraId="0000001B" w14:textId="77777777" w:rsidR="007378D9" w:rsidRDefault="00000000">
      <w:pPr>
        <w:numPr>
          <w:ilvl w:val="0"/>
          <w:numId w:val="4"/>
        </w:numPr>
      </w:pPr>
      <w:r>
        <w:t>What is your proudest achievement? How does it display your commitment and how you have been enterprising? Please also show how it exemplifies the five NUS values (Innovation, Resilience, Excellence, Respect and Integrity). (1100 characters)</w:t>
      </w:r>
    </w:p>
    <w:p w14:paraId="0000001C" w14:textId="73E16BFB" w:rsidR="007378D9" w:rsidRDefault="00000000">
      <w:pPr>
        <w:rPr>
          <w:color w:val="0000FF"/>
        </w:rPr>
      </w:pPr>
      <w:r>
        <w:tab/>
      </w:r>
    </w:p>
    <w:p w14:paraId="11875E3A" w14:textId="3F21A6D8" w:rsidR="00164DD2" w:rsidRDefault="00000000">
      <w:pPr>
        <w:rPr>
          <w:ins w:id="39" w:author="Microsoft Office User" w:date="2023-01-30T00:36:00Z"/>
        </w:rPr>
      </w:pPr>
      <w:r>
        <w:t xml:space="preserve">My best achievement is when I was selected in a </w:t>
      </w:r>
      <w:commentRangeStart w:id="40"/>
      <w:r>
        <w:t>youth-driven organization</w:t>
      </w:r>
      <w:commentRangeEnd w:id="40"/>
      <w:r w:rsidR="00DC2155">
        <w:rPr>
          <w:rStyle w:val="CommentReference"/>
        </w:rPr>
        <w:commentReference w:id="40"/>
      </w:r>
      <w:r>
        <w:t>, Pemoeda Bisa, to be a content writer. I</w:t>
      </w:r>
      <w:r w:rsidR="00DC2155">
        <w:t>’ve always had</w:t>
      </w:r>
      <w:r>
        <w:t xml:space="preserve"> a penchant for writing, </w:t>
      </w:r>
      <w:del w:id="41" w:author="Microsoft Office User" w:date="2023-01-30T00:33:00Z">
        <w:r w:rsidDel="00164DD2">
          <w:delText xml:space="preserve">thus </w:delText>
        </w:r>
      </w:del>
      <w:ins w:id="42" w:author="Microsoft Office User" w:date="2023-01-30T00:33:00Z">
        <w:r w:rsidR="00164DD2">
          <w:t xml:space="preserve">so </w:t>
        </w:r>
      </w:ins>
      <w:r>
        <w:t>I search for writing activities</w:t>
      </w:r>
      <w:del w:id="43" w:author="Microsoft Office User" w:date="2023-01-30T00:33:00Z">
        <w:r w:rsidDel="00164DD2">
          <w:delText>,</w:delText>
        </w:r>
      </w:del>
      <w:r>
        <w:t xml:space="preserve"> </w:t>
      </w:r>
      <w:del w:id="44" w:author="Microsoft Office User" w:date="2023-01-30T00:33:00Z">
        <w:r w:rsidDel="00164DD2">
          <w:delText>such as</w:delText>
        </w:r>
      </w:del>
      <w:ins w:id="45" w:author="Microsoft Office User" w:date="2023-01-30T00:33:00Z">
        <w:r w:rsidR="00164DD2">
          <w:t>like</w:t>
        </w:r>
      </w:ins>
      <w:r>
        <w:t xml:space="preserve"> essay competitions and </w:t>
      </w:r>
      <w:r w:rsidR="00DC2155">
        <w:t>content writing roles</w:t>
      </w:r>
      <w:r>
        <w:t xml:space="preserve"> </w:t>
      </w:r>
      <w:r w:rsidR="00DC2155">
        <w:t>at</w:t>
      </w:r>
      <w:r>
        <w:t xml:space="preserve"> organizations</w:t>
      </w:r>
      <w:del w:id="46" w:author="Microsoft Office User" w:date="2023-01-30T00:34:00Z">
        <w:r w:rsidDel="00164DD2">
          <w:delText>. Before I received the offer, I had signed up for a handful of the activities, and written essays with diverse topics. Neither did I win nor get into the organizations</w:delText>
        </w:r>
      </w:del>
      <w:r>
        <w:t xml:space="preserve">. </w:t>
      </w:r>
      <w:r w:rsidR="00DC2155">
        <w:t>My time at Pemoeda Bisa</w:t>
      </w:r>
      <w:r>
        <w:t xml:space="preserve"> has </w:t>
      </w:r>
      <w:r>
        <w:lastRenderedPageBreak/>
        <w:t xml:space="preserve">been a </w:t>
      </w:r>
      <w:commentRangeStart w:id="47"/>
      <w:r>
        <w:t>formative experience</w:t>
      </w:r>
      <w:commentRangeEnd w:id="47"/>
      <w:r w:rsidR="00DC2155">
        <w:rPr>
          <w:rStyle w:val="CommentReference"/>
        </w:rPr>
        <w:commentReference w:id="47"/>
      </w:r>
      <w:r>
        <w:t xml:space="preserve">. I </w:t>
      </w:r>
      <w:del w:id="48" w:author="Microsoft Office User" w:date="2023-01-30T00:35:00Z">
        <w:r w:rsidDel="00164DD2">
          <w:delText xml:space="preserve">have </w:delText>
        </w:r>
      </w:del>
      <w:r>
        <w:t xml:space="preserve">learned </w:t>
      </w:r>
      <w:commentRangeStart w:id="49"/>
      <w:r>
        <w:t>trending issues</w:t>
      </w:r>
      <w:commentRangeEnd w:id="49"/>
      <w:r w:rsidR="00DC2155">
        <w:rPr>
          <w:rStyle w:val="CommentReference"/>
        </w:rPr>
        <w:commentReference w:id="49"/>
      </w:r>
      <w:r>
        <w:t xml:space="preserve">, </w:t>
      </w:r>
      <w:commentRangeStart w:id="50"/>
      <w:r>
        <w:t>leadership as I bec</w:t>
      </w:r>
      <w:r w:rsidR="00DC2155">
        <w:t>a</w:t>
      </w:r>
      <w:r>
        <w:t>me the Head of Content Writer,</w:t>
      </w:r>
      <w:ins w:id="51" w:author="Microsoft Office User" w:date="2023-01-30T00:35:00Z">
        <w:r w:rsidR="00164DD2">
          <w:t xml:space="preserve"> and</w:t>
        </w:r>
      </w:ins>
      <w:r>
        <w:t xml:space="preserve"> the power of communication</w:t>
      </w:r>
      <w:commentRangeEnd w:id="50"/>
      <w:r w:rsidR="00DC2155">
        <w:rPr>
          <w:rStyle w:val="CommentReference"/>
        </w:rPr>
        <w:commentReference w:id="50"/>
      </w:r>
      <w:del w:id="52" w:author="Microsoft Office User" w:date="2023-01-30T00:35:00Z">
        <w:r w:rsidDel="00164DD2">
          <w:delText>, etc</w:delText>
        </w:r>
      </w:del>
      <w:r>
        <w:t>.</w:t>
      </w:r>
      <w:del w:id="53" w:author="Microsoft Office User" w:date="2023-01-30T00:36:00Z">
        <w:r w:rsidDel="00164DD2">
          <w:delText xml:space="preserve"> As I practice</w:delText>
        </w:r>
      </w:del>
      <w:r>
        <w:t xml:space="preserve"> I bec</w:t>
      </w:r>
      <w:ins w:id="54" w:author="Microsoft Office User" w:date="2023-01-30T00:36:00Z">
        <w:r w:rsidR="00164DD2">
          <w:t>a</w:t>
        </w:r>
      </w:ins>
      <w:del w:id="55" w:author="Microsoft Office User" w:date="2023-01-30T00:36:00Z">
        <w:r w:rsidDel="00164DD2">
          <w:delText>o</w:delText>
        </w:r>
      </w:del>
      <w:r>
        <w:t xml:space="preserve">me </w:t>
      </w:r>
      <w:del w:id="56" w:author="Microsoft Office User" w:date="2023-01-30T00:36:00Z">
        <w:r w:rsidDel="00164DD2">
          <w:delText xml:space="preserve">increasingly </w:delText>
        </w:r>
      </w:del>
      <w:r>
        <w:t xml:space="preserve">finer at writing </w:t>
      </w:r>
      <w:del w:id="57" w:author="Microsoft Office User" w:date="2023-01-30T00:36:00Z">
        <w:r w:rsidDel="00164DD2">
          <w:delText>in vocabulary, conciseness, and so o</w:delText>
        </w:r>
      </w:del>
      <w:ins w:id="58" w:author="Microsoft Office User" w:date="2023-01-30T00:36:00Z">
        <w:r w:rsidR="00164DD2">
          <w:t xml:space="preserve">and one of </w:t>
        </w:r>
      </w:ins>
      <w:del w:id="59" w:author="Microsoft Office User" w:date="2023-01-30T00:36:00Z">
        <w:r w:rsidDel="00164DD2">
          <w:delText>n.My</w:delText>
        </w:r>
      </w:del>
      <w:ins w:id="60" w:author="Microsoft Office User" w:date="2023-01-30T00:36:00Z">
        <w:r w:rsidR="00164DD2">
          <w:t>my works</w:t>
        </w:r>
      </w:ins>
      <w:del w:id="61" w:author="Microsoft Office User" w:date="2023-01-30T00:36:00Z">
        <w:r w:rsidDel="00164DD2">
          <w:delText xml:space="preserve"> contents</w:delText>
        </w:r>
      </w:del>
      <w:r>
        <w:t xml:space="preserve">, Conventional Learning and Nation’s Girl Bosses, even gained the most likes </w:t>
      </w:r>
      <w:del w:id="62" w:author="Microsoft Office User" w:date="2023-01-30T00:36:00Z">
        <w:r w:rsidDel="00164DD2">
          <w:delText>of above 70</w:delText>
        </w:r>
      </w:del>
      <w:ins w:id="63" w:author="Microsoft Office User" w:date="2023-01-30T00:36:00Z">
        <w:r w:rsidR="00164DD2">
          <w:t>in the publication</w:t>
        </w:r>
      </w:ins>
      <w:r>
        <w:t xml:space="preserve">. </w:t>
      </w:r>
      <w:commentRangeStart w:id="64"/>
      <w:del w:id="65" w:author="Microsoft Office User" w:date="2023-01-30T00:36:00Z">
        <w:r w:rsidDel="00164DD2">
          <w:delText>If it were not resilience and my high achieving desire, I would not excel writing.</w:delText>
        </w:r>
        <w:commentRangeEnd w:id="64"/>
        <w:r w:rsidR="00747BFD" w:rsidDel="00164DD2">
          <w:rPr>
            <w:rStyle w:val="CommentReference"/>
          </w:rPr>
          <w:commentReference w:id="64"/>
        </w:r>
      </w:del>
    </w:p>
    <w:p w14:paraId="5DC4B218" w14:textId="7DEA807F" w:rsidR="00164DD2" w:rsidRDefault="00164DD2">
      <w:pPr>
        <w:rPr>
          <w:ins w:id="66" w:author="Microsoft Office User" w:date="2023-01-30T00:36:00Z"/>
        </w:rPr>
      </w:pPr>
    </w:p>
    <w:p w14:paraId="00000026" w14:textId="77777777" w:rsidR="007378D9" w:rsidRDefault="007378D9"/>
    <w:p w14:paraId="00000028" w14:textId="2B314001" w:rsidR="007378D9" w:rsidRPr="00747BFD" w:rsidRDefault="00000000" w:rsidP="00747BFD">
      <w:pPr>
        <w:numPr>
          <w:ilvl w:val="0"/>
          <w:numId w:val="4"/>
        </w:numPr>
      </w:pPr>
      <w:r w:rsidRPr="00747BFD">
        <w:t xml:space="preserve">Is there anything else about yourself which you want us to know? (550 characters) </w:t>
      </w:r>
    </w:p>
    <w:p w14:paraId="00000029" w14:textId="77777777" w:rsidR="007378D9" w:rsidRDefault="007378D9">
      <w:pPr>
        <w:rPr>
          <w:color w:val="0000FF"/>
        </w:rPr>
      </w:pPr>
    </w:p>
    <w:p w14:paraId="0000002A" w14:textId="3F080BA6" w:rsidR="007378D9" w:rsidRDefault="00000000">
      <w:r>
        <w:t>As I further my knowledge in Biological Science</w:t>
      </w:r>
      <w:ins w:id="67" w:author="Microsoft Office User" w:date="2023-01-30T00:37:00Z">
        <w:r w:rsidR="00164DD2">
          <w:t xml:space="preserve"> and learn</w:t>
        </w:r>
        <w:del w:id="68" w:author="Chiara Situmorang" w:date="2023-02-02T10:20:00Z">
          <w:r w:rsidR="00164DD2" w:rsidDel="00DC2155">
            <w:delText>ing</w:delText>
          </w:r>
        </w:del>
        <w:r w:rsidR="00164DD2">
          <w:t xml:space="preserve"> about</w:t>
        </w:r>
      </w:ins>
      <w:del w:id="69" w:author="Microsoft Office User" w:date="2023-01-30T00:37:00Z">
        <w:r w:rsidDel="00164DD2">
          <w:delText>,</w:delText>
        </w:r>
      </w:del>
      <w:del w:id="70" w:author="Chiara Situmorang" w:date="2023-02-02T10:20:00Z">
        <w:r w:rsidDel="00DC2155">
          <w:delText xml:space="preserve"> </w:delText>
        </w:r>
      </w:del>
      <w:del w:id="71" w:author="Microsoft Office User" w:date="2023-01-30T00:37:00Z">
        <w:r w:rsidDel="00164DD2">
          <w:delText xml:space="preserve">having </w:delText>
        </w:r>
      </w:del>
      <w:ins w:id="72" w:author="Microsoft Office User" w:date="2023-01-30T00:37:00Z">
        <w:r w:rsidR="00164DD2">
          <w:t xml:space="preserve"> </w:t>
        </w:r>
      </w:ins>
      <w:del w:id="73" w:author="Microsoft Office User" w:date="2023-01-30T00:37:00Z">
        <w:r w:rsidDel="00164DD2">
          <w:delText xml:space="preserve">known </w:delText>
        </w:r>
      </w:del>
      <w:r>
        <w:t>Earth</w:t>
      </w:r>
      <w:ins w:id="74" w:author="Microsoft Office User" w:date="2023-01-30T00:37:00Z">
        <w:r w:rsidR="00164DD2">
          <w:t>’s</w:t>
        </w:r>
      </w:ins>
      <w:r>
        <w:t xml:space="preserve"> </w:t>
      </w:r>
      <w:del w:id="75" w:author="Microsoft Office User" w:date="2023-01-30T00:37:00Z">
        <w:r w:rsidDel="00164DD2">
          <w:delText xml:space="preserve">is encountering progressiveness </w:delText>
        </w:r>
      </w:del>
      <w:r>
        <w:t>in</w:t>
      </w:r>
      <w:ins w:id="76" w:author="Microsoft Office User" w:date="2023-01-30T00:37:00Z">
        <w:r w:rsidR="00164DD2">
          <w:t>creasing</w:t>
        </w:r>
      </w:ins>
      <w:r>
        <w:t xml:space="preserve"> diseases</w:t>
      </w:r>
      <w:commentRangeStart w:id="77"/>
      <w:r>
        <w:t xml:space="preserve">, I would like to </w:t>
      </w:r>
      <w:commentRangeStart w:id="78"/>
      <w:r>
        <w:t xml:space="preserve">study </w:t>
      </w:r>
      <w:del w:id="79" w:author="Microsoft Office User" w:date="2023-01-30T00:38:00Z">
        <w:r w:rsidDel="00164DD2">
          <w:delText xml:space="preserve">living organisms </w:delText>
        </w:r>
      </w:del>
      <w:ins w:id="80" w:author="Microsoft Office User" w:date="2023-01-30T00:38:00Z">
        <w:r w:rsidR="00164DD2">
          <w:t xml:space="preserve">viruses </w:t>
        </w:r>
      </w:ins>
      <w:del w:id="81" w:author="Microsoft Office User" w:date="2023-01-30T00:38:00Z">
        <w:r w:rsidDel="00164DD2">
          <w:delText>to contribute to creating</w:delText>
        </w:r>
      </w:del>
      <w:ins w:id="82" w:author="Microsoft Office User" w:date="2023-01-30T00:38:00Z">
        <w:r w:rsidR="00164DD2">
          <w:t>create</w:t>
        </w:r>
      </w:ins>
      <w:r>
        <w:t xml:space="preserve"> vaccinations</w:t>
      </w:r>
      <w:commentRangeEnd w:id="78"/>
      <w:r w:rsidR="00DC2155">
        <w:rPr>
          <w:rStyle w:val="CommentReference"/>
        </w:rPr>
        <w:commentReference w:id="78"/>
      </w:r>
      <w:r>
        <w:t>. In addition, I aim to create a blog in which I share about my research and findings with others.</w:t>
      </w:r>
      <w:commentRangeEnd w:id="77"/>
      <w:r w:rsidR="00747BFD">
        <w:rPr>
          <w:rStyle w:val="CommentReference"/>
        </w:rPr>
        <w:commentReference w:id="77"/>
      </w:r>
      <w:r>
        <w:t xml:space="preserve"> I have seen copious videos, such as from </w:t>
      </w:r>
      <w:proofErr w:type="spellStart"/>
      <w:r>
        <w:t>Kurzgesagt</w:t>
      </w:r>
      <w:proofErr w:type="spellEnd"/>
      <w:r>
        <w:t xml:space="preserve">, depicting how admirable our bodies are. </w:t>
      </w:r>
      <w:commentRangeStart w:id="83"/>
      <w:del w:id="84" w:author="Microsoft Office User" w:date="2023-01-30T00:38:00Z">
        <w:r w:rsidDel="00164DD2">
          <w:delText xml:space="preserve">I believe my future findings would impress everyone as much as it impresses me. </w:delText>
        </w:r>
      </w:del>
      <w:r>
        <w:t xml:space="preserve">I would also provide human health facts and advice </w:t>
      </w:r>
      <w:proofErr w:type="gramStart"/>
      <w:r>
        <w:t>in order to</w:t>
      </w:r>
      <w:proofErr w:type="gramEnd"/>
      <w:r>
        <w:t xml:space="preserve"> enhance public health. </w:t>
      </w:r>
      <w:commentRangeEnd w:id="83"/>
      <w:r w:rsidR="00D70C40">
        <w:rPr>
          <w:rStyle w:val="CommentReference"/>
        </w:rPr>
        <w:commentReference w:id="83"/>
      </w:r>
    </w:p>
    <w:p w14:paraId="0000002B" w14:textId="30246DDA" w:rsidR="007378D9" w:rsidRDefault="007378D9">
      <w:pPr>
        <w:rPr>
          <w:ins w:id="85" w:author="Microsoft Office User" w:date="2023-01-30T00:38:00Z"/>
        </w:rPr>
      </w:pPr>
    </w:p>
    <w:p w14:paraId="00970610" w14:textId="6A392C85" w:rsidR="00164DD2" w:rsidRPr="00D70C40" w:rsidRDefault="00164DD2">
      <w:pPr>
        <w:rPr>
          <w:color w:val="4F81BD" w:themeColor="accent1"/>
          <w:rPrChange w:id="86" w:author="Chiara Situmorang" w:date="2023-02-02T10:22:00Z">
            <w:rPr/>
          </w:rPrChange>
        </w:rPr>
      </w:pPr>
      <w:ins w:id="87" w:author="Microsoft Office User" w:date="2023-01-30T00:38:00Z">
        <w:r w:rsidRPr="00D70C40">
          <w:rPr>
            <w:color w:val="4F81BD" w:themeColor="accent1"/>
            <w:rPrChange w:id="88" w:author="Chiara Situmorang" w:date="2023-02-02T10:22:00Z">
              <w:rPr/>
            </w:rPrChange>
          </w:rPr>
          <w:t>Is your goal public education and c</w:t>
        </w:r>
      </w:ins>
      <w:ins w:id="89" w:author="Microsoft Office User" w:date="2023-01-30T00:39:00Z">
        <w:r w:rsidRPr="00D70C40">
          <w:rPr>
            <w:color w:val="4F81BD" w:themeColor="accent1"/>
            <w:rPrChange w:id="90" w:author="Chiara Situmorang" w:date="2023-02-02T10:22:00Z">
              <w:rPr/>
            </w:rPrChange>
          </w:rPr>
          <w:t xml:space="preserve">reating more vaccines? Make this clear in the short answer. </w:t>
        </w:r>
      </w:ins>
    </w:p>
    <w:p w14:paraId="0000002C" w14:textId="77777777" w:rsidR="007378D9" w:rsidRDefault="007378D9">
      <w:pPr>
        <w:rPr>
          <w:color w:val="0000FF"/>
        </w:rPr>
      </w:pPr>
    </w:p>
    <w:sectPr w:rsidR="007378D9">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Chiara Situmorang" w:date="2023-02-02T10:13:00Z" w:initials="CS">
    <w:p w14:paraId="0662841E" w14:textId="77777777" w:rsidR="00DC2155" w:rsidRDefault="00DC2155" w:rsidP="00602D0A">
      <w:r>
        <w:rPr>
          <w:rStyle w:val="CommentReference"/>
        </w:rPr>
        <w:annotationRef/>
      </w:r>
      <w:r>
        <w:rPr>
          <w:sz w:val="20"/>
          <w:szCs w:val="20"/>
        </w:rPr>
        <w:t>What made you notice this?</w:t>
      </w:r>
    </w:p>
  </w:comment>
  <w:comment w:id="17" w:author="Chiara Situmorang" w:date="2023-02-02T10:13:00Z" w:initials="CS">
    <w:p w14:paraId="40163036" w14:textId="77777777" w:rsidR="00DC2155" w:rsidRDefault="00DC2155" w:rsidP="008E516A">
      <w:r>
        <w:rPr>
          <w:rStyle w:val="CommentReference"/>
        </w:rPr>
        <w:annotationRef/>
      </w:r>
      <w:r>
        <w:rPr>
          <w:sz w:val="20"/>
          <w:szCs w:val="20"/>
        </w:rPr>
        <w:t>What was the point of or reasoning behind this method?</w:t>
      </w:r>
    </w:p>
  </w:comment>
  <w:comment w:id="18" w:author="Chiara Situmorang" w:date="2023-02-02T10:14:00Z" w:initials="CS">
    <w:p w14:paraId="684E6119" w14:textId="77777777" w:rsidR="00DC2155" w:rsidRDefault="00DC2155" w:rsidP="00DC2155">
      <w:r>
        <w:rPr>
          <w:rStyle w:val="CommentReference"/>
        </w:rPr>
        <w:annotationRef/>
      </w:r>
      <w:r>
        <w:rPr>
          <w:sz w:val="20"/>
          <w:szCs w:val="20"/>
        </w:rPr>
        <w:t>Like?</w:t>
      </w:r>
    </w:p>
  </w:comment>
  <w:comment w:id="27" w:author="Chiara Situmorang" w:date="2023-02-02T10:15:00Z" w:initials="CS">
    <w:p w14:paraId="4C06FA6D" w14:textId="77777777" w:rsidR="00DC2155" w:rsidRDefault="00DC2155" w:rsidP="00692F81">
      <w:r>
        <w:rPr>
          <w:rStyle w:val="CommentReference"/>
        </w:rPr>
        <w:annotationRef/>
      </w:r>
      <w:r>
        <w:rPr>
          <w:sz w:val="20"/>
          <w:szCs w:val="20"/>
        </w:rPr>
        <w:t>What items?</w:t>
      </w:r>
    </w:p>
  </w:comment>
  <w:comment w:id="30" w:author="Chiara Situmorang" w:date="2023-02-02T10:16:00Z" w:initials="CS">
    <w:p w14:paraId="1DD4FCC1" w14:textId="77777777" w:rsidR="00DC2155" w:rsidRDefault="00DC2155" w:rsidP="0027027E">
      <w:r>
        <w:rPr>
          <w:rStyle w:val="CommentReference"/>
        </w:rPr>
        <w:annotationRef/>
      </w:r>
      <w:r>
        <w:rPr>
          <w:sz w:val="20"/>
          <w:szCs w:val="20"/>
        </w:rPr>
        <w:t>You can say that health awareness or health education was not very good in this area. which explains why they wouldn’t understand their own condition.</w:t>
      </w:r>
    </w:p>
  </w:comment>
  <w:comment w:id="40" w:author="Chiara Situmorang" w:date="2023-02-02T10:19:00Z" w:initials="CS">
    <w:p w14:paraId="5D9AC567" w14:textId="77777777" w:rsidR="00DC2155" w:rsidRDefault="00DC2155" w:rsidP="007C15A4">
      <w:r>
        <w:rPr>
          <w:rStyle w:val="CommentReference"/>
        </w:rPr>
        <w:annotationRef/>
      </w:r>
      <w:r>
        <w:rPr>
          <w:sz w:val="20"/>
          <w:szCs w:val="20"/>
        </w:rPr>
        <w:t>What is the organisation about?</w:t>
      </w:r>
    </w:p>
  </w:comment>
  <w:comment w:id="47" w:author="Chiara Situmorang" w:date="2023-02-02T10:18:00Z" w:initials="CS">
    <w:p w14:paraId="3941D985" w14:textId="6551FF03" w:rsidR="00DC2155" w:rsidRDefault="00DC2155" w:rsidP="008D5065">
      <w:r>
        <w:rPr>
          <w:rStyle w:val="CommentReference"/>
        </w:rPr>
        <w:annotationRef/>
      </w:r>
      <w:r>
        <w:rPr>
          <w:sz w:val="20"/>
          <w:szCs w:val="20"/>
        </w:rPr>
        <w:t>Why? In what way has it been formative?</w:t>
      </w:r>
    </w:p>
  </w:comment>
  <w:comment w:id="49" w:author="Chiara Situmorang" w:date="2023-02-02T10:18:00Z" w:initials="CS">
    <w:p w14:paraId="218DEB2D" w14:textId="77777777" w:rsidR="00DC2155" w:rsidRDefault="00DC2155" w:rsidP="005C1C7F">
      <w:r>
        <w:rPr>
          <w:rStyle w:val="CommentReference"/>
        </w:rPr>
        <w:annotationRef/>
      </w:r>
      <w:r>
        <w:rPr>
          <w:sz w:val="20"/>
          <w:szCs w:val="20"/>
        </w:rPr>
        <w:t>About what?</w:t>
      </w:r>
    </w:p>
  </w:comment>
  <w:comment w:id="50" w:author="Chiara Situmorang" w:date="2023-02-02T10:19:00Z" w:initials="CS">
    <w:p w14:paraId="3F8A0DF2" w14:textId="77777777" w:rsidR="00DC2155" w:rsidRDefault="00DC2155" w:rsidP="005D30F9">
      <w:r>
        <w:rPr>
          <w:rStyle w:val="CommentReference"/>
        </w:rPr>
        <w:annotationRef/>
      </w:r>
      <w:r>
        <w:rPr>
          <w:sz w:val="20"/>
          <w:szCs w:val="20"/>
        </w:rPr>
        <w:t>How did you learn these things?</w:t>
      </w:r>
    </w:p>
  </w:comment>
  <w:comment w:id="64" w:author="ALL-in Eduspace" w:date="2023-01-29T20:57:00Z" w:initials="AiE">
    <w:p w14:paraId="5BB56708" w14:textId="32AD7E85" w:rsidR="00747BFD" w:rsidRDefault="00747BFD">
      <w:pPr>
        <w:pStyle w:val="CommentText"/>
      </w:pPr>
      <w:r>
        <w:rPr>
          <w:rStyle w:val="CommentReference"/>
        </w:rPr>
        <w:annotationRef/>
      </w:r>
      <w:r>
        <w:t>I would add what’s next for you to achieve to be even better at writing. So, this sentence wouldn’t feel like it’s the finish line (there’s still something achievable for u in the future)</w:t>
      </w:r>
    </w:p>
  </w:comment>
  <w:comment w:id="78" w:author="Chiara Situmorang" w:date="2023-02-02T10:21:00Z" w:initials="CS">
    <w:p w14:paraId="5967A06F" w14:textId="77777777" w:rsidR="00DC2155" w:rsidRDefault="00DC2155" w:rsidP="008F095B">
      <w:r>
        <w:rPr>
          <w:rStyle w:val="CommentReference"/>
        </w:rPr>
        <w:annotationRef/>
      </w:r>
      <w:r>
        <w:rPr>
          <w:sz w:val="20"/>
          <w:szCs w:val="20"/>
        </w:rPr>
        <w:t>You want to study the way vaccines are created, or the way viruses interact with vaccines, or something else?</w:t>
      </w:r>
    </w:p>
  </w:comment>
  <w:comment w:id="77" w:author="ALL-in Eduspace" w:date="2023-01-29T20:56:00Z" w:initials="AiE">
    <w:p w14:paraId="480C1FA8" w14:textId="0122F2B0" w:rsidR="00747BFD" w:rsidRDefault="00747BFD">
      <w:pPr>
        <w:pStyle w:val="CommentText"/>
      </w:pPr>
      <w:r>
        <w:rPr>
          <w:rStyle w:val="CommentReference"/>
        </w:rPr>
        <w:annotationRef/>
      </w:r>
      <w:r>
        <w:t>I suggest pick one of this and elaborate</w:t>
      </w:r>
    </w:p>
  </w:comment>
  <w:comment w:id="83" w:author="Chiara Situmorang" w:date="2023-02-02T10:22:00Z" w:initials="CS">
    <w:p w14:paraId="34EEB0D3" w14:textId="77777777" w:rsidR="00D70C40" w:rsidRDefault="00D70C40" w:rsidP="00B07187">
      <w:r>
        <w:rPr>
          <w:rStyle w:val="CommentReference"/>
        </w:rPr>
        <w:annotationRef/>
      </w:r>
      <w:r>
        <w:rPr>
          <w:sz w:val="20"/>
          <w:szCs w:val="20"/>
        </w:rPr>
        <w:t>Considering you know there are already so many videos and information out there explaining these things, what would make your videos unique? What unique perspective can you offer?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2841E" w15:done="0"/>
  <w15:commentEx w15:paraId="40163036" w15:done="0"/>
  <w15:commentEx w15:paraId="684E6119" w15:done="0"/>
  <w15:commentEx w15:paraId="4C06FA6D" w15:done="0"/>
  <w15:commentEx w15:paraId="1DD4FCC1" w15:done="0"/>
  <w15:commentEx w15:paraId="5D9AC567" w15:done="0"/>
  <w15:commentEx w15:paraId="3941D985" w15:done="0"/>
  <w15:commentEx w15:paraId="218DEB2D" w15:done="0"/>
  <w15:commentEx w15:paraId="3F8A0DF2" w15:done="0"/>
  <w15:commentEx w15:paraId="5BB56708" w15:done="0"/>
  <w15:commentEx w15:paraId="5967A06F" w15:done="0"/>
  <w15:commentEx w15:paraId="480C1FA8" w15:done="0"/>
  <w15:commentEx w15:paraId="34EEB0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60B44" w16cex:dateUtc="2023-02-02T03:13:00Z"/>
  <w16cex:commentExtensible w16cex:durableId="27860B65" w16cex:dateUtc="2023-02-02T03:13:00Z"/>
  <w16cex:commentExtensible w16cex:durableId="27860B88" w16cex:dateUtc="2023-02-02T03:14:00Z"/>
  <w16cex:commentExtensible w16cex:durableId="27860BDF" w16cex:dateUtc="2023-02-02T03:15:00Z"/>
  <w16cex:commentExtensible w16cex:durableId="27860C13" w16cex:dateUtc="2023-02-02T03:16:00Z"/>
  <w16cex:commentExtensible w16cex:durableId="27860C99" w16cex:dateUtc="2023-02-02T03:19:00Z"/>
  <w16cex:commentExtensible w16cex:durableId="27860C77" w16cex:dateUtc="2023-02-02T03:18:00Z"/>
  <w16cex:commentExtensible w16cex:durableId="27860C8A" w16cex:dateUtc="2023-02-02T03:18:00Z"/>
  <w16cex:commentExtensible w16cex:durableId="27860CC3" w16cex:dateUtc="2023-02-02T03:19:00Z"/>
  <w16cex:commentExtensible w16cex:durableId="27815C3F" w16cex:dateUtc="2023-01-29T13:57:00Z"/>
  <w16cex:commentExtensible w16cex:durableId="27860D11" w16cex:dateUtc="2023-02-02T03:21:00Z"/>
  <w16cex:commentExtensible w16cex:durableId="27815BF5" w16cex:dateUtc="2023-01-29T13:56:00Z"/>
  <w16cex:commentExtensible w16cex:durableId="27860D58" w16cex:dateUtc="2023-02-02T0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2841E" w16cid:durableId="27860B44"/>
  <w16cid:commentId w16cid:paraId="40163036" w16cid:durableId="27860B65"/>
  <w16cid:commentId w16cid:paraId="684E6119" w16cid:durableId="27860B88"/>
  <w16cid:commentId w16cid:paraId="4C06FA6D" w16cid:durableId="27860BDF"/>
  <w16cid:commentId w16cid:paraId="1DD4FCC1" w16cid:durableId="27860C13"/>
  <w16cid:commentId w16cid:paraId="5D9AC567" w16cid:durableId="27860C99"/>
  <w16cid:commentId w16cid:paraId="3941D985" w16cid:durableId="27860C77"/>
  <w16cid:commentId w16cid:paraId="218DEB2D" w16cid:durableId="27860C8A"/>
  <w16cid:commentId w16cid:paraId="3F8A0DF2" w16cid:durableId="27860CC3"/>
  <w16cid:commentId w16cid:paraId="5BB56708" w16cid:durableId="27815C3F"/>
  <w16cid:commentId w16cid:paraId="5967A06F" w16cid:durableId="27860D11"/>
  <w16cid:commentId w16cid:paraId="480C1FA8" w16cid:durableId="27815BF5"/>
  <w16cid:commentId w16cid:paraId="34EEB0D3" w16cid:durableId="27860D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F07D0" w14:textId="77777777" w:rsidR="00F1015D" w:rsidRDefault="00F1015D">
      <w:pPr>
        <w:spacing w:line="240" w:lineRule="auto"/>
      </w:pPr>
      <w:r>
        <w:separator/>
      </w:r>
    </w:p>
  </w:endnote>
  <w:endnote w:type="continuationSeparator" w:id="0">
    <w:p w14:paraId="2AD4988A" w14:textId="77777777" w:rsidR="00F1015D" w:rsidRDefault="00F10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E8B6" w14:textId="77777777" w:rsidR="00F1015D" w:rsidRDefault="00F1015D">
      <w:pPr>
        <w:spacing w:line="240" w:lineRule="auto"/>
      </w:pPr>
      <w:r>
        <w:separator/>
      </w:r>
    </w:p>
  </w:footnote>
  <w:footnote w:type="continuationSeparator" w:id="0">
    <w:p w14:paraId="6E72AB5F" w14:textId="77777777" w:rsidR="00F1015D" w:rsidRDefault="00F101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7378D9" w:rsidRDefault="007378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E82"/>
    <w:multiLevelType w:val="multilevel"/>
    <w:tmpl w:val="99A03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2B4AC2"/>
    <w:multiLevelType w:val="multilevel"/>
    <w:tmpl w:val="88909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8B234E"/>
    <w:multiLevelType w:val="multilevel"/>
    <w:tmpl w:val="57CEF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0AE110F"/>
    <w:multiLevelType w:val="multilevel"/>
    <w:tmpl w:val="425E9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20212783">
    <w:abstractNumId w:val="2"/>
  </w:num>
  <w:num w:numId="2" w16cid:durableId="1608079538">
    <w:abstractNumId w:val="3"/>
  </w:num>
  <w:num w:numId="3" w16cid:durableId="551618015">
    <w:abstractNumId w:val="1"/>
  </w:num>
  <w:num w:numId="4" w16cid:durableId="6022309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rson w15:author="ALL-in Eduspace">
    <w15:presenceInfo w15:providerId="Windows Live" w15:userId="4cf6c796cae61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8D9"/>
    <w:rsid w:val="00015408"/>
    <w:rsid w:val="00164DD2"/>
    <w:rsid w:val="001A4E42"/>
    <w:rsid w:val="007378D9"/>
    <w:rsid w:val="00747BFD"/>
    <w:rsid w:val="00AA1593"/>
    <w:rsid w:val="00D70C40"/>
    <w:rsid w:val="00DC2155"/>
    <w:rsid w:val="00F1015D"/>
    <w:rsid w:val="00F631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5D72"/>
  <w15:docId w15:val="{112EBB81-5DC7-4BB4-A311-7D97BD77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47BFD"/>
    <w:rPr>
      <w:b/>
      <w:bCs/>
    </w:rPr>
  </w:style>
  <w:style w:type="character" w:customStyle="1" w:styleId="CommentSubjectChar">
    <w:name w:val="Comment Subject Char"/>
    <w:basedOn w:val="CommentTextChar"/>
    <w:link w:val="CommentSubject"/>
    <w:uiPriority w:val="99"/>
    <w:semiHidden/>
    <w:rsid w:val="00747BFD"/>
    <w:rPr>
      <w:b/>
      <w:bCs/>
      <w:sz w:val="20"/>
      <w:szCs w:val="20"/>
    </w:rPr>
  </w:style>
  <w:style w:type="paragraph" w:styleId="Revision">
    <w:name w:val="Revision"/>
    <w:hidden/>
    <w:uiPriority w:val="99"/>
    <w:semiHidden/>
    <w:rsid w:val="001A4E4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6BB5E-DFB6-4567-9870-8F1CDED6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4</cp:revision>
  <dcterms:created xsi:type="dcterms:W3CDTF">2023-01-29T13:44:00Z</dcterms:created>
  <dcterms:modified xsi:type="dcterms:W3CDTF">2023-02-02T03:22:00Z</dcterms:modified>
</cp:coreProperties>
</file>