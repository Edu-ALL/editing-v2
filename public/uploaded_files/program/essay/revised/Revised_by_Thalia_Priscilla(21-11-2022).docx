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61A98AA5" w:rsidR="007F2ECA" w:rsidRDefault="003C7714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Every person has a creative side, and it can be expressed in many ways: problem solving, original and innovative thinking, and artistically, to name a few. Describe how you express your creative side.</w:t>
      </w:r>
      <w:r w:rsidR="00C54C60">
        <w:rPr>
          <w:rFonts w:ascii="Arial" w:hAnsi="Arial" w:cs="Arial"/>
          <w:b/>
          <w:bCs/>
          <w:color w:val="000000"/>
          <w:u w:val="single"/>
        </w:rPr>
        <w:t xml:space="preserve"> 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7076A2AF" w14:textId="3E9A51E4" w:rsidR="003C7714" w:rsidRPr="003C7714" w:rsidRDefault="003C7714" w:rsidP="003C771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I still remember that </w:t>
      </w:r>
      <w:commentRangeStart w:id="0"/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every </w:t>
      </w:r>
      <w:ins w:id="1" w:author="Thalia Priscilla" w:date="2022-11-19T20:02:00Z">
        <w:r w:rsidR="005E5705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del w:id="2" w:author="Thalia Priscilla" w:date="2022-11-19T20:02:00Z">
        <w:r w:rsidRPr="003C7714" w:rsidDel="005E5705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unday when I was a kid, my dad always took me to </w:t>
      </w:r>
      <w:ins w:id="3" w:author="Thalia Priscilla" w:date="2022-11-19T20:01:00Z">
        <w:r w:rsidR="005E5705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4" w:author="Thalia Priscilla" w:date="2022-11-19T20:01:00Z">
        <w:r w:rsidRPr="003C7714" w:rsidDel="005E5705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amelan practice, </w:t>
      </w:r>
      <w:commentRangeEnd w:id="0"/>
      <w:r w:rsidR="005376E7">
        <w:rPr>
          <w:rStyle w:val="CommentReference"/>
        </w:rPr>
        <w:commentReference w:id="0"/>
      </w:r>
      <w:del w:id="5" w:author="Thalia Priscilla" w:date="2022-11-19T19:45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where </w:delText>
        </w:r>
        <w:commentRangeStart w:id="6"/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>h</w:delText>
        </w:r>
      </w:del>
      <w:ins w:id="7" w:author="Thalia Priscilla" w:date="2022-11-19T19:45:00Z">
        <w:r w:rsidR="005376E7">
          <w:rPr>
            <w:rFonts w:ascii="Arial" w:eastAsia="Times New Roman" w:hAnsi="Arial" w:cs="Arial"/>
            <w:color w:val="000000"/>
            <w:sz w:val="22"/>
            <w:szCs w:val="22"/>
          </w:rPr>
          <w:t>H</w:t>
        </w:r>
      </w:ins>
      <w:r w:rsidRPr="003C7714">
        <w:rPr>
          <w:rFonts w:ascii="Arial" w:eastAsia="Times New Roman" w:hAnsi="Arial" w:cs="Arial"/>
          <w:color w:val="000000"/>
          <w:sz w:val="22"/>
          <w:szCs w:val="22"/>
        </w:rPr>
        <w:t>e would let me hit random notes on the gamelan</w:t>
      </w:r>
      <w:commentRangeEnd w:id="6"/>
      <w:r w:rsidR="005376E7">
        <w:rPr>
          <w:rStyle w:val="CommentReference"/>
        </w:rPr>
        <w:commentReference w:id="6"/>
      </w:r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ins w:id="8" w:author="Thalia Priscilla" w:date="2022-11-19T19:46:00Z">
        <w:r w:rsidR="005376E7">
          <w:rPr>
            <w:rFonts w:ascii="Arial" w:eastAsia="Times New Roman" w:hAnsi="Arial" w:cs="Arial"/>
            <w:color w:val="000000"/>
            <w:sz w:val="22"/>
            <w:szCs w:val="22"/>
          </w:rPr>
          <w:t>which</w:t>
        </w:r>
      </w:ins>
      <w:del w:id="9" w:author="Thalia Priscilla" w:date="2022-11-19T19:46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>and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possibly annoyed other people. Though at that time I didn’t know what </w:t>
      </w:r>
      <w:ins w:id="10" w:author="Thalia Priscilla" w:date="2022-11-19T19:29:00Z">
        <w:r w:rsidR="00AC54B3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</w:ins>
      <w:del w:id="11" w:author="Thalia Priscilla" w:date="2022-11-19T19:29:00Z">
        <w:r w:rsidRPr="003C7714" w:rsidDel="00AC54B3">
          <w:rPr>
            <w:rFonts w:ascii="Arial" w:eastAsia="Times New Roman" w:hAnsi="Arial" w:cs="Arial"/>
            <w:color w:val="000000"/>
            <w:sz w:val="22"/>
            <w:szCs w:val="22"/>
          </w:rPr>
          <w:delText>an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instrument was, it developed my creative side artistically</w:t>
      </w:r>
      <w:ins w:id="12" w:author="Thalia Priscilla" w:date="2022-11-19T19:46:00Z">
        <w:r w:rsidR="005376E7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3" w:author="Thalia Priscilla" w:date="2022-11-19T19:46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4" w:author="Thalia Priscilla" w:date="2022-11-19T19:46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15" w:author="Thalia Priscilla" w:date="2022-11-19T19:46:00Z">
        <w:r w:rsidR="005376E7">
          <w:rPr>
            <w:rFonts w:ascii="Arial" w:eastAsia="Times New Roman" w:hAnsi="Arial" w:cs="Arial"/>
            <w:color w:val="000000"/>
            <w:sz w:val="22"/>
            <w:szCs w:val="22"/>
          </w:rPr>
          <w:t xml:space="preserve">Since then, </w:t>
        </w:r>
      </w:ins>
      <w:r w:rsidRPr="003C7714">
        <w:rPr>
          <w:rFonts w:ascii="Arial" w:eastAsia="Times New Roman" w:hAnsi="Arial" w:cs="Arial"/>
          <w:color w:val="000000"/>
          <w:sz w:val="22"/>
          <w:szCs w:val="22"/>
        </w:rPr>
        <w:t>I started to further my interest in gamelan</w:t>
      </w:r>
      <w:del w:id="16" w:author="Thalia Priscilla" w:date="2022-11-19T19:45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since then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. What made me interested in </w:t>
      </w:r>
      <w:ins w:id="17" w:author="Thalia Priscilla" w:date="2022-11-19T20:01:00Z">
        <w:r w:rsidR="005E5705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18" w:author="Thalia Priscilla" w:date="2022-11-19T20:01:00Z">
        <w:r w:rsidRPr="003C7714" w:rsidDel="005E5705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>amelan is its soothing</w:t>
      </w:r>
      <w:del w:id="19" w:author="Thalia Priscilla" w:date="2022-11-19T19:49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yet powerful tone. I couldn’t recall how many times I would hymn the notes when I’m nervous. It made me feel powerful</w:t>
      </w:r>
      <w:del w:id="20" w:author="Thalia Priscilla" w:date="2022-11-19T19:49:00Z">
        <w:r w:rsidRPr="003C7714" w:rsidDel="005376E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and in control. </w:t>
      </w:r>
    </w:p>
    <w:p w14:paraId="124C07DE" w14:textId="77777777" w:rsidR="003C7714" w:rsidRPr="003C7714" w:rsidRDefault="003C7714" w:rsidP="003C7714">
      <w:pPr>
        <w:rPr>
          <w:rFonts w:ascii="Times New Roman" w:eastAsia="Times New Roman" w:hAnsi="Times New Roman" w:cs="Times New Roman"/>
        </w:rPr>
      </w:pPr>
    </w:p>
    <w:p w14:paraId="09D67F88" w14:textId="46E4B840" w:rsidR="003C7714" w:rsidRPr="003C7714" w:rsidRDefault="003C7714" w:rsidP="003C771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I thought every Balinese youth experienced the same thing with their </w:t>
      </w:r>
      <w:ins w:id="21" w:author="Thalia Priscilla" w:date="2022-11-19T20:01:00Z">
        <w:r w:rsidR="005E5705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22" w:author="Thalia Priscilla" w:date="2022-11-19T20:01:00Z">
        <w:r w:rsidRPr="003C7714" w:rsidDel="005E5705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>amelan</w:t>
      </w:r>
      <w:ins w:id="23" w:author="Thalia Priscilla" w:date="2022-11-19T19:49:00Z">
        <w:r w:rsidR="003D15E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24" w:author="Thalia Priscilla" w:date="2022-11-19T19:52:00Z">
        <w:r w:rsidR="003D15E3">
          <w:rPr>
            <w:rFonts w:ascii="Arial" w:eastAsia="Times New Roman" w:hAnsi="Arial" w:cs="Arial"/>
            <w:color w:val="000000"/>
            <w:sz w:val="22"/>
            <w:szCs w:val="22"/>
          </w:rPr>
          <w:t>but</w:t>
        </w:r>
      </w:ins>
      <w:del w:id="25" w:author="Thalia Priscilla" w:date="2022-11-19T19:52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>yet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I was wrong. The sad truth is that most Balinese youths lose touch with the instrument, as they view it as something insignificant to their lives. </w:t>
      </w:r>
      <w:ins w:id="26" w:author="Thalia Priscilla" w:date="2022-11-19T19:50:00Z">
        <w:r w:rsidR="003D15E3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  <w:r w:rsidR="003D15E3" w:rsidRPr="003C7714">
          <w:rPr>
            <w:rFonts w:ascii="Arial" w:eastAsia="Times New Roman" w:hAnsi="Arial" w:cs="Arial"/>
            <w:color w:val="000000"/>
            <w:sz w:val="22"/>
            <w:szCs w:val="22"/>
          </w:rPr>
          <w:t xml:space="preserve">hey would skip </w:t>
        </w:r>
      </w:ins>
      <w:del w:id="27" w:author="Thalia Priscilla" w:date="2022-11-19T19:50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Every 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>cheering practice</w:t>
      </w:r>
      <w:del w:id="28" w:author="Thalia Priscilla" w:date="2022-11-19T19:50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9" w:author="Thalia Priscilla" w:date="2022-11-19T19:50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they would skip 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because the thought of rehearsing </w:t>
      </w:r>
      <w:ins w:id="30" w:author="Thalia Priscilla" w:date="2022-11-19T20:01:00Z">
        <w:r w:rsidR="005E5705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31" w:author="Thalia Priscilla" w:date="2022-11-19T20:01:00Z">
        <w:r w:rsidRPr="003C7714" w:rsidDel="005E5705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amelan being difficult and complex overtook them. </w:t>
      </w:r>
      <w:commentRangeStart w:id="32"/>
      <w:r w:rsidRPr="003C7714">
        <w:rPr>
          <w:rFonts w:ascii="Arial" w:eastAsia="Times New Roman" w:hAnsi="Arial" w:cs="Arial"/>
          <w:color w:val="000000"/>
          <w:sz w:val="22"/>
          <w:szCs w:val="22"/>
        </w:rPr>
        <w:t>They miss</w:t>
      </w:r>
      <w:del w:id="33" w:author="Thalia Priscilla" w:date="2022-11-19T19:52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>ed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out on their cultural legacy</w:t>
      </w:r>
      <w:ins w:id="34" w:author="Thalia Priscilla" w:date="2022-11-19T19:53:00Z">
        <w:r w:rsidR="003D15E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5" w:author="Thalia Priscilla" w:date="2022-11-19T19:53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C7714">
        <w:rPr>
          <w:rFonts w:ascii="Arial" w:eastAsia="Times New Roman" w:hAnsi="Arial" w:cs="Arial"/>
          <w:color w:val="000000"/>
          <w:sz w:val="22"/>
          <w:szCs w:val="22"/>
        </w:rPr>
        <w:t>whic</w:t>
      </w:r>
      <w:proofErr w:type="spellEnd"/>
      <w:del w:id="36" w:author="Thalia Priscilla" w:date="2022-11-19T19:53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>h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led me on a journey to utilize my creativity, </w:t>
      </w:r>
      <w:commentRangeEnd w:id="32"/>
      <w:r w:rsidR="003D15E3">
        <w:rPr>
          <w:rStyle w:val="CommentReference"/>
        </w:rPr>
        <w:commentReference w:id="32"/>
      </w:r>
      <w:r w:rsidRPr="003C7714">
        <w:rPr>
          <w:rFonts w:ascii="Arial" w:eastAsia="Times New Roman" w:hAnsi="Arial" w:cs="Arial"/>
          <w:color w:val="000000"/>
          <w:sz w:val="22"/>
          <w:szCs w:val="22"/>
        </w:rPr>
        <w:t>while expressing what my culture has the best to offer. </w:t>
      </w:r>
    </w:p>
    <w:p w14:paraId="04E73A82" w14:textId="77777777" w:rsidR="003C7714" w:rsidRPr="003C7714" w:rsidRDefault="003C7714" w:rsidP="003C7714">
      <w:pPr>
        <w:rPr>
          <w:rFonts w:ascii="Times New Roman" w:eastAsia="Times New Roman" w:hAnsi="Times New Roman" w:cs="Times New Roman"/>
        </w:rPr>
      </w:pPr>
    </w:p>
    <w:p w14:paraId="35BC463F" w14:textId="5FA55F51" w:rsidR="003C7714" w:rsidRPr="003C7714" w:rsidRDefault="003C7714" w:rsidP="003C771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Together with my dad’s friends in the local Hindu community, we formed a new group, consisting of me, as the youngest player, and a bunch of my dad’s friends. We created new versions of existing pieces by simplifying the notes, such as “Merah </w:t>
      </w:r>
      <w:proofErr w:type="spellStart"/>
      <w:r w:rsidRPr="003C7714">
        <w:rPr>
          <w:rFonts w:ascii="Arial" w:eastAsia="Times New Roman" w:hAnsi="Arial" w:cs="Arial"/>
          <w:color w:val="000000"/>
          <w:sz w:val="22"/>
          <w:szCs w:val="22"/>
        </w:rPr>
        <w:t>Putih</w:t>
      </w:r>
      <w:proofErr w:type="spellEnd"/>
      <w:r w:rsidRPr="003C7714">
        <w:rPr>
          <w:rFonts w:ascii="Arial" w:eastAsia="Times New Roman" w:hAnsi="Arial" w:cs="Arial"/>
          <w:color w:val="000000"/>
          <w:sz w:val="22"/>
          <w:szCs w:val="22"/>
        </w:rPr>
        <w:t>” and “</w:t>
      </w:r>
      <w:proofErr w:type="spellStart"/>
      <w:r w:rsidRPr="003C7714">
        <w:rPr>
          <w:rFonts w:ascii="Arial" w:eastAsia="Times New Roman" w:hAnsi="Arial" w:cs="Arial"/>
          <w:color w:val="000000"/>
          <w:sz w:val="22"/>
          <w:szCs w:val="22"/>
        </w:rPr>
        <w:t>Hujan</w:t>
      </w:r>
      <w:proofErr w:type="spellEnd"/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C7714">
        <w:rPr>
          <w:rFonts w:ascii="Arial" w:eastAsia="Times New Roman" w:hAnsi="Arial" w:cs="Arial"/>
          <w:color w:val="000000"/>
          <w:sz w:val="22"/>
          <w:szCs w:val="22"/>
        </w:rPr>
        <w:t>Emas</w:t>
      </w:r>
      <w:proofErr w:type="spellEnd"/>
      <w:r w:rsidRPr="003C7714">
        <w:rPr>
          <w:rFonts w:ascii="Arial" w:eastAsia="Times New Roman" w:hAnsi="Arial" w:cs="Arial"/>
          <w:color w:val="000000"/>
          <w:sz w:val="22"/>
          <w:szCs w:val="22"/>
        </w:rPr>
        <w:t>”. Some might argue that simplifying original pieces mean</w:t>
      </w:r>
      <w:ins w:id="37" w:author="Thalia Priscilla" w:date="2022-11-19T19:51:00Z">
        <w:r w:rsidR="003D15E3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del w:id="38" w:author="Thalia Priscilla" w:date="2022-11-19T19:51:00Z">
        <w:r w:rsidRPr="003C7714" w:rsidDel="003D15E3">
          <w:rPr>
            <w:rFonts w:ascii="Arial" w:eastAsia="Times New Roman" w:hAnsi="Arial" w:cs="Arial"/>
            <w:color w:val="000000"/>
            <w:sz w:val="22"/>
            <w:szCs w:val="22"/>
          </w:rPr>
          <w:delText>t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that the piece is </w:t>
      </w:r>
      <w:commentRangeStart w:id="39"/>
      <w:r w:rsidRPr="003C7714">
        <w:rPr>
          <w:rFonts w:ascii="Arial" w:eastAsia="Times New Roman" w:hAnsi="Arial" w:cs="Arial"/>
          <w:color w:val="000000"/>
          <w:sz w:val="22"/>
          <w:szCs w:val="22"/>
        </w:rPr>
        <w:t>unoriginal</w:t>
      </w:r>
      <w:del w:id="40" w:author="Thalia Priscilla" w:date="2022-11-19T19:59:00Z">
        <w:r w:rsidRPr="003C7714" w:rsidDel="000110D4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commentRangeEnd w:id="39"/>
      <w:r w:rsidR="000110D4">
        <w:rPr>
          <w:rStyle w:val="CommentReference"/>
        </w:rPr>
        <w:commentReference w:id="39"/>
      </w:r>
      <w:r w:rsidRPr="003C7714">
        <w:rPr>
          <w:rFonts w:ascii="Arial" w:eastAsia="Times New Roman" w:hAnsi="Arial" w:cs="Arial"/>
          <w:color w:val="000000"/>
          <w:sz w:val="22"/>
          <w:szCs w:val="22"/>
        </w:rPr>
        <w:t>does not sound authentic. However, based on our past performances, the simplified version sounded more relaxed</w:t>
      </w:r>
      <w:del w:id="41" w:author="Thalia Priscilla" w:date="2022-11-19T19:59:00Z">
        <w:r w:rsidRPr="003C7714" w:rsidDel="000110D4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and fits into almost every occasion. </w:t>
      </w:r>
    </w:p>
    <w:p w14:paraId="12DFC17F" w14:textId="77777777" w:rsidR="003C7714" w:rsidRPr="003C7714" w:rsidRDefault="003C7714" w:rsidP="003C7714">
      <w:pPr>
        <w:rPr>
          <w:rFonts w:ascii="Times New Roman" w:eastAsia="Times New Roman" w:hAnsi="Times New Roman" w:cs="Times New Roman"/>
        </w:rPr>
      </w:pPr>
    </w:p>
    <w:p w14:paraId="2D0EDA1D" w14:textId="77777777" w:rsidR="003C7714" w:rsidRPr="003C7714" w:rsidDel="003D15E3" w:rsidRDefault="003C7714" w:rsidP="003C7714">
      <w:pPr>
        <w:spacing w:line="480" w:lineRule="auto"/>
        <w:jc w:val="both"/>
        <w:rPr>
          <w:del w:id="42" w:author="Thalia Priscilla" w:date="2022-11-19T19:51:00Z"/>
          <w:rFonts w:ascii="Times New Roman" w:eastAsia="Times New Roman" w:hAnsi="Times New Roman" w:cs="Times New Roman"/>
        </w:rPr>
      </w:pPr>
      <w:r w:rsidRPr="003C7714">
        <w:rPr>
          <w:rFonts w:ascii="Arial" w:eastAsia="Times New Roman" w:hAnsi="Arial" w:cs="Arial"/>
          <w:color w:val="000000"/>
          <w:sz w:val="22"/>
          <w:szCs w:val="22"/>
        </w:rPr>
        <w:t>Not only that, our group also published past performances on social media</w:t>
      </w:r>
      <w:del w:id="43" w:author="Thalia Priscilla" w:date="2022-11-19T19:59:00Z">
        <w:r w:rsidRPr="003C7714" w:rsidDel="000110D4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and created after-school lessons for youngsters. That way, we could convince the youth that Gamelan is something worth spending time on</w:t>
      </w:r>
      <w:del w:id="44" w:author="Thalia Priscilla" w:date="2022-11-19T20:04:00Z">
        <w:r w:rsidRPr="003C7714" w:rsidDel="005E5705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 and encourage them to preserve this Balinese cultural legacy. We show </w:t>
      </w:r>
      <w:r w:rsidRPr="003C7714">
        <w:rPr>
          <w:rFonts w:ascii="Arial" w:eastAsia="Times New Roman" w:hAnsi="Arial" w:cs="Arial"/>
          <w:color w:val="000000"/>
          <w:sz w:val="22"/>
          <w:szCs w:val="22"/>
        </w:rPr>
        <w:lastRenderedPageBreak/>
        <w:t>them the reasons why they should be proud of their cultural background, promoting diversity and reviving the instrument's legacy. </w:t>
      </w:r>
    </w:p>
    <w:p w14:paraId="2DD24E1F" w14:textId="77777777" w:rsidR="003C7714" w:rsidRPr="003C7714" w:rsidDel="003D15E3" w:rsidRDefault="003C7714" w:rsidP="004B0487">
      <w:pPr>
        <w:spacing w:line="480" w:lineRule="auto"/>
        <w:jc w:val="both"/>
        <w:rPr>
          <w:del w:id="45" w:author="Thalia Priscilla" w:date="2022-11-19T19:51:00Z"/>
          <w:rFonts w:ascii="Times New Roman" w:eastAsia="Times New Roman" w:hAnsi="Times New Roman" w:cs="Times New Roman"/>
        </w:rPr>
      </w:pPr>
    </w:p>
    <w:p w14:paraId="780BCEF4" w14:textId="77777777" w:rsidR="003C7714" w:rsidRPr="003C7714" w:rsidRDefault="003C7714" w:rsidP="003C771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3C7714">
        <w:rPr>
          <w:rFonts w:ascii="Arial" w:eastAsia="Times New Roman" w:hAnsi="Arial" w:cs="Arial"/>
          <w:color w:val="000000"/>
          <w:sz w:val="22"/>
          <w:szCs w:val="22"/>
        </w:rPr>
        <w:t xml:space="preserve">By contributing some of my artistic skills to the community, I can express and utilize my creative side for the benefit of my community. </w:t>
      </w:r>
    </w:p>
    <w:p w14:paraId="780F62B8" w14:textId="77777777" w:rsidR="003C7714" w:rsidRPr="003C7714" w:rsidRDefault="003C7714" w:rsidP="003C7714">
      <w:pPr>
        <w:rPr>
          <w:rFonts w:ascii="Times New Roman" w:eastAsia="Times New Roman" w:hAnsi="Times New Roman" w:cs="Times New Roman"/>
        </w:rPr>
      </w:pPr>
    </w:p>
    <w:p w14:paraId="75BB1E1D" w14:textId="059BBEE2" w:rsidR="00F06802" w:rsidDel="005E5705" w:rsidRDefault="005E5705" w:rsidP="00F06802">
      <w:pPr>
        <w:rPr>
          <w:del w:id="46" w:author="Thalia Priscilla" w:date="2022-11-19T20:05:00Z"/>
        </w:rPr>
      </w:pPr>
      <w:ins w:id="47" w:author="Thalia Priscilla" w:date="2022-11-19T20:05:00Z">
        <w:r>
          <w:t>Hi Indra:</w:t>
        </w:r>
      </w:ins>
    </w:p>
    <w:p w14:paraId="42F698ED" w14:textId="5103490A" w:rsidR="005E5705" w:rsidRDefault="005E5705" w:rsidP="00F06802">
      <w:pPr>
        <w:rPr>
          <w:ins w:id="48" w:author="Thalia Priscilla" w:date="2022-11-19T20:05:00Z"/>
        </w:rPr>
      </w:pPr>
    </w:p>
    <w:p w14:paraId="0615E033" w14:textId="2B0C8DBB" w:rsidR="005E5705" w:rsidRDefault="00A0712B" w:rsidP="00F06802">
      <w:pPr>
        <w:rPr>
          <w:ins w:id="49" w:author="Thalia Priscilla" w:date="2022-11-19T20:06:00Z"/>
        </w:rPr>
      </w:pPr>
      <w:ins w:id="50" w:author="Thalia Priscilla" w:date="2022-11-19T20:06:00Z">
        <w:r>
          <w:t>What</w:t>
        </w:r>
      </w:ins>
      <w:ins w:id="51" w:author="Thalia Priscilla" w:date="2022-11-19T20:05:00Z">
        <w:r w:rsidR="005E5705">
          <w:t xml:space="preserve"> amazing </w:t>
        </w:r>
      </w:ins>
      <w:ins w:id="52" w:author="Thalia Priscilla" w:date="2022-11-19T20:13:00Z">
        <w:r w:rsidR="004B0487">
          <w:t>venture</w:t>
        </w:r>
      </w:ins>
      <w:ins w:id="53" w:author="Thalia Priscilla" w:date="2022-11-19T20:06:00Z">
        <w:r>
          <w:t xml:space="preserve"> to preserve your culture through Gamelan! </w:t>
        </w:r>
      </w:ins>
    </w:p>
    <w:p w14:paraId="1950628C" w14:textId="647CA4D0" w:rsidR="00A0712B" w:rsidRDefault="00A0712B" w:rsidP="00F06802">
      <w:pPr>
        <w:rPr>
          <w:ins w:id="54" w:author="Thalia Priscilla" w:date="2022-11-19T20:06:00Z"/>
        </w:rPr>
      </w:pPr>
    </w:p>
    <w:p w14:paraId="1CCBB786" w14:textId="671315CD" w:rsidR="00A0712B" w:rsidRDefault="00A0712B" w:rsidP="00F06802">
      <w:pPr>
        <w:rPr>
          <w:ins w:id="55" w:author="Thalia Priscilla" w:date="2022-11-19T20:14:00Z"/>
          <w:rFonts w:ascii="Calibri" w:eastAsia="Times New Roman" w:hAnsi="Calibri" w:cs="Calibri"/>
          <w:color w:val="000000"/>
        </w:rPr>
      </w:pPr>
      <w:ins w:id="56" w:author="Thalia Priscilla" w:date="2022-11-19T20:06:00Z">
        <w:r>
          <w:t xml:space="preserve">I think overall </w:t>
        </w:r>
      </w:ins>
      <w:ins w:id="57" w:author="Thalia Priscilla" w:date="2022-11-19T20:07:00Z">
        <w:r>
          <w:t xml:space="preserve">your essay is almost good to go, save for the above </w:t>
        </w:r>
        <w:r w:rsidRPr="004B0487">
          <w:rPr>
            <w:rFonts w:ascii="Calibri" w:hAnsi="Calibri" w:cs="Calibri"/>
          </w:rPr>
          <w:t xml:space="preserve">comments. </w:t>
        </w:r>
      </w:ins>
      <w:ins w:id="58" w:author="Thalia Priscilla" w:date="2022-11-19T20:08:00Z">
        <w:r w:rsidRPr="004B0487">
          <w:rPr>
            <w:rFonts w:ascii="Calibri" w:hAnsi="Calibri" w:cs="Calibri"/>
          </w:rPr>
          <w:t xml:space="preserve">To keep in line with the word count, </w:t>
        </w:r>
      </w:ins>
      <w:ins w:id="59" w:author="Thalia Priscilla" w:date="2022-11-19T20:09:00Z">
        <w:r w:rsidRPr="004B0487">
          <w:rPr>
            <w:rFonts w:ascii="Calibri" w:eastAsia="Times New Roman" w:hAnsi="Calibri" w:cs="Calibri"/>
            <w:color w:val="000000"/>
          </w:rPr>
          <w:t>it’s better to use shorter sentences where possible and avoid redundancy.</w:t>
        </w:r>
      </w:ins>
      <w:ins w:id="60" w:author="Thalia Priscilla" w:date="2022-11-19T20:14:00Z">
        <w:r w:rsidR="004B0487">
          <w:rPr>
            <w:rFonts w:ascii="Calibri" w:eastAsia="Times New Roman" w:hAnsi="Calibri" w:cs="Calibri"/>
            <w:color w:val="000000"/>
          </w:rPr>
          <w:t xml:space="preserve"> Don’t use too many prepositions and try to restructure your sentences to eliminate unnecessary details.</w:t>
        </w:r>
      </w:ins>
    </w:p>
    <w:p w14:paraId="62383D93" w14:textId="13A31950" w:rsidR="004B0487" w:rsidRDefault="004B0487" w:rsidP="00F06802">
      <w:pPr>
        <w:rPr>
          <w:ins w:id="61" w:author="Thalia Priscilla" w:date="2022-11-19T20:14:00Z"/>
          <w:rFonts w:ascii="Calibri" w:eastAsia="Times New Roman" w:hAnsi="Calibri" w:cs="Calibri"/>
          <w:color w:val="000000"/>
        </w:rPr>
      </w:pPr>
    </w:p>
    <w:p w14:paraId="730ED44C" w14:textId="0C0CCA90" w:rsidR="004B0487" w:rsidRPr="00F06802" w:rsidRDefault="004B0487" w:rsidP="00F06802">
      <w:pPr>
        <w:rPr>
          <w:ins w:id="62" w:author="Thalia Priscilla" w:date="2022-11-19T20:05:00Z"/>
          <w:rFonts w:ascii="Times New Roman" w:eastAsia="Times New Roman" w:hAnsi="Times New Roman" w:cs="Times New Roman"/>
        </w:rPr>
      </w:pPr>
      <w:ins w:id="63" w:author="Thalia Priscilla" w:date="2022-11-19T20:14:00Z">
        <w:r>
          <w:rPr>
            <w:rFonts w:ascii="Calibri" w:eastAsia="Times New Roman" w:hAnsi="Calibri" w:cs="Calibri"/>
            <w:color w:val="000000"/>
          </w:rPr>
          <w:t>All the best!</w:t>
        </w:r>
      </w:ins>
    </w:p>
    <w:p w14:paraId="25F5744D" w14:textId="250765C9" w:rsidR="00F06802" w:rsidRDefault="00F06802">
      <w:pPr>
        <w:rPr>
          <w:ins w:id="64" w:author="Thalia Priscilla" w:date="2022-11-19T20:13:00Z"/>
        </w:rPr>
      </w:pPr>
    </w:p>
    <w:p w14:paraId="27D8A690" w14:textId="77777777" w:rsidR="004B0487" w:rsidRDefault="004B0487"/>
    <w:sectPr w:rsidR="004B0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1-19T19:45:00Z" w:initials="TP">
    <w:p w14:paraId="39B36A47" w14:textId="5A71DFA3" w:rsidR="005376E7" w:rsidRDefault="005376E7">
      <w:pPr>
        <w:pStyle w:val="CommentText"/>
      </w:pPr>
      <w:r>
        <w:rPr>
          <w:rStyle w:val="CommentReference"/>
        </w:rPr>
        <w:annotationRef/>
      </w:r>
      <w:r>
        <w:t xml:space="preserve">It would be good to have a hook, perhaps illustrating the sounds of </w:t>
      </w:r>
      <w:r w:rsidR="005E5705">
        <w:t>G</w:t>
      </w:r>
      <w:r>
        <w:t>amelan or what it looks like to give the reader a picture of the instrument.</w:t>
      </w:r>
    </w:p>
  </w:comment>
  <w:comment w:id="6" w:author="Thalia Priscilla" w:date="2022-11-19T19:47:00Z" w:initials="TP">
    <w:p w14:paraId="465F2044" w14:textId="6D02D306" w:rsidR="005376E7" w:rsidRDefault="005376E7">
      <w:pPr>
        <w:pStyle w:val="CommentText"/>
      </w:pPr>
      <w:r>
        <w:rPr>
          <w:rStyle w:val="CommentReference"/>
        </w:rPr>
        <w:annotationRef/>
      </w:r>
      <w:r>
        <w:t xml:space="preserve">I suggest adding a </w:t>
      </w:r>
      <w:r>
        <w:t>brief explanation</w:t>
      </w:r>
      <w:r>
        <w:t xml:space="preserve"> what gamelan is (a Balinese musical instrument).</w:t>
      </w:r>
    </w:p>
  </w:comment>
  <w:comment w:id="32" w:author="Thalia Priscilla" w:date="2022-11-19T19:54:00Z" w:initials="TP">
    <w:p w14:paraId="3C97C9C7" w14:textId="77777777" w:rsidR="003D15E3" w:rsidRDefault="003D15E3">
      <w:pPr>
        <w:pStyle w:val="CommentText"/>
      </w:pPr>
      <w:r>
        <w:rPr>
          <w:rStyle w:val="CommentReference"/>
        </w:rPr>
        <w:annotationRef/>
      </w:r>
      <w:r>
        <w:t>Were you inspired to pursue gamelan because you don’t want to miss out on your cultural legacy? I think you need to make that clear in this para.</w:t>
      </w:r>
    </w:p>
    <w:p w14:paraId="18B4FDCA" w14:textId="77777777" w:rsidR="000110D4" w:rsidRDefault="000110D4">
      <w:pPr>
        <w:pStyle w:val="CommentText"/>
      </w:pPr>
    </w:p>
    <w:p w14:paraId="680B2B32" w14:textId="693AF8F9" w:rsidR="000110D4" w:rsidRPr="000110D4" w:rsidRDefault="000110D4">
      <w:pPr>
        <w:pStyle w:val="CommentText"/>
      </w:pPr>
      <w:r>
        <w:t xml:space="preserve">Perhaps show that in contrast to other Balinese youth, you </w:t>
      </w:r>
      <w:r>
        <w:rPr>
          <w:i/>
          <w:iCs/>
        </w:rPr>
        <w:t xml:space="preserve">don’t </w:t>
      </w:r>
      <w:r>
        <w:t>want to miss out on your cultural legacy because it is important to you.</w:t>
      </w:r>
    </w:p>
  </w:comment>
  <w:comment w:id="39" w:author="Thalia Priscilla" w:date="2022-11-19T20:00:00Z" w:initials="TP">
    <w:p w14:paraId="7DD91BA1" w14:textId="7CC06128" w:rsidR="000110D4" w:rsidRDefault="000110D4">
      <w:pPr>
        <w:pStyle w:val="CommentText"/>
      </w:pPr>
      <w:r>
        <w:rPr>
          <w:rStyle w:val="CommentReference"/>
        </w:rPr>
        <w:annotationRef/>
      </w:r>
      <w:r>
        <w:t xml:space="preserve">You don’t need a comma when you are connecting two </w:t>
      </w:r>
      <w:r w:rsidR="005E5705">
        <w:t>parts of the same sentence with the word ‘and’.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B36A47" w15:done="0"/>
  <w15:commentEx w15:paraId="465F2044" w15:done="0"/>
  <w15:commentEx w15:paraId="680B2B32" w15:done="0"/>
  <w15:commentEx w15:paraId="7DD91B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3B0EA" w16cex:dateUtc="2022-11-19T12:45:00Z"/>
  <w16cex:commentExtensible w16cex:durableId="2723B159" w16cex:dateUtc="2022-11-19T12:47:00Z"/>
  <w16cex:commentExtensible w16cex:durableId="2723B2F2" w16cex:dateUtc="2022-11-19T12:54:00Z"/>
  <w16cex:commentExtensible w16cex:durableId="2723B45D" w16cex:dateUtc="2022-11-19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B36A47" w16cid:durableId="2723B0EA"/>
  <w16cid:commentId w16cid:paraId="465F2044" w16cid:durableId="2723B159"/>
  <w16cid:commentId w16cid:paraId="680B2B32" w16cid:durableId="2723B2F2"/>
  <w16cid:commentId w16cid:paraId="7DD91BA1" w16cid:durableId="2723B4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0110D4"/>
    <w:rsid w:val="00185506"/>
    <w:rsid w:val="003C7714"/>
    <w:rsid w:val="003D15E3"/>
    <w:rsid w:val="004B0487"/>
    <w:rsid w:val="005376E7"/>
    <w:rsid w:val="005E5705"/>
    <w:rsid w:val="0062459E"/>
    <w:rsid w:val="007F2ECA"/>
    <w:rsid w:val="00A0712B"/>
    <w:rsid w:val="00AC54B3"/>
    <w:rsid w:val="00C54C60"/>
    <w:rsid w:val="00C70649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70649"/>
  </w:style>
  <w:style w:type="character" w:styleId="CommentReference">
    <w:name w:val="annotation reference"/>
    <w:basedOn w:val="DefaultParagraphFont"/>
    <w:uiPriority w:val="99"/>
    <w:semiHidden/>
    <w:unhideWhenUsed/>
    <w:rsid w:val="0053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6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6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6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5</cp:revision>
  <dcterms:created xsi:type="dcterms:W3CDTF">2022-11-18T09:33:00Z</dcterms:created>
  <dcterms:modified xsi:type="dcterms:W3CDTF">2022-11-19T13:15:00Z</dcterms:modified>
</cp:coreProperties>
</file>