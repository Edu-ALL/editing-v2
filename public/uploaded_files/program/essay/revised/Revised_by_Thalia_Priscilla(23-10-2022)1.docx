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E117" w14:textId="77777777" w:rsidR="00CF40BA" w:rsidRPr="00CF40BA" w:rsidRDefault="00CF40BA" w:rsidP="00CF40BA">
      <w:pPr>
        <w:spacing w:line="240" w:lineRule="auto"/>
        <w:jc w:val="center"/>
        <w:rPr>
          <w:rFonts w:ascii="Times New Roman" w:eastAsia="Times New Roman" w:hAnsi="Times New Roman" w:cs="Times New Roman"/>
          <w:szCs w:val="24"/>
        </w:rPr>
      </w:pPr>
      <w:r w:rsidRPr="00CF40BA">
        <w:rPr>
          <w:rFonts w:ascii="Arial" w:eastAsia="Times New Roman" w:hAnsi="Arial" w:cs="Arial"/>
          <w:b/>
          <w:bCs/>
          <w:color w:val="000000"/>
          <w:sz w:val="22"/>
        </w:rPr>
        <w:t>What have you done to make your school or your community a better</w:t>
      </w:r>
    </w:p>
    <w:p w14:paraId="5E0910E9" w14:textId="77777777" w:rsidR="00CF40BA" w:rsidRPr="00CF40BA" w:rsidRDefault="00CF40BA" w:rsidP="00CF40BA">
      <w:pPr>
        <w:spacing w:line="240" w:lineRule="auto"/>
        <w:jc w:val="center"/>
        <w:rPr>
          <w:rFonts w:ascii="Times New Roman" w:eastAsia="Times New Roman" w:hAnsi="Times New Roman" w:cs="Times New Roman"/>
          <w:szCs w:val="24"/>
        </w:rPr>
      </w:pPr>
      <w:r w:rsidRPr="00CF40BA">
        <w:rPr>
          <w:rFonts w:ascii="Arial" w:eastAsia="Times New Roman" w:hAnsi="Arial" w:cs="Arial"/>
          <w:b/>
          <w:bCs/>
          <w:color w:val="000000"/>
          <w:sz w:val="22"/>
        </w:rPr>
        <w:t>place?</w:t>
      </w:r>
    </w:p>
    <w:p w14:paraId="1CDAA7AB" w14:textId="77777777" w:rsidR="00CF40BA" w:rsidRPr="00CF40BA" w:rsidRDefault="00CF40BA" w:rsidP="00CF40BA">
      <w:pPr>
        <w:spacing w:line="240" w:lineRule="auto"/>
        <w:rPr>
          <w:rFonts w:ascii="Times New Roman" w:eastAsia="Times New Roman" w:hAnsi="Times New Roman" w:cs="Times New Roman"/>
          <w:szCs w:val="24"/>
        </w:rPr>
      </w:pPr>
    </w:p>
    <w:p w14:paraId="0B5F099D" w14:textId="3B3F1440" w:rsidR="00CF40BA" w:rsidRDefault="00CF40BA" w:rsidP="00CF40BA">
      <w:pPr>
        <w:spacing w:line="240" w:lineRule="auto"/>
        <w:rPr>
          <w:ins w:id="0" w:author="Thalia Priscilla" w:date="2022-10-19T15:45:00Z"/>
          <w:rFonts w:ascii="Arial" w:eastAsia="Times New Roman" w:hAnsi="Arial" w:cs="Arial"/>
          <w:color w:val="000000"/>
          <w:sz w:val="22"/>
        </w:rPr>
      </w:pPr>
      <w:commentRangeStart w:id="1"/>
      <w:r w:rsidRPr="00CF40BA">
        <w:rPr>
          <w:rFonts w:ascii="Arial" w:eastAsia="Times New Roman" w:hAnsi="Arial" w:cs="Arial"/>
          <w:color w:val="000000"/>
          <w:sz w:val="22"/>
        </w:rPr>
        <w:t xml:space="preserve">I never knew hatred can develop into passion. </w:t>
      </w:r>
      <w:commentRangeEnd w:id="1"/>
      <w:r w:rsidR="00627EA2">
        <w:rPr>
          <w:rStyle w:val="CommentReference"/>
        </w:rPr>
        <w:commentReference w:id="1"/>
      </w:r>
      <w:r w:rsidRPr="00CF40BA">
        <w:rPr>
          <w:rFonts w:ascii="Arial" w:eastAsia="Times New Roman" w:hAnsi="Arial" w:cs="Arial"/>
          <w:color w:val="000000"/>
          <w:sz w:val="22"/>
        </w:rPr>
        <w:t xml:space="preserve">For all my life, I’ve loathed feeling ill, </w:t>
      </w:r>
      <w:commentRangeStart w:id="2"/>
      <w:r w:rsidRPr="00CF40BA">
        <w:rPr>
          <w:rFonts w:ascii="Arial" w:eastAsia="Times New Roman" w:hAnsi="Arial" w:cs="Arial"/>
          <w:color w:val="000000"/>
          <w:sz w:val="22"/>
        </w:rPr>
        <w:t>let alone</w:t>
      </w:r>
      <w:commentRangeEnd w:id="2"/>
      <w:r w:rsidR="00F37A66">
        <w:rPr>
          <w:rStyle w:val="CommentReference"/>
        </w:rPr>
        <w:commentReference w:id="2"/>
      </w:r>
      <w:r w:rsidRPr="00CF40BA">
        <w:rPr>
          <w:rFonts w:ascii="Arial" w:eastAsia="Times New Roman" w:hAnsi="Arial" w:cs="Arial"/>
          <w:color w:val="000000"/>
          <w:sz w:val="22"/>
        </w:rPr>
        <w:t xml:space="preserve"> physical discomfort. I had always wished to escape the series of ailments, however due to my fragile physique, the condition was inevitable.</w:t>
      </w:r>
    </w:p>
    <w:p w14:paraId="7DF8B589" w14:textId="77777777" w:rsidR="0081599E" w:rsidRPr="00CF40BA" w:rsidRDefault="0081599E" w:rsidP="00CF40BA">
      <w:pPr>
        <w:spacing w:line="240" w:lineRule="auto"/>
        <w:rPr>
          <w:rFonts w:ascii="Times New Roman" w:eastAsia="Times New Roman" w:hAnsi="Times New Roman" w:cs="Times New Roman"/>
          <w:szCs w:val="24"/>
        </w:rPr>
      </w:pPr>
    </w:p>
    <w:p w14:paraId="5800923E" w14:textId="699126D8" w:rsidR="00CF40BA" w:rsidRPr="00CF40BA" w:rsidRDefault="00CF40BA" w:rsidP="00CF40BA">
      <w:pPr>
        <w:spacing w:line="240" w:lineRule="auto"/>
        <w:rPr>
          <w:rFonts w:ascii="Times New Roman" w:eastAsia="Times New Roman" w:hAnsi="Times New Roman" w:cs="Times New Roman"/>
          <w:szCs w:val="24"/>
        </w:rPr>
      </w:pPr>
      <w:commentRangeStart w:id="3"/>
      <w:r w:rsidRPr="00CF40BA">
        <w:rPr>
          <w:rFonts w:ascii="Arial" w:eastAsia="Times New Roman" w:hAnsi="Arial" w:cs="Arial"/>
          <w:color w:val="000000"/>
          <w:sz w:val="22"/>
        </w:rPr>
        <w:t xml:space="preserve">For the first time at 8 years old, I was introduced to the internet. I recalled the birth of the little researcher in me: as I was curled up in excruciating gastric pain, I desperately searched up “How to heal gastric pain”, and eventually, “Why use antacids to cure gastric pain?”. I was enlightened with how the basicity of antacids will neutralize the acidity of stomach acid that the sting in my stomach </w:t>
      </w:r>
      <w:del w:id="4" w:author="Thalia Priscilla" w:date="2022-10-20T12:40:00Z">
        <w:r w:rsidRPr="00CF40BA" w:rsidDel="00F37A66">
          <w:rPr>
            <w:rFonts w:ascii="Arial" w:eastAsia="Times New Roman" w:hAnsi="Arial" w:cs="Arial"/>
            <w:color w:val="000000"/>
            <w:sz w:val="22"/>
          </w:rPr>
          <w:delText xml:space="preserve">had </w:delText>
        </w:r>
      </w:del>
      <w:r w:rsidRPr="00CF40BA">
        <w:rPr>
          <w:rFonts w:ascii="Arial" w:eastAsia="Times New Roman" w:hAnsi="Arial" w:cs="Arial"/>
          <w:color w:val="000000"/>
          <w:sz w:val="22"/>
        </w:rPr>
        <w:t>seem</w:t>
      </w:r>
      <w:ins w:id="5" w:author="Thalia Priscilla" w:date="2022-10-20T12:41:00Z">
        <w:r w:rsidR="00F37A66">
          <w:rPr>
            <w:rFonts w:ascii="Arial" w:eastAsia="Times New Roman" w:hAnsi="Arial" w:cs="Arial"/>
            <w:color w:val="000000"/>
            <w:sz w:val="22"/>
          </w:rPr>
          <w:t>ed</w:t>
        </w:r>
      </w:ins>
      <w:r w:rsidRPr="00CF40BA">
        <w:rPr>
          <w:rFonts w:ascii="Arial" w:eastAsia="Times New Roman" w:hAnsi="Arial" w:cs="Arial"/>
          <w:color w:val="000000"/>
          <w:sz w:val="22"/>
        </w:rPr>
        <w:t xml:space="preserve"> to vanish.</w:t>
      </w:r>
      <w:r w:rsidR="00F743B9">
        <w:rPr>
          <w:rFonts w:ascii="Arial" w:eastAsia="Times New Roman" w:hAnsi="Arial" w:cs="Arial"/>
          <w:color w:val="000000"/>
          <w:sz w:val="22"/>
        </w:rPr>
        <w:t xml:space="preserve"> </w:t>
      </w:r>
      <w:r w:rsidRPr="00CF40BA">
        <w:rPr>
          <w:rFonts w:ascii="Arial" w:eastAsia="Times New Roman" w:hAnsi="Arial" w:cs="Arial"/>
          <w:color w:val="000000"/>
          <w:sz w:val="22"/>
        </w:rPr>
        <w:t>The topic of self-health research stemmed from gastric pain to hormone regulation and stem cells. The science of health never fails to intrigue the curious soul in me. </w:t>
      </w:r>
    </w:p>
    <w:p w14:paraId="28F735EF" w14:textId="77777777" w:rsidR="00CF40BA" w:rsidRPr="00CF40BA" w:rsidRDefault="00CF40BA" w:rsidP="00CF40BA">
      <w:pPr>
        <w:spacing w:line="240" w:lineRule="auto"/>
        <w:rPr>
          <w:rFonts w:ascii="Times New Roman" w:eastAsia="Times New Roman" w:hAnsi="Times New Roman" w:cs="Times New Roman"/>
          <w:szCs w:val="24"/>
        </w:rPr>
      </w:pPr>
    </w:p>
    <w:p w14:paraId="15BCDC7B" w14:textId="77777777" w:rsidR="00845E21" w:rsidRDefault="00CF40BA" w:rsidP="00CF40BA">
      <w:pPr>
        <w:spacing w:line="240" w:lineRule="auto"/>
        <w:rPr>
          <w:ins w:id="6" w:author="Thalia Priscilla" w:date="2022-10-20T14:39:00Z"/>
          <w:rFonts w:ascii="Arial" w:eastAsia="Times New Roman" w:hAnsi="Arial" w:cs="Arial"/>
          <w:color w:val="000000"/>
          <w:sz w:val="22"/>
        </w:rPr>
      </w:pPr>
      <w:r w:rsidRPr="00CF40BA">
        <w:rPr>
          <w:rFonts w:ascii="Arial" w:eastAsia="Times New Roman" w:hAnsi="Arial" w:cs="Arial"/>
          <w:color w:val="000000"/>
          <w:sz w:val="22"/>
        </w:rPr>
        <w:t xml:space="preserve">Self-study and junior high biology and chemistry classes were not sufficient; I starved for more knowledge, which is why I decided to pursue the </w:t>
      </w:r>
      <w:proofErr w:type="gramStart"/>
      <w:r w:rsidRPr="00CF40BA">
        <w:rPr>
          <w:rFonts w:ascii="Arial" w:eastAsia="Times New Roman" w:hAnsi="Arial" w:cs="Arial"/>
          <w:color w:val="000000"/>
          <w:sz w:val="22"/>
        </w:rPr>
        <w:t>higher level</w:t>
      </w:r>
      <w:proofErr w:type="gramEnd"/>
      <w:r w:rsidRPr="00CF40BA">
        <w:rPr>
          <w:rFonts w:ascii="Arial" w:eastAsia="Times New Roman" w:hAnsi="Arial" w:cs="Arial"/>
          <w:color w:val="000000"/>
          <w:sz w:val="22"/>
        </w:rPr>
        <w:t xml:space="preserve"> biology and chemistry courses of the IBDP. Despite being faced with challenges, those classes were a bliss. Asking questions beyond the syllabus, </w:t>
      </w:r>
      <w:del w:id="7" w:author="Thalia Priscilla" w:date="2022-10-20T12:51:00Z">
        <w:r w:rsidRPr="00CF40BA" w:rsidDel="000D6362">
          <w:rPr>
            <w:rFonts w:ascii="Arial" w:eastAsia="Times New Roman" w:hAnsi="Arial" w:cs="Arial"/>
            <w:color w:val="000000"/>
            <w:sz w:val="22"/>
          </w:rPr>
          <w:delText xml:space="preserve">however </w:delText>
        </w:r>
      </w:del>
      <w:ins w:id="8" w:author="Thalia Priscilla" w:date="2022-10-20T12:51:00Z">
        <w:r w:rsidR="000D6362">
          <w:rPr>
            <w:rFonts w:ascii="Arial" w:eastAsia="Times New Roman" w:hAnsi="Arial" w:cs="Arial"/>
            <w:color w:val="000000"/>
            <w:sz w:val="22"/>
          </w:rPr>
          <w:t>but</w:t>
        </w:r>
        <w:r w:rsidR="000D6362" w:rsidRPr="00CF40BA">
          <w:rPr>
            <w:rFonts w:ascii="Arial" w:eastAsia="Times New Roman" w:hAnsi="Arial" w:cs="Arial"/>
            <w:color w:val="000000"/>
            <w:sz w:val="22"/>
          </w:rPr>
          <w:t xml:space="preserve"> </w:t>
        </w:r>
      </w:ins>
      <w:r w:rsidRPr="00CF40BA">
        <w:rPr>
          <w:rFonts w:ascii="Arial" w:eastAsia="Times New Roman" w:hAnsi="Arial" w:cs="Arial"/>
          <w:color w:val="000000"/>
          <w:sz w:val="22"/>
        </w:rPr>
        <w:t xml:space="preserve">related to the subject, and receiving answers was the best part of it. </w:t>
      </w:r>
      <w:commentRangeEnd w:id="3"/>
      <w:r w:rsidR="00845E21">
        <w:rPr>
          <w:rStyle w:val="CommentReference"/>
        </w:rPr>
        <w:commentReference w:id="3"/>
      </w:r>
    </w:p>
    <w:p w14:paraId="49C9BF67" w14:textId="77777777" w:rsidR="00845E21" w:rsidRDefault="00845E21" w:rsidP="00CF40BA">
      <w:pPr>
        <w:spacing w:line="240" w:lineRule="auto"/>
        <w:rPr>
          <w:ins w:id="9" w:author="Thalia Priscilla" w:date="2022-10-20T14:39:00Z"/>
          <w:rFonts w:ascii="Arial" w:eastAsia="Times New Roman" w:hAnsi="Arial" w:cs="Arial"/>
          <w:color w:val="000000"/>
          <w:sz w:val="22"/>
        </w:rPr>
      </w:pPr>
    </w:p>
    <w:p w14:paraId="2EDCCA65" w14:textId="0E7FF321" w:rsidR="00CF40BA" w:rsidRPr="00CF40BA" w:rsidRDefault="00CF40BA" w:rsidP="00CF40BA">
      <w:pPr>
        <w:spacing w:line="240" w:lineRule="auto"/>
        <w:rPr>
          <w:rFonts w:ascii="Times New Roman" w:eastAsia="Times New Roman" w:hAnsi="Times New Roman" w:cs="Times New Roman"/>
          <w:szCs w:val="24"/>
        </w:rPr>
      </w:pPr>
      <w:commentRangeStart w:id="10"/>
      <w:r w:rsidRPr="00CF40BA">
        <w:rPr>
          <w:rFonts w:ascii="Arial" w:eastAsia="Times New Roman" w:hAnsi="Arial" w:cs="Arial"/>
          <w:color w:val="000000"/>
          <w:sz w:val="22"/>
        </w:rPr>
        <w:t>After some thought, I felt the need to share my knowledge with others also willing to break free from an unhealthy lifestyle</w:t>
      </w:r>
      <w:commentRangeEnd w:id="10"/>
      <w:r w:rsidR="00C14184">
        <w:rPr>
          <w:rStyle w:val="CommentReference"/>
        </w:rPr>
        <w:commentReference w:id="10"/>
      </w:r>
      <w:r w:rsidRPr="00CF40BA">
        <w:rPr>
          <w:rFonts w:ascii="Arial" w:eastAsia="Times New Roman" w:hAnsi="Arial" w:cs="Arial"/>
          <w:color w:val="000000"/>
          <w:sz w:val="22"/>
        </w:rPr>
        <w:t xml:space="preserve">, and wanted to do so through a platform. This is where my health science research club, Somnolence, emerged. </w:t>
      </w:r>
      <w:commentRangeStart w:id="11"/>
      <w:r w:rsidRPr="00CF40BA">
        <w:rPr>
          <w:rFonts w:ascii="Arial" w:eastAsia="Times New Roman" w:hAnsi="Arial" w:cs="Arial"/>
          <w:color w:val="000000"/>
          <w:sz w:val="22"/>
        </w:rPr>
        <w:t xml:space="preserve">Prior to </w:t>
      </w:r>
      <w:ins w:id="12" w:author="Thalia Priscilla" w:date="2022-10-20T12:42:00Z">
        <w:r w:rsidR="00C07AE7">
          <w:rPr>
            <w:rFonts w:ascii="Arial" w:eastAsia="Times New Roman" w:hAnsi="Arial" w:cs="Arial"/>
            <w:color w:val="000000"/>
            <w:sz w:val="22"/>
          </w:rPr>
          <w:t>its</w:t>
        </w:r>
      </w:ins>
      <w:del w:id="13" w:author="Thalia Priscilla" w:date="2022-10-20T12:42:00Z">
        <w:r w:rsidRPr="00CF40BA" w:rsidDel="00C07AE7">
          <w:rPr>
            <w:rFonts w:ascii="Arial" w:eastAsia="Times New Roman" w:hAnsi="Arial" w:cs="Arial"/>
            <w:color w:val="000000"/>
            <w:sz w:val="22"/>
          </w:rPr>
          <w:delText>the</w:delText>
        </w:r>
      </w:del>
      <w:r w:rsidRPr="00CF40BA">
        <w:rPr>
          <w:rFonts w:ascii="Arial" w:eastAsia="Times New Roman" w:hAnsi="Arial" w:cs="Arial"/>
          <w:color w:val="000000"/>
          <w:sz w:val="22"/>
        </w:rPr>
        <w:t xml:space="preserve"> establishment, I identified a prevalent problem: the importance of sleep is not acknowledged enough by the people around me. </w:t>
      </w:r>
      <w:commentRangeEnd w:id="11"/>
      <w:r w:rsidR="00C14184">
        <w:rPr>
          <w:rStyle w:val="CommentReference"/>
        </w:rPr>
        <w:commentReference w:id="11"/>
      </w:r>
      <w:r w:rsidRPr="00CF40BA">
        <w:rPr>
          <w:rFonts w:ascii="Arial" w:eastAsia="Times New Roman" w:hAnsi="Arial" w:cs="Arial"/>
          <w:color w:val="000000"/>
          <w:sz w:val="22"/>
        </w:rPr>
        <w:t>Hence, my club started off with advocating sleep science through Instagram posts and webinars</w:t>
      </w:r>
      <w:del w:id="14" w:author="Thalia Priscilla" w:date="2022-10-20T12:43:00Z">
        <w:r w:rsidRPr="00CF40BA" w:rsidDel="00C07AE7">
          <w:rPr>
            <w:rFonts w:ascii="Arial" w:eastAsia="Times New Roman" w:hAnsi="Arial" w:cs="Arial"/>
            <w:color w:val="000000"/>
            <w:sz w:val="22"/>
          </w:rPr>
          <w:delText>hosted</w:delText>
        </w:r>
      </w:del>
      <w:r w:rsidRPr="00CF40BA">
        <w:rPr>
          <w:rFonts w:ascii="Arial" w:eastAsia="Times New Roman" w:hAnsi="Arial" w:cs="Arial"/>
          <w:color w:val="000000"/>
          <w:sz w:val="22"/>
        </w:rPr>
        <w:t xml:space="preserve">. </w:t>
      </w:r>
      <w:commentRangeStart w:id="15"/>
      <w:r w:rsidRPr="00CF40BA">
        <w:rPr>
          <w:rFonts w:ascii="Arial" w:eastAsia="Times New Roman" w:hAnsi="Arial" w:cs="Arial"/>
          <w:color w:val="000000"/>
          <w:sz w:val="22"/>
        </w:rPr>
        <w:t xml:space="preserve">Although not </w:t>
      </w:r>
      <w:del w:id="16" w:author="Thalia Priscilla" w:date="2022-10-20T12:43:00Z">
        <w:r w:rsidRPr="00CF40BA" w:rsidDel="00C07AE7">
          <w:rPr>
            <w:rFonts w:ascii="Arial" w:eastAsia="Times New Roman" w:hAnsi="Arial" w:cs="Arial"/>
            <w:color w:val="000000"/>
            <w:sz w:val="22"/>
          </w:rPr>
          <w:delText xml:space="preserve">much </w:delText>
        </w:r>
      </w:del>
      <w:ins w:id="17" w:author="Thalia Priscilla" w:date="2022-10-20T12:43:00Z">
        <w:r w:rsidR="00C07AE7">
          <w:rPr>
            <w:rFonts w:ascii="Arial" w:eastAsia="Times New Roman" w:hAnsi="Arial" w:cs="Arial"/>
            <w:color w:val="000000"/>
            <w:sz w:val="22"/>
          </w:rPr>
          <w:t>many</w:t>
        </w:r>
        <w:r w:rsidR="00C07AE7" w:rsidRPr="00CF40BA">
          <w:rPr>
            <w:rFonts w:ascii="Arial" w:eastAsia="Times New Roman" w:hAnsi="Arial" w:cs="Arial"/>
            <w:color w:val="000000"/>
            <w:sz w:val="22"/>
          </w:rPr>
          <w:t xml:space="preserve"> </w:t>
        </w:r>
      </w:ins>
      <w:r w:rsidRPr="00CF40BA">
        <w:rPr>
          <w:rFonts w:ascii="Arial" w:eastAsia="Times New Roman" w:hAnsi="Arial" w:cs="Arial"/>
          <w:color w:val="000000"/>
          <w:sz w:val="22"/>
        </w:rPr>
        <w:t xml:space="preserve">followed us, I was more than satisfied as two of our followers expressed their gratitude for the </w:t>
      </w:r>
      <w:proofErr w:type="gramStart"/>
      <w:r w:rsidRPr="00CF40BA">
        <w:rPr>
          <w:rFonts w:ascii="Arial" w:eastAsia="Times New Roman" w:hAnsi="Arial" w:cs="Arial"/>
          <w:color w:val="000000"/>
          <w:sz w:val="22"/>
        </w:rPr>
        <w:t>content</w:t>
      </w:r>
      <w:proofErr w:type="gramEnd"/>
      <w:r w:rsidRPr="00CF40BA">
        <w:rPr>
          <w:rFonts w:ascii="Arial" w:eastAsia="Times New Roman" w:hAnsi="Arial" w:cs="Arial"/>
          <w:color w:val="000000"/>
          <w:sz w:val="22"/>
        </w:rPr>
        <w:t xml:space="preserve"> we make</w:t>
      </w:r>
      <w:commentRangeEnd w:id="15"/>
      <w:r w:rsidR="00016755">
        <w:rPr>
          <w:rStyle w:val="CommentReference"/>
        </w:rPr>
        <w:commentReference w:id="15"/>
      </w:r>
      <w:r w:rsidRPr="00CF40BA">
        <w:rPr>
          <w:rFonts w:ascii="Arial" w:eastAsia="Times New Roman" w:hAnsi="Arial" w:cs="Arial"/>
          <w:color w:val="000000"/>
          <w:sz w:val="22"/>
        </w:rPr>
        <w:t xml:space="preserve">, and how helpful and fascinating they are. They reminded me of how I was back then as I started to appreciate health sciences and technology. This </w:t>
      </w:r>
      <w:r w:rsidRPr="00F743B9">
        <w:rPr>
          <w:rFonts w:ascii="Arial" w:eastAsia="Times New Roman" w:hAnsi="Arial" w:cs="Arial"/>
          <w:color w:val="000000"/>
          <w:sz w:val="22"/>
        </w:rPr>
        <w:t>fueled</w:t>
      </w:r>
      <w:r w:rsidRPr="00CF40BA">
        <w:rPr>
          <w:rFonts w:ascii="Arial" w:eastAsia="Times New Roman" w:hAnsi="Arial" w:cs="Arial"/>
          <w:color w:val="000000"/>
          <w:sz w:val="22"/>
        </w:rPr>
        <w:t xml:space="preserve"> me to expand the scope of content to the science of biohacking in health, where we share about shortcuts to improve health and eventually, wellbeing. Regardless, I still wish to reach a wider audience and be presented with more research opportunities in the future. </w:t>
      </w:r>
      <w:commentRangeStart w:id="18"/>
      <w:r w:rsidRPr="00CF40BA">
        <w:rPr>
          <w:rFonts w:ascii="Arial" w:eastAsia="Times New Roman" w:hAnsi="Arial" w:cs="Arial"/>
          <w:color w:val="000000"/>
          <w:sz w:val="22"/>
        </w:rPr>
        <w:t>Still, looking back made me appreciate the unfortunate events that had brought me to </w:t>
      </w:r>
      <w:commentRangeEnd w:id="18"/>
      <w:r w:rsidR="000D6362">
        <w:rPr>
          <w:rStyle w:val="CommentReference"/>
        </w:rPr>
        <w:commentReference w:id="18"/>
      </w:r>
    </w:p>
    <w:p w14:paraId="674D63D9" w14:textId="3010B0FE" w:rsidR="00CF40BA" w:rsidRDefault="00CF40BA" w:rsidP="00CF40BA">
      <w:pPr>
        <w:spacing w:after="240" w:line="240" w:lineRule="auto"/>
        <w:rPr>
          <w:ins w:id="19" w:author="Thalia Priscilla" w:date="2022-10-20T12:50:00Z"/>
          <w:rFonts w:ascii="Times New Roman" w:eastAsia="Times New Roman" w:hAnsi="Times New Roman" w:cs="Times New Roman"/>
          <w:szCs w:val="24"/>
        </w:rPr>
      </w:pPr>
    </w:p>
    <w:p w14:paraId="3C088DEC" w14:textId="5C1E3F08" w:rsidR="000D6362" w:rsidRPr="00D54FDD" w:rsidRDefault="000D6362" w:rsidP="00CF40BA">
      <w:pPr>
        <w:spacing w:after="240" w:line="240" w:lineRule="auto"/>
        <w:rPr>
          <w:rFonts w:ascii="Arial" w:eastAsia="Times New Roman" w:hAnsi="Arial" w:cs="Arial"/>
          <w:sz w:val="22"/>
          <w:u w:val="single"/>
        </w:rPr>
      </w:pPr>
      <w:ins w:id="20" w:author="Thalia Priscilla" w:date="2022-10-20T12:50:00Z">
        <w:r w:rsidRPr="00D54FDD">
          <w:rPr>
            <w:rFonts w:ascii="Arial" w:eastAsia="Times New Roman" w:hAnsi="Arial" w:cs="Arial"/>
            <w:sz w:val="22"/>
            <w:u w:val="single"/>
          </w:rPr>
          <w:t>Notes:</w:t>
        </w:r>
      </w:ins>
    </w:p>
    <w:p w14:paraId="51B9A761" w14:textId="22AC05F4" w:rsidR="00C13BF2" w:rsidRDefault="00C13BF2" w:rsidP="00CF40BA">
      <w:pPr>
        <w:spacing w:after="240" w:line="240" w:lineRule="auto"/>
        <w:rPr>
          <w:ins w:id="21" w:author="Thalia Priscilla" w:date="2022-10-20T21:16:00Z"/>
          <w:rFonts w:ascii="Arial" w:eastAsia="Times New Roman" w:hAnsi="Arial" w:cs="Arial"/>
          <w:sz w:val="22"/>
        </w:rPr>
      </w:pPr>
      <w:ins w:id="22" w:author="Thalia Priscilla" w:date="2022-10-20T21:12:00Z">
        <w:r>
          <w:rPr>
            <w:rFonts w:ascii="Arial" w:eastAsia="Times New Roman" w:hAnsi="Arial" w:cs="Arial"/>
            <w:sz w:val="22"/>
          </w:rPr>
          <w:t xml:space="preserve">The premise of your essay </w:t>
        </w:r>
      </w:ins>
      <w:ins w:id="23" w:author="Thalia Priscilla" w:date="2022-10-20T21:15:00Z">
        <w:r>
          <w:rPr>
            <w:rFonts w:ascii="Arial" w:eastAsia="Times New Roman" w:hAnsi="Arial" w:cs="Arial"/>
            <w:sz w:val="22"/>
          </w:rPr>
          <w:t xml:space="preserve">is </w:t>
        </w:r>
        <w:proofErr w:type="gramStart"/>
        <w:r>
          <w:rPr>
            <w:rFonts w:ascii="Arial" w:eastAsia="Times New Roman" w:hAnsi="Arial" w:cs="Arial"/>
            <w:sz w:val="22"/>
          </w:rPr>
          <w:t>compelling</w:t>
        </w:r>
      </w:ins>
      <w:proofErr w:type="gramEnd"/>
      <w:ins w:id="24" w:author="Thalia Priscilla" w:date="2022-10-20T21:21:00Z">
        <w:r w:rsidR="00C251C3">
          <w:rPr>
            <w:rFonts w:ascii="Arial" w:eastAsia="Times New Roman" w:hAnsi="Arial" w:cs="Arial"/>
            <w:sz w:val="22"/>
          </w:rPr>
          <w:t xml:space="preserve"> and </w:t>
        </w:r>
      </w:ins>
      <w:ins w:id="25" w:author="Thalia Priscilla" w:date="2022-10-20T22:01:00Z">
        <w:r w:rsidR="00016755">
          <w:rPr>
            <w:rFonts w:ascii="Arial" w:eastAsia="Times New Roman" w:hAnsi="Arial" w:cs="Arial"/>
            <w:sz w:val="22"/>
          </w:rPr>
          <w:t>the reader can definitely sense your passion in health science</w:t>
        </w:r>
      </w:ins>
      <w:ins w:id="26" w:author="Thalia Priscilla" w:date="2022-10-20T22:04:00Z">
        <w:r w:rsidR="00FB044A">
          <w:rPr>
            <w:rFonts w:ascii="Arial" w:eastAsia="Times New Roman" w:hAnsi="Arial" w:cs="Arial"/>
            <w:sz w:val="22"/>
          </w:rPr>
          <w:t>!</w:t>
        </w:r>
      </w:ins>
    </w:p>
    <w:p w14:paraId="1AF931D8" w14:textId="1F250811" w:rsidR="00C13BF2" w:rsidRDefault="00C13BF2" w:rsidP="00CF40BA">
      <w:pPr>
        <w:spacing w:after="240" w:line="240" w:lineRule="auto"/>
        <w:rPr>
          <w:ins w:id="27" w:author="Thalia Priscilla" w:date="2022-10-20T21:18:00Z"/>
          <w:rFonts w:ascii="Arial" w:eastAsia="Times New Roman" w:hAnsi="Arial" w:cs="Arial"/>
          <w:sz w:val="22"/>
        </w:rPr>
      </w:pPr>
      <w:ins w:id="28" w:author="Thalia Priscilla" w:date="2022-10-20T21:16:00Z">
        <w:r>
          <w:rPr>
            <w:rFonts w:ascii="Arial" w:eastAsia="Times New Roman" w:hAnsi="Arial" w:cs="Arial"/>
            <w:sz w:val="22"/>
          </w:rPr>
          <w:t>Structure wise, I think you want to</w:t>
        </w:r>
      </w:ins>
      <w:ins w:id="29" w:author="Thalia Priscilla" w:date="2022-10-20T21:17:00Z">
        <w:r>
          <w:rPr>
            <w:rFonts w:ascii="Arial" w:eastAsia="Times New Roman" w:hAnsi="Arial" w:cs="Arial"/>
            <w:sz w:val="22"/>
          </w:rPr>
          <w:t xml:space="preserve"> focus more on telling your story on sharing that knowledge (the last paragraph) and less on the background (the first t</w:t>
        </w:r>
      </w:ins>
      <w:ins w:id="30" w:author="Thalia Priscilla" w:date="2022-10-20T21:18:00Z">
        <w:r>
          <w:rPr>
            <w:rFonts w:ascii="Arial" w:eastAsia="Times New Roman" w:hAnsi="Arial" w:cs="Arial"/>
            <w:sz w:val="22"/>
          </w:rPr>
          <w:t xml:space="preserve">hree paragraphs). This </w:t>
        </w:r>
        <w:proofErr w:type="gramStart"/>
        <w:r>
          <w:rPr>
            <w:rFonts w:ascii="Arial" w:eastAsia="Times New Roman" w:hAnsi="Arial" w:cs="Arial"/>
            <w:sz w:val="22"/>
          </w:rPr>
          <w:t>takes into account</w:t>
        </w:r>
        <w:proofErr w:type="gramEnd"/>
        <w:r>
          <w:rPr>
            <w:rFonts w:ascii="Arial" w:eastAsia="Times New Roman" w:hAnsi="Arial" w:cs="Arial"/>
            <w:sz w:val="22"/>
          </w:rPr>
          <w:t xml:space="preserve"> the word count and </w:t>
        </w:r>
        <w:r w:rsidR="00C251C3">
          <w:rPr>
            <w:rFonts w:ascii="Arial" w:eastAsia="Times New Roman" w:hAnsi="Arial" w:cs="Arial"/>
            <w:sz w:val="22"/>
          </w:rPr>
          <w:t>what the prompt is asking.</w:t>
        </w:r>
      </w:ins>
    </w:p>
    <w:p w14:paraId="3A86A792" w14:textId="53DAB5CC" w:rsidR="00C251C3" w:rsidRDefault="00016755" w:rsidP="00CF40BA">
      <w:pPr>
        <w:spacing w:after="240" w:line="240" w:lineRule="auto"/>
        <w:rPr>
          <w:ins w:id="31" w:author="Thalia Priscilla" w:date="2022-10-20T22:04:00Z"/>
          <w:rFonts w:ascii="Arial" w:eastAsia="Times New Roman" w:hAnsi="Arial" w:cs="Arial"/>
          <w:sz w:val="22"/>
        </w:rPr>
      </w:pPr>
      <w:ins w:id="32" w:author="Thalia Priscilla" w:date="2022-10-20T22:01:00Z">
        <w:r>
          <w:rPr>
            <w:rFonts w:ascii="Arial" w:eastAsia="Times New Roman" w:hAnsi="Arial" w:cs="Arial"/>
            <w:sz w:val="22"/>
          </w:rPr>
          <w:t xml:space="preserve">Remember that the prompt wants </w:t>
        </w:r>
      </w:ins>
      <w:ins w:id="33" w:author="Thalia Priscilla" w:date="2022-10-20T22:02:00Z">
        <w:r>
          <w:rPr>
            <w:rFonts w:ascii="Arial" w:eastAsia="Times New Roman" w:hAnsi="Arial" w:cs="Arial"/>
            <w:sz w:val="22"/>
          </w:rPr>
          <w:t>you to show 1) what you have done to 2) make your school or community a better place. A background story can c</w:t>
        </w:r>
      </w:ins>
      <w:ins w:id="34" w:author="Thalia Priscilla" w:date="2022-10-20T22:03:00Z">
        <w:r>
          <w:rPr>
            <w:rFonts w:ascii="Arial" w:eastAsia="Times New Roman" w:hAnsi="Arial" w:cs="Arial"/>
            <w:sz w:val="22"/>
          </w:rPr>
          <w:t xml:space="preserve">ompose </w:t>
        </w:r>
        <w:r w:rsidR="00FB044A">
          <w:rPr>
            <w:rFonts w:ascii="Arial" w:eastAsia="Times New Roman" w:hAnsi="Arial" w:cs="Arial"/>
            <w:sz w:val="22"/>
          </w:rPr>
          <w:t xml:space="preserve">around 1/4 of the essay, and the rest should </w:t>
        </w:r>
      </w:ins>
      <w:ins w:id="35" w:author="Thalia Priscilla" w:date="2022-10-20T22:04:00Z">
        <w:r w:rsidR="00FB044A">
          <w:rPr>
            <w:rFonts w:ascii="Arial" w:eastAsia="Times New Roman" w:hAnsi="Arial" w:cs="Arial"/>
            <w:sz w:val="22"/>
          </w:rPr>
          <w:t>address those two elements.</w:t>
        </w:r>
      </w:ins>
      <w:ins w:id="36" w:author="Thalia Priscilla" w:date="2022-10-20T22:02:00Z">
        <w:r>
          <w:rPr>
            <w:rFonts w:ascii="Arial" w:eastAsia="Times New Roman" w:hAnsi="Arial" w:cs="Arial"/>
            <w:sz w:val="22"/>
          </w:rPr>
          <w:t xml:space="preserve"> </w:t>
        </w:r>
      </w:ins>
    </w:p>
    <w:p w14:paraId="5215F6B7" w14:textId="52BE732A" w:rsidR="000D6362" w:rsidRDefault="000D6362" w:rsidP="00CF40BA">
      <w:pPr>
        <w:spacing w:after="240" w:line="240" w:lineRule="auto"/>
        <w:rPr>
          <w:ins w:id="37" w:author="Chiara Situmorang" w:date="2022-10-23T14:22:00Z"/>
          <w:rFonts w:ascii="Times New Roman" w:eastAsia="Times New Roman" w:hAnsi="Times New Roman" w:cs="Times New Roman"/>
          <w:szCs w:val="24"/>
        </w:rPr>
      </w:pPr>
    </w:p>
    <w:p w14:paraId="6F54FD54" w14:textId="77777777" w:rsidR="00C14184" w:rsidRPr="00CF40BA" w:rsidRDefault="00C14184" w:rsidP="00CF40BA">
      <w:pPr>
        <w:spacing w:after="240" w:line="240" w:lineRule="auto"/>
        <w:rPr>
          <w:rFonts w:ascii="Times New Roman" w:eastAsia="Times New Roman" w:hAnsi="Times New Roman" w:cs="Times New Roman"/>
          <w:szCs w:val="24"/>
        </w:rPr>
      </w:pPr>
    </w:p>
    <w:p w14:paraId="1EFC6FE6" w14:textId="77777777" w:rsidR="00CF40BA" w:rsidRPr="00CF40BA" w:rsidRDefault="00CF40BA" w:rsidP="00CF40BA">
      <w:pPr>
        <w:spacing w:line="240" w:lineRule="auto"/>
        <w:jc w:val="center"/>
        <w:rPr>
          <w:rFonts w:ascii="Times New Roman" w:eastAsia="Times New Roman" w:hAnsi="Times New Roman" w:cs="Times New Roman"/>
          <w:szCs w:val="24"/>
        </w:rPr>
      </w:pPr>
      <w:r w:rsidRPr="00CF40BA">
        <w:rPr>
          <w:rFonts w:ascii="Arial" w:eastAsia="Times New Roman" w:hAnsi="Arial" w:cs="Arial"/>
          <w:b/>
          <w:bCs/>
          <w:color w:val="000000"/>
          <w:sz w:val="22"/>
        </w:rPr>
        <w:lastRenderedPageBreak/>
        <w:t>Every person has a creative side, and it can be expressed in many ways: problem solving, original and innovative thinking, and artistically, to name a few. Describe how you express your creative side.</w:t>
      </w:r>
    </w:p>
    <w:p w14:paraId="555D8BE4" w14:textId="77777777" w:rsidR="00CF40BA" w:rsidRPr="00CF40BA" w:rsidRDefault="00CF40BA" w:rsidP="00CF40BA">
      <w:pPr>
        <w:spacing w:after="240" w:line="240" w:lineRule="auto"/>
        <w:rPr>
          <w:rFonts w:ascii="Times New Roman" w:eastAsia="Times New Roman" w:hAnsi="Times New Roman" w:cs="Times New Roman"/>
          <w:szCs w:val="24"/>
        </w:rPr>
      </w:pPr>
    </w:p>
    <w:p w14:paraId="00CC92A8" w14:textId="42F37A57" w:rsidR="00CF40BA" w:rsidRPr="00CF40BA" w:rsidRDefault="00CF40BA" w:rsidP="00CF40BA">
      <w:pPr>
        <w:spacing w:line="240" w:lineRule="auto"/>
        <w:rPr>
          <w:rFonts w:ascii="Times New Roman" w:eastAsia="Times New Roman" w:hAnsi="Times New Roman" w:cs="Times New Roman"/>
          <w:szCs w:val="24"/>
        </w:rPr>
      </w:pPr>
      <w:commentRangeStart w:id="38"/>
      <w:del w:id="39" w:author="Chiara Situmorang" w:date="2022-10-23T14:23:00Z">
        <w:r w:rsidRPr="00CF40BA" w:rsidDel="00C14184">
          <w:rPr>
            <w:rFonts w:ascii="Arial" w:eastAsia="Times New Roman" w:hAnsi="Arial" w:cs="Arial"/>
            <w:color w:val="000000"/>
            <w:sz w:val="22"/>
          </w:rPr>
          <w:delText xml:space="preserve">Love can be expressed through a variety of ways, and personally, I do so through creativity. </w:delText>
        </w:r>
        <w:commentRangeEnd w:id="38"/>
        <w:r w:rsidR="00A542FC" w:rsidDel="00C14184">
          <w:rPr>
            <w:rStyle w:val="CommentReference"/>
          </w:rPr>
          <w:commentReference w:id="38"/>
        </w:r>
      </w:del>
      <w:commentRangeStart w:id="40"/>
      <w:r w:rsidRPr="00CF40BA">
        <w:rPr>
          <w:rFonts w:ascii="Arial" w:eastAsia="Times New Roman" w:hAnsi="Arial" w:cs="Arial"/>
          <w:color w:val="000000"/>
          <w:sz w:val="22"/>
        </w:rPr>
        <w:t xml:space="preserve">It’s been an ongoing tradition for me to surprise my parents with handmade crafts annually as a present or a gesture of gratitude. </w:t>
      </w:r>
      <w:commentRangeEnd w:id="40"/>
      <w:r w:rsidR="00565B36">
        <w:rPr>
          <w:rStyle w:val="CommentReference"/>
        </w:rPr>
        <w:commentReference w:id="40"/>
      </w:r>
      <w:r w:rsidRPr="00CF40BA">
        <w:rPr>
          <w:rFonts w:ascii="Arial" w:eastAsia="Times New Roman" w:hAnsi="Arial" w:cs="Arial"/>
          <w:color w:val="000000"/>
          <w:sz w:val="22"/>
        </w:rPr>
        <w:t xml:space="preserve">It started off with simple A4 paper cards, </w:t>
      </w:r>
      <w:commentRangeStart w:id="41"/>
      <w:r w:rsidRPr="00CF40BA">
        <w:rPr>
          <w:rFonts w:ascii="Arial" w:eastAsia="Times New Roman" w:hAnsi="Arial" w:cs="Arial"/>
          <w:color w:val="000000"/>
          <w:sz w:val="22"/>
        </w:rPr>
        <w:t>where I drew and clumsily colored stick figures of my parents and I holding hands</w:t>
      </w:r>
      <w:commentRangeEnd w:id="41"/>
      <w:r w:rsidR="00C14184">
        <w:rPr>
          <w:rStyle w:val="CommentReference"/>
        </w:rPr>
        <w:commentReference w:id="41"/>
      </w:r>
      <w:r w:rsidRPr="00CF40BA">
        <w:rPr>
          <w:rFonts w:ascii="Arial" w:eastAsia="Times New Roman" w:hAnsi="Arial" w:cs="Arial"/>
          <w:color w:val="000000"/>
          <w:sz w:val="22"/>
        </w:rPr>
        <w:t>.</w:t>
      </w:r>
      <w:r w:rsidR="00F743B9">
        <w:rPr>
          <w:rFonts w:ascii="Arial" w:eastAsia="Times New Roman" w:hAnsi="Arial" w:cs="Arial"/>
          <w:color w:val="000000"/>
          <w:sz w:val="22"/>
        </w:rPr>
        <w:t xml:space="preserve"> </w:t>
      </w:r>
      <w:r w:rsidRPr="00CF40BA">
        <w:rPr>
          <w:rFonts w:ascii="Arial" w:eastAsia="Times New Roman" w:hAnsi="Arial" w:cs="Arial"/>
          <w:color w:val="000000"/>
          <w:sz w:val="22"/>
        </w:rPr>
        <w:t xml:space="preserve">Through the years, I felt as if basic </w:t>
      </w:r>
      <w:r w:rsidR="00F743B9" w:rsidRPr="00CF40BA">
        <w:rPr>
          <w:rFonts w:ascii="Arial" w:eastAsia="Times New Roman" w:hAnsi="Arial" w:cs="Arial"/>
          <w:color w:val="000000"/>
          <w:sz w:val="22"/>
        </w:rPr>
        <w:t>two-dimensional</w:t>
      </w:r>
      <w:r w:rsidRPr="00CF40BA">
        <w:rPr>
          <w:rFonts w:ascii="Arial" w:eastAsia="Times New Roman" w:hAnsi="Arial" w:cs="Arial"/>
          <w:color w:val="000000"/>
          <w:sz w:val="22"/>
        </w:rPr>
        <w:t xml:space="preserve"> handmade cards weren’t enough. I then experimented with pop-up art, pleating sheets of paper to create interactive paper cards with puppets of people and planes, a functional picture frame, or confetti poppers, to name a few. Working with paper was just a portion of the gifts I had to offer. Every time I’ve executed and ticked them </w:t>
      </w:r>
      <w:proofErr w:type="gramStart"/>
      <w:r w:rsidRPr="00CF40BA">
        <w:rPr>
          <w:rFonts w:ascii="Arial" w:eastAsia="Times New Roman" w:hAnsi="Arial" w:cs="Arial"/>
          <w:color w:val="000000"/>
          <w:sz w:val="22"/>
        </w:rPr>
        <w:t>off of</w:t>
      </w:r>
      <w:proofErr w:type="gramEnd"/>
      <w:r w:rsidRPr="00CF40BA">
        <w:rPr>
          <w:rFonts w:ascii="Arial" w:eastAsia="Times New Roman" w:hAnsi="Arial" w:cs="Arial"/>
          <w:color w:val="000000"/>
          <w:sz w:val="22"/>
        </w:rPr>
        <w:t xml:space="preserve"> my “Gift Ideas” list, more and more ideas start to spring up. Ultimately, the medium </w:t>
      </w:r>
      <w:commentRangeStart w:id="42"/>
      <w:r w:rsidRPr="00CF40BA">
        <w:rPr>
          <w:rFonts w:ascii="Arial" w:eastAsia="Times New Roman" w:hAnsi="Arial" w:cs="Arial"/>
          <w:color w:val="000000"/>
          <w:sz w:val="22"/>
        </w:rPr>
        <w:t xml:space="preserve">diverged </w:t>
      </w:r>
      <w:commentRangeEnd w:id="42"/>
      <w:r w:rsidR="00A542FC">
        <w:rPr>
          <w:rStyle w:val="CommentReference"/>
        </w:rPr>
        <w:commentReference w:id="42"/>
      </w:r>
      <w:r w:rsidRPr="00CF40BA">
        <w:rPr>
          <w:rFonts w:ascii="Arial" w:eastAsia="Times New Roman" w:hAnsi="Arial" w:cs="Arial"/>
          <w:color w:val="000000"/>
          <w:sz w:val="22"/>
        </w:rPr>
        <w:t xml:space="preserve">in the course of time. Acknowledging my father’s fascination for music, I decided to make use of my ability to play instruments to synthesize a recording of a self-orchestrated </w:t>
      </w:r>
      <w:r w:rsidRPr="00CF40BA">
        <w:rPr>
          <w:rFonts w:ascii="Arial" w:eastAsia="Times New Roman" w:hAnsi="Arial" w:cs="Arial"/>
          <w:i/>
          <w:iCs/>
          <w:color w:val="000000"/>
          <w:sz w:val="22"/>
        </w:rPr>
        <w:t>Happy Birthday</w:t>
      </w:r>
      <w:ins w:id="43" w:author="Thalia Priscilla" w:date="2022-10-21T15:51:00Z">
        <w:r w:rsidR="00032F32">
          <w:rPr>
            <w:rFonts w:ascii="Arial" w:eastAsia="Times New Roman" w:hAnsi="Arial" w:cs="Arial"/>
            <w:i/>
            <w:iCs/>
            <w:color w:val="000000"/>
            <w:sz w:val="22"/>
          </w:rPr>
          <w:t>.</w:t>
        </w:r>
      </w:ins>
      <w:r w:rsidRPr="00CF40BA">
        <w:rPr>
          <w:rFonts w:ascii="Arial" w:eastAsia="Times New Roman" w:hAnsi="Arial" w:cs="Arial"/>
          <w:color w:val="000000"/>
          <w:sz w:val="22"/>
        </w:rPr>
        <w:t xml:space="preserve"> </w:t>
      </w:r>
      <w:commentRangeStart w:id="44"/>
      <w:ins w:id="45" w:author="Thalia Priscilla" w:date="2022-10-21T15:50:00Z">
        <w:r w:rsidR="00032F32">
          <w:rPr>
            <w:rFonts w:ascii="Arial" w:eastAsia="Times New Roman" w:hAnsi="Arial" w:cs="Arial"/>
            <w:color w:val="000000"/>
            <w:sz w:val="22"/>
          </w:rPr>
          <w:t xml:space="preserve">It </w:t>
        </w:r>
      </w:ins>
      <w:r w:rsidRPr="00CF40BA">
        <w:rPr>
          <w:rFonts w:ascii="Arial" w:eastAsia="Times New Roman" w:hAnsi="Arial" w:cs="Arial"/>
          <w:color w:val="000000"/>
          <w:sz w:val="22"/>
        </w:rPr>
        <w:t>compris</w:t>
      </w:r>
      <w:ins w:id="46" w:author="Thalia Priscilla" w:date="2022-10-21T15:51:00Z">
        <w:r w:rsidR="00032F32">
          <w:rPr>
            <w:rFonts w:ascii="Arial" w:eastAsia="Times New Roman" w:hAnsi="Arial" w:cs="Arial"/>
            <w:color w:val="000000"/>
            <w:sz w:val="22"/>
          </w:rPr>
          <w:t>ed</w:t>
        </w:r>
      </w:ins>
      <w:ins w:id="47" w:author="Chiara Situmorang" w:date="2022-10-23T14:26:00Z">
        <w:r w:rsidR="00C14184">
          <w:rPr>
            <w:rFonts w:ascii="Arial" w:eastAsia="Times New Roman" w:hAnsi="Arial" w:cs="Arial"/>
            <w:color w:val="000000"/>
            <w:sz w:val="22"/>
          </w:rPr>
          <w:t xml:space="preserve"> of </w:t>
        </w:r>
      </w:ins>
      <w:del w:id="48" w:author="Thalia Priscilla" w:date="2022-10-21T15:51:00Z">
        <w:r w:rsidRPr="00CF40BA" w:rsidDel="00032F32">
          <w:rPr>
            <w:rFonts w:ascii="Arial" w:eastAsia="Times New Roman" w:hAnsi="Arial" w:cs="Arial"/>
            <w:color w:val="000000"/>
            <w:sz w:val="22"/>
          </w:rPr>
          <w:delText xml:space="preserve">ing </w:delText>
        </w:r>
      </w:del>
      <w:r w:rsidRPr="00CF40BA">
        <w:rPr>
          <w:rFonts w:ascii="Arial" w:eastAsia="Times New Roman" w:hAnsi="Arial" w:cs="Arial"/>
          <w:color w:val="000000"/>
          <w:sz w:val="22"/>
        </w:rPr>
        <w:t>violin harmonies</w:t>
      </w:r>
      <w:ins w:id="49" w:author="Thalia Priscilla" w:date="2022-10-21T15:54:00Z">
        <w:r w:rsidR="00032F32">
          <w:rPr>
            <w:rFonts w:ascii="Arial" w:eastAsia="Times New Roman" w:hAnsi="Arial" w:cs="Arial"/>
            <w:color w:val="000000"/>
            <w:sz w:val="22"/>
          </w:rPr>
          <w:t>,</w:t>
        </w:r>
      </w:ins>
      <w:del w:id="50" w:author="Thalia Priscilla" w:date="2022-10-21T15:54:00Z">
        <w:r w:rsidRPr="00CF40BA" w:rsidDel="00032F32">
          <w:rPr>
            <w:rFonts w:ascii="Arial" w:eastAsia="Times New Roman" w:hAnsi="Arial" w:cs="Arial"/>
            <w:color w:val="000000"/>
            <w:sz w:val="22"/>
          </w:rPr>
          <w:delText xml:space="preserve"> and</w:delText>
        </w:r>
      </w:del>
      <w:r w:rsidRPr="00CF40BA">
        <w:rPr>
          <w:rFonts w:ascii="Arial" w:eastAsia="Times New Roman" w:hAnsi="Arial" w:cs="Arial"/>
          <w:color w:val="000000"/>
          <w:sz w:val="22"/>
        </w:rPr>
        <w:t xml:space="preserve"> the </w:t>
      </w:r>
      <w:del w:id="51" w:author="Thalia Priscilla" w:date="2022-10-20T22:19:00Z">
        <w:r w:rsidRPr="00CF40BA" w:rsidDel="00214C6E">
          <w:rPr>
            <w:rFonts w:ascii="Arial" w:eastAsia="Times New Roman" w:hAnsi="Arial" w:cs="Arial"/>
            <w:color w:val="000000"/>
            <w:sz w:val="22"/>
          </w:rPr>
          <w:delText xml:space="preserve">the </w:delText>
        </w:r>
      </w:del>
      <w:r w:rsidRPr="00CF40BA">
        <w:rPr>
          <w:rFonts w:ascii="Arial" w:eastAsia="Times New Roman" w:hAnsi="Arial" w:cs="Arial"/>
          <w:color w:val="000000"/>
          <w:sz w:val="22"/>
        </w:rPr>
        <w:t>pianica, as well as my own vocals, specially dedicated for my father’s birthday two years ago. </w:t>
      </w:r>
      <w:commentRangeEnd w:id="44"/>
      <w:r w:rsidR="00C14184">
        <w:rPr>
          <w:rStyle w:val="CommentReference"/>
        </w:rPr>
        <w:commentReference w:id="44"/>
      </w:r>
    </w:p>
    <w:p w14:paraId="4322EEEE" w14:textId="77777777" w:rsidR="00CF40BA" w:rsidRPr="00CF40BA" w:rsidRDefault="00CF40BA" w:rsidP="00CF40BA">
      <w:pPr>
        <w:spacing w:line="240" w:lineRule="auto"/>
        <w:rPr>
          <w:rFonts w:ascii="Times New Roman" w:eastAsia="Times New Roman" w:hAnsi="Times New Roman" w:cs="Times New Roman"/>
          <w:szCs w:val="24"/>
        </w:rPr>
      </w:pPr>
    </w:p>
    <w:p w14:paraId="2E34E745" w14:textId="7A2F7788" w:rsidR="00CF40BA" w:rsidRPr="00CF40BA" w:rsidRDefault="00CF40BA" w:rsidP="00CF40BA">
      <w:pPr>
        <w:spacing w:line="240" w:lineRule="auto"/>
        <w:rPr>
          <w:rFonts w:ascii="Times New Roman" w:eastAsia="Times New Roman" w:hAnsi="Times New Roman" w:cs="Times New Roman"/>
          <w:szCs w:val="24"/>
        </w:rPr>
      </w:pPr>
      <w:r w:rsidRPr="00CF40BA">
        <w:rPr>
          <w:rFonts w:ascii="Arial" w:eastAsia="Times New Roman" w:hAnsi="Arial" w:cs="Arial"/>
          <w:color w:val="000000"/>
          <w:sz w:val="22"/>
        </w:rPr>
        <w:t xml:space="preserve">This does not end there. For my high school public art exhibition, I created a work named “Bloom”, a digitally drawn piece depicting how </w:t>
      </w:r>
      <w:commentRangeStart w:id="52"/>
      <w:r w:rsidRPr="00CF40BA">
        <w:rPr>
          <w:rFonts w:ascii="Arial" w:eastAsia="Times New Roman" w:hAnsi="Arial" w:cs="Arial"/>
          <w:color w:val="000000"/>
          <w:sz w:val="22"/>
        </w:rPr>
        <w:t>fragile masculinity prevails over toxic masculinity</w:t>
      </w:r>
      <w:commentRangeEnd w:id="52"/>
      <w:r w:rsidR="00C14184">
        <w:rPr>
          <w:rStyle w:val="CommentReference"/>
        </w:rPr>
        <w:commentReference w:id="52"/>
      </w:r>
      <w:r w:rsidRPr="00CF40BA">
        <w:rPr>
          <w:rFonts w:ascii="Arial" w:eastAsia="Times New Roman" w:hAnsi="Arial" w:cs="Arial"/>
          <w:color w:val="000000"/>
          <w:sz w:val="22"/>
        </w:rPr>
        <w:t xml:space="preserve">. </w:t>
      </w:r>
      <w:commentRangeStart w:id="53"/>
      <w:commentRangeStart w:id="54"/>
      <w:r w:rsidRPr="00CF40BA">
        <w:rPr>
          <w:rFonts w:ascii="Arial" w:eastAsia="Times New Roman" w:hAnsi="Arial" w:cs="Arial"/>
          <w:color w:val="000000"/>
          <w:sz w:val="22"/>
        </w:rPr>
        <w:t xml:space="preserve">Despite being a female myself, this piece holds great value in my heart as an artwork devoted to my beloved brother and males alike who are relentlessly told off for not being “masculine” enough. </w:t>
      </w:r>
      <w:commentRangeEnd w:id="53"/>
      <w:r w:rsidR="00E8670D">
        <w:rPr>
          <w:rStyle w:val="CommentReference"/>
        </w:rPr>
        <w:commentReference w:id="53"/>
      </w:r>
      <w:commentRangeEnd w:id="54"/>
      <w:r w:rsidR="00C14184">
        <w:rPr>
          <w:rStyle w:val="CommentReference"/>
        </w:rPr>
        <w:commentReference w:id="54"/>
      </w:r>
      <w:r w:rsidRPr="00CF40BA">
        <w:rPr>
          <w:rFonts w:ascii="Arial" w:eastAsia="Times New Roman" w:hAnsi="Arial" w:cs="Arial"/>
          <w:color w:val="000000"/>
          <w:sz w:val="22"/>
        </w:rPr>
        <w:t xml:space="preserve">As an artist accustomed to realism, this piece was another product of trial and error since it was my first geometric art, yet one of my most impactful. </w:t>
      </w:r>
      <w:del w:id="55" w:author="Thalia Priscilla" w:date="2022-10-21T16:02:00Z">
        <w:r w:rsidRPr="00CF40BA" w:rsidDel="00565B36">
          <w:rPr>
            <w:rFonts w:ascii="Arial" w:eastAsia="Times New Roman" w:hAnsi="Arial" w:cs="Arial"/>
            <w:color w:val="000000"/>
            <w:sz w:val="22"/>
          </w:rPr>
          <w:delText xml:space="preserve">Though, I have to admit </w:delText>
        </w:r>
      </w:del>
      <w:ins w:id="56" w:author="Thalia Priscilla" w:date="2022-10-21T16:02:00Z">
        <w:r w:rsidR="00565B36">
          <w:rPr>
            <w:rFonts w:ascii="Arial" w:eastAsia="Times New Roman" w:hAnsi="Arial" w:cs="Arial"/>
            <w:color w:val="000000"/>
            <w:sz w:val="22"/>
          </w:rPr>
          <w:t xml:space="preserve">Even so, </w:t>
        </w:r>
      </w:ins>
      <w:r w:rsidRPr="00CF40BA">
        <w:rPr>
          <w:rFonts w:ascii="Arial" w:eastAsia="Times New Roman" w:hAnsi="Arial" w:cs="Arial"/>
          <w:color w:val="000000"/>
          <w:sz w:val="22"/>
        </w:rPr>
        <w:t xml:space="preserve">it wasn’t the visuals of my work that made it the selling point; it was the message behind it. </w:t>
      </w:r>
      <w:commentRangeStart w:id="57"/>
      <w:r w:rsidRPr="00CF40BA">
        <w:rPr>
          <w:rFonts w:ascii="Arial" w:eastAsia="Times New Roman" w:hAnsi="Arial" w:cs="Arial"/>
          <w:color w:val="000000"/>
          <w:sz w:val="22"/>
        </w:rPr>
        <w:t>Right after the exhibition, parents, students, and teachers approached me enthralled. </w:t>
      </w:r>
      <w:commentRangeEnd w:id="57"/>
      <w:r w:rsidR="00C14184">
        <w:rPr>
          <w:rStyle w:val="CommentReference"/>
        </w:rPr>
        <w:commentReference w:id="57"/>
      </w:r>
    </w:p>
    <w:p w14:paraId="3E9919F5" w14:textId="77777777" w:rsidR="00CF40BA" w:rsidRPr="00CF40BA" w:rsidRDefault="00CF40BA" w:rsidP="00CF40BA">
      <w:pPr>
        <w:spacing w:line="240" w:lineRule="auto"/>
        <w:rPr>
          <w:rFonts w:ascii="Times New Roman" w:eastAsia="Times New Roman" w:hAnsi="Times New Roman" w:cs="Times New Roman"/>
          <w:szCs w:val="24"/>
        </w:rPr>
      </w:pPr>
    </w:p>
    <w:p w14:paraId="1285A852" w14:textId="77777777" w:rsidR="00CF40BA" w:rsidRPr="00CF40BA" w:rsidRDefault="00CF40BA" w:rsidP="00CF40BA">
      <w:pPr>
        <w:spacing w:line="240" w:lineRule="auto"/>
        <w:rPr>
          <w:rFonts w:ascii="Times New Roman" w:eastAsia="Times New Roman" w:hAnsi="Times New Roman" w:cs="Times New Roman"/>
          <w:szCs w:val="24"/>
        </w:rPr>
      </w:pPr>
      <w:commentRangeStart w:id="58"/>
      <w:r w:rsidRPr="00CF40BA">
        <w:rPr>
          <w:rFonts w:ascii="Arial" w:eastAsia="Times New Roman" w:hAnsi="Arial" w:cs="Arial"/>
          <w:color w:val="000000"/>
          <w:sz w:val="22"/>
        </w:rPr>
        <w:t>Nevertheless, irrespective of art as a mere hobby, I pride myself in being able to utilize my creativity to express and share my love towards the people around me.</w:t>
      </w:r>
      <w:commentRangeEnd w:id="58"/>
      <w:r w:rsidR="00212BDF">
        <w:rPr>
          <w:rStyle w:val="CommentReference"/>
        </w:rPr>
        <w:commentReference w:id="58"/>
      </w:r>
    </w:p>
    <w:p w14:paraId="5FE2E906" w14:textId="133CE3D9" w:rsidR="0053294B" w:rsidRDefault="0053294B">
      <w:pPr>
        <w:rPr>
          <w:ins w:id="59" w:author="Thalia Priscilla" w:date="2022-10-20T22:52:00Z"/>
        </w:rPr>
      </w:pPr>
    </w:p>
    <w:p w14:paraId="21FDC916" w14:textId="54C7F6F0" w:rsidR="00B955B4" w:rsidRDefault="00B955B4">
      <w:pPr>
        <w:rPr>
          <w:ins w:id="60" w:author="Thalia Priscilla" w:date="2022-10-20T22:52:00Z"/>
        </w:rPr>
      </w:pPr>
      <w:ins w:id="61" w:author="Thalia Priscilla" w:date="2022-10-20T22:52:00Z">
        <w:r w:rsidRPr="00B955B4">
          <w:rPr>
            <w:u w:val="single"/>
          </w:rPr>
          <w:t>Notes</w:t>
        </w:r>
        <w:r>
          <w:t>:</w:t>
        </w:r>
      </w:ins>
    </w:p>
    <w:p w14:paraId="16593DF1" w14:textId="53C38B65" w:rsidR="00B955B4" w:rsidRDefault="00B955B4">
      <w:pPr>
        <w:rPr>
          <w:ins w:id="62" w:author="Thalia Priscilla" w:date="2022-10-20T22:56:00Z"/>
        </w:rPr>
      </w:pPr>
    </w:p>
    <w:p w14:paraId="0FC78B6B" w14:textId="20D6C10A" w:rsidR="00B955B4" w:rsidRDefault="00D21ED6">
      <w:pPr>
        <w:rPr>
          <w:ins w:id="63" w:author="Thalia Priscilla" w:date="2022-10-21T16:03:00Z"/>
        </w:rPr>
      </w:pPr>
      <w:ins w:id="64" w:author="Thalia Priscilla" w:date="2022-10-21T09:49:00Z">
        <w:r>
          <w:t xml:space="preserve">I think </w:t>
        </w:r>
      </w:ins>
      <w:ins w:id="65" w:author="Thalia Priscilla" w:date="2022-10-21T15:57:00Z">
        <w:r w:rsidR="00A542FC">
          <w:t xml:space="preserve">the essay’s content </w:t>
        </w:r>
      </w:ins>
      <w:ins w:id="66" w:author="Thalia Priscilla" w:date="2022-10-21T09:49:00Z">
        <w:r>
          <w:t xml:space="preserve">is </w:t>
        </w:r>
      </w:ins>
      <w:ins w:id="67" w:author="Thalia Priscilla" w:date="2022-10-21T15:57:00Z">
        <w:r w:rsidR="00A542FC">
          <w:t xml:space="preserve">relatable and </w:t>
        </w:r>
      </w:ins>
      <w:ins w:id="68" w:author="Thalia Priscilla" w:date="2022-10-21T17:21:00Z">
        <w:r w:rsidR="00E8670D">
          <w:t xml:space="preserve">very </w:t>
        </w:r>
      </w:ins>
      <w:ins w:id="69" w:author="Thalia Priscilla" w:date="2022-10-21T15:57:00Z">
        <w:r w:rsidR="00A542FC">
          <w:t>heartfelt</w:t>
        </w:r>
      </w:ins>
      <w:ins w:id="70" w:author="Thalia Priscilla" w:date="2022-10-21T17:21:00Z">
        <w:r w:rsidR="00E8670D">
          <w:t>!</w:t>
        </w:r>
      </w:ins>
    </w:p>
    <w:p w14:paraId="4252D625" w14:textId="77777777" w:rsidR="00565B36" w:rsidRDefault="00565B36">
      <w:pPr>
        <w:rPr>
          <w:ins w:id="71" w:author="Thalia Priscilla" w:date="2022-10-21T16:03:00Z"/>
        </w:rPr>
      </w:pPr>
    </w:p>
    <w:p w14:paraId="1A800CE5" w14:textId="329FB7AE" w:rsidR="00565B36" w:rsidRDefault="00565B36">
      <w:pPr>
        <w:rPr>
          <w:ins w:id="72" w:author="Thalia Priscilla" w:date="2022-10-20T22:52:00Z"/>
        </w:rPr>
      </w:pPr>
      <w:ins w:id="73" w:author="Thalia Priscilla" w:date="2022-10-21T16:05:00Z">
        <w:r>
          <w:t>To start</w:t>
        </w:r>
      </w:ins>
      <w:ins w:id="74" w:author="Thalia Priscilla" w:date="2022-10-21T16:03:00Z">
        <w:r>
          <w:t xml:space="preserve">, it might be tempting to convey </w:t>
        </w:r>
      </w:ins>
      <w:ins w:id="75" w:author="Thalia Priscilla" w:date="2022-10-21T16:06:00Z">
        <w:r w:rsidR="00DD3895">
          <w:t>a</w:t>
        </w:r>
      </w:ins>
      <w:ins w:id="76" w:author="Thalia Priscilla" w:date="2022-10-21T16:05:00Z">
        <w:r w:rsidR="00DD3895">
          <w:t xml:space="preserve"> </w:t>
        </w:r>
      </w:ins>
      <w:ins w:id="77" w:author="Thalia Priscilla" w:date="2022-10-21T16:06:00Z">
        <w:r w:rsidR="00DD3895">
          <w:t>story</w:t>
        </w:r>
      </w:ins>
      <w:ins w:id="78" w:author="Thalia Priscilla" w:date="2022-10-21T16:03:00Z">
        <w:r>
          <w:t xml:space="preserve"> </w:t>
        </w:r>
      </w:ins>
      <w:ins w:id="79" w:author="Thalia Priscilla" w:date="2022-10-21T16:04:00Z">
        <w:r>
          <w:t xml:space="preserve">that we </w:t>
        </w:r>
      </w:ins>
      <w:ins w:id="80" w:author="Thalia Priscilla" w:date="2022-10-21T16:06:00Z">
        <w:r w:rsidR="00DD3895">
          <w:t>believe</w:t>
        </w:r>
      </w:ins>
      <w:ins w:id="81" w:author="Thalia Priscilla" w:date="2022-10-21T16:04:00Z">
        <w:r>
          <w:t xml:space="preserve"> relates to the prompt but kind of deviates from the exact wording of the prompt. In this case, the prompt specifically asks how you </w:t>
        </w:r>
        <w:r w:rsidRPr="00DD3895">
          <w:rPr>
            <w:i/>
            <w:iCs/>
            <w:rPrChange w:id="82" w:author="Thalia Priscilla" w:date="2022-10-21T16:06:00Z">
              <w:rPr/>
            </w:rPrChange>
          </w:rPr>
          <w:t>express creativity</w:t>
        </w:r>
        <w:r>
          <w:t xml:space="preserve">. </w:t>
        </w:r>
      </w:ins>
      <w:ins w:id="83" w:author="Thalia Priscilla" w:date="2022-10-21T16:06:00Z">
        <w:r w:rsidR="00DD3895">
          <w:t xml:space="preserve">You started with expressing love through creativity – which is related, but it doesn’t </w:t>
        </w:r>
      </w:ins>
      <w:ins w:id="84" w:author="Thalia Priscilla" w:date="2022-10-21T16:07:00Z">
        <w:r w:rsidR="00DD3895">
          <w:t xml:space="preserve">directly address the prompt. </w:t>
        </w:r>
      </w:ins>
      <w:ins w:id="85" w:author="Thalia Priscilla" w:date="2022-10-21T16:04:00Z">
        <w:r>
          <w:t>You can still tell your story a</w:t>
        </w:r>
      </w:ins>
      <w:ins w:id="86" w:author="Thalia Priscilla" w:date="2022-10-21T16:05:00Z">
        <w:r>
          <w:t>bout how you express love creatively, but you still need to go back to the exact wording.</w:t>
        </w:r>
      </w:ins>
      <w:ins w:id="87" w:author="Thalia Priscilla" w:date="2022-10-21T16:06:00Z">
        <w:r w:rsidR="00DD3895">
          <w:t xml:space="preserve"> </w:t>
        </w:r>
      </w:ins>
    </w:p>
    <w:p w14:paraId="4CBB4B7C" w14:textId="3402E6BD" w:rsidR="00B955B4" w:rsidRDefault="00B955B4">
      <w:pPr>
        <w:rPr>
          <w:ins w:id="88" w:author="Chiara Situmorang" w:date="2022-10-23T14:26:00Z"/>
        </w:rPr>
      </w:pPr>
    </w:p>
    <w:p w14:paraId="6E5AA4FE" w14:textId="4E317CB0" w:rsidR="00C14184" w:rsidRDefault="00C14184">
      <w:pPr>
        <w:rPr>
          <w:ins w:id="89" w:author="Chiara Situmorang" w:date="2022-10-23T14:26:00Z"/>
        </w:rPr>
      </w:pPr>
    </w:p>
    <w:p w14:paraId="5B893BE2" w14:textId="7FDBB58B" w:rsidR="00C14184" w:rsidRDefault="00C14184">
      <w:pPr>
        <w:rPr>
          <w:ins w:id="90" w:author="Chiara Situmorang" w:date="2022-10-23T14:26:00Z"/>
        </w:rPr>
      </w:pPr>
    </w:p>
    <w:p w14:paraId="2AD07F99" w14:textId="1BFEA9ED" w:rsidR="00C14184" w:rsidRDefault="00C14184">
      <w:pPr>
        <w:rPr>
          <w:ins w:id="91" w:author="Chiara Situmorang" w:date="2022-10-23T14:26:00Z"/>
        </w:rPr>
      </w:pPr>
    </w:p>
    <w:p w14:paraId="13C9A93D" w14:textId="76EF1C36" w:rsidR="00C14184" w:rsidRDefault="00C14184">
      <w:pPr>
        <w:rPr>
          <w:ins w:id="92" w:author="Chiara Situmorang" w:date="2022-10-23T14:26:00Z"/>
        </w:rPr>
      </w:pPr>
    </w:p>
    <w:p w14:paraId="4E1A4697" w14:textId="3C6CD0BF" w:rsidR="00C14184" w:rsidRDefault="00C14184">
      <w:pPr>
        <w:rPr>
          <w:ins w:id="93" w:author="Chiara Situmorang" w:date="2022-10-23T14:26:00Z"/>
        </w:rPr>
      </w:pPr>
    </w:p>
    <w:p w14:paraId="3590FBE4" w14:textId="15A09845" w:rsidR="00C14184" w:rsidRDefault="00C14184">
      <w:pPr>
        <w:rPr>
          <w:ins w:id="94" w:author="Chiara Situmorang" w:date="2022-10-23T14:26:00Z"/>
        </w:rPr>
      </w:pPr>
    </w:p>
    <w:p w14:paraId="4CFE47A3" w14:textId="77777777" w:rsidR="00C14184" w:rsidRDefault="00C14184"/>
    <w:p w14:paraId="21AD5B18" w14:textId="77777777" w:rsidR="00CF40BA" w:rsidRPr="00CF40BA" w:rsidRDefault="00CF40BA" w:rsidP="00CF40BA">
      <w:pPr>
        <w:spacing w:line="240" w:lineRule="auto"/>
        <w:jc w:val="center"/>
        <w:rPr>
          <w:rFonts w:ascii="Times New Roman" w:eastAsia="Times New Roman" w:hAnsi="Times New Roman" w:cs="Times New Roman"/>
          <w:szCs w:val="24"/>
        </w:rPr>
      </w:pPr>
      <w:r w:rsidRPr="00CF40BA">
        <w:rPr>
          <w:rFonts w:ascii="Arial" w:eastAsia="Times New Roman" w:hAnsi="Arial" w:cs="Arial"/>
          <w:b/>
          <w:bCs/>
          <w:color w:val="000000"/>
          <w:sz w:val="22"/>
        </w:rPr>
        <w:lastRenderedPageBreak/>
        <w:t>Describe an example of your leadership experience in which you have positively influenced others, helped resolve disputes or contributed to group efforts over time.  </w:t>
      </w:r>
    </w:p>
    <w:p w14:paraId="128C5DAC" w14:textId="77777777" w:rsidR="00CF40BA" w:rsidRPr="00CF40BA" w:rsidRDefault="00CF40BA" w:rsidP="00CF40BA">
      <w:pPr>
        <w:spacing w:after="240" w:line="240" w:lineRule="auto"/>
        <w:rPr>
          <w:rFonts w:ascii="Times New Roman" w:eastAsia="Times New Roman" w:hAnsi="Times New Roman" w:cs="Times New Roman"/>
          <w:szCs w:val="24"/>
        </w:rPr>
      </w:pPr>
      <w:r w:rsidRPr="00CF40BA">
        <w:rPr>
          <w:rFonts w:ascii="Times New Roman" w:eastAsia="Times New Roman" w:hAnsi="Times New Roman" w:cs="Times New Roman"/>
          <w:szCs w:val="24"/>
        </w:rPr>
        <w:br/>
      </w:r>
    </w:p>
    <w:p w14:paraId="2DF23A92" w14:textId="6D0B5DE0" w:rsidR="00CF40BA" w:rsidRPr="00CF40BA" w:rsidRDefault="00CF40BA" w:rsidP="00CF40BA">
      <w:pPr>
        <w:spacing w:line="240" w:lineRule="auto"/>
        <w:rPr>
          <w:rFonts w:ascii="Times New Roman" w:eastAsia="Times New Roman" w:hAnsi="Times New Roman" w:cs="Times New Roman"/>
          <w:szCs w:val="24"/>
        </w:rPr>
      </w:pPr>
      <w:r w:rsidRPr="00CF40BA">
        <w:rPr>
          <w:rFonts w:ascii="Arial" w:eastAsia="Times New Roman" w:hAnsi="Arial" w:cs="Arial"/>
          <w:color w:val="000000"/>
          <w:sz w:val="22"/>
        </w:rPr>
        <w:t xml:space="preserve">While leading organizations is one thing, leading beyond my circle was something else. As a president of the research club I founded, vice president of a fund-raising organization, and an ex-Head in a mental health initiative, I still feel </w:t>
      </w:r>
      <w:del w:id="95" w:author="Thalia Priscilla" w:date="2022-10-21T16:45:00Z">
        <w:r w:rsidRPr="00CF40BA" w:rsidDel="00730F66">
          <w:rPr>
            <w:rFonts w:ascii="Arial" w:eastAsia="Times New Roman" w:hAnsi="Arial" w:cs="Arial"/>
            <w:color w:val="000000"/>
            <w:sz w:val="22"/>
          </w:rPr>
          <w:delText xml:space="preserve">as if there is no doubt </w:delText>
        </w:r>
      </w:del>
      <w:r w:rsidRPr="00CF40BA">
        <w:rPr>
          <w:rFonts w:ascii="Arial" w:eastAsia="Times New Roman" w:hAnsi="Arial" w:cs="Arial"/>
          <w:color w:val="000000"/>
          <w:sz w:val="22"/>
        </w:rPr>
        <w:t xml:space="preserve">that the film group project </w:t>
      </w:r>
      <w:del w:id="96" w:author="Thalia Priscilla" w:date="2022-10-21T16:46:00Z">
        <w:r w:rsidRPr="00CF40BA" w:rsidDel="00730F66">
          <w:rPr>
            <w:rFonts w:ascii="Arial" w:eastAsia="Times New Roman" w:hAnsi="Arial" w:cs="Arial"/>
            <w:color w:val="000000"/>
            <w:sz w:val="22"/>
          </w:rPr>
          <w:delText xml:space="preserve">I had </w:delText>
        </w:r>
      </w:del>
      <w:r w:rsidRPr="00CF40BA">
        <w:rPr>
          <w:rFonts w:ascii="Arial" w:eastAsia="Times New Roman" w:hAnsi="Arial" w:cs="Arial"/>
          <w:color w:val="000000"/>
          <w:sz w:val="22"/>
        </w:rPr>
        <w:t xml:space="preserve">back in 11th grade gave me a taste of what it means to become a leader. </w:t>
      </w:r>
      <w:commentRangeStart w:id="97"/>
      <w:r w:rsidRPr="00CF40BA">
        <w:rPr>
          <w:rFonts w:ascii="Arial" w:eastAsia="Times New Roman" w:hAnsi="Arial" w:cs="Arial"/>
          <w:color w:val="000000"/>
          <w:sz w:val="22"/>
        </w:rPr>
        <w:t>I intend not to dismiss all the efforts I had as a leader in the clubs I am part of, however obstacles between group members who might not share the same values as you do might pose greater challenges between members, as compared to club members who possess similar motives. </w:t>
      </w:r>
      <w:commentRangeEnd w:id="97"/>
      <w:r w:rsidR="00567C0A">
        <w:rPr>
          <w:rStyle w:val="CommentReference"/>
        </w:rPr>
        <w:commentReference w:id="97"/>
      </w:r>
    </w:p>
    <w:p w14:paraId="40BDB786" w14:textId="77777777" w:rsidR="00CF40BA" w:rsidRPr="00CF40BA" w:rsidRDefault="00CF40BA" w:rsidP="00CF40BA">
      <w:pPr>
        <w:spacing w:line="240" w:lineRule="auto"/>
        <w:rPr>
          <w:rFonts w:ascii="Times New Roman" w:eastAsia="Times New Roman" w:hAnsi="Times New Roman" w:cs="Times New Roman"/>
          <w:szCs w:val="24"/>
        </w:rPr>
      </w:pPr>
    </w:p>
    <w:p w14:paraId="49366A45" w14:textId="76E27F1F" w:rsidR="00CF40BA" w:rsidRPr="00CF40BA" w:rsidRDefault="00CF40BA" w:rsidP="00CF40BA">
      <w:pPr>
        <w:spacing w:line="240" w:lineRule="auto"/>
        <w:rPr>
          <w:rFonts w:ascii="Times New Roman" w:eastAsia="Times New Roman" w:hAnsi="Times New Roman" w:cs="Times New Roman"/>
          <w:szCs w:val="24"/>
        </w:rPr>
      </w:pPr>
      <w:commentRangeStart w:id="98"/>
      <w:r w:rsidRPr="00CF40BA">
        <w:rPr>
          <w:rFonts w:ascii="Arial" w:eastAsia="Times New Roman" w:hAnsi="Arial" w:cs="Arial"/>
          <w:color w:val="000000"/>
          <w:sz w:val="22"/>
        </w:rPr>
        <w:t xml:space="preserve">This group was particularly unique to me as it consisted of </w:t>
      </w:r>
      <w:del w:id="99" w:author="Thalia Priscilla" w:date="2022-10-21T16:51:00Z">
        <w:r w:rsidRPr="00CF40BA" w:rsidDel="00567C0A">
          <w:rPr>
            <w:rFonts w:ascii="Arial" w:eastAsia="Times New Roman" w:hAnsi="Arial" w:cs="Arial"/>
            <w:color w:val="000000"/>
            <w:sz w:val="22"/>
          </w:rPr>
          <w:delText xml:space="preserve">the </w:delText>
        </w:r>
      </w:del>
      <w:r w:rsidRPr="00CF40BA">
        <w:rPr>
          <w:rFonts w:ascii="Arial" w:eastAsia="Times New Roman" w:hAnsi="Arial" w:cs="Arial"/>
          <w:color w:val="000000"/>
          <w:sz w:val="22"/>
        </w:rPr>
        <w:t>two batchmates my other peers complained were the least cooperative and unpleasant to work with</w:t>
      </w:r>
      <w:ins w:id="100" w:author="Thalia Priscilla" w:date="2022-10-21T16:13:00Z">
        <w:r w:rsidR="009E23D6">
          <w:rPr>
            <w:rFonts w:ascii="Arial" w:eastAsia="Times New Roman" w:hAnsi="Arial" w:cs="Arial"/>
            <w:color w:val="000000"/>
            <w:sz w:val="22"/>
          </w:rPr>
          <w:t>.</w:t>
        </w:r>
      </w:ins>
      <w:commentRangeEnd w:id="98"/>
      <w:ins w:id="101" w:author="Thalia Priscilla" w:date="2022-10-21T16:54:00Z">
        <w:r w:rsidR="00615FAC">
          <w:rPr>
            <w:rStyle w:val="CommentReference"/>
          </w:rPr>
          <w:commentReference w:id="98"/>
        </w:r>
      </w:ins>
      <w:del w:id="102" w:author="Thalia Priscilla" w:date="2022-10-21T16:13:00Z">
        <w:r w:rsidRPr="00CF40BA" w:rsidDel="009E23D6">
          <w:rPr>
            <w:rFonts w:ascii="Arial" w:eastAsia="Times New Roman" w:hAnsi="Arial" w:cs="Arial"/>
            <w:color w:val="000000"/>
            <w:sz w:val="22"/>
          </w:rPr>
          <w:delText>;</w:delText>
        </w:r>
      </w:del>
      <w:r w:rsidRPr="00CF40BA">
        <w:rPr>
          <w:rFonts w:ascii="Arial" w:eastAsia="Times New Roman" w:hAnsi="Arial" w:cs="Arial"/>
          <w:color w:val="000000"/>
          <w:sz w:val="22"/>
        </w:rPr>
        <w:t xml:space="preserve"> </w:t>
      </w:r>
      <w:ins w:id="103" w:author="Thalia Priscilla" w:date="2022-10-21T16:13:00Z">
        <w:r w:rsidR="009E23D6">
          <w:rPr>
            <w:rFonts w:ascii="Arial" w:eastAsia="Times New Roman" w:hAnsi="Arial" w:cs="Arial"/>
            <w:color w:val="000000"/>
            <w:sz w:val="22"/>
          </w:rPr>
          <w:t>N</w:t>
        </w:r>
      </w:ins>
      <w:del w:id="104" w:author="Thalia Priscilla" w:date="2022-10-21T16:13:00Z">
        <w:r w:rsidRPr="00CF40BA" w:rsidDel="009E23D6">
          <w:rPr>
            <w:rFonts w:ascii="Arial" w:eastAsia="Times New Roman" w:hAnsi="Arial" w:cs="Arial"/>
            <w:color w:val="000000"/>
            <w:sz w:val="22"/>
          </w:rPr>
          <w:delText>n</w:delText>
        </w:r>
      </w:del>
      <w:r w:rsidRPr="00CF40BA">
        <w:rPr>
          <w:rFonts w:ascii="Arial" w:eastAsia="Times New Roman" w:hAnsi="Arial" w:cs="Arial"/>
          <w:color w:val="000000"/>
          <w:sz w:val="22"/>
        </w:rPr>
        <w:t>ot to mention, other groups had four to five members while our</w:t>
      </w:r>
      <w:del w:id="105" w:author="Thalia Priscilla" w:date="2022-10-19T15:18:00Z">
        <w:r w:rsidRPr="00CF40BA" w:rsidDel="00F743B9">
          <w:rPr>
            <w:rFonts w:ascii="Arial" w:eastAsia="Times New Roman" w:hAnsi="Arial" w:cs="Arial"/>
            <w:color w:val="000000"/>
            <w:sz w:val="22"/>
          </w:rPr>
          <w:delText>’</w:delText>
        </w:r>
      </w:del>
      <w:r w:rsidRPr="00CF40BA">
        <w:rPr>
          <w:rFonts w:ascii="Arial" w:eastAsia="Times New Roman" w:hAnsi="Arial" w:cs="Arial"/>
          <w:color w:val="000000"/>
          <w:sz w:val="22"/>
        </w:rPr>
        <w:t xml:space="preserve">s were </w:t>
      </w:r>
      <w:ins w:id="106" w:author="Thalia Priscilla" w:date="2022-10-21T16:12:00Z">
        <w:r w:rsidR="009E23D6">
          <w:rPr>
            <w:rFonts w:ascii="Arial" w:eastAsia="Times New Roman" w:hAnsi="Arial" w:cs="Arial"/>
            <w:color w:val="000000"/>
            <w:sz w:val="22"/>
          </w:rPr>
          <w:t xml:space="preserve">only </w:t>
        </w:r>
      </w:ins>
      <w:del w:id="107" w:author="Thalia Priscilla" w:date="2022-10-21T16:12:00Z">
        <w:r w:rsidRPr="00CF40BA" w:rsidDel="009E23D6">
          <w:rPr>
            <w:rFonts w:ascii="Arial" w:eastAsia="Times New Roman" w:hAnsi="Arial" w:cs="Arial"/>
            <w:color w:val="000000"/>
            <w:sz w:val="22"/>
          </w:rPr>
          <w:delText>just the</w:delText>
        </w:r>
      </w:del>
      <w:r w:rsidRPr="00CF40BA">
        <w:rPr>
          <w:rFonts w:ascii="Arial" w:eastAsia="Times New Roman" w:hAnsi="Arial" w:cs="Arial"/>
          <w:color w:val="000000"/>
          <w:sz w:val="22"/>
        </w:rPr>
        <w:t xml:space="preserve"> three</w:t>
      </w:r>
      <w:del w:id="108" w:author="Thalia Priscilla" w:date="2022-10-21T16:12:00Z">
        <w:r w:rsidRPr="00CF40BA" w:rsidDel="009E23D6">
          <w:rPr>
            <w:rFonts w:ascii="Arial" w:eastAsia="Times New Roman" w:hAnsi="Arial" w:cs="Arial"/>
            <w:color w:val="000000"/>
            <w:sz w:val="22"/>
          </w:rPr>
          <w:delText xml:space="preserve"> of us</w:delText>
        </w:r>
      </w:del>
      <w:r w:rsidRPr="00CF40BA">
        <w:rPr>
          <w:rFonts w:ascii="Arial" w:eastAsia="Times New Roman" w:hAnsi="Arial" w:cs="Arial"/>
          <w:color w:val="000000"/>
          <w:sz w:val="22"/>
        </w:rPr>
        <w:t xml:space="preserve">. </w:t>
      </w:r>
      <w:del w:id="109" w:author="Thalia Priscilla" w:date="2022-10-21T16:12:00Z">
        <w:r w:rsidRPr="00CF40BA" w:rsidDel="009E23D6">
          <w:rPr>
            <w:rFonts w:ascii="Arial" w:eastAsia="Times New Roman" w:hAnsi="Arial" w:cs="Arial"/>
            <w:color w:val="000000"/>
            <w:sz w:val="22"/>
          </w:rPr>
          <w:delText>Knowing this h</w:delText>
        </w:r>
      </w:del>
      <w:ins w:id="110" w:author="Thalia Priscilla" w:date="2022-10-21T16:12:00Z">
        <w:r w:rsidR="009E23D6">
          <w:rPr>
            <w:rFonts w:ascii="Arial" w:eastAsia="Times New Roman" w:hAnsi="Arial" w:cs="Arial"/>
            <w:color w:val="000000"/>
            <w:sz w:val="22"/>
          </w:rPr>
          <w:t>H</w:t>
        </w:r>
      </w:ins>
      <w:r w:rsidRPr="00CF40BA">
        <w:rPr>
          <w:rFonts w:ascii="Arial" w:eastAsia="Times New Roman" w:hAnsi="Arial" w:cs="Arial"/>
          <w:color w:val="000000"/>
          <w:sz w:val="22"/>
        </w:rPr>
        <w:t xml:space="preserve">owever </w:t>
      </w:r>
      <w:del w:id="111" w:author="Thalia Priscilla" w:date="2022-10-21T16:12:00Z">
        <w:r w:rsidRPr="00CF40BA" w:rsidDel="009E23D6">
          <w:rPr>
            <w:rFonts w:ascii="Arial" w:eastAsia="Times New Roman" w:hAnsi="Arial" w:cs="Arial"/>
            <w:color w:val="000000"/>
            <w:sz w:val="22"/>
          </w:rPr>
          <w:delText>did not discourage me</w:delText>
        </w:r>
      </w:del>
      <w:ins w:id="112" w:author="Thalia Priscilla" w:date="2022-10-21T16:12:00Z">
        <w:r w:rsidR="009E23D6">
          <w:rPr>
            <w:rFonts w:ascii="Arial" w:eastAsia="Times New Roman" w:hAnsi="Arial" w:cs="Arial"/>
            <w:color w:val="000000"/>
            <w:sz w:val="22"/>
          </w:rPr>
          <w:t>I was not discouraged</w:t>
        </w:r>
      </w:ins>
      <w:ins w:id="113" w:author="Thalia Priscilla" w:date="2022-10-21T16:17:00Z">
        <w:r w:rsidR="008C074D">
          <w:rPr>
            <w:rFonts w:ascii="Arial" w:eastAsia="Times New Roman" w:hAnsi="Arial" w:cs="Arial"/>
            <w:color w:val="000000"/>
            <w:sz w:val="22"/>
          </w:rPr>
          <w:t xml:space="preserve"> and wanted</w:t>
        </w:r>
      </w:ins>
      <w:r w:rsidRPr="00CF40BA">
        <w:rPr>
          <w:rFonts w:ascii="Arial" w:eastAsia="Times New Roman" w:hAnsi="Arial" w:cs="Arial"/>
          <w:color w:val="000000"/>
          <w:sz w:val="22"/>
        </w:rPr>
        <w:t xml:space="preserve"> to do well on this film project, so I constantly took initiative to become the ‘glue’ of our group</w:t>
      </w:r>
      <w:ins w:id="114" w:author="Thalia Priscilla" w:date="2022-10-21T16:13:00Z">
        <w:r w:rsidR="009E23D6">
          <w:rPr>
            <w:rFonts w:ascii="Arial" w:eastAsia="Times New Roman" w:hAnsi="Arial" w:cs="Arial"/>
            <w:color w:val="000000"/>
            <w:sz w:val="22"/>
          </w:rPr>
          <w:t>.</w:t>
        </w:r>
      </w:ins>
      <w:del w:id="115" w:author="Thalia Priscilla" w:date="2022-10-21T16:13:00Z">
        <w:r w:rsidRPr="00CF40BA" w:rsidDel="009E23D6">
          <w:rPr>
            <w:rFonts w:ascii="Arial" w:eastAsia="Times New Roman" w:hAnsi="Arial" w:cs="Arial"/>
            <w:color w:val="000000"/>
            <w:sz w:val="22"/>
          </w:rPr>
          <w:delText>,</w:delText>
        </w:r>
      </w:del>
      <w:r w:rsidRPr="00CF40BA">
        <w:rPr>
          <w:rFonts w:ascii="Arial" w:eastAsia="Times New Roman" w:hAnsi="Arial" w:cs="Arial"/>
          <w:color w:val="000000"/>
          <w:sz w:val="22"/>
        </w:rPr>
        <w:t xml:space="preserve"> </w:t>
      </w:r>
      <w:del w:id="116" w:author="Thalia Priscilla" w:date="2022-10-21T16:17:00Z">
        <w:r w:rsidRPr="00CF40BA" w:rsidDel="008C074D">
          <w:rPr>
            <w:rFonts w:ascii="Arial" w:eastAsia="Times New Roman" w:hAnsi="Arial" w:cs="Arial"/>
            <w:color w:val="000000"/>
            <w:sz w:val="22"/>
          </w:rPr>
          <w:delText xml:space="preserve">because </w:delText>
        </w:r>
      </w:del>
      <w:commentRangeStart w:id="117"/>
      <w:ins w:id="118" w:author="Thalia Priscilla" w:date="2022-10-21T16:17:00Z">
        <w:r w:rsidR="008C074D">
          <w:rPr>
            <w:rFonts w:ascii="Arial" w:eastAsia="Times New Roman" w:hAnsi="Arial" w:cs="Arial"/>
            <w:color w:val="000000"/>
            <w:sz w:val="22"/>
          </w:rPr>
          <w:t>R</w:t>
        </w:r>
      </w:ins>
      <w:del w:id="119" w:author="Thalia Priscilla" w:date="2022-10-21T16:17:00Z">
        <w:r w:rsidRPr="00CF40BA" w:rsidDel="008C074D">
          <w:rPr>
            <w:rFonts w:ascii="Arial" w:eastAsia="Times New Roman" w:hAnsi="Arial" w:cs="Arial"/>
            <w:color w:val="000000"/>
            <w:sz w:val="22"/>
          </w:rPr>
          <w:delText>r</w:delText>
        </w:r>
      </w:del>
      <w:r w:rsidRPr="00CF40BA">
        <w:rPr>
          <w:rFonts w:ascii="Arial" w:eastAsia="Times New Roman" w:hAnsi="Arial" w:cs="Arial"/>
          <w:color w:val="000000"/>
          <w:sz w:val="22"/>
        </w:rPr>
        <w:t xml:space="preserve">epresenting myself as the ‘leader’ </w:t>
      </w:r>
      <w:del w:id="120" w:author="Thalia Priscilla" w:date="2022-10-21T16:17:00Z">
        <w:r w:rsidRPr="00CF40BA" w:rsidDel="008C074D">
          <w:rPr>
            <w:rFonts w:ascii="Arial" w:eastAsia="Times New Roman" w:hAnsi="Arial" w:cs="Arial"/>
            <w:color w:val="000000"/>
            <w:sz w:val="22"/>
          </w:rPr>
          <w:delText xml:space="preserve">that time </w:delText>
        </w:r>
      </w:del>
      <w:r w:rsidRPr="00CF40BA">
        <w:rPr>
          <w:rFonts w:ascii="Arial" w:eastAsia="Times New Roman" w:hAnsi="Arial" w:cs="Arial"/>
          <w:color w:val="000000"/>
          <w:sz w:val="22"/>
        </w:rPr>
        <w:t xml:space="preserve">would actually dissuade the members from partaking in the project, as the label alone may appear intimidating, imposing, and repulsive to indifferent individuals such as my groupmates. </w:t>
      </w:r>
      <w:commentRangeEnd w:id="117"/>
      <w:r w:rsidR="00567C0A">
        <w:rPr>
          <w:rStyle w:val="CommentReference"/>
        </w:rPr>
        <w:commentReference w:id="117"/>
      </w:r>
      <w:commentRangeStart w:id="121"/>
      <w:r w:rsidRPr="00CF40BA">
        <w:rPr>
          <w:rFonts w:ascii="Arial" w:eastAsia="Times New Roman" w:hAnsi="Arial" w:cs="Arial"/>
          <w:color w:val="000000"/>
          <w:sz w:val="22"/>
        </w:rPr>
        <w:t xml:space="preserve">Rather than allocating tasks in a forceful manner, I listen and gently ask for input, thoughts, and ideas. In addition to working on the project itself, </w:t>
      </w:r>
      <w:del w:id="122" w:author="Thalia Priscilla" w:date="2022-10-21T16:39:00Z">
        <w:r w:rsidRPr="00CF40BA" w:rsidDel="007248E6">
          <w:rPr>
            <w:rFonts w:ascii="Arial" w:eastAsia="Times New Roman" w:hAnsi="Arial" w:cs="Arial"/>
            <w:color w:val="000000"/>
            <w:sz w:val="22"/>
          </w:rPr>
          <w:delText xml:space="preserve">reassuring </w:delText>
        </w:r>
      </w:del>
      <w:ins w:id="123" w:author="Thalia Priscilla" w:date="2022-10-21T16:39:00Z">
        <w:r w:rsidR="007248E6">
          <w:rPr>
            <w:rFonts w:ascii="Arial" w:eastAsia="Times New Roman" w:hAnsi="Arial" w:cs="Arial"/>
            <w:color w:val="000000"/>
            <w:sz w:val="22"/>
          </w:rPr>
          <w:t>I reassured</w:t>
        </w:r>
        <w:r w:rsidR="007248E6" w:rsidRPr="00CF40BA">
          <w:rPr>
            <w:rFonts w:ascii="Arial" w:eastAsia="Times New Roman" w:hAnsi="Arial" w:cs="Arial"/>
            <w:color w:val="000000"/>
            <w:sz w:val="22"/>
          </w:rPr>
          <w:t xml:space="preserve"> </w:t>
        </w:r>
      </w:ins>
      <w:del w:id="124" w:author="Thalia Priscilla" w:date="2022-10-21T16:39:00Z">
        <w:r w:rsidRPr="00CF40BA" w:rsidDel="007248E6">
          <w:rPr>
            <w:rFonts w:ascii="Arial" w:eastAsia="Times New Roman" w:hAnsi="Arial" w:cs="Arial"/>
            <w:color w:val="000000"/>
            <w:sz w:val="22"/>
          </w:rPr>
          <w:delText xml:space="preserve">whether </w:delText>
        </w:r>
      </w:del>
      <w:r w:rsidRPr="00CF40BA">
        <w:rPr>
          <w:rFonts w:ascii="Arial" w:eastAsia="Times New Roman" w:hAnsi="Arial" w:cs="Arial"/>
          <w:color w:val="000000"/>
          <w:sz w:val="22"/>
        </w:rPr>
        <w:t xml:space="preserve">my members </w:t>
      </w:r>
      <w:del w:id="125" w:author="Thalia Priscilla" w:date="2022-10-21T16:36:00Z">
        <w:r w:rsidRPr="00CF40BA" w:rsidDel="006751EB">
          <w:rPr>
            <w:rFonts w:ascii="Arial" w:eastAsia="Times New Roman" w:hAnsi="Arial" w:cs="Arial"/>
            <w:color w:val="000000"/>
            <w:sz w:val="22"/>
          </w:rPr>
          <w:delText>are able to</w:delText>
        </w:r>
      </w:del>
      <w:ins w:id="126" w:author="Thalia Priscilla" w:date="2022-10-21T16:36:00Z">
        <w:r w:rsidR="006751EB" w:rsidRPr="00CF40BA">
          <w:rPr>
            <w:rFonts w:ascii="Arial" w:eastAsia="Times New Roman" w:hAnsi="Arial" w:cs="Arial"/>
            <w:color w:val="000000"/>
            <w:sz w:val="22"/>
          </w:rPr>
          <w:t>can</w:t>
        </w:r>
      </w:ins>
      <w:r w:rsidRPr="00CF40BA">
        <w:rPr>
          <w:rFonts w:ascii="Arial" w:eastAsia="Times New Roman" w:hAnsi="Arial" w:cs="Arial"/>
          <w:color w:val="000000"/>
          <w:sz w:val="22"/>
        </w:rPr>
        <w:t xml:space="preserve"> execute their roles, telling them </w:t>
      </w:r>
      <w:del w:id="127" w:author="Thalia Priscilla" w:date="2022-10-21T16:37:00Z">
        <w:r w:rsidRPr="00CF40BA" w:rsidDel="006751EB">
          <w:rPr>
            <w:rFonts w:ascii="Arial" w:eastAsia="Times New Roman" w:hAnsi="Arial" w:cs="Arial"/>
            <w:color w:val="000000"/>
            <w:sz w:val="22"/>
          </w:rPr>
          <w:delText xml:space="preserve">that </w:delText>
        </w:r>
      </w:del>
      <w:r w:rsidRPr="00CF40BA">
        <w:rPr>
          <w:rFonts w:ascii="Arial" w:eastAsia="Times New Roman" w:hAnsi="Arial" w:cs="Arial"/>
          <w:color w:val="000000"/>
          <w:sz w:val="22"/>
        </w:rPr>
        <w:t>it’s alright if they need assistance from me</w:t>
      </w:r>
      <w:ins w:id="128" w:author="Thalia Priscilla" w:date="2022-10-21T16:39:00Z">
        <w:r w:rsidR="007248E6">
          <w:rPr>
            <w:rFonts w:ascii="Arial" w:eastAsia="Times New Roman" w:hAnsi="Arial" w:cs="Arial"/>
            <w:color w:val="000000"/>
            <w:sz w:val="22"/>
          </w:rPr>
          <w:t>.</w:t>
        </w:r>
      </w:ins>
      <w:r w:rsidRPr="00CF40BA">
        <w:rPr>
          <w:rFonts w:ascii="Arial" w:eastAsia="Times New Roman" w:hAnsi="Arial" w:cs="Arial"/>
          <w:color w:val="000000"/>
          <w:sz w:val="22"/>
        </w:rPr>
        <w:t xml:space="preserve">, and facing my members with an open mind, </w:t>
      </w:r>
      <w:del w:id="129" w:author="Thalia Priscilla" w:date="2022-10-21T16:38:00Z">
        <w:r w:rsidRPr="00CF40BA" w:rsidDel="007248E6">
          <w:rPr>
            <w:rFonts w:ascii="Arial" w:eastAsia="Times New Roman" w:hAnsi="Arial" w:cs="Arial"/>
            <w:color w:val="000000"/>
            <w:sz w:val="22"/>
          </w:rPr>
          <w:delText>as if I were</w:delText>
        </w:r>
      </w:del>
      <w:ins w:id="130" w:author="Thalia Priscilla" w:date="2022-10-21T16:38:00Z">
        <w:r w:rsidR="007248E6">
          <w:rPr>
            <w:rFonts w:ascii="Arial" w:eastAsia="Times New Roman" w:hAnsi="Arial" w:cs="Arial"/>
            <w:color w:val="000000"/>
            <w:sz w:val="22"/>
          </w:rPr>
          <w:t>putting myself</w:t>
        </w:r>
      </w:ins>
      <w:r w:rsidRPr="00CF40BA">
        <w:rPr>
          <w:rFonts w:ascii="Arial" w:eastAsia="Times New Roman" w:hAnsi="Arial" w:cs="Arial"/>
          <w:color w:val="000000"/>
          <w:sz w:val="22"/>
        </w:rPr>
        <w:t xml:space="preserve"> in their shoes. </w:t>
      </w:r>
      <w:commentRangeEnd w:id="121"/>
      <w:r w:rsidR="00DD081A">
        <w:rPr>
          <w:rStyle w:val="CommentReference"/>
        </w:rPr>
        <w:commentReference w:id="121"/>
      </w:r>
      <w:r w:rsidRPr="00CF40BA">
        <w:rPr>
          <w:rFonts w:ascii="Arial" w:eastAsia="Times New Roman" w:hAnsi="Arial" w:cs="Arial"/>
          <w:color w:val="000000"/>
          <w:sz w:val="22"/>
        </w:rPr>
        <w:t xml:space="preserve">Instantly, we went from starting off as strangers, and in the end, became </w:t>
      </w:r>
      <w:commentRangeStart w:id="131"/>
      <w:r w:rsidRPr="00CF40BA">
        <w:rPr>
          <w:rFonts w:ascii="Arial" w:eastAsia="Times New Roman" w:hAnsi="Arial" w:cs="Arial"/>
          <w:color w:val="000000"/>
          <w:sz w:val="22"/>
        </w:rPr>
        <w:t>mutuals</w:t>
      </w:r>
      <w:commentRangeEnd w:id="131"/>
      <w:r w:rsidR="007248E6">
        <w:rPr>
          <w:rStyle w:val="CommentReference"/>
        </w:rPr>
        <w:commentReference w:id="131"/>
      </w:r>
      <w:r w:rsidRPr="00CF40BA">
        <w:rPr>
          <w:rFonts w:ascii="Arial" w:eastAsia="Times New Roman" w:hAnsi="Arial" w:cs="Arial"/>
          <w:color w:val="000000"/>
          <w:sz w:val="22"/>
        </w:rPr>
        <w:t>, and thankfully, we aced the project together.</w:t>
      </w:r>
    </w:p>
    <w:p w14:paraId="4797A3B2" w14:textId="77777777" w:rsidR="00CF40BA" w:rsidRPr="00CF40BA" w:rsidRDefault="00CF40BA" w:rsidP="00CF40BA">
      <w:pPr>
        <w:spacing w:line="240" w:lineRule="auto"/>
        <w:rPr>
          <w:rFonts w:ascii="Times New Roman" w:eastAsia="Times New Roman" w:hAnsi="Times New Roman" w:cs="Times New Roman"/>
          <w:szCs w:val="24"/>
        </w:rPr>
      </w:pPr>
    </w:p>
    <w:p w14:paraId="1F6FBA35" w14:textId="6A941B83" w:rsidR="00CF40BA" w:rsidRPr="00CF40BA" w:rsidRDefault="00CF40BA" w:rsidP="00CF40BA">
      <w:pPr>
        <w:spacing w:line="240" w:lineRule="auto"/>
        <w:rPr>
          <w:rFonts w:ascii="Times New Roman" w:eastAsia="Times New Roman" w:hAnsi="Times New Roman" w:cs="Times New Roman"/>
          <w:szCs w:val="24"/>
        </w:rPr>
      </w:pPr>
      <w:commentRangeStart w:id="132"/>
      <w:r w:rsidRPr="00CF40BA">
        <w:rPr>
          <w:rFonts w:ascii="Arial" w:eastAsia="Times New Roman" w:hAnsi="Arial" w:cs="Arial"/>
          <w:color w:val="000000"/>
          <w:sz w:val="22"/>
        </w:rPr>
        <w:t xml:space="preserve">Once </w:t>
      </w:r>
      <w:proofErr w:type="gramStart"/>
      <w:r w:rsidRPr="00CF40BA">
        <w:rPr>
          <w:rFonts w:ascii="Arial" w:eastAsia="Times New Roman" w:hAnsi="Arial" w:cs="Arial"/>
          <w:color w:val="000000"/>
          <w:sz w:val="22"/>
        </w:rPr>
        <w:t>again</w:t>
      </w:r>
      <w:proofErr w:type="gramEnd"/>
      <w:r w:rsidRPr="00CF40BA">
        <w:rPr>
          <w:rFonts w:ascii="Arial" w:eastAsia="Times New Roman" w:hAnsi="Arial" w:cs="Arial"/>
          <w:color w:val="000000"/>
          <w:sz w:val="22"/>
        </w:rPr>
        <w:t xml:space="preserve"> I repeat, this project was unique, </w:t>
      </w:r>
      <w:commentRangeStart w:id="133"/>
      <w:del w:id="134" w:author="Thalia Priscilla" w:date="2022-10-21T16:31:00Z">
        <w:r w:rsidRPr="00CF40BA" w:rsidDel="007A0E5B">
          <w:rPr>
            <w:rFonts w:ascii="Arial" w:eastAsia="Times New Roman" w:hAnsi="Arial" w:cs="Arial"/>
            <w:color w:val="000000"/>
            <w:sz w:val="22"/>
          </w:rPr>
          <w:delText xml:space="preserve">NOT </w:delText>
        </w:r>
      </w:del>
      <w:ins w:id="135" w:author="Thalia Priscilla" w:date="2022-10-21T16:31:00Z">
        <w:r w:rsidR="007A0E5B" w:rsidRPr="006751EB">
          <w:rPr>
            <w:rFonts w:ascii="Arial" w:eastAsia="Times New Roman" w:hAnsi="Arial" w:cs="Arial"/>
            <w:i/>
            <w:iCs/>
            <w:color w:val="000000"/>
            <w:sz w:val="22"/>
          </w:rPr>
          <w:t>not</w:t>
        </w:r>
        <w:r w:rsidR="007A0E5B" w:rsidRPr="00CF40BA">
          <w:rPr>
            <w:rFonts w:ascii="Arial" w:eastAsia="Times New Roman" w:hAnsi="Arial" w:cs="Arial"/>
            <w:color w:val="000000"/>
            <w:sz w:val="22"/>
          </w:rPr>
          <w:t xml:space="preserve"> </w:t>
        </w:r>
        <w:commentRangeEnd w:id="133"/>
        <w:r w:rsidR="007A0E5B">
          <w:rPr>
            <w:rStyle w:val="CommentReference"/>
          </w:rPr>
          <w:commentReference w:id="133"/>
        </w:r>
      </w:ins>
      <w:r w:rsidRPr="00CF40BA">
        <w:rPr>
          <w:rFonts w:ascii="Arial" w:eastAsia="Times New Roman" w:hAnsi="Arial" w:cs="Arial"/>
          <w:color w:val="000000"/>
          <w:sz w:val="22"/>
        </w:rPr>
        <w:t xml:space="preserve">unlucky because it has equipped me with the experience of successfully working with “difficult” people. </w:t>
      </w:r>
      <w:commentRangeEnd w:id="132"/>
      <w:r w:rsidR="00EB69B7">
        <w:rPr>
          <w:rStyle w:val="CommentReference"/>
        </w:rPr>
        <w:commentReference w:id="132"/>
      </w:r>
      <w:commentRangeStart w:id="136"/>
      <w:r w:rsidRPr="00CF40BA">
        <w:rPr>
          <w:rFonts w:ascii="Arial" w:eastAsia="Times New Roman" w:hAnsi="Arial" w:cs="Arial"/>
          <w:color w:val="000000"/>
          <w:sz w:val="22"/>
        </w:rPr>
        <w:t>The leader isn’t supposed to be in any higher position than the rest. In fact, I believe that leaders are meant to mediate members in humility and fuel members to cooperate and allow the group to thrive.</w:t>
      </w:r>
      <w:commentRangeEnd w:id="136"/>
      <w:r w:rsidR="00EB69B7">
        <w:rPr>
          <w:rStyle w:val="CommentReference"/>
        </w:rPr>
        <w:commentReference w:id="136"/>
      </w:r>
    </w:p>
    <w:p w14:paraId="4206148B" w14:textId="3175DC30" w:rsidR="00CF40BA" w:rsidRDefault="00CF40BA">
      <w:pPr>
        <w:rPr>
          <w:ins w:id="137" w:author="Thalia Priscilla" w:date="2022-10-21T16:13:00Z"/>
        </w:rPr>
      </w:pPr>
    </w:p>
    <w:p w14:paraId="118CFDA6" w14:textId="7C066635" w:rsidR="009E23D6" w:rsidRDefault="009E23D6">
      <w:pPr>
        <w:rPr>
          <w:ins w:id="138" w:author="Thalia Priscilla" w:date="2022-10-21T16:13:00Z"/>
        </w:rPr>
      </w:pPr>
      <w:ins w:id="139" w:author="Thalia Priscilla" w:date="2022-10-21T16:13:00Z">
        <w:r w:rsidRPr="009E23D6">
          <w:rPr>
            <w:u w:val="single"/>
          </w:rPr>
          <w:t>Notes</w:t>
        </w:r>
        <w:r>
          <w:t xml:space="preserve">: </w:t>
        </w:r>
      </w:ins>
    </w:p>
    <w:p w14:paraId="21669BD4" w14:textId="0976239D" w:rsidR="00615FAC" w:rsidRDefault="00615FAC">
      <w:pPr>
        <w:rPr>
          <w:ins w:id="140" w:author="Thalia Priscilla" w:date="2022-10-21T16:59:00Z"/>
        </w:rPr>
      </w:pPr>
      <w:ins w:id="141" w:author="Thalia Priscilla" w:date="2022-10-21T16:56:00Z">
        <w:r>
          <w:t xml:space="preserve">In leadership, we will </w:t>
        </w:r>
      </w:ins>
      <w:ins w:id="142" w:author="Thalia Priscilla" w:date="2022-10-21T16:59:00Z">
        <w:r>
          <w:t>find</w:t>
        </w:r>
      </w:ins>
      <w:ins w:id="143" w:author="Thalia Priscilla" w:date="2022-10-21T16:56:00Z">
        <w:r>
          <w:t xml:space="preserve"> people who are not on the same page as us and your story is </w:t>
        </w:r>
        <w:proofErr w:type="gramStart"/>
        <w:r>
          <w:t>definitely relatable</w:t>
        </w:r>
      </w:ins>
      <w:proofErr w:type="gramEnd"/>
      <w:ins w:id="144" w:author="Thalia Priscilla" w:date="2022-10-21T17:03:00Z">
        <w:r w:rsidR="00EB69B7">
          <w:t xml:space="preserve"> to many people, including the re</w:t>
        </w:r>
      </w:ins>
      <w:ins w:id="145" w:author="Thalia Priscilla" w:date="2022-10-21T17:04:00Z">
        <w:r w:rsidR="00EB69B7">
          <w:t>ader</w:t>
        </w:r>
      </w:ins>
      <w:ins w:id="146" w:author="Thalia Priscilla" w:date="2022-10-21T17:18:00Z">
        <w:r w:rsidR="00DD081A">
          <w:t xml:space="preserve"> :)</w:t>
        </w:r>
      </w:ins>
    </w:p>
    <w:p w14:paraId="6D97716B" w14:textId="77777777" w:rsidR="00615FAC" w:rsidRDefault="00615FAC">
      <w:pPr>
        <w:rPr>
          <w:ins w:id="147" w:author="Thalia Priscilla" w:date="2022-10-21T16:59:00Z"/>
        </w:rPr>
      </w:pPr>
    </w:p>
    <w:p w14:paraId="325BB82A" w14:textId="65C29A11" w:rsidR="00615FAC" w:rsidRDefault="00D33946">
      <w:pPr>
        <w:rPr>
          <w:ins w:id="148" w:author="Thalia Priscilla" w:date="2022-10-21T16:56:00Z"/>
        </w:rPr>
      </w:pPr>
      <w:ins w:id="149" w:author="Thalia Priscilla" w:date="2022-10-21T17:09:00Z">
        <w:r>
          <w:t xml:space="preserve">I think you started off on a </w:t>
        </w:r>
      </w:ins>
      <w:ins w:id="150" w:author="Thalia Priscilla" w:date="2022-10-21T17:12:00Z">
        <w:r w:rsidR="00AA2F0C">
          <w:t xml:space="preserve">very </w:t>
        </w:r>
      </w:ins>
      <w:ins w:id="151" w:author="Thalia Priscilla" w:date="2022-10-21T17:09:00Z">
        <w:r>
          <w:t xml:space="preserve">wise note – that </w:t>
        </w:r>
      </w:ins>
      <w:ins w:id="152" w:author="Thalia Priscilla" w:date="2022-10-21T17:10:00Z">
        <w:r>
          <w:t>it is not easy working with people with different values.</w:t>
        </w:r>
      </w:ins>
      <w:ins w:id="153" w:author="Thalia Priscilla" w:date="2022-10-21T17:09:00Z">
        <w:r>
          <w:t xml:space="preserve"> </w:t>
        </w:r>
      </w:ins>
      <w:ins w:id="154" w:author="Thalia Priscilla" w:date="2022-10-21T17:12:00Z">
        <w:r w:rsidR="00AA2F0C">
          <w:t xml:space="preserve">However, it is very important to be able to tell your story without portraying others in a subjectively negative light. </w:t>
        </w:r>
      </w:ins>
      <w:ins w:id="155" w:author="Thalia Priscilla" w:date="2022-10-21T17:10:00Z">
        <w:r w:rsidR="00AA2F0C">
          <w:t>Try to focus on the fa</w:t>
        </w:r>
      </w:ins>
      <w:ins w:id="156" w:author="Thalia Priscilla" w:date="2022-10-21T17:11:00Z">
        <w:r w:rsidR="00AA2F0C">
          <w:t xml:space="preserve">ct that </w:t>
        </w:r>
        <w:r w:rsidR="00AA2F0C" w:rsidRPr="00AA2F0C">
          <w:rPr>
            <w:i/>
            <w:iCs/>
          </w:rPr>
          <w:t xml:space="preserve">people </w:t>
        </w:r>
      </w:ins>
      <w:ins w:id="157" w:author="Thalia Priscilla" w:date="2022-10-21T17:13:00Z">
        <w:r w:rsidR="00AA2F0C">
          <w:rPr>
            <w:i/>
            <w:iCs/>
          </w:rPr>
          <w:t>have different point of views, values, ways of working,</w:t>
        </w:r>
      </w:ins>
      <w:ins w:id="158" w:author="Thalia Priscilla" w:date="2022-10-21T17:11:00Z">
        <w:r w:rsidR="00AA2F0C" w:rsidRPr="00AA2F0C">
          <w:rPr>
            <w:i/>
            <w:iCs/>
          </w:rPr>
          <w:t xml:space="preserve"> </w:t>
        </w:r>
      </w:ins>
      <w:ins w:id="159" w:author="Thalia Priscilla" w:date="2022-10-21T17:13:00Z">
        <w:r w:rsidR="00AA2F0C">
          <w:rPr>
            <w:i/>
            <w:iCs/>
          </w:rPr>
          <w:t>etc.</w:t>
        </w:r>
      </w:ins>
      <w:ins w:id="160" w:author="Thalia Priscilla" w:date="2022-10-21T17:11:00Z">
        <w:r w:rsidR="00AA2F0C">
          <w:t xml:space="preserve"> </w:t>
        </w:r>
      </w:ins>
      <w:ins w:id="161" w:author="Thalia Priscilla" w:date="2022-10-21T17:13:00Z">
        <w:r w:rsidR="00AA2F0C">
          <w:t>I</w:t>
        </w:r>
      </w:ins>
      <w:ins w:id="162" w:author="Thalia Priscilla" w:date="2022-10-21T17:11:00Z">
        <w:r w:rsidR="00AA2F0C">
          <w:t>t doesn’t mean that we’re right and they’re wrong, or that we’re positive and they’re negative.</w:t>
        </w:r>
      </w:ins>
      <w:ins w:id="163" w:author="Thalia Priscilla" w:date="2022-10-21T17:12:00Z">
        <w:r w:rsidR="00AA2F0C">
          <w:t xml:space="preserve"> </w:t>
        </w:r>
      </w:ins>
      <w:ins w:id="164" w:author="Thalia Priscilla" w:date="2022-10-21T17:03:00Z">
        <w:r w:rsidR="00EB69B7">
          <w:t xml:space="preserve">The reader will no doubt understand your position in working with </w:t>
        </w:r>
      </w:ins>
      <w:ins w:id="165" w:author="Thalia Priscilla" w:date="2022-10-21T17:10:00Z">
        <w:r>
          <w:t>‘</w:t>
        </w:r>
      </w:ins>
      <w:ins w:id="166" w:author="Thalia Priscilla" w:date="2022-10-21T17:03:00Z">
        <w:r w:rsidR="00EB69B7">
          <w:t>difficult</w:t>
        </w:r>
      </w:ins>
      <w:ins w:id="167" w:author="Thalia Priscilla" w:date="2022-10-21T17:10:00Z">
        <w:r>
          <w:t>’</w:t>
        </w:r>
      </w:ins>
      <w:ins w:id="168" w:author="Thalia Priscilla" w:date="2022-10-21T17:03:00Z">
        <w:r w:rsidR="00EB69B7">
          <w:t xml:space="preserve"> people, but </w:t>
        </w:r>
      </w:ins>
      <w:ins w:id="169" w:author="Thalia Priscilla" w:date="2022-10-21T17:06:00Z">
        <w:r>
          <w:t>objectively</w:t>
        </w:r>
      </w:ins>
      <w:ins w:id="170" w:author="Thalia Priscilla" w:date="2022-10-21T17:05:00Z">
        <w:r>
          <w:t xml:space="preserve">, </w:t>
        </w:r>
      </w:ins>
      <w:ins w:id="171" w:author="Thalia Priscilla" w:date="2022-10-21T17:06:00Z">
        <w:r>
          <w:t xml:space="preserve">there are </w:t>
        </w:r>
      </w:ins>
      <w:ins w:id="172" w:author="Thalia Priscilla" w:date="2022-10-21T17:14:00Z">
        <w:r w:rsidR="00AA2F0C">
          <w:t xml:space="preserve">always </w:t>
        </w:r>
      </w:ins>
      <w:ins w:id="173" w:author="Thalia Priscilla" w:date="2022-10-21T17:06:00Z">
        <w:r>
          <w:t>two sides</w:t>
        </w:r>
      </w:ins>
      <w:ins w:id="174" w:author="Thalia Priscilla" w:date="2022-10-21T17:14:00Z">
        <w:r w:rsidR="00AA2F0C">
          <w:t xml:space="preserve"> (or more!)</w:t>
        </w:r>
      </w:ins>
      <w:ins w:id="175" w:author="Thalia Priscilla" w:date="2022-10-21T17:06:00Z">
        <w:r>
          <w:t xml:space="preserve"> to every story.</w:t>
        </w:r>
      </w:ins>
      <w:ins w:id="176" w:author="Thalia Priscilla" w:date="2022-10-21T17:13:00Z">
        <w:r w:rsidR="00AA2F0C">
          <w:t xml:space="preserve"> </w:t>
        </w:r>
      </w:ins>
    </w:p>
    <w:p w14:paraId="5796BC57" w14:textId="77777777" w:rsidR="00615FAC" w:rsidRDefault="00615FAC">
      <w:pPr>
        <w:rPr>
          <w:ins w:id="177" w:author="Thalia Priscilla" w:date="2022-10-21T16:56:00Z"/>
        </w:rPr>
      </w:pPr>
    </w:p>
    <w:p w14:paraId="5FC404F5" w14:textId="0BE13B34" w:rsidR="009E23D6" w:rsidRDefault="00AA2F0C">
      <w:pPr>
        <w:rPr>
          <w:ins w:id="178" w:author="Thalia Priscilla" w:date="2022-10-21T17:15:00Z"/>
        </w:rPr>
      </w:pPr>
      <w:ins w:id="179" w:author="Thalia Priscilla" w:date="2022-10-21T17:13:00Z">
        <w:r>
          <w:t>Secondly, l</w:t>
        </w:r>
      </w:ins>
      <w:ins w:id="180" w:author="Thalia Priscilla" w:date="2022-10-21T16:14:00Z">
        <w:r w:rsidR="009E23D6">
          <w:t xml:space="preserve">ong sentences usually cause the reader to get lost in its meaning. </w:t>
        </w:r>
      </w:ins>
      <w:ins w:id="181" w:author="Thalia Priscilla" w:date="2022-10-21T17:15:00Z">
        <w:r>
          <w:t>Try to break long sentences down into two.</w:t>
        </w:r>
      </w:ins>
    </w:p>
    <w:p w14:paraId="5AA8E7AC" w14:textId="7EF8B7CE" w:rsidR="00AA2F0C" w:rsidRDefault="00AA2F0C">
      <w:pPr>
        <w:rPr>
          <w:ins w:id="182" w:author="Thalia Priscilla" w:date="2022-10-21T17:15:00Z"/>
        </w:rPr>
      </w:pPr>
    </w:p>
    <w:p w14:paraId="3FDE912D" w14:textId="7355835B" w:rsidR="00DD081A" w:rsidRDefault="00AA2F0C">
      <w:pPr>
        <w:rPr>
          <w:ins w:id="183" w:author="Thalia Priscilla" w:date="2022-10-21T17:17:00Z"/>
        </w:rPr>
      </w:pPr>
      <w:ins w:id="184" w:author="Thalia Priscilla" w:date="2022-10-21T17:15:00Z">
        <w:r>
          <w:lastRenderedPageBreak/>
          <w:t xml:space="preserve">Overall, </w:t>
        </w:r>
      </w:ins>
      <w:ins w:id="185" w:author="Thalia Priscilla" w:date="2022-10-21T17:20:00Z">
        <w:r w:rsidR="00E8670D">
          <w:t>it is apparent that</w:t>
        </w:r>
      </w:ins>
      <w:ins w:id="186" w:author="Thalia Priscilla" w:date="2022-10-21T17:19:00Z">
        <w:r w:rsidR="00E8670D">
          <w:t xml:space="preserve"> </w:t>
        </w:r>
      </w:ins>
      <w:ins w:id="187" w:author="Thalia Priscilla" w:date="2022-10-21T17:17:00Z">
        <w:r w:rsidR="00DD081A">
          <w:t>you</w:t>
        </w:r>
      </w:ins>
      <w:ins w:id="188" w:author="Thalia Priscilla" w:date="2022-10-21T17:16:00Z">
        <w:r w:rsidR="00DD081A">
          <w:t xml:space="preserve"> have learned a</w:t>
        </w:r>
      </w:ins>
      <w:ins w:id="189" w:author="Thalia Priscilla" w:date="2022-10-21T17:19:00Z">
        <w:r w:rsidR="00E8670D">
          <w:t xml:space="preserve"> very</w:t>
        </w:r>
      </w:ins>
      <w:ins w:id="190" w:author="Thalia Priscilla" w:date="2022-10-21T17:16:00Z">
        <w:r w:rsidR="00DD081A">
          <w:t xml:space="preserve"> valuable lesson</w:t>
        </w:r>
      </w:ins>
      <w:ins w:id="191" w:author="Thalia Priscilla" w:date="2022-10-21T17:19:00Z">
        <w:r w:rsidR="00E8670D">
          <w:t xml:space="preserve"> in leadership</w:t>
        </w:r>
      </w:ins>
      <w:ins w:id="192" w:author="Thalia Priscilla" w:date="2022-10-21T17:20:00Z">
        <w:r w:rsidR="00E8670D">
          <w:t xml:space="preserve"> and in doing so addressed the prompts</w:t>
        </w:r>
      </w:ins>
      <w:ins w:id="193" w:author="Thalia Priscilla" w:date="2022-10-21T17:17:00Z">
        <w:r w:rsidR="00DD081A">
          <w:t xml:space="preserve">. </w:t>
        </w:r>
      </w:ins>
      <w:ins w:id="194" w:author="Thalia Priscilla" w:date="2022-10-21T17:18:00Z">
        <w:r w:rsidR="00DD081A">
          <w:t xml:space="preserve">Try to focus on that lesson and draw that into how you portray </w:t>
        </w:r>
      </w:ins>
      <w:ins w:id="195" w:author="Thalia Priscilla" w:date="2022-10-21T17:19:00Z">
        <w:r w:rsidR="00DD081A">
          <w:t>other people in your essay.</w:t>
        </w:r>
      </w:ins>
    </w:p>
    <w:p w14:paraId="7D4D4E1A" w14:textId="77777777" w:rsidR="00DD081A" w:rsidRDefault="00DD081A">
      <w:pPr>
        <w:rPr>
          <w:ins w:id="196" w:author="Thalia Priscilla" w:date="2022-10-21T17:17:00Z"/>
        </w:rPr>
      </w:pPr>
    </w:p>
    <w:p w14:paraId="26B0455C" w14:textId="58743620" w:rsidR="00AA2F0C" w:rsidRDefault="00DD081A">
      <w:ins w:id="197" w:author="Thalia Priscilla" w:date="2022-10-21T17:16:00Z">
        <w:r>
          <w:t>All the best!</w:t>
        </w:r>
      </w:ins>
    </w:p>
    <w:sectPr w:rsidR="00AA2F0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alia Priscilla" w:date="2022-10-20T12:26:00Z" w:initials="TP">
    <w:p w14:paraId="473E962F" w14:textId="3A7F8081" w:rsidR="00627EA2" w:rsidRDefault="00627EA2">
      <w:pPr>
        <w:pStyle w:val="CommentText"/>
      </w:pPr>
      <w:r>
        <w:rPr>
          <w:rStyle w:val="CommentReference"/>
        </w:rPr>
        <w:annotationRef/>
      </w:r>
      <w:r>
        <w:t>Captivating hook!</w:t>
      </w:r>
    </w:p>
  </w:comment>
  <w:comment w:id="2" w:author="Thalia Priscilla" w:date="2022-10-20T12:39:00Z" w:initials="TP">
    <w:p w14:paraId="7ECBF904" w14:textId="403A9080" w:rsidR="00F37A66" w:rsidRDefault="00F37A66">
      <w:pPr>
        <w:pStyle w:val="CommentText"/>
      </w:pPr>
      <w:r>
        <w:rPr>
          <w:rStyle w:val="CommentReference"/>
        </w:rPr>
        <w:annotationRef/>
      </w:r>
      <w:r w:rsidR="00C07AE7">
        <w:rPr>
          <w:rStyle w:val="CommentReference"/>
        </w:rPr>
        <w:t>‘Let alone’ is used to describe something less likely</w:t>
      </w:r>
      <w:r w:rsidR="000D6362">
        <w:rPr>
          <w:rStyle w:val="CommentReference"/>
        </w:rPr>
        <w:t xml:space="preserve"> possible. Perhaps you mean ‘</w:t>
      </w:r>
    </w:p>
  </w:comment>
  <w:comment w:id="3" w:author="Thalia Priscilla" w:date="2022-10-20T14:38:00Z" w:initials="TP">
    <w:p w14:paraId="08CB2A09" w14:textId="2197F833" w:rsidR="00845E21" w:rsidRDefault="00845E21">
      <w:pPr>
        <w:pStyle w:val="CommentText"/>
      </w:pPr>
      <w:r>
        <w:rPr>
          <w:rStyle w:val="CommentReference"/>
        </w:rPr>
        <w:annotationRef/>
      </w:r>
      <w:r>
        <w:rPr>
          <w:rStyle w:val="CommentReference"/>
        </w:rPr>
        <w:annotationRef/>
      </w:r>
      <w:r>
        <w:t xml:space="preserve">This is a great background story. Going back to the prompt though, you might want to focus more on the impact of your health science research club. Considering the word count, </w:t>
      </w:r>
      <w:r w:rsidR="00FB044A">
        <w:t>the introduction/background story should make up around ¼ of the essay.</w:t>
      </w:r>
    </w:p>
  </w:comment>
  <w:comment w:id="10" w:author="Chiara Situmorang" w:date="2022-10-23T14:21:00Z" w:initials="CS">
    <w:p w14:paraId="51EC0FE0" w14:textId="77777777" w:rsidR="00C14184" w:rsidRDefault="00C14184" w:rsidP="00FD5A77">
      <w:r>
        <w:rPr>
          <w:rStyle w:val="CommentReference"/>
        </w:rPr>
        <w:annotationRef/>
      </w:r>
      <w:r>
        <w:rPr>
          <w:sz w:val="20"/>
          <w:szCs w:val="20"/>
        </w:rPr>
        <w:t>As a reader, I find myself a little confused at this sentence. What unhealthy lifestyle did you have, and how did you change it for the better? Your previous paragraphs didn’t mention this much.</w:t>
      </w:r>
    </w:p>
  </w:comment>
  <w:comment w:id="11" w:author="Chiara Situmorang" w:date="2022-10-23T14:22:00Z" w:initials="CS">
    <w:p w14:paraId="4554D7DA" w14:textId="77777777" w:rsidR="00C14184" w:rsidRDefault="00C14184" w:rsidP="00A05D97">
      <w:r>
        <w:rPr>
          <w:rStyle w:val="CommentReference"/>
        </w:rPr>
        <w:annotationRef/>
      </w:r>
      <w:r>
        <w:rPr>
          <w:sz w:val="20"/>
          <w:szCs w:val="20"/>
        </w:rPr>
        <w:t>I feel your interest in this topic should also be established earlier in the essay. Why sleep science? Does this relate to the ‘unhealthy lifestyle’ you mentioned?</w:t>
      </w:r>
    </w:p>
  </w:comment>
  <w:comment w:id="15" w:author="Thalia Priscilla" w:date="2022-10-20T21:57:00Z" w:initials="TP">
    <w:p w14:paraId="65DF4CEB" w14:textId="49E29D82" w:rsidR="00016755" w:rsidRDefault="00016755">
      <w:pPr>
        <w:pStyle w:val="CommentText"/>
      </w:pPr>
      <w:r>
        <w:rPr>
          <w:rStyle w:val="CommentReference"/>
        </w:rPr>
        <w:annotationRef/>
      </w:r>
      <w:r>
        <w:t>I don’t think you need to convey the numbers – the prompt just wants to know how you made your community a better place. The reader might get the wrong idea when you focus on ‘not many’ and ‘two followers’. Not saying that you should conceal the statistics at all, but the picture you want to paint and the focal point in it is that you made your community a better place.</w:t>
      </w:r>
    </w:p>
  </w:comment>
  <w:comment w:id="18" w:author="Thalia Priscilla" w:date="2022-10-20T12:50:00Z" w:initials="TP">
    <w:p w14:paraId="361FC731" w14:textId="71EBC06E" w:rsidR="000D6362" w:rsidRDefault="000D6362">
      <w:pPr>
        <w:pStyle w:val="CommentText"/>
      </w:pPr>
      <w:r>
        <w:rPr>
          <w:rStyle w:val="CommentReference"/>
        </w:rPr>
        <w:annotationRef/>
      </w:r>
      <w:r>
        <w:t>Is this an unfinished sentence?</w:t>
      </w:r>
    </w:p>
  </w:comment>
  <w:comment w:id="38" w:author="Thalia Priscilla" w:date="2022-10-21T15:58:00Z" w:initials="TP">
    <w:p w14:paraId="7A4418CD" w14:textId="77777777" w:rsidR="00A542FC" w:rsidRDefault="00A542FC" w:rsidP="00A542FC">
      <w:pPr>
        <w:pStyle w:val="CommentText"/>
      </w:pPr>
      <w:r>
        <w:rPr>
          <w:rStyle w:val="CommentReference"/>
        </w:rPr>
        <w:annotationRef/>
      </w:r>
      <w:r>
        <w:rPr>
          <w:rStyle w:val="CommentReference"/>
        </w:rPr>
        <w:annotationRef/>
      </w:r>
      <w:r>
        <w:t xml:space="preserve">The prompt asks how to express creativity through certain ways. I think what you want to convey here is expressing your creativity through arts and music, as a symbol of your love. </w:t>
      </w:r>
    </w:p>
    <w:p w14:paraId="1EE3096E" w14:textId="591AB17D" w:rsidR="00A542FC" w:rsidRDefault="00A542FC">
      <w:pPr>
        <w:pStyle w:val="CommentText"/>
      </w:pPr>
      <w:r>
        <w:br/>
        <w:t xml:space="preserve">Yes, creativity is an expression, but the question here is how do you express your creativity? </w:t>
      </w:r>
    </w:p>
  </w:comment>
  <w:comment w:id="40" w:author="Thalia Priscilla" w:date="2022-10-21T16:02:00Z" w:initials="TP">
    <w:p w14:paraId="74117F67" w14:textId="01FF9E84" w:rsidR="00565B36" w:rsidRDefault="00565B36">
      <w:pPr>
        <w:pStyle w:val="CommentText"/>
      </w:pPr>
      <w:r>
        <w:rPr>
          <w:rStyle w:val="CommentReference"/>
        </w:rPr>
        <w:annotationRef/>
      </w:r>
      <w:r>
        <w:t>Wonderful!</w:t>
      </w:r>
    </w:p>
  </w:comment>
  <w:comment w:id="41" w:author="Chiara Situmorang" w:date="2022-10-23T14:23:00Z" w:initials="CS">
    <w:p w14:paraId="4134D1B1" w14:textId="77777777" w:rsidR="00C14184" w:rsidRDefault="00C14184" w:rsidP="00A41D44">
      <w:r>
        <w:rPr>
          <w:rStyle w:val="CommentReference"/>
        </w:rPr>
        <w:annotationRef/>
      </w:r>
      <w:r>
        <w:rPr>
          <w:sz w:val="20"/>
          <w:szCs w:val="20"/>
        </w:rPr>
        <w:t>How old were you when you first started this tradition?</w:t>
      </w:r>
    </w:p>
  </w:comment>
  <w:comment w:id="42" w:author="Thalia Priscilla" w:date="2022-10-21T16:00:00Z" w:initials="TP">
    <w:p w14:paraId="2941A053" w14:textId="4EEF7FB9" w:rsidR="00A542FC" w:rsidRDefault="00A542FC">
      <w:pPr>
        <w:pStyle w:val="CommentText"/>
      </w:pPr>
      <w:r>
        <w:rPr>
          <w:rStyle w:val="CommentReference"/>
        </w:rPr>
        <w:annotationRef/>
      </w:r>
      <w:r w:rsidR="00565B36">
        <w:t>You may consider wording this in a more positive light – maybe you mean diversify?</w:t>
      </w:r>
    </w:p>
  </w:comment>
  <w:comment w:id="44" w:author="Chiara Situmorang" w:date="2022-10-23T14:29:00Z" w:initials="CS">
    <w:p w14:paraId="1E403791" w14:textId="77777777" w:rsidR="00C14184" w:rsidRDefault="00C14184" w:rsidP="00ED622F">
      <w:r>
        <w:rPr>
          <w:rStyle w:val="CommentReference"/>
        </w:rPr>
        <w:annotationRef/>
      </w:r>
      <w:r>
        <w:rPr>
          <w:sz w:val="20"/>
          <w:szCs w:val="20"/>
        </w:rPr>
        <w:t>I would like to see more reflection here: what is it that keeps you creating these artworks for your family? Is it the thought/love behind it? Is it their positive response?</w:t>
      </w:r>
    </w:p>
  </w:comment>
  <w:comment w:id="52" w:author="Chiara Situmorang" w:date="2022-10-23T14:28:00Z" w:initials="CS">
    <w:p w14:paraId="7091FDE8" w14:textId="4E2188FA" w:rsidR="00C14184" w:rsidRDefault="00C14184" w:rsidP="00FF1A05">
      <w:r>
        <w:rPr>
          <w:rStyle w:val="CommentReference"/>
        </w:rPr>
        <w:annotationRef/>
      </w:r>
      <w:r>
        <w:rPr>
          <w:sz w:val="20"/>
          <w:szCs w:val="20"/>
        </w:rPr>
        <w:t>Do you mean ‘how fragile masculinity perpetuates toxic masculinity’ or something along those lines? Since they are two overlapping concepts.</w:t>
      </w:r>
    </w:p>
  </w:comment>
  <w:comment w:id="53" w:author="Thalia Priscilla" w:date="2022-10-21T17:21:00Z" w:initials="TP">
    <w:p w14:paraId="0527EE60" w14:textId="51EEA1BC" w:rsidR="00E8670D" w:rsidRDefault="00E8670D">
      <w:pPr>
        <w:pStyle w:val="CommentText"/>
      </w:pPr>
      <w:r>
        <w:rPr>
          <w:rStyle w:val="CommentReference"/>
        </w:rPr>
        <w:annotationRef/>
      </w:r>
      <w:r w:rsidR="00C6134E">
        <w:t>This is a great message.</w:t>
      </w:r>
    </w:p>
  </w:comment>
  <w:comment w:id="54" w:author="Chiara Situmorang" w:date="2022-10-23T14:26:00Z" w:initials="CS">
    <w:p w14:paraId="2C3C7677" w14:textId="77777777" w:rsidR="00C14184" w:rsidRDefault="00C14184" w:rsidP="0071489E">
      <w:r>
        <w:rPr>
          <w:rStyle w:val="CommentReference"/>
        </w:rPr>
        <w:annotationRef/>
      </w:r>
      <w:r>
        <w:rPr>
          <w:sz w:val="20"/>
          <w:szCs w:val="20"/>
        </w:rPr>
        <w:t>This needs to be introduced earlier in the paragraph, so that we can see how your gestures of love for your family have grown beyond just birthday gifts.</w:t>
      </w:r>
    </w:p>
  </w:comment>
  <w:comment w:id="57" w:author="Chiara Situmorang" w:date="2022-10-23T14:30:00Z" w:initials="CS">
    <w:p w14:paraId="23A2C2F4" w14:textId="77777777" w:rsidR="00C14184" w:rsidRDefault="00C14184" w:rsidP="00013B12">
      <w:r>
        <w:rPr>
          <w:rStyle w:val="CommentReference"/>
        </w:rPr>
        <w:annotationRef/>
      </w:r>
      <w:r>
        <w:rPr>
          <w:sz w:val="20"/>
          <w:szCs w:val="20"/>
        </w:rPr>
        <w:t>Can you elaborate on this? You can connect their reception to the prompt and how you’re expressing your creativity through art.</w:t>
      </w:r>
    </w:p>
  </w:comment>
  <w:comment w:id="58" w:author="Thalia Priscilla" w:date="2022-10-20T22:11:00Z" w:initials="TP">
    <w:p w14:paraId="3FCBCC2A" w14:textId="3D50E6D3" w:rsidR="00212BDF" w:rsidRDefault="00212BDF">
      <w:pPr>
        <w:pStyle w:val="CommentText"/>
      </w:pPr>
      <w:r>
        <w:rPr>
          <w:rStyle w:val="CommentReference"/>
        </w:rPr>
        <w:annotationRef/>
      </w:r>
      <w:r w:rsidR="00933821">
        <w:rPr>
          <w:rStyle w:val="CommentReference"/>
        </w:rPr>
        <w:t>Great tie-in to the introduction.</w:t>
      </w:r>
      <w:r w:rsidR="008C74A0">
        <w:rPr>
          <w:rStyle w:val="CommentReference"/>
        </w:rPr>
        <w:t xml:space="preserve"> </w:t>
      </w:r>
      <w:r w:rsidR="00D21ED6">
        <w:t xml:space="preserve">Going back to the prompt, </w:t>
      </w:r>
      <w:r w:rsidR="00A542FC">
        <w:t>you may need to reword your conclusion to address it.</w:t>
      </w:r>
    </w:p>
  </w:comment>
  <w:comment w:id="97" w:author="Thalia Priscilla" w:date="2022-10-21T16:49:00Z" w:initials="TP">
    <w:p w14:paraId="76B52A23" w14:textId="77777777" w:rsidR="00D33946" w:rsidRDefault="00567C0A">
      <w:pPr>
        <w:pStyle w:val="CommentText"/>
        <w:rPr>
          <w:rStyle w:val="CommentReference"/>
        </w:rPr>
      </w:pPr>
      <w:r>
        <w:rPr>
          <w:rStyle w:val="CommentReference"/>
        </w:rPr>
        <w:annotationRef/>
      </w:r>
      <w:r w:rsidR="00D33946">
        <w:rPr>
          <w:rStyle w:val="CommentReference"/>
        </w:rPr>
        <w:t xml:space="preserve">I think this point is very relatable! You want to focus on the point that group members may not share the same value throughout the essay. </w:t>
      </w:r>
    </w:p>
    <w:p w14:paraId="7B066DEE" w14:textId="77777777" w:rsidR="00D33946" w:rsidRDefault="00D33946">
      <w:pPr>
        <w:pStyle w:val="CommentText"/>
        <w:rPr>
          <w:rStyle w:val="CommentReference"/>
        </w:rPr>
      </w:pPr>
    </w:p>
    <w:p w14:paraId="4BA033D4" w14:textId="5240D656" w:rsidR="00567C0A" w:rsidRDefault="00D33946">
      <w:pPr>
        <w:pStyle w:val="CommentText"/>
      </w:pPr>
      <w:r>
        <w:rPr>
          <w:rStyle w:val="CommentReference"/>
        </w:rPr>
        <w:t>On a different note, this</w:t>
      </w:r>
      <w:r w:rsidR="00567C0A">
        <w:rPr>
          <w:rStyle w:val="CommentReference"/>
        </w:rPr>
        <w:t xml:space="preserve"> sounds like a run-on sentence. I suggest breaking this down</w:t>
      </w:r>
      <w:r>
        <w:rPr>
          <w:rStyle w:val="CommentReference"/>
        </w:rPr>
        <w:t xml:space="preserve"> into two separate sentences.</w:t>
      </w:r>
    </w:p>
  </w:comment>
  <w:comment w:id="98" w:author="Thalia Priscilla" w:date="2022-10-21T16:54:00Z" w:initials="TP">
    <w:p w14:paraId="0D7586B8" w14:textId="04A1DCA6" w:rsidR="00615FAC" w:rsidRDefault="00615FAC">
      <w:pPr>
        <w:pStyle w:val="CommentText"/>
      </w:pPr>
      <w:r>
        <w:rPr>
          <w:rStyle w:val="CommentReference"/>
        </w:rPr>
        <w:annotationRef/>
      </w:r>
      <w:r>
        <w:rPr>
          <w:rStyle w:val="CommentReference"/>
        </w:rPr>
        <w:annotationRef/>
      </w:r>
      <w:r>
        <w:rPr>
          <w:rStyle w:val="CommentReference"/>
        </w:rPr>
        <w:t>You may want to portray others in a more positive or neutral manner in your word choices, despite the situation being negative. It’s important to show your strengths without putting others down.</w:t>
      </w:r>
    </w:p>
  </w:comment>
  <w:comment w:id="117" w:author="Thalia Priscilla" w:date="2022-10-21T16:52:00Z" w:initials="TP">
    <w:p w14:paraId="4F34C25D" w14:textId="4EF14559" w:rsidR="00567C0A" w:rsidRDefault="00567C0A">
      <w:pPr>
        <w:pStyle w:val="CommentText"/>
      </w:pPr>
      <w:r>
        <w:rPr>
          <w:rStyle w:val="CommentReference"/>
        </w:rPr>
        <w:annotationRef/>
      </w:r>
      <w:r w:rsidR="00615FAC">
        <w:rPr>
          <w:rStyle w:val="CommentReference"/>
        </w:rPr>
        <w:t>Same comment as above.</w:t>
      </w:r>
    </w:p>
  </w:comment>
  <w:comment w:id="121" w:author="Thalia Priscilla" w:date="2022-10-21T17:16:00Z" w:initials="TP">
    <w:p w14:paraId="00E6DAD2" w14:textId="787478FF" w:rsidR="00DD081A" w:rsidRDefault="00DD081A">
      <w:pPr>
        <w:pStyle w:val="CommentText"/>
      </w:pPr>
      <w:r>
        <w:rPr>
          <w:rStyle w:val="CommentReference"/>
        </w:rPr>
        <w:annotationRef/>
      </w:r>
      <w:r>
        <w:t>Wonderful lesson!</w:t>
      </w:r>
    </w:p>
  </w:comment>
  <w:comment w:id="131" w:author="Thalia Priscilla" w:date="2022-10-21T16:39:00Z" w:initials="TP">
    <w:p w14:paraId="2D84F214" w14:textId="643591E7" w:rsidR="007248E6" w:rsidRDefault="007248E6">
      <w:pPr>
        <w:pStyle w:val="CommentText"/>
      </w:pPr>
      <w:r>
        <w:rPr>
          <w:rStyle w:val="CommentReference"/>
        </w:rPr>
        <w:annotationRef/>
      </w:r>
      <w:r>
        <w:t>I think you need to use a more formal word to express what you mean here.</w:t>
      </w:r>
    </w:p>
  </w:comment>
  <w:comment w:id="133" w:author="Thalia Priscilla" w:date="2022-10-21T16:31:00Z" w:initials="TP">
    <w:p w14:paraId="0DFD9C8E" w14:textId="1D9739D1" w:rsidR="007A0E5B" w:rsidRDefault="007A0E5B">
      <w:pPr>
        <w:pStyle w:val="CommentText"/>
      </w:pPr>
      <w:r>
        <w:rPr>
          <w:rStyle w:val="CommentReference"/>
        </w:rPr>
        <w:annotationRef/>
      </w:r>
      <w:r>
        <w:t>Generally using capital letters as emphasis is not common, I recommend using italics.</w:t>
      </w:r>
    </w:p>
  </w:comment>
  <w:comment w:id="132" w:author="Thalia Priscilla" w:date="2022-10-21T16:59:00Z" w:initials="TP">
    <w:p w14:paraId="6C989EB5" w14:textId="69C6C7C4" w:rsidR="00EB69B7" w:rsidRDefault="00EB69B7">
      <w:pPr>
        <w:pStyle w:val="CommentText"/>
      </w:pPr>
      <w:r>
        <w:rPr>
          <w:rStyle w:val="CommentReference"/>
        </w:rPr>
        <w:annotationRef/>
      </w:r>
      <w:r>
        <w:t>I suggest refraining from using words with negative connotation towards other people such as ‘unlucky’, ‘difficult’, etc.</w:t>
      </w:r>
      <w:r w:rsidR="00D33946">
        <w:t xml:space="preserve"> </w:t>
      </w:r>
    </w:p>
  </w:comment>
  <w:comment w:id="136" w:author="Thalia Priscilla" w:date="2022-10-21T17:00:00Z" w:initials="TP">
    <w:p w14:paraId="3082B103" w14:textId="0F6A45AB" w:rsidR="00EB69B7" w:rsidRDefault="00EB69B7">
      <w:pPr>
        <w:pStyle w:val="CommentText"/>
      </w:pPr>
      <w:r>
        <w:rPr>
          <w:rStyle w:val="CommentReference"/>
        </w:rPr>
        <w:annotationRef/>
      </w:r>
      <w:r>
        <w:t>Great conclusion</w:t>
      </w:r>
      <w:r w:rsidR="00D33946">
        <w:t>!</w:t>
      </w:r>
      <w:r>
        <w:t xml:space="preserve"> I believe you can focus on this point and </w:t>
      </w:r>
      <w:r w:rsidR="00C6134E">
        <w:t>maybe re-explore</w:t>
      </w:r>
      <w:r w:rsidR="00AA2F0C">
        <w:t xml:space="preserve"> your initial point of working with people with different values</w:t>
      </w:r>
      <w:r w:rsidR="00C6134E">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3E962F" w15:done="0"/>
  <w15:commentEx w15:paraId="7ECBF904" w15:done="0"/>
  <w15:commentEx w15:paraId="08CB2A09" w15:done="0"/>
  <w15:commentEx w15:paraId="51EC0FE0" w15:done="0"/>
  <w15:commentEx w15:paraId="4554D7DA" w15:done="0"/>
  <w15:commentEx w15:paraId="65DF4CEB" w15:done="0"/>
  <w15:commentEx w15:paraId="361FC731" w15:done="0"/>
  <w15:commentEx w15:paraId="1EE3096E" w15:done="0"/>
  <w15:commentEx w15:paraId="74117F67" w15:done="0"/>
  <w15:commentEx w15:paraId="4134D1B1" w15:done="0"/>
  <w15:commentEx w15:paraId="2941A053" w15:done="0"/>
  <w15:commentEx w15:paraId="1E403791" w15:done="0"/>
  <w15:commentEx w15:paraId="7091FDE8" w15:done="0"/>
  <w15:commentEx w15:paraId="0527EE60" w15:done="0"/>
  <w15:commentEx w15:paraId="2C3C7677" w15:paraIdParent="0527EE60" w15:done="0"/>
  <w15:commentEx w15:paraId="23A2C2F4" w15:done="0"/>
  <w15:commentEx w15:paraId="3FCBCC2A" w15:done="0"/>
  <w15:commentEx w15:paraId="4BA033D4" w15:done="0"/>
  <w15:commentEx w15:paraId="0D7586B8" w15:done="0"/>
  <w15:commentEx w15:paraId="4F34C25D" w15:done="0"/>
  <w15:commentEx w15:paraId="00E6DAD2" w15:done="0"/>
  <w15:commentEx w15:paraId="2D84F214" w15:done="0"/>
  <w15:commentEx w15:paraId="0DFD9C8E" w15:done="0"/>
  <w15:commentEx w15:paraId="6C989EB5" w15:done="0"/>
  <w15:commentEx w15:paraId="3082B1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BCEF" w16cex:dateUtc="2022-10-20T05:26:00Z"/>
  <w16cex:commentExtensible w16cex:durableId="26FBBFFA" w16cex:dateUtc="2022-10-20T05:39:00Z"/>
  <w16cex:commentExtensible w16cex:durableId="26FBDBC8" w16cex:dateUtc="2022-10-20T07:38:00Z"/>
  <w16cex:commentExtensible w16cex:durableId="26FFCC4E" w16cex:dateUtc="2022-10-23T07:21:00Z"/>
  <w16cex:commentExtensible w16cex:durableId="26FFCC89" w16cex:dateUtc="2022-10-23T07:22:00Z"/>
  <w16cex:commentExtensible w16cex:durableId="26FC42C8" w16cex:dateUtc="2022-10-20T14:57:00Z"/>
  <w16cex:commentExtensible w16cex:durableId="26FBC284" w16cex:dateUtc="2022-10-20T05:50:00Z"/>
  <w16cex:commentExtensible w16cex:durableId="26FD402F" w16cex:dateUtc="2022-10-21T08:58:00Z"/>
  <w16cex:commentExtensible w16cex:durableId="26FD4101" w16cex:dateUtc="2022-10-21T09:02:00Z"/>
  <w16cex:commentExtensible w16cex:durableId="26FFCCF4" w16cex:dateUtc="2022-10-23T07:23:00Z"/>
  <w16cex:commentExtensible w16cex:durableId="26FD40AC" w16cex:dateUtc="2022-10-21T09:00:00Z"/>
  <w16cex:commentExtensible w16cex:durableId="26FFCE4F" w16cex:dateUtc="2022-10-23T07:29:00Z"/>
  <w16cex:commentExtensible w16cex:durableId="26FFCDF8" w16cex:dateUtc="2022-10-23T07:28:00Z"/>
  <w16cex:commentExtensible w16cex:durableId="26FD539F" w16cex:dateUtc="2022-10-21T10:21:00Z"/>
  <w16cex:commentExtensible w16cex:durableId="26FFCD7F" w16cex:dateUtc="2022-10-23T07:26:00Z"/>
  <w16cex:commentExtensible w16cex:durableId="26FFCE73" w16cex:dateUtc="2022-10-23T07:30:00Z"/>
  <w16cex:commentExtensible w16cex:durableId="26FC4613" w16cex:dateUtc="2022-10-20T15:11:00Z"/>
  <w16cex:commentExtensible w16cex:durableId="26FD4C1B" w16cex:dateUtc="2022-10-21T09:49:00Z"/>
  <w16cex:commentExtensible w16cex:durableId="26FD4D51" w16cex:dateUtc="2022-10-21T09:54:00Z"/>
  <w16cex:commentExtensible w16cex:durableId="26FD4CCE" w16cex:dateUtc="2022-10-21T09:52:00Z"/>
  <w16cex:commentExtensible w16cex:durableId="26FD525E" w16cex:dateUtc="2022-10-21T10:16:00Z"/>
  <w16cex:commentExtensible w16cex:durableId="26FD49CB" w16cex:dateUtc="2022-10-21T09:39:00Z"/>
  <w16cex:commentExtensible w16cex:durableId="26FD47F8" w16cex:dateUtc="2022-10-21T09:31:00Z"/>
  <w16cex:commentExtensible w16cex:durableId="26FD4E83" w16cex:dateUtc="2022-10-21T09:59:00Z"/>
  <w16cex:commentExtensible w16cex:durableId="26FD4EB6" w16cex:dateUtc="2022-10-21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E962F" w16cid:durableId="26FBBCEF"/>
  <w16cid:commentId w16cid:paraId="7ECBF904" w16cid:durableId="26FBBFFA"/>
  <w16cid:commentId w16cid:paraId="08CB2A09" w16cid:durableId="26FBDBC8"/>
  <w16cid:commentId w16cid:paraId="51EC0FE0" w16cid:durableId="26FFCC4E"/>
  <w16cid:commentId w16cid:paraId="4554D7DA" w16cid:durableId="26FFCC89"/>
  <w16cid:commentId w16cid:paraId="65DF4CEB" w16cid:durableId="26FC42C8"/>
  <w16cid:commentId w16cid:paraId="361FC731" w16cid:durableId="26FBC284"/>
  <w16cid:commentId w16cid:paraId="1EE3096E" w16cid:durableId="26FD402F"/>
  <w16cid:commentId w16cid:paraId="74117F67" w16cid:durableId="26FD4101"/>
  <w16cid:commentId w16cid:paraId="4134D1B1" w16cid:durableId="26FFCCF4"/>
  <w16cid:commentId w16cid:paraId="2941A053" w16cid:durableId="26FD40AC"/>
  <w16cid:commentId w16cid:paraId="1E403791" w16cid:durableId="26FFCE4F"/>
  <w16cid:commentId w16cid:paraId="7091FDE8" w16cid:durableId="26FFCDF8"/>
  <w16cid:commentId w16cid:paraId="0527EE60" w16cid:durableId="26FD539F"/>
  <w16cid:commentId w16cid:paraId="2C3C7677" w16cid:durableId="26FFCD7F"/>
  <w16cid:commentId w16cid:paraId="23A2C2F4" w16cid:durableId="26FFCE73"/>
  <w16cid:commentId w16cid:paraId="3FCBCC2A" w16cid:durableId="26FC4613"/>
  <w16cid:commentId w16cid:paraId="4BA033D4" w16cid:durableId="26FD4C1B"/>
  <w16cid:commentId w16cid:paraId="0D7586B8" w16cid:durableId="26FD4D51"/>
  <w16cid:commentId w16cid:paraId="4F34C25D" w16cid:durableId="26FD4CCE"/>
  <w16cid:commentId w16cid:paraId="00E6DAD2" w16cid:durableId="26FD525E"/>
  <w16cid:commentId w16cid:paraId="2D84F214" w16cid:durableId="26FD49CB"/>
  <w16cid:commentId w16cid:paraId="0DFD9C8E" w16cid:durableId="26FD47F8"/>
  <w16cid:commentId w16cid:paraId="6C989EB5" w16cid:durableId="26FD4E83"/>
  <w16cid:commentId w16cid:paraId="3082B103" w16cid:durableId="26FD4E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BA"/>
    <w:rsid w:val="00016755"/>
    <w:rsid w:val="00032F32"/>
    <w:rsid w:val="00053305"/>
    <w:rsid w:val="000D6362"/>
    <w:rsid w:val="001E6D23"/>
    <w:rsid w:val="00212BDF"/>
    <w:rsid w:val="00214C6E"/>
    <w:rsid w:val="0053294B"/>
    <w:rsid w:val="00565B36"/>
    <w:rsid w:val="00567C0A"/>
    <w:rsid w:val="00615FAC"/>
    <w:rsid w:val="00627EA2"/>
    <w:rsid w:val="006751EB"/>
    <w:rsid w:val="007248E6"/>
    <w:rsid w:val="00730F66"/>
    <w:rsid w:val="007A0E5B"/>
    <w:rsid w:val="0081599E"/>
    <w:rsid w:val="00845E21"/>
    <w:rsid w:val="008C074D"/>
    <w:rsid w:val="008C74A0"/>
    <w:rsid w:val="00933821"/>
    <w:rsid w:val="009E23D6"/>
    <w:rsid w:val="00A542FC"/>
    <w:rsid w:val="00AA2F0C"/>
    <w:rsid w:val="00B955B4"/>
    <w:rsid w:val="00C07AE7"/>
    <w:rsid w:val="00C13BF2"/>
    <w:rsid w:val="00C14184"/>
    <w:rsid w:val="00C251C3"/>
    <w:rsid w:val="00C6134E"/>
    <w:rsid w:val="00CF40BA"/>
    <w:rsid w:val="00D21ED6"/>
    <w:rsid w:val="00D33946"/>
    <w:rsid w:val="00D5065A"/>
    <w:rsid w:val="00D54FDD"/>
    <w:rsid w:val="00DD081A"/>
    <w:rsid w:val="00DD3895"/>
    <w:rsid w:val="00E8670D"/>
    <w:rsid w:val="00EB69B7"/>
    <w:rsid w:val="00F37A66"/>
    <w:rsid w:val="00F743B9"/>
    <w:rsid w:val="00FB044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69FA"/>
  <w15:chartTrackingRefBased/>
  <w15:docId w15:val="{487CB9D6-C4E4-4BFC-ADC0-74A9AA5E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0BA"/>
    <w:pPr>
      <w:spacing w:before="100"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F743B9"/>
    <w:pPr>
      <w:spacing w:after="0" w:line="240" w:lineRule="auto"/>
    </w:pPr>
    <w:rPr>
      <w:sz w:val="24"/>
      <w:lang w:val="en-US"/>
    </w:rPr>
  </w:style>
  <w:style w:type="character" w:styleId="CommentReference">
    <w:name w:val="annotation reference"/>
    <w:basedOn w:val="DefaultParagraphFont"/>
    <w:uiPriority w:val="99"/>
    <w:semiHidden/>
    <w:unhideWhenUsed/>
    <w:rsid w:val="00627EA2"/>
    <w:rPr>
      <w:sz w:val="16"/>
      <w:szCs w:val="16"/>
    </w:rPr>
  </w:style>
  <w:style w:type="paragraph" w:styleId="CommentText">
    <w:name w:val="annotation text"/>
    <w:basedOn w:val="Normal"/>
    <w:link w:val="CommentTextChar"/>
    <w:uiPriority w:val="99"/>
    <w:semiHidden/>
    <w:unhideWhenUsed/>
    <w:rsid w:val="00627EA2"/>
    <w:pPr>
      <w:spacing w:line="240" w:lineRule="auto"/>
    </w:pPr>
    <w:rPr>
      <w:sz w:val="20"/>
      <w:szCs w:val="20"/>
    </w:rPr>
  </w:style>
  <w:style w:type="character" w:customStyle="1" w:styleId="CommentTextChar">
    <w:name w:val="Comment Text Char"/>
    <w:basedOn w:val="DefaultParagraphFont"/>
    <w:link w:val="CommentText"/>
    <w:uiPriority w:val="99"/>
    <w:semiHidden/>
    <w:rsid w:val="00627EA2"/>
    <w:rPr>
      <w:sz w:val="20"/>
      <w:szCs w:val="20"/>
      <w:lang w:val="en-US"/>
    </w:rPr>
  </w:style>
  <w:style w:type="paragraph" w:styleId="CommentSubject">
    <w:name w:val="annotation subject"/>
    <w:basedOn w:val="CommentText"/>
    <w:next w:val="CommentText"/>
    <w:link w:val="CommentSubjectChar"/>
    <w:uiPriority w:val="99"/>
    <w:semiHidden/>
    <w:unhideWhenUsed/>
    <w:rsid w:val="00627EA2"/>
    <w:rPr>
      <w:b/>
      <w:bCs/>
    </w:rPr>
  </w:style>
  <w:style w:type="character" w:customStyle="1" w:styleId="CommentSubjectChar">
    <w:name w:val="Comment Subject Char"/>
    <w:basedOn w:val="CommentTextChar"/>
    <w:link w:val="CommentSubject"/>
    <w:uiPriority w:val="99"/>
    <w:semiHidden/>
    <w:rsid w:val="00627EA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142557">
      <w:bodyDiv w:val="1"/>
      <w:marLeft w:val="0"/>
      <w:marRight w:val="0"/>
      <w:marTop w:val="0"/>
      <w:marBottom w:val="0"/>
      <w:divBdr>
        <w:top w:val="none" w:sz="0" w:space="0" w:color="auto"/>
        <w:left w:val="none" w:sz="0" w:space="0" w:color="auto"/>
        <w:bottom w:val="none" w:sz="0" w:space="0" w:color="auto"/>
        <w:right w:val="none" w:sz="0" w:space="0" w:color="auto"/>
      </w:divBdr>
    </w:div>
    <w:div w:id="135345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Chiara Situmorang</cp:lastModifiedBy>
  <cp:revision>5</cp:revision>
  <dcterms:created xsi:type="dcterms:W3CDTF">2022-10-18T02:17:00Z</dcterms:created>
  <dcterms:modified xsi:type="dcterms:W3CDTF">2022-10-23T12:10:00Z</dcterms:modified>
</cp:coreProperties>
</file>