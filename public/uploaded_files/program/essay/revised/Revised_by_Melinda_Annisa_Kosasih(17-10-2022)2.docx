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2FE7" w14:textId="77777777" w:rsidR="00DA3B8F" w:rsidRPr="00DA3B8F" w:rsidRDefault="00DA3B8F" w:rsidP="00DA3B8F">
      <w:pPr>
        <w:shd w:val="clear" w:color="auto" w:fill="FFFFFF"/>
        <w:rPr>
          <w:rFonts w:ascii="Times New Roman" w:eastAsia="Times New Roman" w:hAnsi="Times New Roman" w:cs="Times New Roman"/>
        </w:rPr>
      </w:pPr>
      <w:r w:rsidRPr="00DA3B8F">
        <w:rPr>
          <w:rFonts w:ascii="Arial" w:eastAsia="Times New Roman" w:hAnsi="Arial" w:cs="Arial"/>
          <w:b/>
          <w:bCs/>
          <w:color w:val="000000"/>
          <w:sz w:val="22"/>
          <w:szCs w:val="22"/>
        </w:rPr>
        <w:t xml:space="preserve">Prompt 1: Some students have a background, identity, </w:t>
      </w:r>
      <w:r w:rsidRPr="00D12292">
        <w:rPr>
          <w:rFonts w:ascii="Arial" w:eastAsia="Times New Roman" w:hAnsi="Arial" w:cs="Arial"/>
          <w:b/>
          <w:bCs/>
          <w:color w:val="000000"/>
          <w:sz w:val="22"/>
          <w:szCs w:val="22"/>
          <w:highlight w:val="yellow"/>
        </w:rPr>
        <w:t>interest</w:t>
      </w:r>
      <w:r w:rsidRPr="00DA3B8F">
        <w:rPr>
          <w:rFonts w:ascii="Arial" w:eastAsia="Times New Roman" w:hAnsi="Arial" w:cs="Arial"/>
          <w:b/>
          <w:bCs/>
          <w:color w:val="000000"/>
          <w:sz w:val="22"/>
          <w:szCs w:val="22"/>
        </w:rPr>
        <w:t>, or talent that is so meaningful they believe their application would be incomplete without it. If this sounds like you, then please share your story.</w:t>
      </w:r>
    </w:p>
    <w:p w14:paraId="28FCA13D" w14:textId="77777777" w:rsidR="00DA3B8F" w:rsidRPr="00DA3B8F" w:rsidRDefault="00DA3B8F" w:rsidP="00DA3B8F">
      <w:pPr>
        <w:rPr>
          <w:rFonts w:ascii="Times New Roman" w:eastAsia="Times New Roman" w:hAnsi="Times New Roman" w:cs="Times New Roman"/>
        </w:rPr>
      </w:pPr>
    </w:p>
    <w:p w14:paraId="3805E8DF" w14:textId="5AB04C26"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 xml:space="preserve">Under the blazing sun in Oman, I </w:t>
      </w:r>
      <w:del w:id="0" w:author="Chiara Situmorang" w:date="2022-10-17T14:53:00Z">
        <w:r w:rsidRPr="000F28C2" w:rsidDel="00063C4D">
          <w:rPr>
            <w:rFonts w:ascii="Arial" w:eastAsia="Times New Roman" w:hAnsi="Arial" w:cs="Arial"/>
            <w:color w:val="000000"/>
            <w:sz w:val="22"/>
            <w:szCs w:val="22"/>
          </w:rPr>
          <w:delText xml:space="preserve">am </w:delText>
        </w:r>
      </w:del>
      <w:ins w:id="1" w:author="Chiara Situmorang" w:date="2022-10-17T14:53:00Z">
        <w:r w:rsidR="00063C4D">
          <w:rPr>
            <w:rFonts w:ascii="Arial" w:eastAsia="Times New Roman" w:hAnsi="Arial" w:cs="Arial"/>
            <w:color w:val="000000"/>
            <w:sz w:val="22"/>
            <w:szCs w:val="22"/>
          </w:rPr>
          <w:t>was</w:t>
        </w:r>
        <w:r w:rsidR="00063C4D" w:rsidRPr="000F28C2">
          <w:rPr>
            <w:rFonts w:ascii="Arial" w:eastAsia="Times New Roman" w:hAnsi="Arial" w:cs="Arial"/>
            <w:color w:val="000000"/>
            <w:sz w:val="22"/>
            <w:szCs w:val="22"/>
          </w:rPr>
          <w:t xml:space="preserve"> </w:t>
        </w:r>
      </w:ins>
      <w:r w:rsidRPr="000F28C2">
        <w:rPr>
          <w:rFonts w:ascii="Arial" w:eastAsia="Times New Roman" w:hAnsi="Arial" w:cs="Arial"/>
          <w:color w:val="000000"/>
          <w:sz w:val="22"/>
          <w:szCs w:val="22"/>
        </w:rPr>
        <w:t xml:space="preserve">greeted with blasts of scorching heat. </w:t>
      </w:r>
      <w:commentRangeStart w:id="2"/>
      <w:r w:rsidRPr="000F28C2">
        <w:rPr>
          <w:rFonts w:ascii="Arial" w:eastAsia="Times New Roman" w:hAnsi="Arial" w:cs="Arial"/>
          <w:color w:val="000000"/>
          <w:sz w:val="22"/>
          <w:szCs w:val="22"/>
        </w:rPr>
        <w:t>Sweat leaked from my head and sizzled as it collided with the asphalt road. Out of the corner of my eye, I see a thin figure</w:t>
      </w:r>
      <w:del w:id="3" w:author="Chiara Situmorang" w:date="2022-10-17T14:54:00Z">
        <w:r w:rsidRPr="000F28C2" w:rsidDel="00063C4D">
          <w:rPr>
            <w:rFonts w:ascii="Arial" w:eastAsia="Times New Roman" w:hAnsi="Arial" w:cs="Arial"/>
            <w:color w:val="000000"/>
            <w:sz w:val="22"/>
            <w:szCs w:val="22"/>
          </w:rPr>
          <w:delText xml:space="preserve"> and</w:delText>
        </w:r>
      </w:del>
      <w:ins w:id="4" w:author="Chiara Situmorang" w:date="2022-10-17T14:54:00Z">
        <w:r w:rsidR="00063C4D">
          <w:rPr>
            <w:rFonts w:ascii="Arial" w:eastAsia="Times New Roman" w:hAnsi="Arial" w:cs="Arial"/>
            <w:color w:val="000000"/>
            <w:sz w:val="22"/>
            <w:szCs w:val="22"/>
          </w:rPr>
          <w:t>.</w:t>
        </w:r>
      </w:ins>
      <w:r w:rsidRPr="000F28C2">
        <w:rPr>
          <w:rFonts w:ascii="Arial" w:eastAsia="Times New Roman" w:hAnsi="Arial" w:cs="Arial"/>
          <w:color w:val="000000"/>
          <w:sz w:val="22"/>
          <w:szCs w:val="22"/>
        </w:rPr>
        <w:t xml:space="preserve"> I turn to see a malnourished dog limping down the road. Its hunger was apparent from its rib cage protruding out of its body. Its crusted tongue dangled from its withered mouth. “Should I give it food?” I thought. But before I could </w:t>
      </w:r>
      <w:del w:id="5" w:author="Chiara Situmorang" w:date="2022-10-17T14:54:00Z">
        <w:r w:rsidRPr="000F28C2" w:rsidDel="00063C4D">
          <w:rPr>
            <w:rFonts w:ascii="Arial" w:eastAsia="Times New Roman" w:hAnsi="Arial" w:cs="Arial"/>
            <w:color w:val="000000"/>
            <w:sz w:val="22"/>
            <w:szCs w:val="22"/>
          </w:rPr>
          <w:delText xml:space="preserve">even </w:delText>
        </w:r>
      </w:del>
      <w:r w:rsidRPr="000F28C2">
        <w:rPr>
          <w:rFonts w:ascii="Arial" w:eastAsia="Times New Roman" w:hAnsi="Arial" w:cs="Arial"/>
          <w:color w:val="000000"/>
          <w:sz w:val="22"/>
          <w:szCs w:val="22"/>
        </w:rPr>
        <w:t xml:space="preserve">attempt to move, the stray dog </w:t>
      </w:r>
      <w:commentRangeEnd w:id="2"/>
      <w:r w:rsidR="00D12292">
        <w:rPr>
          <w:rStyle w:val="CommentReference"/>
        </w:rPr>
        <w:commentReference w:id="2"/>
      </w:r>
      <w:r w:rsidRPr="000F28C2">
        <w:rPr>
          <w:rFonts w:ascii="Arial" w:eastAsia="Times New Roman" w:hAnsi="Arial" w:cs="Arial"/>
          <w:color w:val="000000"/>
          <w:sz w:val="22"/>
          <w:szCs w:val="22"/>
        </w:rPr>
        <w:t>became aware of my presence and bolted out of sight. The reality set in that I was unable to help and my heart sank. If only I could do something to help them…</w:t>
      </w:r>
    </w:p>
    <w:p w14:paraId="55C3897A" w14:textId="77777777" w:rsidR="000F28C2" w:rsidRPr="000F28C2" w:rsidRDefault="000F28C2" w:rsidP="000F28C2">
      <w:pPr>
        <w:rPr>
          <w:rFonts w:ascii="Times New Roman" w:eastAsia="Times New Roman" w:hAnsi="Times New Roman" w:cs="Times New Roman"/>
        </w:rPr>
      </w:pPr>
    </w:p>
    <w:p w14:paraId="497DFEB0" w14:textId="3365047D" w:rsidR="000F28C2" w:rsidRPr="000F28C2" w:rsidRDefault="000F28C2" w:rsidP="000F28C2">
      <w:pPr>
        <w:rPr>
          <w:rFonts w:ascii="Times New Roman" w:eastAsia="Times New Roman" w:hAnsi="Times New Roman" w:cs="Times New Roman"/>
        </w:rPr>
      </w:pPr>
      <w:commentRangeStart w:id="6"/>
      <w:r w:rsidRPr="000F28C2">
        <w:rPr>
          <w:rFonts w:ascii="Arial" w:eastAsia="Times New Roman" w:hAnsi="Arial" w:cs="Arial"/>
          <w:color w:val="000000"/>
          <w:sz w:val="22"/>
          <w:szCs w:val="22"/>
        </w:rPr>
        <w:t>Stray animals will travel long distances to scavenge for food. Unfortunately, they will go so far as to venture into the city where the consequences can be fatal</w:t>
      </w:r>
      <w:ins w:id="7" w:author="Chiara Situmorang" w:date="2022-10-17T14:54:00Z">
        <w:r w:rsidR="00063C4D">
          <w:rPr>
            <w:rFonts w:ascii="Arial" w:eastAsia="Times New Roman" w:hAnsi="Arial" w:cs="Arial"/>
            <w:color w:val="000000"/>
            <w:sz w:val="22"/>
            <w:szCs w:val="22"/>
          </w:rPr>
          <w:t>,</w:t>
        </w:r>
      </w:ins>
      <w:r w:rsidRPr="000F28C2">
        <w:rPr>
          <w:rFonts w:ascii="Arial" w:eastAsia="Times New Roman" w:hAnsi="Arial" w:cs="Arial"/>
          <w:color w:val="000000"/>
          <w:sz w:val="22"/>
          <w:szCs w:val="22"/>
        </w:rPr>
        <w:t xml:space="preserve"> since they will get shot by the police. If I really wanted to help these animals, I should tackle the problem of scarce food sources because it </w:t>
      </w:r>
      <w:ins w:id="8" w:author="Chiara Situmorang" w:date="2022-10-17T14:54:00Z">
        <w:r w:rsidR="00063C4D">
          <w:rPr>
            <w:rFonts w:ascii="Arial" w:eastAsia="Times New Roman" w:hAnsi="Arial" w:cs="Arial"/>
            <w:color w:val="000000"/>
            <w:sz w:val="22"/>
            <w:szCs w:val="22"/>
          </w:rPr>
          <w:t>wa</w:t>
        </w:r>
      </w:ins>
      <w:del w:id="9" w:author="Chiara Situmorang" w:date="2022-10-17T14:54:00Z">
        <w:r w:rsidRPr="000F28C2" w:rsidDel="00063C4D">
          <w:rPr>
            <w:rFonts w:ascii="Arial" w:eastAsia="Times New Roman" w:hAnsi="Arial" w:cs="Arial"/>
            <w:color w:val="000000"/>
            <w:sz w:val="22"/>
            <w:szCs w:val="22"/>
          </w:rPr>
          <w:delText>i</w:delText>
        </w:r>
      </w:del>
      <w:r w:rsidRPr="000F28C2">
        <w:rPr>
          <w:rFonts w:ascii="Arial" w:eastAsia="Times New Roman" w:hAnsi="Arial" w:cs="Arial"/>
          <w:color w:val="000000"/>
          <w:sz w:val="22"/>
          <w:szCs w:val="22"/>
        </w:rPr>
        <w:t>s the driving factor to them traveling great distances.</w:t>
      </w:r>
      <w:commentRangeEnd w:id="6"/>
      <w:r w:rsidR="00C5275C">
        <w:rPr>
          <w:rStyle w:val="CommentReference"/>
        </w:rPr>
        <w:commentReference w:id="6"/>
      </w:r>
    </w:p>
    <w:p w14:paraId="01A078F6" w14:textId="77777777" w:rsidR="000F28C2" w:rsidRPr="000F28C2" w:rsidRDefault="000F28C2" w:rsidP="000F28C2">
      <w:pPr>
        <w:rPr>
          <w:rFonts w:ascii="Times New Roman" w:eastAsia="Times New Roman" w:hAnsi="Times New Roman" w:cs="Times New Roman"/>
        </w:rPr>
      </w:pPr>
    </w:p>
    <w:p w14:paraId="044D32BD" w14:textId="4D60659E"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 xml:space="preserve">After brainstorming, I opted to build an automatic animal feeder because it </w:t>
      </w:r>
      <w:ins w:id="10" w:author="Chiara Situmorang" w:date="2022-10-17T14:55:00Z">
        <w:r w:rsidR="00063C4D">
          <w:rPr>
            <w:rFonts w:ascii="Arial" w:eastAsia="Times New Roman" w:hAnsi="Arial" w:cs="Arial"/>
            <w:color w:val="000000"/>
            <w:sz w:val="22"/>
            <w:szCs w:val="22"/>
          </w:rPr>
          <w:t>w</w:t>
        </w:r>
      </w:ins>
      <w:del w:id="11" w:author="Chiara Situmorang" w:date="2022-10-17T14:55:00Z">
        <w:r w:rsidRPr="000F28C2" w:rsidDel="00063C4D">
          <w:rPr>
            <w:rFonts w:ascii="Arial" w:eastAsia="Times New Roman" w:hAnsi="Arial" w:cs="Arial"/>
            <w:color w:val="000000"/>
            <w:sz w:val="22"/>
            <w:szCs w:val="22"/>
          </w:rPr>
          <w:delText>c</w:delText>
        </w:r>
      </w:del>
      <w:r w:rsidRPr="000F28C2">
        <w:rPr>
          <w:rFonts w:ascii="Arial" w:eastAsia="Times New Roman" w:hAnsi="Arial" w:cs="Arial"/>
          <w:color w:val="000000"/>
          <w:sz w:val="22"/>
          <w:szCs w:val="22"/>
        </w:rPr>
        <w:t xml:space="preserve">ould feed strays whilst eliminating human presence so they do not feel threatened. This </w:t>
      </w:r>
      <w:ins w:id="12" w:author="Chiara Situmorang" w:date="2022-10-17T14:55:00Z">
        <w:r w:rsidR="00063C4D">
          <w:rPr>
            <w:rFonts w:ascii="Arial" w:eastAsia="Times New Roman" w:hAnsi="Arial" w:cs="Arial"/>
            <w:color w:val="000000"/>
            <w:sz w:val="22"/>
            <w:szCs w:val="22"/>
          </w:rPr>
          <w:t>wa</w:t>
        </w:r>
      </w:ins>
      <w:del w:id="13" w:author="Chiara Situmorang" w:date="2022-10-17T14:55:00Z">
        <w:r w:rsidRPr="000F28C2" w:rsidDel="00063C4D">
          <w:rPr>
            <w:rFonts w:ascii="Arial" w:eastAsia="Times New Roman" w:hAnsi="Arial" w:cs="Arial"/>
            <w:color w:val="000000"/>
            <w:sz w:val="22"/>
            <w:szCs w:val="22"/>
          </w:rPr>
          <w:delText>i</w:delText>
        </w:r>
      </w:del>
      <w:r w:rsidRPr="000F28C2">
        <w:rPr>
          <w:rFonts w:ascii="Arial" w:eastAsia="Times New Roman" w:hAnsi="Arial" w:cs="Arial"/>
          <w:color w:val="000000"/>
          <w:sz w:val="22"/>
          <w:szCs w:val="22"/>
        </w:rPr>
        <w:t>s vital considering their poor treatment from residents. It was also the most practical option because it would lead them away from the city. I felt</w:t>
      </w:r>
      <w:r w:rsidRPr="000F28C2">
        <w:rPr>
          <w:rFonts w:ascii="Arial" w:eastAsia="Times New Roman" w:hAnsi="Arial" w:cs="Arial"/>
          <w:color w:val="000000"/>
          <w:sz w:val="22"/>
          <w:szCs w:val="22"/>
          <w:shd w:val="clear" w:color="auto" w:fill="FFFFFF"/>
        </w:rPr>
        <w:t xml:space="preserve"> like I finally found a purpose because my engineering skills c</w:t>
      </w:r>
      <w:ins w:id="14" w:author="Chiara Situmorang" w:date="2022-10-17T14:55:00Z">
        <w:r w:rsidR="00063C4D">
          <w:rPr>
            <w:rFonts w:ascii="Arial" w:eastAsia="Times New Roman" w:hAnsi="Arial" w:cs="Arial"/>
            <w:color w:val="000000"/>
            <w:sz w:val="22"/>
            <w:szCs w:val="22"/>
            <w:shd w:val="clear" w:color="auto" w:fill="FFFFFF"/>
          </w:rPr>
          <w:t>ould</w:t>
        </w:r>
      </w:ins>
      <w:del w:id="15" w:author="Chiara Situmorang" w:date="2022-10-17T14:55:00Z">
        <w:r w:rsidRPr="000F28C2" w:rsidDel="00063C4D">
          <w:rPr>
            <w:rFonts w:ascii="Arial" w:eastAsia="Times New Roman" w:hAnsi="Arial" w:cs="Arial"/>
            <w:color w:val="000000"/>
            <w:sz w:val="22"/>
            <w:szCs w:val="22"/>
            <w:shd w:val="clear" w:color="auto" w:fill="FFFFFF"/>
          </w:rPr>
          <w:delText>an</w:delText>
        </w:r>
      </w:del>
      <w:r w:rsidRPr="000F28C2">
        <w:rPr>
          <w:rFonts w:ascii="Arial" w:eastAsia="Times New Roman" w:hAnsi="Arial" w:cs="Arial"/>
          <w:color w:val="000000"/>
          <w:sz w:val="22"/>
          <w:szCs w:val="22"/>
          <w:shd w:val="clear" w:color="auto" w:fill="FFFFFF"/>
        </w:rPr>
        <w:t xml:space="preserve"> be harnessed to </w:t>
      </w:r>
      <w:commentRangeStart w:id="16"/>
      <w:r w:rsidRPr="000F28C2">
        <w:rPr>
          <w:rFonts w:ascii="Arial" w:eastAsia="Times New Roman" w:hAnsi="Arial" w:cs="Arial"/>
          <w:color w:val="000000"/>
          <w:sz w:val="22"/>
          <w:szCs w:val="22"/>
          <w:shd w:val="clear" w:color="auto" w:fill="FFFFFF"/>
        </w:rPr>
        <w:t>help countless lives.</w:t>
      </w:r>
      <w:commentRangeEnd w:id="16"/>
      <w:r w:rsidR="00C5275C">
        <w:rPr>
          <w:rStyle w:val="CommentReference"/>
        </w:rPr>
        <w:commentReference w:id="16"/>
      </w:r>
    </w:p>
    <w:p w14:paraId="20A02713" w14:textId="77777777" w:rsidR="000F28C2" w:rsidRPr="000F28C2" w:rsidRDefault="000F28C2" w:rsidP="000F28C2">
      <w:pPr>
        <w:rPr>
          <w:rFonts w:ascii="Times New Roman" w:eastAsia="Times New Roman" w:hAnsi="Times New Roman" w:cs="Times New Roman"/>
        </w:rPr>
      </w:pPr>
    </w:p>
    <w:p w14:paraId="3B07BB88" w14:textId="201D81BC"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 xml:space="preserve">The first prototype I constructed was a feeder with a plywood base and a remote food dispensation feature. It </w:t>
      </w:r>
      <w:del w:id="17" w:author="Chiara Situmorang" w:date="2022-10-17T14:55:00Z">
        <w:r w:rsidRPr="000F28C2" w:rsidDel="00063C4D">
          <w:rPr>
            <w:rFonts w:ascii="Arial" w:eastAsia="Times New Roman" w:hAnsi="Arial" w:cs="Arial"/>
            <w:color w:val="000000"/>
            <w:sz w:val="22"/>
            <w:szCs w:val="22"/>
          </w:rPr>
          <w:delText xml:space="preserve">takes </w:delText>
        </w:r>
      </w:del>
      <w:ins w:id="18" w:author="Chiara Situmorang" w:date="2022-10-17T14:55:00Z">
        <w:r w:rsidR="00063C4D" w:rsidRPr="000F28C2">
          <w:rPr>
            <w:rFonts w:ascii="Arial" w:eastAsia="Times New Roman" w:hAnsi="Arial" w:cs="Arial"/>
            <w:color w:val="000000"/>
            <w:sz w:val="22"/>
            <w:szCs w:val="22"/>
          </w:rPr>
          <w:t>t</w:t>
        </w:r>
        <w:r w:rsidR="00063C4D">
          <w:rPr>
            <w:rFonts w:ascii="Arial" w:eastAsia="Times New Roman" w:hAnsi="Arial" w:cs="Arial"/>
            <w:color w:val="000000"/>
            <w:sz w:val="22"/>
            <w:szCs w:val="22"/>
          </w:rPr>
          <w:t>ook</w:t>
        </w:r>
        <w:r w:rsidR="00063C4D" w:rsidRPr="000F28C2">
          <w:rPr>
            <w:rFonts w:ascii="Arial" w:eastAsia="Times New Roman" w:hAnsi="Arial" w:cs="Arial"/>
            <w:color w:val="000000"/>
            <w:sz w:val="22"/>
            <w:szCs w:val="22"/>
          </w:rPr>
          <w:t xml:space="preserve"> </w:t>
        </w:r>
      </w:ins>
      <w:r w:rsidRPr="000F28C2">
        <w:rPr>
          <w:rFonts w:ascii="Arial" w:eastAsia="Times New Roman" w:hAnsi="Arial" w:cs="Arial"/>
          <w:color w:val="000000"/>
          <w:sz w:val="22"/>
          <w:szCs w:val="22"/>
        </w:rPr>
        <w:t xml:space="preserve">advantage of the abundant sunlight in Oman through the use of a solar panel. </w:t>
      </w:r>
      <w:commentRangeStart w:id="19"/>
      <w:r w:rsidRPr="000F28C2">
        <w:rPr>
          <w:rFonts w:ascii="Arial" w:eastAsia="Times New Roman" w:hAnsi="Arial" w:cs="Arial"/>
          <w:color w:val="000000"/>
          <w:sz w:val="22"/>
          <w:szCs w:val="22"/>
        </w:rPr>
        <w:t xml:space="preserve">When it was completed, I started to question </w:t>
      </w:r>
      <w:del w:id="20" w:author="Chiara Situmorang" w:date="2022-10-17T14:55:00Z">
        <w:r w:rsidRPr="000F28C2" w:rsidDel="00063C4D">
          <w:rPr>
            <w:rFonts w:ascii="Arial" w:eastAsia="Times New Roman" w:hAnsi="Arial" w:cs="Arial"/>
            <w:color w:val="000000"/>
            <w:sz w:val="22"/>
            <w:szCs w:val="22"/>
          </w:rPr>
          <w:delText xml:space="preserve">myself on </w:delText>
        </w:r>
      </w:del>
      <w:r w:rsidRPr="000F28C2">
        <w:rPr>
          <w:rFonts w:ascii="Arial" w:eastAsia="Times New Roman" w:hAnsi="Arial" w:cs="Arial"/>
          <w:color w:val="000000"/>
          <w:sz w:val="22"/>
          <w:szCs w:val="22"/>
        </w:rPr>
        <w:t>whether the machine was operating at its full potential because it only dispensed a small amount of food distributed in a small area.</w:t>
      </w:r>
      <w:commentRangeEnd w:id="19"/>
      <w:r w:rsidR="00063C4D">
        <w:rPr>
          <w:rStyle w:val="CommentReference"/>
        </w:rPr>
        <w:commentReference w:id="19"/>
      </w:r>
    </w:p>
    <w:p w14:paraId="32B230BA" w14:textId="77777777" w:rsidR="000F28C2" w:rsidRPr="000F28C2" w:rsidRDefault="000F28C2" w:rsidP="000F28C2">
      <w:pPr>
        <w:rPr>
          <w:rFonts w:ascii="Times New Roman" w:eastAsia="Times New Roman" w:hAnsi="Times New Roman" w:cs="Times New Roman"/>
        </w:rPr>
      </w:pPr>
    </w:p>
    <w:p w14:paraId="79042955" w14:textId="6D7DAA31"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 xml:space="preserve">Days later, I saw a post from BAWABALI, one of the biggest animal rescue shelters in Indonesia. It was about </w:t>
      </w:r>
      <w:commentRangeStart w:id="21"/>
      <w:r w:rsidRPr="000F28C2">
        <w:rPr>
          <w:rFonts w:ascii="Arial" w:eastAsia="Times New Roman" w:hAnsi="Arial" w:cs="Arial"/>
          <w:color w:val="000000"/>
          <w:sz w:val="22"/>
          <w:szCs w:val="22"/>
        </w:rPr>
        <w:t>people helping stray animals and I witnessed how hard they worked</w:t>
      </w:r>
      <w:commentRangeEnd w:id="21"/>
      <w:r w:rsidR="00063C4D">
        <w:rPr>
          <w:rStyle w:val="CommentReference"/>
        </w:rPr>
        <w:commentReference w:id="21"/>
      </w:r>
      <w:r w:rsidRPr="000F28C2">
        <w:rPr>
          <w:rFonts w:ascii="Arial" w:eastAsia="Times New Roman" w:hAnsi="Arial" w:cs="Arial"/>
          <w:color w:val="000000"/>
          <w:sz w:val="22"/>
          <w:szCs w:val="22"/>
        </w:rPr>
        <w:t xml:space="preserve">. I thought </w:t>
      </w:r>
      <w:commentRangeStart w:id="22"/>
      <w:del w:id="23" w:author="Chiara Situmorang" w:date="2022-10-17T14:56:00Z">
        <w:r w:rsidRPr="000F28C2" w:rsidDel="00063C4D">
          <w:rPr>
            <w:rFonts w:ascii="Arial" w:eastAsia="Times New Roman" w:hAnsi="Arial" w:cs="Arial"/>
            <w:color w:val="000000"/>
            <w:sz w:val="22"/>
            <w:szCs w:val="22"/>
          </w:rPr>
          <w:delText>this was</w:delText>
        </w:r>
      </w:del>
      <w:ins w:id="24" w:author="Chiara Situmorang" w:date="2022-10-17T14:56:00Z">
        <w:r w:rsidR="00063C4D">
          <w:rPr>
            <w:rFonts w:ascii="Arial" w:eastAsia="Times New Roman" w:hAnsi="Arial" w:cs="Arial"/>
            <w:color w:val="000000"/>
            <w:sz w:val="22"/>
            <w:szCs w:val="22"/>
          </w:rPr>
          <w:t>it would be</w:t>
        </w:r>
      </w:ins>
      <w:r w:rsidRPr="000F28C2">
        <w:rPr>
          <w:rFonts w:ascii="Arial" w:eastAsia="Times New Roman" w:hAnsi="Arial" w:cs="Arial"/>
          <w:color w:val="000000"/>
          <w:sz w:val="22"/>
          <w:szCs w:val="22"/>
        </w:rPr>
        <w:t xml:space="preserve"> a good opportunity for </w:t>
      </w:r>
      <w:commentRangeEnd w:id="22"/>
      <w:r w:rsidR="00063C4D">
        <w:rPr>
          <w:rStyle w:val="CommentReference"/>
        </w:rPr>
        <w:commentReference w:id="22"/>
      </w:r>
      <w:r w:rsidRPr="000F28C2">
        <w:rPr>
          <w:rFonts w:ascii="Arial" w:eastAsia="Times New Roman" w:hAnsi="Arial" w:cs="Arial"/>
          <w:color w:val="000000"/>
          <w:sz w:val="22"/>
          <w:szCs w:val="22"/>
        </w:rPr>
        <w:t xml:space="preserve">me because I was going back to Indonesia in the summer. </w:t>
      </w:r>
      <w:del w:id="25" w:author="Chiara Situmorang" w:date="2022-10-17T14:56:00Z">
        <w:r w:rsidRPr="000F28C2" w:rsidDel="00063C4D">
          <w:rPr>
            <w:rFonts w:ascii="Arial" w:eastAsia="Times New Roman" w:hAnsi="Arial" w:cs="Arial"/>
            <w:color w:val="000000"/>
            <w:sz w:val="22"/>
            <w:szCs w:val="22"/>
          </w:rPr>
          <w:delText xml:space="preserve">Therefore, </w:delText>
        </w:r>
      </w:del>
      <w:r w:rsidRPr="000F28C2">
        <w:rPr>
          <w:rFonts w:ascii="Arial" w:eastAsia="Times New Roman" w:hAnsi="Arial" w:cs="Arial"/>
          <w:color w:val="000000"/>
          <w:sz w:val="22"/>
          <w:szCs w:val="22"/>
        </w:rPr>
        <w:t>I got in contact with them and, with their guidance, I developed a plan to build a new prototype for their main shelter.</w:t>
      </w:r>
    </w:p>
    <w:p w14:paraId="2FB292F2" w14:textId="77777777" w:rsidR="000F28C2" w:rsidRPr="000F28C2" w:rsidRDefault="000F28C2" w:rsidP="000F28C2">
      <w:pPr>
        <w:rPr>
          <w:rFonts w:ascii="Times New Roman" w:eastAsia="Times New Roman" w:hAnsi="Times New Roman" w:cs="Times New Roman"/>
        </w:rPr>
      </w:pPr>
    </w:p>
    <w:p w14:paraId="70BC2B7F"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During my time in Indonesia, I designed the second prototype using computer aided design. I followed up on their advice of incorporating a more rectangular shape for stability and increased the food capacity. I showed them my latest design and they were able to visualize the best place for the feeder. After receiving their approval, I started building.</w:t>
      </w:r>
    </w:p>
    <w:p w14:paraId="7DDDA251" w14:textId="77777777" w:rsidR="000F28C2" w:rsidRPr="000F28C2" w:rsidRDefault="000F28C2" w:rsidP="000F28C2">
      <w:pPr>
        <w:rPr>
          <w:rFonts w:ascii="Times New Roman" w:eastAsia="Times New Roman" w:hAnsi="Times New Roman" w:cs="Times New Roman"/>
        </w:rPr>
      </w:pPr>
    </w:p>
    <w:p w14:paraId="3AA8EEF1" w14:textId="7135A7E4" w:rsidR="000F28C2" w:rsidRPr="000F28C2" w:rsidRDefault="000F28C2" w:rsidP="000F28C2">
      <w:pPr>
        <w:rPr>
          <w:rFonts w:ascii="Times New Roman" w:eastAsia="Times New Roman" w:hAnsi="Times New Roman" w:cs="Times New Roman"/>
        </w:rPr>
      </w:pPr>
      <w:del w:id="26" w:author="Chiara Situmorang" w:date="2022-10-17T14:52:00Z">
        <w:r w:rsidRPr="000F28C2" w:rsidDel="00063C4D">
          <w:rPr>
            <w:rFonts w:ascii="Arial" w:eastAsia="Times New Roman" w:hAnsi="Arial" w:cs="Arial"/>
            <w:color w:val="000000"/>
            <w:sz w:val="22"/>
            <w:szCs w:val="22"/>
          </w:rPr>
          <w:delText>After d</w:delText>
        </w:r>
      </w:del>
      <w:ins w:id="27" w:author="Chiara Situmorang" w:date="2022-10-17T14:52:00Z">
        <w:r w:rsidR="00063C4D">
          <w:rPr>
            <w:rFonts w:ascii="Arial" w:eastAsia="Times New Roman" w:hAnsi="Arial" w:cs="Arial"/>
            <w:color w:val="000000"/>
            <w:sz w:val="22"/>
            <w:szCs w:val="22"/>
          </w:rPr>
          <w:t>D</w:t>
        </w:r>
      </w:ins>
      <w:r w:rsidRPr="000F28C2">
        <w:rPr>
          <w:rFonts w:ascii="Arial" w:eastAsia="Times New Roman" w:hAnsi="Arial" w:cs="Arial"/>
          <w:color w:val="000000"/>
          <w:sz w:val="22"/>
          <w:szCs w:val="22"/>
        </w:rPr>
        <w:t>ays of struggling</w:t>
      </w:r>
      <w:ins w:id="28" w:author="Chiara Situmorang" w:date="2022-10-17T14:52:00Z">
        <w:r w:rsidR="00063C4D">
          <w:rPr>
            <w:rFonts w:ascii="Arial" w:eastAsia="Times New Roman" w:hAnsi="Arial" w:cs="Arial"/>
            <w:color w:val="000000"/>
            <w:sz w:val="22"/>
            <w:szCs w:val="22"/>
          </w:rPr>
          <w:t xml:space="preserve"> followed</w:t>
        </w:r>
      </w:ins>
      <w:r w:rsidRPr="000F28C2">
        <w:rPr>
          <w:rFonts w:ascii="Arial" w:eastAsia="Times New Roman" w:hAnsi="Arial" w:cs="Arial"/>
          <w:color w:val="000000"/>
          <w:sz w:val="22"/>
          <w:szCs w:val="22"/>
        </w:rPr>
        <w:t>, the whirring of motors and the clanging of food pellets against the metal bowl echo</w:t>
      </w:r>
      <w:ins w:id="29" w:author="Chiara Situmorang" w:date="2022-10-17T14:52:00Z">
        <w:r w:rsidR="00063C4D">
          <w:rPr>
            <w:rFonts w:ascii="Arial" w:eastAsia="Times New Roman" w:hAnsi="Arial" w:cs="Arial"/>
            <w:color w:val="000000"/>
            <w:sz w:val="22"/>
            <w:szCs w:val="22"/>
          </w:rPr>
          <w:t>ing</w:t>
        </w:r>
      </w:ins>
      <w:del w:id="30" w:author="Chiara Situmorang" w:date="2022-10-17T14:52:00Z">
        <w:r w:rsidRPr="000F28C2" w:rsidDel="00063C4D">
          <w:rPr>
            <w:rFonts w:ascii="Arial" w:eastAsia="Times New Roman" w:hAnsi="Arial" w:cs="Arial"/>
            <w:color w:val="000000"/>
            <w:sz w:val="22"/>
            <w:szCs w:val="22"/>
          </w:rPr>
          <w:delText>ed</w:delText>
        </w:r>
      </w:del>
      <w:r w:rsidRPr="000F28C2">
        <w:rPr>
          <w:rFonts w:ascii="Arial" w:eastAsia="Times New Roman" w:hAnsi="Arial" w:cs="Arial"/>
          <w:color w:val="000000"/>
          <w:sz w:val="22"/>
          <w:szCs w:val="22"/>
        </w:rPr>
        <w:t xml:space="preserve"> through the night. </w:t>
      </w:r>
      <w:commentRangeStart w:id="31"/>
      <w:r w:rsidRPr="000F28C2">
        <w:rPr>
          <w:rFonts w:ascii="Arial" w:eastAsia="Times New Roman" w:hAnsi="Arial" w:cs="Arial"/>
          <w:color w:val="000000"/>
          <w:sz w:val="22"/>
          <w:szCs w:val="22"/>
        </w:rPr>
        <w:t xml:space="preserve">It could only mean one thing: the feeder </w:t>
      </w:r>
      <w:ins w:id="32" w:author="Chiara Situmorang" w:date="2022-10-17T14:52:00Z">
        <w:r w:rsidR="00063C4D">
          <w:rPr>
            <w:rFonts w:ascii="Arial" w:eastAsia="Times New Roman" w:hAnsi="Arial" w:cs="Arial"/>
            <w:color w:val="000000"/>
            <w:sz w:val="22"/>
            <w:szCs w:val="22"/>
          </w:rPr>
          <w:t>wa</w:t>
        </w:r>
      </w:ins>
      <w:del w:id="33" w:author="Chiara Situmorang" w:date="2022-10-17T14:52:00Z">
        <w:r w:rsidRPr="000F28C2" w:rsidDel="00063C4D">
          <w:rPr>
            <w:rFonts w:ascii="Arial" w:eastAsia="Times New Roman" w:hAnsi="Arial" w:cs="Arial"/>
            <w:color w:val="000000"/>
            <w:sz w:val="22"/>
            <w:szCs w:val="22"/>
          </w:rPr>
          <w:delText>i</w:delText>
        </w:r>
      </w:del>
      <w:r w:rsidRPr="000F28C2">
        <w:rPr>
          <w:rFonts w:ascii="Arial" w:eastAsia="Times New Roman" w:hAnsi="Arial" w:cs="Arial"/>
          <w:color w:val="000000"/>
          <w:sz w:val="22"/>
          <w:szCs w:val="22"/>
        </w:rPr>
        <w:t>s functioning.</w:t>
      </w:r>
      <w:commentRangeEnd w:id="31"/>
      <w:r w:rsidR="00C5275C">
        <w:rPr>
          <w:rStyle w:val="CommentReference"/>
        </w:rPr>
        <w:commentReference w:id="31"/>
      </w:r>
      <w:r w:rsidRPr="000F28C2">
        <w:rPr>
          <w:rFonts w:ascii="Arial" w:eastAsia="Times New Roman" w:hAnsi="Arial" w:cs="Arial"/>
          <w:color w:val="000000"/>
          <w:sz w:val="22"/>
          <w:szCs w:val="22"/>
        </w:rPr>
        <w:t xml:space="preserve"> Bursting with joy, I observed the machine operate expeditiously. The upgrades </w:t>
      </w:r>
      <w:ins w:id="34" w:author="Chiara Situmorang" w:date="2022-10-17T14:52:00Z">
        <w:r w:rsidR="00063C4D">
          <w:rPr>
            <w:rFonts w:ascii="Arial" w:eastAsia="Times New Roman" w:hAnsi="Arial" w:cs="Arial"/>
            <w:color w:val="000000"/>
            <w:sz w:val="22"/>
            <w:szCs w:val="22"/>
          </w:rPr>
          <w:t xml:space="preserve">had </w:t>
        </w:r>
      </w:ins>
      <w:r w:rsidRPr="000F28C2">
        <w:rPr>
          <w:rFonts w:ascii="Arial" w:eastAsia="Times New Roman" w:hAnsi="Arial" w:cs="Arial"/>
          <w:color w:val="000000"/>
          <w:sz w:val="22"/>
          <w:szCs w:val="22"/>
        </w:rPr>
        <w:t>enhanced the feeder so the staff c</w:t>
      </w:r>
      <w:ins w:id="35" w:author="Chiara Situmorang" w:date="2022-10-17T14:52:00Z">
        <w:r w:rsidR="00063C4D">
          <w:rPr>
            <w:rFonts w:ascii="Arial" w:eastAsia="Times New Roman" w:hAnsi="Arial" w:cs="Arial"/>
            <w:color w:val="000000"/>
            <w:sz w:val="22"/>
            <w:szCs w:val="22"/>
          </w:rPr>
          <w:t>ould</w:t>
        </w:r>
      </w:ins>
      <w:del w:id="36" w:author="Chiara Situmorang" w:date="2022-10-17T14:52:00Z">
        <w:r w:rsidRPr="000F28C2" w:rsidDel="00063C4D">
          <w:rPr>
            <w:rFonts w:ascii="Arial" w:eastAsia="Times New Roman" w:hAnsi="Arial" w:cs="Arial"/>
            <w:color w:val="000000"/>
            <w:sz w:val="22"/>
            <w:szCs w:val="22"/>
          </w:rPr>
          <w:delText>an</w:delText>
        </w:r>
      </w:del>
      <w:r w:rsidRPr="000F28C2">
        <w:rPr>
          <w:rFonts w:ascii="Arial" w:eastAsia="Times New Roman" w:hAnsi="Arial" w:cs="Arial"/>
          <w:color w:val="000000"/>
          <w:sz w:val="22"/>
          <w:szCs w:val="22"/>
        </w:rPr>
        <w:t xml:space="preserve"> benefit from not having to refill it often. I was proud that I completed it</w:t>
      </w:r>
      <w:ins w:id="37" w:author="Chiara Situmorang" w:date="2022-10-17T14:52:00Z">
        <w:r w:rsidR="00063C4D">
          <w:rPr>
            <w:rFonts w:ascii="Arial" w:eastAsia="Times New Roman" w:hAnsi="Arial" w:cs="Arial"/>
            <w:color w:val="000000"/>
            <w:sz w:val="22"/>
            <w:szCs w:val="22"/>
          </w:rPr>
          <w:t>,</w:t>
        </w:r>
      </w:ins>
      <w:r w:rsidRPr="000F28C2">
        <w:rPr>
          <w:rFonts w:ascii="Arial" w:eastAsia="Times New Roman" w:hAnsi="Arial" w:cs="Arial"/>
          <w:color w:val="000000"/>
          <w:sz w:val="22"/>
          <w:szCs w:val="22"/>
        </w:rPr>
        <w:t xml:space="preserve"> yet anxious to see how the stray animals would react.</w:t>
      </w:r>
    </w:p>
    <w:p w14:paraId="7DE37494" w14:textId="77777777" w:rsidR="000F28C2" w:rsidRPr="000F28C2" w:rsidRDefault="000F28C2" w:rsidP="000F28C2">
      <w:pPr>
        <w:rPr>
          <w:rFonts w:ascii="Times New Roman" w:eastAsia="Times New Roman" w:hAnsi="Times New Roman" w:cs="Times New Roman"/>
        </w:rPr>
      </w:pPr>
    </w:p>
    <w:p w14:paraId="19FC5A96"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The following morning, I donated the feeder to BAWABALI along with some dog food. A sense of relief washed over me when I saw that the animals were not fighting over the food. Their wagging tails insinuated their gratitude. Although I was pleased with my journey, I began to contemplate about the future designs I could be working on and how it can be altered to help more stray animals.</w:t>
      </w:r>
    </w:p>
    <w:p w14:paraId="012BFA0C" w14:textId="77777777" w:rsidR="000F28C2" w:rsidRPr="000F28C2" w:rsidRDefault="000F28C2" w:rsidP="000F28C2">
      <w:pPr>
        <w:rPr>
          <w:rFonts w:ascii="Times New Roman" w:eastAsia="Times New Roman" w:hAnsi="Times New Roman" w:cs="Times New Roman"/>
        </w:rPr>
      </w:pPr>
    </w:p>
    <w:p w14:paraId="0F2451C3" w14:textId="77777777" w:rsidR="000F28C2" w:rsidRPr="000F28C2" w:rsidRDefault="000F28C2" w:rsidP="000F28C2">
      <w:pPr>
        <w:rPr>
          <w:rFonts w:ascii="Times New Roman" w:eastAsia="Times New Roman" w:hAnsi="Times New Roman" w:cs="Times New Roman"/>
        </w:rPr>
      </w:pPr>
      <w:commentRangeStart w:id="38"/>
      <w:commentRangeStart w:id="39"/>
      <w:r w:rsidRPr="000F28C2">
        <w:rPr>
          <w:rFonts w:ascii="Arial" w:eastAsia="Times New Roman" w:hAnsi="Arial" w:cs="Arial"/>
          <w:color w:val="000000"/>
          <w:sz w:val="22"/>
          <w:szCs w:val="22"/>
        </w:rPr>
        <w:t xml:space="preserve">This experience has made me more confident in my ability to help this community because there were times throughout this journey where I doubted myself. It deepened my passion for helping animals to the point where I want to build high tech devices that can better their lives. </w:t>
      </w:r>
      <w:commentRangeEnd w:id="38"/>
      <w:r w:rsidR="00C5275C">
        <w:rPr>
          <w:rStyle w:val="CommentReference"/>
        </w:rPr>
        <w:commentReference w:id="38"/>
      </w:r>
      <w:commentRangeEnd w:id="39"/>
      <w:r w:rsidR="00063C4D">
        <w:rPr>
          <w:rStyle w:val="CommentReference"/>
        </w:rPr>
        <w:commentReference w:id="39"/>
      </w:r>
    </w:p>
    <w:p w14:paraId="7F61708A" w14:textId="77777777" w:rsidR="000F28C2" w:rsidRPr="000F28C2" w:rsidRDefault="000F28C2" w:rsidP="000F28C2">
      <w:pPr>
        <w:rPr>
          <w:rFonts w:ascii="Times New Roman" w:eastAsia="Times New Roman" w:hAnsi="Times New Roman" w:cs="Times New Roman"/>
        </w:rPr>
      </w:pPr>
    </w:p>
    <w:p w14:paraId="4E91973A" w14:textId="4003B949" w:rsidR="00DA3B8F" w:rsidRPr="00DD1DB8" w:rsidRDefault="00DD1DB8" w:rsidP="00DA3B8F">
      <w:pPr>
        <w:rPr>
          <w:rFonts w:eastAsia="Times New Roman" w:cs="Times New Roman"/>
        </w:rPr>
      </w:pPr>
      <w:r w:rsidRPr="00DD1DB8">
        <w:rPr>
          <w:rFonts w:eastAsia="Times New Roman" w:cs="Times New Roman"/>
        </w:rPr>
        <w:t>Hi Abian!</w:t>
      </w:r>
    </w:p>
    <w:p w14:paraId="3A270E26" w14:textId="0012383B" w:rsidR="00040207" w:rsidRDefault="00DD1DB8" w:rsidP="00DA3B8F">
      <w:r>
        <w:t>Y</w:t>
      </w:r>
      <w:r w:rsidR="00C5275C" w:rsidRPr="00DD1DB8">
        <w:t xml:space="preserve">ou’ve shown your passion and also motivation in helping these animals in a practical way. I believe including </w:t>
      </w:r>
      <w:r w:rsidRPr="00DD1DB8">
        <w:t>a</w:t>
      </w:r>
      <w:r w:rsidR="00C5275C" w:rsidRPr="00DD1DB8">
        <w:t xml:space="preserve"> background story about how you’ve come to love animals (stray dogs in particular) would definitely help clarify and set the tone of your essay. </w:t>
      </w:r>
      <w:r w:rsidRPr="00DD1DB8">
        <w:t xml:space="preserve">In addition, you can also include </w:t>
      </w:r>
      <w:r w:rsidR="00F034DB">
        <w:t xml:space="preserve">why you want to take </w:t>
      </w:r>
      <w:r w:rsidRPr="00DD1DB8">
        <w:t>your future major (</w:t>
      </w:r>
      <w:r w:rsidR="00F40AA4">
        <w:t xml:space="preserve">mechanical </w:t>
      </w:r>
      <w:r w:rsidRPr="00DD1DB8">
        <w:t>engineering?) and how this knowledge will help you fulfil your passion in helping these strays in the future.</w:t>
      </w:r>
    </w:p>
    <w:p w14:paraId="62AC9EEC" w14:textId="77777777" w:rsidR="00DD1DB8" w:rsidRDefault="00DD1DB8" w:rsidP="00DA3B8F"/>
    <w:p w14:paraId="1359A512" w14:textId="33B5295C" w:rsidR="00DD1DB8" w:rsidRDefault="00DD1DB8" w:rsidP="00DA3B8F">
      <w:r>
        <w:t>Best,</w:t>
      </w:r>
    </w:p>
    <w:p w14:paraId="711E5524" w14:textId="4959AF91" w:rsidR="00DD1DB8" w:rsidRDefault="00DD1DB8" w:rsidP="00DA3B8F">
      <w:r>
        <w:t>Melinda</w:t>
      </w:r>
      <w:r w:rsidR="00063C4D">
        <w:t xml:space="preserve"> &amp; Chiara</w:t>
      </w:r>
    </w:p>
    <w:p w14:paraId="48007BD3" w14:textId="10B12053" w:rsidR="00DD1DB8" w:rsidRPr="00DD1DB8" w:rsidRDefault="00DD1DB8" w:rsidP="00DA3B8F">
      <w:r>
        <w:t>All-In Eduspace Editor</w:t>
      </w:r>
      <w:r w:rsidR="00063C4D">
        <w:t>s</w:t>
      </w:r>
    </w:p>
    <w:sectPr w:rsidR="00DD1DB8" w:rsidRPr="00DD1DB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crosoft Office User" w:date="2022-10-17T13:37:00Z" w:initials="Office">
    <w:p w14:paraId="016D7119" w14:textId="3DE01179" w:rsidR="00D12292" w:rsidRDefault="00D12292">
      <w:pPr>
        <w:pStyle w:val="CommentText"/>
      </w:pPr>
      <w:r>
        <w:rPr>
          <w:rStyle w:val="CommentReference"/>
        </w:rPr>
        <w:annotationRef/>
      </w:r>
      <w:r>
        <w:t xml:space="preserve">Hi Abian! I love your descriptive </w:t>
      </w:r>
      <w:r w:rsidR="00C5275C">
        <w:t>intro here!</w:t>
      </w:r>
    </w:p>
  </w:comment>
  <w:comment w:id="6" w:author="Microsoft Office User" w:date="2022-10-17T13:38:00Z" w:initials="Office">
    <w:p w14:paraId="580B2593" w14:textId="6F214CE2" w:rsidR="00C5275C" w:rsidRDefault="00C5275C">
      <w:pPr>
        <w:pStyle w:val="CommentText"/>
      </w:pPr>
      <w:r>
        <w:rPr>
          <w:rStyle w:val="CommentReference"/>
        </w:rPr>
        <w:annotationRef/>
      </w:r>
      <w:r>
        <w:t xml:space="preserve">I can feel your genuine interest in helping these strays. However, to make your story more coherent, why not include the reason why you really feel for them? Have you always been an animal person? Or do you have pets at home and thus feel broken-hearted seeing these strays? </w:t>
      </w:r>
    </w:p>
  </w:comment>
  <w:comment w:id="16" w:author="Microsoft Office User" w:date="2022-10-17T13:41:00Z" w:initials="Office">
    <w:p w14:paraId="36A907BE" w14:textId="0A608BE6" w:rsidR="00C5275C" w:rsidRDefault="00C5275C">
      <w:pPr>
        <w:pStyle w:val="CommentText"/>
      </w:pPr>
      <w:r>
        <w:rPr>
          <w:rStyle w:val="CommentReference"/>
        </w:rPr>
        <w:annotationRef/>
      </w:r>
      <w:r>
        <w:t>Can you clarify the conditions in Oman? Are there many strays roaming around?</w:t>
      </w:r>
    </w:p>
  </w:comment>
  <w:comment w:id="19" w:author="Chiara Situmorang" w:date="2022-10-17T14:55:00Z" w:initials="CS">
    <w:p w14:paraId="3CF16DE7" w14:textId="77777777" w:rsidR="00063C4D" w:rsidRDefault="00063C4D" w:rsidP="00B862C4">
      <w:r>
        <w:rPr>
          <w:rStyle w:val="CommentReference"/>
        </w:rPr>
        <w:annotationRef/>
      </w:r>
      <w:r>
        <w:rPr>
          <w:sz w:val="20"/>
          <w:szCs w:val="20"/>
        </w:rPr>
        <w:t>What are the practical implications of this?</w:t>
      </w:r>
    </w:p>
  </w:comment>
  <w:comment w:id="21" w:author="Chiara Situmorang" w:date="2022-10-17T14:51:00Z" w:initials="CS">
    <w:p w14:paraId="784B9537" w14:textId="32C16B26" w:rsidR="00063C4D" w:rsidRDefault="00063C4D" w:rsidP="00E03231">
      <w:r>
        <w:rPr>
          <w:rStyle w:val="CommentReference"/>
        </w:rPr>
        <w:annotationRef/>
      </w:r>
      <w:r>
        <w:rPr>
          <w:sz w:val="20"/>
          <w:szCs w:val="20"/>
        </w:rPr>
        <w:t>Were they looking for volunteers? What made you decide to reach out?</w:t>
      </w:r>
    </w:p>
  </w:comment>
  <w:comment w:id="22" w:author="Chiara Situmorang" w:date="2022-10-17T14:56:00Z" w:initials="CS">
    <w:p w14:paraId="67055EB6" w14:textId="77777777" w:rsidR="00063C4D" w:rsidRDefault="00063C4D" w:rsidP="00F50DA3">
      <w:r>
        <w:rPr>
          <w:rStyle w:val="CommentReference"/>
        </w:rPr>
        <w:annotationRef/>
      </w:r>
      <w:r>
        <w:rPr>
          <w:sz w:val="20"/>
          <w:szCs w:val="20"/>
        </w:rPr>
        <w:t>What would?</w:t>
      </w:r>
    </w:p>
  </w:comment>
  <w:comment w:id="31" w:author="Microsoft Office User" w:date="2022-10-17T13:43:00Z" w:initials="Office">
    <w:p w14:paraId="34E3AF5A" w14:textId="470BBA38" w:rsidR="00C5275C" w:rsidRDefault="00C5275C">
      <w:pPr>
        <w:pStyle w:val="CommentText"/>
      </w:pPr>
      <w:r>
        <w:rPr>
          <w:rStyle w:val="CommentReference"/>
        </w:rPr>
        <w:annotationRef/>
      </w:r>
      <w:r>
        <w:t>Great job!</w:t>
      </w:r>
    </w:p>
  </w:comment>
  <w:comment w:id="38" w:author="Microsoft Office User" w:date="2022-10-17T13:44:00Z" w:initials="Office">
    <w:p w14:paraId="2A380C28" w14:textId="1F3B2F1B" w:rsidR="00C5275C" w:rsidRDefault="00C5275C">
      <w:pPr>
        <w:pStyle w:val="CommentText"/>
      </w:pPr>
      <w:r>
        <w:rPr>
          <w:rStyle w:val="CommentReference"/>
        </w:rPr>
        <w:annotationRef/>
      </w:r>
      <w:r>
        <w:t xml:space="preserve">The ending could be improved by including your plan after building this feeder. Are you going to build more in Oman? I believe the ending can be more impactful if you include how you’d feel by helping these stray animals. </w:t>
      </w:r>
    </w:p>
  </w:comment>
  <w:comment w:id="39" w:author="Chiara Situmorang" w:date="2022-10-17T14:59:00Z" w:initials="CS">
    <w:p w14:paraId="5240D60E" w14:textId="77777777" w:rsidR="00063C4D" w:rsidRDefault="00063C4D" w:rsidP="000805B7">
      <w:r>
        <w:rPr>
          <w:rStyle w:val="CommentReference"/>
        </w:rPr>
        <w:annotationRef/>
      </w:r>
      <w:r>
        <w:rPr>
          <w:sz w:val="20"/>
          <w:szCs w:val="20"/>
        </w:rPr>
        <w:t xml:space="preserve">The prompt asks for a background, identity, interest, or talent that is so meaningful to you that your application would be incomplete without it. </w:t>
      </w:r>
    </w:p>
    <w:p w14:paraId="1C60A77D" w14:textId="77777777" w:rsidR="00063C4D" w:rsidRDefault="00063C4D" w:rsidP="000805B7"/>
    <w:p w14:paraId="0118795F" w14:textId="77777777" w:rsidR="00063C4D" w:rsidRDefault="00063C4D" w:rsidP="000805B7">
      <w:r>
        <w:rPr>
          <w:sz w:val="20"/>
          <w:szCs w:val="20"/>
        </w:rPr>
        <w:t xml:space="preserve">From this story, it’s still unclear what it is that’s meaningful to you. Is it your love for animals? Your talent for engineering?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D7119" w15:done="0"/>
  <w15:commentEx w15:paraId="580B2593" w15:done="0"/>
  <w15:commentEx w15:paraId="36A907BE" w15:done="0"/>
  <w15:commentEx w15:paraId="3CF16DE7" w15:done="0"/>
  <w15:commentEx w15:paraId="784B9537" w15:done="0"/>
  <w15:commentEx w15:paraId="67055EB6" w15:done="0"/>
  <w15:commentEx w15:paraId="34E3AF5A" w15:done="0"/>
  <w15:commentEx w15:paraId="2A380C28" w15:done="0"/>
  <w15:commentEx w15:paraId="0118795F" w15:paraIdParent="2A380C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EB7E" w16cex:dateUtc="2022-10-17T07:55:00Z"/>
  <w16cex:commentExtensible w16cex:durableId="26F7EA7E" w16cex:dateUtc="2022-10-17T07:51:00Z"/>
  <w16cex:commentExtensible w16cex:durableId="26F7EB96" w16cex:dateUtc="2022-10-17T07:56:00Z"/>
  <w16cex:commentExtensible w16cex:durableId="26F7EC4B" w16cex:dateUtc="2022-10-17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D7119" w16cid:durableId="26F7DE0E"/>
  <w16cid:commentId w16cid:paraId="580B2593" w16cid:durableId="26F7DE0F"/>
  <w16cid:commentId w16cid:paraId="36A907BE" w16cid:durableId="26F7DE10"/>
  <w16cid:commentId w16cid:paraId="3CF16DE7" w16cid:durableId="26F7EB7E"/>
  <w16cid:commentId w16cid:paraId="784B9537" w16cid:durableId="26F7EA7E"/>
  <w16cid:commentId w16cid:paraId="67055EB6" w16cid:durableId="26F7EB96"/>
  <w16cid:commentId w16cid:paraId="34E3AF5A" w16cid:durableId="26F7DE11"/>
  <w16cid:commentId w16cid:paraId="2A380C28" w16cid:durableId="26F7DE12"/>
  <w16cid:commentId w16cid:paraId="0118795F" w16cid:durableId="26F7EC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207"/>
    <w:rsid w:val="00040207"/>
    <w:rsid w:val="00063C4D"/>
    <w:rsid w:val="000F28C2"/>
    <w:rsid w:val="00185506"/>
    <w:rsid w:val="004F5032"/>
    <w:rsid w:val="00540E9F"/>
    <w:rsid w:val="005D3DA2"/>
    <w:rsid w:val="005E3C66"/>
    <w:rsid w:val="0062459E"/>
    <w:rsid w:val="00C5275C"/>
    <w:rsid w:val="00D12292"/>
    <w:rsid w:val="00DA3B8F"/>
    <w:rsid w:val="00DD1DB8"/>
    <w:rsid w:val="00F034DB"/>
    <w:rsid w:val="00F40A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B1D4015"/>
  <w15:chartTrackingRefBased/>
  <w15:docId w15:val="{4445A94D-6B1B-8D47-934E-F782E3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rPr>
      <w:sz w:val="20"/>
      <w:szCs w:val="20"/>
    </w:rPr>
  </w:style>
  <w:style w:type="character" w:customStyle="1" w:styleId="CommentTextChar">
    <w:name w:val="Comment Text Char"/>
    <w:basedOn w:val="DefaultParagraphFont"/>
    <w:link w:val="CommentText"/>
    <w:uiPriority w:val="99"/>
    <w:semiHidden/>
    <w:rsid w:val="00540E9F"/>
    <w:rPr>
      <w:sz w:val="20"/>
      <w:szCs w:val="20"/>
    </w:rPr>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sz w:val="20"/>
      <w:szCs w:val="20"/>
    </w:rPr>
  </w:style>
  <w:style w:type="paragraph" w:styleId="BalloonText">
    <w:name w:val="Balloon Text"/>
    <w:basedOn w:val="Normal"/>
    <w:link w:val="BalloonTextChar"/>
    <w:uiPriority w:val="99"/>
    <w:semiHidden/>
    <w:unhideWhenUsed/>
    <w:rsid w:val="00D122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2292"/>
    <w:rPr>
      <w:rFonts w:ascii="Times New Roman" w:hAnsi="Times New Roman" w:cs="Times New Roman"/>
      <w:sz w:val="18"/>
      <w:szCs w:val="18"/>
    </w:rPr>
  </w:style>
  <w:style w:type="paragraph" w:styleId="Revision">
    <w:name w:val="Revision"/>
    <w:hidden/>
    <w:uiPriority w:val="99"/>
    <w:semiHidden/>
    <w:rsid w:val="00063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0500">
      <w:bodyDiv w:val="1"/>
      <w:marLeft w:val="0"/>
      <w:marRight w:val="0"/>
      <w:marTop w:val="0"/>
      <w:marBottom w:val="0"/>
      <w:divBdr>
        <w:top w:val="none" w:sz="0" w:space="0" w:color="auto"/>
        <w:left w:val="none" w:sz="0" w:space="0" w:color="auto"/>
        <w:bottom w:val="none" w:sz="0" w:space="0" w:color="auto"/>
        <w:right w:val="none" w:sz="0" w:space="0" w:color="auto"/>
      </w:divBdr>
    </w:div>
    <w:div w:id="136924691">
      <w:bodyDiv w:val="1"/>
      <w:marLeft w:val="0"/>
      <w:marRight w:val="0"/>
      <w:marTop w:val="0"/>
      <w:marBottom w:val="0"/>
      <w:divBdr>
        <w:top w:val="none" w:sz="0" w:space="0" w:color="auto"/>
        <w:left w:val="none" w:sz="0" w:space="0" w:color="auto"/>
        <w:bottom w:val="none" w:sz="0" w:space="0" w:color="auto"/>
        <w:right w:val="none" w:sz="0" w:space="0" w:color="auto"/>
      </w:divBdr>
    </w:div>
    <w:div w:id="1071392512">
      <w:bodyDiv w:val="1"/>
      <w:marLeft w:val="0"/>
      <w:marRight w:val="0"/>
      <w:marTop w:val="0"/>
      <w:marBottom w:val="0"/>
      <w:divBdr>
        <w:top w:val="none" w:sz="0" w:space="0" w:color="auto"/>
        <w:left w:val="none" w:sz="0" w:space="0" w:color="auto"/>
        <w:bottom w:val="none" w:sz="0" w:space="0" w:color="auto"/>
        <w:right w:val="none" w:sz="0" w:space="0" w:color="auto"/>
      </w:divBdr>
    </w:div>
    <w:div w:id="1564096825">
      <w:bodyDiv w:val="1"/>
      <w:marLeft w:val="0"/>
      <w:marRight w:val="0"/>
      <w:marTop w:val="0"/>
      <w:marBottom w:val="0"/>
      <w:divBdr>
        <w:top w:val="none" w:sz="0" w:space="0" w:color="auto"/>
        <w:left w:val="none" w:sz="0" w:space="0" w:color="auto"/>
        <w:bottom w:val="none" w:sz="0" w:space="0" w:color="auto"/>
        <w:right w:val="none" w:sz="0" w:space="0" w:color="auto"/>
      </w:divBdr>
    </w:div>
    <w:div w:id="2105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8</cp:revision>
  <dcterms:created xsi:type="dcterms:W3CDTF">2022-10-17T06:51:00Z</dcterms:created>
  <dcterms:modified xsi:type="dcterms:W3CDTF">2022-10-17T07:59:00Z</dcterms:modified>
</cp:coreProperties>
</file>