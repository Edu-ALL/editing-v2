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1A962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b/>
          <w:bCs/>
          <w:color w:val="000000"/>
          <w:sz w:val="26"/>
          <w:szCs w:val="26"/>
        </w:rPr>
        <w:t>IMPERIAL COLLEGE LONDON</w:t>
      </w:r>
    </w:p>
    <w:p w14:paraId="001BFAE2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4C746141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>Major: MSc in Business Analytics</w:t>
      </w:r>
    </w:p>
    <w:p w14:paraId="27C3DA73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Link: </w:t>
      </w:r>
      <w:hyperlink r:id="rId4" w:history="1">
        <w:r w:rsidRPr="00FB1741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https://www.imperial.ac.uk/business-school/programmes/msc-business-analytics/</w:t>
        </w:r>
      </w:hyperlink>
    </w:p>
    <w:p w14:paraId="1FA03BDB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6124FE5F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b/>
          <w:bCs/>
          <w:color w:val="000000"/>
          <w:sz w:val="26"/>
          <w:szCs w:val="26"/>
        </w:rPr>
        <w:t>SHORT ESSAY SECTION</w:t>
      </w:r>
    </w:p>
    <w:p w14:paraId="633F7D18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15AEE1DB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b/>
          <w:bCs/>
          <w:color w:val="000000"/>
          <w:sz w:val="22"/>
          <w:szCs w:val="22"/>
        </w:rPr>
        <w:t>Immediately after graduation, which type of employer are you aiming to work for?</w:t>
      </w:r>
    </w:p>
    <w:p w14:paraId="711B43C1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i/>
          <w:iCs/>
          <w:color w:val="FF0000"/>
          <w:sz w:val="22"/>
          <w:szCs w:val="22"/>
        </w:rPr>
        <w:t>*drop down section</w:t>
      </w:r>
    </w:p>
    <w:p w14:paraId="3E0341F8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>Employer - large corporate</w:t>
      </w:r>
    </w:p>
    <w:p w14:paraId="1E068E81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7C95A24F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b/>
          <w:bCs/>
          <w:color w:val="000000"/>
          <w:sz w:val="22"/>
          <w:szCs w:val="22"/>
        </w:rPr>
        <w:t>In which sector?</w:t>
      </w:r>
    </w:p>
    <w:p w14:paraId="13809A6D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i/>
          <w:iCs/>
          <w:color w:val="FF0000"/>
          <w:sz w:val="22"/>
          <w:szCs w:val="22"/>
        </w:rPr>
        <w:t>*drop down section</w:t>
      </w:r>
    </w:p>
    <w:p w14:paraId="47B10676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>Consulting</w:t>
      </w:r>
    </w:p>
    <w:p w14:paraId="6D51C5EA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7522952B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b/>
          <w:bCs/>
          <w:color w:val="000000"/>
          <w:sz w:val="22"/>
          <w:szCs w:val="22"/>
        </w:rPr>
        <w:t>In which country?</w:t>
      </w:r>
    </w:p>
    <w:p w14:paraId="4AC199DE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i/>
          <w:iCs/>
          <w:color w:val="FF0000"/>
          <w:sz w:val="22"/>
          <w:szCs w:val="22"/>
        </w:rPr>
        <w:t>*drop down section</w:t>
      </w:r>
    </w:p>
    <w:p w14:paraId="0038AE3F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>Indonesia</w:t>
      </w:r>
    </w:p>
    <w:p w14:paraId="19815D23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12DECEAD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b/>
          <w:bCs/>
          <w:color w:val="000000"/>
          <w:sz w:val="22"/>
          <w:szCs w:val="22"/>
        </w:rPr>
        <w:t>List your target organisation(s) and role</w:t>
      </w:r>
    </w:p>
    <w:p w14:paraId="08AB8538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i/>
          <w:iCs/>
          <w:color w:val="FF0000"/>
          <w:sz w:val="22"/>
          <w:szCs w:val="22"/>
        </w:rPr>
        <w:t>Please do not exceed 200 characters</w:t>
      </w:r>
    </w:p>
    <w:p w14:paraId="37226E1F" w14:textId="57896FEF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>McKinsey, Bain</w:t>
      </w:r>
      <w:ins w:id="0" w:author="Microsoft Office User" w:date="2022-12-10T13:15:00Z">
        <w:r w:rsidR="00ED4611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and BCG as Associate</w:t>
      </w:r>
    </w:p>
    <w:p w14:paraId="3EE770D0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4FDFA78A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b/>
          <w:bCs/>
          <w:color w:val="000000"/>
          <w:sz w:val="22"/>
          <w:szCs w:val="22"/>
        </w:rPr>
        <w:t>How will this programme help you reach your career goal?</w:t>
      </w:r>
    </w:p>
    <w:p w14:paraId="522B3A04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i/>
          <w:iCs/>
          <w:color w:val="FF0000"/>
          <w:sz w:val="22"/>
          <w:szCs w:val="22"/>
        </w:rPr>
        <w:t>Please do not exceed 1500 characters</w:t>
      </w:r>
    </w:p>
    <w:p w14:paraId="5F5D7FF8" w14:textId="7192373D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Being an entrepreneur in </w:t>
      </w:r>
      <w:ins w:id="1" w:author="Chiara Situmorang" w:date="2022-12-12T09:48:00Z">
        <w:r w:rsidR="00F83257">
          <w:rPr>
            <w:rFonts w:ascii="Arial" w:eastAsia="Times New Roman" w:hAnsi="Arial" w:cs="Arial"/>
            <w:color w:val="000000"/>
            <w:sz w:val="22"/>
            <w:szCs w:val="22"/>
          </w:rPr>
          <w:t xml:space="preserve">the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supply chain &amp; manufacturing industry has been my long-term goal, and having several years of </w:t>
      </w:r>
      <w:ins w:id="2" w:author="Microsoft Office User" w:date="2022-12-10T13:21:00Z">
        <w:r w:rsidR="000018C8">
          <w:rPr>
            <w:rFonts w:ascii="Arial" w:eastAsia="Times New Roman" w:hAnsi="Arial" w:cs="Arial"/>
            <w:color w:val="000000"/>
            <w:sz w:val="22"/>
            <w:szCs w:val="22"/>
          </w:rPr>
          <w:t xml:space="preserve">consulting </w:t>
        </w:r>
      </w:ins>
      <w:ins w:id="3" w:author="Microsoft Office User" w:date="2022-12-10T13:22:00Z">
        <w:r w:rsidR="000018C8">
          <w:rPr>
            <w:rFonts w:ascii="Arial" w:eastAsia="Times New Roman" w:hAnsi="Arial" w:cs="Arial"/>
            <w:color w:val="000000"/>
            <w:sz w:val="22"/>
            <w:szCs w:val="22"/>
          </w:rPr>
          <w:t xml:space="preserve">work </w:t>
        </w:r>
      </w:ins>
      <w:del w:id="4" w:author="Microsoft Office User" w:date="2022-12-10T13:22:00Z">
        <w:r w:rsidRPr="00FB1741" w:rsidDel="000018C8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experience in consulting </w:delText>
        </w:r>
      </w:del>
      <w:del w:id="5" w:author="Microsoft Office User" w:date="2022-12-10T13:21:00Z">
        <w:r w:rsidRPr="00FB1741" w:rsidDel="004A3FFA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builds </w:delText>
        </w:r>
      </w:del>
      <w:ins w:id="6" w:author="Microsoft Office User" w:date="2022-12-10T13:21:00Z">
        <w:r w:rsidR="004A3FFA">
          <w:rPr>
            <w:rFonts w:ascii="Arial" w:eastAsia="Times New Roman" w:hAnsi="Arial" w:cs="Arial"/>
            <w:color w:val="000000"/>
            <w:sz w:val="22"/>
            <w:szCs w:val="22"/>
          </w:rPr>
          <w:t>will build</w:t>
        </w:r>
        <w:r w:rsidR="004A3FFA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>up my experience prior to starting my entrepreneurial journey.</w:t>
      </w:r>
    </w:p>
    <w:p w14:paraId="2103491A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7DABEEDB" w14:textId="3BCFE958" w:rsidR="00C736FF" w:rsidRDefault="00FB1741" w:rsidP="00FB1741">
      <w:pPr>
        <w:rPr>
          <w:ins w:id="7" w:author="Microsoft Office User" w:date="2022-12-10T13:33:00Z"/>
          <w:rFonts w:ascii="Arial" w:eastAsia="Times New Roman" w:hAnsi="Arial" w:cs="Arial"/>
          <w:color w:val="000000"/>
          <w:sz w:val="22"/>
          <w:szCs w:val="22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The program will </w:t>
      </w:r>
      <w:del w:id="8" w:author="Microsoft Office User" w:date="2022-12-10T13:35:00Z">
        <w:r w:rsidRPr="00FB1741" w:rsidDel="0032791D">
          <w:rPr>
            <w:rFonts w:ascii="Arial" w:eastAsia="Times New Roman" w:hAnsi="Arial" w:cs="Arial"/>
            <w:color w:val="000000"/>
            <w:sz w:val="22"/>
            <w:szCs w:val="22"/>
          </w:rPr>
          <w:delText>help me in plenty of</w:delText>
        </w:r>
      </w:del>
      <w:ins w:id="9" w:author="Microsoft Office User" w:date="2022-12-10T13:35:00Z">
        <w:r w:rsidR="0032791D">
          <w:rPr>
            <w:rFonts w:ascii="Arial" w:eastAsia="Times New Roman" w:hAnsi="Arial" w:cs="Arial"/>
            <w:color w:val="000000"/>
            <w:sz w:val="22"/>
            <w:szCs w:val="22"/>
          </w:rPr>
          <w:t xml:space="preserve">enrich my skills in </w:t>
        </w:r>
      </w:ins>
      <w:ins w:id="10" w:author="Chiara Situmorang" w:date="2022-12-12T09:48:00Z">
        <w:r w:rsidR="00044D04">
          <w:rPr>
            <w:rFonts w:ascii="Arial" w:eastAsia="Times New Roman" w:hAnsi="Arial" w:cs="Arial"/>
            <w:color w:val="000000"/>
            <w:sz w:val="22"/>
            <w:szCs w:val="22"/>
          </w:rPr>
          <w:t xml:space="preserve">a </w:t>
        </w:r>
      </w:ins>
      <w:ins w:id="11" w:author="Microsoft Office User" w:date="2022-12-10T13:35:00Z">
        <w:r w:rsidR="0032791D">
          <w:rPr>
            <w:rFonts w:ascii="Arial" w:eastAsia="Times New Roman" w:hAnsi="Arial" w:cs="Arial"/>
            <w:color w:val="000000"/>
            <w:sz w:val="22"/>
            <w:szCs w:val="22"/>
          </w:rPr>
          <w:t>myriad of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ways. First, the knowledge gained in this program </w:t>
      </w:r>
      <w:ins w:id="12" w:author="Microsoft Office User" w:date="2022-12-10T13:35:00Z">
        <w:r w:rsidR="002942D0">
          <w:rPr>
            <w:rFonts w:ascii="Arial" w:eastAsia="Times New Roman" w:hAnsi="Arial" w:cs="Arial"/>
            <w:color w:val="000000"/>
            <w:sz w:val="22"/>
            <w:szCs w:val="22"/>
          </w:rPr>
          <w:t xml:space="preserve">will </w:t>
        </w:r>
      </w:ins>
      <w:del w:id="13" w:author="Microsoft Office User" w:date="2022-12-10T13:22:00Z">
        <w:r w:rsidRPr="00FB1741" w:rsidDel="000018C8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builds </w:delText>
        </w:r>
      </w:del>
      <w:ins w:id="14" w:author="Microsoft Office User" w:date="2022-12-10T13:22:00Z">
        <w:r w:rsidR="002942D0">
          <w:rPr>
            <w:rFonts w:ascii="Arial" w:eastAsia="Times New Roman" w:hAnsi="Arial" w:cs="Arial"/>
            <w:color w:val="000000"/>
            <w:sz w:val="22"/>
            <w:szCs w:val="22"/>
          </w:rPr>
          <w:t>lay</w:t>
        </w:r>
        <w:r w:rsidR="000018C8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a strong foundation to reach my career goal. For example, the course in Data Structures and Algorithms is </w:t>
      </w:r>
      <w:del w:id="15" w:author="Microsoft Office User" w:date="2022-12-10T13:33:00Z">
        <w:r w:rsidRPr="00FB1741" w:rsidDel="00C736FF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undeniably </w:delText>
        </w:r>
      </w:del>
      <w:ins w:id="16" w:author="Microsoft Office User" w:date="2022-12-10T13:33:00Z">
        <w:r w:rsidR="00C736FF">
          <w:rPr>
            <w:rFonts w:ascii="Arial" w:eastAsia="Times New Roman" w:hAnsi="Arial" w:cs="Arial"/>
            <w:color w:val="000000"/>
            <w:sz w:val="22"/>
            <w:szCs w:val="22"/>
          </w:rPr>
          <w:t>incredibly</w:t>
        </w:r>
        <w:r w:rsidR="00C736FF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useful for future consultants as data analysis is part of consultants' essential skills. </w:t>
      </w:r>
    </w:p>
    <w:p w14:paraId="7443D8B0" w14:textId="77777777" w:rsidR="00C736FF" w:rsidRDefault="00C736FF" w:rsidP="00FB1741">
      <w:pPr>
        <w:rPr>
          <w:ins w:id="17" w:author="Microsoft Office User" w:date="2022-12-10T13:33:00Z"/>
          <w:rFonts w:ascii="Arial" w:eastAsia="Times New Roman" w:hAnsi="Arial" w:cs="Arial"/>
          <w:color w:val="000000"/>
          <w:sz w:val="22"/>
          <w:szCs w:val="22"/>
        </w:rPr>
      </w:pPr>
    </w:p>
    <w:p w14:paraId="16183587" w14:textId="4BAC4C01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Second, Imperial is very open towards </w:t>
      </w:r>
      <w:del w:id="18" w:author="Microsoft Office User" w:date="2022-12-10T13:23:00Z">
        <w:r w:rsidRPr="00FB1741" w:rsidDel="0016303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collaborating </w:delText>
        </w:r>
      </w:del>
      <w:ins w:id="19" w:author="Microsoft Office User" w:date="2022-12-10T13:23:00Z">
        <w:r w:rsidR="0016303C">
          <w:rPr>
            <w:rFonts w:ascii="Arial" w:eastAsia="Times New Roman" w:hAnsi="Arial" w:cs="Arial"/>
            <w:color w:val="000000"/>
            <w:sz w:val="22"/>
            <w:szCs w:val="22"/>
          </w:rPr>
          <w:t>integrating</w:t>
        </w:r>
        <w:r w:rsidR="0016303C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business and innovation, and </w:t>
      </w:r>
      <w:del w:id="20" w:author="Microsoft Office User" w:date="2022-12-10T13:24:00Z">
        <w:r w:rsidRPr="00FB1741" w:rsidDel="00CD706C">
          <w:rPr>
            <w:rFonts w:ascii="Arial" w:eastAsia="Times New Roman" w:hAnsi="Arial" w:cs="Arial"/>
            <w:color w:val="000000"/>
            <w:sz w:val="22"/>
            <w:szCs w:val="22"/>
          </w:rPr>
          <w:delText>it really</w:delText>
        </w:r>
      </w:del>
      <w:ins w:id="21" w:author="Microsoft Office User" w:date="2022-12-10T13:36:00Z">
        <w:r w:rsidR="002942D0">
          <w:rPr>
            <w:rFonts w:ascii="Arial" w:eastAsia="Times New Roman" w:hAnsi="Arial" w:cs="Arial"/>
            <w:color w:val="000000"/>
            <w:sz w:val="22"/>
            <w:szCs w:val="22"/>
          </w:rPr>
          <w:t>through the Enterprise Lab,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22" w:author="Microsoft Office User" w:date="2022-12-10T13:36:00Z">
        <w:r w:rsidRPr="00FB1741" w:rsidDel="002942D0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encourages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students </w:t>
      </w:r>
      <w:ins w:id="23" w:author="Microsoft Office User" w:date="2022-12-10T13:36:00Z">
        <w:r w:rsidR="002942D0">
          <w:rPr>
            <w:rFonts w:ascii="Arial" w:eastAsia="Times New Roman" w:hAnsi="Arial" w:cs="Arial"/>
            <w:color w:val="000000"/>
            <w:sz w:val="22"/>
            <w:szCs w:val="22"/>
          </w:rPr>
          <w:t xml:space="preserve">are encouraged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>to think creatively and develop an entrepreneurial mindset</w:t>
      </w:r>
      <w:del w:id="24" w:author="Microsoft Office User" w:date="2022-12-10T13:36:00Z">
        <w:r w:rsidRPr="00FB1741" w:rsidDel="002942D0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through the Enterprise Lab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. I believe that the environment in Imperial will </w:t>
      </w:r>
      <w:ins w:id="25" w:author="Microsoft Office User" w:date="2022-12-10T13:24:00Z">
        <w:r w:rsidR="00CD706C">
          <w:rPr>
            <w:rFonts w:ascii="Arial" w:eastAsia="Times New Roman" w:hAnsi="Arial" w:cs="Arial"/>
            <w:color w:val="000000"/>
            <w:sz w:val="22"/>
            <w:szCs w:val="22"/>
          </w:rPr>
          <w:t xml:space="preserve">not only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help </w:t>
      </w:r>
      <w:del w:id="26" w:author="Microsoft Office User" w:date="2022-12-10T13:24:00Z">
        <w:r w:rsidRPr="00FB1741" w:rsidDel="00CD706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develop </w:delText>
        </w:r>
      </w:del>
      <w:ins w:id="27" w:author="Microsoft Office User" w:date="2022-12-10T13:24:00Z">
        <w:r w:rsidR="00CD706C">
          <w:rPr>
            <w:rFonts w:ascii="Arial" w:eastAsia="Times New Roman" w:hAnsi="Arial" w:cs="Arial"/>
            <w:color w:val="000000"/>
            <w:sz w:val="22"/>
            <w:szCs w:val="22"/>
          </w:rPr>
          <w:t>nurture</w:t>
        </w:r>
        <w:r w:rsidR="00CD706C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my entrepreneurial spirit </w:t>
      </w:r>
      <w:del w:id="28" w:author="Microsoft Office User" w:date="2022-12-10T13:24:00Z">
        <w:r w:rsidRPr="00FB1741" w:rsidDel="00CD706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not only to become a successful entrepreneur,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but </w:t>
      </w:r>
      <w:del w:id="29" w:author="Microsoft Office User" w:date="2022-12-10T13:25:00Z">
        <w:r w:rsidRPr="00FB1741" w:rsidDel="00CD706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it is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also </w:t>
      </w:r>
      <w:ins w:id="30" w:author="Microsoft Office User" w:date="2022-12-10T13:25:00Z">
        <w:r w:rsidR="00207692">
          <w:rPr>
            <w:rFonts w:ascii="Arial" w:eastAsia="Times New Roman" w:hAnsi="Arial" w:cs="Arial"/>
            <w:color w:val="000000"/>
            <w:sz w:val="22"/>
            <w:szCs w:val="22"/>
          </w:rPr>
          <w:t xml:space="preserve">give me the </w:t>
        </w:r>
      </w:ins>
      <w:del w:id="31" w:author="Microsoft Office User" w:date="2022-12-10T13:25:00Z">
        <w:r w:rsidRPr="00FB1741" w:rsidDel="00207692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essential </w:delText>
        </w:r>
      </w:del>
      <w:ins w:id="32" w:author="Microsoft Office User" w:date="2022-12-10T13:25:00Z">
        <w:r w:rsidR="00207692">
          <w:rPr>
            <w:rFonts w:ascii="Arial" w:eastAsia="Times New Roman" w:hAnsi="Arial" w:cs="Arial"/>
            <w:color w:val="000000"/>
            <w:sz w:val="22"/>
            <w:szCs w:val="22"/>
          </w:rPr>
          <w:t>necessary</w:t>
        </w:r>
        <w:r w:rsidR="00207692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  <w:r w:rsidR="00207692">
          <w:rPr>
            <w:rFonts w:ascii="Arial" w:eastAsia="Times New Roman" w:hAnsi="Arial" w:cs="Arial"/>
            <w:color w:val="000000"/>
            <w:sz w:val="22"/>
            <w:szCs w:val="22"/>
          </w:rPr>
          <w:t xml:space="preserve">skills </w:t>
        </w:r>
      </w:ins>
      <w:del w:id="33" w:author="Microsoft Office User" w:date="2022-12-10T13:25:00Z">
        <w:r w:rsidRPr="00FB1741" w:rsidDel="00207692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for consultants to be able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>to understand the point of view of entrepreneurs as they are also one type of stakeholders that consultants will deal with. </w:t>
      </w:r>
    </w:p>
    <w:p w14:paraId="39CA2FAB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1C9392BB" w14:textId="24D47E84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Additionally, Imperial's </w:t>
      </w:r>
      <w:del w:id="34" w:author="Microsoft Office User" w:date="2022-12-10T13:27:00Z">
        <w:r w:rsidRPr="00FB1741" w:rsidDel="00FD664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undeniably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promising reputation among people all over the world allows me to gain plenty of opportunities, </w:t>
      </w:r>
      <w:commentRangeStart w:id="35"/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such as strong networking opportunities and business opportunities. </w:t>
      </w:r>
      <w:commentRangeEnd w:id="35"/>
      <w:r w:rsidR="00CC239A">
        <w:rPr>
          <w:rStyle w:val="CommentReference"/>
        </w:rPr>
        <w:commentReference w:id="35"/>
      </w:r>
      <w:del w:id="36" w:author="Microsoft Office User" w:date="2022-12-10T13:42:00Z">
        <w:r w:rsidRPr="00FB1741" w:rsidDel="0090699E">
          <w:rPr>
            <w:rFonts w:ascii="Arial" w:eastAsia="Times New Roman" w:hAnsi="Arial" w:cs="Arial"/>
            <w:color w:val="000000"/>
            <w:sz w:val="22"/>
            <w:szCs w:val="22"/>
          </w:rPr>
          <w:delText>Thus</w:delText>
        </w:r>
      </w:del>
      <w:ins w:id="37" w:author="Microsoft Office User" w:date="2022-12-10T13:42:00Z">
        <w:r w:rsidR="0090699E">
          <w:rPr>
            <w:rFonts w:ascii="Arial" w:eastAsia="Times New Roman" w:hAnsi="Arial" w:cs="Arial"/>
            <w:color w:val="000000"/>
            <w:sz w:val="22"/>
            <w:szCs w:val="22"/>
          </w:rPr>
          <w:t xml:space="preserve">I believe </w:t>
        </w:r>
      </w:ins>
      <w:del w:id="38" w:author="Microsoft Office User" w:date="2022-12-10T13:42:00Z">
        <w:r w:rsidRPr="00FB1741" w:rsidDel="0090699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, </w:delText>
        </w:r>
      </w:del>
      <w:del w:id="39" w:author="Microsoft Office User" w:date="2022-12-10T13:41:00Z">
        <w:r w:rsidRPr="00FB1741" w:rsidDel="007F2B1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having the opportunity to </w:delText>
        </w:r>
      </w:del>
      <w:del w:id="40" w:author="Microsoft Office User" w:date="2022-12-10T13:42:00Z">
        <w:r w:rsidRPr="00FB1741" w:rsidDel="007F2B1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study </w:delText>
        </w:r>
      </w:del>
      <w:del w:id="41" w:author="Microsoft Office User" w:date="2022-12-10T13:41:00Z">
        <w:r w:rsidRPr="00FB1741" w:rsidDel="007F2B1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in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Imperial </w:t>
      </w:r>
      <w:del w:id="42" w:author="Microsoft Office User" w:date="2022-12-10T13:42:00Z">
        <w:r w:rsidRPr="00FB1741" w:rsidDel="007F2B1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will </w:delText>
        </w:r>
      </w:del>
      <w:ins w:id="43" w:author="Microsoft Office User" w:date="2022-12-10T13:42:00Z">
        <w:r w:rsidR="007F2B15">
          <w:rPr>
            <w:rFonts w:ascii="Arial" w:eastAsia="Times New Roman" w:hAnsi="Arial" w:cs="Arial"/>
            <w:color w:val="000000"/>
            <w:sz w:val="22"/>
            <w:szCs w:val="22"/>
          </w:rPr>
          <w:t>can</w:t>
        </w:r>
        <w:r w:rsidR="007F2B15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ins w:id="44" w:author="Microsoft Office User" w:date="2022-12-10T13:40:00Z">
        <w:r w:rsidR="00F5116C">
          <w:rPr>
            <w:rFonts w:ascii="Arial" w:eastAsia="Times New Roman" w:hAnsi="Arial" w:cs="Arial"/>
            <w:color w:val="000000"/>
            <w:sz w:val="22"/>
            <w:szCs w:val="22"/>
          </w:rPr>
          <w:t xml:space="preserve">provide me </w:t>
        </w:r>
      </w:ins>
      <w:ins w:id="45" w:author="Microsoft Office User" w:date="2022-12-10T13:41:00Z">
        <w:r w:rsidR="007F2B15">
          <w:rPr>
            <w:rFonts w:ascii="Arial" w:eastAsia="Times New Roman" w:hAnsi="Arial" w:cs="Arial"/>
            <w:color w:val="000000"/>
            <w:sz w:val="22"/>
            <w:szCs w:val="22"/>
          </w:rPr>
          <w:t xml:space="preserve">with </w:t>
        </w:r>
      </w:ins>
      <w:ins w:id="46" w:author="Microsoft Office User" w:date="2022-12-10T13:40:00Z">
        <w:r w:rsidR="00F5116C">
          <w:rPr>
            <w:rFonts w:ascii="Arial" w:eastAsia="Times New Roman" w:hAnsi="Arial" w:cs="Arial"/>
            <w:color w:val="000000"/>
            <w:sz w:val="22"/>
            <w:szCs w:val="22"/>
          </w:rPr>
          <w:t xml:space="preserve">both </w:t>
        </w:r>
      </w:ins>
      <w:ins w:id="47" w:author="Microsoft Office User" w:date="2022-12-10T13:41:00Z">
        <w:r w:rsidR="007F2B15">
          <w:rPr>
            <w:rFonts w:ascii="Arial" w:eastAsia="Times New Roman" w:hAnsi="Arial" w:cs="Arial"/>
            <w:color w:val="000000"/>
            <w:sz w:val="22"/>
            <w:szCs w:val="22"/>
          </w:rPr>
          <w:t>academic</w:t>
        </w:r>
        <w:del w:id="48" w:author="Chiara Situmorang" w:date="2022-12-12T09:51:00Z">
          <w:r w:rsidR="007F2B15" w:rsidDel="00044D04">
            <w:rPr>
              <w:rFonts w:ascii="Arial" w:eastAsia="Times New Roman" w:hAnsi="Arial" w:cs="Arial"/>
              <w:color w:val="000000"/>
              <w:sz w:val="22"/>
              <w:szCs w:val="22"/>
            </w:rPr>
            <w:delText>als</w:delText>
          </w:r>
        </w:del>
      </w:ins>
      <w:ins w:id="49" w:author="Microsoft Office User" w:date="2022-12-10T13:40:00Z">
        <w:r w:rsidR="00F5116C">
          <w:rPr>
            <w:rFonts w:ascii="Arial" w:eastAsia="Times New Roman" w:hAnsi="Arial" w:cs="Arial"/>
            <w:color w:val="000000"/>
            <w:sz w:val="22"/>
            <w:szCs w:val="22"/>
          </w:rPr>
          <w:t xml:space="preserve"> and practical experience</w:t>
        </w:r>
      </w:ins>
      <w:ins w:id="50" w:author="Microsoft Office User" w:date="2022-12-10T13:42:00Z">
        <w:r w:rsidR="007F2B15">
          <w:rPr>
            <w:rFonts w:ascii="Arial" w:eastAsia="Times New Roman" w:hAnsi="Arial" w:cs="Arial"/>
            <w:color w:val="000000"/>
            <w:sz w:val="22"/>
            <w:szCs w:val="22"/>
          </w:rPr>
          <w:t>s</w:t>
        </w:r>
      </w:ins>
      <w:ins w:id="51" w:author="Microsoft Office User" w:date="2022-12-10T13:40:00Z">
        <w:r w:rsidR="00F5116C">
          <w:rPr>
            <w:rFonts w:ascii="Arial" w:eastAsia="Times New Roman" w:hAnsi="Arial" w:cs="Arial"/>
            <w:color w:val="000000"/>
            <w:sz w:val="22"/>
            <w:szCs w:val="22"/>
          </w:rPr>
          <w:t xml:space="preserve"> that </w:t>
        </w:r>
      </w:ins>
      <w:del w:id="52" w:author="Microsoft Office User" w:date="2022-12-10T13:41:00Z">
        <w:r w:rsidRPr="00FB1741" w:rsidDel="00F5116C">
          <w:rPr>
            <w:rFonts w:ascii="Arial" w:eastAsia="Times New Roman" w:hAnsi="Arial" w:cs="Arial"/>
            <w:color w:val="000000"/>
            <w:sz w:val="22"/>
            <w:szCs w:val="22"/>
          </w:rPr>
          <w:delText>definitely help my career growth in many ways</w:delText>
        </w:r>
      </w:del>
      <w:ins w:id="53" w:author="Microsoft Office User" w:date="2022-12-10T13:41:00Z">
        <w:r w:rsidR="00F5116C">
          <w:rPr>
            <w:rFonts w:ascii="Arial" w:eastAsia="Times New Roman" w:hAnsi="Arial" w:cs="Arial"/>
            <w:color w:val="000000"/>
            <w:sz w:val="22"/>
            <w:szCs w:val="22"/>
          </w:rPr>
          <w:t xml:space="preserve">will help launch my career as an aspiring </w:t>
        </w:r>
        <w:r w:rsidR="007F2B15">
          <w:rPr>
            <w:rFonts w:ascii="Arial" w:eastAsia="Times New Roman" w:hAnsi="Arial" w:cs="Arial"/>
            <w:color w:val="000000"/>
            <w:sz w:val="22"/>
            <w:szCs w:val="22"/>
          </w:rPr>
          <w:t>entrepreneur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6470E114" w14:textId="77777777" w:rsidR="00FB1741" w:rsidRPr="00FB1741" w:rsidRDefault="00FB1741" w:rsidP="00FB1741">
      <w:pPr>
        <w:spacing w:after="240"/>
        <w:rPr>
          <w:rFonts w:ascii="Times New Roman" w:eastAsia="Times New Roman" w:hAnsi="Times New Roman" w:cs="Times New Roman"/>
        </w:rPr>
      </w:pPr>
    </w:p>
    <w:p w14:paraId="5977B19A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b/>
          <w:bCs/>
          <w:color w:val="000000"/>
          <w:sz w:val="22"/>
          <w:szCs w:val="22"/>
        </w:rPr>
        <w:t>Do you see any barriers that you may need to overcome to reach this goal?</w:t>
      </w:r>
    </w:p>
    <w:p w14:paraId="5FE54C04" w14:textId="07064E9F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i/>
          <w:iCs/>
          <w:color w:val="FF0000"/>
          <w:sz w:val="22"/>
          <w:szCs w:val="22"/>
        </w:rPr>
        <w:t>This can be personally, professionally, or academically. Please do not exceed 1500 char</w:t>
      </w:r>
      <w:ins w:id="54" w:author="Microsoft Office User" w:date="2022-12-10T13:43:00Z">
        <w:r w:rsidR="0090699E">
          <w:rPr>
            <w:rFonts w:ascii="Arial" w:eastAsia="Times New Roman" w:hAnsi="Arial" w:cs="Arial"/>
            <w:i/>
            <w:iCs/>
            <w:color w:val="FF0000"/>
            <w:sz w:val="22"/>
            <w:szCs w:val="22"/>
          </w:rPr>
          <w:t>a</w:t>
        </w:r>
      </w:ins>
      <w:r w:rsidRPr="00FB1741">
        <w:rPr>
          <w:rFonts w:ascii="Arial" w:eastAsia="Times New Roman" w:hAnsi="Arial" w:cs="Arial"/>
          <w:i/>
          <w:iCs/>
          <w:color w:val="FF0000"/>
          <w:sz w:val="22"/>
          <w:szCs w:val="22"/>
        </w:rPr>
        <w:t>cters</w:t>
      </w:r>
    </w:p>
    <w:p w14:paraId="7AA224F1" w14:textId="3A5FF416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Personally, the first barrier is the intimidating preparation </w:t>
      </w:r>
      <w:ins w:id="55" w:author="Chiara Situmorang" w:date="2022-12-12T09:52:00Z">
        <w:r w:rsidR="00044D04">
          <w:rPr>
            <w:rFonts w:ascii="Arial" w:eastAsia="Times New Roman" w:hAnsi="Arial" w:cs="Arial"/>
            <w:color w:val="000000"/>
            <w:sz w:val="22"/>
            <w:szCs w:val="22"/>
          </w:rPr>
          <w:t xml:space="preserve">I will have to do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to enter management consulting. This industry is well-known </w:t>
      </w:r>
      <w:del w:id="56" w:author="Microsoft Office User" w:date="2022-12-10T13:43:00Z">
        <w:r w:rsidRPr="00FB1741" w:rsidDel="00162345">
          <w:rPr>
            <w:rFonts w:ascii="Arial" w:eastAsia="Times New Roman" w:hAnsi="Arial" w:cs="Arial"/>
            <w:color w:val="000000"/>
            <w:sz w:val="22"/>
            <w:szCs w:val="22"/>
          </w:rPr>
          <w:delText>to have a series of</w:delText>
        </w:r>
      </w:del>
      <w:ins w:id="57" w:author="Microsoft Office User" w:date="2022-12-10T13:43:00Z">
        <w:r w:rsidR="00162345">
          <w:rPr>
            <w:rFonts w:ascii="Arial" w:eastAsia="Times New Roman" w:hAnsi="Arial" w:cs="Arial"/>
            <w:color w:val="000000"/>
            <w:sz w:val="22"/>
            <w:szCs w:val="22"/>
          </w:rPr>
          <w:t>for its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rigorous selection rounds, starting from CV </w:t>
      </w:r>
      <w:r w:rsidRPr="00FB1741">
        <w:rPr>
          <w:rFonts w:ascii="Arial" w:eastAsia="Times New Roman" w:hAnsi="Arial" w:cs="Arial"/>
          <w:color w:val="000000"/>
          <w:sz w:val="22"/>
          <w:szCs w:val="22"/>
        </w:rPr>
        <w:lastRenderedPageBreak/>
        <w:t>submission up to its study case interview. Being very well-prepared is a must since failure to pass the application round may result in a rejection ban which requires the candidate to wait for 2 years before reapplying.</w:t>
      </w:r>
    </w:p>
    <w:p w14:paraId="39703C8B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21CF783D" w14:textId="48DD5F0B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Aside from my consulting goal, I also have a </w:t>
      </w:r>
      <w:del w:id="58" w:author="Microsoft Office User" w:date="2022-12-10T13:44:00Z">
        <w:r w:rsidRPr="00FB1741" w:rsidDel="00FB274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goal </w:delText>
        </w:r>
      </w:del>
      <w:ins w:id="59" w:author="Microsoft Office User" w:date="2022-12-10T13:44:00Z">
        <w:r w:rsidR="00FB2743">
          <w:rPr>
            <w:rFonts w:ascii="Arial" w:eastAsia="Times New Roman" w:hAnsi="Arial" w:cs="Arial"/>
            <w:color w:val="000000"/>
            <w:sz w:val="22"/>
            <w:szCs w:val="22"/>
          </w:rPr>
          <w:t>vision</w:t>
        </w:r>
        <w:r w:rsidR="00FB2743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60" w:author="Microsoft Office User" w:date="2022-12-10T13:44:00Z">
        <w:r w:rsidRPr="00FB1741" w:rsidDel="00FB2743">
          <w:rPr>
            <w:rFonts w:ascii="Arial" w:eastAsia="Times New Roman" w:hAnsi="Arial" w:cs="Arial"/>
            <w:color w:val="000000"/>
            <w:sz w:val="22"/>
            <w:szCs w:val="22"/>
          </w:rPr>
          <w:delText>in paving</w:delText>
        </w:r>
      </w:del>
      <w:ins w:id="61" w:author="Microsoft Office User" w:date="2022-12-10T13:44:00Z">
        <w:r w:rsidR="00FB2743">
          <w:rPr>
            <w:rFonts w:ascii="Arial" w:eastAsia="Times New Roman" w:hAnsi="Arial" w:cs="Arial"/>
            <w:color w:val="000000"/>
            <w:sz w:val="22"/>
            <w:szCs w:val="22"/>
          </w:rPr>
          <w:t>to pave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Indonesia's way towards industrialization. However, </w:t>
      </w:r>
      <w:del w:id="62" w:author="Chiara Situmorang" w:date="2022-12-12T09:52:00Z">
        <w:r w:rsidRPr="00FB1741" w:rsidDel="00044D0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knowledge of industrialization is </w:t>
      </w:r>
      <w:del w:id="63" w:author="Microsoft Office User" w:date="2022-12-10T13:46:00Z">
        <w:r w:rsidRPr="00FB1741" w:rsidDel="00CA654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still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relatively </w:t>
      </w:r>
      <w:del w:id="64" w:author="Microsoft Office User" w:date="2022-12-10T13:46:00Z">
        <w:r w:rsidRPr="00FB1741" w:rsidDel="00CA654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limited </w:delText>
        </w:r>
      </w:del>
      <w:ins w:id="65" w:author="Microsoft Office User" w:date="2022-12-10T13:46:00Z">
        <w:r w:rsidR="00CA6545">
          <w:rPr>
            <w:rFonts w:ascii="Arial" w:eastAsia="Times New Roman" w:hAnsi="Arial" w:cs="Arial"/>
            <w:color w:val="000000"/>
            <w:sz w:val="22"/>
            <w:szCs w:val="22"/>
          </w:rPr>
          <w:t>lacking</w:t>
        </w:r>
        <w:r w:rsidR="00CA6545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in Indonesia due to </w:t>
      </w:r>
      <w:del w:id="66" w:author="Chiara Situmorang" w:date="2022-12-12T09:52:00Z">
        <w:r w:rsidRPr="00FB1741" w:rsidDel="00044D0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its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low education quality and </w:t>
      </w:r>
      <w:ins w:id="67" w:author="Chiara Situmorang" w:date="2022-12-12T09:52:00Z">
        <w:r w:rsidR="00044D04">
          <w:rPr>
            <w:rFonts w:ascii="Arial" w:eastAsia="Times New Roman" w:hAnsi="Arial" w:cs="Arial"/>
            <w:color w:val="000000"/>
            <w:sz w:val="22"/>
            <w:szCs w:val="22"/>
          </w:rPr>
          <w:t xml:space="preserve">a </w:t>
        </w:r>
      </w:ins>
      <w:ins w:id="68" w:author="Microsoft Office User" w:date="2022-12-10T13:46:00Z">
        <w:r w:rsidR="00CA6545">
          <w:rPr>
            <w:rFonts w:ascii="Arial" w:eastAsia="Times New Roman" w:hAnsi="Arial" w:cs="Arial"/>
            <w:color w:val="000000"/>
            <w:sz w:val="22"/>
            <w:szCs w:val="22"/>
          </w:rPr>
          <w:t xml:space="preserve">limited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number of educated workers. </w:t>
      </w:r>
      <w:del w:id="69" w:author="Microsoft Office User" w:date="2022-12-10T13:46:00Z">
        <w:r w:rsidRPr="00FB1741" w:rsidDel="00CA6545">
          <w:rPr>
            <w:rFonts w:ascii="Arial" w:eastAsia="Times New Roman" w:hAnsi="Arial" w:cs="Arial"/>
            <w:color w:val="000000"/>
            <w:sz w:val="22"/>
            <w:szCs w:val="22"/>
          </w:rPr>
          <w:delText>Meanwhile</w:delText>
        </w:r>
      </w:del>
      <w:ins w:id="70" w:author="Microsoft Office User" w:date="2022-12-10T13:46:00Z">
        <w:r w:rsidR="00CA6545">
          <w:rPr>
            <w:rFonts w:ascii="Arial" w:eastAsia="Times New Roman" w:hAnsi="Arial" w:cs="Arial"/>
            <w:color w:val="000000"/>
            <w:sz w:val="22"/>
            <w:szCs w:val="22"/>
          </w:rPr>
          <w:t>However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, this is a </w:t>
      </w:r>
      <w:del w:id="71" w:author="Microsoft Office User" w:date="2022-12-10T13:46:00Z">
        <w:r w:rsidRPr="00FB1741" w:rsidDel="00CA6545">
          <w:rPr>
            <w:rFonts w:ascii="Arial" w:eastAsia="Times New Roman" w:hAnsi="Arial" w:cs="Arial"/>
            <w:color w:val="000000"/>
            <w:sz w:val="22"/>
            <w:szCs w:val="22"/>
          </w:rPr>
          <w:delText>very urgent</w:delText>
        </w:r>
      </w:del>
      <w:ins w:id="72" w:author="Microsoft Office User" w:date="2022-12-10T13:46:00Z">
        <w:r w:rsidR="00CA6545">
          <w:rPr>
            <w:rFonts w:ascii="Arial" w:eastAsia="Times New Roman" w:hAnsi="Arial" w:cs="Arial"/>
            <w:color w:val="000000"/>
            <w:sz w:val="22"/>
            <w:szCs w:val="22"/>
          </w:rPr>
          <w:t>pressing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issue </w:t>
      </w:r>
      <w:del w:id="73" w:author="Microsoft Office User" w:date="2022-12-10T13:46:00Z">
        <w:r w:rsidRPr="00FB1741" w:rsidDel="00CA654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that requires close attention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because Indonesia has been in a middle income trap for nearly 29 years, </w:t>
      </w:r>
      <w:commentRangeStart w:id="74"/>
      <w:r w:rsidRPr="00FB1741">
        <w:rPr>
          <w:rFonts w:ascii="Arial" w:eastAsia="Times New Roman" w:hAnsi="Arial" w:cs="Arial"/>
          <w:color w:val="000000"/>
          <w:sz w:val="22"/>
          <w:szCs w:val="22"/>
        </w:rPr>
        <w:t>and it is concerning.</w:t>
      </w:r>
      <w:commentRangeEnd w:id="74"/>
      <w:r w:rsidR="00CA6545">
        <w:rPr>
          <w:rStyle w:val="CommentReference"/>
        </w:rPr>
        <w:commentReference w:id="74"/>
      </w:r>
    </w:p>
    <w:p w14:paraId="2F448A89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73838375" w14:textId="525A40C3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Gaining a Master's degree in Business Analytics at ICL will help tackle both of my career goals. </w:t>
      </w:r>
      <w:ins w:id="75" w:author="Microsoft Office User" w:date="2022-12-10T13:49:00Z">
        <w:r w:rsidR="00CA401D">
          <w:rPr>
            <w:rFonts w:ascii="Arial" w:eastAsia="Times New Roman" w:hAnsi="Arial" w:cs="Arial"/>
            <w:color w:val="000000"/>
            <w:sz w:val="22"/>
            <w:szCs w:val="22"/>
          </w:rPr>
          <w:t xml:space="preserve">A </w:t>
        </w:r>
      </w:ins>
      <w:del w:id="76" w:author="Microsoft Office User" w:date="2022-12-10T13:49:00Z">
        <w:r w:rsidRPr="00FB1741" w:rsidDel="00CA401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In terms of getting into consulting, a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Master's degree </w:t>
      </w:r>
      <w:ins w:id="77" w:author="Microsoft Office User" w:date="2022-12-10T13:49:00Z">
        <w:r w:rsidR="00CA401D">
          <w:rPr>
            <w:rFonts w:ascii="Arial" w:eastAsia="Times New Roman" w:hAnsi="Arial" w:cs="Arial"/>
            <w:color w:val="000000"/>
            <w:sz w:val="22"/>
            <w:szCs w:val="22"/>
          </w:rPr>
          <w:t xml:space="preserve">will </w:t>
        </w:r>
      </w:ins>
      <w:ins w:id="78" w:author="Microsoft Office User" w:date="2022-12-10T13:51:00Z">
        <w:r w:rsidR="006D0775">
          <w:rPr>
            <w:rFonts w:ascii="Arial" w:eastAsia="Times New Roman" w:hAnsi="Arial" w:cs="Arial"/>
            <w:color w:val="000000"/>
            <w:sz w:val="22"/>
            <w:szCs w:val="22"/>
          </w:rPr>
          <w:t>hone</w:t>
        </w:r>
      </w:ins>
      <w:del w:id="79" w:author="Microsoft Office User" w:date="2022-12-10T13:49:00Z">
        <w:r w:rsidRPr="00FB1741" w:rsidDel="00CA401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helps </w:delText>
        </w:r>
      </w:del>
      <w:del w:id="80" w:author="Microsoft Office User" w:date="2022-12-10T13:50:00Z">
        <w:r w:rsidRPr="00FB1741" w:rsidDel="00EF7F46">
          <w:rPr>
            <w:rFonts w:ascii="Arial" w:eastAsia="Times New Roman" w:hAnsi="Arial" w:cs="Arial"/>
            <w:color w:val="000000"/>
            <w:sz w:val="22"/>
            <w:szCs w:val="22"/>
          </w:rPr>
          <w:delText>sharpen my</w:delText>
        </w:r>
      </w:del>
      <w:ins w:id="81" w:author="Microsoft Office User" w:date="2022-12-10T13:50:00Z">
        <w:r w:rsidR="00EF7F46">
          <w:rPr>
            <w:rFonts w:ascii="Arial" w:eastAsia="Times New Roman" w:hAnsi="Arial" w:cs="Arial"/>
            <w:color w:val="000000"/>
            <w:sz w:val="22"/>
            <w:szCs w:val="22"/>
          </w:rPr>
          <w:t xml:space="preserve"> my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specialization in analytics for supply chain &amp; manufacturing </w:t>
      </w:r>
      <w:ins w:id="82" w:author="Microsoft Office User" w:date="2022-12-10T13:50:00Z">
        <w:r w:rsidR="00EF7F46">
          <w:rPr>
            <w:rFonts w:ascii="Arial" w:eastAsia="Times New Roman" w:hAnsi="Arial" w:cs="Arial"/>
            <w:color w:val="000000"/>
            <w:sz w:val="22"/>
            <w:szCs w:val="22"/>
          </w:rPr>
          <w:t xml:space="preserve">- </w:t>
        </w:r>
      </w:ins>
      <w:del w:id="83" w:author="Microsoft Office User" w:date="2022-12-10T13:50:00Z">
        <w:r w:rsidRPr="00FB1741" w:rsidDel="00EF7F4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which will become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a differentiator among other </w:t>
      </w:r>
      <w:ins w:id="84" w:author="Microsoft Office User" w:date="2022-12-10T13:51:00Z">
        <w:r w:rsidR="006D0775">
          <w:rPr>
            <w:rFonts w:ascii="Arial" w:eastAsia="Times New Roman" w:hAnsi="Arial" w:cs="Arial"/>
            <w:color w:val="000000"/>
            <w:sz w:val="22"/>
            <w:szCs w:val="22"/>
          </w:rPr>
          <w:t xml:space="preserve">consulting </w:t>
        </w:r>
      </w:ins>
      <w:del w:id="85" w:author="Microsoft Office User" w:date="2022-12-10T13:51:00Z">
        <w:r w:rsidRPr="00FB1741" w:rsidDel="006D0775">
          <w:rPr>
            <w:rFonts w:ascii="Arial" w:eastAsia="Times New Roman" w:hAnsi="Arial" w:cs="Arial"/>
            <w:color w:val="000000"/>
            <w:sz w:val="22"/>
            <w:szCs w:val="22"/>
          </w:rPr>
          <w:delText>candidates</w:delText>
        </w:r>
      </w:del>
      <w:ins w:id="86" w:author="Microsoft Office User" w:date="2022-12-10T13:51:00Z">
        <w:r w:rsidR="006D0775">
          <w:rPr>
            <w:rFonts w:ascii="Arial" w:eastAsia="Times New Roman" w:hAnsi="Arial" w:cs="Arial"/>
            <w:color w:val="000000"/>
            <w:sz w:val="22"/>
            <w:szCs w:val="22"/>
          </w:rPr>
          <w:t>applicants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del w:id="87" w:author="Microsoft Office User" w:date="2022-12-10T13:54:00Z">
        <w:r w:rsidRPr="00FB1741" w:rsidDel="005C18CF">
          <w:rPr>
            <w:rFonts w:ascii="Arial" w:eastAsia="Times New Roman" w:hAnsi="Arial" w:cs="Arial"/>
            <w:color w:val="000000"/>
            <w:sz w:val="22"/>
            <w:szCs w:val="22"/>
          </w:rPr>
          <w:delText>Additionally</w:delText>
        </w:r>
      </w:del>
      <w:ins w:id="88" w:author="Microsoft Office User" w:date="2022-12-10T13:54:00Z">
        <w:r w:rsidR="005C18CF">
          <w:rPr>
            <w:rFonts w:ascii="Arial" w:eastAsia="Times New Roman" w:hAnsi="Arial" w:cs="Arial"/>
            <w:color w:val="000000"/>
            <w:sz w:val="22"/>
            <w:szCs w:val="22"/>
          </w:rPr>
          <w:t>Moreover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, having </w:t>
      </w:r>
      <w:ins w:id="89" w:author="Microsoft Office User" w:date="2022-12-10T13:51:00Z">
        <w:r w:rsidR="006D0775">
          <w:rPr>
            <w:rFonts w:ascii="Arial" w:eastAsia="Times New Roman" w:hAnsi="Arial" w:cs="Arial"/>
            <w:color w:val="000000"/>
            <w:sz w:val="22"/>
            <w:szCs w:val="22"/>
          </w:rPr>
          <w:t xml:space="preserve">in-depth knowledge </w:t>
        </w:r>
      </w:ins>
      <w:del w:id="90" w:author="Microsoft Office User" w:date="2022-12-10T13:51:00Z">
        <w:r w:rsidRPr="00FB1741" w:rsidDel="006D077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 specialization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in supply chain in the consulting industry </w:t>
      </w:r>
      <w:del w:id="91" w:author="Microsoft Office User" w:date="2022-12-10T13:52:00Z">
        <w:r w:rsidRPr="00FB1741" w:rsidDel="000A035A">
          <w:rPr>
            <w:rFonts w:ascii="Arial" w:eastAsia="Times New Roman" w:hAnsi="Arial" w:cs="Arial"/>
            <w:color w:val="000000"/>
            <w:sz w:val="22"/>
            <w:szCs w:val="22"/>
          </w:rPr>
          <w:delText>allows me to gain</w:delText>
        </w:r>
      </w:del>
      <w:ins w:id="92" w:author="Microsoft Office User" w:date="2022-12-10T13:52:00Z">
        <w:r w:rsidR="000A035A">
          <w:rPr>
            <w:rFonts w:ascii="Arial" w:eastAsia="Times New Roman" w:hAnsi="Arial" w:cs="Arial"/>
            <w:color w:val="000000"/>
            <w:sz w:val="22"/>
            <w:szCs w:val="22"/>
          </w:rPr>
          <w:t>give</w:t>
        </w:r>
      </w:ins>
      <w:ins w:id="93" w:author="Microsoft Office User" w:date="2022-12-10T13:53:00Z">
        <w:r w:rsidR="001E3559">
          <w:rPr>
            <w:rFonts w:ascii="Arial" w:eastAsia="Times New Roman" w:hAnsi="Arial" w:cs="Arial"/>
            <w:color w:val="000000"/>
            <w:sz w:val="22"/>
            <w:szCs w:val="22"/>
          </w:rPr>
          <w:t>s</w:t>
        </w:r>
      </w:ins>
      <w:ins w:id="94" w:author="Microsoft Office User" w:date="2022-12-10T13:52:00Z">
        <w:r w:rsidR="000A035A">
          <w:rPr>
            <w:rFonts w:ascii="Arial" w:eastAsia="Times New Roman" w:hAnsi="Arial" w:cs="Arial"/>
            <w:color w:val="000000"/>
            <w:sz w:val="22"/>
            <w:szCs w:val="22"/>
          </w:rPr>
          <w:t xml:space="preserve"> me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exposure </w:t>
      </w:r>
      <w:del w:id="95" w:author="Microsoft Office User" w:date="2022-12-10T13:52:00Z">
        <w:r w:rsidRPr="00FB1741" w:rsidDel="000A035A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mainly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>to industrialization</w:t>
      </w:r>
      <w:ins w:id="96" w:author="Microsoft Office User" w:date="2022-12-10T13:53:00Z">
        <w:r w:rsidR="000A035A">
          <w:rPr>
            <w:rFonts w:ascii="Arial" w:eastAsia="Times New Roman" w:hAnsi="Arial" w:cs="Arial"/>
            <w:color w:val="000000"/>
            <w:sz w:val="22"/>
            <w:szCs w:val="22"/>
          </w:rPr>
          <w:t xml:space="preserve">, which will </w:t>
        </w:r>
        <w:r w:rsidR="001E3559">
          <w:rPr>
            <w:rFonts w:ascii="Arial" w:eastAsia="Times New Roman" w:hAnsi="Arial" w:cs="Arial"/>
            <w:color w:val="000000"/>
            <w:sz w:val="22"/>
            <w:szCs w:val="22"/>
          </w:rPr>
          <w:t xml:space="preserve">cultivate </w:t>
        </w:r>
      </w:ins>
      <w:del w:id="97" w:author="Microsoft Office User" w:date="2022-12-10T13:53:00Z">
        <w:r w:rsidRPr="00FB1741" w:rsidDel="000A035A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. </w:delText>
        </w:r>
      </w:del>
      <w:del w:id="98" w:author="Microsoft Office User" w:date="2022-12-10T13:52:00Z">
        <w:r w:rsidRPr="00FB1741" w:rsidDel="000A035A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Achieving more and more </w:delText>
        </w:r>
      </w:del>
      <w:del w:id="99" w:author="Microsoft Office User" w:date="2022-12-10T13:53:00Z">
        <w:r w:rsidRPr="00FB1741" w:rsidDel="000A035A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experience in industrialization contributes a lot not only towards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>my personal knowledge</w:t>
      </w:r>
      <w:ins w:id="100" w:author="Microsoft Office User" w:date="2022-12-10T13:54:00Z">
        <w:r w:rsidR="005C18CF">
          <w:rPr>
            <w:rFonts w:ascii="Arial" w:eastAsia="Times New Roman" w:hAnsi="Arial" w:cs="Arial"/>
            <w:color w:val="000000"/>
            <w:sz w:val="22"/>
            <w:szCs w:val="22"/>
          </w:rPr>
          <w:t xml:space="preserve"> to invigorate</w:t>
        </w:r>
      </w:ins>
      <w:del w:id="101" w:author="Microsoft Office User" w:date="2022-12-10T13:54:00Z">
        <w:r w:rsidRPr="00FB1741" w:rsidDel="001E3559">
          <w:rPr>
            <w:rFonts w:ascii="Arial" w:eastAsia="Times New Roman" w:hAnsi="Arial" w:cs="Arial"/>
            <w:color w:val="000000"/>
            <w:sz w:val="22"/>
            <w:szCs w:val="22"/>
          </w:rPr>
          <w:delText>, but also towards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Indonesia's industrialization journey.</w:t>
      </w:r>
    </w:p>
    <w:p w14:paraId="1757099B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01183A95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b/>
          <w:bCs/>
          <w:color w:val="000000"/>
          <w:sz w:val="22"/>
          <w:szCs w:val="22"/>
        </w:rPr>
        <w:t>Criterion 1: What key criteria does your target company use in their recruitment process?</w:t>
      </w:r>
    </w:p>
    <w:p w14:paraId="198C0D3F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i/>
          <w:iCs/>
          <w:color w:val="FF0000"/>
          <w:sz w:val="22"/>
          <w:szCs w:val="22"/>
        </w:rPr>
        <w:t>Please give an example that demonstrates how you meet it from your experience so far.*</w:t>
      </w:r>
    </w:p>
    <w:p w14:paraId="2CE4D652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61FEE21D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i/>
          <w:iCs/>
          <w:color w:val="FF0000"/>
          <w:sz w:val="22"/>
          <w:szCs w:val="22"/>
        </w:rPr>
        <w:t>Please do not exceed 750 characters.</w:t>
      </w:r>
    </w:p>
    <w:p w14:paraId="0A355E53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>The ability to break down and solve problems analytically. </w:t>
      </w:r>
    </w:p>
    <w:p w14:paraId="3C70419C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3991E500" w14:textId="6DE8AAFE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My current internship role as CEO Office has trained me to think critically and analytically, </w:t>
      </w:r>
      <w:ins w:id="102" w:author="Microsoft Office User" w:date="2022-12-10T13:57:00Z">
        <w:r w:rsidR="003C171F">
          <w:rPr>
            <w:rFonts w:ascii="Arial" w:eastAsia="Times New Roman" w:hAnsi="Arial" w:cs="Arial"/>
            <w:color w:val="000000"/>
            <w:sz w:val="22"/>
            <w:szCs w:val="22"/>
          </w:rPr>
          <w:t>given</w:t>
        </w:r>
      </w:ins>
      <w:del w:id="103" w:author="Microsoft Office User" w:date="2022-12-10T13:57:00Z">
        <w:r w:rsidRPr="00FB1741" w:rsidDel="003C171F">
          <w:rPr>
            <w:rFonts w:ascii="Arial" w:eastAsia="Times New Roman" w:hAnsi="Arial" w:cs="Arial"/>
            <w:color w:val="000000"/>
            <w:sz w:val="22"/>
            <w:szCs w:val="22"/>
          </w:rPr>
          <w:delText>especially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that I am </w:t>
      </w:r>
      <w:del w:id="104" w:author="Microsoft Office User" w:date="2022-12-10T13:57:00Z">
        <w:r w:rsidRPr="00FB1741" w:rsidDel="003C171F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being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mentored </w:t>
      </w:r>
      <w:del w:id="105" w:author="Microsoft Office User" w:date="2022-12-10T13:57:00Z">
        <w:r w:rsidRPr="00FB1741" w:rsidDel="00B2061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by </w:delText>
        </w:r>
      </w:del>
      <w:ins w:id="106" w:author="Microsoft Office User" w:date="2022-12-10T13:57:00Z">
        <w:r w:rsidR="00B20617">
          <w:rPr>
            <w:rFonts w:ascii="Arial" w:eastAsia="Times New Roman" w:hAnsi="Arial" w:cs="Arial"/>
            <w:color w:val="000000"/>
            <w:sz w:val="22"/>
            <w:szCs w:val="22"/>
          </w:rPr>
          <w:t>and</w:t>
        </w:r>
        <w:r w:rsidR="00B20617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>supervis</w:t>
      </w:r>
      <w:ins w:id="107" w:author="Microsoft Office User" w:date="2022-12-10T13:57:00Z">
        <w:r w:rsidR="00B20617">
          <w:rPr>
            <w:rFonts w:ascii="Arial" w:eastAsia="Times New Roman" w:hAnsi="Arial" w:cs="Arial"/>
            <w:color w:val="000000"/>
            <w:sz w:val="22"/>
            <w:szCs w:val="22"/>
          </w:rPr>
          <w:t>ed</w:t>
        </w:r>
      </w:ins>
      <w:del w:id="108" w:author="Microsoft Office User" w:date="2022-12-10T13:57:00Z">
        <w:r w:rsidRPr="00FB1741" w:rsidDel="00B20617">
          <w:rPr>
            <w:rFonts w:ascii="Arial" w:eastAsia="Times New Roman" w:hAnsi="Arial" w:cs="Arial"/>
            <w:color w:val="000000"/>
            <w:sz w:val="22"/>
            <w:szCs w:val="22"/>
          </w:rPr>
          <w:delText>ors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109" w:author="Microsoft Office User" w:date="2022-12-10T13:57:00Z">
        <w:r w:rsidRPr="00FB1741" w:rsidDel="00B2061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who </w:delText>
        </w:r>
      </w:del>
      <w:ins w:id="110" w:author="Microsoft Office User" w:date="2022-12-10T13:57:00Z">
        <w:r w:rsidR="00B20617">
          <w:rPr>
            <w:rFonts w:ascii="Arial" w:eastAsia="Times New Roman" w:hAnsi="Arial" w:cs="Arial"/>
            <w:color w:val="000000"/>
            <w:sz w:val="22"/>
            <w:szCs w:val="22"/>
          </w:rPr>
          <w:t>by</w:t>
        </w:r>
        <w:r w:rsidR="00B20617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111" w:author="Microsoft Office User" w:date="2022-12-10T13:57:00Z">
        <w:r w:rsidRPr="00FB1741" w:rsidDel="00B2061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are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>ex-consultants from BCG and Strategy&amp;.</w:t>
      </w:r>
    </w:p>
    <w:p w14:paraId="2D0AF6FC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18B1EE0D" w14:textId="55CD0520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del w:id="112" w:author="Microsoft Office User" w:date="2022-12-10T13:58:00Z">
        <w:r w:rsidRPr="00FB1741" w:rsidDel="0034736C">
          <w:rPr>
            <w:rFonts w:ascii="Arial" w:eastAsia="Times New Roman" w:hAnsi="Arial" w:cs="Arial"/>
            <w:color w:val="000000"/>
            <w:sz w:val="22"/>
            <w:szCs w:val="22"/>
          </w:rPr>
          <w:delText>My role requires me</w:delText>
        </w:r>
      </w:del>
      <w:ins w:id="113" w:author="Microsoft Office User" w:date="2022-12-10T13:58:00Z">
        <w:r w:rsidR="0034736C">
          <w:rPr>
            <w:rFonts w:ascii="Arial" w:eastAsia="Times New Roman" w:hAnsi="Arial" w:cs="Arial"/>
            <w:color w:val="000000"/>
            <w:sz w:val="22"/>
            <w:szCs w:val="22"/>
          </w:rPr>
          <w:t>I learn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to view problems </w:t>
      </w:r>
      <w:del w:id="114" w:author="Chiara Situmorang" w:date="2022-12-12T09:54:00Z">
        <w:r w:rsidRPr="00FB1741" w:rsidDel="00044D0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starting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>from a high</w:t>
      </w:r>
      <w:ins w:id="115" w:author="Chiara Situmorang" w:date="2022-12-12T09:54:00Z">
        <w:r w:rsidR="00044D04">
          <w:rPr>
            <w:rFonts w:ascii="Arial" w:eastAsia="Times New Roman" w:hAnsi="Arial" w:cs="Arial"/>
            <w:color w:val="000000"/>
            <w:sz w:val="22"/>
            <w:szCs w:val="22"/>
          </w:rPr>
          <w:t>-</w:t>
        </w:r>
      </w:ins>
      <w:del w:id="116" w:author="Chiara Situmorang" w:date="2022-12-12T09:54:00Z">
        <w:r w:rsidRPr="00FB1741" w:rsidDel="00044D0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level perspective, break </w:t>
      </w:r>
      <w:del w:id="117" w:author="Microsoft Office User" w:date="2022-12-10T13:58:00Z">
        <w:r w:rsidRPr="00FB1741" w:rsidDel="00B2061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it </w:delText>
        </w:r>
      </w:del>
      <w:ins w:id="118" w:author="Microsoft Office User" w:date="2022-12-10T13:58:00Z">
        <w:r w:rsidR="00B20617">
          <w:rPr>
            <w:rFonts w:ascii="Arial" w:eastAsia="Times New Roman" w:hAnsi="Arial" w:cs="Arial"/>
            <w:color w:val="000000"/>
            <w:sz w:val="22"/>
            <w:szCs w:val="22"/>
          </w:rPr>
          <w:t>them</w:t>
        </w:r>
        <w:r w:rsidR="00B20617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down </w:t>
      </w:r>
      <w:ins w:id="119" w:author="Microsoft Office User" w:date="2022-12-10T13:58:00Z">
        <w:r w:rsidR="00B20617">
          <w:rPr>
            <w:rFonts w:ascii="Arial" w:eastAsia="Times New Roman" w:hAnsi="Arial" w:cs="Arial"/>
            <w:color w:val="000000"/>
            <w:sz w:val="22"/>
            <w:szCs w:val="22"/>
          </w:rPr>
          <w:t>in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>to smaller issues, and identify how these issues will affect the company in the short</w:t>
      </w:r>
      <w:ins w:id="120" w:author="Chiara Situmorang" w:date="2022-12-12T09:54:00Z">
        <w:r w:rsidR="00044D04">
          <w:rPr>
            <w:rFonts w:ascii="Arial" w:eastAsia="Times New Roman" w:hAnsi="Arial" w:cs="Arial"/>
            <w:color w:val="000000"/>
            <w:sz w:val="22"/>
            <w:szCs w:val="22"/>
          </w:rPr>
          <w:t>-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to long</w:t>
      </w:r>
      <w:ins w:id="121" w:author="Chiara Situmorang" w:date="2022-12-12T09:54:00Z">
        <w:r w:rsidR="00044D04">
          <w:rPr>
            <w:rFonts w:ascii="Arial" w:eastAsia="Times New Roman" w:hAnsi="Arial" w:cs="Arial"/>
            <w:color w:val="000000"/>
            <w:sz w:val="22"/>
            <w:szCs w:val="22"/>
          </w:rPr>
          <w:t>-</w:t>
        </w:r>
      </w:ins>
      <w:del w:id="122" w:author="Chiara Situmorang" w:date="2022-12-12T09:54:00Z">
        <w:r w:rsidRPr="00FB1741" w:rsidDel="00044D0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term. </w:t>
      </w:r>
      <w:del w:id="123" w:author="Microsoft Office User" w:date="2022-12-10T13:59:00Z">
        <w:r w:rsidRPr="00FB1741" w:rsidDel="000D2E3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It </w:delText>
        </w:r>
      </w:del>
      <w:ins w:id="124" w:author="Microsoft Office User" w:date="2022-12-10T13:59:00Z">
        <w:r w:rsidR="000D2E34">
          <w:rPr>
            <w:rFonts w:ascii="Arial" w:eastAsia="Times New Roman" w:hAnsi="Arial" w:cs="Arial"/>
            <w:color w:val="000000"/>
            <w:sz w:val="22"/>
            <w:szCs w:val="22"/>
          </w:rPr>
          <w:t>This role</w:t>
        </w:r>
        <w:r w:rsidR="000D2E34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requires rigorous analysis and a lot of data crunching of relevant data. For instance, when </w:t>
      </w:r>
      <w:del w:id="125" w:author="Microsoft Office User" w:date="2022-12-10T13:59:00Z">
        <w:r w:rsidRPr="00FB1741" w:rsidDel="0034736C">
          <w:rPr>
            <w:rFonts w:ascii="Arial" w:eastAsia="Times New Roman" w:hAnsi="Arial" w:cs="Arial"/>
            <w:color w:val="000000"/>
            <w:sz w:val="22"/>
            <w:szCs w:val="22"/>
          </w:rPr>
          <w:delText>analyzing</w:delText>
        </w:r>
      </w:del>
      <w:ins w:id="126" w:author="Microsoft Office User" w:date="2022-12-10T13:59:00Z">
        <w:r w:rsidR="0034736C" w:rsidRPr="00FB1741">
          <w:rPr>
            <w:rFonts w:ascii="Arial" w:eastAsia="Times New Roman" w:hAnsi="Arial" w:cs="Arial"/>
            <w:color w:val="000000"/>
            <w:sz w:val="22"/>
            <w:szCs w:val="22"/>
          </w:rPr>
          <w:t>analysing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market entry for revenue generation, </w:t>
      </w:r>
      <w:ins w:id="127" w:author="Microsoft Office User" w:date="2022-12-10T14:00:00Z">
        <w:r w:rsidR="000D2E34">
          <w:rPr>
            <w:rFonts w:ascii="Arial" w:eastAsia="Times New Roman" w:hAnsi="Arial" w:cs="Arial"/>
            <w:color w:val="000000"/>
            <w:sz w:val="22"/>
            <w:szCs w:val="22"/>
          </w:rPr>
          <w:t xml:space="preserve">I need to estimate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quantitative market research </w:t>
      </w:r>
      <w:del w:id="128" w:author="Microsoft Office User" w:date="2022-12-10T14:00:00Z">
        <w:r w:rsidRPr="00FB1741" w:rsidDel="000D2E3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needs to be estimated on a quantitative basis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>in order to ensure the running of the company.</w:t>
      </w:r>
    </w:p>
    <w:p w14:paraId="7D062DA7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71126410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b/>
          <w:bCs/>
          <w:color w:val="000000"/>
          <w:sz w:val="22"/>
          <w:szCs w:val="22"/>
        </w:rPr>
        <w:t>Criterion 2: What key criteria does your target company use in their recruitment process?</w:t>
      </w:r>
    </w:p>
    <w:p w14:paraId="6995B884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i/>
          <w:iCs/>
          <w:color w:val="FF0000"/>
          <w:sz w:val="22"/>
          <w:szCs w:val="22"/>
        </w:rPr>
        <w:t>Please give an example that demonstrates how you meet it from your experience so far. *</w:t>
      </w:r>
    </w:p>
    <w:p w14:paraId="2FD47FCA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06372813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i/>
          <w:iCs/>
          <w:color w:val="FF0000"/>
          <w:sz w:val="22"/>
          <w:szCs w:val="22"/>
        </w:rPr>
        <w:t>Please do not exceed 750 characters</w:t>
      </w:r>
    </w:p>
    <w:p w14:paraId="0D092384" w14:textId="752D417C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>The ability to work and collaborate in a team while adapting to a dynamic, fast-paced environment</w:t>
      </w:r>
      <w:ins w:id="129" w:author="Microsoft Office User" w:date="2022-12-10T14:00:00Z">
        <w:r w:rsidR="000D2E34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</w:p>
    <w:p w14:paraId="32A444CA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62EFB7F2" w14:textId="07DF68E2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Working in </w:t>
      </w:r>
      <w:del w:id="130" w:author="Microsoft Office User" w:date="2022-12-10T14:00:00Z">
        <w:r w:rsidRPr="00FB1741" w:rsidDel="000D2E34">
          <w:rPr>
            <w:rFonts w:ascii="Arial" w:eastAsia="Times New Roman" w:hAnsi="Arial" w:cs="Arial"/>
            <w:color w:val="000000"/>
            <w:sz w:val="22"/>
            <w:szCs w:val="22"/>
          </w:rPr>
          <w:delText>startups</w:delText>
        </w:r>
      </w:del>
      <w:ins w:id="131" w:author="Microsoft Office User" w:date="2022-12-10T14:00:00Z">
        <w:r w:rsidR="000D2E34" w:rsidRPr="00FB1741">
          <w:rPr>
            <w:rFonts w:ascii="Arial" w:eastAsia="Times New Roman" w:hAnsi="Arial" w:cs="Arial"/>
            <w:color w:val="000000"/>
            <w:sz w:val="22"/>
            <w:szCs w:val="22"/>
          </w:rPr>
          <w:t>start-ups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, especially </w:t>
      </w:r>
      <w:del w:id="132" w:author="Microsoft Office User" w:date="2022-12-10T14:00:00Z">
        <w:r w:rsidRPr="00FB1741" w:rsidDel="000D2E3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at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early-stage ones, is not easy considering how dynamic and uncertain the working environment is. My first few weeks of being a full-time intern at </w:t>
      </w:r>
      <w:del w:id="133" w:author="Microsoft Office User" w:date="2022-12-10T14:01:00Z">
        <w:r w:rsidRPr="00FB1741" w:rsidDel="001214C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 </w:delText>
        </w:r>
      </w:del>
      <w:ins w:id="134" w:author="Microsoft Office User" w:date="2022-12-10T14:01:00Z">
        <w:r w:rsidR="001214CE">
          <w:rPr>
            <w:rFonts w:ascii="Arial" w:eastAsia="Times New Roman" w:hAnsi="Arial" w:cs="Arial"/>
            <w:color w:val="000000"/>
            <w:sz w:val="22"/>
            <w:szCs w:val="22"/>
          </w:rPr>
          <w:t>my</w:t>
        </w:r>
        <w:r w:rsidR="001214CE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current </w:t>
      </w:r>
      <w:proofErr w:type="spellStart"/>
      <w:r w:rsidRPr="00FB1741">
        <w:rPr>
          <w:rFonts w:ascii="Arial" w:eastAsia="Times New Roman" w:hAnsi="Arial" w:cs="Arial"/>
          <w:color w:val="000000"/>
          <w:sz w:val="22"/>
          <w:szCs w:val="22"/>
        </w:rPr>
        <w:t>startup</w:t>
      </w:r>
      <w:proofErr w:type="spellEnd"/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was </w:t>
      </w:r>
      <w:del w:id="135" w:author="Microsoft Office User" w:date="2022-12-10T14:01:00Z">
        <w:r w:rsidRPr="00FB1741" w:rsidDel="001214CE">
          <w:rPr>
            <w:rFonts w:ascii="Arial" w:eastAsia="Times New Roman" w:hAnsi="Arial" w:cs="Arial"/>
            <w:color w:val="000000"/>
            <w:sz w:val="22"/>
            <w:szCs w:val="22"/>
          </w:rPr>
          <w:delText>not easy</w:delText>
        </w:r>
      </w:del>
      <w:ins w:id="136" w:author="Microsoft Office User" w:date="2022-12-10T14:01:00Z">
        <w:r w:rsidR="001214CE">
          <w:rPr>
            <w:rFonts w:ascii="Arial" w:eastAsia="Times New Roman" w:hAnsi="Arial" w:cs="Arial"/>
            <w:color w:val="000000"/>
            <w:sz w:val="22"/>
            <w:szCs w:val="22"/>
          </w:rPr>
          <w:t>demanding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as I needed to handle several roles due to the lack of manpower, </w:t>
      </w:r>
      <w:del w:id="137" w:author="Microsoft Office User" w:date="2022-12-10T14:01:00Z">
        <w:r w:rsidRPr="00FB1741" w:rsidDel="001214CE">
          <w:rPr>
            <w:rFonts w:ascii="Arial" w:eastAsia="Times New Roman" w:hAnsi="Arial" w:cs="Arial"/>
            <w:color w:val="000000"/>
            <w:sz w:val="22"/>
            <w:szCs w:val="22"/>
          </w:rPr>
          <w:delText>that is</w:delText>
        </w:r>
      </w:del>
      <w:ins w:id="138" w:author="Microsoft Office User" w:date="2022-12-10T14:01:00Z">
        <w:r w:rsidR="001214CE">
          <w:rPr>
            <w:rFonts w:ascii="Arial" w:eastAsia="Times New Roman" w:hAnsi="Arial" w:cs="Arial"/>
            <w:color w:val="000000"/>
            <w:sz w:val="22"/>
            <w:szCs w:val="22"/>
          </w:rPr>
          <w:t>specifically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CEO Office and Product Manager. </w:t>
      </w:r>
      <w:del w:id="139" w:author="Microsoft Office User" w:date="2022-12-10T14:02:00Z">
        <w:r w:rsidRPr="00FB1741" w:rsidDel="00C03F67">
          <w:rPr>
            <w:rFonts w:ascii="Arial" w:eastAsia="Times New Roman" w:hAnsi="Arial" w:cs="Arial"/>
            <w:color w:val="000000"/>
            <w:sz w:val="22"/>
            <w:szCs w:val="22"/>
          </w:rPr>
          <w:delText>I have zero idea</w:delText>
        </w:r>
      </w:del>
      <w:ins w:id="140" w:author="Microsoft Office User" w:date="2022-12-10T14:02:00Z">
        <w:r w:rsidR="00C03F67">
          <w:rPr>
            <w:rFonts w:ascii="Arial" w:eastAsia="Times New Roman" w:hAnsi="Arial" w:cs="Arial"/>
            <w:color w:val="000000"/>
            <w:sz w:val="22"/>
            <w:szCs w:val="22"/>
          </w:rPr>
          <w:t>Having no prior knowledge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ins w:id="141" w:author="Microsoft Office User" w:date="2022-12-10T14:02:00Z">
        <w:r w:rsidR="00C03F67">
          <w:rPr>
            <w:rFonts w:ascii="Arial" w:eastAsia="Times New Roman" w:hAnsi="Arial" w:cs="Arial"/>
            <w:color w:val="000000"/>
            <w:sz w:val="22"/>
            <w:szCs w:val="22"/>
          </w:rPr>
          <w:t xml:space="preserve">and no onboarding session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>about Product terms such as engineering sprint or product backlog</w:t>
      </w:r>
      <w:ins w:id="142" w:author="Microsoft Office User" w:date="2022-12-10T14:02:00Z">
        <w:r w:rsidR="00C03F67">
          <w:rPr>
            <w:rFonts w:ascii="Arial" w:eastAsia="Times New Roman" w:hAnsi="Arial" w:cs="Arial"/>
            <w:color w:val="000000"/>
            <w:sz w:val="22"/>
            <w:szCs w:val="22"/>
          </w:rPr>
          <w:t xml:space="preserve">, </w:t>
        </w:r>
      </w:ins>
      <w:del w:id="143" w:author="Microsoft Office User" w:date="2022-12-10T14:02:00Z">
        <w:r w:rsidRPr="00FB1741" w:rsidDel="00C03F6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, and there is no onboarding session.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I </w:t>
      </w:r>
      <w:del w:id="144" w:author="Microsoft Office User" w:date="2022-12-10T14:02:00Z">
        <w:r w:rsidRPr="00FB1741" w:rsidDel="00C03F67">
          <w:rPr>
            <w:rFonts w:ascii="Arial" w:eastAsia="Times New Roman" w:hAnsi="Arial" w:cs="Arial"/>
            <w:color w:val="000000"/>
            <w:sz w:val="22"/>
            <w:szCs w:val="22"/>
          </w:rPr>
          <w:delText>ended up learning</w:delText>
        </w:r>
      </w:del>
      <w:ins w:id="145" w:author="Microsoft Office User" w:date="2022-12-10T14:02:00Z">
        <w:r w:rsidR="00C03F67">
          <w:rPr>
            <w:rFonts w:ascii="Arial" w:eastAsia="Times New Roman" w:hAnsi="Arial" w:cs="Arial"/>
            <w:color w:val="000000"/>
            <w:sz w:val="22"/>
            <w:szCs w:val="22"/>
          </w:rPr>
          <w:t>took it upon myself to learn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everything from zero by approaching all relevant stakeholders and </w:t>
      </w:r>
      <w:del w:id="146" w:author="Microsoft Office User" w:date="2022-12-10T14:03:00Z">
        <w:r w:rsidRPr="00FB1741" w:rsidDel="00C03F6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creating </w:delText>
        </w:r>
      </w:del>
      <w:ins w:id="147" w:author="Microsoft Office User" w:date="2022-12-10T14:03:00Z">
        <w:r w:rsidR="00C03F67">
          <w:rPr>
            <w:rFonts w:ascii="Arial" w:eastAsia="Times New Roman" w:hAnsi="Arial" w:cs="Arial"/>
            <w:color w:val="000000"/>
            <w:sz w:val="22"/>
            <w:szCs w:val="22"/>
          </w:rPr>
          <w:t>holding</w:t>
        </w:r>
        <w:r w:rsidR="00C03F67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a 1-on-1 session with </w:t>
      </w:r>
      <w:del w:id="148" w:author="Microsoft Office User" w:date="2022-12-10T14:03:00Z">
        <w:r w:rsidRPr="00FB1741" w:rsidDel="00C03F67">
          <w:rPr>
            <w:rFonts w:ascii="Arial" w:eastAsia="Times New Roman" w:hAnsi="Arial" w:cs="Arial"/>
            <w:color w:val="000000"/>
            <w:sz w:val="22"/>
            <w:szCs w:val="22"/>
          </w:rPr>
          <w:delText>every one</w:delText>
        </w:r>
      </w:del>
      <w:ins w:id="149" w:author="Microsoft Office User" w:date="2022-12-10T14:03:00Z">
        <w:r w:rsidR="00C03F67">
          <w:rPr>
            <w:rFonts w:ascii="Arial" w:eastAsia="Times New Roman" w:hAnsi="Arial" w:cs="Arial"/>
            <w:color w:val="000000"/>
            <w:sz w:val="22"/>
            <w:szCs w:val="22"/>
          </w:rPr>
          <w:t>all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of them</w:t>
      </w:r>
      <w:ins w:id="150" w:author="Microsoft Office User" w:date="2022-12-10T14:03:00Z">
        <w:r w:rsidR="00C03F67">
          <w:rPr>
            <w:rFonts w:ascii="Arial" w:eastAsia="Times New Roman" w:hAnsi="Arial" w:cs="Arial"/>
            <w:color w:val="000000"/>
            <w:sz w:val="22"/>
            <w:szCs w:val="22"/>
          </w:rPr>
          <w:t>. I also</w:t>
        </w:r>
      </w:ins>
      <w:del w:id="151" w:author="Microsoft Office User" w:date="2022-12-10T14:03:00Z">
        <w:r w:rsidRPr="00FB1741" w:rsidDel="00C03F67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ins w:id="152" w:author="Microsoft Office User" w:date="2022-12-10T14:03:00Z">
        <w:r w:rsidR="00C03F67">
          <w:rPr>
            <w:rFonts w:ascii="Arial" w:eastAsia="Times New Roman" w:hAnsi="Arial" w:cs="Arial"/>
            <w:color w:val="000000"/>
            <w:sz w:val="22"/>
            <w:szCs w:val="22"/>
          </w:rPr>
          <w:t xml:space="preserve">performed extensive </w:t>
        </w:r>
      </w:ins>
      <w:del w:id="153" w:author="Microsoft Office User" w:date="2022-12-10T14:03:00Z">
        <w:r w:rsidRPr="00FB1741" w:rsidDel="00C03F6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also doing some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research on the internet, especially </w:t>
      </w:r>
      <w:del w:id="154" w:author="Microsoft Office User" w:date="2022-12-10T14:03:00Z">
        <w:r w:rsidRPr="00FB1741" w:rsidDel="00607F8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on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>the technical terms.</w:t>
      </w:r>
    </w:p>
    <w:p w14:paraId="2170B275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7B7AE96C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b/>
          <w:bCs/>
          <w:color w:val="000000"/>
          <w:sz w:val="22"/>
          <w:szCs w:val="22"/>
        </w:rPr>
        <w:t>Criterion 3: What key criteria does your target company use in their recruitment process?</w:t>
      </w:r>
    </w:p>
    <w:p w14:paraId="3559D9E8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i/>
          <w:iCs/>
          <w:color w:val="FF0000"/>
          <w:sz w:val="22"/>
          <w:szCs w:val="22"/>
        </w:rPr>
        <w:t>Please give an example that demonstrates how you meet it from your experience so far. *</w:t>
      </w:r>
    </w:p>
    <w:p w14:paraId="530974EB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2CD73AD5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i/>
          <w:iCs/>
          <w:color w:val="FF0000"/>
          <w:sz w:val="22"/>
          <w:szCs w:val="22"/>
        </w:rPr>
        <w:lastRenderedPageBreak/>
        <w:t>Please do not exceed 750 characters.</w:t>
      </w:r>
    </w:p>
    <w:p w14:paraId="57F8C097" w14:textId="526517C3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del w:id="155" w:author="Microsoft Office User" w:date="2022-12-10T14:04:00Z">
        <w:r w:rsidRPr="00FB1741" w:rsidDel="000925F6">
          <w:rPr>
            <w:rFonts w:ascii="Arial" w:eastAsia="Times New Roman" w:hAnsi="Arial" w:cs="Arial"/>
            <w:color w:val="000000"/>
            <w:sz w:val="22"/>
            <w:szCs w:val="22"/>
          </w:rPr>
          <w:delText>The ability to have</w:delText>
        </w:r>
      </w:del>
      <w:ins w:id="156" w:author="Microsoft Office User" w:date="2022-12-10T14:04:00Z">
        <w:r w:rsidR="000925F6">
          <w:rPr>
            <w:rFonts w:ascii="Arial" w:eastAsia="Times New Roman" w:hAnsi="Arial" w:cs="Arial"/>
            <w:color w:val="000000"/>
            <w:sz w:val="22"/>
            <w:szCs w:val="22"/>
          </w:rPr>
          <w:t>The chance to acquire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specialized knowledge in certain industries.</w:t>
      </w:r>
    </w:p>
    <w:p w14:paraId="7D013812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32D0F4DD" w14:textId="533D458E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Gaining specialization in supply chain and logistics has been my </w:t>
      </w:r>
      <w:del w:id="157" w:author="Microsoft Office User" w:date="2022-12-10T14:05:00Z">
        <w:r w:rsidRPr="00FB1741" w:rsidDel="000925F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purpose </w:delText>
        </w:r>
      </w:del>
      <w:ins w:id="158" w:author="Microsoft Office User" w:date="2022-12-10T14:05:00Z">
        <w:r w:rsidR="000925F6">
          <w:rPr>
            <w:rFonts w:ascii="Arial" w:eastAsia="Times New Roman" w:hAnsi="Arial" w:cs="Arial"/>
            <w:color w:val="000000"/>
            <w:sz w:val="22"/>
            <w:szCs w:val="22"/>
          </w:rPr>
          <w:t>goal</w:t>
        </w:r>
        <w:r w:rsidR="000925F6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159" w:author="Microsoft Office User" w:date="2022-12-10T14:05:00Z">
        <w:r w:rsidRPr="00FB1741" w:rsidDel="000925F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of </w:delText>
        </w:r>
      </w:del>
      <w:ins w:id="160" w:author="Microsoft Office User" w:date="2022-12-10T14:05:00Z">
        <w:r w:rsidR="000925F6">
          <w:rPr>
            <w:rFonts w:ascii="Arial" w:eastAsia="Times New Roman" w:hAnsi="Arial" w:cs="Arial"/>
            <w:color w:val="000000"/>
            <w:sz w:val="22"/>
            <w:szCs w:val="22"/>
          </w:rPr>
          <w:t>in</w:t>
        </w:r>
        <w:r w:rsidR="000925F6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pursuing an advanced degree. Although most of my tasks throughout my internship experience </w:t>
      </w:r>
      <w:del w:id="161" w:author="Microsoft Office User" w:date="2022-12-10T14:05:00Z">
        <w:r w:rsidRPr="00FB1741" w:rsidDel="000925F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don't </w:delText>
        </w:r>
      </w:del>
      <w:ins w:id="162" w:author="Microsoft Office User" w:date="2022-12-10T14:05:00Z">
        <w:r w:rsidR="000925F6">
          <w:rPr>
            <w:rFonts w:ascii="Arial" w:eastAsia="Times New Roman" w:hAnsi="Arial" w:cs="Arial"/>
            <w:color w:val="000000"/>
            <w:sz w:val="22"/>
            <w:szCs w:val="22"/>
          </w:rPr>
          <w:t>did not</w:t>
        </w:r>
        <w:r w:rsidR="000925F6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>require specialization, I was given the opportunity to </w:t>
      </w:r>
      <w:del w:id="163" w:author="Microsoft Office User" w:date="2022-12-10T14:05:00Z">
        <w:r w:rsidRPr="00FB1741" w:rsidDel="000925F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work on a case study for my final year project that is relevant to supply chain: </w:t>
      </w:r>
      <w:ins w:id="164" w:author="Microsoft Office User" w:date="2022-12-10T14:05:00Z">
        <w:r w:rsidR="00A648F3">
          <w:rPr>
            <w:rFonts w:ascii="Arial" w:eastAsia="Times New Roman" w:hAnsi="Arial" w:cs="Arial"/>
            <w:color w:val="000000"/>
            <w:sz w:val="22"/>
            <w:szCs w:val="22"/>
          </w:rPr>
          <w:t xml:space="preserve">the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optimization of product management flow. </w:t>
      </w:r>
      <w:del w:id="165" w:author="Microsoft Office User" w:date="2022-12-10T14:06:00Z">
        <w:r w:rsidRPr="00FB1741" w:rsidDel="00A648F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While </w:delText>
        </w:r>
      </w:del>
      <w:ins w:id="166" w:author="Microsoft Office User" w:date="2022-12-10T14:06:00Z">
        <w:r w:rsidR="00A648F3">
          <w:rPr>
            <w:rFonts w:ascii="Arial" w:eastAsia="Times New Roman" w:hAnsi="Arial" w:cs="Arial"/>
            <w:color w:val="000000"/>
            <w:sz w:val="22"/>
            <w:szCs w:val="22"/>
          </w:rPr>
          <w:t>Though</w:t>
        </w:r>
        <w:r w:rsidR="00A648F3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the work is still in progress, I was able to apply my operational research skills in this project, which encourages me to specialize </w:t>
      </w:r>
      <w:del w:id="167" w:author="Microsoft Office User" w:date="2022-12-10T14:06:00Z">
        <w:r w:rsidRPr="00FB1741" w:rsidDel="00A648F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further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in supply chain. Therefore, I believe studying </w:t>
      </w:r>
      <w:del w:id="168" w:author="Microsoft Office User" w:date="2022-12-10T14:06:00Z">
        <w:r w:rsidRPr="00FB1741" w:rsidDel="00A648F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in </w:delText>
        </w:r>
      </w:del>
      <w:ins w:id="169" w:author="Microsoft Office User" w:date="2022-12-10T14:06:00Z">
        <w:r w:rsidR="00A648F3">
          <w:rPr>
            <w:rFonts w:ascii="Arial" w:eastAsia="Times New Roman" w:hAnsi="Arial" w:cs="Arial"/>
            <w:color w:val="000000"/>
            <w:sz w:val="22"/>
            <w:szCs w:val="22"/>
          </w:rPr>
          <w:t>at</w:t>
        </w:r>
        <w:r w:rsidR="00A648F3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>Imperial will sharpen my knowledge in logistics and supply chain and enable me to pursue a career in management consulting.</w:t>
      </w:r>
    </w:p>
    <w:p w14:paraId="154E9289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025859DB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b/>
          <w:bCs/>
          <w:color w:val="000000"/>
          <w:sz w:val="22"/>
          <w:szCs w:val="22"/>
        </w:rPr>
        <w:t>What skills will you need to develop to prepare for this career?</w:t>
      </w:r>
    </w:p>
    <w:p w14:paraId="127BCFFF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i/>
          <w:iCs/>
          <w:color w:val="FF0000"/>
          <w:sz w:val="22"/>
          <w:szCs w:val="22"/>
        </w:rPr>
        <w:t>Please do not exceed 800 characters</w:t>
      </w:r>
    </w:p>
    <w:p w14:paraId="32E72E46" w14:textId="22C7BFA8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There are a range of skills, from technical </w:t>
      </w:r>
      <w:del w:id="170" w:author="Microsoft Office User" w:date="2022-12-10T14:06:00Z">
        <w:r w:rsidRPr="00FB1741" w:rsidDel="00D35450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and </w:delText>
        </w:r>
      </w:del>
      <w:ins w:id="171" w:author="Microsoft Office User" w:date="2022-12-10T14:06:00Z">
        <w:r w:rsidR="00D35450">
          <w:rPr>
            <w:rFonts w:ascii="Arial" w:eastAsia="Times New Roman" w:hAnsi="Arial" w:cs="Arial"/>
            <w:color w:val="000000"/>
            <w:sz w:val="22"/>
            <w:szCs w:val="22"/>
          </w:rPr>
          <w:t>to</w:t>
        </w:r>
        <w:r w:rsidR="00D35450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soft skills, </w:t>
      </w:r>
      <w:del w:id="172" w:author="Microsoft Office User" w:date="2022-12-10T14:07:00Z">
        <w:r w:rsidRPr="00FB1741" w:rsidDel="00D35450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needed </w:delText>
        </w:r>
      </w:del>
      <w:ins w:id="173" w:author="Microsoft Office User" w:date="2022-12-10T14:07:00Z">
        <w:r w:rsidR="00D35450">
          <w:rPr>
            <w:rFonts w:ascii="Arial" w:eastAsia="Times New Roman" w:hAnsi="Arial" w:cs="Arial"/>
            <w:color w:val="000000"/>
            <w:sz w:val="22"/>
            <w:szCs w:val="22"/>
          </w:rPr>
          <w:t>required</w:t>
        </w:r>
        <w:r w:rsidR="00D35450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174" w:author="Microsoft Office User" w:date="2022-12-10T14:07:00Z">
        <w:r w:rsidRPr="00FB1741" w:rsidDel="00D35450">
          <w:rPr>
            <w:rFonts w:ascii="Arial" w:eastAsia="Times New Roman" w:hAnsi="Arial" w:cs="Arial"/>
            <w:color w:val="000000"/>
            <w:sz w:val="22"/>
            <w:szCs w:val="22"/>
          </w:rPr>
          <w:delText>to be</w:delText>
        </w:r>
      </w:del>
      <w:ins w:id="175" w:author="Microsoft Office User" w:date="2022-12-10T14:07:00Z">
        <w:r w:rsidR="00D35450">
          <w:rPr>
            <w:rFonts w:ascii="Arial" w:eastAsia="Times New Roman" w:hAnsi="Arial" w:cs="Arial"/>
            <w:color w:val="000000"/>
            <w:sz w:val="22"/>
            <w:szCs w:val="22"/>
          </w:rPr>
          <w:t>for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a successful management consultant. </w:t>
      </w:r>
      <w:del w:id="176" w:author="Microsoft Office User" w:date="2022-12-10T14:07:00Z">
        <w:r w:rsidRPr="00FB1741" w:rsidDel="00E43B4E">
          <w:rPr>
            <w:rFonts w:ascii="Arial" w:eastAsia="Times New Roman" w:hAnsi="Arial" w:cs="Arial"/>
            <w:color w:val="000000"/>
            <w:sz w:val="22"/>
            <w:szCs w:val="22"/>
          </w:rPr>
          <w:delText>However</w:delText>
        </w:r>
      </w:del>
      <w:ins w:id="177" w:author="Microsoft Office User" w:date="2022-12-10T14:07:00Z">
        <w:r w:rsidR="00E43B4E">
          <w:rPr>
            <w:rFonts w:ascii="Arial" w:eastAsia="Times New Roman" w:hAnsi="Arial" w:cs="Arial"/>
            <w:color w:val="000000"/>
            <w:sz w:val="22"/>
            <w:szCs w:val="22"/>
          </w:rPr>
          <w:t>Thus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del w:id="178" w:author="Microsoft Office User" w:date="2022-12-10T14:07:00Z">
        <w:r w:rsidRPr="00FB1741" w:rsidDel="00E43B4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there </w:delText>
        </w:r>
      </w:del>
      <w:ins w:id="179" w:author="Microsoft Office User" w:date="2022-12-10T14:07:00Z">
        <w:r w:rsidR="00E43B4E">
          <w:rPr>
            <w:rFonts w:ascii="Arial" w:eastAsia="Times New Roman" w:hAnsi="Arial" w:cs="Arial"/>
            <w:color w:val="000000"/>
            <w:sz w:val="22"/>
            <w:szCs w:val="22"/>
          </w:rPr>
          <w:t>there</w:t>
        </w:r>
        <w:r w:rsidR="00E43B4E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are some skills </w:t>
      </w:r>
      <w:del w:id="180" w:author="Microsoft Office User" w:date="2022-12-10T14:08:00Z">
        <w:r w:rsidRPr="00FB1741" w:rsidDel="00E43B4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that 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I hope </w:t>
      </w:r>
      <w:del w:id="181" w:author="Microsoft Office User" w:date="2022-12-10T14:08:00Z">
        <w:r w:rsidRPr="00FB1741" w:rsidDel="00E43B4E">
          <w:rPr>
            <w:rFonts w:ascii="Arial" w:eastAsia="Times New Roman" w:hAnsi="Arial" w:cs="Arial"/>
            <w:color w:val="000000"/>
            <w:sz w:val="22"/>
            <w:szCs w:val="22"/>
          </w:rPr>
          <w:delText>I can</w:delText>
        </w:r>
      </w:del>
      <w:ins w:id="182" w:author="Microsoft Office User" w:date="2022-12-10T14:08:00Z">
        <w:r w:rsidR="00E43B4E">
          <w:rPr>
            <w:rFonts w:ascii="Arial" w:eastAsia="Times New Roman" w:hAnsi="Arial" w:cs="Arial"/>
            <w:color w:val="000000"/>
            <w:sz w:val="22"/>
            <w:szCs w:val="22"/>
          </w:rPr>
          <w:t>to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gain if I have the opportunity to study </w:t>
      </w:r>
      <w:del w:id="183" w:author="Microsoft Office User" w:date="2022-12-10T14:08:00Z">
        <w:r w:rsidRPr="00FB1741" w:rsidDel="00E43B4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in </w:delText>
        </w:r>
      </w:del>
      <w:ins w:id="184" w:author="Microsoft Office User" w:date="2022-12-10T14:08:00Z">
        <w:r w:rsidR="00E43B4E">
          <w:rPr>
            <w:rFonts w:ascii="Arial" w:eastAsia="Times New Roman" w:hAnsi="Arial" w:cs="Arial"/>
            <w:color w:val="000000"/>
            <w:sz w:val="22"/>
            <w:szCs w:val="22"/>
          </w:rPr>
          <w:t>at</w:t>
        </w:r>
        <w:r w:rsidR="00E43B4E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>Imperial</w:t>
      </w:r>
      <w:del w:id="185" w:author="Microsoft Office User" w:date="2022-12-10T14:07:00Z">
        <w:r w:rsidRPr="00FB1741" w:rsidDel="00D35450">
          <w:rPr>
            <w:rFonts w:ascii="Arial" w:eastAsia="Times New Roman" w:hAnsi="Arial" w:cs="Arial"/>
            <w:color w:val="000000"/>
            <w:sz w:val="22"/>
            <w:szCs w:val="22"/>
          </w:rPr>
          <w:delText>, which are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>:</w:t>
      </w:r>
    </w:p>
    <w:p w14:paraId="69E70C98" w14:textId="3E7352F1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>1. Develop</w:t>
      </w:r>
      <w:ins w:id="186" w:author="Microsoft Office User" w:date="2022-12-10T14:08:00Z">
        <w:r w:rsidR="00E43B4E">
          <w:rPr>
            <w:rFonts w:ascii="Arial" w:eastAsia="Times New Roman" w:hAnsi="Arial" w:cs="Arial"/>
            <w:color w:val="000000"/>
            <w:sz w:val="22"/>
            <w:szCs w:val="22"/>
          </w:rPr>
          <w:t>ing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a specialized knowledge in a certain industry. Imperial offers one of the best business analytics programs in the world, and I am particularly intrigued to specialize in Logistics and Supply Chain Analytics because I </w:t>
      </w:r>
      <w:del w:id="187" w:author="Microsoft Office User" w:date="2022-12-10T14:08:00Z">
        <w:r w:rsidRPr="00FB1741" w:rsidDel="00E43B4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viewed </w:delText>
        </w:r>
      </w:del>
      <w:ins w:id="188" w:author="Microsoft Office User" w:date="2022-12-10T14:08:00Z">
        <w:r w:rsidR="00E43B4E">
          <w:rPr>
            <w:rFonts w:ascii="Arial" w:eastAsia="Times New Roman" w:hAnsi="Arial" w:cs="Arial"/>
            <w:color w:val="000000"/>
            <w:sz w:val="22"/>
            <w:szCs w:val="22"/>
          </w:rPr>
          <w:t>realize</w:t>
        </w:r>
        <w:r w:rsidR="00E43B4E" w:rsidRPr="00FB174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that many consulting issues in Indonesia </w:t>
      </w:r>
      <w:del w:id="189" w:author="Microsoft Office User" w:date="2022-12-10T14:08:00Z">
        <w:r w:rsidRPr="00FB1741" w:rsidDel="00346295">
          <w:rPr>
            <w:rFonts w:ascii="Arial" w:eastAsia="Times New Roman" w:hAnsi="Arial" w:cs="Arial"/>
            <w:color w:val="000000"/>
            <w:sz w:val="22"/>
            <w:szCs w:val="22"/>
          </w:rPr>
          <w:delText>are relevant to</w:delText>
        </w:r>
      </w:del>
      <w:ins w:id="190" w:author="Microsoft Office User" w:date="2022-12-10T14:08:00Z">
        <w:r w:rsidR="00346295">
          <w:rPr>
            <w:rFonts w:ascii="Arial" w:eastAsia="Times New Roman" w:hAnsi="Arial" w:cs="Arial"/>
            <w:color w:val="000000"/>
            <w:sz w:val="22"/>
            <w:szCs w:val="22"/>
          </w:rPr>
          <w:t>involve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supply chain due to rapid industrialization.</w:t>
      </w:r>
    </w:p>
    <w:p w14:paraId="5FDB02E7" w14:textId="21386FAA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2. Being inclusive. Inclusiveness is necessary to become a great leader, and most consulting jobs </w:t>
      </w:r>
      <w:del w:id="191" w:author="Microsoft Office User" w:date="2022-12-10T14:09:00Z">
        <w:r w:rsidRPr="00FB1741" w:rsidDel="00346295">
          <w:rPr>
            <w:rFonts w:ascii="Arial" w:eastAsia="Times New Roman" w:hAnsi="Arial" w:cs="Arial"/>
            <w:color w:val="000000"/>
            <w:sz w:val="22"/>
            <w:szCs w:val="22"/>
          </w:rPr>
          <w:delText>mainly involve</w:delText>
        </w:r>
      </w:del>
      <w:ins w:id="192" w:author="Microsoft Office User" w:date="2022-12-10T14:09:00Z">
        <w:r w:rsidR="00346295">
          <w:rPr>
            <w:rFonts w:ascii="Arial" w:eastAsia="Times New Roman" w:hAnsi="Arial" w:cs="Arial"/>
            <w:color w:val="000000"/>
            <w:sz w:val="22"/>
            <w:szCs w:val="22"/>
          </w:rPr>
          <w:t>comprise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teamwork and leadership. </w:t>
      </w:r>
      <w:ins w:id="193" w:author="Microsoft Office User" w:date="2022-12-10T14:10:00Z">
        <w:r w:rsidR="008E484E">
          <w:rPr>
            <w:rFonts w:ascii="Arial" w:eastAsia="Times New Roman" w:hAnsi="Arial" w:cs="Arial"/>
            <w:color w:val="000000"/>
            <w:sz w:val="22"/>
            <w:szCs w:val="22"/>
          </w:rPr>
          <w:t>T</w:t>
        </w:r>
      </w:ins>
      <w:del w:id="194" w:author="Microsoft Office User" w:date="2022-12-10T14:10:00Z">
        <w:r w:rsidRPr="00FB1741" w:rsidDel="008E484E">
          <w:rPr>
            <w:rFonts w:ascii="Arial" w:eastAsia="Times New Roman" w:hAnsi="Arial" w:cs="Arial"/>
            <w:color w:val="000000"/>
            <w:sz w:val="22"/>
            <w:szCs w:val="22"/>
          </w:rPr>
          <w:delText>I suppose t</w:delText>
        </w:r>
      </w:del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he class diversity in Imperial will </w:t>
      </w:r>
      <w:ins w:id="195" w:author="Microsoft Office User" w:date="2022-12-10T14:10:00Z">
        <w:r w:rsidR="008E484E">
          <w:rPr>
            <w:rFonts w:ascii="Arial" w:eastAsia="Times New Roman" w:hAnsi="Arial" w:cs="Arial"/>
            <w:color w:val="000000"/>
            <w:sz w:val="22"/>
            <w:szCs w:val="22"/>
          </w:rPr>
          <w:t xml:space="preserve">undoubtedly 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train me to adapt </w:t>
      </w:r>
      <w:del w:id="196" w:author="Microsoft Office User" w:date="2022-12-10T14:11:00Z">
        <w:r w:rsidRPr="00FB1741" w:rsidDel="00DD643D">
          <w:rPr>
            <w:rFonts w:ascii="Arial" w:eastAsia="Times New Roman" w:hAnsi="Arial" w:cs="Arial"/>
            <w:color w:val="000000"/>
            <w:sz w:val="22"/>
            <w:szCs w:val="22"/>
          </w:rPr>
          <w:delText>in and</w:delText>
        </w:r>
      </w:del>
      <w:ins w:id="197" w:author="Microsoft Office User" w:date="2022-12-10T14:11:00Z">
        <w:r w:rsidR="00DD643D">
          <w:rPr>
            <w:rFonts w:ascii="Arial" w:eastAsia="Times New Roman" w:hAnsi="Arial" w:cs="Arial"/>
            <w:color w:val="000000"/>
            <w:sz w:val="22"/>
            <w:szCs w:val="22"/>
          </w:rPr>
          <w:t>or</w:t>
        </w:r>
      </w:ins>
      <w:r w:rsidRPr="00FB1741">
        <w:rPr>
          <w:rFonts w:ascii="Arial" w:eastAsia="Times New Roman" w:hAnsi="Arial" w:cs="Arial"/>
          <w:color w:val="000000"/>
          <w:sz w:val="22"/>
          <w:szCs w:val="22"/>
        </w:rPr>
        <w:t xml:space="preserve"> even create an inclusive environment.</w:t>
      </w:r>
    </w:p>
    <w:p w14:paraId="700B3008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</w:p>
    <w:p w14:paraId="783E941F" w14:textId="77777777" w:rsidR="00FB1741" w:rsidRPr="00FB1741" w:rsidRDefault="00FB1741" w:rsidP="00FB1741">
      <w:pPr>
        <w:rPr>
          <w:rFonts w:ascii="Times New Roman" w:eastAsia="Times New Roman" w:hAnsi="Times New Roman" w:cs="Times New Roman"/>
        </w:rPr>
      </w:pPr>
      <w:r w:rsidRPr="00FB1741">
        <w:rPr>
          <w:rFonts w:ascii="Arial" w:eastAsia="Times New Roman" w:hAnsi="Arial" w:cs="Arial"/>
          <w:color w:val="000000"/>
          <w:sz w:val="22"/>
          <w:szCs w:val="22"/>
        </w:rPr>
        <w:t>LONG ESSAY SECTION</w:t>
      </w:r>
    </w:p>
    <w:p w14:paraId="13C554C9" w14:textId="77777777" w:rsidR="00FB1741" w:rsidRDefault="00FB1741" w:rsidP="00FB1741">
      <w:pPr>
        <w:spacing w:after="240"/>
        <w:rPr>
          <w:ins w:id="198" w:author="Microsoft Office User" w:date="2022-12-10T14:11:00Z"/>
          <w:rFonts w:ascii="Times New Roman" w:eastAsia="Times New Roman" w:hAnsi="Times New Roman" w:cs="Times New Roman"/>
        </w:rPr>
      </w:pPr>
    </w:p>
    <w:p w14:paraId="0D209AB0" w14:textId="0AE18B64" w:rsidR="00DD643D" w:rsidRPr="00CD6D5F" w:rsidRDefault="00DD643D" w:rsidP="00FB1741">
      <w:pPr>
        <w:spacing w:after="240"/>
        <w:rPr>
          <w:rFonts w:ascii="Times New Roman" w:eastAsia="Times New Roman" w:hAnsi="Times New Roman" w:cs="Times New Roman"/>
          <w:color w:val="2F5496" w:themeColor="accent1" w:themeShade="BF"/>
        </w:rPr>
      </w:pPr>
      <w:r w:rsidRPr="00CD6D5F">
        <w:rPr>
          <w:rFonts w:ascii="Times New Roman" w:eastAsia="Times New Roman" w:hAnsi="Times New Roman" w:cs="Times New Roman"/>
          <w:color w:val="2F5496" w:themeColor="accent1" w:themeShade="BF"/>
        </w:rPr>
        <w:t xml:space="preserve">Hi </w:t>
      </w:r>
      <w:proofErr w:type="spellStart"/>
      <w:r w:rsidRPr="00CD6D5F">
        <w:rPr>
          <w:rFonts w:ascii="Times New Roman" w:eastAsia="Times New Roman" w:hAnsi="Times New Roman" w:cs="Times New Roman"/>
          <w:color w:val="2F5496" w:themeColor="accent1" w:themeShade="BF"/>
        </w:rPr>
        <w:t>Clarysa</w:t>
      </w:r>
      <w:proofErr w:type="spellEnd"/>
      <w:r w:rsidRPr="00CD6D5F">
        <w:rPr>
          <w:rFonts w:ascii="Times New Roman" w:eastAsia="Times New Roman" w:hAnsi="Times New Roman" w:cs="Times New Roman"/>
          <w:color w:val="2F5496" w:themeColor="accent1" w:themeShade="BF"/>
        </w:rPr>
        <w:t xml:space="preserve">, </w:t>
      </w:r>
    </w:p>
    <w:p w14:paraId="36DB01D1" w14:textId="10320136" w:rsidR="00DD643D" w:rsidRPr="00CD6D5F" w:rsidRDefault="00DD643D" w:rsidP="00FB1741">
      <w:pPr>
        <w:spacing w:after="240"/>
        <w:rPr>
          <w:rFonts w:ascii="Times New Roman" w:eastAsia="Times New Roman" w:hAnsi="Times New Roman" w:cs="Times New Roman"/>
          <w:color w:val="2F5496" w:themeColor="accent1" w:themeShade="BF"/>
        </w:rPr>
      </w:pPr>
      <w:r w:rsidRPr="00CD6D5F">
        <w:rPr>
          <w:rFonts w:ascii="Times New Roman" w:eastAsia="Times New Roman" w:hAnsi="Times New Roman" w:cs="Times New Roman"/>
          <w:color w:val="2F5496" w:themeColor="accent1" w:themeShade="BF"/>
        </w:rPr>
        <w:t xml:space="preserve">I admire your goals and how you’ve planned your career path so meticulously. </w:t>
      </w:r>
      <w:r w:rsidR="0090245C" w:rsidRPr="00CD6D5F">
        <w:rPr>
          <w:rFonts w:ascii="Times New Roman" w:eastAsia="Times New Roman" w:hAnsi="Times New Roman" w:cs="Times New Roman"/>
          <w:color w:val="2F5496" w:themeColor="accent1" w:themeShade="BF"/>
        </w:rPr>
        <w:t xml:space="preserve">Most of the prompts are already answered in detail, and I’ve left some </w:t>
      </w:r>
      <w:r w:rsidR="00CD6D5F" w:rsidRPr="00CD6D5F">
        <w:rPr>
          <w:rFonts w:ascii="Times New Roman" w:eastAsia="Times New Roman" w:hAnsi="Times New Roman" w:cs="Times New Roman"/>
          <w:color w:val="2F5496" w:themeColor="accent1" w:themeShade="BF"/>
        </w:rPr>
        <w:t>comments to help you elaborate o</w:t>
      </w:r>
      <w:r w:rsidR="0090245C" w:rsidRPr="00CD6D5F">
        <w:rPr>
          <w:rFonts w:ascii="Times New Roman" w:eastAsia="Times New Roman" w:hAnsi="Times New Roman" w:cs="Times New Roman"/>
          <w:color w:val="2F5496" w:themeColor="accent1" w:themeShade="BF"/>
        </w:rPr>
        <w:t xml:space="preserve">n specific parts (see above). </w:t>
      </w:r>
    </w:p>
    <w:p w14:paraId="6B85F272" w14:textId="5978349C" w:rsidR="00CD6D5F" w:rsidRPr="00CD6D5F" w:rsidRDefault="0008798A" w:rsidP="00FB1741">
      <w:pPr>
        <w:spacing w:after="240"/>
        <w:rPr>
          <w:rFonts w:ascii="Times New Roman" w:eastAsia="Times New Roman" w:hAnsi="Times New Roman" w:cs="Times New Roman"/>
          <w:color w:val="2F5496" w:themeColor="accent1" w:themeShade="BF"/>
        </w:rPr>
      </w:pPr>
      <w:r>
        <w:rPr>
          <w:rFonts w:ascii="Times New Roman" w:eastAsia="Times New Roman" w:hAnsi="Times New Roman" w:cs="Times New Roman"/>
          <w:color w:val="2F5496" w:themeColor="accent1" w:themeShade="BF"/>
        </w:rPr>
        <w:t>I’ve also made</w:t>
      </w:r>
      <w:r w:rsidR="00CD6D5F" w:rsidRPr="00CD6D5F">
        <w:rPr>
          <w:rFonts w:ascii="Times New Roman" w:eastAsia="Times New Roman" w:hAnsi="Times New Roman" w:cs="Times New Roman"/>
          <w:color w:val="2F5496" w:themeColor="accent1" w:themeShade="BF"/>
        </w:rPr>
        <w:t xml:space="preserve"> </w:t>
      </w:r>
      <w:r>
        <w:rPr>
          <w:rFonts w:ascii="Times New Roman" w:eastAsia="Times New Roman" w:hAnsi="Times New Roman" w:cs="Times New Roman"/>
          <w:color w:val="2F5496" w:themeColor="accent1" w:themeShade="BF"/>
        </w:rPr>
        <w:t>direct edits</w:t>
      </w:r>
      <w:r w:rsidR="00CD6D5F" w:rsidRPr="00CD6D5F">
        <w:rPr>
          <w:rFonts w:ascii="Times New Roman" w:eastAsia="Times New Roman" w:hAnsi="Times New Roman" w:cs="Times New Roman"/>
          <w:color w:val="2F5496" w:themeColor="accent1" w:themeShade="BF"/>
        </w:rPr>
        <w:t xml:space="preserve"> to enrich yo</w:t>
      </w:r>
      <w:r>
        <w:rPr>
          <w:rFonts w:ascii="Times New Roman" w:eastAsia="Times New Roman" w:hAnsi="Times New Roman" w:cs="Times New Roman"/>
          <w:color w:val="2F5496" w:themeColor="accent1" w:themeShade="BF"/>
        </w:rPr>
        <w:t>ur lexical resource and avoid</w:t>
      </w:r>
      <w:r w:rsidR="00CD6D5F" w:rsidRPr="00CD6D5F">
        <w:rPr>
          <w:rFonts w:ascii="Times New Roman" w:eastAsia="Times New Roman" w:hAnsi="Times New Roman" w:cs="Times New Roman"/>
          <w:color w:val="2F5496" w:themeColor="accent1" w:themeShade="BF"/>
        </w:rPr>
        <w:t xml:space="preserve"> repetition, so when you revise parts of your essay per comment</w:t>
      </w:r>
      <w:r>
        <w:rPr>
          <w:rFonts w:ascii="Times New Roman" w:eastAsia="Times New Roman" w:hAnsi="Times New Roman" w:cs="Times New Roman"/>
          <w:color w:val="2F5496" w:themeColor="accent1" w:themeShade="BF"/>
        </w:rPr>
        <w:t>s</w:t>
      </w:r>
      <w:r w:rsidR="00CD6D5F" w:rsidRPr="00CD6D5F">
        <w:rPr>
          <w:rFonts w:ascii="Times New Roman" w:eastAsia="Times New Roman" w:hAnsi="Times New Roman" w:cs="Times New Roman"/>
          <w:color w:val="2F5496" w:themeColor="accent1" w:themeShade="BF"/>
        </w:rPr>
        <w:t xml:space="preserve">, make sure that you vary your vocabulary. </w:t>
      </w:r>
    </w:p>
    <w:p w14:paraId="133B7E70" w14:textId="5CC4D8BD" w:rsidR="00CD6D5F" w:rsidRPr="00CD6D5F" w:rsidRDefault="00CD6D5F" w:rsidP="00FB1741">
      <w:pPr>
        <w:spacing w:after="240"/>
        <w:rPr>
          <w:rFonts w:ascii="Times New Roman" w:eastAsia="Times New Roman" w:hAnsi="Times New Roman" w:cs="Times New Roman"/>
          <w:color w:val="2F5496" w:themeColor="accent1" w:themeShade="BF"/>
        </w:rPr>
      </w:pPr>
      <w:r w:rsidRPr="00CD6D5F">
        <w:rPr>
          <w:rFonts w:ascii="Times New Roman" w:eastAsia="Times New Roman" w:hAnsi="Times New Roman" w:cs="Times New Roman"/>
          <w:color w:val="2F5496" w:themeColor="accent1" w:themeShade="BF"/>
        </w:rPr>
        <w:t>Good luck and best wishes!</w:t>
      </w:r>
    </w:p>
    <w:p w14:paraId="6C6E411D" w14:textId="06BBB763" w:rsidR="00CD6D5F" w:rsidRPr="00CD6D5F" w:rsidRDefault="00CD6D5F" w:rsidP="00FB1741">
      <w:pPr>
        <w:spacing w:after="240"/>
        <w:rPr>
          <w:rFonts w:ascii="Times New Roman" w:eastAsia="Times New Roman" w:hAnsi="Times New Roman" w:cs="Times New Roman"/>
          <w:color w:val="2F5496" w:themeColor="accent1" w:themeShade="BF"/>
        </w:rPr>
      </w:pPr>
      <w:r w:rsidRPr="00CD6D5F">
        <w:rPr>
          <w:rFonts w:ascii="Times New Roman" w:eastAsia="Times New Roman" w:hAnsi="Times New Roman" w:cs="Times New Roman"/>
          <w:color w:val="2F5496" w:themeColor="accent1" w:themeShade="BF"/>
        </w:rPr>
        <w:t>Melinda</w:t>
      </w:r>
    </w:p>
    <w:p w14:paraId="14526FAD" w14:textId="77777777" w:rsidR="00FB1741" w:rsidRPr="00CD6D5F" w:rsidRDefault="00FB1741" w:rsidP="00FB1741">
      <w:pPr>
        <w:rPr>
          <w:rFonts w:ascii="Times New Roman" w:eastAsia="Times New Roman" w:hAnsi="Times New Roman" w:cs="Times New Roman"/>
          <w:color w:val="2F5496" w:themeColor="accent1" w:themeShade="BF"/>
        </w:rPr>
      </w:pPr>
    </w:p>
    <w:p w14:paraId="486362E5" w14:textId="77777777" w:rsidR="00327C66" w:rsidRPr="00CD6D5F" w:rsidRDefault="00327C66">
      <w:pPr>
        <w:rPr>
          <w:color w:val="2F5496" w:themeColor="accent1" w:themeShade="BF"/>
        </w:rPr>
      </w:pPr>
    </w:p>
    <w:sectPr w:rsidR="00327C66" w:rsidRPr="00CD6D5F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5" w:author="Microsoft Office User" w:date="2022-12-10T13:37:00Z" w:initials="MOU">
    <w:p w14:paraId="3118FF15" w14:textId="77777777" w:rsidR="00CC239A" w:rsidRDefault="00CC239A">
      <w:pPr>
        <w:pStyle w:val="CommentText"/>
      </w:pPr>
      <w:r>
        <w:rPr>
          <w:rStyle w:val="CommentReference"/>
        </w:rPr>
        <w:annotationRef/>
      </w:r>
      <w:r>
        <w:t xml:space="preserve">I’ve made your content above more concise. Thus, it will be better if you elaborate here on whom you want to network with. </w:t>
      </w:r>
    </w:p>
    <w:p w14:paraId="121042BE" w14:textId="77777777" w:rsidR="00CC239A" w:rsidRDefault="00CC239A">
      <w:pPr>
        <w:pStyle w:val="CommentText"/>
      </w:pPr>
    </w:p>
    <w:p w14:paraId="31DCDAB2" w14:textId="77777777" w:rsidR="00276A03" w:rsidRDefault="00CC239A">
      <w:pPr>
        <w:pStyle w:val="CommentText"/>
      </w:pPr>
      <w:r>
        <w:t xml:space="preserve">For instance, you can mention you want to join societies, clubs, </w:t>
      </w:r>
      <w:r w:rsidR="00E0581A">
        <w:t>or alumni circles. Also, mention specific business networking exp</w:t>
      </w:r>
      <w:r w:rsidR="00276A03">
        <w:t xml:space="preserve">erience. Will the school host event to help the students land an internship? </w:t>
      </w:r>
    </w:p>
    <w:p w14:paraId="2EFB4712" w14:textId="77777777" w:rsidR="00276A03" w:rsidRDefault="00276A03">
      <w:pPr>
        <w:pStyle w:val="CommentText"/>
      </w:pPr>
    </w:p>
    <w:p w14:paraId="2EAAECCD" w14:textId="00BEB390" w:rsidR="00CC239A" w:rsidRDefault="00276A03">
      <w:pPr>
        <w:pStyle w:val="CommentText"/>
      </w:pPr>
      <w:r>
        <w:t xml:space="preserve">These kinds of details will make you appear more prepared and excited to join Imperial. </w:t>
      </w:r>
    </w:p>
  </w:comment>
  <w:comment w:id="74" w:author="Microsoft Office User" w:date="2022-12-10T13:47:00Z" w:initials="MOU">
    <w:p w14:paraId="554AC7DA" w14:textId="6441208F" w:rsidR="00CA6545" w:rsidRDefault="00CA6545">
      <w:pPr>
        <w:pStyle w:val="CommentText"/>
      </w:pPr>
      <w:r>
        <w:rPr>
          <w:rStyle w:val="CommentReference"/>
        </w:rPr>
        <w:annotationRef/>
      </w:r>
      <w:r>
        <w:t>Do give details about how middle income trap is concerning. What does this entail? Why do we need industrialization urgently?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AAECCD" w15:done="0"/>
  <w15:commentEx w15:paraId="554AC7D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AAECCD" w16cid:durableId="273F81C2"/>
  <w16cid:commentId w16cid:paraId="554AC7DA" w16cid:durableId="273F81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741"/>
    <w:rsid w:val="000018C8"/>
    <w:rsid w:val="00044D04"/>
    <w:rsid w:val="0008798A"/>
    <w:rsid w:val="000925F6"/>
    <w:rsid w:val="000A035A"/>
    <w:rsid w:val="000D2E34"/>
    <w:rsid w:val="001214CE"/>
    <w:rsid w:val="00162345"/>
    <w:rsid w:val="0016303C"/>
    <w:rsid w:val="00185506"/>
    <w:rsid w:val="001E3559"/>
    <w:rsid w:val="00207692"/>
    <w:rsid w:val="00276A03"/>
    <w:rsid w:val="002942D0"/>
    <w:rsid w:val="0032791D"/>
    <w:rsid w:val="00327C66"/>
    <w:rsid w:val="00346295"/>
    <w:rsid w:val="0034736C"/>
    <w:rsid w:val="003C171F"/>
    <w:rsid w:val="004A3FFA"/>
    <w:rsid w:val="005C18CF"/>
    <w:rsid w:val="00607F83"/>
    <w:rsid w:val="0062459E"/>
    <w:rsid w:val="006D0775"/>
    <w:rsid w:val="007F2B15"/>
    <w:rsid w:val="008E484E"/>
    <w:rsid w:val="0090245C"/>
    <w:rsid w:val="0090699E"/>
    <w:rsid w:val="00A648F3"/>
    <w:rsid w:val="00B20617"/>
    <w:rsid w:val="00C03F67"/>
    <w:rsid w:val="00C736FF"/>
    <w:rsid w:val="00CA401D"/>
    <w:rsid w:val="00CA6545"/>
    <w:rsid w:val="00CC239A"/>
    <w:rsid w:val="00CD6D5F"/>
    <w:rsid w:val="00CD706C"/>
    <w:rsid w:val="00D35450"/>
    <w:rsid w:val="00DD643D"/>
    <w:rsid w:val="00E0581A"/>
    <w:rsid w:val="00E43B4E"/>
    <w:rsid w:val="00ED4611"/>
    <w:rsid w:val="00EF7F46"/>
    <w:rsid w:val="00F5116C"/>
    <w:rsid w:val="00F83257"/>
    <w:rsid w:val="00FB1741"/>
    <w:rsid w:val="00FB2743"/>
    <w:rsid w:val="00FD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C66C23"/>
  <w15:chartTrackingRefBased/>
  <w15:docId w15:val="{E2BD544A-F511-9A44-AF8F-63FBAE51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7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B17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F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FFA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C23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239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23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239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239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83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5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hyperlink" Target="https://www.imperial.ac.uk/business-school/programmes/msc-business-analytics/" TargetMode="Externa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6</cp:revision>
  <dcterms:created xsi:type="dcterms:W3CDTF">2022-12-08T14:20:00Z</dcterms:created>
  <dcterms:modified xsi:type="dcterms:W3CDTF">2022-12-12T02:56:00Z</dcterms:modified>
</cp:coreProperties>
</file>