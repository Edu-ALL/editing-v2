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DA7D8" w14:textId="559B6F6A" w:rsidR="008E5F26" w:rsidRPr="00F6575F" w:rsidRDefault="007462FF">
      <w:pPr>
        <w:rPr>
          <w:b/>
          <w:bCs/>
          <w:i/>
          <w:iCs/>
          <w:u w:val="single"/>
          <w:lang w:val="en-US"/>
        </w:rPr>
      </w:pPr>
      <w:r w:rsidRPr="00F6575F">
        <w:rPr>
          <w:b/>
          <w:bCs/>
          <w:i/>
          <w:iCs/>
          <w:u w:val="single"/>
          <w:lang w:val="en-US"/>
        </w:rPr>
        <w:t>Personal Statement Essay for Transfer Applicant</w:t>
      </w:r>
    </w:p>
    <w:p w14:paraId="470E1916" w14:textId="02E54A32" w:rsidR="007462FF" w:rsidRDefault="007462FF">
      <w:pPr>
        <w:rPr>
          <w:lang w:val="en-US"/>
        </w:rPr>
      </w:pPr>
    </w:p>
    <w:p w14:paraId="7373B595" w14:textId="3720F6AD" w:rsidR="007462FF" w:rsidRPr="007462FF" w:rsidRDefault="007462FF" w:rsidP="007462FF">
      <w:pPr>
        <w:shd w:val="clear" w:color="auto" w:fill="FFFFFF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As </w:t>
      </w:r>
      <w:ins w:id="0" w:author="Microsoft Office User" w:date="2023-02-10T17:12:00Z">
        <w:r w:rsidR="001A5845">
          <w:rPr>
            <w:rFonts w:ascii="Arial" w:eastAsia="Times New Roman" w:hAnsi="Arial" w:cs="Arial"/>
            <w:color w:val="0E101A"/>
            <w:sz w:val="22"/>
            <w:szCs w:val="22"/>
          </w:rPr>
          <w:t xml:space="preserve">a young boy, 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>I saw my dad work in the construction industry</w:t>
      </w:r>
      <w:del w:id="1" w:author="Microsoft Office User" w:date="2023-02-10T17:13:00Z">
        <w:r w:rsidRPr="007462FF" w:rsidDel="001A5845">
          <w:rPr>
            <w:rFonts w:ascii="Arial" w:eastAsia="Times New Roman" w:hAnsi="Arial" w:cs="Arial"/>
            <w:color w:val="0E101A"/>
            <w:sz w:val="22"/>
            <w:szCs w:val="22"/>
          </w:rPr>
          <w:delText>, I witnessed</w:delText>
        </w:r>
      </w:del>
      <w:ins w:id="2" w:author="Microsoft Office User" w:date="2023-02-10T17:13:00Z">
        <w:r w:rsidR="001A5845">
          <w:rPr>
            <w:rFonts w:ascii="Arial" w:eastAsia="Times New Roman" w:hAnsi="Arial" w:cs="Arial"/>
            <w:color w:val="0E101A"/>
            <w:sz w:val="22"/>
            <w:szCs w:val="22"/>
          </w:rPr>
          <w:t xml:space="preserve">, </w:t>
        </w:r>
      </w:ins>
      <w:del w:id="3" w:author="Microsoft Office User" w:date="2023-02-10T17:13:00Z">
        <w:r w:rsidRPr="007462FF" w:rsidDel="001A5845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 him 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>develop</w:t>
      </w:r>
      <w:ins w:id="4" w:author="Microsoft Office User" w:date="2023-02-10T17:13:00Z">
        <w:r w:rsidR="001A5845">
          <w:rPr>
            <w:rFonts w:ascii="Arial" w:eastAsia="Times New Roman" w:hAnsi="Arial" w:cs="Arial"/>
            <w:color w:val="0E101A"/>
            <w:sz w:val="22"/>
            <w:szCs w:val="22"/>
          </w:rPr>
          <w:t>ing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different business plans for </w:t>
      </w:r>
      <w:del w:id="5" w:author="Chiara Situmorang" w:date="2023-02-13T09:55:00Z">
        <w:r w:rsidRPr="007462FF" w:rsidDel="00247D87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specific groups of 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clients through presentations and statistics. While </w:t>
      </w:r>
      <w:del w:id="6" w:author="Microsoft Office User" w:date="2023-02-10T17:13:00Z">
        <w:r w:rsidRPr="007462FF" w:rsidDel="001A5845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the </w:delText>
        </w:r>
      </w:del>
      <w:ins w:id="7" w:author="Microsoft Office User" w:date="2023-02-10T17:13:00Z">
        <w:r w:rsidR="001A5845">
          <w:rPr>
            <w:rFonts w:ascii="Arial" w:eastAsia="Times New Roman" w:hAnsi="Arial" w:cs="Arial"/>
            <w:color w:val="0E101A"/>
            <w:sz w:val="22"/>
            <w:szCs w:val="22"/>
          </w:rPr>
          <w:t>his</w:t>
        </w:r>
        <w:r w:rsidR="001A5845" w:rsidRPr="007462FF">
          <w:rPr>
            <w:rFonts w:ascii="Arial" w:eastAsia="Times New Roman" w:hAnsi="Arial" w:cs="Arial"/>
            <w:color w:val="0E101A"/>
            <w:sz w:val="22"/>
            <w:szCs w:val="22"/>
          </w:rPr>
          <w:t xml:space="preserve"> 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decision-making process seemed arbitrary to me at the time, </w:t>
      </w:r>
      <w:del w:id="8" w:author="Chiara Situmorang" w:date="2023-02-13T09:55:00Z">
        <w:r w:rsidRPr="007462FF" w:rsidDel="00247D87">
          <w:rPr>
            <w:rFonts w:ascii="Arial" w:eastAsia="Times New Roman" w:hAnsi="Arial" w:cs="Arial"/>
            <w:color w:val="0E101A"/>
            <w:sz w:val="22"/>
            <w:szCs w:val="22"/>
          </w:rPr>
          <w:delText>he was able to</w:delText>
        </w:r>
      </w:del>
      <w:ins w:id="9" w:author="Chiara Situmorang" w:date="2023-02-13T09:55:00Z">
        <w:r w:rsidR="00247D87">
          <w:rPr>
            <w:rFonts w:ascii="Arial" w:eastAsia="Times New Roman" w:hAnsi="Arial" w:cs="Arial"/>
            <w:color w:val="0E101A"/>
            <w:sz w:val="22"/>
            <w:szCs w:val="22"/>
          </w:rPr>
          <w:t>I saw him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</w:t>
      </w:r>
      <w:del w:id="10" w:author="Chiara Situmorang" w:date="2023-02-13T09:55:00Z">
        <w:r w:rsidRPr="007462FF" w:rsidDel="00247D87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understand </w:delText>
        </w:r>
      </w:del>
      <w:ins w:id="11" w:author="Chiara Situmorang" w:date="2023-02-13T09:55:00Z">
        <w:r w:rsidR="00247D87">
          <w:rPr>
            <w:rFonts w:ascii="Arial" w:eastAsia="Times New Roman" w:hAnsi="Arial" w:cs="Arial"/>
            <w:color w:val="0E101A"/>
            <w:sz w:val="22"/>
            <w:szCs w:val="22"/>
          </w:rPr>
          <w:t>discern</w:t>
        </w:r>
        <w:r w:rsidR="00247D87" w:rsidRPr="007462FF">
          <w:rPr>
            <w:rFonts w:ascii="Arial" w:eastAsia="Times New Roman" w:hAnsi="Arial" w:cs="Arial"/>
            <w:color w:val="0E101A"/>
            <w:sz w:val="22"/>
            <w:szCs w:val="22"/>
          </w:rPr>
          <w:t xml:space="preserve"> </w:t>
        </w:r>
      </w:ins>
      <w:del w:id="12" w:author="Microsoft Office User" w:date="2023-02-10T17:13:00Z">
        <w:r w:rsidRPr="007462FF" w:rsidDel="001A5845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what </w:delText>
        </w:r>
      </w:del>
      <w:ins w:id="13" w:author="Microsoft Office User" w:date="2023-02-10T17:13:00Z">
        <w:r w:rsidR="001A5845">
          <w:rPr>
            <w:rFonts w:ascii="Arial" w:eastAsia="Times New Roman" w:hAnsi="Arial" w:cs="Arial"/>
            <w:color w:val="0E101A"/>
            <w:sz w:val="22"/>
            <w:szCs w:val="22"/>
          </w:rPr>
          <w:t>which</w:t>
        </w:r>
        <w:r w:rsidR="001A5845" w:rsidRPr="007462FF">
          <w:rPr>
            <w:rFonts w:ascii="Arial" w:eastAsia="Times New Roman" w:hAnsi="Arial" w:cs="Arial"/>
            <w:color w:val="0E101A"/>
            <w:sz w:val="22"/>
            <w:szCs w:val="22"/>
          </w:rPr>
          <w:t xml:space="preserve"> 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business features </w:t>
      </w:r>
      <w:del w:id="14" w:author="Microsoft Office User" w:date="2023-02-10T17:13:00Z">
        <w:r w:rsidRPr="007462FF" w:rsidDel="001A5845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help 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>attract</w:t>
      </w:r>
      <w:ins w:id="15" w:author="Microsoft Office User" w:date="2023-02-10T17:13:00Z">
        <w:r w:rsidR="001A5845">
          <w:rPr>
            <w:rFonts w:ascii="Arial" w:eastAsia="Times New Roman" w:hAnsi="Arial" w:cs="Arial"/>
            <w:color w:val="0E101A"/>
            <w:sz w:val="22"/>
            <w:szCs w:val="22"/>
          </w:rPr>
          <w:t>ed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customers and predict the potential revenue of the project. After listening </w:t>
      </w:r>
      <w:ins w:id="16" w:author="Chiara Situmorang" w:date="2023-02-13T09:55:00Z">
        <w:r w:rsidR="00247D87">
          <w:rPr>
            <w:rFonts w:ascii="Arial" w:eastAsia="Times New Roman" w:hAnsi="Arial" w:cs="Arial"/>
            <w:color w:val="0E101A"/>
            <w:sz w:val="22"/>
            <w:szCs w:val="22"/>
          </w:rPr>
          <w:t>in on</w:t>
        </w:r>
      </w:ins>
      <w:del w:id="17" w:author="Chiara Situmorang" w:date="2023-02-13T09:55:00Z">
        <w:r w:rsidRPr="007462FF" w:rsidDel="00247D87">
          <w:rPr>
            <w:rFonts w:ascii="Arial" w:eastAsia="Times New Roman" w:hAnsi="Arial" w:cs="Arial"/>
            <w:color w:val="0E101A"/>
            <w:sz w:val="22"/>
            <w:szCs w:val="22"/>
          </w:rPr>
          <w:delText>to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a couple of project meetings that my dad took me to, I learned that he wasn’t merely guessing</w:t>
      </w:r>
      <w:ins w:id="18" w:author="Microsoft Office User" w:date="2023-02-10T17:14:00Z">
        <w:r w:rsidR="00390318">
          <w:rPr>
            <w:rFonts w:ascii="Arial" w:eastAsia="Times New Roman" w:hAnsi="Arial" w:cs="Arial"/>
            <w:color w:val="0E101A"/>
            <w:sz w:val="22"/>
            <w:szCs w:val="22"/>
          </w:rPr>
          <w:t xml:space="preserve">. Instead, he </w:t>
        </w:r>
      </w:ins>
      <w:del w:id="19" w:author="Microsoft Office User" w:date="2023-02-10T17:14:00Z">
        <w:r w:rsidRPr="007462FF" w:rsidDel="00390318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, but </w:delText>
        </w:r>
      </w:del>
      <w:ins w:id="20" w:author="Microsoft Office User" w:date="2023-02-10T17:14:00Z">
        <w:r w:rsidR="00390318">
          <w:rPr>
            <w:rFonts w:ascii="Arial" w:eastAsia="Times New Roman" w:hAnsi="Arial" w:cs="Arial"/>
            <w:color w:val="0E101A"/>
            <w:sz w:val="22"/>
            <w:szCs w:val="22"/>
          </w:rPr>
          <w:t xml:space="preserve">always </w:t>
        </w:r>
      </w:ins>
      <w:del w:id="21" w:author="Microsoft Office User" w:date="2023-02-10T17:14:00Z">
        <w:r w:rsidRPr="007462FF" w:rsidDel="00390318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was 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>conduct</w:t>
      </w:r>
      <w:ins w:id="22" w:author="Microsoft Office User" w:date="2023-02-10T17:14:00Z">
        <w:r w:rsidR="00390318">
          <w:rPr>
            <w:rFonts w:ascii="Arial" w:eastAsia="Times New Roman" w:hAnsi="Arial" w:cs="Arial"/>
            <w:color w:val="0E101A"/>
            <w:sz w:val="22"/>
            <w:szCs w:val="22"/>
          </w:rPr>
          <w:t>ed</w:t>
        </w:r>
      </w:ins>
      <w:del w:id="23" w:author="Microsoft Office User" w:date="2023-02-10T17:14:00Z">
        <w:r w:rsidRPr="007462FF" w:rsidDel="00390318">
          <w:rPr>
            <w:rFonts w:ascii="Arial" w:eastAsia="Times New Roman" w:hAnsi="Arial" w:cs="Arial"/>
            <w:color w:val="0E101A"/>
            <w:sz w:val="22"/>
            <w:szCs w:val="22"/>
          </w:rPr>
          <w:delText>ing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market research by taking into account consumer preferences, competitor</w:t>
      </w:r>
      <w:del w:id="24" w:author="Chiara Situmorang" w:date="2023-02-13T09:56:00Z">
        <w:r w:rsidRPr="007462FF" w:rsidDel="00247D87">
          <w:rPr>
            <w:rFonts w:ascii="Arial" w:eastAsia="Times New Roman" w:hAnsi="Arial" w:cs="Arial"/>
            <w:color w:val="0E101A"/>
            <w:sz w:val="22"/>
            <w:szCs w:val="22"/>
          </w:rPr>
          <w:delText>’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>s</w:t>
      </w:r>
      <w:ins w:id="25" w:author="Chiara Situmorang" w:date="2023-02-13T09:56:00Z">
        <w:r w:rsidR="00247D87">
          <w:rPr>
            <w:rFonts w:ascii="Arial" w:eastAsia="Times New Roman" w:hAnsi="Arial" w:cs="Arial"/>
            <w:color w:val="0E101A"/>
            <w:sz w:val="22"/>
            <w:szCs w:val="22"/>
          </w:rPr>
          <w:t>’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data, and price trajectories of construction materials. </w:t>
      </w:r>
    </w:p>
    <w:p w14:paraId="390A16C1" w14:textId="77777777" w:rsidR="007462FF" w:rsidRPr="007462FF" w:rsidRDefault="007462FF" w:rsidP="007462FF">
      <w:pPr>
        <w:shd w:val="clear" w:color="auto" w:fill="FFFFFF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317CD3E" w14:textId="31362856" w:rsidR="007462FF" w:rsidRPr="000E2430" w:rsidRDefault="007462FF" w:rsidP="007462FF">
      <w:pPr>
        <w:shd w:val="clear" w:color="auto" w:fill="FFFFFF"/>
        <w:outlineLvl w:val="2"/>
        <w:rPr>
          <w:rFonts w:ascii="Arial" w:eastAsia="Times New Roman" w:hAnsi="Arial" w:cs="Arial"/>
          <w:color w:val="0E101A"/>
          <w:sz w:val="22"/>
          <w:szCs w:val="22"/>
          <w:rPrChange w:id="26" w:author="Microsoft Office User" w:date="2023-02-10T17:17:00Z">
            <w:rPr>
              <w:rFonts w:ascii="Times New Roman" w:eastAsia="Times New Roman" w:hAnsi="Times New Roman" w:cs="Times New Roman"/>
              <w:b/>
              <w:bCs/>
              <w:sz w:val="27"/>
              <w:szCs w:val="27"/>
            </w:rPr>
          </w:rPrChange>
        </w:rPr>
      </w:pPr>
      <w:commentRangeStart w:id="27"/>
      <w:r w:rsidRPr="0088093F">
        <w:rPr>
          <w:rFonts w:ascii="Arial" w:eastAsia="Times New Roman" w:hAnsi="Arial" w:cs="Arial"/>
          <w:strike/>
          <w:color w:val="0E101A"/>
          <w:sz w:val="22"/>
          <w:szCs w:val="22"/>
          <w:rPrChange w:id="28" w:author="Microsoft Office User" w:date="2023-02-10T17:15:00Z">
            <w:rPr>
              <w:rFonts w:ascii="Arial" w:eastAsia="Times New Roman" w:hAnsi="Arial" w:cs="Arial"/>
              <w:color w:val="0E101A"/>
              <w:sz w:val="22"/>
              <w:szCs w:val="22"/>
            </w:rPr>
          </w:rPrChange>
        </w:rPr>
        <w:t>This sparked an interest in me to expand my knowledge in business and economics.</w:t>
      </w:r>
      <w:commentRangeEnd w:id="27"/>
      <w:r w:rsidR="0088093F">
        <w:rPr>
          <w:rStyle w:val="CommentReference"/>
        </w:rPr>
        <w:commentReference w:id="27"/>
      </w:r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</w:t>
      </w:r>
      <w:ins w:id="29" w:author="Microsoft Office User" w:date="2023-02-10T17:16:00Z">
        <w:r w:rsidR="000E2430">
          <w:rPr>
            <w:rFonts w:ascii="Arial" w:eastAsia="Times New Roman" w:hAnsi="Arial" w:cs="Arial"/>
            <w:color w:val="0E101A"/>
            <w:sz w:val="22"/>
            <w:szCs w:val="22"/>
          </w:rPr>
          <w:t>Witnessing first</w:t>
        </w:r>
      </w:ins>
      <w:ins w:id="30" w:author="Chiara Situmorang" w:date="2023-02-13T09:56:00Z">
        <w:r w:rsidR="00247D87">
          <w:rPr>
            <w:rFonts w:ascii="Arial" w:eastAsia="Times New Roman" w:hAnsi="Arial" w:cs="Arial"/>
            <w:color w:val="0E101A"/>
            <w:sz w:val="22"/>
            <w:szCs w:val="22"/>
          </w:rPr>
          <w:t>-</w:t>
        </w:r>
      </w:ins>
      <w:ins w:id="31" w:author="Microsoft Office User" w:date="2023-02-10T17:16:00Z">
        <w:del w:id="32" w:author="Chiara Situmorang" w:date="2023-02-13T09:56:00Z">
          <w:r w:rsidR="000E2430" w:rsidDel="00247D87">
            <w:rPr>
              <w:rFonts w:ascii="Arial" w:eastAsia="Times New Roman" w:hAnsi="Arial" w:cs="Arial"/>
              <w:color w:val="0E101A"/>
              <w:sz w:val="22"/>
              <w:szCs w:val="22"/>
            </w:rPr>
            <w:delText xml:space="preserve"> </w:delText>
          </w:r>
        </w:del>
        <w:r w:rsidR="000E2430">
          <w:rPr>
            <w:rFonts w:ascii="Arial" w:eastAsia="Times New Roman" w:hAnsi="Arial" w:cs="Arial"/>
            <w:color w:val="0E101A"/>
            <w:sz w:val="22"/>
            <w:szCs w:val="22"/>
          </w:rPr>
          <w:t>hand my dad’s display of leadership and creativity in each of his business meeting</w:t>
        </w:r>
      </w:ins>
      <w:ins w:id="33" w:author="Chiara Situmorang" w:date="2023-02-13T09:56:00Z">
        <w:r w:rsidR="00247D87">
          <w:rPr>
            <w:rFonts w:ascii="Arial" w:eastAsia="Times New Roman" w:hAnsi="Arial" w:cs="Arial"/>
            <w:color w:val="0E101A"/>
            <w:sz w:val="22"/>
            <w:szCs w:val="22"/>
          </w:rPr>
          <w:t>s</w:t>
        </w:r>
      </w:ins>
      <w:ins w:id="34" w:author="Microsoft Office User" w:date="2023-02-10T17:16:00Z">
        <w:r w:rsidR="000E2430">
          <w:rPr>
            <w:rFonts w:ascii="Arial" w:eastAsia="Times New Roman" w:hAnsi="Arial" w:cs="Arial"/>
            <w:color w:val="0E101A"/>
            <w:sz w:val="22"/>
            <w:szCs w:val="22"/>
          </w:rPr>
          <w:t xml:space="preserve">, </w:t>
        </w:r>
      </w:ins>
      <w:ins w:id="35" w:author="Microsoft Office User" w:date="2023-02-10T17:17:00Z">
        <w:r w:rsidR="000E2430">
          <w:rPr>
            <w:rFonts w:ascii="Arial" w:eastAsia="Times New Roman" w:hAnsi="Arial" w:cs="Arial"/>
            <w:color w:val="0E101A"/>
            <w:sz w:val="22"/>
            <w:szCs w:val="22"/>
          </w:rPr>
          <w:t>I</w:t>
        </w:r>
      </w:ins>
      <w:ins w:id="36" w:author="Microsoft Office User" w:date="2023-02-10T17:16:00Z">
        <w:r w:rsidR="000E2430">
          <w:rPr>
            <w:rFonts w:ascii="Arial" w:eastAsia="Times New Roman" w:hAnsi="Arial" w:cs="Arial"/>
            <w:color w:val="0E101A"/>
            <w:sz w:val="22"/>
            <w:szCs w:val="22"/>
          </w:rPr>
          <w:t xml:space="preserve"> </w:t>
        </w:r>
      </w:ins>
      <w:ins w:id="37" w:author="Microsoft Office User" w:date="2023-02-10T17:17:00Z">
        <w:r w:rsidR="000E2430">
          <w:rPr>
            <w:rFonts w:ascii="Arial" w:eastAsia="Times New Roman" w:hAnsi="Arial" w:cs="Arial"/>
            <w:color w:val="0E101A"/>
            <w:sz w:val="22"/>
            <w:szCs w:val="22"/>
          </w:rPr>
          <w:t xml:space="preserve">was greatly inspired to </w:t>
        </w:r>
      </w:ins>
      <w:del w:id="38" w:author="Microsoft Office User" w:date="2023-02-10T17:17:00Z">
        <w:r w:rsidRPr="007462FF" w:rsidDel="000E2430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As I attended his business meetings, I enjoyed being in the front-row seats of his display of leadership and creativity. This inspired me to 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>pursue a major in entrepreneurship</w:t>
      </w:r>
      <w:ins w:id="39" w:author="Microsoft Office User" w:date="2023-02-10T17:17:00Z">
        <w:r w:rsidR="0073796F">
          <w:rPr>
            <w:rFonts w:ascii="Arial" w:eastAsia="Times New Roman" w:hAnsi="Arial" w:cs="Arial"/>
            <w:color w:val="0E101A"/>
            <w:sz w:val="22"/>
            <w:szCs w:val="22"/>
          </w:rPr>
          <w:t>.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</w:t>
      </w:r>
      <w:del w:id="40" w:author="Microsoft Office User" w:date="2023-02-10T17:17:00Z">
        <w:r w:rsidRPr="007462FF" w:rsidDel="0073796F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and </w:delText>
        </w:r>
      </w:del>
      <w:ins w:id="41" w:author="Microsoft Office User" w:date="2023-02-10T17:17:00Z">
        <w:r w:rsidR="0073796F">
          <w:rPr>
            <w:rFonts w:ascii="Arial" w:eastAsia="Times New Roman" w:hAnsi="Arial" w:cs="Arial"/>
            <w:color w:val="0E101A"/>
            <w:sz w:val="22"/>
            <w:szCs w:val="22"/>
          </w:rPr>
          <w:t>I wanted to</w:t>
        </w:r>
        <w:r w:rsidR="0073796F" w:rsidRPr="007462FF">
          <w:rPr>
            <w:rFonts w:ascii="Arial" w:eastAsia="Times New Roman" w:hAnsi="Arial" w:cs="Arial"/>
            <w:color w:val="0E101A"/>
            <w:sz w:val="22"/>
            <w:szCs w:val="22"/>
          </w:rPr>
          <w:t xml:space="preserve"> 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>grow my own start</w:t>
      </w:r>
      <w:ins w:id="42" w:author="Microsoft Office User" w:date="2023-02-10T17:17:00Z">
        <w:r w:rsidR="0073796F">
          <w:rPr>
            <w:rFonts w:ascii="Arial" w:eastAsia="Times New Roman" w:hAnsi="Arial" w:cs="Arial"/>
            <w:color w:val="0E101A"/>
            <w:sz w:val="22"/>
            <w:szCs w:val="22"/>
          </w:rPr>
          <w:t>-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>up</w:t>
      </w:r>
      <w:ins w:id="43" w:author="Microsoft Office User" w:date="2023-02-10T17:17:00Z">
        <w:r w:rsidR="0073796F">
          <w:rPr>
            <w:rFonts w:ascii="Arial" w:eastAsia="Times New Roman" w:hAnsi="Arial" w:cs="Arial"/>
            <w:color w:val="0E101A"/>
            <w:sz w:val="22"/>
            <w:szCs w:val="22"/>
          </w:rPr>
          <w:t>,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just like </w:t>
      </w:r>
      <w:del w:id="44" w:author="Microsoft Office User" w:date="2023-02-10T17:17:00Z">
        <w:r w:rsidRPr="007462FF" w:rsidDel="0073796F">
          <w:rPr>
            <w:rFonts w:ascii="Arial" w:eastAsia="Times New Roman" w:hAnsi="Arial" w:cs="Arial"/>
            <w:color w:val="0E101A"/>
            <w:sz w:val="22"/>
            <w:szCs w:val="22"/>
          </w:rPr>
          <w:delText>my father</w:delText>
        </w:r>
      </w:del>
      <w:ins w:id="45" w:author="Microsoft Office User" w:date="2023-02-10T17:17:00Z">
        <w:r w:rsidR="0073796F">
          <w:rPr>
            <w:rFonts w:ascii="Arial" w:eastAsia="Times New Roman" w:hAnsi="Arial" w:cs="Arial"/>
            <w:color w:val="0E101A"/>
            <w:sz w:val="22"/>
            <w:szCs w:val="22"/>
          </w:rPr>
          <w:t>he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did. However,</w:t>
      </w:r>
      <w:ins w:id="46" w:author="Microsoft Office User" w:date="2023-02-10T17:18:00Z">
        <w:r w:rsidR="00795F5F">
          <w:rPr>
            <w:rFonts w:ascii="Arial" w:eastAsia="Times New Roman" w:hAnsi="Arial" w:cs="Arial"/>
            <w:color w:val="0E101A"/>
            <w:sz w:val="22"/>
            <w:szCs w:val="22"/>
          </w:rPr>
          <w:t xml:space="preserve"> </w:t>
        </w:r>
      </w:ins>
      <w:del w:id="47" w:author="Microsoft Office User" w:date="2023-02-10T17:18:00Z">
        <w:r w:rsidRPr="007462FF" w:rsidDel="00795F5F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 I realized that being</w:delText>
        </w:r>
      </w:del>
      <w:ins w:id="48" w:author="Microsoft Office User" w:date="2023-02-10T17:18:00Z">
        <w:r w:rsidR="00795F5F">
          <w:rPr>
            <w:rFonts w:ascii="Arial" w:eastAsia="Times New Roman" w:hAnsi="Arial" w:cs="Arial"/>
            <w:color w:val="0E101A"/>
            <w:sz w:val="22"/>
            <w:szCs w:val="22"/>
          </w:rPr>
          <w:t>a successful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</w:t>
      </w:r>
      <w:del w:id="49" w:author="Microsoft Office User" w:date="2023-02-10T17:19:00Z">
        <w:r w:rsidRPr="007462FF" w:rsidDel="00795F5F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an </w:delText>
        </w:r>
        <w:r w:rsidRPr="007462FF" w:rsidDel="00B6656F">
          <w:rPr>
            <w:rFonts w:ascii="Arial" w:eastAsia="Times New Roman" w:hAnsi="Arial" w:cs="Arial"/>
            <w:color w:val="0E101A"/>
            <w:sz w:val="22"/>
            <w:szCs w:val="22"/>
          </w:rPr>
          <w:delText>entrepreneu</w:delText>
        </w:r>
      </w:del>
      <w:ins w:id="50" w:author="Microsoft Office User" w:date="2023-02-10T17:19:00Z">
        <w:r w:rsidR="00B6656F">
          <w:rPr>
            <w:rFonts w:ascii="Arial" w:eastAsia="Times New Roman" w:hAnsi="Arial" w:cs="Arial"/>
            <w:color w:val="0E101A"/>
            <w:sz w:val="22"/>
            <w:szCs w:val="22"/>
          </w:rPr>
          <w:t>entrepreneur needs to wear many hats</w:t>
        </w:r>
      </w:ins>
      <w:del w:id="51" w:author="Microsoft Office User" w:date="2023-02-10T17:19:00Z">
        <w:r w:rsidRPr="007462FF" w:rsidDel="00B6656F">
          <w:rPr>
            <w:rFonts w:ascii="Arial" w:eastAsia="Times New Roman" w:hAnsi="Arial" w:cs="Arial"/>
            <w:color w:val="0E101A"/>
            <w:sz w:val="22"/>
            <w:szCs w:val="22"/>
          </w:rPr>
          <w:delText>r</w:delText>
        </w:r>
      </w:del>
      <w:ins w:id="52" w:author="Microsoft Office User" w:date="2023-02-10T17:19:00Z">
        <w:r w:rsidR="00795F5F">
          <w:rPr>
            <w:rFonts w:ascii="Arial" w:eastAsia="Times New Roman" w:hAnsi="Arial" w:cs="Arial"/>
            <w:color w:val="0E101A"/>
            <w:sz w:val="22"/>
            <w:szCs w:val="22"/>
          </w:rPr>
          <w:t xml:space="preserve">: </w:t>
        </w:r>
      </w:ins>
      <w:del w:id="53" w:author="Microsoft Office User" w:date="2023-02-10T17:19:00Z">
        <w:r w:rsidRPr="007462FF" w:rsidDel="00795F5F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 meant not only 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coming up with ideas, </w:t>
      </w:r>
      <w:del w:id="54" w:author="Microsoft Office User" w:date="2023-02-10T17:19:00Z">
        <w:r w:rsidRPr="007462FF" w:rsidDel="00B6656F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but also </w:delText>
        </w:r>
      </w:del>
      <w:proofErr w:type="spellStart"/>
      <w:r w:rsidRPr="007462FF">
        <w:rPr>
          <w:rFonts w:ascii="Arial" w:eastAsia="Times New Roman" w:hAnsi="Arial" w:cs="Arial"/>
          <w:color w:val="0E101A"/>
          <w:sz w:val="22"/>
          <w:szCs w:val="22"/>
        </w:rPr>
        <w:t>analyzing</w:t>
      </w:r>
      <w:proofErr w:type="spellEnd"/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market data to make business decisions, recognizing how to attract the target audience, and being in charge of managing resources. </w:t>
      </w:r>
      <w:del w:id="55" w:author="Microsoft Office User" w:date="2023-02-10T17:20:00Z">
        <w:r w:rsidRPr="007462FF" w:rsidDel="00B6656F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So </w:delText>
        </w:r>
      </w:del>
      <w:ins w:id="56" w:author="Microsoft Office User" w:date="2023-02-10T17:20:00Z">
        <w:r w:rsidR="00B6656F">
          <w:rPr>
            <w:rFonts w:ascii="Arial" w:eastAsia="Times New Roman" w:hAnsi="Arial" w:cs="Arial"/>
            <w:color w:val="0E101A"/>
            <w:sz w:val="22"/>
            <w:szCs w:val="22"/>
          </w:rPr>
          <w:t>T</w:t>
        </w:r>
      </w:ins>
      <w:del w:id="57" w:author="Microsoft Office User" w:date="2023-02-10T17:20:00Z">
        <w:r w:rsidRPr="007462FF" w:rsidDel="00B6656F">
          <w:rPr>
            <w:rFonts w:ascii="Arial" w:eastAsia="Times New Roman" w:hAnsi="Arial" w:cs="Arial"/>
            <w:color w:val="0E101A"/>
            <w:sz w:val="22"/>
            <w:szCs w:val="22"/>
          </w:rPr>
          <w:delText>t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o reach my aspirations, I need to further understand advanced business and entrepreneurship concepts as well as </w:t>
      </w:r>
      <w:ins w:id="58" w:author="Microsoft Office User" w:date="2023-02-10T17:20:00Z">
        <w:r w:rsidR="00B6656F">
          <w:rPr>
            <w:rFonts w:ascii="Arial" w:eastAsia="Times New Roman" w:hAnsi="Arial" w:cs="Arial"/>
            <w:color w:val="0E101A"/>
            <w:sz w:val="22"/>
            <w:szCs w:val="22"/>
          </w:rPr>
          <w:t xml:space="preserve">how to fully 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>utilize them. I’ll also need to be a strong team leader and learn how to market a product as well as master business analytics.</w:t>
      </w:r>
    </w:p>
    <w:p w14:paraId="5329A946" w14:textId="77777777" w:rsidR="007462FF" w:rsidRPr="007462FF" w:rsidRDefault="007462FF" w:rsidP="007462FF">
      <w:pPr>
        <w:shd w:val="clear" w:color="auto" w:fill="FFFFFF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04FD5E6" w14:textId="495BD730" w:rsidR="007462FF" w:rsidRPr="007462FF" w:rsidRDefault="007462FF" w:rsidP="007462FF">
      <w:pPr>
        <w:shd w:val="clear" w:color="auto" w:fill="FFFFFF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del w:id="59" w:author="Microsoft Office User" w:date="2023-02-10T17:20:00Z">
        <w:r w:rsidRPr="007462FF" w:rsidDel="00A606A0">
          <w:rPr>
            <w:rFonts w:ascii="Arial" w:eastAsia="Times New Roman" w:hAnsi="Arial" w:cs="Arial"/>
            <w:color w:val="0E101A"/>
            <w:sz w:val="22"/>
            <w:szCs w:val="22"/>
          </w:rPr>
          <w:delText>So</w:delText>
        </w:r>
      </w:del>
      <w:ins w:id="60" w:author="Microsoft Office User" w:date="2023-02-10T17:20:00Z">
        <w:r w:rsidR="00A606A0">
          <w:rPr>
            <w:rFonts w:ascii="Arial" w:eastAsia="Times New Roman" w:hAnsi="Arial" w:cs="Arial"/>
            <w:color w:val="0E101A"/>
            <w:sz w:val="22"/>
            <w:szCs w:val="22"/>
          </w:rPr>
          <w:t>Thus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, in SCC, I </w:t>
      </w:r>
      <w:del w:id="61" w:author="Microsoft Office User" w:date="2023-02-10T17:21:00Z">
        <w:r w:rsidRPr="007462FF" w:rsidDel="00A606A0">
          <w:rPr>
            <w:rFonts w:ascii="Arial" w:eastAsia="Times New Roman" w:hAnsi="Arial" w:cs="Arial"/>
            <w:color w:val="0E101A"/>
            <w:sz w:val="22"/>
            <w:szCs w:val="22"/>
          </w:rPr>
          <w:delText>have taken</w:delText>
        </w:r>
      </w:del>
      <w:ins w:id="62" w:author="Microsoft Office User" w:date="2023-02-10T17:21:00Z">
        <w:r w:rsidR="00A606A0">
          <w:rPr>
            <w:rFonts w:ascii="Arial" w:eastAsia="Times New Roman" w:hAnsi="Arial" w:cs="Arial"/>
            <w:color w:val="0E101A"/>
            <w:sz w:val="22"/>
            <w:szCs w:val="22"/>
          </w:rPr>
          <w:t>took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as many business and economics courses as </w:t>
      </w:r>
      <w:del w:id="63" w:author="Microsoft Office User" w:date="2023-02-10T17:20:00Z">
        <w:r w:rsidRPr="007462FF" w:rsidDel="00A606A0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 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I </w:t>
      </w:r>
      <w:del w:id="64" w:author="Microsoft Office User" w:date="2023-02-10T17:21:00Z">
        <w:r w:rsidRPr="007462FF" w:rsidDel="00A606A0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can </w:delText>
        </w:r>
      </w:del>
      <w:ins w:id="65" w:author="Microsoft Office User" w:date="2023-02-10T17:21:00Z">
        <w:r w:rsidR="00A606A0">
          <w:rPr>
            <w:rFonts w:ascii="Arial" w:eastAsia="Times New Roman" w:hAnsi="Arial" w:cs="Arial"/>
            <w:color w:val="0E101A"/>
            <w:sz w:val="22"/>
            <w:szCs w:val="22"/>
          </w:rPr>
          <w:t>could</w:t>
        </w:r>
        <w:r w:rsidR="00A606A0" w:rsidRPr="007462FF">
          <w:rPr>
            <w:rFonts w:ascii="Arial" w:eastAsia="Times New Roman" w:hAnsi="Arial" w:cs="Arial"/>
            <w:color w:val="0E101A"/>
            <w:sz w:val="22"/>
            <w:szCs w:val="22"/>
          </w:rPr>
          <w:t xml:space="preserve"> 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>along with their prerequisite courses</w:t>
      </w:r>
      <w:ins w:id="66" w:author="Microsoft Office User" w:date="2023-02-10T17:21:00Z">
        <w:r w:rsidR="00A606A0">
          <w:rPr>
            <w:rFonts w:ascii="Arial" w:eastAsia="Times New Roman" w:hAnsi="Arial" w:cs="Arial"/>
            <w:color w:val="0E101A"/>
            <w:sz w:val="22"/>
            <w:szCs w:val="22"/>
          </w:rPr>
          <w:t xml:space="preserve">, learning </w:t>
        </w:r>
      </w:ins>
      <w:del w:id="67" w:author="Microsoft Office User" w:date="2023-02-10T17:21:00Z">
        <w:r w:rsidRPr="007462FF" w:rsidDel="00A606A0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. From them, I’ve learned 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how to utilize economic trends and market patterns to identify and create solutions for business opportunities and risks. Moreover, I also worked closely with my business professor on case studies. </w:t>
      </w:r>
      <w:commentRangeStart w:id="68"/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We </w:t>
      </w:r>
      <w:proofErr w:type="spellStart"/>
      <w:r w:rsidRPr="007462FF">
        <w:rPr>
          <w:rFonts w:ascii="Arial" w:eastAsia="Times New Roman" w:hAnsi="Arial" w:cs="Arial"/>
          <w:color w:val="0E101A"/>
          <w:sz w:val="22"/>
          <w:szCs w:val="22"/>
        </w:rPr>
        <w:t>analyzed</w:t>
      </w:r>
      <w:proofErr w:type="spellEnd"/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the key factors in expanding a business such as customer </w:t>
      </w:r>
      <w:proofErr w:type="spellStart"/>
      <w:r w:rsidRPr="007462FF">
        <w:rPr>
          <w:rFonts w:ascii="Arial" w:eastAsia="Times New Roman" w:hAnsi="Arial" w:cs="Arial"/>
          <w:color w:val="0E101A"/>
          <w:sz w:val="22"/>
          <w:szCs w:val="22"/>
        </w:rPr>
        <w:t>behavior</w:t>
      </w:r>
      <w:proofErr w:type="spellEnd"/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, profitability, and </w:t>
      </w:r>
      <w:commentRangeStart w:id="69"/>
      <w:proofErr w:type="spellStart"/>
      <w:r w:rsidRPr="007462FF">
        <w:rPr>
          <w:rFonts w:ascii="Arial" w:eastAsia="Times New Roman" w:hAnsi="Arial" w:cs="Arial"/>
          <w:color w:val="0E101A"/>
          <w:sz w:val="22"/>
          <w:szCs w:val="22"/>
        </w:rPr>
        <w:t>xxxx</w:t>
      </w:r>
      <w:commentRangeEnd w:id="69"/>
      <w:proofErr w:type="spellEnd"/>
      <w:r w:rsidR="00765811">
        <w:rPr>
          <w:rStyle w:val="CommentReference"/>
        </w:rPr>
        <w:commentReference w:id="69"/>
      </w:r>
      <w:commentRangeStart w:id="70"/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.  It </w:t>
      </w:r>
      <w:commentRangeEnd w:id="70"/>
      <w:r w:rsidR="00765811">
        <w:rPr>
          <w:rStyle w:val="CommentReference"/>
        </w:rPr>
        <w:commentReference w:id="70"/>
      </w:r>
      <w:r w:rsidRPr="007462FF">
        <w:rPr>
          <w:rFonts w:ascii="Arial" w:eastAsia="Times New Roman" w:hAnsi="Arial" w:cs="Arial"/>
          <w:color w:val="0E101A"/>
          <w:sz w:val="22"/>
          <w:szCs w:val="22"/>
        </w:rPr>
        <w:t>taught me about financial planning, and how macroeconomics affects consumer spending. </w:t>
      </w:r>
      <w:commentRangeEnd w:id="68"/>
      <w:r w:rsidR="00247D87">
        <w:rPr>
          <w:rStyle w:val="CommentReference"/>
        </w:rPr>
        <w:commentReference w:id="68"/>
      </w:r>
    </w:p>
    <w:p w14:paraId="11CD8883" w14:textId="77777777" w:rsidR="007462FF" w:rsidRPr="007462FF" w:rsidRDefault="007462FF" w:rsidP="007462FF">
      <w:pPr>
        <w:shd w:val="clear" w:color="auto" w:fill="FFFFFF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4FAC6A9" w14:textId="2A4A1377" w:rsidR="007462FF" w:rsidRPr="007462FF" w:rsidRDefault="007462FF" w:rsidP="007462FF">
      <w:pPr>
        <w:shd w:val="clear" w:color="auto" w:fill="FFFFFF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Wanting to know more about </w:t>
      </w:r>
      <w:commentRangeStart w:id="71"/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consumer </w:t>
      </w:r>
      <w:proofErr w:type="spellStart"/>
      <w:r w:rsidRPr="007462FF">
        <w:rPr>
          <w:rFonts w:ascii="Arial" w:eastAsia="Times New Roman" w:hAnsi="Arial" w:cs="Arial"/>
          <w:color w:val="0E101A"/>
          <w:sz w:val="22"/>
          <w:szCs w:val="22"/>
        </w:rPr>
        <w:t>behavior</w:t>
      </w:r>
      <w:proofErr w:type="spellEnd"/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, </w:t>
      </w:r>
      <w:commentRangeEnd w:id="71"/>
      <w:r w:rsidR="006C1648">
        <w:rPr>
          <w:rStyle w:val="CommentReference"/>
        </w:rPr>
        <w:commentReference w:id="71"/>
      </w:r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I took Duke’s </w:t>
      </w:r>
      <w:proofErr w:type="spellStart"/>
      <w:r w:rsidRPr="007462FF">
        <w:rPr>
          <w:rFonts w:ascii="Arial" w:eastAsia="Times New Roman" w:hAnsi="Arial" w:cs="Arial"/>
          <w:color w:val="0E101A"/>
          <w:sz w:val="22"/>
          <w:szCs w:val="22"/>
        </w:rPr>
        <w:t>Behavioral</w:t>
      </w:r>
      <w:proofErr w:type="spellEnd"/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Finance online course where I learned how psychological elements, such as the loss aversion mindset, shape consumer </w:t>
      </w:r>
      <w:del w:id="72" w:author="Microsoft Office User" w:date="2023-02-10T17:23:00Z">
        <w:r w:rsidRPr="007462FF" w:rsidDel="00BE2FDF">
          <w:rPr>
            <w:rFonts w:ascii="Arial" w:eastAsia="Times New Roman" w:hAnsi="Arial" w:cs="Arial"/>
            <w:color w:val="0E101A"/>
            <w:sz w:val="22"/>
            <w:szCs w:val="22"/>
          </w:rPr>
          <w:delText>behavior</w:delText>
        </w:r>
      </w:del>
      <w:ins w:id="73" w:author="Microsoft Office User" w:date="2023-02-10T17:23:00Z">
        <w:r w:rsidR="00BE2FDF" w:rsidRPr="007462FF">
          <w:rPr>
            <w:rFonts w:ascii="Arial" w:eastAsia="Times New Roman" w:hAnsi="Arial" w:cs="Arial"/>
            <w:color w:val="0E101A"/>
            <w:sz w:val="22"/>
            <w:szCs w:val="22"/>
          </w:rPr>
          <w:t>behaviou</w:t>
        </w:r>
        <w:r w:rsidR="00BE2FDF">
          <w:rPr>
            <w:rFonts w:ascii="Arial" w:eastAsia="Times New Roman" w:hAnsi="Arial" w:cs="Arial"/>
            <w:color w:val="0E101A"/>
            <w:sz w:val="22"/>
            <w:szCs w:val="22"/>
          </w:rPr>
          <w:t>rs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through the notion of utility. By understanding factors that affect consumer choice,</w:t>
      </w:r>
      <w:del w:id="74" w:author="Chiara Situmorang" w:date="2023-02-13T10:13:00Z">
        <w:r w:rsidRPr="007462FF" w:rsidDel="006C1648">
          <w:rPr>
            <w:rFonts w:ascii="Arial" w:eastAsia="Times New Roman" w:hAnsi="Arial" w:cs="Arial"/>
            <w:color w:val="0E101A"/>
            <w:sz w:val="22"/>
            <w:szCs w:val="22"/>
          </w:rPr>
          <w:delText> 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I will be able to come up with products that best fit consumers’ needs and develop different effective marketing strategies for my </w:t>
      </w:r>
      <w:ins w:id="75" w:author="Microsoft Office User" w:date="2023-02-10T17:23:00Z">
        <w:r w:rsidR="0011680B">
          <w:rPr>
            <w:rFonts w:ascii="Arial" w:eastAsia="Times New Roman" w:hAnsi="Arial" w:cs="Arial"/>
            <w:color w:val="0E101A"/>
            <w:sz w:val="22"/>
            <w:szCs w:val="22"/>
          </w:rPr>
          <w:t xml:space="preserve">future 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>business.</w:t>
      </w:r>
    </w:p>
    <w:p w14:paraId="73A404A9" w14:textId="77777777" w:rsidR="007462FF" w:rsidRPr="007462FF" w:rsidRDefault="007462FF" w:rsidP="007462FF">
      <w:pPr>
        <w:shd w:val="clear" w:color="auto" w:fill="FFFFFF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653AD6D" w14:textId="205C23FC" w:rsidR="007462FF" w:rsidRPr="007462FF" w:rsidRDefault="007462FF" w:rsidP="007462FF">
      <w:pPr>
        <w:shd w:val="clear" w:color="auto" w:fill="FFFFFF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In order to develop my leadership skills, I </w:t>
      </w:r>
      <w:del w:id="76" w:author="Microsoft Office User" w:date="2023-02-10T17:23:00Z">
        <w:r w:rsidRPr="007462FF" w:rsidDel="0011680B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took </w:delText>
        </w:r>
      </w:del>
      <w:ins w:id="77" w:author="Microsoft Office User" w:date="2023-02-10T17:23:00Z">
        <w:r w:rsidR="0011680B">
          <w:rPr>
            <w:rFonts w:ascii="Arial" w:eastAsia="Times New Roman" w:hAnsi="Arial" w:cs="Arial"/>
            <w:color w:val="0E101A"/>
            <w:sz w:val="22"/>
            <w:szCs w:val="22"/>
          </w:rPr>
          <w:t>interned as</w:t>
        </w:r>
        <w:r w:rsidR="0011680B" w:rsidRPr="007462FF">
          <w:rPr>
            <w:rFonts w:ascii="Arial" w:eastAsia="Times New Roman" w:hAnsi="Arial" w:cs="Arial"/>
            <w:color w:val="0E101A"/>
            <w:sz w:val="22"/>
            <w:szCs w:val="22"/>
          </w:rPr>
          <w:t xml:space="preserve"> 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a marketing project manager </w:t>
      </w:r>
      <w:del w:id="78" w:author="Microsoft Office User" w:date="2023-02-10T17:23:00Z">
        <w:r w:rsidRPr="007462FF" w:rsidDel="0011680B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Internship 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last summer. </w:t>
      </w:r>
      <w:del w:id="79" w:author="Microsoft Office User" w:date="2023-02-10T17:24:00Z">
        <w:r w:rsidRPr="007462FF" w:rsidDel="0011680B">
          <w:rPr>
            <w:rFonts w:ascii="Arial" w:eastAsia="Times New Roman" w:hAnsi="Arial" w:cs="Arial"/>
            <w:color w:val="0E101A"/>
            <w:sz w:val="22"/>
            <w:szCs w:val="22"/>
          </w:rPr>
          <w:delText>At first</w:delText>
        </w:r>
      </w:del>
      <w:ins w:id="80" w:author="Microsoft Office User" w:date="2023-02-10T17:24:00Z">
        <w:r w:rsidR="0011680B">
          <w:rPr>
            <w:rFonts w:ascii="Arial" w:eastAsia="Times New Roman" w:hAnsi="Arial" w:cs="Arial"/>
            <w:color w:val="0E101A"/>
            <w:sz w:val="22"/>
            <w:szCs w:val="22"/>
          </w:rPr>
          <w:t>Initially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, our team had </w:t>
      </w:r>
      <w:ins w:id="81" w:author="Microsoft Office User" w:date="2023-02-10T17:24:00Z">
        <w:r w:rsidR="0011680B">
          <w:rPr>
            <w:rFonts w:ascii="Arial" w:eastAsia="Times New Roman" w:hAnsi="Arial" w:cs="Arial"/>
            <w:color w:val="0E101A"/>
            <w:sz w:val="22"/>
            <w:szCs w:val="22"/>
          </w:rPr>
          <w:t>difficulty bonding</w:t>
        </w:r>
        <w:r w:rsidR="009E5CDC">
          <w:rPr>
            <w:rFonts w:ascii="Arial" w:eastAsia="Times New Roman" w:hAnsi="Arial" w:cs="Arial"/>
            <w:color w:val="0E101A"/>
            <w:sz w:val="22"/>
            <w:szCs w:val="22"/>
          </w:rPr>
          <w:t xml:space="preserve"> and often clashed </w:t>
        </w:r>
      </w:ins>
      <w:ins w:id="82" w:author="Microsoft Office User" w:date="2023-02-10T17:25:00Z">
        <w:r w:rsidR="00E47EE4">
          <w:rPr>
            <w:rFonts w:ascii="Arial" w:eastAsia="Times New Roman" w:hAnsi="Arial" w:cs="Arial"/>
            <w:color w:val="0E101A"/>
            <w:sz w:val="22"/>
            <w:szCs w:val="22"/>
          </w:rPr>
          <w:t>because of</w:t>
        </w:r>
      </w:ins>
      <w:ins w:id="83" w:author="Microsoft Office User" w:date="2023-02-10T17:24:00Z">
        <w:r w:rsidR="009E5CDC">
          <w:rPr>
            <w:rFonts w:ascii="Arial" w:eastAsia="Times New Roman" w:hAnsi="Arial" w:cs="Arial"/>
            <w:color w:val="0E101A"/>
            <w:sz w:val="22"/>
            <w:szCs w:val="22"/>
          </w:rPr>
          <w:t xml:space="preserve"> our misconceptions of each other. </w:t>
        </w:r>
      </w:ins>
      <w:del w:id="84" w:author="Microsoft Office User" w:date="2023-02-10T17:25:00Z">
        <w:r w:rsidRPr="007462FF" w:rsidDel="009E5CDC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no chemistry at all and we would often accuse each other of slacking off. 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My attempts to encourage my teammates were </w:t>
      </w:r>
      <w:del w:id="85" w:author="Microsoft Office User" w:date="2023-02-10T17:25:00Z">
        <w:r w:rsidRPr="007462FF" w:rsidDel="009E5CDC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only </w:delText>
        </w:r>
      </w:del>
      <w:del w:id="86" w:author="Chiara Situmorang" w:date="2023-02-13T10:14:00Z">
        <w:r w:rsidRPr="007462FF" w:rsidDel="006C1648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met with </w:delText>
        </w:r>
      </w:del>
      <w:ins w:id="87" w:author="Microsoft Office User" w:date="2023-02-10T17:25:00Z">
        <w:del w:id="88" w:author="Chiara Situmorang" w:date="2023-02-13T10:14:00Z">
          <w:r w:rsidR="009E5CDC" w:rsidDel="006C1648">
            <w:rPr>
              <w:rFonts w:ascii="Arial" w:eastAsia="Times New Roman" w:hAnsi="Arial" w:cs="Arial"/>
              <w:color w:val="0E101A"/>
              <w:sz w:val="22"/>
              <w:szCs w:val="22"/>
            </w:rPr>
            <w:delText xml:space="preserve">dismissive </w:delText>
          </w:r>
        </w:del>
      </w:ins>
      <w:del w:id="89" w:author="Chiara Situmorang" w:date="2023-02-13T10:14:00Z">
        <w:r w:rsidRPr="007462FF" w:rsidDel="006C1648">
          <w:rPr>
            <w:rFonts w:ascii="Arial" w:eastAsia="Times New Roman" w:hAnsi="Arial" w:cs="Arial"/>
            <w:color w:val="0E101A"/>
            <w:sz w:val="22"/>
            <w:szCs w:val="22"/>
          </w:rPr>
          <w:delText>an “If things ain't broke, don’t fix it” attitude</w:delText>
        </w:r>
      </w:del>
      <w:ins w:id="90" w:author="Chiara Situmorang" w:date="2023-02-13T10:14:00Z">
        <w:r w:rsidR="006C1648">
          <w:rPr>
            <w:rFonts w:ascii="Arial" w:eastAsia="Times New Roman" w:hAnsi="Arial" w:cs="Arial"/>
            <w:color w:val="0E101A"/>
            <w:sz w:val="22"/>
            <w:szCs w:val="22"/>
          </w:rPr>
          <w:t>dismissed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>. </w:t>
      </w:r>
      <w:ins w:id="91" w:author="Microsoft Office User" w:date="2023-02-10T17:26:00Z">
        <w:r w:rsidR="00E47EE4">
          <w:rPr>
            <w:rFonts w:ascii="Arial" w:eastAsia="Times New Roman" w:hAnsi="Arial" w:cs="Arial"/>
            <w:color w:val="0E101A"/>
            <w:sz w:val="22"/>
            <w:szCs w:val="22"/>
          </w:rPr>
          <w:t xml:space="preserve">To ease the group tension, I came up with team building activities: </w:t>
        </w:r>
      </w:ins>
      <w:del w:id="92" w:author="Microsoft Office User" w:date="2023-02-10T17:26:00Z">
        <w:r w:rsidRPr="007462FF" w:rsidDel="00E47EE4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 So, I tried building relationships with the team members by 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holding a regular team dinner after our meetings and creating a reward system </w:t>
      </w:r>
      <w:del w:id="93" w:author="Microsoft Office User" w:date="2023-02-10T17:27:00Z">
        <w:r w:rsidRPr="007462FF" w:rsidDel="00E47EE4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where </w:delText>
        </w:r>
      </w:del>
      <w:ins w:id="94" w:author="Microsoft Office User" w:date="2023-02-10T17:27:00Z">
        <w:r w:rsidR="00E47EE4">
          <w:rPr>
            <w:rFonts w:ascii="Arial" w:eastAsia="Times New Roman" w:hAnsi="Arial" w:cs="Arial"/>
            <w:color w:val="0E101A"/>
            <w:sz w:val="22"/>
            <w:szCs w:val="22"/>
          </w:rPr>
          <w:t>so that</w:t>
        </w:r>
        <w:r w:rsidR="00E47EE4" w:rsidRPr="007462FF">
          <w:rPr>
            <w:rFonts w:ascii="Arial" w:eastAsia="Times New Roman" w:hAnsi="Arial" w:cs="Arial"/>
            <w:color w:val="0E101A"/>
            <w:sz w:val="22"/>
            <w:szCs w:val="22"/>
          </w:rPr>
          <w:t xml:space="preserve"> 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>whoever finishe</w:t>
      </w:r>
      <w:ins w:id="95" w:author="Microsoft Office User" w:date="2023-02-10T17:27:00Z">
        <w:r w:rsidR="00E47EE4">
          <w:rPr>
            <w:rFonts w:ascii="Arial" w:eastAsia="Times New Roman" w:hAnsi="Arial" w:cs="Arial"/>
            <w:color w:val="0E101A"/>
            <w:sz w:val="22"/>
            <w:szCs w:val="22"/>
          </w:rPr>
          <w:t>d</w:t>
        </w:r>
      </w:ins>
      <w:del w:id="96" w:author="Microsoft Office User" w:date="2023-02-10T17:27:00Z">
        <w:r w:rsidRPr="007462FF" w:rsidDel="00E47EE4">
          <w:rPr>
            <w:rFonts w:ascii="Arial" w:eastAsia="Times New Roman" w:hAnsi="Arial" w:cs="Arial"/>
            <w:color w:val="0E101A"/>
            <w:sz w:val="22"/>
            <w:szCs w:val="22"/>
          </w:rPr>
          <w:delText>s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their work first </w:t>
      </w:r>
      <w:del w:id="97" w:author="Microsoft Office User" w:date="2023-02-10T17:27:00Z">
        <w:r w:rsidRPr="007462FF" w:rsidDel="00E47EE4">
          <w:rPr>
            <w:rFonts w:ascii="Arial" w:eastAsia="Times New Roman" w:hAnsi="Arial" w:cs="Arial"/>
            <w:color w:val="0E101A"/>
            <w:sz w:val="22"/>
            <w:szCs w:val="22"/>
          </w:rPr>
          <w:delText>will get their dinner paid for</w:delText>
        </w:r>
      </w:del>
      <w:ins w:id="98" w:author="Microsoft Office User" w:date="2023-02-10T17:27:00Z">
        <w:r w:rsidR="00E47EE4">
          <w:rPr>
            <w:rFonts w:ascii="Arial" w:eastAsia="Times New Roman" w:hAnsi="Arial" w:cs="Arial"/>
            <w:color w:val="0E101A"/>
            <w:sz w:val="22"/>
            <w:szCs w:val="22"/>
          </w:rPr>
          <w:t>would get a free meal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. </w:t>
      </w:r>
      <w:del w:id="99" w:author="Chiara Situmorang" w:date="2023-02-13T10:14:00Z">
        <w:r w:rsidRPr="007462FF" w:rsidDel="006C1648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This is when </w:delText>
        </w:r>
      </w:del>
      <w:ins w:id="100" w:author="Microsoft Office User" w:date="2023-02-10T17:27:00Z">
        <w:del w:id="101" w:author="Chiara Situmorang" w:date="2023-02-13T10:14:00Z">
          <w:r w:rsidR="00E47EE4" w:rsidDel="006C1648">
            <w:rPr>
              <w:rFonts w:ascii="Arial" w:eastAsia="Times New Roman" w:hAnsi="Arial" w:cs="Arial"/>
              <w:color w:val="0E101A"/>
              <w:sz w:val="22"/>
              <w:szCs w:val="22"/>
            </w:rPr>
            <w:delText>the time</w:delText>
          </w:r>
        </w:del>
      </w:ins>
      <w:ins w:id="102" w:author="Chiara Situmorang" w:date="2023-02-13T10:14:00Z">
        <w:r w:rsidR="006C1648">
          <w:rPr>
            <w:rFonts w:ascii="Arial" w:eastAsia="Times New Roman" w:hAnsi="Arial" w:cs="Arial"/>
            <w:color w:val="0E101A"/>
            <w:sz w:val="22"/>
            <w:szCs w:val="22"/>
          </w:rPr>
          <w:t>Our dinners would be</w:t>
        </w:r>
      </w:ins>
      <w:ins w:id="103" w:author="Microsoft Office User" w:date="2023-02-10T17:27:00Z">
        <w:r w:rsidR="00E47EE4" w:rsidRPr="007462FF">
          <w:rPr>
            <w:rFonts w:ascii="Arial" w:eastAsia="Times New Roman" w:hAnsi="Arial" w:cs="Arial"/>
            <w:color w:val="0E101A"/>
            <w:sz w:val="22"/>
            <w:szCs w:val="22"/>
          </w:rPr>
          <w:t xml:space="preserve"> </w:t>
        </w:r>
      </w:ins>
      <w:del w:id="104" w:author="Microsoft Office User" w:date="2023-02-10T17:27:00Z">
        <w:r w:rsidRPr="007462FF" w:rsidDel="00E47EE4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we </w:delText>
        </w:r>
      </w:del>
      <w:ins w:id="105" w:author="Microsoft Office User" w:date="2023-02-10T17:27:00Z">
        <w:r w:rsidR="00E47EE4">
          <w:rPr>
            <w:rFonts w:ascii="Arial" w:eastAsia="Times New Roman" w:hAnsi="Arial" w:cs="Arial"/>
            <w:color w:val="0E101A"/>
            <w:sz w:val="22"/>
            <w:szCs w:val="22"/>
          </w:rPr>
          <w:t>whe</w:t>
        </w:r>
      </w:ins>
      <w:ins w:id="106" w:author="Chiara Situmorang" w:date="2023-02-13T10:14:00Z">
        <w:r w:rsidR="006C1648">
          <w:rPr>
            <w:rFonts w:ascii="Arial" w:eastAsia="Times New Roman" w:hAnsi="Arial" w:cs="Arial"/>
            <w:color w:val="0E101A"/>
            <w:sz w:val="22"/>
            <w:szCs w:val="22"/>
          </w:rPr>
          <w:t>n</w:t>
        </w:r>
      </w:ins>
      <w:ins w:id="107" w:author="Microsoft Office User" w:date="2023-02-10T17:27:00Z">
        <w:del w:id="108" w:author="Chiara Situmorang" w:date="2023-02-13T10:14:00Z">
          <w:r w:rsidR="00E47EE4" w:rsidDel="006C1648">
            <w:rPr>
              <w:rFonts w:ascii="Arial" w:eastAsia="Times New Roman" w:hAnsi="Arial" w:cs="Arial"/>
              <w:color w:val="0E101A"/>
              <w:sz w:val="22"/>
              <w:szCs w:val="22"/>
            </w:rPr>
            <w:delText>re</w:delText>
          </w:r>
        </w:del>
        <w:r w:rsidR="00E47EE4">
          <w:rPr>
            <w:rFonts w:ascii="Arial" w:eastAsia="Times New Roman" w:hAnsi="Arial" w:cs="Arial"/>
            <w:color w:val="0E101A"/>
            <w:sz w:val="22"/>
            <w:szCs w:val="22"/>
          </w:rPr>
          <w:t xml:space="preserve"> we</w:t>
        </w:r>
        <w:r w:rsidR="00E47EE4" w:rsidRPr="007462FF">
          <w:rPr>
            <w:rFonts w:ascii="Arial" w:eastAsia="Times New Roman" w:hAnsi="Arial" w:cs="Arial"/>
            <w:color w:val="0E101A"/>
            <w:sz w:val="22"/>
            <w:szCs w:val="22"/>
          </w:rPr>
          <w:t xml:space="preserve"> 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would check our team’s progress and </w:t>
      </w:r>
      <w:del w:id="109" w:author="Microsoft Office User" w:date="2023-02-10T17:27:00Z">
        <w:r w:rsidRPr="007462FF" w:rsidDel="00070AB0">
          <w:rPr>
            <w:rFonts w:ascii="Arial" w:eastAsia="Times New Roman" w:hAnsi="Arial" w:cs="Arial"/>
            <w:color w:val="0E101A"/>
            <w:sz w:val="22"/>
            <w:szCs w:val="22"/>
          </w:rPr>
          <w:delText>each of</w:delText>
        </w:r>
      </w:del>
      <w:ins w:id="110" w:author="Microsoft Office User" w:date="2023-02-10T17:27:00Z">
        <w:r w:rsidR="00070AB0">
          <w:rPr>
            <w:rFonts w:ascii="Arial" w:eastAsia="Times New Roman" w:hAnsi="Arial" w:cs="Arial"/>
            <w:color w:val="0E101A"/>
            <w:sz w:val="22"/>
            <w:szCs w:val="22"/>
          </w:rPr>
          <w:t>open up about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our struggles. After a few weeks, we became </w:t>
      </w:r>
      <w:del w:id="111" w:author="Microsoft Office User" w:date="2023-02-10T17:28:00Z">
        <w:r w:rsidRPr="007462FF" w:rsidDel="00070AB0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much 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more collaborative as </w:t>
      </w:r>
      <w:del w:id="112" w:author="Microsoft Office User" w:date="2023-02-10T17:28:00Z">
        <w:r w:rsidRPr="007462FF" w:rsidDel="00070AB0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a team as 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>we started trusting in each other more. Our brainstorming session</w:t>
      </w:r>
      <w:ins w:id="113" w:author="Chiara Situmorang" w:date="2023-02-13T10:14:00Z">
        <w:r w:rsidR="006C1648">
          <w:rPr>
            <w:rFonts w:ascii="Arial" w:eastAsia="Times New Roman" w:hAnsi="Arial" w:cs="Arial"/>
            <w:color w:val="0E101A"/>
            <w:sz w:val="22"/>
            <w:szCs w:val="22"/>
          </w:rPr>
          <w:t>s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</w:t>
      </w:r>
      <w:ins w:id="114" w:author="Microsoft Office User" w:date="2023-02-10T17:28:00Z">
        <w:r w:rsidR="00070AB0">
          <w:rPr>
            <w:rFonts w:ascii="Arial" w:eastAsia="Times New Roman" w:hAnsi="Arial" w:cs="Arial"/>
            <w:color w:val="0E101A"/>
            <w:sz w:val="22"/>
            <w:szCs w:val="22"/>
          </w:rPr>
          <w:t xml:space="preserve">also 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>became more effective</w:t>
      </w:r>
      <w:ins w:id="115" w:author="Chiara Situmorang" w:date="2023-02-13T10:15:00Z">
        <w:r w:rsidR="006C1648">
          <w:rPr>
            <w:rFonts w:ascii="Arial" w:eastAsia="Times New Roman" w:hAnsi="Arial" w:cs="Arial"/>
            <w:color w:val="0E101A"/>
            <w:sz w:val="22"/>
            <w:szCs w:val="22"/>
          </w:rPr>
          <w:t>, coming</w:t>
        </w:r>
      </w:ins>
      <w:ins w:id="116" w:author="Microsoft Office User" w:date="2023-02-10T17:28:00Z">
        <w:del w:id="117" w:author="Chiara Situmorang" w:date="2023-02-13T10:15:00Z">
          <w:r w:rsidR="00070AB0" w:rsidDel="006C1648">
            <w:rPr>
              <w:rFonts w:ascii="Arial" w:eastAsia="Times New Roman" w:hAnsi="Arial" w:cs="Arial"/>
              <w:color w:val="0E101A"/>
              <w:sz w:val="22"/>
              <w:szCs w:val="22"/>
            </w:rPr>
            <w:delText xml:space="preserve">. </w:delText>
          </w:r>
        </w:del>
      </w:ins>
      <w:del w:id="118" w:author="Microsoft Office User" w:date="2023-02-10T17:28:00Z">
        <w:r w:rsidRPr="007462FF" w:rsidDel="00070AB0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 and as</w:delText>
        </w:r>
      </w:del>
      <w:ins w:id="119" w:author="Microsoft Office User" w:date="2023-02-10T17:28:00Z">
        <w:del w:id="120" w:author="Chiara Situmorang" w:date="2023-02-13T10:15:00Z">
          <w:r w:rsidR="00070AB0" w:rsidDel="006C1648">
            <w:rPr>
              <w:rFonts w:ascii="Arial" w:eastAsia="Times New Roman" w:hAnsi="Arial" w:cs="Arial"/>
              <w:color w:val="0E101A"/>
              <w:sz w:val="22"/>
              <w:szCs w:val="22"/>
            </w:rPr>
            <w:delText>All of us</w:delText>
          </w:r>
        </w:del>
      </w:ins>
      <w:del w:id="121" w:author="Chiara Situmorang" w:date="2023-02-13T10:15:00Z">
        <w:r w:rsidRPr="007462FF" w:rsidDel="006C1648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 we c</w:delText>
        </w:r>
      </w:del>
      <w:ins w:id="122" w:author="Microsoft Office User" w:date="2023-02-10T17:28:00Z">
        <w:del w:id="123" w:author="Chiara Situmorang" w:date="2023-02-13T10:15:00Z">
          <w:r w:rsidR="00070AB0" w:rsidDel="006C1648">
            <w:rPr>
              <w:rFonts w:ascii="Arial" w:eastAsia="Times New Roman" w:hAnsi="Arial" w:cs="Arial"/>
              <w:color w:val="0E101A"/>
              <w:sz w:val="22"/>
              <w:szCs w:val="22"/>
            </w:rPr>
            <w:delText>a</w:delText>
          </w:r>
        </w:del>
      </w:ins>
      <w:del w:id="124" w:author="Chiara Situmorang" w:date="2023-02-13T10:15:00Z">
        <w:r w:rsidRPr="007462FF" w:rsidDel="006C1648">
          <w:rPr>
            <w:rFonts w:ascii="Arial" w:eastAsia="Times New Roman" w:hAnsi="Arial" w:cs="Arial"/>
            <w:color w:val="0E101A"/>
            <w:sz w:val="22"/>
            <w:szCs w:val="22"/>
          </w:rPr>
          <w:delText>ome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up with </w:t>
      </w:r>
      <w:del w:id="125" w:author="Microsoft Office User" w:date="2023-02-10T17:28:00Z">
        <w:r w:rsidRPr="007462FF" w:rsidDel="00070AB0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better 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ideas </w:t>
      </w:r>
      <w:del w:id="126" w:author="Microsoft Office User" w:date="2023-02-10T17:28:00Z">
        <w:r w:rsidRPr="007462FF" w:rsidDel="00070AB0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we learned 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>to utilize content marketing to get the customer’s attention</w:t>
      </w:r>
      <w:ins w:id="127" w:author="Microsoft Office User" w:date="2023-02-10T17:29:00Z">
        <w:r w:rsidR="00070AB0">
          <w:rPr>
            <w:rFonts w:ascii="Arial" w:eastAsia="Times New Roman" w:hAnsi="Arial" w:cs="Arial"/>
            <w:color w:val="0E101A"/>
            <w:sz w:val="22"/>
            <w:szCs w:val="22"/>
          </w:rPr>
          <w:t xml:space="preserve">, which </w:t>
        </w:r>
      </w:ins>
      <w:del w:id="128" w:author="Microsoft Office User" w:date="2023-02-10T17:29:00Z">
        <w:r w:rsidRPr="007462FF" w:rsidDel="00070AB0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. This 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>helped increase the company’s sales by 18%. </w:t>
      </w:r>
    </w:p>
    <w:p w14:paraId="03311F85" w14:textId="77777777" w:rsidR="007462FF" w:rsidRPr="007462FF" w:rsidRDefault="007462FF" w:rsidP="007462FF">
      <w:pPr>
        <w:shd w:val="clear" w:color="auto" w:fill="FFFFFF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E92DA9B" w14:textId="1DABEA2B" w:rsidR="007462FF" w:rsidRPr="007462FF" w:rsidRDefault="007462FF" w:rsidP="007462FF">
      <w:pPr>
        <w:shd w:val="clear" w:color="auto" w:fill="FFFFFF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To learn how to </w:t>
      </w:r>
      <w:proofErr w:type="spellStart"/>
      <w:r w:rsidRPr="007462FF">
        <w:rPr>
          <w:rFonts w:ascii="Arial" w:eastAsia="Times New Roman" w:hAnsi="Arial" w:cs="Arial"/>
          <w:color w:val="0E101A"/>
          <w:sz w:val="22"/>
          <w:szCs w:val="22"/>
        </w:rPr>
        <w:t>analyze</w:t>
      </w:r>
      <w:proofErr w:type="spellEnd"/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data patterns </w:t>
      </w:r>
      <w:del w:id="129" w:author="Microsoft Office User" w:date="2023-02-10T17:30:00Z">
        <w:r w:rsidRPr="007462FF" w:rsidDel="00B3495B">
          <w:rPr>
            <w:rFonts w:ascii="Arial" w:eastAsia="Times New Roman" w:hAnsi="Arial" w:cs="Arial"/>
            <w:color w:val="0E101A"/>
            <w:sz w:val="22"/>
            <w:szCs w:val="22"/>
          </w:rPr>
          <w:delText>and make conclusions based on them</w:delText>
        </w:r>
      </w:del>
      <w:ins w:id="130" w:author="Microsoft Office User" w:date="2023-02-10T17:30:00Z">
        <w:r w:rsidR="00B3495B">
          <w:rPr>
            <w:rFonts w:ascii="Arial" w:eastAsia="Times New Roman" w:hAnsi="Arial" w:cs="Arial"/>
            <w:color w:val="0E101A"/>
            <w:sz w:val="22"/>
            <w:szCs w:val="22"/>
          </w:rPr>
          <w:t>better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, I </w:t>
      </w:r>
      <w:del w:id="131" w:author="Microsoft Office User" w:date="2023-02-10T17:30:00Z">
        <w:r w:rsidRPr="007462FF" w:rsidDel="00B3495B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worked on </w:delText>
        </w:r>
      </w:del>
      <w:del w:id="132" w:author="Microsoft Office User" w:date="2023-02-10T17:31:00Z">
        <w:r w:rsidRPr="007462FF" w:rsidDel="00B1189E">
          <w:rPr>
            <w:rFonts w:ascii="Arial" w:eastAsia="Times New Roman" w:hAnsi="Arial" w:cs="Arial"/>
            <w:color w:val="0E101A"/>
            <w:sz w:val="22"/>
            <w:szCs w:val="22"/>
          </w:rPr>
          <w:delText>start</w:delText>
        </w:r>
      </w:del>
      <w:del w:id="133" w:author="Microsoft Office User" w:date="2023-02-10T17:30:00Z">
        <w:r w:rsidRPr="007462FF" w:rsidDel="00B3495B">
          <w:rPr>
            <w:rFonts w:ascii="Arial" w:eastAsia="Times New Roman" w:hAnsi="Arial" w:cs="Arial"/>
            <w:color w:val="0E101A"/>
            <w:sz w:val="22"/>
            <w:szCs w:val="22"/>
          </w:rPr>
          <w:delText>ing</w:delText>
        </w:r>
      </w:del>
      <w:ins w:id="134" w:author="Microsoft Office User" w:date="2023-02-10T17:31:00Z">
        <w:r w:rsidR="00B1189E">
          <w:rPr>
            <w:rFonts w:ascii="Arial" w:eastAsia="Times New Roman" w:hAnsi="Arial" w:cs="Arial"/>
            <w:color w:val="0E101A"/>
            <w:sz w:val="22"/>
            <w:szCs w:val="22"/>
          </w:rPr>
          <w:t>founded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my own start</w:t>
      </w:r>
      <w:ins w:id="135" w:author="Microsoft Office User" w:date="2023-02-10T17:30:00Z">
        <w:r w:rsidR="00B3495B">
          <w:rPr>
            <w:rFonts w:ascii="Arial" w:eastAsia="Times New Roman" w:hAnsi="Arial" w:cs="Arial"/>
            <w:color w:val="0E101A"/>
            <w:sz w:val="22"/>
            <w:szCs w:val="22"/>
          </w:rPr>
          <w:t>-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>up</w:t>
      </w:r>
      <w:del w:id="136" w:author="Microsoft Office User" w:date="2023-02-10T17:31:00Z">
        <w:r w:rsidRPr="007462FF" w:rsidDel="00B1189E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 business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. As </w:t>
      </w:r>
      <w:del w:id="137" w:author="Microsoft Office User" w:date="2023-02-10T17:31:00Z">
        <w:r w:rsidRPr="007462FF" w:rsidDel="00B1189E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someone </w:delText>
        </w:r>
      </w:del>
      <w:ins w:id="138" w:author="Microsoft Office User" w:date="2023-02-10T17:31:00Z">
        <w:r w:rsidR="00B1189E">
          <w:rPr>
            <w:rFonts w:ascii="Arial" w:eastAsia="Times New Roman" w:hAnsi="Arial" w:cs="Arial"/>
            <w:color w:val="0E101A"/>
            <w:sz w:val="22"/>
            <w:szCs w:val="22"/>
          </w:rPr>
          <w:t xml:space="preserve">a health and fitness enthusiast, </w:t>
        </w:r>
      </w:ins>
      <w:del w:id="139" w:author="Microsoft Office User" w:date="2023-02-10T17:31:00Z">
        <w:r w:rsidRPr="007462FF" w:rsidDel="00B1189E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passionate about health and fitness, </w:delText>
        </w:r>
      </w:del>
      <w:del w:id="140" w:author="Microsoft Office User" w:date="2023-02-10T17:32:00Z">
        <w:r w:rsidRPr="007462FF" w:rsidDel="00D869FA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I </w:delText>
        </w:r>
      </w:del>
      <w:del w:id="141" w:author="Microsoft Office User" w:date="2023-02-10T17:31:00Z">
        <w:r w:rsidRPr="007462FF" w:rsidDel="00B1189E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would always </w:delText>
        </w:r>
      </w:del>
      <w:del w:id="142" w:author="Microsoft Office User" w:date="2023-02-10T17:32:00Z">
        <w:r w:rsidRPr="007462FF" w:rsidDel="00D869FA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have talks with my friends and colleagues about it. Then, 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I </w:t>
      </w:r>
      <w:ins w:id="143" w:author="Microsoft Office User" w:date="2023-02-10T17:33:00Z">
        <w:r w:rsidR="002F4F12">
          <w:rPr>
            <w:rFonts w:ascii="Arial" w:eastAsia="Times New Roman" w:hAnsi="Arial" w:cs="Arial"/>
            <w:color w:val="0E101A"/>
            <w:sz w:val="22"/>
            <w:szCs w:val="22"/>
          </w:rPr>
          <w:t xml:space="preserve">often </w:t>
        </w:r>
      </w:ins>
      <w:ins w:id="144" w:author="Microsoft Office User" w:date="2023-02-10T17:34:00Z">
        <w:r w:rsidR="00191FC1">
          <w:rPr>
            <w:rFonts w:ascii="Arial" w:eastAsia="Times New Roman" w:hAnsi="Arial" w:cs="Arial"/>
            <w:color w:val="0E101A"/>
            <w:sz w:val="22"/>
            <w:szCs w:val="22"/>
          </w:rPr>
          <w:t>had</w:t>
        </w:r>
      </w:ins>
      <w:ins w:id="145" w:author="Microsoft Office User" w:date="2023-02-10T17:33:00Z">
        <w:r w:rsidR="002F4F12">
          <w:rPr>
            <w:rFonts w:ascii="Arial" w:eastAsia="Times New Roman" w:hAnsi="Arial" w:cs="Arial"/>
            <w:color w:val="0E101A"/>
            <w:sz w:val="22"/>
            <w:szCs w:val="22"/>
          </w:rPr>
          <w:t xml:space="preserve"> in</w:t>
        </w:r>
      </w:ins>
      <w:ins w:id="146" w:author="Chiara Situmorang" w:date="2023-02-13T10:15:00Z">
        <w:r w:rsidR="006C1648">
          <w:rPr>
            <w:rFonts w:ascii="Arial" w:eastAsia="Times New Roman" w:hAnsi="Arial" w:cs="Arial"/>
            <w:color w:val="0E101A"/>
            <w:sz w:val="22"/>
            <w:szCs w:val="22"/>
          </w:rPr>
          <w:t>-</w:t>
        </w:r>
      </w:ins>
      <w:ins w:id="147" w:author="Microsoft Office User" w:date="2023-02-10T17:33:00Z">
        <w:del w:id="148" w:author="Chiara Situmorang" w:date="2023-02-13T10:15:00Z">
          <w:r w:rsidR="002F4F12" w:rsidDel="006C1648">
            <w:rPr>
              <w:rFonts w:ascii="Arial" w:eastAsia="Times New Roman" w:hAnsi="Arial" w:cs="Arial"/>
              <w:color w:val="0E101A"/>
              <w:sz w:val="22"/>
              <w:szCs w:val="22"/>
            </w:rPr>
            <w:delText xml:space="preserve"> </w:delText>
          </w:r>
        </w:del>
        <w:r w:rsidR="002F4F12">
          <w:rPr>
            <w:rFonts w:ascii="Arial" w:eastAsia="Times New Roman" w:hAnsi="Arial" w:cs="Arial"/>
            <w:color w:val="0E101A"/>
            <w:sz w:val="22"/>
            <w:szCs w:val="22"/>
          </w:rPr>
          <w:t xml:space="preserve">depth </w:t>
        </w:r>
        <w:commentRangeStart w:id="149"/>
        <w:r w:rsidR="002F4F12">
          <w:rPr>
            <w:rFonts w:ascii="Arial" w:eastAsia="Times New Roman" w:hAnsi="Arial" w:cs="Arial"/>
            <w:color w:val="0E101A"/>
            <w:sz w:val="22"/>
            <w:szCs w:val="22"/>
          </w:rPr>
          <w:t>discussions</w:t>
        </w:r>
      </w:ins>
      <w:commentRangeEnd w:id="149"/>
      <w:r w:rsidR="006C1648">
        <w:rPr>
          <w:rStyle w:val="CommentReference"/>
        </w:rPr>
        <w:commentReference w:id="149"/>
      </w:r>
      <w:ins w:id="150" w:author="Microsoft Office User" w:date="2023-02-10T17:33:00Z">
        <w:r w:rsidR="002F4F12">
          <w:rPr>
            <w:rFonts w:ascii="Arial" w:eastAsia="Times New Roman" w:hAnsi="Arial" w:cs="Arial"/>
            <w:color w:val="0E101A"/>
            <w:sz w:val="22"/>
            <w:szCs w:val="22"/>
          </w:rPr>
          <w:t xml:space="preserve"> regarding health issues</w:t>
        </w:r>
        <w:r w:rsidR="00F8444D">
          <w:rPr>
            <w:rFonts w:ascii="Arial" w:eastAsia="Times New Roman" w:hAnsi="Arial" w:cs="Arial"/>
            <w:color w:val="0E101A"/>
            <w:sz w:val="22"/>
            <w:szCs w:val="22"/>
          </w:rPr>
          <w:t xml:space="preserve">. </w:t>
        </w:r>
      </w:ins>
      <w:ins w:id="151" w:author="Microsoft Office User" w:date="2023-02-10T17:35:00Z">
        <w:r w:rsidR="007A5068">
          <w:rPr>
            <w:rFonts w:ascii="Arial" w:eastAsia="Times New Roman" w:hAnsi="Arial" w:cs="Arial"/>
            <w:color w:val="0E101A"/>
            <w:sz w:val="22"/>
            <w:szCs w:val="22"/>
          </w:rPr>
          <w:t>After r</w:t>
        </w:r>
      </w:ins>
      <w:del w:id="152" w:author="Microsoft Office User" w:date="2023-02-10T17:35:00Z">
        <w:r w:rsidRPr="007462FF" w:rsidDel="00F8444D">
          <w:rPr>
            <w:rFonts w:ascii="Arial" w:eastAsia="Times New Roman" w:hAnsi="Arial" w:cs="Arial"/>
            <w:color w:val="0E101A"/>
            <w:sz w:val="22"/>
            <w:szCs w:val="22"/>
          </w:rPr>
          <w:delText>r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>ealiz</w:t>
      </w:r>
      <w:ins w:id="153" w:author="Microsoft Office User" w:date="2023-02-10T17:35:00Z">
        <w:r w:rsidR="00F8444D">
          <w:rPr>
            <w:rFonts w:ascii="Arial" w:eastAsia="Times New Roman" w:hAnsi="Arial" w:cs="Arial"/>
            <w:color w:val="0E101A"/>
            <w:sz w:val="22"/>
            <w:szCs w:val="22"/>
          </w:rPr>
          <w:t>ing</w:t>
        </w:r>
      </w:ins>
      <w:del w:id="154" w:author="Microsoft Office User" w:date="2023-02-10T17:35:00Z">
        <w:r w:rsidRPr="007462FF" w:rsidDel="00F8444D">
          <w:rPr>
            <w:rFonts w:ascii="Arial" w:eastAsia="Times New Roman" w:hAnsi="Arial" w:cs="Arial"/>
            <w:color w:val="0E101A"/>
            <w:sz w:val="22"/>
            <w:szCs w:val="22"/>
          </w:rPr>
          <w:delText>ed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that many of </w:t>
      </w:r>
      <w:del w:id="155" w:author="Microsoft Office User" w:date="2023-02-10T17:32:00Z">
        <w:r w:rsidRPr="007462FF" w:rsidDel="00D869FA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them </w:delText>
        </w:r>
      </w:del>
      <w:ins w:id="156" w:author="Microsoft Office User" w:date="2023-02-10T17:32:00Z">
        <w:r w:rsidR="00D869FA">
          <w:rPr>
            <w:rFonts w:ascii="Arial" w:eastAsia="Times New Roman" w:hAnsi="Arial" w:cs="Arial"/>
            <w:color w:val="0E101A"/>
            <w:sz w:val="22"/>
            <w:szCs w:val="22"/>
          </w:rPr>
          <w:t>my friends and family</w:t>
        </w:r>
        <w:r w:rsidR="00D869FA" w:rsidRPr="007462FF">
          <w:rPr>
            <w:rFonts w:ascii="Arial" w:eastAsia="Times New Roman" w:hAnsi="Arial" w:cs="Arial"/>
            <w:color w:val="0E101A"/>
            <w:sz w:val="22"/>
            <w:szCs w:val="22"/>
          </w:rPr>
          <w:t xml:space="preserve"> </w:t>
        </w:r>
      </w:ins>
      <w:ins w:id="157" w:author="Microsoft Office User" w:date="2023-02-10T17:35:00Z">
        <w:r w:rsidR="00F8444D">
          <w:rPr>
            <w:rFonts w:ascii="Arial" w:eastAsia="Times New Roman" w:hAnsi="Arial" w:cs="Arial"/>
            <w:color w:val="0E101A"/>
            <w:sz w:val="22"/>
            <w:szCs w:val="22"/>
          </w:rPr>
          <w:t xml:space="preserve">still 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believed </w:t>
      </w:r>
      <w:del w:id="158" w:author="Microsoft Office User" w:date="2023-02-10T17:33:00Z">
        <w:r w:rsidRPr="007462FF" w:rsidDel="002F4F12">
          <w:rPr>
            <w:rFonts w:ascii="Arial" w:eastAsia="Times New Roman" w:hAnsi="Arial" w:cs="Arial"/>
            <w:color w:val="0E101A"/>
            <w:sz w:val="22"/>
            <w:szCs w:val="22"/>
          </w:rPr>
          <w:delText>the health myth that</w:delText>
        </w:r>
      </w:del>
      <w:ins w:id="159" w:author="Chiara Situmorang" w:date="2023-02-13T10:16:00Z">
        <w:r w:rsidR="006C1648">
          <w:rPr>
            <w:rFonts w:ascii="Arial" w:eastAsia="Times New Roman" w:hAnsi="Arial" w:cs="Arial"/>
            <w:color w:val="0E101A"/>
            <w:sz w:val="22"/>
            <w:szCs w:val="22"/>
          </w:rPr>
          <w:t>the</w:t>
        </w:r>
      </w:ins>
      <w:ins w:id="160" w:author="Microsoft Office User" w:date="2023-02-10T17:33:00Z">
        <w:del w:id="161" w:author="Chiara Situmorang" w:date="2023-02-13T10:16:00Z">
          <w:r w:rsidR="002F4F12" w:rsidDel="006C1648">
            <w:rPr>
              <w:rFonts w:ascii="Arial" w:eastAsia="Times New Roman" w:hAnsi="Arial" w:cs="Arial"/>
              <w:color w:val="0E101A"/>
              <w:sz w:val="22"/>
              <w:szCs w:val="22"/>
            </w:rPr>
            <w:delText>a</w:delText>
          </w:r>
        </w:del>
        <w:r w:rsidR="002F4F12">
          <w:rPr>
            <w:rFonts w:ascii="Arial" w:eastAsia="Times New Roman" w:hAnsi="Arial" w:cs="Arial"/>
            <w:color w:val="0E101A"/>
            <w:sz w:val="22"/>
            <w:szCs w:val="22"/>
          </w:rPr>
          <w:t xml:space="preserve"> common misconception that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being skinny means being health</w:t>
      </w:r>
      <w:ins w:id="162" w:author="Microsoft Office User" w:date="2023-02-10T17:35:00Z">
        <w:r w:rsidR="00F8444D">
          <w:rPr>
            <w:rFonts w:ascii="Arial" w:eastAsia="Times New Roman" w:hAnsi="Arial" w:cs="Arial"/>
            <w:color w:val="0E101A"/>
            <w:sz w:val="22"/>
            <w:szCs w:val="22"/>
          </w:rPr>
          <w:t>y</w:t>
        </w:r>
      </w:ins>
      <w:del w:id="163" w:author="Microsoft Office User" w:date="2023-02-10T17:35:00Z">
        <w:r w:rsidRPr="007462FF" w:rsidDel="00F8444D">
          <w:rPr>
            <w:rFonts w:ascii="Arial" w:eastAsia="Times New Roman" w:hAnsi="Arial" w:cs="Arial"/>
            <w:color w:val="0E101A"/>
            <w:sz w:val="22"/>
            <w:szCs w:val="22"/>
          </w:rPr>
          <w:delText>y. So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, I created </w:t>
      </w:r>
      <w:proofErr w:type="spellStart"/>
      <w:r w:rsidRPr="007462FF">
        <w:rPr>
          <w:rFonts w:ascii="Arial" w:eastAsia="Times New Roman" w:hAnsi="Arial" w:cs="Arial"/>
          <w:color w:val="0E101A"/>
          <w:sz w:val="22"/>
          <w:szCs w:val="22"/>
        </w:rPr>
        <w:t>Stayhearty</w:t>
      </w:r>
      <w:proofErr w:type="spellEnd"/>
      <w:ins w:id="164" w:author="Chiara Situmorang" w:date="2023-02-13T10:16:00Z">
        <w:r w:rsidR="006C1648">
          <w:rPr>
            <w:rFonts w:ascii="Arial" w:eastAsia="Times New Roman" w:hAnsi="Arial" w:cs="Arial"/>
            <w:color w:val="0E101A"/>
            <w:sz w:val="22"/>
            <w:szCs w:val="22"/>
          </w:rPr>
          <w:t>,</w:t>
        </w:r>
      </w:ins>
      <w:del w:id="165" w:author="Chiara Situmorang" w:date="2023-02-13T10:16:00Z">
        <w:r w:rsidRPr="007462FF" w:rsidDel="006C1648">
          <w:rPr>
            <w:rFonts w:ascii="Arial" w:eastAsia="Times New Roman" w:hAnsi="Arial" w:cs="Arial"/>
            <w:color w:val="0E101A"/>
            <w:sz w:val="22"/>
            <w:szCs w:val="22"/>
          </w:rPr>
          <w:delText>: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a </w:t>
      </w:r>
      <w:commentRangeStart w:id="166"/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health and fitness service </w:t>
      </w:r>
      <w:commentRangeEnd w:id="166"/>
      <w:r w:rsidR="006C1648">
        <w:rPr>
          <w:rStyle w:val="CommentReference"/>
        </w:rPr>
        <w:commentReference w:id="166"/>
      </w:r>
      <w:commentRangeStart w:id="167"/>
      <w:r w:rsidRPr="007462FF">
        <w:rPr>
          <w:rFonts w:ascii="Arial" w:eastAsia="Times New Roman" w:hAnsi="Arial" w:cs="Arial"/>
          <w:color w:val="0E101A"/>
          <w:sz w:val="22"/>
          <w:szCs w:val="22"/>
        </w:rPr>
        <w:t>business.</w:t>
      </w:r>
      <w:commentRangeEnd w:id="167"/>
      <w:r w:rsidR="007A5068">
        <w:rPr>
          <w:rStyle w:val="CommentReference"/>
        </w:rPr>
        <w:commentReference w:id="167"/>
      </w:r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Through deep analysis of my API survey, I learned exploratory data analysis, showing the pandemic’s effect on people’s </w:t>
      </w:r>
      <w:r w:rsidRPr="007462FF">
        <w:rPr>
          <w:rFonts w:ascii="Arial" w:eastAsia="Times New Roman" w:hAnsi="Arial" w:cs="Arial"/>
          <w:color w:val="0E101A"/>
          <w:sz w:val="22"/>
          <w:szCs w:val="22"/>
        </w:rPr>
        <w:lastRenderedPageBreak/>
        <w:t xml:space="preserve">workout routines </w:t>
      </w:r>
      <w:commentRangeStart w:id="168"/>
      <w:r w:rsidRPr="007462FF">
        <w:rPr>
          <w:rFonts w:ascii="Arial" w:eastAsia="Times New Roman" w:hAnsi="Arial" w:cs="Arial"/>
          <w:color w:val="0E101A"/>
          <w:sz w:val="22"/>
          <w:szCs w:val="22"/>
        </w:rPr>
        <w:t>which confirmed the interest of my target market</w:t>
      </w:r>
      <w:commentRangeEnd w:id="168"/>
      <w:r w:rsidR="009D053D">
        <w:rPr>
          <w:rStyle w:val="CommentReference"/>
        </w:rPr>
        <w:commentReference w:id="168"/>
      </w:r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. Additionally, I used competitive analysis to look at similar firm features that will allow me to innovate new ideas for </w:t>
      </w:r>
      <w:proofErr w:type="spellStart"/>
      <w:r w:rsidRPr="007462FF">
        <w:rPr>
          <w:rFonts w:ascii="Arial" w:eastAsia="Times New Roman" w:hAnsi="Arial" w:cs="Arial"/>
          <w:color w:val="0E101A"/>
          <w:sz w:val="22"/>
          <w:szCs w:val="22"/>
        </w:rPr>
        <w:t>Stayhearty</w:t>
      </w:r>
      <w:proofErr w:type="spellEnd"/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. The process of creating my own business, gathering data to understand consumer needs, and constructing a business plan </w:t>
      </w:r>
      <w:del w:id="169" w:author="Microsoft Office User" w:date="2023-02-10T17:37:00Z">
        <w:r w:rsidRPr="007462FF" w:rsidDel="009D053D">
          <w:rPr>
            <w:rFonts w:ascii="Arial" w:eastAsia="Times New Roman" w:hAnsi="Arial" w:cs="Arial"/>
            <w:color w:val="0E101A"/>
            <w:sz w:val="22"/>
            <w:szCs w:val="22"/>
          </w:rPr>
          <w:delText>showed me the excitement of entrepreneurship</w:delText>
        </w:r>
      </w:del>
      <w:ins w:id="170" w:author="Microsoft Office User" w:date="2023-02-10T17:37:00Z">
        <w:r w:rsidR="009D053D">
          <w:rPr>
            <w:rFonts w:ascii="Arial" w:eastAsia="Times New Roman" w:hAnsi="Arial" w:cs="Arial"/>
            <w:color w:val="0E101A"/>
            <w:sz w:val="22"/>
            <w:szCs w:val="22"/>
          </w:rPr>
          <w:t>further cemented my interest in being an ent</w:t>
        </w:r>
      </w:ins>
      <w:ins w:id="171" w:author="Chiara Situmorang" w:date="2023-02-13T10:16:00Z">
        <w:r w:rsidR="006C1648">
          <w:rPr>
            <w:rFonts w:ascii="Arial" w:eastAsia="Times New Roman" w:hAnsi="Arial" w:cs="Arial"/>
            <w:color w:val="0E101A"/>
            <w:sz w:val="22"/>
            <w:szCs w:val="22"/>
          </w:rPr>
          <w:t>re</w:t>
        </w:r>
      </w:ins>
      <w:ins w:id="172" w:author="Microsoft Office User" w:date="2023-02-10T17:37:00Z">
        <w:del w:id="173" w:author="Chiara Situmorang" w:date="2023-02-13T10:16:00Z">
          <w:r w:rsidR="009D053D" w:rsidDel="006C1648">
            <w:rPr>
              <w:rFonts w:ascii="Arial" w:eastAsia="Times New Roman" w:hAnsi="Arial" w:cs="Arial"/>
              <w:color w:val="0E101A"/>
              <w:sz w:val="22"/>
              <w:szCs w:val="22"/>
            </w:rPr>
            <w:delText>er</w:delText>
          </w:r>
        </w:del>
        <w:r w:rsidR="009D053D">
          <w:rPr>
            <w:rFonts w:ascii="Arial" w:eastAsia="Times New Roman" w:hAnsi="Arial" w:cs="Arial"/>
            <w:color w:val="0E101A"/>
            <w:sz w:val="22"/>
            <w:szCs w:val="22"/>
          </w:rPr>
          <w:t>preneur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>.</w:t>
      </w:r>
    </w:p>
    <w:p w14:paraId="32D92302" w14:textId="77777777" w:rsidR="007462FF" w:rsidRPr="007462FF" w:rsidRDefault="007462FF" w:rsidP="007462FF">
      <w:pPr>
        <w:shd w:val="clear" w:color="auto" w:fill="FFFFFF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F20E522" w14:textId="500C42C7" w:rsidR="007462FF" w:rsidRPr="007462FF" w:rsidRDefault="007462FF" w:rsidP="007462FF">
      <w:pPr>
        <w:shd w:val="clear" w:color="auto" w:fill="FFFFFF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Although these experiences have helped me develop a strong business </w:t>
      </w:r>
      <w:del w:id="174" w:author="Microsoft Office User" w:date="2023-02-10T17:38:00Z">
        <w:r w:rsidRPr="007462FF" w:rsidDel="00CF3D73">
          <w:rPr>
            <w:rFonts w:ascii="Arial" w:eastAsia="Times New Roman" w:hAnsi="Arial" w:cs="Arial"/>
            <w:color w:val="0E101A"/>
            <w:sz w:val="22"/>
            <w:szCs w:val="22"/>
          </w:rPr>
          <w:delText>mindset</w:delText>
        </w:r>
      </w:del>
      <w:ins w:id="175" w:author="Microsoft Office User" w:date="2023-02-10T17:38:00Z">
        <w:r w:rsidR="00CF3D73" w:rsidRPr="007462FF">
          <w:rPr>
            <w:rFonts w:ascii="Arial" w:eastAsia="Times New Roman" w:hAnsi="Arial" w:cs="Arial"/>
            <w:color w:val="0E101A"/>
            <w:sz w:val="22"/>
            <w:szCs w:val="22"/>
          </w:rPr>
          <w:t>mind</w:t>
        </w:r>
        <w:del w:id="176" w:author="Chiara Situmorang" w:date="2023-02-13T10:16:00Z">
          <w:r w:rsidR="00CF3D73" w:rsidRPr="007462FF" w:rsidDel="006C1648">
            <w:rPr>
              <w:rFonts w:ascii="Arial" w:eastAsia="Times New Roman" w:hAnsi="Arial" w:cs="Arial"/>
              <w:color w:val="0E101A"/>
              <w:sz w:val="22"/>
              <w:szCs w:val="22"/>
            </w:rPr>
            <w:delText xml:space="preserve"> </w:delText>
          </w:r>
        </w:del>
        <w:r w:rsidR="00CF3D73" w:rsidRPr="007462FF">
          <w:rPr>
            <w:rFonts w:ascii="Arial" w:eastAsia="Times New Roman" w:hAnsi="Arial" w:cs="Arial"/>
            <w:color w:val="0E101A"/>
            <w:sz w:val="22"/>
            <w:szCs w:val="22"/>
          </w:rPr>
          <w:t>set</w:t>
        </w:r>
        <w:r w:rsidR="00705D59">
          <w:rPr>
            <w:rFonts w:ascii="Arial" w:eastAsia="Times New Roman" w:hAnsi="Arial" w:cs="Arial"/>
            <w:color w:val="0E101A"/>
            <w:sz w:val="22"/>
            <w:szCs w:val="22"/>
          </w:rPr>
          <w:t>,</w:t>
        </w:r>
      </w:ins>
      <w:del w:id="177" w:author="Microsoft Office User" w:date="2023-02-10T17:38:00Z">
        <w:r w:rsidRPr="007462FF" w:rsidDel="00705D59">
          <w:rPr>
            <w:rFonts w:ascii="Arial" w:eastAsia="Times New Roman" w:hAnsi="Arial" w:cs="Arial"/>
            <w:color w:val="0E101A"/>
            <w:sz w:val="22"/>
            <w:szCs w:val="22"/>
          </w:rPr>
          <w:delText>.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I </w:t>
      </w:r>
      <w:del w:id="178" w:author="Microsoft Office User" w:date="2023-02-10T17:38:00Z">
        <w:r w:rsidRPr="007462FF" w:rsidDel="00CF3D73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realized </w:delText>
        </w:r>
      </w:del>
      <w:ins w:id="179" w:author="Microsoft Office User" w:date="2023-02-10T17:38:00Z">
        <w:r w:rsidR="00CF3D73">
          <w:rPr>
            <w:rFonts w:ascii="Arial" w:eastAsia="Times New Roman" w:hAnsi="Arial" w:cs="Arial"/>
            <w:color w:val="0E101A"/>
            <w:sz w:val="22"/>
            <w:szCs w:val="22"/>
          </w:rPr>
          <w:t>kn</w:t>
        </w:r>
      </w:ins>
      <w:ins w:id="180" w:author="Chiara Situmorang" w:date="2023-02-13T10:16:00Z">
        <w:r w:rsidR="006C1648">
          <w:rPr>
            <w:rFonts w:ascii="Arial" w:eastAsia="Times New Roman" w:hAnsi="Arial" w:cs="Arial"/>
            <w:color w:val="0E101A"/>
            <w:sz w:val="22"/>
            <w:szCs w:val="22"/>
          </w:rPr>
          <w:t>o</w:t>
        </w:r>
      </w:ins>
      <w:ins w:id="181" w:author="Microsoft Office User" w:date="2023-02-10T17:38:00Z">
        <w:del w:id="182" w:author="Chiara Situmorang" w:date="2023-02-13T10:16:00Z">
          <w:r w:rsidR="00CF3D73" w:rsidDel="006C1648">
            <w:rPr>
              <w:rFonts w:ascii="Arial" w:eastAsia="Times New Roman" w:hAnsi="Arial" w:cs="Arial"/>
              <w:color w:val="0E101A"/>
              <w:sz w:val="22"/>
              <w:szCs w:val="22"/>
            </w:rPr>
            <w:delText>e</w:delText>
          </w:r>
        </w:del>
        <w:r w:rsidR="00CF3D73">
          <w:rPr>
            <w:rFonts w:ascii="Arial" w:eastAsia="Times New Roman" w:hAnsi="Arial" w:cs="Arial"/>
            <w:color w:val="0E101A"/>
            <w:sz w:val="22"/>
            <w:szCs w:val="22"/>
          </w:rPr>
          <w:t>w</w:t>
        </w:r>
        <w:r w:rsidR="00CF3D73" w:rsidRPr="007462FF">
          <w:rPr>
            <w:rFonts w:ascii="Arial" w:eastAsia="Times New Roman" w:hAnsi="Arial" w:cs="Arial"/>
            <w:color w:val="0E101A"/>
            <w:sz w:val="22"/>
            <w:szCs w:val="22"/>
          </w:rPr>
          <w:t xml:space="preserve"> 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that </w:t>
      </w:r>
      <w:ins w:id="183" w:author="Microsoft Office User" w:date="2023-02-10T17:38:00Z">
        <w:r w:rsidR="00CF3D73">
          <w:rPr>
            <w:rFonts w:ascii="Arial" w:eastAsia="Times New Roman" w:hAnsi="Arial" w:cs="Arial"/>
            <w:color w:val="0E101A"/>
            <w:sz w:val="22"/>
            <w:szCs w:val="22"/>
          </w:rPr>
          <w:t xml:space="preserve">I still need to polish 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my knowledge and skills </w:t>
      </w:r>
      <w:del w:id="184" w:author="Microsoft Office User" w:date="2023-02-10T17:39:00Z">
        <w:r w:rsidRPr="007462FF" w:rsidDel="00CF3D73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still remain insufficient for me 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to accomplish my entrepreneurial objectives. Thus, I </w:t>
      </w:r>
      <w:ins w:id="185" w:author="Microsoft Office User" w:date="2023-02-10T17:39:00Z">
        <w:r w:rsidR="00F55D02">
          <w:rPr>
            <w:rFonts w:ascii="Arial" w:eastAsia="Times New Roman" w:hAnsi="Arial" w:cs="Arial"/>
            <w:color w:val="0E101A"/>
            <w:sz w:val="22"/>
            <w:szCs w:val="22"/>
          </w:rPr>
          <w:t xml:space="preserve">am highly interested in </w:t>
        </w:r>
        <w:r w:rsidR="00F55D02" w:rsidRPr="007462FF">
          <w:rPr>
            <w:rFonts w:ascii="Arial" w:eastAsia="Times New Roman" w:hAnsi="Arial" w:cs="Arial"/>
            <w:color w:val="0E101A"/>
            <w:sz w:val="22"/>
            <w:szCs w:val="22"/>
          </w:rPr>
          <w:t xml:space="preserve">UW’s Digital Media Marketing course </w:t>
        </w:r>
      </w:ins>
      <w:del w:id="186" w:author="Microsoft Office User" w:date="2023-02-10T17:39:00Z">
        <w:r w:rsidRPr="007462FF" w:rsidDel="00F55D02">
          <w:rPr>
            <w:rFonts w:ascii="Arial" w:eastAsia="Times New Roman" w:hAnsi="Arial" w:cs="Arial"/>
            <w:color w:val="0E101A"/>
            <w:sz w:val="22"/>
            <w:szCs w:val="22"/>
          </w:rPr>
          <w:delText>need to</w:delText>
        </w:r>
      </w:del>
      <w:ins w:id="187" w:author="Microsoft Office User" w:date="2023-02-10T17:39:00Z">
        <w:del w:id="188" w:author="Chiara Situmorang" w:date="2023-02-13T10:17:00Z">
          <w:r w:rsidR="00F55D02" w:rsidDel="006C1648">
            <w:rPr>
              <w:rFonts w:ascii="Arial" w:eastAsia="Times New Roman" w:hAnsi="Arial" w:cs="Arial"/>
              <w:color w:val="0E101A"/>
              <w:sz w:val="22"/>
              <w:szCs w:val="22"/>
            </w:rPr>
            <w:delText>and</w:delText>
          </w:r>
        </w:del>
      </w:ins>
      <w:ins w:id="189" w:author="Chiara Situmorang" w:date="2023-02-13T10:17:00Z">
        <w:r w:rsidR="006C1648">
          <w:rPr>
            <w:rFonts w:ascii="Arial" w:eastAsia="Times New Roman" w:hAnsi="Arial" w:cs="Arial"/>
            <w:color w:val="0E101A"/>
            <w:sz w:val="22"/>
            <w:szCs w:val="22"/>
          </w:rPr>
          <w:t>to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learn how to improve my business’s digital presence following technological advancement</w:t>
      </w:r>
      <w:del w:id="190" w:author="Microsoft Office User" w:date="2023-02-10T17:39:00Z">
        <w:r w:rsidRPr="007462FF" w:rsidDel="00F55D02">
          <w:rPr>
            <w:rFonts w:ascii="Arial" w:eastAsia="Times New Roman" w:hAnsi="Arial" w:cs="Arial"/>
            <w:color w:val="0E101A"/>
            <w:sz w:val="22"/>
            <w:szCs w:val="22"/>
          </w:rPr>
          <w:delText>. UW’s Digital Media Marketing course</w:delText>
        </w:r>
      </w:del>
      <w:del w:id="191" w:author="Microsoft Office User" w:date="2023-02-10T17:40:00Z">
        <w:r w:rsidRPr="007462FF" w:rsidDel="00F55D02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 is an excellent foundation for this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>. By learning quantitative models on digital marketing landscapes such as social media and understanding the marketing advantages of new methods</w:t>
      </w:r>
      <w:ins w:id="192" w:author="Microsoft Office User" w:date="2023-02-10T17:40:00Z">
        <w:r w:rsidR="00F55D02">
          <w:rPr>
            <w:rFonts w:ascii="Arial" w:eastAsia="Times New Roman" w:hAnsi="Arial" w:cs="Arial"/>
            <w:color w:val="0E101A"/>
            <w:sz w:val="22"/>
            <w:szCs w:val="22"/>
          </w:rPr>
          <w:t>,</w:t>
        </w:r>
      </w:ins>
      <w:del w:id="193" w:author="Microsoft Office User" w:date="2023-02-10T17:40:00Z">
        <w:r w:rsidRPr="007462FF" w:rsidDel="00F55D02">
          <w:rPr>
            <w:rFonts w:ascii="Arial" w:eastAsia="Times New Roman" w:hAnsi="Arial" w:cs="Arial"/>
            <w:color w:val="0E101A"/>
            <w:sz w:val="22"/>
            <w:szCs w:val="22"/>
          </w:rPr>
          <w:delText>.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I will be able to utilize new online business models in my </w:t>
      </w:r>
      <w:del w:id="194" w:author="Microsoft Office User" w:date="2023-02-10T17:41:00Z">
        <w:r w:rsidRPr="007462FF" w:rsidDel="0001430A">
          <w:rPr>
            <w:rFonts w:ascii="Arial" w:eastAsia="Times New Roman" w:hAnsi="Arial" w:cs="Arial"/>
            <w:color w:val="0E101A"/>
            <w:sz w:val="22"/>
            <w:szCs w:val="22"/>
          </w:rPr>
          <w:delText>startup</w:delText>
        </w:r>
      </w:del>
      <w:ins w:id="195" w:author="Microsoft Office User" w:date="2023-02-10T17:41:00Z">
        <w:r w:rsidR="0001430A" w:rsidRPr="007462FF">
          <w:rPr>
            <w:rFonts w:ascii="Arial" w:eastAsia="Times New Roman" w:hAnsi="Arial" w:cs="Arial"/>
            <w:color w:val="0E101A"/>
            <w:sz w:val="22"/>
            <w:szCs w:val="22"/>
          </w:rPr>
          <w:t>start-up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to reach a wider </w:t>
      </w:r>
      <w:del w:id="196" w:author="Chiara Situmorang" w:date="2023-02-13T10:18:00Z">
        <w:r w:rsidRPr="007462FF" w:rsidDel="006C1648">
          <w:rPr>
            <w:rFonts w:ascii="Arial" w:eastAsia="Times New Roman" w:hAnsi="Arial" w:cs="Arial"/>
            <w:color w:val="0E101A"/>
            <w:sz w:val="22"/>
            <w:szCs w:val="22"/>
          </w:rPr>
          <w:delText>scope of individuals</w:delText>
        </w:r>
      </w:del>
      <w:ins w:id="197" w:author="Chiara Situmorang" w:date="2023-02-13T10:18:00Z">
        <w:r w:rsidR="006C1648">
          <w:rPr>
            <w:rFonts w:ascii="Arial" w:eastAsia="Times New Roman" w:hAnsi="Arial" w:cs="Arial"/>
            <w:color w:val="0E101A"/>
            <w:sz w:val="22"/>
            <w:szCs w:val="22"/>
          </w:rPr>
          <w:t>market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>.</w:t>
      </w:r>
    </w:p>
    <w:p w14:paraId="3C032849" w14:textId="77777777" w:rsidR="007462FF" w:rsidRPr="007462FF" w:rsidRDefault="007462FF" w:rsidP="007462FF">
      <w:pPr>
        <w:shd w:val="clear" w:color="auto" w:fill="FFFFFF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02D57AD" w14:textId="253235DF" w:rsidR="007462FF" w:rsidRPr="007462FF" w:rsidRDefault="007462FF" w:rsidP="007462FF">
      <w:pPr>
        <w:shd w:val="clear" w:color="auto" w:fill="FFFFFF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del w:id="198" w:author="Microsoft Office User" w:date="2023-02-10T17:41:00Z">
        <w:r w:rsidRPr="007462FF" w:rsidDel="00E34AD7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As </w:delText>
        </w:r>
      </w:del>
      <w:ins w:id="199" w:author="Microsoft Office User" w:date="2023-02-10T17:41:00Z">
        <w:r w:rsidR="00E34AD7">
          <w:rPr>
            <w:rFonts w:ascii="Arial" w:eastAsia="Times New Roman" w:hAnsi="Arial" w:cs="Arial"/>
            <w:color w:val="0E101A"/>
            <w:sz w:val="22"/>
            <w:szCs w:val="22"/>
          </w:rPr>
          <w:t>Furthermore, in order to</w:t>
        </w:r>
        <w:r w:rsidR="00E34AD7" w:rsidRPr="007462FF">
          <w:rPr>
            <w:rFonts w:ascii="Arial" w:eastAsia="Times New Roman" w:hAnsi="Arial" w:cs="Arial"/>
            <w:color w:val="0E101A"/>
            <w:sz w:val="22"/>
            <w:szCs w:val="22"/>
          </w:rPr>
          <w:t xml:space="preserve"> </w:t>
        </w:r>
      </w:ins>
      <w:del w:id="200" w:author="Microsoft Office User" w:date="2023-02-10T17:41:00Z">
        <w:r w:rsidRPr="007462FF" w:rsidDel="00E34AD7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I aspire to 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grow my company internationally, I </w:t>
      </w:r>
      <w:del w:id="201" w:author="Microsoft Office User" w:date="2023-02-10T17:41:00Z">
        <w:r w:rsidRPr="007462FF" w:rsidDel="00E34AD7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will 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>need to understand the financial risk</w:t>
      </w:r>
      <w:ins w:id="202" w:author="Microsoft Office User" w:date="2023-02-10T17:42:00Z">
        <w:r w:rsidR="00951D3E">
          <w:rPr>
            <w:rFonts w:ascii="Arial" w:eastAsia="Times New Roman" w:hAnsi="Arial" w:cs="Arial"/>
            <w:color w:val="0E101A"/>
            <w:sz w:val="22"/>
            <w:szCs w:val="22"/>
          </w:rPr>
          <w:t>s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</w:t>
      </w:r>
      <w:del w:id="203" w:author="Microsoft Office User" w:date="2023-02-10T17:41:00Z">
        <w:r w:rsidRPr="007462FF" w:rsidDel="00951D3E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associated with </w:delText>
        </w:r>
      </w:del>
      <w:ins w:id="204" w:author="Microsoft Office User" w:date="2023-02-10T17:41:00Z">
        <w:r w:rsidR="00951D3E">
          <w:rPr>
            <w:rFonts w:ascii="Arial" w:eastAsia="Times New Roman" w:hAnsi="Arial" w:cs="Arial"/>
            <w:color w:val="0E101A"/>
            <w:sz w:val="22"/>
            <w:szCs w:val="22"/>
          </w:rPr>
          <w:t xml:space="preserve">of 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>forming a global corporation and how to access different sources of funding. By assessing different firms’ financial performance through UW’s entrepreneurial finance course, I will be able to learn strategic budgeting and improve my company’s cash</w:t>
      </w:r>
      <w:del w:id="205" w:author="Chiara Situmorang" w:date="2023-02-13T10:18:00Z">
        <w:r w:rsidRPr="007462FF" w:rsidDel="006C1648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 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flow to ensure the profitability of the firm. Moreover, the </w:t>
      </w:r>
      <w:del w:id="206" w:author="Microsoft Office User" w:date="2023-02-10T17:42:00Z">
        <w:r w:rsidRPr="007462FF" w:rsidDel="00951D3E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opportunity of taking 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>course</w:t>
      </w:r>
      <w:del w:id="207" w:author="Microsoft Office User" w:date="2023-02-10T17:42:00Z">
        <w:r w:rsidRPr="007462FF" w:rsidDel="00951D3E">
          <w:rPr>
            <w:rFonts w:ascii="Arial" w:eastAsia="Times New Roman" w:hAnsi="Arial" w:cs="Arial"/>
            <w:color w:val="0E101A"/>
            <w:sz w:val="22"/>
            <w:szCs w:val="22"/>
          </w:rPr>
          <w:delText>s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taught by Prof. Benjamin </w:t>
      </w:r>
      <w:proofErr w:type="spellStart"/>
      <w:r w:rsidRPr="007462FF">
        <w:rPr>
          <w:rFonts w:ascii="Arial" w:eastAsia="Times New Roman" w:hAnsi="Arial" w:cs="Arial"/>
          <w:color w:val="0E101A"/>
          <w:sz w:val="22"/>
          <w:szCs w:val="22"/>
        </w:rPr>
        <w:t>Hallen</w:t>
      </w:r>
      <w:proofErr w:type="spellEnd"/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will </w:t>
      </w:r>
      <w:del w:id="208" w:author="Microsoft Office User" w:date="2023-02-10T17:42:00Z">
        <w:r w:rsidRPr="007462FF" w:rsidDel="000862FA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allow </w:delText>
        </w:r>
      </w:del>
      <w:ins w:id="209" w:author="Microsoft Office User" w:date="2023-02-10T17:43:00Z">
        <w:r w:rsidR="000862FA">
          <w:rPr>
            <w:rFonts w:ascii="Arial" w:eastAsia="Times New Roman" w:hAnsi="Arial" w:cs="Arial"/>
            <w:color w:val="0E101A"/>
            <w:sz w:val="22"/>
            <w:szCs w:val="22"/>
          </w:rPr>
          <w:t>teach me</w:t>
        </w:r>
      </w:ins>
      <w:del w:id="210" w:author="Microsoft Office User" w:date="2023-02-10T17:43:00Z">
        <w:r w:rsidRPr="007462FF" w:rsidDel="000862FA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me </w:delText>
        </w:r>
      </w:del>
      <w:del w:id="211" w:author="Microsoft Office User" w:date="2023-02-10T17:42:00Z">
        <w:r w:rsidRPr="007462FF" w:rsidDel="000862FA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to </w:delText>
        </w:r>
      </w:del>
      <w:del w:id="212" w:author="Microsoft Office User" w:date="2023-02-10T17:43:00Z">
        <w:r w:rsidRPr="007462FF" w:rsidDel="000862FA">
          <w:rPr>
            <w:rFonts w:ascii="Arial" w:eastAsia="Times New Roman" w:hAnsi="Arial" w:cs="Arial"/>
            <w:color w:val="0E101A"/>
            <w:sz w:val="22"/>
            <w:szCs w:val="22"/>
          </w:rPr>
          <w:delText>understand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the strategies </w:t>
      </w:r>
      <w:del w:id="213" w:author="Microsoft Office User" w:date="2023-02-10T17:43:00Z">
        <w:r w:rsidRPr="007462FF" w:rsidDel="000862FA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for </w:delText>
        </w:r>
      </w:del>
      <w:ins w:id="214" w:author="Microsoft Office User" w:date="2023-02-10T17:43:00Z">
        <w:r w:rsidR="000862FA">
          <w:rPr>
            <w:rFonts w:ascii="Arial" w:eastAsia="Times New Roman" w:hAnsi="Arial" w:cs="Arial"/>
            <w:color w:val="0E101A"/>
            <w:sz w:val="22"/>
            <w:szCs w:val="22"/>
          </w:rPr>
          <w:t>to</w:t>
        </w:r>
        <w:r w:rsidR="000862FA" w:rsidRPr="007462FF">
          <w:rPr>
            <w:rFonts w:ascii="Arial" w:eastAsia="Times New Roman" w:hAnsi="Arial" w:cs="Arial"/>
            <w:color w:val="0E101A"/>
            <w:sz w:val="22"/>
            <w:szCs w:val="22"/>
          </w:rPr>
          <w:t xml:space="preserve"> 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>increas</w:t>
      </w:r>
      <w:ins w:id="215" w:author="Microsoft Office User" w:date="2023-02-10T17:43:00Z">
        <w:r w:rsidR="000862FA">
          <w:rPr>
            <w:rFonts w:ascii="Arial" w:eastAsia="Times New Roman" w:hAnsi="Arial" w:cs="Arial"/>
            <w:color w:val="0E101A"/>
            <w:sz w:val="22"/>
            <w:szCs w:val="22"/>
          </w:rPr>
          <w:t>e</w:t>
        </w:r>
      </w:ins>
      <w:del w:id="216" w:author="Microsoft Office User" w:date="2023-02-10T17:43:00Z">
        <w:r w:rsidRPr="007462FF" w:rsidDel="000862FA">
          <w:rPr>
            <w:rFonts w:ascii="Arial" w:eastAsia="Times New Roman" w:hAnsi="Arial" w:cs="Arial"/>
            <w:color w:val="0E101A"/>
            <w:sz w:val="22"/>
            <w:szCs w:val="22"/>
          </w:rPr>
          <w:delText>ing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network ties and the roles of a global partnership, </w:t>
      </w:r>
      <w:del w:id="217" w:author="Microsoft Office User" w:date="2023-02-10T17:43:00Z">
        <w:r w:rsidRPr="007462FF" w:rsidDel="000862FA">
          <w:rPr>
            <w:rFonts w:ascii="Arial" w:eastAsia="Times New Roman" w:hAnsi="Arial" w:cs="Arial"/>
            <w:color w:val="0E101A"/>
            <w:sz w:val="22"/>
            <w:szCs w:val="22"/>
          </w:rPr>
          <w:delText>thu</w:delText>
        </w:r>
      </w:del>
      <w:ins w:id="218" w:author="Microsoft Office User" w:date="2023-02-10T17:43:00Z">
        <w:r w:rsidR="000862FA">
          <w:rPr>
            <w:rFonts w:ascii="Arial" w:eastAsia="Times New Roman" w:hAnsi="Arial" w:cs="Arial"/>
            <w:color w:val="0E101A"/>
            <w:sz w:val="22"/>
            <w:szCs w:val="22"/>
          </w:rPr>
          <w:t>which will</w:t>
        </w:r>
      </w:ins>
      <w:del w:id="219" w:author="Microsoft Office User" w:date="2023-02-10T17:43:00Z">
        <w:r w:rsidRPr="007462FF" w:rsidDel="000862FA">
          <w:rPr>
            <w:rFonts w:ascii="Arial" w:eastAsia="Times New Roman" w:hAnsi="Arial" w:cs="Arial"/>
            <w:color w:val="0E101A"/>
            <w:sz w:val="22"/>
            <w:szCs w:val="22"/>
          </w:rPr>
          <w:delText>s,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enabl</w:t>
      </w:r>
      <w:ins w:id="220" w:author="Microsoft Office User" w:date="2023-02-10T17:43:00Z">
        <w:r w:rsidR="000862FA">
          <w:rPr>
            <w:rFonts w:ascii="Arial" w:eastAsia="Times New Roman" w:hAnsi="Arial" w:cs="Arial"/>
            <w:color w:val="0E101A"/>
            <w:sz w:val="22"/>
            <w:szCs w:val="22"/>
          </w:rPr>
          <w:t>e</w:t>
        </w:r>
      </w:ins>
      <w:del w:id="221" w:author="Microsoft Office User" w:date="2023-02-10T17:43:00Z">
        <w:r w:rsidRPr="007462FF" w:rsidDel="000862FA">
          <w:rPr>
            <w:rFonts w:ascii="Arial" w:eastAsia="Times New Roman" w:hAnsi="Arial" w:cs="Arial"/>
            <w:color w:val="0E101A"/>
            <w:sz w:val="22"/>
            <w:szCs w:val="22"/>
          </w:rPr>
          <w:delText>ing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me to secure funding to build </w:t>
      </w:r>
      <w:del w:id="222" w:author="Microsoft Office User" w:date="2023-02-10T17:43:00Z">
        <w:r w:rsidRPr="007462FF" w:rsidDel="00F1547B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an </w:delText>
        </w:r>
      </w:del>
      <w:ins w:id="223" w:author="Microsoft Office User" w:date="2023-02-10T17:43:00Z">
        <w:r w:rsidR="00F1547B">
          <w:rPr>
            <w:rFonts w:ascii="Arial" w:eastAsia="Times New Roman" w:hAnsi="Arial" w:cs="Arial"/>
            <w:color w:val="0E101A"/>
            <w:sz w:val="22"/>
            <w:szCs w:val="22"/>
          </w:rPr>
          <w:t>my</w:t>
        </w:r>
        <w:r w:rsidR="00F1547B" w:rsidRPr="007462FF">
          <w:rPr>
            <w:rFonts w:ascii="Arial" w:eastAsia="Times New Roman" w:hAnsi="Arial" w:cs="Arial"/>
            <w:color w:val="0E101A"/>
            <w:sz w:val="22"/>
            <w:szCs w:val="22"/>
          </w:rPr>
          <w:t xml:space="preserve"> 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>MNC</w:t>
      </w:r>
      <w:ins w:id="224" w:author="Microsoft Office User" w:date="2023-02-10T17:43:00Z">
        <w:r w:rsidR="00F1547B">
          <w:rPr>
            <w:rFonts w:ascii="Arial" w:eastAsia="Times New Roman" w:hAnsi="Arial" w:cs="Arial"/>
            <w:color w:val="0E101A"/>
            <w:sz w:val="22"/>
            <w:szCs w:val="22"/>
          </w:rPr>
          <w:t xml:space="preserve"> in the future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>.</w:t>
      </w:r>
    </w:p>
    <w:p w14:paraId="46897BE9" w14:textId="77777777" w:rsidR="007462FF" w:rsidRPr="007462FF" w:rsidRDefault="007462FF" w:rsidP="007462FF">
      <w:pPr>
        <w:shd w:val="clear" w:color="auto" w:fill="FFFFFF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375C334" w14:textId="66B41F61" w:rsidR="001600DD" w:rsidRDefault="007462FF" w:rsidP="007462FF">
      <w:pPr>
        <w:shd w:val="clear" w:color="auto" w:fill="FFFFFF"/>
        <w:outlineLvl w:val="2"/>
        <w:rPr>
          <w:ins w:id="225" w:author="Microsoft Office User" w:date="2023-02-10T17:48:00Z"/>
          <w:rFonts w:ascii="Arial" w:eastAsia="Times New Roman" w:hAnsi="Arial" w:cs="Arial"/>
          <w:color w:val="0E101A"/>
          <w:sz w:val="22"/>
          <w:szCs w:val="22"/>
        </w:rPr>
      </w:pPr>
      <w:del w:id="226" w:author="Microsoft Office User" w:date="2023-02-10T17:44:00Z">
        <w:r w:rsidRPr="007462FF" w:rsidDel="00CC102A">
          <w:rPr>
            <w:rFonts w:ascii="Arial" w:eastAsia="Times New Roman" w:hAnsi="Arial" w:cs="Arial"/>
            <w:color w:val="0E101A"/>
            <w:sz w:val="22"/>
            <w:szCs w:val="22"/>
          </w:rPr>
          <w:delText>In addition, I am very excited to join</w:delText>
        </w:r>
      </w:del>
      <w:ins w:id="227" w:author="Microsoft Office User" w:date="2023-02-10T17:44:00Z">
        <w:r w:rsidR="00CC102A">
          <w:rPr>
            <w:rFonts w:ascii="Arial" w:eastAsia="Times New Roman" w:hAnsi="Arial" w:cs="Arial"/>
            <w:color w:val="0E101A"/>
            <w:sz w:val="22"/>
            <w:szCs w:val="22"/>
          </w:rPr>
          <w:t>At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UW</w:t>
      </w:r>
      <w:ins w:id="228" w:author="Microsoft Office User" w:date="2023-02-10T17:44:00Z">
        <w:r w:rsidR="00CC102A">
          <w:rPr>
            <w:rFonts w:ascii="Arial" w:eastAsia="Times New Roman" w:hAnsi="Arial" w:cs="Arial"/>
            <w:color w:val="0E101A"/>
            <w:sz w:val="22"/>
            <w:szCs w:val="22"/>
          </w:rPr>
          <w:t xml:space="preserve">, I am highly keen </w:t>
        </w:r>
      </w:ins>
      <w:ins w:id="229" w:author="Microsoft Office User" w:date="2023-02-10T17:45:00Z">
        <w:r w:rsidR="00CC102A">
          <w:rPr>
            <w:rFonts w:ascii="Arial" w:eastAsia="Times New Roman" w:hAnsi="Arial" w:cs="Arial"/>
            <w:color w:val="0E101A"/>
            <w:sz w:val="22"/>
            <w:szCs w:val="22"/>
          </w:rPr>
          <w:t>to join</w:t>
        </w:r>
      </w:ins>
      <w:ins w:id="230" w:author="Microsoft Office User" w:date="2023-02-10T17:44:00Z">
        <w:r w:rsidR="00CC102A">
          <w:rPr>
            <w:rFonts w:ascii="Arial" w:eastAsia="Times New Roman" w:hAnsi="Arial" w:cs="Arial"/>
            <w:color w:val="0E101A"/>
            <w:sz w:val="22"/>
            <w:szCs w:val="22"/>
          </w:rPr>
          <w:t xml:space="preserve"> it</w:t>
        </w:r>
      </w:ins>
      <w:del w:id="231" w:author="Microsoft Office User" w:date="2023-02-10T17:45:00Z">
        <w:r w:rsidRPr="007462FF" w:rsidDel="00CC102A">
          <w:rPr>
            <w:rFonts w:ascii="Arial" w:eastAsia="Times New Roman" w:hAnsi="Arial" w:cs="Arial"/>
            <w:color w:val="0E101A"/>
            <w:sz w:val="22"/>
            <w:szCs w:val="22"/>
          </w:rPr>
          <w:delText>’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s </w:t>
      </w:r>
      <w:ins w:id="232" w:author="Microsoft Office User" w:date="2023-02-10T17:45:00Z">
        <w:r w:rsidR="00CC102A">
          <w:rPr>
            <w:rFonts w:ascii="Arial" w:eastAsia="Times New Roman" w:hAnsi="Arial" w:cs="Arial"/>
            <w:color w:val="0E101A"/>
            <w:sz w:val="22"/>
            <w:szCs w:val="22"/>
          </w:rPr>
          <w:t>S</w:t>
        </w:r>
      </w:ins>
      <w:del w:id="233" w:author="Microsoft Office User" w:date="2023-02-10T17:45:00Z">
        <w:r w:rsidRPr="007462FF" w:rsidDel="00CC102A">
          <w:rPr>
            <w:rFonts w:ascii="Arial" w:eastAsia="Times New Roman" w:hAnsi="Arial" w:cs="Arial"/>
            <w:color w:val="0E101A"/>
            <w:sz w:val="22"/>
            <w:szCs w:val="22"/>
          </w:rPr>
          <w:delText>S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ociety of </w:t>
      </w:r>
      <w:ins w:id="234" w:author="Microsoft Office User" w:date="2023-02-10T17:44:00Z">
        <w:r w:rsidR="00CC102A">
          <w:rPr>
            <w:rFonts w:ascii="Arial" w:eastAsia="Times New Roman" w:hAnsi="Arial" w:cs="Arial"/>
            <w:color w:val="0E101A"/>
            <w:sz w:val="22"/>
            <w:szCs w:val="22"/>
          </w:rPr>
          <w:t>E</w:t>
        </w:r>
      </w:ins>
      <w:del w:id="235" w:author="Microsoft Office User" w:date="2023-02-10T17:44:00Z">
        <w:r w:rsidRPr="007462FF" w:rsidDel="001006A8">
          <w:rPr>
            <w:rFonts w:ascii="Arial" w:eastAsia="Times New Roman" w:hAnsi="Arial" w:cs="Arial"/>
            <w:color w:val="0E101A"/>
            <w:sz w:val="22"/>
            <w:szCs w:val="22"/>
          </w:rPr>
          <w:delText>E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cological </w:t>
      </w:r>
      <w:ins w:id="236" w:author="Microsoft Office User" w:date="2023-02-10T17:45:00Z">
        <w:r w:rsidR="00CC102A">
          <w:rPr>
            <w:rFonts w:ascii="Arial" w:eastAsia="Times New Roman" w:hAnsi="Arial" w:cs="Arial"/>
            <w:color w:val="0E101A"/>
            <w:sz w:val="22"/>
            <w:szCs w:val="22"/>
          </w:rPr>
          <w:t>H</w:t>
        </w:r>
      </w:ins>
      <w:del w:id="237" w:author="Microsoft Office User" w:date="2023-02-10T17:45:00Z">
        <w:r w:rsidRPr="007462FF" w:rsidDel="00CC102A">
          <w:rPr>
            <w:rFonts w:ascii="Arial" w:eastAsia="Times New Roman" w:hAnsi="Arial" w:cs="Arial"/>
            <w:color w:val="0E101A"/>
            <w:sz w:val="22"/>
            <w:szCs w:val="22"/>
          </w:rPr>
          <w:delText>h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>ealth. </w:t>
      </w:r>
      <w:del w:id="238" w:author="Chiara Situmorang" w:date="2023-02-13T10:18:00Z">
        <w:r w:rsidRPr="007462FF" w:rsidDel="006C1648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 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Living in Indonesia, </w:t>
      </w:r>
      <w:del w:id="239" w:author="Chiara Situmorang" w:date="2023-02-13T10:19:00Z">
        <w:r w:rsidRPr="007462FF" w:rsidDel="006C1648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which has 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the largest archipelago with over 18,000 islands, I would frequently visit the beautiful oceans and go </w:t>
      </w:r>
      <w:del w:id="240" w:author="Chiara Situmorang" w:date="2023-02-13T10:19:00Z">
        <w:r w:rsidRPr="007462FF" w:rsidDel="006C1648">
          <w:rPr>
            <w:rFonts w:ascii="Arial" w:eastAsia="Times New Roman" w:hAnsi="Arial" w:cs="Arial"/>
            <w:color w:val="0E101A"/>
            <w:sz w:val="22"/>
            <w:szCs w:val="22"/>
          </w:rPr>
          <w:delText>on exotic nature explorations</w:delText>
        </w:r>
      </w:del>
      <w:ins w:id="241" w:author="Chiara Situmorang" w:date="2023-02-13T10:19:00Z">
        <w:r w:rsidR="006C1648">
          <w:rPr>
            <w:rFonts w:ascii="Arial" w:eastAsia="Times New Roman" w:hAnsi="Arial" w:cs="Arial"/>
            <w:color w:val="0E101A"/>
            <w:sz w:val="22"/>
            <w:szCs w:val="22"/>
          </w:rPr>
          <w:t>explore the natural landscapes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. It was the only time I could get away from the hectic pace of Jakarta's traffic and noise pollution. However, when I visited Bali last summer, it was upsetting to see the overexploitation of marine life and pollution around the area. If this continues, our ecosystem will eventually perish. As </w:t>
      </w:r>
      <w:del w:id="242" w:author="Microsoft Office User" w:date="2023-02-10T17:46:00Z">
        <w:r w:rsidRPr="007462FF" w:rsidDel="002827F4">
          <w:rPr>
            <w:rFonts w:ascii="Arial" w:eastAsia="Times New Roman" w:hAnsi="Arial" w:cs="Arial"/>
            <w:color w:val="0E101A"/>
            <w:sz w:val="22"/>
            <w:szCs w:val="22"/>
          </w:rPr>
          <w:delText>I was raised in a household that valued</w:delText>
        </w:r>
      </w:del>
      <w:ins w:id="243" w:author="Microsoft Office User" w:date="2023-02-10T17:46:00Z">
        <w:r w:rsidR="002827F4">
          <w:rPr>
            <w:rFonts w:ascii="Arial" w:eastAsia="Times New Roman" w:hAnsi="Arial" w:cs="Arial"/>
            <w:color w:val="0E101A"/>
            <w:sz w:val="22"/>
            <w:szCs w:val="22"/>
          </w:rPr>
          <w:t>a member of an environmentally</w:t>
        </w:r>
      </w:ins>
      <w:ins w:id="244" w:author="Chiara Situmorang" w:date="2023-02-13T10:19:00Z">
        <w:r w:rsidR="006C1648">
          <w:rPr>
            <w:rFonts w:ascii="Arial" w:eastAsia="Times New Roman" w:hAnsi="Arial" w:cs="Arial"/>
            <w:color w:val="0E101A"/>
            <w:sz w:val="22"/>
            <w:szCs w:val="22"/>
          </w:rPr>
          <w:t>-</w:t>
        </w:r>
      </w:ins>
      <w:ins w:id="245" w:author="Microsoft Office User" w:date="2023-02-10T17:46:00Z">
        <w:del w:id="246" w:author="Chiara Situmorang" w:date="2023-02-13T10:19:00Z">
          <w:r w:rsidR="002827F4" w:rsidDel="006C1648">
            <w:rPr>
              <w:rFonts w:ascii="Arial" w:eastAsia="Times New Roman" w:hAnsi="Arial" w:cs="Arial"/>
              <w:color w:val="0E101A"/>
              <w:sz w:val="22"/>
              <w:szCs w:val="22"/>
            </w:rPr>
            <w:delText xml:space="preserve"> </w:delText>
          </w:r>
        </w:del>
        <w:r w:rsidR="002827F4">
          <w:rPr>
            <w:rFonts w:ascii="Arial" w:eastAsia="Times New Roman" w:hAnsi="Arial" w:cs="Arial"/>
            <w:color w:val="0E101A"/>
            <w:sz w:val="22"/>
            <w:szCs w:val="22"/>
          </w:rPr>
          <w:t>conscious family,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</w:t>
      </w:r>
      <w:ins w:id="247" w:author="Microsoft Office User" w:date="2023-02-10T17:47:00Z">
        <w:r w:rsidR="00DF0AAA">
          <w:rPr>
            <w:rFonts w:ascii="Arial" w:eastAsia="Times New Roman" w:hAnsi="Arial" w:cs="Arial"/>
            <w:color w:val="0E101A"/>
            <w:sz w:val="22"/>
            <w:szCs w:val="22"/>
          </w:rPr>
          <w:t>I knew that I had a role</w:t>
        </w:r>
      </w:ins>
      <w:del w:id="248" w:author="Microsoft Office User" w:date="2023-02-10T17:47:00Z">
        <w:r w:rsidRPr="007462FF" w:rsidDel="002827F4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nature it made me conscious of </w:delText>
        </w:r>
        <w:r w:rsidRPr="007462FF" w:rsidDel="00DF0AAA">
          <w:rPr>
            <w:rFonts w:ascii="Arial" w:eastAsia="Times New Roman" w:hAnsi="Arial" w:cs="Arial"/>
            <w:color w:val="0E101A"/>
            <w:sz w:val="22"/>
            <w:szCs w:val="22"/>
          </w:rPr>
          <w:delText>my role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in protecting the environment.</w:t>
      </w:r>
      <w:ins w:id="249" w:author="Microsoft Office User" w:date="2023-02-10T17:53:00Z">
        <w:r w:rsidR="00000A7B">
          <w:rPr>
            <w:rFonts w:ascii="Arial" w:eastAsia="Times New Roman" w:hAnsi="Arial" w:cs="Arial"/>
            <w:color w:val="0E101A"/>
            <w:sz w:val="22"/>
            <w:szCs w:val="22"/>
          </w:rPr>
          <w:t xml:space="preserve"> Thus, I </w:t>
        </w:r>
        <w:del w:id="250" w:author="Chiara Situmorang" w:date="2023-02-13T10:20:00Z">
          <w:r w:rsidR="00000A7B" w:rsidRPr="007462FF" w:rsidDel="006C1648">
            <w:rPr>
              <w:rFonts w:ascii="Arial" w:eastAsia="Times New Roman" w:hAnsi="Arial" w:cs="Arial"/>
              <w:color w:val="0E101A"/>
              <w:sz w:val="22"/>
              <w:szCs w:val="22"/>
            </w:rPr>
            <w:delText>participate</w:delText>
          </w:r>
          <w:r w:rsidR="00000A7B" w:rsidDel="006C1648">
            <w:rPr>
              <w:rFonts w:ascii="Arial" w:eastAsia="Times New Roman" w:hAnsi="Arial" w:cs="Arial"/>
              <w:color w:val="0E101A"/>
              <w:sz w:val="22"/>
              <w:szCs w:val="22"/>
            </w:rPr>
            <w:delText>d</w:delText>
          </w:r>
          <w:r w:rsidR="00000A7B" w:rsidRPr="007462FF" w:rsidDel="006C1648">
            <w:rPr>
              <w:rFonts w:ascii="Arial" w:eastAsia="Times New Roman" w:hAnsi="Arial" w:cs="Arial"/>
              <w:color w:val="0E101A"/>
              <w:sz w:val="22"/>
              <w:szCs w:val="22"/>
            </w:rPr>
            <w:delText xml:space="preserve"> in</w:delText>
          </w:r>
        </w:del>
      </w:ins>
      <w:ins w:id="251" w:author="Chiara Situmorang" w:date="2023-02-13T10:20:00Z">
        <w:r w:rsidR="006C1648">
          <w:rPr>
            <w:rFonts w:ascii="Arial" w:eastAsia="Times New Roman" w:hAnsi="Arial" w:cs="Arial"/>
            <w:color w:val="0E101A"/>
            <w:sz w:val="22"/>
            <w:szCs w:val="22"/>
          </w:rPr>
          <w:t>volunteered at</w:t>
        </w:r>
      </w:ins>
      <w:ins w:id="252" w:author="Microsoft Office User" w:date="2023-02-10T17:53:00Z">
        <w:r w:rsidR="00000A7B" w:rsidRPr="007462FF">
          <w:rPr>
            <w:rFonts w:ascii="Arial" w:eastAsia="Times New Roman" w:hAnsi="Arial" w:cs="Arial"/>
            <w:color w:val="0E101A"/>
            <w:sz w:val="22"/>
            <w:szCs w:val="22"/>
          </w:rPr>
          <w:t xml:space="preserve"> the </w:t>
        </w:r>
        <w:proofErr w:type="spellStart"/>
        <w:r w:rsidR="00000A7B" w:rsidRPr="007462FF">
          <w:rPr>
            <w:rFonts w:ascii="Arial" w:eastAsia="Times New Roman" w:hAnsi="Arial" w:cs="Arial"/>
            <w:color w:val="0E101A"/>
            <w:sz w:val="22"/>
            <w:szCs w:val="22"/>
          </w:rPr>
          <w:t>Kurma</w:t>
        </w:r>
        <w:proofErr w:type="spellEnd"/>
        <w:r w:rsidR="00000A7B" w:rsidRPr="007462FF">
          <w:rPr>
            <w:rFonts w:ascii="Arial" w:eastAsia="Times New Roman" w:hAnsi="Arial" w:cs="Arial"/>
            <w:color w:val="0E101A"/>
            <w:sz w:val="22"/>
            <w:szCs w:val="22"/>
          </w:rPr>
          <w:t xml:space="preserve"> </w:t>
        </w:r>
        <w:proofErr w:type="spellStart"/>
        <w:r w:rsidR="00000A7B" w:rsidRPr="007462FF">
          <w:rPr>
            <w:rFonts w:ascii="Arial" w:eastAsia="Times New Roman" w:hAnsi="Arial" w:cs="Arial"/>
            <w:color w:val="0E101A"/>
            <w:sz w:val="22"/>
            <w:szCs w:val="22"/>
          </w:rPr>
          <w:t>Asih</w:t>
        </w:r>
        <w:proofErr w:type="spellEnd"/>
        <w:r w:rsidR="00000A7B" w:rsidRPr="007462FF">
          <w:rPr>
            <w:rFonts w:ascii="Arial" w:eastAsia="Times New Roman" w:hAnsi="Arial" w:cs="Arial"/>
            <w:color w:val="0E101A"/>
            <w:sz w:val="22"/>
            <w:szCs w:val="22"/>
          </w:rPr>
          <w:t xml:space="preserve"> Sea Turtle conservation</w:t>
        </w:r>
        <w:r w:rsidR="00000A7B">
          <w:rPr>
            <w:rFonts w:ascii="Arial" w:eastAsia="Times New Roman" w:hAnsi="Arial" w:cs="Arial"/>
            <w:color w:val="0E101A"/>
            <w:sz w:val="22"/>
            <w:szCs w:val="22"/>
          </w:rPr>
          <w:t xml:space="preserve"> </w:t>
        </w:r>
      </w:ins>
      <w:del w:id="253" w:author="Microsoft Office User" w:date="2023-02-10T17:53:00Z">
        <w:r w:rsidRPr="007462FF" w:rsidDel="00000A7B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 This inspired me 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to </w:t>
      </w:r>
      <w:ins w:id="254" w:author="Microsoft Office User" w:date="2023-02-10T17:53:00Z">
        <w:r w:rsidR="00000A7B">
          <w:rPr>
            <w:rFonts w:ascii="Arial" w:eastAsia="Times New Roman" w:hAnsi="Arial" w:cs="Arial"/>
            <w:color w:val="0E101A"/>
            <w:sz w:val="22"/>
            <w:szCs w:val="22"/>
          </w:rPr>
          <w:t xml:space="preserve">help </w:t>
        </w:r>
      </w:ins>
      <w:ins w:id="255" w:author="Microsoft Office User" w:date="2023-02-10T17:54:00Z">
        <w:r w:rsidR="00000A7B">
          <w:rPr>
            <w:rFonts w:ascii="Arial" w:eastAsia="Times New Roman" w:hAnsi="Arial" w:cs="Arial"/>
            <w:color w:val="0E101A"/>
            <w:sz w:val="22"/>
            <w:szCs w:val="22"/>
          </w:rPr>
          <w:t xml:space="preserve">them 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>raise funds</w:t>
      </w:r>
      <w:del w:id="256" w:author="Microsoft Office User" w:date="2023-02-10T17:53:00Z">
        <w:r w:rsidRPr="007462FF" w:rsidDel="00000A7B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 and participate in the Kurma Asih Sea Turtle conservation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>. </w:t>
      </w:r>
    </w:p>
    <w:p w14:paraId="7A28EA79" w14:textId="77777777" w:rsidR="001600DD" w:rsidRDefault="001600DD" w:rsidP="007462FF">
      <w:pPr>
        <w:shd w:val="clear" w:color="auto" w:fill="FFFFFF"/>
        <w:outlineLvl w:val="2"/>
        <w:rPr>
          <w:ins w:id="257" w:author="Microsoft Office User" w:date="2023-02-10T17:48:00Z"/>
          <w:rFonts w:ascii="Arial" w:eastAsia="Times New Roman" w:hAnsi="Arial" w:cs="Arial"/>
          <w:color w:val="0E101A"/>
          <w:sz w:val="22"/>
          <w:szCs w:val="22"/>
        </w:rPr>
      </w:pPr>
    </w:p>
    <w:p w14:paraId="0EB81900" w14:textId="64C223D4" w:rsidR="001600DD" w:rsidRPr="00000A7B" w:rsidDel="00000A7B" w:rsidRDefault="001600DD" w:rsidP="007462FF">
      <w:pPr>
        <w:shd w:val="clear" w:color="auto" w:fill="FFFFFF"/>
        <w:outlineLvl w:val="2"/>
        <w:rPr>
          <w:del w:id="258" w:author="Microsoft Office User" w:date="2023-02-10T17:53:00Z"/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B65F5CB" w14:textId="77777777" w:rsidR="007462FF" w:rsidRPr="007462FF" w:rsidDel="00000A7B" w:rsidRDefault="007462FF" w:rsidP="007462FF">
      <w:pPr>
        <w:shd w:val="clear" w:color="auto" w:fill="FFFFFF"/>
        <w:outlineLvl w:val="2"/>
        <w:rPr>
          <w:del w:id="259" w:author="Microsoft Office User" w:date="2023-02-10T17:53:00Z"/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1934B01" w14:textId="61139CE6" w:rsidR="007462FF" w:rsidRPr="007462FF" w:rsidRDefault="007462FF" w:rsidP="007462FF">
      <w:pPr>
        <w:shd w:val="clear" w:color="auto" w:fill="FFFFFF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From the start, the dedication of each </w:t>
      </w:r>
      <w:proofErr w:type="spellStart"/>
      <w:r w:rsidRPr="007462FF">
        <w:rPr>
          <w:rFonts w:ascii="Arial" w:eastAsia="Times New Roman" w:hAnsi="Arial" w:cs="Arial"/>
          <w:color w:val="0E101A"/>
          <w:sz w:val="22"/>
          <w:szCs w:val="22"/>
        </w:rPr>
        <w:t>Kurma</w:t>
      </w:r>
      <w:proofErr w:type="spellEnd"/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</w:t>
      </w:r>
      <w:proofErr w:type="spellStart"/>
      <w:r w:rsidRPr="007462FF">
        <w:rPr>
          <w:rFonts w:ascii="Arial" w:eastAsia="Times New Roman" w:hAnsi="Arial" w:cs="Arial"/>
          <w:color w:val="0E101A"/>
          <w:sz w:val="22"/>
          <w:szCs w:val="22"/>
        </w:rPr>
        <w:t>Asih</w:t>
      </w:r>
      <w:proofErr w:type="spellEnd"/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volunteer to preserve the </w:t>
      </w:r>
      <w:ins w:id="260" w:author="Microsoft Office User" w:date="2023-02-10T17:54:00Z">
        <w:r w:rsidR="00000A7B">
          <w:rPr>
            <w:rFonts w:ascii="Arial" w:eastAsia="Times New Roman" w:hAnsi="Arial" w:cs="Arial"/>
            <w:color w:val="0E101A"/>
            <w:sz w:val="22"/>
            <w:szCs w:val="22"/>
          </w:rPr>
          <w:t>O</w:t>
        </w:r>
      </w:ins>
      <w:del w:id="261" w:author="Microsoft Office User" w:date="2023-02-10T17:54:00Z">
        <w:r w:rsidRPr="007462FF" w:rsidDel="00000A7B">
          <w:rPr>
            <w:rFonts w:ascii="Arial" w:eastAsia="Times New Roman" w:hAnsi="Arial" w:cs="Arial"/>
            <w:color w:val="0E101A"/>
            <w:sz w:val="22"/>
            <w:szCs w:val="22"/>
          </w:rPr>
          <w:delText>o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live </w:t>
      </w:r>
      <w:ins w:id="262" w:author="Microsoft Office User" w:date="2023-02-10T17:54:00Z">
        <w:r w:rsidR="00000A7B">
          <w:rPr>
            <w:rFonts w:ascii="Arial" w:eastAsia="Times New Roman" w:hAnsi="Arial" w:cs="Arial"/>
            <w:color w:val="0E101A"/>
            <w:sz w:val="22"/>
            <w:szCs w:val="22"/>
          </w:rPr>
          <w:t>R</w:t>
        </w:r>
      </w:ins>
      <w:del w:id="263" w:author="Microsoft Office User" w:date="2023-02-10T17:54:00Z">
        <w:r w:rsidRPr="007462FF" w:rsidDel="00000A7B">
          <w:rPr>
            <w:rFonts w:ascii="Arial" w:eastAsia="Times New Roman" w:hAnsi="Arial" w:cs="Arial"/>
            <w:color w:val="0E101A"/>
            <w:sz w:val="22"/>
            <w:szCs w:val="22"/>
          </w:rPr>
          <w:delText>r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idley sea turtle population was inspiring. However, </w:t>
      </w:r>
      <w:del w:id="264" w:author="Microsoft Office User" w:date="2023-02-10T17:54:00Z">
        <w:r w:rsidRPr="007462FF" w:rsidDel="00000A7B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despite all that, 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the conservation </w:t>
      </w:r>
      <w:del w:id="265" w:author="Microsoft Office User" w:date="2023-02-10T17:54:00Z">
        <w:r w:rsidRPr="007462FF" w:rsidDel="00000A7B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received </w:delText>
        </w:r>
      </w:del>
      <w:ins w:id="266" w:author="Microsoft Office User" w:date="2023-02-10T17:54:00Z">
        <w:r w:rsidR="00000A7B">
          <w:rPr>
            <w:rFonts w:ascii="Arial" w:eastAsia="Times New Roman" w:hAnsi="Arial" w:cs="Arial"/>
            <w:color w:val="0E101A"/>
            <w:sz w:val="22"/>
            <w:szCs w:val="22"/>
          </w:rPr>
          <w:t>had</w:t>
        </w:r>
        <w:r w:rsidR="00000A7B" w:rsidRPr="007462FF">
          <w:rPr>
            <w:rFonts w:ascii="Arial" w:eastAsia="Times New Roman" w:hAnsi="Arial" w:cs="Arial"/>
            <w:color w:val="0E101A"/>
            <w:sz w:val="22"/>
            <w:szCs w:val="22"/>
          </w:rPr>
          <w:t xml:space="preserve"> 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limited funding due to </w:t>
      </w:r>
      <w:del w:id="267" w:author="Microsoft Office User" w:date="2023-02-10T17:54:00Z">
        <w:r w:rsidRPr="007462FF" w:rsidDel="00000A7B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the </w:delText>
        </w:r>
      </w:del>
      <w:ins w:id="268" w:author="Microsoft Office User" w:date="2023-02-10T17:54:00Z">
        <w:r w:rsidR="00000A7B">
          <w:rPr>
            <w:rFonts w:ascii="Arial" w:eastAsia="Times New Roman" w:hAnsi="Arial" w:cs="Arial"/>
            <w:color w:val="0E101A"/>
            <w:sz w:val="22"/>
            <w:szCs w:val="22"/>
          </w:rPr>
          <w:t>its</w:t>
        </w:r>
        <w:r w:rsidR="00000A7B" w:rsidRPr="007462FF">
          <w:rPr>
            <w:rFonts w:ascii="Arial" w:eastAsia="Times New Roman" w:hAnsi="Arial" w:cs="Arial"/>
            <w:color w:val="0E101A"/>
            <w:sz w:val="22"/>
            <w:szCs w:val="22"/>
          </w:rPr>
          <w:t xml:space="preserve"> 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lack of exposure. </w:t>
      </w:r>
      <w:del w:id="269" w:author="Microsoft Office User" w:date="2023-02-10T17:54:00Z">
        <w:r w:rsidRPr="007462FF" w:rsidDel="00000A7B">
          <w:rPr>
            <w:rFonts w:ascii="Arial" w:eastAsia="Times New Roman" w:hAnsi="Arial" w:cs="Arial"/>
            <w:color w:val="0E101A"/>
            <w:sz w:val="22"/>
            <w:szCs w:val="22"/>
          </w:rPr>
          <w:delText>So to</w:delText>
        </w:r>
      </w:del>
      <w:ins w:id="270" w:author="Microsoft Office User" w:date="2023-02-10T17:54:00Z">
        <w:r w:rsidR="00000A7B">
          <w:rPr>
            <w:rFonts w:ascii="Arial" w:eastAsia="Times New Roman" w:hAnsi="Arial" w:cs="Arial"/>
            <w:color w:val="0E101A"/>
            <w:sz w:val="22"/>
            <w:szCs w:val="22"/>
          </w:rPr>
          <w:t>To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garner more exposure and raise funds, I decided to use the recent popularity of tote bags and recycled-material shirts</w:t>
      </w:r>
      <w:ins w:id="271" w:author="Microsoft Office User" w:date="2023-02-10T17:55:00Z">
        <w:r w:rsidR="0096197E">
          <w:rPr>
            <w:rFonts w:ascii="Arial" w:eastAsia="Times New Roman" w:hAnsi="Arial" w:cs="Arial"/>
            <w:color w:val="0E101A"/>
            <w:sz w:val="22"/>
            <w:szCs w:val="22"/>
          </w:rPr>
          <w:t xml:space="preserve"> </w:t>
        </w:r>
      </w:ins>
      <w:del w:id="272" w:author="Microsoft Office User" w:date="2023-02-10T17:55:00Z">
        <w:r w:rsidRPr="007462FF" w:rsidDel="0096197E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. </w:delText>
        </w:r>
      </w:del>
      <w:ins w:id="273" w:author="Microsoft Office User" w:date="2023-02-10T17:55:00Z">
        <w:r w:rsidR="0096197E">
          <w:rPr>
            <w:rFonts w:ascii="Arial" w:eastAsia="Times New Roman" w:hAnsi="Arial" w:cs="Arial"/>
            <w:color w:val="0E101A"/>
            <w:sz w:val="22"/>
            <w:szCs w:val="22"/>
          </w:rPr>
          <w:t>w</w:t>
        </w:r>
      </w:ins>
      <w:del w:id="274" w:author="Microsoft Office User" w:date="2023-02-10T17:55:00Z">
        <w:r w:rsidRPr="007462FF" w:rsidDel="0096197E">
          <w:rPr>
            <w:rFonts w:ascii="Arial" w:eastAsia="Times New Roman" w:hAnsi="Arial" w:cs="Arial"/>
            <w:color w:val="0E101A"/>
            <w:sz w:val="22"/>
            <w:szCs w:val="22"/>
          </w:rPr>
          <w:delText>W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hile </w:t>
      </w:r>
      <w:del w:id="275" w:author="Microsoft Office User" w:date="2023-02-10T17:55:00Z">
        <w:r w:rsidRPr="007462FF" w:rsidDel="0096197E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also 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using direct marketing via WhatsApp by adding a link to the conservation </w:t>
      </w:r>
      <w:del w:id="276" w:author="Microsoft Office User" w:date="2023-02-10T17:55:00Z">
        <w:r w:rsidRPr="007462FF" w:rsidDel="0096197E">
          <w:rPr>
            <w:rFonts w:ascii="Arial" w:eastAsia="Times New Roman" w:hAnsi="Arial" w:cs="Arial"/>
            <w:color w:val="0E101A"/>
            <w:sz w:val="22"/>
            <w:szCs w:val="22"/>
          </w:rPr>
          <w:delText>for people to</w:delText>
        </w:r>
      </w:del>
      <w:ins w:id="277" w:author="Microsoft Office User" w:date="2023-02-10T17:55:00Z">
        <w:r w:rsidR="0096197E">
          <w:rPr>
            <w:rFonts w:ascii="Arial" w:eastAsia="Times New Roman" w:hAnsi="Arial" w:cs="Arial"/>
            <w:color w:val="0E101A"/>
            <w:sz w:val="22"/>
            <w:szCs w:val="22"/>
          </w:rPr>
          <w:t>so that people could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directly connect with us.</w:t>
      </w:r>
    </w:p>
    <w:p w14:paraId="1AB15289" w14:textId="77777777" w:rsidR="007462FF" w:rsidRPr="007462FF" w:rsidRDefault="007462FF" w:rsidP="007462FF">
      <w:pPr>
        <w:shd w:val="clear" w:color="auto" w:fill="FFFFFF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0F90B97" w14:textId="303D7FA3" w:rsidR="00E33827" w:rsidRDefault="007462FF" w:rsidP="007462FF">
      <w:pPr>
        <w:shd w:val="clear" w:color="auto" w:fill="FFFFFF"/>
        <w:outlineLvl w:val="2"/>
        <w:rPr>
          <w:ins w:id="278" w:author="Microsoft Office User" w:date="2023-02-10T17:57:00Z"/>
          <w:rFonts w:ascii="Arial" w:eastAsia="Times New Roman" w:hAnsi="Arial" w:cs="Arial"/>
          <w:color w:val="0E101A"/>
          <w:sz w:val="22"/>
          <w:szCs w:val="22"/>
        </w:rPr>
      </w:pPr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In the end, </w:t>
      </w:r>
      <w:ins w:id="279" w:author="Microsoft Office User" w:date="2023-02-10T17:55:00Z">
        <w:r w:rsidR="0096197E">
          <w:rPr>
            <w:rFonts w:ascii="Arial" w:eastAsia="Times New Roman" w:hAnsi="Arial" w:cs="Arial"/>
            <w:color w:val="0E101A"/>
            <w:sz w:val="22"/>
            <w:szCs w:val="22"/>
          </w:rPr>
          <w:t>w</w:t>
        </w:r>
      </w:ins>
      <w:del w:id="280" w:author="Microsoft Office User" w:date="2023-02-10T17:55:00Z">
        <w:r w:rsidRPr="007462FF" w:rsidDel="0096197E">
          <w:rPr>
            <w:rFonts w:ascii="Arial" w:eastAsia="Times New Roman" w:hAnsi="Arial" w:cs="Arial"/>
            <w:color w:val="0E101A"/>
            <w:sz w:val="22"/>
            <w:szCs w:val="22"/>
          </w:rPr>
          <w:delText>W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e </w:t>
      </w:r>
      <w:del w:id="281" w:author="Microsoft Office User" w:date="2023-02-10T17:55:00Z">
        <w:r w:rsidRPr="007462FF" w:rsidDel="0096197E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helped </w:delText>
        </w:r>
      </w:del>
      <w:ins w:id="282" w:author="Microsoft Office User" w:date="2023-02-10T17:55:00Z">
        <w:r w:rsidR="0096197E">
          <w:rPr>
            <w:rFonts w:ascii="Arial" w:eastAsia="Times New Roman" w:hAnsi="Arial" w:cs="Arial"/>
            <w:color w:val="0E101A"/>
            <w:sz w:val="22"/>
            <w:szCs w:val="22"/>
          </w:rPr>
          <w:t>successfully</w:t>
        </w:r>
        <w:r w:rsidR="0096197E" w:rsidRPr="007462FF">
          <w:rPr>
            <w:rFonts w:ascii="Arial" w:eastAsia="Times New Roman" w:hAnsi="Arial" w:cs="Arial"/>
            <w:color w:val="0E101A"/>
            <w:sz w:val="22"/>
            <w:szCs w:val="22"/>
          </w:rPr>
          <w:t xml:space="preserve"> 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>raise</w:t>
      </w:r>
      <w:ins w:id="283" w:author="Microsoft Office User" w:date="2023-02-10T17:55:00Z">
        <w:r w:rsidR="0096197E">
          <w:rPr>
            <w:rFonts w:ascii="Arial" w:eastAsia="Times New Roman" w:hAnsi="Arial" w:cs="Arial"/>
            <w:color w:val="0E101A"/>
            <w:sz w:val="22"/>
            <w:szCs w:val="22"/>
          </w:rPr>
          <w:t>d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enough funds to shelter 389 eggs. The efforts we made on social media </w:t>
      </w:r>
      <w:del w:id="284" w:author="Microsoft Office User" w:date="2023-02-10T17:55:00Z">
        <w:r w:rsidRPr="007462FF" w:rsidDel="0096197E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have 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>enabled the conservatory to expand and renovate the</w:t>
      </w:r>
      <w:ins w:id="285" w:author="Microsoft Office User" w:date="2023-02-10T17:55:00Z">
        <w:r w:rsidR="0096197E">
          <w:rPr>
            <w:rFonts w:ascii="Arial" w:eastAsia="Times New Roman" w:hAnsi="Arial" w:cs="Arial"/>
            <w:color w:val="0E101A"/>
            <w:sz w:val="22"/>
            <w:szCs w:val="22"/>
          </w:rPr>
          <w:t>ir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area. </w:t>
      </w:r>
      <w:ins w:id="286" w:author="Microsoft Office User" w:date="2023-02-10T17:56:00Z">
        <w:r w:rsidR="00504846">
          <w:rPr>
            <w:rFonts w:ascii="Arial" w:eastAsia="Times New Roman" w:hAnsi="Arial" w:cs="Arial"/>
            <w:color w:val="0E101A"/>
            <w:sz w:val="22"/>
            <w:szCs w:val="22"/>
          </w:rPr>
          <w:t>By w</w:t>
        </w:r>
      </w:ins>
      <w:del w:id="287" w:author="Microsoft Office User" w:date="2023-02-10T17:56:00Z">
        <w:r w:rsidRPr="007462FF" w:rsidDel="00504846">
          <w:rPr>
            <w:rFonts w:ascii="Arial" w:eastAsia="Times New Roman" w:hAnsi="Arial" w:cs="Arial"/>
            <w:color w:val="0E101A"/>
            <w:sz w:val="22"/>
            <w:szCs w:val="22"/>
          </w:rPr>
          <w:delText>W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>orking with the locals and releasing the turtles back to the ocean in person</w:t>
      </w:r>
      <w:ins w:id="288" w:author="Microsoft Office User" w:date="2023-02-10T17:56:00Z">
        <w:r w:rsidR="00504846">
          <w:rPr>
            <w:rFonts w:ascii="Arial" w:eastAsia="Times New Roman" w:hAnsi="Arial" w:cs="Arial"/>
            <w:color w:val="0E101A"/>
            <w:sz w:val="22"/>
            <w:szCs w:val="22"/>
          </w:rPr>
          <w:t>,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</w:t>
      </w:r>
      <w:del w:id="289" w:author="Microsoft Office User" w:date="2023-02-10T17:56:00Z">
        <w:r w:rsidRPr="007462FF" w:rsidDel="00504846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have </w:delText>
        </w:r>
      </w:del>
      <w:ins w:id="290" w:author="Microsoft Office User" w:date="2023-02-10T17:56:00Z">
        <w:r w:rsidR="00504846">
          <w:rPr>
            <w:rFonts w:ascii="Arial" w:eastAsia="Times New Roman" w:hAnsi="Arial" w:cs="Arial"/>
            <w:color w:val="0E101A"/>
            <w:sz w:val="22"/>
            <w:szCs w:val="22"/>
          </w:rPr>
          <w:t>I</w:t>
        </w:r>
        <w:r w:rsidR="00504846" w:rsidRPr="007462FF">
          <w:rPr>
            <w:rFonts w:ascii="Arial" w:eastAsia="Times New Roman" w:hAnsi="Arial" w:cs="Arial"/>
            <w:color w:val="0E101A"/>
            <w:sz w:val="22"/>
            <w:szCs w:val="22"/>
          </w:rPr>
          <w:t xml:space="preserve"> 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developed a special bond </w:t>
      </w:r>
      <w:ins w:id="291" w:author="Microsoft Office User" w:date="2023-02-10T17:56:00Z">
        <w:r w:rsidR="00504846">
          <w:rPr>
            <w:rFonts w:ascii="Arial" w:eastAsia="Times New Roman" w:hAnsi="Arial" w:cs="Arial"/>
            <w:color w:val="0E101A"/>
            <w:sz w:val="22"/>
            <w:szCs w:val="22"/>
          </w:rPr>
          <w:t xml:space="preserve">with </w:t>
        </w:r>
      </w:ins>
      <w:del w:id="292" w:author="Microsoft Office User" w:date="2023-02-10T17:56:00Z">
        <w:r w:rsidRPr="007462FF" w:rsidDel="00504846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between myself and 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nature </w:t>
      </w:r>
      <w:del w:id="293" w:author="Microsoft Office User" w:date="2023-02-10T17:56:00Z">
        <w:r w:rsidRPr="007462FF" w:rsidDel="00504846">
          <w:rPr>
            <w:rFonts w:ascii="Arial" w:eastAsia="Times New Roman" w:hAnsi="Arial" w:cs="Arial"/>
            <w:color w:val="0E101A"/>
            <w:sz w:val="22"/>
            <w:szCs w:val="22"/>
          </w:rPr>
          <w:delText>while also</w:delText>
        </w:r>
      </w:del>
      <w:ins w:id="294" w:author="Microsoft Office User" w:date="2023-02-10T17:56:00Z">
        <w:r w:rsidR="00504846">
          <w:rPr>
            <w:rFonts w:ascii="Arial" w:eastAsia="Times New Roman" w:hAnsi="Arial" w:cs="Arial"/>
            <w:color w:val="0E101A"/>
            <w:sz w:val="22"/>
            <w:szCs w:val="22"/>
          </w:rPr>
          <w:t>and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learn</w:t>
      </w:r>
      <w:ins w:id="295" w:author="Microsoft Office User" w:date="2023-02-10T17:56:00Z">
        <w:r w:rsidR="00504846">
          <w:rPr>
            <w:rFonts w:ascii="Arial" w:eastAsia="Times New Roman" w:hAnsi="Arial" w:cs="Arial"/>
            <w:color w:val="0E101A"/>
            <w:sz w:val="22"/>
            <w:szCs w:val="22"/>
          </w:rPr>
          <w:t>ed</w:t>
        </w:r>
      </w:ins>
      <w:del w:id="296" w:author="Microsoft Office User" w:date="2023-02-10T17:56:00Z">
        <w:r w:rsidRPr="007462FF" w:rsidDel="00504846">
          <w:rPr>
            <w:rFonts w:ascii="Arial" w:eastAsia="Times New Roman" w:hAnsi="Arial" w:cs="Arial"/>
            <w:color w:val="0E101A"/>
            <w:sz w:val="22"/>
            <w:szCs w:val="22"/>
          </w:rPr>
          <w:delText>ing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</w:t>
      </w:r>
      <w:ins w:id="297" w:author="Chiara Situmorang" w:date="2023-02-13T10:19:00Z">
        <w:r w:rsidR="006C1648">
          <w:rPr>
            <w:rFonts w:ascii="Arial" w:eastAsia="Times New Roman" w:hAnsi="Arial" w:cs="Arial"/>
            <w:color w:val="0E101A"/>
            <w:sz w:val="22"/>
            <w:szCs w:val="22"/>
          </w:rPr>
          <w:t xml:space="preserve">creative 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marketing </w:t>
      </w:r>
      <w:del w:id="298" w:author="Chiara Situmorang" w:date="2023-02-13T10:20:00Z">
        <w:r w:rsidRPr="007462FF" w:rsidDel="006C1648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methods </w:delText>
        </w:r>
      </w:del>
      <w:ins w:id="299" w:author="Chiara Situmorang" w:date="2023-02-13T10:20:00Z">
        <w:r w:rsidR="006C1648">
          <w:rPr>
            <w:rFonts w:ascii="Arial" w:eastAsia="Times New Roman" w:hAnsi="Arial" w:cs="Arial"/>
            <w:color w:val="0E101A"/>
            <w:sz w:val="22"/>
            <w:szCs w:val="22"/>
          </w:rPr>
          <w:t>problem-solving</w:t>
        </w:r>
        <w:r w:rsidR="006C1648" w:rsidRPr="007462FF">
          <w:rPr>
            <w:rFonts w:ascii="Arial" w:eastAsia="Times New Roman" w:hAnsi="Arial" w:cs="Arial"/>
            <w:color w:val="0E101A"/>
            <w:sz w:val="22"/>
            <w:szCs w:val="22"/>
          </w:rPr>
          <w:t xml:space="preserve"> 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to increase </w:t>
      </w:r>
      <w:ins w:id="300" w:author="Microsoft Office User" w:date="2023-02-10T17:56:00Z">
        <w:r w:rsidR="00504846">
          <w:rPr>
            <w:rFonts w:ascii="Arial" w:eastAsia="Times New Roman" w:hAnsi="Arial" w:cs="Arial"/>
            <w:color w:val="0E101A"/>
            <w:sz w:val="22"/>
            <w:szCs w:val="22"/>
          </w:rPr>
          <w:t xml:space="preserve">environmental 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awareness. </w:t>
      </w:r>
    </w:p>
    <w:p w14:paraId="0B20F4C8" w14:textId="77777777" w:rsidR="00E33827" w:rsidRDefault="00E33827" w:rsidP="007462FF">
      <w:pPr>
        <w:shd w:val="clear" w:color="auto" w:fill="FFFFFF"/>
        <w:outlineLvl w:val="2"/>
        <w:rPr>
          <w:ins w:id="301" w:author="Microsoft Office User" w:date="2023-02-10T17:57:00Z"/>
          <w:rFonts w:ascii="Arial" w:eastAsia="Times New Roman" w:hAnsi="Arial" w:cs="Arial"/>
          <w:color w:val="0E101A"/>
          <w:sz w:val="22"/>
          <w:szCs w:val="22"/>
        </w:rPr>
      </w:pPr>
    </w:p>
    <w:p w14:paraId="1FB81E33" w14:textId="10EB4358" w:rsidR="007462FF" w:rsidRPr="007462FF" w:rsidRDefault="007462FF" w:rsidP="007462FF">
      <w:pPr>
        <w:shd w:val="clear" w:color="auto" w:fill="FFFFFF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del w:id="302" w:author="Microsoft Office User" w:date="2023-02-10T17:57:00Z">
        <w:r w:rsidRPr="007462FF" w:rsidDel="00504846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I will continue to take care of the environment during my time at UW. 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Through SER-UW, I want to </w:t>
      </w:r>
      <w:del w:id="303" w:author="Microsoft Office User" w:date="2023-02-10T17:57:00Z">
        <w:r w:rsidRPr="007462FF" w:rsidDel="00E33827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help 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>build restoration projects and participate in environmental events</w:t>
      </w:r>
      <w:del w:id="304" w:author="Microsoft Office User" w:date="2023-02-10T17:57:00Z">
        <w:r w:rsidRPr="007462FF" w:rsidDel="00E33827">
          <w:rPr>
            <w:rFonts w:ascii="Arial" w:eastAsia="Times New Roman" w:hAnsi="Arial" w:cs="Arial"/>
            <w:color w:val="0E101A"/>
            <w:sz w:val="22"/>
            <w:szCs w:val="22"/>
          </w:rPr>
          <w:delText>, 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to preserve and encourage ecological health around the campus. </w:t>
      </w:r>
      <w:del w:id="305" w:author="Microsoft Office User" w:date="2023-02-10T17:57:00Z">
        <w:r w:rsidRPr="007462FF" w:rsidDel="00E33827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While </w:delText>
        </w:r>
      </w:del>
      <w:ins w:id="306" w:author="Microsoft Office User" w:date="2023-02-10T17:57:00Z">
        <w:r w:rsidR="00E33827">
          <w:rPr>
            <w:rFonts w:ascii="Arial" w:eastAsia="Times New Roman" w:hAnsi="Arial" w:cs="Arial"/>
            <w:color w:val="0E101A"/>
            <w:sz w:val="22"/>
            <w:szCs w:val="22"/>
          </w:rPr>
          <w:t>I also</w:t>
        </w:r>
        <w:r w:rsidR="00E33827" w:rsidRPr="007462FF">
          <w:rPr>
            <w:rFonts w:ascii="Arial" w:eastAsia="Times New Roman" w:hAnsi="Arial" w:cs="Arial"/>
            <w:color w:val="0E101A"/>
            <w:sz w:val="22"/>
            <w:szCs w:val="22"/>
          </w:rPr>
          <w:t xml:space="preserve"> </w:t>
        </w:r>
      </w:ins>
      <w:del w:id="307" w:author="Microsoft Office User" w:date="2023-02-10T17:57:00Z">
        <w:r w:rsidRPr="007462FF" w:rsidDel="00E33827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also </w:delText>
        </w:r>
      </w:del>
      <w:ins w:id="308" w:author="Microsoft Office User" w:date="2023-02-10T17:57:00Z">
        <w:r w:rsidR="00E33827">
          <w:rPr>
            <w:rFonts w:ascii="Arial" w:eastAsia="Times New Roman" w:hAnsi="Arial" w:cs="Arial"/>
            <w:color w:val="0E101A"/>
            <w:sz w:val="22"/>
            <w:szCs w:val="22"/>
          </w:rPr>
          <w:t>want to</w:t>
        </w:r>
        <w:r w:rsidR="00E33827" w:rsidRPr="007462FF">
          <w:rPr>
            <w:rFonts w:ascii="Arial" w:eastAsia="Times New Roman" w:hAnsi="Arial" w:cs="Arial"/>
            <w:color w:val="0E101A"/>
            <w:sz w:val="22"/>
            <w:szCs w:val="22"/>
          </w:rPr>
          <w:t xml:space="preserve"> </w:t>
        </w:r>
      </w:ins>
      <w:del w:id="309" w:author="Microsoft Office User" w:date="2023-02-10T17:57:00Z">
        <w:r w:rsidRPr="007462FF" w:rsidDel="00E33827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inspiring </w:delText>
        </w:r>
      </w:del>
      <w:ins w:id="310" w:author="Microsoft Office User" w:date="2023-02-10T17:57:00Z">
        <w:r w:rsidR="00E33827">
          <w:rPr>
            <w:rFonts w:ascii="Arial" w:eastAsia="Times New Roman" w:hAnsi="Arial" w:cs="Arial"/>
            <w:color w:val="0E101A"/>
            <w:sz w:val="22"/>
            <w:szCs w:val="22"/>
          </w:rPr>
          <w:t>inspire</w:t>
        </w:r>
        <w:r w:rsidR="00E33827" w:rsidRPr="007462FF">
          <w:rPr>
            <w:rFonts w:ascii="Arial" w:eastAsia="Times New Roman" w:hAnsi="Arial" w:cs="Arial"/>
            <w:color w:val="0E101A"/>
            <w:sz w:val="22"/>
            <w:szCs w:val="22"/>
          </w:rPr>
          <w:t xml:space="preserve"> 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>other fellow classmates to take action in safeguarding the earth.</w:t>
      </w:r>
    </w:p>
    <w:p w14:paraId="756B487D" w14:textId="77777777" w:rsidR="007462FF" w:rsidRPr="007462FF" w:rsidRDefault="007462FF" w:rsidP="007462FF">
      <w:pPr>
        <w:shd w:val="clear" w:color="auto" w:fill="FFFFFF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FC8EBEE" w14:textId="01382221" w:rsidR="007462FF" w:rsidRPr="007462FF" w:rsidRDefault="007462FF" w:rsidP="007462FF">
      <w:pPr>
        <w:shd w:val="clear" w:color="auto" w:fill="FFFFFF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Ultimately, I believe joining UW’s Foster School of Business </w:t>
      </w:r>
      <w:del w:id="311" w:author="Microsoft Office User" w:date="2023-02-10T17:58:00Z">
        <w:r w:rsidRPr="007462FF" w:rsidDel="00E33827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will </w:delText>
        </w:r>
        <w:r w:rsidRPr="007462FF" w:rsidDel="00693E92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not only 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>provide</w:t>
      </w:r>
      <w:ins w:id="312" w:author="Microsoft Office User" w:date="2023-02-10T17:58:00Z">
        <w:r w:rsidR="00E33827">
          <w:rPr>
            <w:rFonts w:ascii="Arial" w:eastAsia="Times New Roman" w:hAnsi="Arial" w:cs="Arial"/>
            <w:color w:val="0E101A"/>
            <w:sz w:val="22"/>
            <w:szCs w:val="22"/>
          </w:rPr>
          <w:t>s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</w:t>
      </w:r>
      <w:del w:id="313" w:author="Microsoft Office User" w:date="2023-02-10T17:58:00Z">
        <w:r w:rsidRPr="007462FF" w:rsidDel="00693E92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me </w:delText>
        </w:r>
      </w:del>
      <w:ins w:id="314" w:author="Microsoft Office User" w:date="2023-02-10T17:58:00Z">
        <w:r w:rsidR="00693E92">
          <w:rPr>
            <w:rFonts w:ascii="Arial" w:eastAsia="Times New Roman" w:hAnsi="Arial" w:cs="Arial"/>
            <w:color w:val="0E101A"/>
            <w:sz w:val="22"/>
            <w:szCs w:val="22"/>
          </w:rPr>
          <w:t xml:space="preserve">not only </w:t>
        </w:r>
      </w:ins>
      <w:del w:id="315" w:author="Microsoft Office User" w:date="2023-02-10T17:58:00Z">
        <w:r w:rsidRPr="007462FF" w:rsidDel="00693E92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with 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the tools to become a successful entrepreneur but also </w:t>
      </w:r>
      <w:del w:id="316" w:author="Microsoft Office User" w:date="2023-02-10T17:58:00Z">
        <w:r w:rsidRPr="007462FF" w:rsidDel="00E33827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have </w:delText>
        </w:r>
      </w:del>
      <w:del w:id="317" w:author="Microsoft Office User" w:date="2023-02-10T17:59:00Z">
        <w:r w:rsidRPr="007462FF" w:rsidDel="00693E92">
          <w:rPr>
            <w:rFonts w:ascii="Arial" w:eastAsia="Times New Roman" w:hAnsi="Arial" w:cs="Arial"/>
            <w:color w:val="0E101A"/>
            <w:sz w:val="22"/>
            <w:szCs w:val="22"/>
          </w:rPr>
          <w:delText>the</w:delText>
        </w:r>
      </w:del>
      <w:ins w:id="318" w:author="Microsoft Office User" w:date="2023-02-10T17:59:00Z">
        <w:r w:rsidR="00693E92">
          <w:rPr>
            <w:rFonts w:ascii="Arial" w:eastAsia="Times New Roman" w:hAnsi="Arial" w:cs="Arial"/>
            <w:color w:val="0E101A"/>
            <w:sz w:val="22"/>
            <w:szCs w:val="22"/>
          </w:rPr>
          <w:t>an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opportunity </w:t>
      </w:r>
      <w:ins w:id="319" w:author="Microsoft Office User" w:date="2023-02-10T17:59:00Z">
        <w:r w:rsidR="00693E92">
          <w:rPr>
            <w:rFonts w:ascii="Arial" w:eastAsia="Times New Roman" w:hAnsi="Arial" w:cs="Arial"/>
            <w:color w:val="0E101A"/>
            <w:sz w:val="22"/>
            <w:szCs w:val="22"/>
          </w:rPr>
          <w:t xml:space="preserve">to </w:t>
        </w:r>
      </w:ins>
      <w:del w:id="320" w:author="Microsoft Office User" w:date="2023-02-10T17:59:00Z">
        <w:r w:rsidRPr="007462FF" w:rsidDel="00693E92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to 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>connect with other environmentalists</w:t>
      </w:r>
      <w:del w:id="321" w:author="Microsoft Office User" w:date="2023-02-10T17:59:00Z">
        <w:r w:rsidRPr="007462FF" w:rsidDel="00693E92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 in hopes of bettering the ecosystem, while also opening my perspective on environmental issues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>. Moreover, UW has a welcoming community with one of the most diverse student bodies. I believe my cultural experiences would enrich the community</w:t>
      </w:r>
      <w:ins w:id="322" w:author="Microsoft Office User" w:date="2023-02-10T18:00:00Z">
        <w:r w:rsidR="001F6DC6">
          <w:rPr>
            <w:rFonts w:ascii="Arial" w:eastAsia="Times New Roman" w:hAnsi="Arial" w:cs="Arial"/>
            <w:color w:val="0E101A"/>
            <w:sz w:val="22"/>
            <w:szCs w:val="22"/>
          </w:rPr>
          <w:t xml:space="preserve">, </w:t>
        </w:r>
        <w:commentRangeStart w:id="323"/>
        <w:r w:rsidR="001F6DC6">
          <w:rPr>
            <w:rFonts w:ascii="Arial" w:eastAsia="Times New Roman" w:hAnsi="Arial" w:cs="Arial"/>
            <w:color w:val="0E101A"/>
            <w:sz w:val="22"/>
            <w:szCs w:val="22"/>
          </w:rPr>
          <w:t>and I can also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</w:t>
      </w:r>
      <w:del w:id="324" w:author="Microsoft Office User" w:date="2023-02-10T18:00:00Z">
        <w:r w:rsidRPr="007462FF" w:rsidDel="001F6DC6">
          <w:rPr>
            <w:rFonts w:ascii="Arial" w:eastAsia="Times New Roman" w:hAnsi="Arial" w:cs="Arial"/>
            <w:color w:val="0E101A"/>
            <w:sz w:val="22"/>
            <w:szCs w:val="22"/>
          </w:rPr>
          <w:delText>while also learning</w:delText>
        </w:r>
      </w:del>
      <w:ins w:id="325" w:author="Microsoft Office User" w:date="2023-02-10T18:00:00Z">
        <w:r w:rsidR="001F6DC6">
          <w:rPr>
            <w:rFonts w:ascii="Arial" w:eastAsia="Times New Roman" w:hAnsi="Arial" w:cs="Arial"/>
            <w:color w:val="0E101A"/>
            <w:sz w:val="22"/>
            <w:szCs w:val="22"/>
          </w:rPr>
          <w:t>offer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different perspectives on business ideas</w:t>
      </w:r>
      <w:ins w:id="326" w:author="Microsoft Office User" w:date="2023-02-10T18:00:00Z">
        <w:r w:rsidR="001F6DC6">
          <w:rPr>
            <w:rFonts w:ascii="Arial" w:eastAsia="Times New Roman" w:hAnsi="Arial" w:cs="Arial"/>
            <w:color w:val="0E101A"/>
            <w:sz w:val="22"/>
            <w:szCs w:val="22"/>
          </w:rPr>
          <w:t>.</w:t>
        </w:r>
      </w:ins>
      <w:del w:id="327" w:author="Microsoft Office User" w:date="2023-02-10T18:00:00Z">
        <w:r w:rsidRPr="007462FF" w:rsidDel="001F6DC6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 that I could incorporate into my business to not only help myself but others.</w:delText>
        </w:r>
      </w:del>
      <w:commentRangeEnd w:id="323"/>
      <w:r w:rsidR="007923E1">
        <w:rPr>
          <w:rStyle w:val="CommentReference"/>
        </w:rPr>
        <w:commentReference w:id="323"/>
      </w:r>
    </w:p>
    <w:p w14:paraId="315C148A" w14:textId="64EA317F" w:rsidR="007462FF" w:rsidRPr="007462FF" w:rsidRDefault="007462FF">
      <w:pPr>
        <w:rPr>
          <w:lang w:val="en-US"/>
        </w:rPr>
      </w:pPr>
    </w:p>
    <w:sectPr w:rsidR="007462FF" w:rsidRPr="007462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7" w:author="Microsoft Office User" w:date="2023-02-10T17:15:00Z" w:initials="MOU">
    <w:p w14:paraId="070E6534" w14:textId="1B897DCF" w:rsidR="0088093F" w:rsidRDefault="0088093F">
      <w:pPr>
        <w:pStyle w:val="CommentText"/>
      </w:pPr>
      <w:r>
        <w:rPr>
          <w:rStyle w:val="CommentReference"/>
        </w:rPr>
        <w:annotationRef/>
      </w:r>
      <w:r>
        <w:t>This can be omitted since it is succeeded by a similar sentiment below (this inspired me to pursue….)</w:t>
      </w:r>
    </w:p>
  </w:comment>
  <w:comment w:id="69" w:author="Microsoft Office User" w:date="2023-02-10T17:22:00Z" w:initials="MOU">
    <w:p w14:paraId="57387104" w14:textId="0678C346" w:rsidR="00765811" w:rsidRDefault="00765811">
      <w:pPr>
        <w:pStyle w:val="CommentText"/>
      </w:pPr>
      <w:r>
        <w:rPr>
          <w:rStyle w:val="CommentReference"/>
        </w:rPr>
        <w:annotationRef/>
      </w:r>
      <w:r>
        <w:t>What is “xxxx”?</w:t>
      </w:r>
    </w:p>
  </w:comment>
  <w:comment w:id="70" w:author="Microsoft Office User" w:date="2023-02-10T17:22:00Z" w:initials="MOU">
    <w:p w14:paraId="61E80F52" w14:textId="317AEA24" w:rsidR="00765811" w:rsidRDefault="00765811">
      <w:pPr>
        <w:pStyle w:val="CommentText"/>
      </w:pPr>
      <w:r>
        <w:rPr>
          <w:rStyle w:val="CommentReference"/>
        </w:rPr>
        <w:annotationRef/>
      </w:r>
      <w:r>
        <w:t xml:space="preserve">This is ambiguous pronoun. Clarify what “it” specifically refers to. </w:t>
      </w:r>
    </w:p>
  </w:comment>
  <w:comment w:id="68" w:author="Chiara Situmorang" w:date="2023-02-13T10:00:00Z" w:initials="CS">
    <w:p w14:paraId="41F99F11" w14:textId="77777777" w:rsidR="00247D87" w:rsidRDefault="00247D87" w:rsidP="005C337C">
      <w:r>
        <w:rPr>
          <w:rStyle w:val="CommentReference"/>
        </w:rPr>
        <w:annotationRef/>
      </w:r>
      <w:r>
        <w:t>Elaborating on a particularly interesting or memorable case study that you did would help make this part more concrete.</w:t>
      </w:r>
    </w:p>
  </w:comment>
  <w:comment w:id="71" w:author="Chiara Situmorang" w:date="2023-02-13T10:13:00Z" w:initials="CS">
    <w:p w14:paraId="778294AA" w14:textId="77777777" w:rsidR="006C1648" w:rsidRDefault="006C1648" w:rsidP="00157545">
      <w:r>
        <w:rPr>
          <w:rStyle w:val="CommentReference"/>
        </w:rPr>
        <w:annotationRef/>
      </w:r>
      <w:r>
        <w:t>Why this?</w:t>
      </w:r>
    </w:p>
  </w:comment>
  <w:comment w:id="149" w:author="Chiara Situmorang" w:date="2023-02-13T10:16:00Z" w:initials="CS">
    <w:p w14:paraId="7C58661B" w14:textId="77777777" w:rsidR="006C1648" w:rsidRDefault="006C1648" w:rsidP="00F26A8E">
      <w:r>
        <w:rPr>
          <w:rStyle w:val="CommentReference"/>
        </w:rPr>
        <w:annotationRef/>
      </w:r>
      <w:r>
        <w:t>With whom?</w:t>
      </w:r>
    </w:p>
  </w:comment>
  <w:comment w:id="166" w:author="Chiara Situmorang" w:date="2023-02-13T10:16:00Z" w:initials="CS">
    <w:p w14:paraId="6D9C9D6A" w14:textId="77777777" w:rsidR="006C1648" w:rsidRDefault="006C1648" w:rsidP="00075C06">
      <w:r>
        <w:rPr>
          <w:rStyle w:val="CommentReference"/>
        </w:rPr>
        <w:annotationRef/>
      </w:r>
      <w:r>
        <w:t>What service are you offering?</w:t>
      </w:r>
    </w:p>
  </w:comment>
  <w:comment w:id="167" w:author="Microsoft Office User" w:date="2023-02-10T17:35:00Z" w:initials="MOU">
    <w:p w14:paraId="224EBFB4" w14:textId="3BA23696" w:rsidR="007A5068" w:rsidRDefault="007A5068">
      <w:pPr>
        <w:pStyle w:val="CommentText"/>
      </w:pPr>
      <w:r>
        <w:rPr>
          <w:rStyle w:val="CommentReference"/>
        </w:rPr>
        <w:annotationRef/>
      </w:r>
      <w:r>
        <w:t xml:space="preserve">What is this, though? Is this a consulting business? An app? Clarification is needed here. </w:t>
      </w:r>
    </w:p>
  </w:comment>
  <w:comment w:id="168" w:author="Microsoft Office User" w:date="2023-02-10T17:36:00Z" w:initials="MOU">
    <w:p w14:paraId="1D709674" w14:textId="1450AF2F" w:rsidR="009D053D" w:rsidRDefault="009D053D">
      <w:pPr>
        <w:pStyle w:val="CommentText"/>
      </w:pPr>
      <w:r>
        <w:rPr>
          <w:rStyle w:val="CommentReference"/>
        </w:rPr>
        <w:annotationRef/>
      </w:r>
      <w:r>
        <w:t xml:space="preserve">Is it different than what you predicted? How did the data analysis help in this particular instance? </w:t>
      </w:r>
    </w:p>
  </w:comment>
  <w:comment w:id="323" w:author="Microsoft Office User" w:date="2023-02-10T18:01:00Z" w:initials="MOU">
    <w:p w14:paraId="3850F463" w14:textId="4E7261BB" w:rsidR="007923E1" w:rsidRDefault="007923E1">
      <w:pPr>
        <w:pStyle w:val="CommentText"/>
      </w:pPr>
      <w:r>
        <w:rPr>
          <w:rStyle w:val="CommentReference"/>
        </w:rPr>
        <w:annotationRef/>
      </w:r>
      <w:r>
        <w:t xml:space="preserve">Write about what you can offer to the campus and student body based on your internship and experiences.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70E6534" w15:done="0"/>
  <w15:commentEx w15:paraId="57387104" w15:done="0"/>
  <w15:commentEx w15:paraId="61E80F52" w15:done="0"/>
  <w15:commentEx w15:paraId="41F99F11" w15:done="0"/>
  <w15:commentEx w15:paraId="778294AA" w15:done="0"/>
  <w15:commentEx w15:paraId="7C58661B" w15:done="0"/>
  <w15:commentEx w15:paraId="6D9C9D6A" w15:done="0"/>
  <w15:commentEx w15:paraId="224EBFB4" w15:done="0"/>
  <w15:commentEx w15:paraId="1D709674" w15:done="0"/>
  <w15:commentEx w15:paraId="3850F46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488AC" w16cex:dateUtc="2023-02-13T03:00:00Z"/>
  <w16cex:commentExtensible w16cex:durableId="27948BAF" w16cex:dateUtc="2023-02-13T03:13:00Z"/>
  <w16cex:commentExtensible w16cex:durableId="27948C60" w16cex:dateUtc="2023-02-13T03:16:00Z"/>
  <w16cex:commentExtensible w16cex:durableId="27948C78" w16cex:dateUtc="2023-02-13T03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70E6534" w16cid:durableId="279486A1"/>
  <w16cid:commentId w16cid:paraId="57387104" w16cid:durableId="279486A2"/>
  <w16cid:commentId w16cid:paraId="61E80F52" w16cid:durableId="279486A3"/>
  <w16cid:commentId w16cid:paraId="41F99F11" w16cid:durableId="279488AC"/>
  <w16cid:commentId w16cid:paraId="778294AA" w16cid:durableId="27948BAF"/>
  <w16cid:commentId w16cid:paraId="7C58661B" w16cid:durableId="27948C60"/>
  <w16cid:commentId w16cid:paraId="6D9C9D6A" w16cid:durableId="27948C78"/>
  <w16cid:commentId w16cid:paraId="224EBFB4" w16cid:durableId="279486A5"/>
  <w16cid:commentId w16cid:paraId="1D709674" w16cid:durableId="279486A6"/>
  <w16cid:commentId w16cid:paraId="3850F463" w16cid:durableId="279486A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  <w15:person w15:author="Chiara Situmorang">
    <w15:presenceInfo w15:providerId="Windows Live" w15:userId="2a17bce7ec47fb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ctiveWritingStyle w:appName="MSWord" w:lang="en-US" w:vendorID="64" w:dllVersion="6" w:nlCheck="1" w:checkStyle="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2FF"/>
    <w:rsid w:val="00000A7B"/>
    <w:rsid w:val="0001430A"/>
    <w:rsid w:val="00070AB0"/>
    <w:rsid w:val="000862FA"/>
    <w:rsid w:val="0009152A"/>
    <w:rsid w:val="000E2430"/>
    <w:rsid w:val="000F383C"/>
    <w:rsid w:val="001006A8"/>
    <w:rsid w:val="0011680B"/>
    <w:rsid w:val="001600DD"/>
    <w:rsid w:val="00185506"/>
    <w:rsid w:val="00191FC1"/>
    <w:rsid w:val="001A5845"/>
    <w:rsid w:val="001F6DC6"/>
    <w:rsid w:val="00247D87"/>
    <w:rsid w:val="002827F4"/>
    <w:rsid w:val="002F4F12"/>
    <w:rsid w:val="00362511"/>
    <w:rsid w:val="00390318"/>
    <w:rsid w:val="00504846"/>
    <w:rsid w:val="0062459E"/>
    <w:rsid w:val="00680148"/>
    <w:rsid w:val="00693E92"/>
    <w:rsid w:val="006C1648"/>
    <w:rsid w:val="00705D59"/>
    <w:rsid w:val="0073796F"/>
    <w:rsid w:val="007462FF"/>
    <w:rsid w:val="0076317F"/>
    <w:rsid w:val="00765811"/>
    <w:rsid w:val="007923E1"/>
    <w:rsid w:val="00795F5F"/>
    <w:rsid w:val="007A5068"/>
    <w:rsid w:val="00862CA7"/>
    <w:rsid w:val="0088093F"/>
    <w:rsid w:val="008D193B"/>
    <w:rsid w:val="008E5F26"/>
    <w:rsid w:val="00951D3E"/>
    <w:rsid w:val="0096197E"/>
    <w:rsid w:val="009D053D"/>
    <w:rsid w:val="009E5CDC"/>
    <w:rsid w:val="00A606A0"/>
    <w:rsid w:val="00A70010"/>
    <w:rsid w:val="00B1189E"/>
    <w:rsid w:val="00B3495B"/>
    <w:rsid w:val="00B6656F"/>
    <w:rsid w:val="00BA5ED0"/>
    <w:rsid w:val="00BE2FDF"/>
    <w:rsid w:val="00CC102A"/>
    <w:rsid w:val="00CF3D73"/>
    <w:rsid w:val="00D869FA"/>
    <w:rsid w:val="00DF0AAA"/>
    <w:rsid w:val="00E33827"/>
    <w:rsid w:val="00E34AD7"/>
    <w:rsid w:val="00E47EE4"/>
    <w:rsid w:val="00F1547B"/>
    <w:rsid w:val="00F55D02"/>
    <w:rsid w:val="00F6575F"/>
    <w:rsid w:val="00F8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2DC0FF"/>
  <w15:chartTrackingRefBased/>
  <w15:docId w15:val="{36AB70D5-3F74-4E43-8064-D54C2A25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62F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62F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84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45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8093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093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093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093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093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47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7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1403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Chiara Situmorang</cp:lastModifiedBy>
  <cp:revision>39</cp:revision>
  <dcterms:created xsi:type="dcterms:W3CDTF">2023-02-10T08:26:00Z</dcterms:created>
  <dcterms:modified xsi:type="dcterms:W3CDTF">2023-02-13T03:20:00Z</dcterms:modified>
</cp:coreProperties>
</file>