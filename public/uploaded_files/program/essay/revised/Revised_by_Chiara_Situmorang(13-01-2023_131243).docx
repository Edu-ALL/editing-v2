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1687" w14:textId="77777777"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t xml:space="preserve">TELL US ABOUT WHO YOU ARE. HOW WOULD YOUR FAMILY, FRIENDS, AND/OR MEMBERS OF YOUR COMMUNITY DESCRIBE YOU? IF POSSIBLE, </w:t>
      </w:r>
      <w:commentRangeStart w:id="0"/>
      <w:r w:rsidRPr="00FE5541">
        <w:rPr>
          <w:rFonts w:ascii="Arial" w:eastAsia="Times New Roman" w:hAnsi="Arial" w:cs="Arial"/>
          <w:b/>
          <w:bCs/>
          <w:i/>
          <w:iCs/>
          <w:color w:val="000000"/>
          <w:sz w:val="22"/>
          <w:szCs w:val="22"/>
          <w:u w:val="single"/>
          <w:shd w:val="clear" w:color="auto" w:fill="FFFFFF"/>
        </w:rPr>
        <w:t xml:space="preserve">PLEASE INCLUDE SOMETHING ABOUT YOURSELF THAT YOU ARE MOST PROUD OF AND WHY. </w:t>
      </w:r>
      <w:commentRangeEnd w:id="0"/>
      <w:r w:rsidR="00F41E21">
        <w:rPr>
          <w:rStyle w:val="CommentReference"/>
        </w:rPr>
        <w:commentReference w:id="0"/>
      </w:r>
      <w:r w:rsidRPr="00FE5541">
        <w:rPr>
          <w:rFonts w:ascii="Arial" w:eastAsia="Times New Roman" w:hAnsi="Arial" w:cs="Arial"/>
          <w:b/>
          <w:bCs/>
          <w:i/>
          <w:iCs/>
          <w:color w:val="000000"/>
          <w:sz w:val="22"/>
          <w:szCs w:val="22"/>
          <w:u w:val="single"/>
          <w:shd w:val="clear" w:color="auto" w:fill="FFFFFF"/>
        </w:rPr>
        <w:t>(MAXIMUM 1500 CHARACTERS)</w:t>
      </w:r>
    </w:p>
    <w:p w14:paraId="3D1619C7" w14:textId="77777777" w:rsidR="00FE5541" w:rsidRPr="00FE5541" w:rsidRDefault="00FE5541" w:rsidP="00FE5541">
      <w:pPr>
        <w:rPr>
          <w:rFonts w:ascii="Times New Roman" w:eastAsia="Times New Roman" w:hAnsi="Times New Roman" w:cs="Times New Roman"/>
        </w:rPr>
      </w:pPr>
    </w:p>
    <w:p w14:paraId="13E7ADE1" w14:textId="3775325B" w:rsidR="00FE5541" w:rsidDel="008559EF" w:rsidRDefault="00FE5541" w:rsidP="008559EF">
      <w:pPr>
        <w:jc w:val="both"/>
        <w:rPr>
          <w:del w:id="1" w:author="Microsoft Office User" w:date="2023-01-12T19:21:00Z"/>
          <w:rFonts w:ascii="Arial" w:eastAsia="Times New Roman" w:hAnsi="Arial" w:cs="Arial"/>
          <w:color w:val="000000"/>
          <w:sz w:val="22"/>
          <w:szCs w:val="22"/>
          <w:shd w:val="clear" w:color="auto" w:fill="FFFFFF"/>
        </w:rPr>
      </w:pPr>
      <w:r w:rsidRPr="00FE5541">
        <w:rPr>
          <w:rFonts w:ascii="Arial" w:eastAsia="Times New Roman" w:hAnsi="Arial" w:cs="Arial"/>
          <w:color w:val="000000"/>
          <w:sz w:val="22"/>
          <w:szCs w:val="22"/>
          <w:shd w:val="clear" w:color="auto" w:fill="FFFFFF"/>
        </w:rPr>
        <w:t xml:space="preserve">Every night before my birthday, I </w:t>
      </w:r>
      <w:del w:id="2" w:author="Microsoft Office User" w:date="2023-01-12T19:19:00Z">
        <w:r w:rsidRPr="00FE5541" w:rsidDel="008559EF">
          <w:rPr>
            <w:rFonts w:ascii="Arial" w:eastAsia="Times New Roman" w:hAnsi="Arial" w:cs="Arial"/>
            <w:color w:val="000000"/>
            <w:sz w:val="22"/>
            <w:szCs w:val="22"/>
            <w:shd w:val="clear" w:color="auto" w:fill="FFFFFF"/>
          </w:rPr>
          <w:delText>like to</w:delText>
        </w:r>
      </w:del>
      <w:ins w:id="3" w:author="Microsoft Office User" w:date="2023-01-12T19:19:00Z">
        <w:r w:rsidR="008559EF">
          <w:rPr>
            <w:rFonts w:ascii="Arial" w:eastAsia="Times New Roman" w:hAnsi="Arial" w:cs="Arial"/>
            <w:color w:val="000000"/>
            <w:sz w:val="22"/>
            <w:szCs w:val="22"/>
            <w:shd w:val="clear" w:color="auto" w:fill="FFFFFF"/>
          </w:rPr>
          <w:t>would</w:t>
        </w:r>
      </w:ins>
      <w:r w:rsidRPr="00FE5541">
        <w:rPr>
          <w:rFonts w:ascii="Arial" w:eastAsia="Times New Roman" w:hAnsi="Arial" w:cs="Arial"/>
          <w:color w:val="000000"/>
          <w:sz w:val="22"/>
          <w:szCs w:val="22"/>
          <w:shd w:val="clear" w:color="auto" w:fill="FFFFFF"/>
        </w:rPr>
        <w:t xml:space="preserve"> stay awake </w:t>
      </w:r>
      <w:del w:id="4" w:author="Microsoft Office User" w:date="2023-01-12T19:19:00Z">
        <w:r w:rsidRPr="00FE5541" w:rsidDel="008559EF">
          <w:rPr>
            <w:rFonts w:ascii="Arial" w:eastAsia="Times New Roman" w:hAnsi="Arial" w:cs="Arial"/>
            <w:color w:val="000000"/>
            <w:sz w:val="22"/>
            <w:szCs w:val="22"/>
            <w:shd w:val="clear" w:color="auto" w:fill="FFFFFF"/>
          </w:rPr>
          <w:delText xml:space="preserve">and </w:delText>
        </w:r>
      </w:del>
      <w:ins w:id="5" w:author="Microsoft Office User" w:date="2023-01-12T19:19:00Z">
        <w:r w:rsidR="008559EF">
          <w:rPr>
            <w:rFonts w:ascii="Arial" w:eastAsia="Times New Roman" w:hAnsi="Arial" w:cs="Arial"/>
            <w:color w:val="000000"/>
            <w:sz w:val="22"/>
            <w:szCs w:val="22"/>
            <w:shd w:val="clear" w:color="auto" w:fill="FFFFFF"/>
          </w:rPr>
          <w:t>to</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 xml:space="preserve">reflect on all that has happened </w:t>
      </w:r>
      <w:del w:id="6" w:author="Microsoft Office User" w:date="2023-01-12T19:19:00Z">
        <w:r w:rsidRPr="00FE5541" w:rsidDel="008559EF">
          <w:rPr>
            <w:rFonts w:ascii="Arial" w:eastAsia="Times New Roman" w:hAnsi="Arial" w:cs="Arial"/>
            <w:color w:val="000000"/>
            <w:sz w:val="22"/>
            <w:szCs w:val="22"/>
            <w:shd w:val="clear" w:color="auto" w:fill="FFFFFF"/>
          </w:rPr>
          <w:delText xml:space="preserve">throughout </w:delText>
        </w:r>
      </w:del>
      <w:ins w:id="7" w:author="Microsoft Office User" w:date="2023-01-12T19:19:00Z">
        <w:r w:rsidR="008559EF">
          <w:rPr>
            <w:rFonts w:ascii="Arial" w:eastAsia="Times New Roman" w:hAnsi="Arial" w:cs="Arial"/>
            <w:color w:val="000000"/>
            <w:sz w:val="22"/>
            <w:szCs w:val="22"/>
            <w:shd w:val="clear" w:color="auto" w:fill="FFFFFF"/>
          </w:rPr>
          <w:t>in</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 xml:space="preserve">my life. </w:t>
      </w:r>
      <w:del w:id="8" w:author="Microsoft Office User" w:date="2023-01-12T19:20:00Z">
        <w:r w:rsidRPr="00FE5541" w:rsidDel="008559EF">
          <w:rPr>
            <w:rFonts w:ascii="Arial" w:eastAsia="Times New Roman" w:hAnsi="Arial" w:cs="Arial"/>
            <w:color w:val="000000"/>
            <w:sz w:val="22"/>
            <w:szCs w:val="22"/>
            <w:shd w:val="clear" w:color="auto" w:fill="FFFFFF"/>
          </w:rPr>
          <w:delText xml:space="preserve">There, </w:delText>
        </w:r>
      </w:del>
      <w:r w:rsidRPr="00FE5541">
        <w:rPr>
          <w:rFonts w:ascii="Arial" w:eastAsia="Times New Roman" w:hAnsi="Arial" w:cs="Arial"/>
          <w:color w:val="000000"/>
          <w:sz w:val="22"/>
          <w:szCs w:val="22"/>
          <w:shd w:val="clear" w:color="auto" w:fill="FFFFFF"/>
        </w:rPr>
        <w:t xml:space="preserve">I would identify </w:t>
      </w:r>
      <w:del w:id="9" w:author="Microsoft Office User" w:date="2023-01-12T19:20:00Z">
        <w:r w:rsidRPr="00FE5541" w:rsidDel="008559EF">
          <w:rPr>
            <w:rFonts w:ascii="Arial" w:eastAsia="Times New Roman" w:hAnsi="Arial" w:cs="Arial"/>
            <w:color w:val="000000"/>
            <w:sz w:val="22"/>
            <w:szCs w:val="22"/>
            <w:shd w:val="clear" w:color="auto" w:fill="FFFFFF"/>
          </w:rPr>
          <w:delText xml:space="preserve">instances </w:delText>
        </w:r>
      </w:del>
      <w:r w:rsidRPr="00FE5541">
        <w:rPr>
          <w:rFonts w:ascii="Arial" w:eastAsia="Times New Roman" w:hAnsi="Arial" w:cs="Arial"/>
          <w:color w:val="000000"/>
          <w:sz w:val="22"/>
          <w:szCs w:val="22"/>
          <w:shd w:val="clear" w:color="auto" w:fill="FFFFFF"/>
        </w:rPr>
        <w:t xml:space="preserve">where I could </w:t>
      </w:r>
      <w:del w:id="10" w:author="Microsoft Office User" w:date="2023-01-12T19:20:00Z">
        <w:r w:rsidRPr="00FE5541" w:rsidDel="008559EF">
          <w:rPr>
            <w:rFonts w:ascii="Arial" w:eastAsia="Times New Roman" w:hAnsi="Arial" w:cs="Arial"/>
            <w:color w:val="000000"/>
            <w:sz w:val="22"/>
            <w:szCs w:val="22"/>
            <w:shd w:val="clear" w:color="auto" w:fill="FFFFFF"/>
          </w:rPr>
          <w:delText>do better</w:delText>
        </w:r>
      </w:del>
      <w:ins w:id="11" w:author="Microsoft Office User" w:date="2023-01-12T19:20:00Z">
        <w:r w:rsidR="008559EF">
          <w:rPr>
            <w:rFonts w:ascii="Arial" w:eastAsia="Times New Roman" w:hAnsi="Arial" w:cs="Arial"/>
            <w:color w:val="000000"/>
            <w:sz w:val="22"/>
            <w:szCs w:val="22"/>
            <w:shd w:val="clear" w:color="auto" w:fill="FFFFFF"/>
          </w:rPr>
          <w:t>improve</w:t>
        </w:r>
      </w:ins>
      <w:r w:rsidRPr="00FE5541">
        <w:rPr>
          <w:rFonts w:ascii="Arial" w:eastAsia="Times New Roman" w:hAnsi="Arial" w:cs="Arial"/>
          <w:color w:val="000000"/>
          <w:sz w:val="22"/>
          <w:szCs w:val="22"/>
          <w:shd w:val="clear" w:color="auto" w:fill="FFFFFF"/>
        </w:rPr>
        <w:t xml:space="preserve"> and come up with new goals for the upcoming year. For my 16th birthday, I decided on a different approach to life</w:t>
      </w:r>
      <w:del w:id="12" w:author="Microsoft Office User" w:date="2023-01-12T19:20:00Z">
        <w:r w:rsidRPr="00FE5541" w:rsidDel="008559EF">
          <w:rPr>
            <w:rFonts w:ascii="Arial" w:eastAsia="Times New Roman" w:hAnsi="Arial" w:cs="Arial"/>
            <w:color w:val="000000"/>
            <w:sz w:val="22"/>
            <w:szCs w:val="22"/>
            <w:shd w:val="clear" w:color="auto" w:fill="FFFFFF"/>
          </w:rPr>
          <w:delText>, an approach</w:delText>
        </w:r>
      </w:del>
      <w:r w:rsidRPr="00FE5541">
        <w:rPr>
          <w:rFonts w:ascii="Arial" w:eastAsia="Times New Roman" w:hAnsi="Arial" w:cs="Arial"/>
          <w:color w:val="000000"/>
          <w:sz w:val="22"/>
          <w:szCs w:val="22"/>
          <w:shd w:val="clear" w:color="auto" w:fill="FFFFFF"/>
        </w:rPr>
        <w:t xml:space="preserve"> that has evolved my </w:t>
      </w:r>
      <w:del w:id="13" w:author="Microsoft Office User" w:date="2023-01-12T19:20:00Z">
        <w:r w:rsidRPr="00FE5541" w:rsidDel="008559EF">
          <w:rPr>
            <w:rFonts w:ascii="Arial" w:eastAsia="Times New Roman" w:hAnsi="Arial" w:cs="Arial"/>
            <w:color w:val="000000"/>
            <w:sz w:val="22"/>
            <w:szCs w:val="22"/>
            <w:shd w:val="clear" w:color="auto" w:fill="FFFFFF"/>
          </w:rPr>
          <w:delText xml:space="preserve">life’s </w:delText>
        </w:r>
      </w:del>
      <w:r w:rsidRPr="00FE5541">
        <w:rPr>
          <w:rFonts w:ascii="Arial" w:eastAsia="Times New Roman" w:hAnsi="Arial" w:cs="Arial"/>
          <w:color w:val="000000"/>
          <w:sz w:val="22"/>
          <w:szCs w:val="22"/>
          <w:shd w:val="clear" w:color="auto" w:fill="FFFFFF"/>
        </w:rPr>
        <w:t xml:space="preserve">purpose and became one of the </w:t>
      </w:r>
      <w:del w:id="14" w:author="Microsoft Office User" w:date="2023-01-12T19:21:00Z">
        <w:r w:rsidRPr="00FE5541" w:rsidDel="008559EF">
          <w:rPr>
            <w:rFonts w:ascii="Arial" w:eastAsia="Times New Roman" w:hAnsi="Arial" w:cs="Arial"/>
            <w:color w:val="000000"/>
            <w:sz w:val="22"/>
            <w:szCs w:val="22"/>
            <w:shd w:val="clear" w:color="auto" w:fill="FFFFFF"/>
          </w:rPr>
          <w:delText>things that I am most proud to have accomplished</w:delText>
        </w:r>
      </w:del>
      <w:ins w:id="15" w:author="Microsoft Office User" w:date="2023-01-12T19:21:00Z">
        <w:r w:rsidR="008559EF">
          <w:rPr>
            <w:rFonts w:ascii="Arial" w:eastAsia="Times New Roman" w:hAnsi="Arial" w:cs="Arial"/>
            <w:color w:val="000000"/>
            <w:sz w:val="22"/>
            <w:szCs w:val="22"/>
            <w:shd w:val="clear" w:color="auto" w:fill="FFFFFF"/>
          </w:rPr>
          <w:t>best things I’ve done</w:t>
        </w:r>
      </w:ins>
      <w:r w:rsidRPr="00FE5541">
        <w:rPr>
          <w:rFonts w:ascii="Arial" w:eastAsia="Times New Roman" w:hAnsi="Arial" w:cs="Arial"/>
          <w:color w:val="000000"/>
          <w:sz w:val="22"/>
          <w:szCs w:val="22"/>
          <w:shd w:val="clear" w:color="auto" w:fill="FFFFFF"/>
        </w:rPr>
        <w:t xml:space="preserve">: </w:t>
      </w:r>
      <w:commentRangeStart w:id="16"/>
      <w:r w:rsidRPr="00FE5541">
        <w:rPr>
          <w:rFonts w:ascii="Arial" w:eastAsia="Times New Roman" w:hAnsi="Arial" w:cs="Arial"/>
          <w:color w:val="000000"/>
          <w:sz w:val="22"/>
          <w:szCs w:val="22"/>
          <w:shd w:val="clear" w:color="auto" w:fill="FFFFFF"/>
        </w:rPr>
        <w:t xml:space="preserve">A balanced </w:t>
      </w:r>
      <w:proofErr w:type="spellStart"/>
      <w:r w:rsidRPr="00FE5541">
        <w:rPr>
          <w:rFonts w:ascii="Arial" w:eastAsia="Times New Roman" w:hAnsi="Arial" w:cs="Arial"/>
          <w:color w:val="000000"/>
          <w:sz w:val="22"/>
          <w:szCs w:val="22"/>
          <w:shd w:val="clear" w:color="auto" w:fill="FFFFFF"/>
        </w:rPr>
        <w:t>life</w:t>
      </w:r>
      <w:ins w:id="17" w:author="Microsoft Office User" w:date="2023-01-12T19:21:00Z">
        <w:r w:rsidR="008559EF">
          <w:rPr>
            <w:rFonts w:ascii="Arial" w:eastAsia="Times New Roman" w:hAnsi="Arial" w:cs="Arial"/>
            <w:color w:val="000000"/>
            <w:sz w:val="22"/>
            <w:szCs w:val="22"/>
            <w:shd w:val="clear" w:color="auto" w:fill="FFFFFF"/>
          </w:rPr>
          <w:t>.</w:t>
        </w:r>
      </w:ins>
      <w:commentRangeEnd w:id="16"/>
      <w:r w:rsidR="00F41E21">
        <w:rPr>
          <w:rStyle w:val="CommentReference"/>
        </w:rPr>
        <w:commentReference w:id="16"/>
      </w:r>
      <w:ins w:id="18" w:author="Chiara Situmorang" w:date="2023-01-13T13:09:00Z">
        <w:r w:rsidR="00F41E21">
          <w:rPr>
            <w:rFonts w:ascii="Arial" w:eastAsia="Times New Roman" w:hAnsi="Arial" w:cs="Arial"/>
            <w:color w:val="000000"/>
            <w:sz w:val="22"/>
            <w:szCs w:val="22"/>
            <w:shd w:val="clear" w:color="auto" w:fill="FFFFFF"/>
          </w:rPr>
          <w:t>H</w:t>
        </w:r>
      </w:ins>
      <w:proofErr w:type="spellEnd"/>
      <w:del w:id="19" w:author="Microsoft Office User" w:date="2023-01-12T19:21:00Z">
        <w:r w:rsidRPr="00FE5541" w:rsidDel="008559EF">
          <w:rPr>
            <w:rFonts w:ascii="Arial" w:eastAsia="Times New Roman" w:hAnsi="Arial" w:cs="Arial"/>
            <w:color w:val="000000"/>
            <w:sz w:val="22"/>
            <w:szCs w:val="22"/>
            <w:shd w:val="clear" w:color="auto" w:fill="FFFFFF"/>
          </w:rPr>
          <w:delText>. More specifically, managing to balance out my ambitions with my social life and health.</w:delText>
        </w:r>
      </w:del>
    </w:p>
    <w:p w14:paraId="04FD7982" w14:textId="77777777" w:rsidR="008559EF" w:rsidRPr="00FE5541" w:rsidRDefault="008559EF" w:rsidP="00FE5541">
      <w:pPr>
        <w:jc w:val="both"/>
        <w:rPr>
          <w:ins w:id="20" w:author="Microsoft Office User" w:date="2023-01-12T19:21:00Z"/>
          <w:rFonts w:ascii="Times New Roman" w:eastAsia="Times New Roman" w:hAnsi="Times New Roman" w:cs="Times New Roman"/>
        </w:rPr>
      </w:pPr>
    </w:p>
    <w:p w14:paraId="3A064843" w14:textId="77777777" w:rsidR="00FE5541" w:rsidRPr="00FE5541" w:rsidRDefault="00FE5541">
      <w:pPr>
        <w:jc w:val="both"/>
        <w:rPr>
          <w:rFonts w:ascii="Times New Roman" w:eastAsia="Times New Roman" w:hAnsi="Times New Roman" w:cs="Times New Roman"/>
        </w:rPr>
        <w:pPrChange w:id="21" w:author="Microsoft Office User" w:date="2023-01-12T19:21:00Z">
          <w:pPr/>
        </w:pPrChange>
      </w:pPr>
    </w:p>
    <w:p w14:paraId="1E0EFCAC" w14:textId="2858A690"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 xml:space="preserve">In school, I am widely recognized as </w:t>
      </w:r>
      <w:del w:id="22" w:author="Microsoft Office User" w:date="2023-01-12T19:21:00Z">
        <w:r w:rsidRPr="00FE5541" w:rsidDel="008559EF">
          <w:rPr>
            <w:rFonts w:ascii="Arial" w:eastAsia="Times New Roman" w:hAnsi="Arial" w:cs="Arial"/>
            <w:color w:val="000000"/>
            <w:sz w:val="22"/>
            <w:szCs w:val="22"/>
            <w:shd w:val="clear" w:color="auto" w:fill="FFFFFF"/>
          </w:rPr>
          <w:delText xml:space="preserve">a </w:delText>
        </w:r>
      </w:del>
      <w:r w:rsidRPr="00FE5541">
        <w:rPr>
          <w:rFonts w:ascii="Arial" w:eastAsia="Times New Roman" w:hAnsi="Arial" w:cs="Arial"/>
          <w:color w:val="000000"/>
          <w:sz w:val="22"/>
          <w:szCs w:val="22"/>
          <w:shd w:val="clear" w:color="auto" w:fill="FFFFFF"/>
        </w:rPr>
        <w:t>highly ambitious and persistent</w:t>
      </w:r>
      <w:del w:id="23" w:author="Microsoft Office User" w:date="2023-01-12T19:22:00Z">
        <w:r w:rsidRPr="00FE5541" w:rsidDel="008559EF">
          <w:rPr>
            <w:rFonts w:ascii="Arial" w:eastAsia="Times New Roman" w:hAnsi="Arial" w:cs="Arial"/>
            <w:color w:val="000000"/>
            <w:sz w:val="22"/>
            <w:szCs w:val="22"/>
            <w:shd w:val="clear" w:color="auto" w:fill="FFFFFF"/>
          </w:rPr>
          <w:delText xml:space="preserve"> student</w:delText>
        </w:r>
      </w:del>
      <w:r w:rsidRPr="00FE5541">
        <w:rPr>
          <w:rFonts w:ascii="Arial" w:eastAsia="Times New Roman" w:hAnsi="Arial" w:cs="Arial"/>
          <w:color w:val="000000"/>
          <w:sz w:val="22"/>
          <w:szCs w:val="22"/>
          <w:shd w:val="clear" w:color="auto" w:fill="FFFFFF"/>
        </w:rPr>
        <w:t>. I strive to be the best by constantly challenging myself</w:t>
      </w:r>
      <w:del w:id="24" w:author="Microsoft Office User" w:date="2023-01-12T19:22:00Z">
        <w:r w:rsidRPr="00FE5541" w:rsidDel="008559EF">
          <w:rPr>
            <w:rFonts w:ascii="Arial" w:eastAsia="Times New Roman" w:hAnsi="Arial" w:cs="Arial"/>
            <w:color w:val="000000"/>
            <w:sz w:val="22"/>
            <w:szCs w:val="22"/>
            <w:shd w:val="clear" w:color="auto" w:fill="FFFFFF"/>
          </w:rPr>
          <w:delText xml:space="preserve"> to learn and grow</w:delText>
        </w:r>
      </w:del>
      <w:r w:rsidRPr="00FE5541">
        <w:rPr>
          <w:rFonts w:ascii="Arial" w:eastAsia="Times New Roman" w:hAnsi="Arial" w:cs="Arial"/>
          <w:color w:val="000000"/>
          <w:sz w:val="22"/>
          <w:szCs w:val="22"/>
          <w:shd w:val="clear" w:color="auto" w:fill="FFFFFF"/>
        </w:rPr>
        <w:t>. While I might be too hard on myself</w:t>
      </w:r>
      <w:del w:id="25" w:author="Microsoft Office User" w:date="2023-01-12T19:22:00Z">
        <w:r w:rsidRPr="00FE5541" w:rsidDel="008559EF">
          <w:rPr>
            <w:rFonts w:ascii="Arial" w:eastAsia="Times New Roman" w:hAnsi="Arial" w:cs="Arial"/>
            <w:color w:val="000000"/>
            <w:sz w:val="22"/>
            <w:szCs w:val="22"/>
            <w:shd w:val="clear" w:color="auto" w:fill="FFFFFF"/>
          </w:rPr>
          <w:delText xml:space="preserve"> sometimes</w:delText>
        </w:r>
      </w:del>
      <w:r w:rsidRPr="00FE5541">
        <w:rPr>
          <w:rFonts w:ascii="Arial" w:eastAsia="Times New Roman" w:hAnsi="Arial" w:cs="Arial"/>
          <w:color w:val="000000"/>
          <w:sz w:val="22"/>
          <w:szCs w:val="22"/>
          <w:shd w:val="clear" w:color="auto" w:fill="FFFFFF"/>
        </w:rPr>
        <w:t xml:space="preserve">, this </w:t>
      </w:r>
      <w:del w:id="26" w:author="Microsoft Office User" w:date="2023-01-12T19:22:00Z">
        <w:r w:rsidRPr="00FE5541" w:rsidDel="008559EF">
          <w:rPr>
            <w:rFonts w:ascii="Arial" w:eastAsia="Times New Roman" w:hAnsi="Arial" w:cs="Arial"/>
            <w:color w:val="000000"/>
            <w:sz w:val="22"/>
            <w:szCs w:val="22"/>
            <w:shd w:val="clear" w:color="auto" w:fill="FFFFFF"/>
          </w:rPr>
          <w:delText xml:space="preserve">lifestyle </w:delText>
        </w:r>
      </w:del>
      <w:r w:rsidRPr="00FE5541">
        <w:rPr>
          <w:rFonts w:ascii="Arial" w:eastAsia="Times New Roman" w:hAnsi="Arial" w:cs="Arial"/>
          <w:color w:val="000000"/>
          <w:sz w:val="22"/>
          <w:szCs w:val="22"/>
          <w:shd w:val="clear" w:color="auto" w:fill="FFFFFF"/>
        </w:rPr>
        <w:t xml:space="preserve">has made me a regular </w:t>
      </w:r>
      <w:del w:id="27" w:author="Microsoft Office User" w:date="2023-01-12T19:22:00Z">
        <w:r w:rsidRPr="00FE5541" w:rsidDel="008559EF">
          <w:rPr>
            <w:rFonts w:ascii="Arial" w:eastAsia="Times New Roman" w:hAnsi="Arial" w:cs="Arial"/>
            <w:color w:val="000000"/>
            <w:sz w:val="22"/>
            <w:szCs w:val="22"/>
            <w:shd w:val="clear" w:color="auto" w:fill="FFFFFF"/>
          </w:rPr>
          <w:delText xml:space="preserve">contender for the </w:delText>
        </w:r>
      </w:del>
      <w:r w:rsidRPr="00FE5541">
        <w:rPr>
          <w:rFonts w:ascii="Arial" w:eastAsia="Times New Roman" w:hAnsi="Arial" w:cs="Arial"/>
          <w:color w:val="000000"/>
          <w:sz w:val="22"/>
          <w:szCs w:val="22"/>
          <w:shd w:val="clear" w:color="auto" w:fill="FFFFFF"/>
        </w:rPr>
        <w:t>top rank</w:t>
      </w:r>
      <w:del w:id="28" w:author="Microsoft Office User" w:date="2023-01-12T19:22:00Z">
        <w:r w:rsidRPr="00FE5541" w:rsidDel="008559EF">
          <w:rPr>
            <w:rFonts w:ascii="Arial" w:eastAsia="Times New Roman" w:hAnsi="Arial" w:cs="Arial"/>
            <w:color w:val="000000"/>
            <w:sz w:val="22"/>
            <w:szCs w:val="22"/>
            <w:shd w:val="clear" w:color="auto" w:fill="FFFFFF"/>
          </w:rPr>
          <w:delText>s</w:delText>
        </w:r>
      </w:del>
      <w:r w:rsidRPr="00FE5541">
        <w:rPr>
          <w:rFonts w:ascii="Arial" w:eastAsia="Times New Roman" w:hAnsi="Arial" w:cs="Arial"/>
          <w:color w:val="000000"/>
          <w:sz w:val="22"/>
          <w:szCs w:val="22"/>
          <w:shd w:val="clear" w:color="auto" w:fill="FFFFFF"/>
        </w:rPr>
        <w:t xml:space="preserve"> and even placed me first </w:t>
      </w:r>
      <w:del w:id="29" w:author="Chiara Situmorang" w:date="2023-01-13T13:10:00Z">
        <w:r w:rsidRPr="00FE5541" w:rsidDel="00F41E21">
          <w:rPr>
            <w:rFonts w:ascii="Arial" w:eastAsia="Times New Roman" w:hAnsi="Arial" w:cs="Arial"/>
            <w:color w:val="000000"/>
            <w:sz w:val="22"/>
            <w:szCs w:val="22"/>
            <w:shd w:val="clear" w:color="auto" w:fill="FFFFFF"/>
          </w:rPr>
          <w:delText xml:space="preserve"> </w:delText>
        </w:r>
      </w:del>
      <w:r w:rsidRPr="00FE5541">
        <w:rPr>
          <w:rFonts w:ascii="Arial" w:eastAsia="Times New Roman" w:hAnsi="Arial" w:cs="Arial"/>
          <w:color w:val="000000"/>
          <w:sz w:val="22"/>
          <w:szCs w:val="22"/>
          <w:shd w:val="clear" w:color="auto" w:fill="FFFFFF"/>
        </w:rPr>
        <w:t>in</w:t>
      </w:r>
      <w:ins w:id="30" w:author="Chiara Situmorang" w:date="2023-01-13T13:10:00Z">
        <w:r w:rsidR="00F41E21">
          <w:rPr>
            <w:rFonts w:ascii="Arial" w:eastAsia="Times New Roman" w:hAnsi="Arial" w:cs="Arial"/>
            <w:color w:val="000000"/>
            <w:sz w:val="22"/>
            <w:szCs w:val="22"/>
            <w:shd w:val="clear" w:color="auto" w:fill="FFFFFF"/>
          </w:rPr>
          <w:t xml:space="preserve"> class</w:t>
        </w:r>
      </w:ins>
      <w:r w:rsidRPr="00FE5541">
        <w:rPr>
          <w:rFonts w:ascii="Arial" w:eastAsia="Times New Roman" w:hAnsi="Arial" w:cs="Arial"/>
          <w:color w:val="000000"/>
          <w:sz w:val="22"/>
          <w:szCs w:val="22"/>
          <w:shd w:val="clear" w:color="auto" w:fill="FFFFFF"/>
        </w:rPr>
        <w:t xml:space="preserve"> </w:t>
      </w:r>
      <w:del w:id="31" w:author="Microsoft Office User" w:date="2023-01-12T19:23:00Z">
        <w:r w:rsidRPr="00FE5541" w:rsidDel="008559EF">
          <w:rPr>
            <w:rFonts w:ascii="Arial" w:eastAsia="Times New Roman" w:hAnsi="Arial" w:cs="Arial"/>
            <w:color w:val="000000"/>
            <w:sz w:val="22"/>
            <w:szCs w:val="22"/>
            <w:shd w:val="clear" w:color="auto" w:fill="FFFFFF"/>
          </w:rPr>
          <w:delText>several semesters</w:delText>
        </w:r>
      </w:del>
      <w:ins w:id="32" w:author="Microsoft Office User" w:date="2023-01-12T19:23:00Z">
        <w:r w:rsidR="008559EF">
          <w:rPr>
            <w:rFonts w:ascii="Arial" w:eastAsia="Times New Roman" w:hAnsi="Arial" w:cs="Arial"/>
            <w:color w:val="000000"/>
            <w:sz w:val="22"/>
            <w:szCs w:val="22"/>
            <w:shd w:val="clear" w:color="auto" w:fill="FFFFFF"/>
          </w:rPr>
          <w:t>at times</w:t>
        </w:r>
      </w:ins>
      <w:r w:rsidRPr="00FE5541">
        <w:rPr>
          <w:rFonts w:ascii="Arial" w:eastAsia="Times New Roman" w:hAnsi="Arial" w:cs="Arial"/>
          <w:color w:val="000000"/>
          <w:sz w:val="22"/>
          <w:szCs w:val="22"/>
          <w:shd w:val="clear" w:color="auto" w:fill="FFFFFF"/>
        </w:rPr>
        <w:t>, earning me scholarships. I also value being a part of positive communities</w:t>
      </w:r>
      <w:ins w:id="33" w:author="Chiara Situmorang" w:date="2023-01-13T13:10:00Z">
        <w:r w:rsidR="00F41E21">
          <w:rPr>
            <w:rFonts w:ascii="Arial" w:eastAsia="Times New Roman" w:hAnsi="Arial" w:cs="Arial"/>
            <w:color w:val="000000"/>
            <w:sz w:val="22"/>
            <w:szCs w:val="22"/>
            <w:shd w:val="clear" w:color="auto" w:fill="FFFFFF"/>
          </w:rPr>
          <w:t>,</w:t>
        </w:r>
      </w:ins>
      <w:r w:rsidRPr="00FE5541">
        <w:rPr>
          <w:rFonts w:ascii="Arial" w:eastAsia="Times New Roman" w:hAnsi="Arial" w:cs="Arial"/>
          <w:color w:val="000000"/>
          <w:sz w:val="22"/>
          <w:szCs w:val="22"/>
          <w:shd w:val="clear" w:color="auto" w:fill="FFFFFF"/>
        </w:rPr>
        <w:t xml:space="preserve"> so I </w:t>
      </w:r>
      <w:del w:id="34" w:author="Microsoft Office User" w:date="2023-01-12T19:26:00Z">
        <w:r w:rsidRPr="00FE5541" w:rsidDel="008559EF">
          <w:rPr>
            <w:rFonts w:ascii="Arial" w:eastAsia="Times New Roman" w:hAnsi="Arial" w:cs="Arial"/>
            <w:color w:val="000000"/>
            <w:sz w:val="22"/>
            <w:szCs w:val="22"/>
            <w:shd w:val="clear" w:color="auto" w:fill="FFFFFF"/>
          </w:rPr>
          <w:delText xml:space="preserve">attend numerous organizations to </w:delText>
        </w:r>
      </w:del>
      <w:r w:rsidRPr="00FE5541">
        <w:rPr>
          <w:rFonts w:ascii="Arial" w:eastAsia="Times New Roman" w:hAnsi="Arial" w:cs="Arial"/>
          <w:color w:val="000000"/>
          <w:sz w:val="22"/>
          <w:szCs w:val="22"/>
          <w:shd w:val="clear" w:color="auto" w:fill="FFFFFF"/>
        </w:rPr>
        <w:t>co</w:t>
      </w:r>
      <w:del w:id="35" w:author="Microsoft Office User" w:date="2023-01-12T19:26:00Z">
        <w:r w:rsidRPr="00FE5541" w:rsidDel="008559EF">
          <w:rPr>
            <w:rFonts w:ascii="Arial" w:eastAsia="Times New Roman" w:hAnsi="Arial" w:cs="Arial"/>
            <w:color w:val="000000"/>
            <w:sz w:val="22"/>
            <w:szCs w:val="22"/>
            <w:shd w:val="clear" w:color="auto" w:fill="FFFFFF"/>
          </w:rPr>
          <w:delText>n</w:delText>
        </w:r>
      </w:del>
      <w:r w:rsidRPr="00FE5541">
        <w:rPr>
          <w:rFonts w:ascii="Arial" w:eastAsia="Times New Roman" w:hAnsi="Arial" w:cs="Arial"/>
          <w:color w:val="000000"/>
          <w:sz w:val="22"/>
          <w:szCs w:val="22"/>
          <w:shd w:val="clear" w:color="auto" w:fill="FFFFFF"/>
        </w:rPr>
        <w:t>n</w:t>
      </w:r>
      <w:ins w:id="36" w:author="Microsoft Office User" w:date="2023-01-12T19:27:00Z">
        <w:r w:rsidR="008559EF">
          <w:rPr>
            <w:rFonts w:ascii="Arial" w:eastAsia="Times New Roman" w:hAnsi="Arial" w:cs="Arial"/>
            <w:color w:val="000000"/>
            <w:sz w:val="22"/>
            <w:szCs w:val="22"/>
            <w:shd w:val="clear" w:color="auto" w:fill="FFFFFF"/>
          </w:rPr>
          <w:t>n</w:t>
        </w:r>
      </w:ins>
      <w:r w:rsidRPr="00FE5541">
        <w:rPr>
          <w:rFonts w:ascii="Arial" w:eastAsia="Times New Roman" w:hAnsi="Arial" w:cs="Arial"/>
          <w:color w:val="000000"/>
          <w:sz w:val="22"/>
          <w:szCs w:val="22"/>
          <w:shd w:val="clear" w:color="auto" w:fill="FFFFFF"/>
        </w:rPr>
        <w:t>ect with great people</w:t>
      </w:r>
      <w:ins w:id="37" w:author="Microsoft Office User" w:date="2023-01-12T19:27:00Z">
        <w:r w:rsidR="008559EF">
          <w:rPr>
            <w:rFonts w:ascii="Arial" w:eastAsia="Times New Roman" w:hAnsi="Arial" w:cs="Arial"/>
            <w:color w:val="000000"/>
            <w:sz w:val="22"/>
            <w:szCs w:val="22"/>
            <w:shd w:val="clear" w:color="auto" w:fill="FFFFFF"/>
          </w:rPr>
          <w:t xml:space="preserve"> in (what kind of organizations? </w:t>
        </w:r>
        <w:proofErr w:type="spellStart"/>
        <w:r w:rsidR="008559EF">
          <w:rPr>
            <w:rFonts w:ascii="Arial" w:eastAsia="Times New Roman" w:hAnsi="Arial" w:cs="Arial"/>
            <w:color w:val="000000"/>
            <w:sz w:val="22"/>
            <w:szCs w:val="22"/>
            <w:shd w:val="clear" w:color="auto" w:fill="FFFFFF"/>
          </w:rPr>
          <w:t>Nonprofit</w:t>
        </w:r>
        <w:proofErr w:type="spellEnd"/>
        <w:r w:rsidR="008559EF">
          <w:rPr>
            <w:rFonts w:ascii="Arial" w:eastAsia="Times New Roman" w:hAnsi="Arial" w:cs="Arial"/>
            <w:color w:val="000000"/>
            <w:sz w:val="22"/>
            <w:szCs w:val="22"/>
            <w:shd w:val="clear" w:color="auto" w:fill="FFFFFF"/>
          </w:rPr>
          <w:t>? Educational? Etc)</w:t>
        </w:r>
      </w:ins>
      <w:r w:rsidRPr="00FE5541">
        <w:rPr>
          <w:rFonts w:ascii="Arial" w:eastAsia="Times New Roman" w:hAnsi="Arial" w:cs="Arial"/>
          <w:color w:val="000000"/>
          <w:sz w:val="22"/>
          <w:szCs w:val="22"/>
          <w:shd w:val="clear" w:color="auto" w:fill="FFFFFF"/>
        </w:rPr>
        <w:t xml:space="preserve"> and </w:t>
      </w:r>
      <w:del w:id="38" w:author="Microsoft Office User" w:date="2023-01-12T19:27:00Z">
        <w:r w:rsidRPr="00FE5541" w:rsidDel="008559EF">
          <w:rPr>
            <w:rFonts w:ascii="Arial" w:eastAsia="Times New Roman" w:hAnsi="Arial" w:cs="Arial"/>
            <w:color w:val="000000"/>
            <w:sz w:val="22"/>
            <w:szCs w:val="22"/>
            <w:shd w:val="clear" w:color="auto" w:fill="FFFFFF"/>
          </w:rPr>
          <w:delText xml:space="preserve">perhaps </w:delText>
        </w:r>
      </w:del>
      <w:ins w:id="39" w:author="Microsoft Office User" w:date="2023-01-12T19:27:00Z">
        <w:r w:rsidR="008559EF">
          <w:rPr>
            <w:rFonts w:ascii="Arial" w:eastAsia="Times New Roman" w:hAnsi="Arial" w:cs="Arial"/>
            <w:color w:val="000000"/>
            <w:sz w:val="22"/>
            <w:szCs w:val="22"/>
            <w:shd w:val="clear" w:color="auto" w:fill="FFFFFF"/>
          </w:rPr>
          <w:t>to</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learn something new</w:t>
      </w:r>
      <w:del w:id="40" w:author="Microsoft Office User" w:date="2023-01-12T19:27:00Z">
        <w:r w:rsidRPr="00FE5541" w:rsidDel="008559EF">
          <w:rPr>
            <w:rFonts w:ascii="Arial" w:eastAsia="Times New Roman" w:hAnsi="Arial" w:cs="Arial"/>
            <w:color w:val="000000"/>
            <w:sz w:val="22"/>
            <w:szCs w:val="22"/>
            <w:shd w:val="clear" w:color="auto" w:fill="FFFFFF"/>
          </w:rPr>
          <w:delText xml:space="preserve"> from each of them</w:delText>
        </w:r>
      </w:del>
      <w:r w:rsidRPr="00FE5541">
        <w:rPr>
          <w:rFonts w:ascii="Arial" w:eastAsia="Times New Roman" w:hAnsi="Arial" w:cs="Arial"/>
          <w:color w:val="000000"/>
          <w:sz w:val="22"/>
          <w:szCs w:val="22"/>
          <w:shd w:val="clear" w:color="auto" w:fill="FFFFFF"/>
        </w:rPr>
        <w:t>. People often see me as a highly active member and </w:t>
      </w:r>
      <w:del w:id="41" w:author="Chiara Situmorang" w:date="2023-01-13T13:10:00Z">
        <w:r w:rsidRPr="00FE5541" w:rsidDel="00F41E21">
          <w:rPr>
            <w:rFonts w:ascii="Arial" w:eastAsia="Times New Roman" w:hAnsi="Arial" w:cs="Arial"/>
            <w:color w:val="000000"/>
            <w:sz w:val="22"/>
            <w:szCs w:val="22"/>
            <w:shd w:val="clear" w:color="auto" w:fill="FFFFFF"/>
          </w:rPr>
          <w:delText xml:space="preserve"> </w:delText>
        </w:r>
      </w:del>
      <w:r w:rsidRPr="00FE5541">
        <w:rPr>
          <w:rFonts w:ascii="Arial" w:eastAsia="Times New Roman" w:hAnsi="Arial" w:cs="Arial"/>
          <w:color w:val="000000"/>
          <w:sz w:val="22"/>
          <w:szCs w:val="22"/>
          <w:shd w:val="clear" w:color="auto" w:fill="FFFFFF"/>
        </w:rPr>
        <w:t xml:space="preserve">a mature </w:t>
      </w:r>
      <w:del w:id="42" w:author="Microsoft Office User" w:date="2023-01-12T19:28:00Z">
        <w:r w:rsidRPr="00FE5541" w:rsidDel="008559EF">
          <w:rPr>
            <w:rFonts w:ascii="Arial" w:eastAsia="Times New Roman" w:hAnsi="Arial" w:cs="Arial"/>
            <w:color w:val="000000"/>
            <w:sz w:val="22"/>
            <w:szCs w:val="22"/>
            <w:shd w:val="clear" w:color="auto" w:fill="FFFFFF"/>
          </w:rPr>
          <w:delText>leader</w:delText>
        </w:r>
      </w:del>
      <w:ins w:id="43" w:author="Microsoft Office User" w:date="2023-01-12T19:28:00Z">
        <w:r w:rsidR="008559EF">
          <w:rPr>
            <w:rFonts w:ascii="Arial" w:eastAsia="Times New Roman" w:hAnsi="Arial" w:cs="Arial"/>
            <w:color w:val="000000"/>
            <w:sz w:val="22"/>
            <w:szCs w:val="22"/>
            <w:shd w:val="clear" w:color="auto" w:fill="FFFFFF"/>
          </w:rPr>
          <w:t>thinker</w:t>
        </w:r>
      </w:ins>
      <w:del w:id="44" w:author="Microsoft Office User" w:date="2023-01-12T19:28:00Z">
        <w:r w:rsidRPr="00FE5541" w:rsidDel="008559EF">
          <w:rPr>
            <w:rFonts w:ascii="Arial" w:eastAsia="Times New Roman" w:hAnsi="Arial" w:cs="Arial"/>
            <w:color w:val="000000"/>
            <w:sz w:val="22"/>
            <w:szCs w:val="22"/>
            <w:shd w:val="clear" w:color="auto" w:fill="FFFFFF"/>
          </w:rPr>
          <w:delText>, able to solve issues from a broader perspective</w:delText>
        </w:r>
      </w:del>
      <w:r w:rsidRPr="00FE5541">
        <w:rPr>
          <w:rFonts w:ascii="Arial" w:eastAsia="Times New Roman" w:hAnsi="Arial" w:cs="Arial"/>
          <w:color w:val="000000"/>
          <w:sz w:val="22"/>
          <w:szCs w:val="22"/>
          <w:shd w:val="clear" w:color="auto" w:fill="FFFFFF"/>
        </w:rPr>
        <w:t xml:space="preserve">. Hence, my peers trust me in leadership positions, </w:t>
      </w:r>
      <w:del w:id="45" w:author="Chiara Situmorang" w:date="2023-01-13T13:11:00Z">
        <w:r w:rsidRPr="00FE5541" w:rsidDel="00F41E21">
          <w:rPr>
            <w:rFonts w:ascii="Arial" w:eastAsia="Times New Roman" w:hAnsi="Arial" w:cs="Arial"/>
            <w:color w:val="000000"/>
            <w:sz w:val="22"/>
            <w:szCs w:val="22"/>
            <w:shd w:val="clear" w:color="auto" w:fill="FFFFFF"/>
          </w:rPr>
          <w:delText xml:space="preserve">as someone </w:delText>
        </w:r>
      </w:del>
      <w:r w:rsidRPr="00FE5541">
        <w:rPr>
          <w:rFonts w:ascii="Arial" w:eastAsia="Times New Roman" w:hAnsi="Arial" w:cs="Arial"/>
          <w:color w:val="000000"/>
          <w:sz w:val="22"/>
          <w:szCs w:val="22"/>
          <w:shd w:val="clear" w:color="auto" w:fill="FFFFFF"/>
        </w:rPr>
        <w:t>to mediate conflicts</w:t>
      </w:r>
      <w:del w:id="46" w:author="Chiara Situmorang" w:date="2023-01-13T13:11:00Z">
        <w:r w:rsidRPr="00FE5541" w:rsidDel="00F41E21">
          <w:rPr>
            <w:rFonts w:ascii="Arial" w:eastAsia="Times New Roman" w:hAnsi="Arial" w:cs="Arial"/>
            <w:color w:val="000000"/>
            <w:sz w:val="22"/>
            <w:szCs w:val="22"/>
            <w:shd w:val="clear" w:color="auto" w:fill="FFFFFF"/>
          </w:rPr>
          <w:delText>,</w:delText>
        </w:r>
      </w:del>
      <w:r w:rsidRPr="00FE5541">
        <w:rPr>
          <w:rFonts w:ascii="Arial" w:eastAsia="Times New Roman" w:hAnsi="Arial" w:cs="Arial"/>
          <w:color w:val="000000"/>
          <w:sz w:val="22"/>
          <w:szCs w:val="22"/>
          <w:shd w:val="clear" w:color="auto" w:fill="FFFFFF"/>
        </w:rPr>
        <w:t xml:space="preserve"> and</w:t>
      </w:r>
      <w:del w:id="47" w:author="Chiara Situmorang" w:date="2023-01-13T13:11:00Z">
        <w:r w:rsidRPr="00FE5541" w:rsidDel="00F41E21">
          <w:rPr>
            <w:rFonts w:ascii="Arial" w:eastAsia="Times New Roman" w:hAnsi="Arial" w:cs="Arial"/>
            <w:color w:val="000000"/>
            <w:sz w:val="22"/>
            <w:szCs w:val="22"/>
            <w:shd w:val="clear" w:color="auto" w:fill="FFFFFF"/>
          </w:rPr>
          <w:delText xml:space="preserve"> as someone</w:delText>
        </w:r>
      </w:del>
      <w:r w:rsidRPr="00FE5541">
        <w:rPr>
          <w:rFonts w:ascii="Arial" w:eastAsia="Times New Roman" w:hAnsi="Arial" w:cs="Arial"/>
          <w:color w:val="000000"/>
          <w:sz w:val="22"/>
          <w:szCs w:val="22"/>
          <w:shd w:val="clear" w:color="auto" w:fill="FFFFFF"/>
        </w:rPr>
        <w:t xml:space="preserve"> to give advice. </w:t>
      </w:r>
    </w:p>
    <w:p w14:paraId="40000D27" w14:textId="77777777" w:rsidR="00FE5541" w:rsidRPr="00FE5541" w:rsidRDefault="00FE5541" w:rsidP="00FE5541">
      <w:pPr>
        <w:rPr>
          <w:rFonts w:ascii="Times New Roman" w:eastAsia="Times New Roman" w:hAnsi="Times New Roman" w:cs="Times New Roman"/>
        </w:rPr>
      </w:pPr>
    </w:p>
    <w:p w14:paraId="5D05739F" w14:textId="2B82F6E3" w:rsidR="00FE5541" w:rsidRDefault="00FE5541" w:rsidP="00FE5541">
      <w:pPr>
        <w:jc w:val="both"/>
        <w:rPr>
          <w:ins w:id="48" w:author="Microsoft Office User" w:date="2023-01-12T19:29:00Z"/>
          <w:rFonts w:ascii="Arial" w:eastAsia="Times New Roman" w:hAnsi="Arial" w:cs="Arial"/>
          <w:color w:val="000000"/>
          <w:sz w:val="22"/>
          <w:szCs w:val="22"/>
          <w:shd w:val="clear" w:color="auto" w:fill="FFFFFF"/>
        </w:rPr>
      </w:pPr>
      <w:del w:id="49" w:author="Microsoft Office User" w:date="2023-01-12T19:28:00Z">
        <w:r w:rsidRPr="00FE5541" w:rsidDel="008559EF">
          <w:rPr>
            <w:rFonts w:ascii="Arial" w:eastAsia="Times New Roman" w:hAnsi="Arial" w:cs="Arial"/>
            <w:color w:val="000000"/>
            <w:sz w:val="22"/>
            <w:szCs w:val="22"/>
            <w:shd w:val="clear" w:color="auto" w:fill="FFFFFF"/>
          </w:rPr>
          <w:delText xml:space="preserve">Since </w:delText>
        </w:r>
      </w:del>
      <w:ins w:id="50" w:author="Microsoft Office User" w:date="2023-01-12T19:28:00Z">
        <w:r w:rsidR="008559EF">
          <w:rPr>
            <w:rFonts w:ascii="Arial" w:eastAsia="Times New Roman" w:hAnsi="Arial" w:cs="Arial"/>
            <w:color w:val="000000"/>
            <w:sz w:val="22"/>
            <w:szCs w:val="22"/>
            <w:shd w:val="clear" w:color="auto" w:fill="FFFFFF"/>
          </w:rPr>
          <w:t>P</w:t>
        </w:r>
      </w:ins>
      <w:del w:id="51" w:author="Microsoft Office User" w:date="2023-01-12T19:28:00Z">
        <w:r w:rsidRPr="00FE5541" w:rsidDel="008559EF">
          <w:rPr>
            <w:rFonts w:ascii="Arial" w:eastAsia="Times New Roman" w:hAnsi="Arial" w:cs="Arial"/>
            <w:color w:val="000000"/>
            <w:sz w:val="22"/>
            <w:szCs w:val="22"/>
            <w:shd w:val="clear" w:color="auto" w:fill="FFFFFF"/>
          </w:rPr>
          <w:delText>p</w:delText>
        </w:r>
      </w:del>
      <w:r w:rsidRPr="00FE5541">
        <w:rPr>
          <w:rFonts w:ascii="Arial" w:eastAsia="Times New Roman" w:hAnsi="Arial" w:cs="Arial"/>
          <w:color w:val="000000"/>
          <w:sz w:val="22"/>
          <w:szCs w:val="22"/>
          <w:shd w:val="clear" w:color="auto" w:fill="FFFFFF"/>
        </w:rPr>
        <w:t xml:space="preserve">ursuing those </w:t>
      </w:r>
      <w:proofErr w:type="spellStart"/>
      <w:r w:rsidRPr="00FE5541">
        <w:rPr>
          <w:rFonts w:ascii="Arial" w:eastAsia="Times New Roman" w:hAnsi="Arial" w:cs="Arial"/>
          <w:color w:val="000000"/>
          <w:sz w:val="22"/>
          <w:szCs w:val="22"/>
          <w:shd w:val="clear" w:color="auto" w:fill="FFFFFF"/>
        </w:rPr>
        <w:t>endeavors</w:t>
      </w:r>
      <w:proofErr w:type="spellEnd"/>
      <w:r w:rsidRPr="00FE5541">
        <w:rPr>
          <w:rFonts w:ascii="Arial" w:eastAsia="Times New Roman" w:hAnsi="Arial" w:cs="Arial"/>
          <w:color w:val="000000"/>
          <w:sz w:val="22"/>
          <w:szCs w:val="22"/>
          <w:shd w:val="clear" w:color="auto" w:fill="FFFFFF"/>
        </w:rPr>
        <w:t xml:space="preserve"> consumes a lot of time and energy, I try to </w:t>
      </w:r>
      <w:del w:id="52" w:author="Microsoft Office User" w:date="2023-01-12T19:28:00Z">
        <w:r w:rsidRPr="00FE5541" w:rsidDel="008559EF">
          <w:rPr>
            <w:rFonts w:ascii="Arial" w:eastAsia="Times New Roman" w:hAnsi="Arial" w:cs="Arial"/>
            <w:color w:val="000000"/>
            <w:sz w:val="22"/>
            <w:szCs w:val="22"/>
            <w:shd w:val="clear" w:color="auto" w:fill="FFFFFF"/>
          </w:rPr>
          <w:delText>stay health</w:delText>
        </w:r>
      </w:del>
      <w:ins w:id="53" w:author="Microsoft Office User" w:date="2023-01-12T19:28:00Z">
        <w:r w:rsidR="008559EF">
          <w:rPr>
            <w:rFonts w:ascii="Arial" w:eastAsia="Times New Roman" w:hAnsi="Arial" w:cs="Arial"/>
            <w:color w:val="000000"/>
            <w:sz w:val="22"/>
            <w:szCs w:val="22"/>
            <w:shd w:val="clear" w:color="auto" w:fill="FFFFFF"/>
          </w:rPr>
          <w:t>maintain my</w:t>
        </w:r>
      </w:ins>
      <w:del w:id="54" w:author="Microsoft Office User" w:date="2023-01-12T19:28:00Z">
        <w:r w:rsidRPr="00FE5541" w:rsidDel="008559EF">
          <w:rPr>
            <w:rFonts w:ascii="Arial" w:eastAsia="Times New Roman" w:hAnsi="Arial" w:cs="Arial"/>
            <w:color w:val="000000"/>
            <w:sz w:val="22"/>
            <w:szCs w:val="22"/>
            <w:shd w:val="clear" w:color="auto" w:fill="FFFFFF"/>
          </w:rPr>
          <w:delText>y</w:delText>
        </w:r>
      </w:del>
      <w:r w:rsidRPr="00FE5541">
        <w:rPr>
          <w:rFonts w:ascii="Arial" w:eastAsia="Times New Roman" w:hAnsi="Arial" w:cs="Arial"/>
          <w:color w:val="000000"/>
          <w:sz w:val="22"/>
          <w:szCs w:val="22"/>
          <w:shd w:val="clear" w:color="auto" w:fill="FFFFFF"/>
        </w:rPr>
        <w:t xml:space="preserve"> </w:t>
      </w:r>
      <w:del w:id="55" w:author="Microsoft Office User" w:date="2023-01-12T19:28:00Z">
        <w:r w:rsidRPr="00FE5541" w:rsidDel="008559EF">
          <w:rPr>
            <w:rFonts w:ascii="Arial" w:eastAsia="Times New Roman" w:hAnsi="Arial" w:cs="Arial"/>
            <w:color w:val="000000"/>
            <w:sz w:val="22"/>
            <w:szCs w:val="22"/>
            <w:shd w:val="clear" w:color="auto" w:fill="FFFFFF"/>
          </w:rPr>
          <w:delText xml:space="preserve">both </w:delText>
        </w:r>
      </w:del>
      <w:r w:rsidRPr="00FE5541">
        <w:rPr>
          <w:rFonts w:ascii="Arial" w:eastAsia="Times New Roman" w:hAnsi="Arial" w:cs="Arial"/>
          <w:color w:val="000000"/>
          <w:sz w:val="22"/>
          <w:szCs w:val="22"/>
          <w:shd w:val="clear" w:color="auto" w:fill="FFFFFF"/>
        </w:rPr>
        <w:t>physica</w:t>
      </w:r>
      <w:ins w:id="56" w:author="Microsoft Office User" w:date="2023-01-12T19:28:00Z">
        <w:r w:rsidR="008559EF">
          <w:rPr>
            <w:rFonts w:ascii="Arial" w:eastAsia="Times New Roman" w:hAnsi="Arial" w:cs="Arial"/>
            <w:color w:val="000000"/>
            <w:sz w:val="22"/>
            <w:szCs w:val="22"/>
            <w:shd w:val="clear" w:color="auto" w:fill="FFFFFF"/>
          </w:rPr>
          <w:t>l</w:t>
        </w:r>
      </w:ins>
      <w:del w:id="57" w:author="Microsoft Office User" w:date="2023-01-12T19:28:00Z">
        <w:r w:rsidRPr="00FE5541" w:rsidDel="008559EF">
          <w:rPr>
            <w:rFonts w:ascii="Arial" w:eastAsia="Times New Roman" w:hAnsi="Arial" w:cs="Arial"/>
            <w:color w:val="000000"/>
            <w:sz w:val="22"/>
            <w:szCs w:val="22"/>
            <w:shd w:val="clear" w:color="auto" w:fill="FFFFFF"/>
          </w:rPr>
          <w:delText>lly</w:delText>
        </w:r>
      </w:del>
      <w:r w:rsidRPr="00FE5541">
        <w:rPr>
          <w:rFonts w:ascii="Arial" w:eastAsia="Times New Roman" w:hAnsi="Arial" w:cs="Arial"/>
          <w:color w:val="000000"/>
          <w:sz w:val="22"/>
          <w:szCs w:val="22"/>
          <w:shd w:val="clear" w:color="auto" w:fill="FFFFFF"/>
        </w:rPr>
        <w:t xml:space="preserve"> and mental</w:t>
      </w:r>
      <w:ins w:id="58" w:author="Microsoft Office User" w:date="2023-01-12T19:28:00Z">
        <w:r w:rsidR="008559EF">
          <w:rPr>
            <w:rFonts w:ascii="Arial" w:eastAsia="Times New Roman" w:hAnsi="Arial" w:cs="Arial"/>
            <w:color w:val="000000"/>
            <w:sz w:val="22"/>
            <w:szCs w:val="22"/>
            <w:shd w:val="clear" w:color="auto" w:fill="FFFFFF"/>
          </w:rPr>
          <w:t xml:space="preserve"> health</w:t>
        </w:r>
      </w:ins>
      <w:del w:id="59" w:author="Microsoft Office User" w:date="2023-01-12T19:28:00Z">
        <w:r w:rsidRPr="00FE5541" w:rsidDel="008559EF">
          <w:rPr>
            <w:rFonts w:ascii="Arial" w:eastAsia="Times New Roman" w:hAnsi="Arial" w:cs="Arial"/>
            <w:color w:val="000000"/>
            <w:sz w:val="22"/>
            <w:szCs w:val="22"/>
            <w:shd w:val="clear" w:color="auto" w:fill="FFFFFF"/>
          </w:rPr>
          <w:delText>ly</w:delText>
        </w:r>
      </w:del>
      <w:r w:rsidRPr="00FE5541">
        <w:rPr>
          <w:rFonts w:ascii="Arial" w:eastAsia="Times New Roman" w:hAnsi="Arial" w:cs="Arial"/>
          <w:color w:val="000000"/>
          <w:sz w:val="22"/>
          <w:szCs w:val="22"/>
          <w:shd w:val="clear" w:color="auto" w:fill="FFFFFF"/>
        </w:rPr>
        <w:t xml:space="preserve"> by always enjoying what I do</w:t>
      </w:r>
      <w:ins w:id="60" w:author="Microsoft Office User" w:date="2023-01-12T19:29:00Z">
        <w:r w:rsidR="008559EF">
          <w:rPr>
            <w:rFonts w:ascii="Arial" w:eastAsia="Times New Roman" w:hAnsi="Arial" w:cs="Arial"/>
            <w:color w:val="000000"/>
            <w:sz w:val="22"/>
            <w:szCs w:val="22"/>
            <w:shd w:val="clear" w:color="auto" w:fill="FFFFFF"/>
          </w:rPr>
          <w:t xml:space="preserve"> and finding motivation</w:t>
        </w:r>
      </w:ins>
      <w:del w:id="61" w:author="Microsoft Office User" w:date="2023-01-12T19:29:00Z">
        <w:r w:rsidRPr="00FE5541" w:rsidDel="008559EF">
          <w:rPr>
            <w:rFonts w:ascii="Arial" w:eastAsia="Times New Roman" w:hAnsi="Arial" w:cs="Arial"/>
            <w:color w:val="000000"/>
            <w:sz w:val="22"/>
            <w:szCs w:val="22"/>
            <w:shd w:val="clear" w:color="auto" w:fill="FFFFFF"/>
          </w:rPr>
          <w:delText>, using curiosity and learning desire as my main source of motivation and managing my time effectively</w:delText>
        </w:r>
      </w:del>
      <w:r w:rsidRPr="00FE5541">
        <w:rPr>
          <w:rFonts w:ascii="Arial" w:eastAsia="Times New Roman" w:hAnsi="Arial" w:cs="Arial"/>
          <w:color w:val="000000"/>
          <w:sz w:val="22"/>
          <w:szCs w:val="22"/>
          <w:shd w:val="clear" w:color="auto" w:fill="FFFFFF"/>
        </w:rPr>
        <w:t xml:space="preserve">. </w:t>
      </w:r>
      <w:del w:id="62" w:author="Microsoft Office User" w:date="2023-01-12T19:29:00Z">
        <w:r w:rsidRPr="00FE5541" w:rsidDel="008559EF">
          <w:rPr>
            <w:rFonts w:ascii="Arial" w:eastAsia="Times New Roman" w:hAnsi="Arial" w:cs="Arial"/>
            <w:color w:val="000000"/>
            <w:sz w:val="22"/>
            <w:szCs w:val="22"/>
            <w:shd w:val="clear" w:color="auto" w:fill="FFFFFF"/>
          </w:rPr>
          <w:delText>I also recognized the need to balance out my personal endeavors with my social work. Hence, I always find ways to contribute to society by being a part of the church apostles and other social activities. There, I am able to help out my community through organizing fundraisers, free workshops, and tutoring, whilst serving the lord through my service in church.</w:delText>
        </w:r>
      </w:del>
    </w:p>
    <w:p w14:paraId="5A461B09" w14:textId="2D2FF8EC" w:rsidR="008559EF" w:rsidRDefault="008559EF" w:rsidP="00FE5541">
      <w:pPr>
        <w:jc w:val="both"/>
        <w:rPr>
          <w:ins w:id="63" w:author="Microsoft Office User" w:date="2023-01-12T19:29:00Z"/>
          <w:rFonts w:ascii="Arial" w:eastAsia="Times New Roman" w:hAnsi="Arial" w:cs="Arial"/>
          <w:color w:val="000000"/>
          <w:sz w:val="22"/>
          <w:szCs w:val="22"/>
          <w:shd w:val="clear" w:color="auto" w:fill="FFFFFF"/>
        </w:rPr>
      </w:pPr>
    </w:p>
    <w:p w14:paraId="246D3CFE" w14:textId="0DC9AC26" w:rsidR="008559EF" w:rsidRDefault="008559EF" w:rsidP="00FE5541">
      <w:pPr>
        <w:jc w:val="both"/>
        <w:rPr>
          <w:ins w:id="64" w:author="Microsoft Office User" w:date="2023-01-12T19:29:00Z"/>
          <w:rFonts w:ascii="Arial" w:eastAsia="Times New Roman" w:hAnsi="Arial" w:cs="Arial"/>
          <w:color w:val="000000"/>
          <w:sz w:val="22"/>
          <w:szCs w:val="22"/>
          <w:shd w:val="clear" w:color="auto" w:fill="FFFFFF"/>
        </w:rPr>
      </w:pPr>
    </w:p>
    <w:p w14:paraId="0CDDF969" w14:textId="3FFE5D9A" w:rsidR="008559EF" w:rsidRDefault="008559EF" w:rsidP="00FE5541">
      <w:pPr>
        <w:jc w:val="both"/>
        <w:rPr>
          <w:ins w:id="65" w:author="Microsoft Office User" w:date="2023-01-12T19:30:00Z"/>
          <w:rFonts w:ascii="Arial" w:eastAsia="Times New Roman" w:hAnsi="Arial" w:cs="Arial"/>
          <w:color w:val="000000"/>
          <w:sz w:val="22"/>
          <w:szCs w:val="22"/>
          <w:shd w:val="clear" w:color="auto" w:fill="FFFFFF"/>
        </w:rPr>
      </w:pPr>
    </w:p>
    <w:p w14:paraId="1C59A687" w14:textId="01F86E45" w:rsidR="008559EF" w:rsidRPr="00F41E21" w:rsidRDefault="008559EF" w:rsidP="00FE5541">
      <w:pPr>
        <w:jc w:val="both"/>
        <w:rPr>
          <w:rFonts w:ascii="Times New Roman" w:eastAsia="Times New Roman" w:hAnsi="Times New Roman" w:cs="Times New Roman"/>
          <w:color w:val="4472C4" w:themeColor="accent1"/>
        </w:rPr>
      </w:pPr>
      <w:r w:rsidRPr="00F41E21">
        <w:rPr>
          <w:rFonts w:ascii="Arial" w:eastAsia="Times New Roman" w:hAnsi="Arial" w:cs="Arial"/>
          <w:color w:val="4472C4" w:themeColor="accent1"/>
          <w:sz w:val="22"/>
          <w:szCs w:val="22"/>
          <w:shd w:val="clear" w:color="auto" w:fill="FFFFFF"/>
        </w:rPr>
        <w:t xml:space="preserve">This short essay will benefit with more specific examples of your character. What do you do after you connect with people from organizations (also, what kind of organizations?)? What are examples of your mediation and problem solving? How do you consistently find motivation to grow? </w:t>
      </w:r>
    </w:p>
    <w:p w14:paraId="35318E87" w14:textId="77777777" w:rsidR="00FE5541" w:rsidRPr="00FE5541" w:rsidRDefault="00FE5541" w:rsidP="00FE5541">
      <w:pPr>
        <w:spacing w:after="240"/>
        <w:rPr>
          <w:rFonts w:ascii="Times New Roman" w:eastAsia="Times New Roman" w:hAnsi="Times New Roman" w:cs="Times New Roman"/>
        </w:rPr>
      </w:pPr>
    </w:p>
    <w:p w14:paraId="3C8805D6" w14:textId="77777777" w:rsidR="00AF6C6F" w:rsidRDefault="00AF6C6F">
      <w:pPr>
        <w:rPr>
          <w:rFonts w:ascii="Arial" w:eastAsia="Times New Roman" w:hAnsi="Arial" w:cs="Arial"/>
          <w:b/>
          <w:bCs/>
          <w:i/>
          <w:iCs/>
          <w:color w:val="000000"/>
          <w:sz w:val="22"/>
          <w:szCs w:val="22"/>
          <w:u w:val="single"/>
          <w:shd w:val="clear" w:color="auto" w:fill="FFFFFF"/>
        </w:rPr>
      </w:pPr>
      <w:r>
        <w:rPr>
          <w:rFonts w:ascii="Arial" w:eastAsia="Times New Roman" w:hAnsi="Arial" w:cs="Arial"/>
          <w:b/>
          <w:bCs/>
          <w:i/>
          <w:iCs/>
          <w:color w:val="000000"/>
          <w:sz w:val="22"/>
          <w:szCs w:val="22"/>
          <w:u w:val="single"/>
          <w:shd w:val="clear" w:color="auto" w:fill="FFFFFF"/>
        </w:rPr>
        <w:br w:type="page"/>
      </w:r>
    </w:p>
    <w:p w14:paraId="49359CDF" w14:textId="3688E362"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lastRenderedPageBreak/>
        <w:t>WHAT IS IMPORTANT TO YOU? WHY? (MAXIMUM 1500 CHARACTERS)</w:t>
      </w:r>
    </w:p>
    <w:p w14:paraId="28CFE9F6" w14:textId="77777777" w:rsidR="00FE5541" w:rsidRPr="00FE5541" w:rsidRDefault="00FE5541" w:rsidP="00FE5541">
      <w:pPr>
        <w:rPr>
          <w:rFonts w:ascii="Times New Roman" w:eastAsia="Times New Roman" w:hAnsi="Times New Roman" w:cs="Times New Roman"/>
        </w:rPr>
      </w:pPr>
    </w:p>
    <w:p w14:paraId="4B4F38C4"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Why some people are more successful than others has always baffled me. Is it due to their innate talent or simply the copious support they receive? After identifying several competition winners who hailed from underachievers, I was quick to realize that this had nothing to do with talents or the support they got. I also saw that those successful would always be optimistic and driven to reach their goals, as opposed to unsuccessful people who were negligent and quick to give up. Hence, I believe that the mindset is the most prominent factor. It is the core of our motivation, decisions, and thoughts, predominantly defining who we are. If looked carefully, all the great qualities of a person are derived from their mindset, but so do the less desirable ones.</w:t>
      </w:r>
    </w:p>
    <w:p w14:paraId="39418C19" w14:textId="77777777" w:rsidR="00FE5541" w:rsidRPr="00FE5541" w:rsidRDefault="00FE5541" w:rsidP="00FE5541">
      <w:pPr>
        <w:rPr>
          <w:rFonts w:ascii="Times New Roman" w:eastAsia="Times New Roman" w:hAnsi="Times New Roman" w:cs="Times New Roman"/>
        </w:rPr>
      </w:pPr>
    </w:p>
    <w:p w14:paraId="22A86D35"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One’s mindset can truly make or break a person. Therefore, I have always tried to employ a growth mindset to surround myself with positive traits. I’ll always challenge myself to learn and grow, always looking up to those more successful than I am, willing to learn from them. This way I can stay motivated, persistent, and avoid being presumptuous. I have also tried viewing mistakes and shortcomings as the most valuable lessons. This way I don’t spend most of my time regretting but rather focusing on the things I can learn from those experiences. Through the growth mindset, I learn to view organizations as a place to learn and connect with new people. This way I can push myself to contribute the best I can, gaining the trust of my fellow team members and broadening my social network. Overall, I am satisfied with my mindsets. I hope to maintain these mindsets and perhaps refine them in the future.</w:t>
      </w:r>
    </w:p>
    <w:p w14:paraId="327240BA" w14:textId="77777777" w:rsidR="00FE5541" w:rsidRPr="00FE5541" w:rsidRDefault="00FE5541" w:rsidP="00FE5541">
      <w:pPr>
        <w:rPr>
          <w:rFonts w:ascii="Times New Roman" w:eastAsia="Times New Roman" w:hAnsi="Times New Roman" w:cs="Times New Roman"/>
        </w:rPr>
      </w:pPr>
    </w:p>
    <w:p w14:paraId="693ACDF8"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1-13T13:12:00Z" w:initials="CS">
    <w:p w14:paraId="02FA0C2B" w14:textId="77777777" w:rsidR="00F41E21" w:rsidRDefault="00F41E21" w:rsidP="009565D6">
      <w:r>
        <w:rPr>
          <w:rStyle w:val="CommentReference"/>
        </w:rPr>
        <w:annotationRef/>
      </w:r>
      <w:r>
        <w:rPr>
          <w:sz w:val="20"/>
          <w:szCs w:val="20"/>
        </w:rPr>
        <w:t>So what are you most proud of?</w:t>
      </w:r>
    </w:p>
  </w:comment>
  <w:comment w:id="16" w:author="Chiara Situmorang" w:date="2023-01-13T13:10:00Z" w:initials="CS">
    <w:p w14:paraId="643D93CF" w14:textId="00A45E44" w:rsidR="00F41E21" w:rsidRDefault="00F41E21" w:rsidP="00BD7D12">
      <w:r>
        <w:rPr>
          <w:rStyle w:val="CommentReference"/>
        </w:rPr>
        <w:annotationRef/>
      </w:r>
      <w:r>
        <w:rPr>
          <w:sz w:val="20"/>
          <w:szCs w:val="20"/>
        </w:rPr>
        <w:t>How is this a ‘different approach’ to previous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A0C2B" w15:done="0"/>
  <w15:commentEx w15:paraId="643D93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D72E" w16cex:dateUtc="2023-01-13T06:12:00Z"/>
  <w16cex:commentExtensible w16cex:durableId="276BD6AC" w16cex:dateUtc="2023-01-13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A0C2B" w16cid:durableId="276BD72E"/>
  <w16cid:commentId w16cid:paraId="643D93CF" w16cid:durableId="276BD6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1"/>
    <w:rsid w:val="00180E8B"/>
    <w:rsid w:val="00185506"/>
    <w:rsid w:val="0062459E"/>
    <w:rsid w:val="008559EF"/>
    <w:rsid w:val="00AA22C8"/>
    <w:rsid w:val="00AF6C6F"/>
    <w:rsid w:val="00B82BA7"/>
    <w:rsid w:val="00EE3EAE"/>
    <w:rsid w:val="00F41E21"/>
    <w:rsid w:val="00FE5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FB46DD"/>
  <w15:chartTrackingRefBased/>
  <w15:docId w15:val="{27BF804F-FC8A-C140-8EEE-16337771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54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559EF"/>
  </w:style>
  <w:style w:type="character" w:styleId="CommentReference">
    <w:name w:val="annotation reference"/>
    <w:basedOn w:val="DefaultParagraphFont"/>
    <w:uiPriority w:val="99"/>
    <w:semiHidden/>
    <w:unhideWhenUsed/>
    <w:rsid w:val="00F41E21"/>
    <w:rPr>
      <w:sz w:val="16"/>
      <w:szCs w:val="16"/>
    </w:rPr>
  </w:style>
  <w:style w:type="paragraph" w:styleId="CommentText">
    <w:name w:val="annotation text"/>
    <w:basedOn w:val="Normal"/>
    <w:link w:val="CommentTextChar"/>
    <w:uiPriority w:val="99"/>
    <w:semiHidden/>
    <w:unhideWhenUsed/>
    <w:rsid w:val="00F41E21"/>
    <w:rPr>
      <w:sz w:val="20"/>
      <w:szCs w:val="20"/>
    </w:rPr>
  </w:style>
  <w:style w:type="character" w:customStyle="1" w:styleId="CommentTextChar">
    <w:name w:val="Comment Text Char"/>
    <w:basedOn w:val="DefaultParagraphFont"/>
    <w:link w:val="CommentText"/>
    <w:uiPriority w:val="99"/>
    <w:semiHidden/>
    <w:rsid w:val="00F41E21"/>
    <w:rPr>
      <w:sz w:val="20"/>
      <w:szCs w:val="20"/>
    </w:rPr>
  </w:style>
  <w:style w:type="paragraph" w:styleId="CommentSubject">
    <w:name w:val="annotation subject"/>
    <w:basedOn w:val="CommentText"/>
    <w:next w:val="CommentText"/>
    <w:link w:val="CommentSubjectChar"/>
    <w:uiPriority w:val="99"/>
    <w:semiHidden/>
    <w:unhideWhenUsed/>
    <w:rsid w:val="00F41E21"/>
    <w:rPr>
      <w:b/>
      <w:bCs/>
    </w:rPr>
  </w:style>
  <w:style w:type="character" w:customStyle="1" w:styleId="CommentSubjectChar">
    <w:name w:val="Comment Subject Char"/>
    <w:basedOn w:val="CommentTextChar"/>
    <w:link w:val="CommentSubject"/>
    <w:uiPriority w:val="99"/>
    <w:semiHidden/>
    <w:rsid w:val="00F41E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627</Words>
  <Characters>3653</Characters>
  <Application>Microsoft Office Word</Application>
  <DocSecurity>0</DocSecurity>
  <Lines>50</Lines>
  <Paragraphs>7</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2023-01-11T16:59:00Z</dcterms:created>
  <dcterms:modified xsi:type="dcterms:W3CDTF">2023-01-13T06:12:00Z</dcterms:modified>
</cp:coreProperties>
</file>