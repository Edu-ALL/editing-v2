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820D" w14:textId="77777777" w:rsidR="007E7E2A" w:rsidRPr="007E7E2A" w:rsidRDefault="007E7E2A" w:rsidP="007E7E2A">
      <w:pPr>
        <w:rPr>
          <w:rFonts w:ascii="Times New Roman" w:eastAsia="Times New Roman" w:hAnsi="Times New Roman" w:cs="Times New Roman"/>
        </w:rPr>
      </w:pPr>
      <w:r w:rsidRPr="007E7E2A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How will opportunities at Purdue support your interests, both in and out of the classroom? (Respond in 100 words or fewer.)</w:t>
      </w:r>
      <w:r w:rsidRPr="007E7E2A">
        <w:rPr>
          <w:rFonts w:ascii="Roboto" w:eastAsia="Times New Roman" w:hAnsi="Roboto" w:cs="Times New Roman"/>
          <w:b/>
          <w:bCs/>
          <w:color w:val="E00029"/>
          <w:sz w:val="21"/>
          <w:szCs w:val="21"/>
          <w:shd w:val="clear" w:color="auto" w:fill="FFFFFF"/>
        </w:rPr>
        <w:t>*</w:t>
      </w:r>
    </w:p>
    <w:p w14:paraId="1E86E0F8" w14:textId="77777777" w:rsidR="007E7E2A" w:rsidRDefault="007E7E2A" w:rsidP="007E7E2A">
      <w:pPr>
        <w:rPr>
          <w:rFonts w:ascii="Times New Roman" w:eastAsia="Times New Roman" w:hAnsi="Times New Roman" w:cs="Times New Roman"/>
        </w:rPr>
      </w:pPr>
    </w:p>
    <w:p w14:paraId="2D89ECCB" w14:textId="7B5E21B2" w:rsidR="007E7E2A" w:rsidRPr="007E7E2A" w:rsidRDefault="007E7E2A" w:rsidP="007E7E2A">
      <w:pPr>
        <w:rPr>
          <w:rFonts w:ascii="Times New Roman" w:eastAsia="Times New Roman" w:hAnsi="Times New Roman" w:cs="Times New Roman"/>
        </w:rPr>
      </w:pPr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Purdue’s Computer Science course offers enthralling </w:t>
      </w:r>
      <w:del w:id="0" w:author="Microsoft Office User" w:date="2023-01-10T11:25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and interesting </w:delText>
        </w:r>
      </w:del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courses </w:t>
      </w:r>
      <w:del w:id="1" w:author="Microsoft Office User" w:date="2023-01-10T11:25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such as</w:delText>
        </w:r>
      </w:del>
      <w:ins w:id="2" w:author="Microsoft Office User" w:date="2023-01-10T11:25:00Z">
        <w:r w:rsidR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like</w:t>
        </w:r>
      </w:ins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“AI meets sustainability”</w:t>
      </w:r>
      <w:del w:id="3" w:author="Microsoft Office User" w:date="2023-01-10T11:25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.</w:delText>
        </w:r>
      </w:del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</w:t>
      </w:r>
      <w:del w:id="4" w:author="Microsoft Office User" w:date="2023-01-10T11:25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This </w:delText>
        </w:r>
      </w:del>
      <w:ins w:id="5" w:author="Microsoft Office User" w:date="2023-01-10T11:25:00Z">
        <w:r w:rsidR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which</w:t>
        </w:r>
        <w:r w:rsidR="00CA067A" w:rsidRPr="007E7E2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</w:t>
        </w:r>
      </w:ins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will allow me to </w:t>
      </w:r>
      <w:del w:id="6" w:author="Microsoft Office User" w:date="2023-01-10T11:26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understand the environmental, societal and economical situation occurring in the field and </w:delText>
        </w:r>
      </w:del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address not only </w:t>
      </w:r>
      <w:commentRangeStart w:id="7"/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the technical but also sustainability challenges in technological pursuits</w:t>
      </w:r>
      <w:commentRangeEnd w:id="7"/>
      <w:r w:rsidR="00B72AE8">
        <w:rPr>
          <w:rStyle w:val="CommentReference"/>
        </w:rPr>
        <w:commentReference w:id="7"/>
      </w:r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, making me a well-rounded programmer. Furthermore, I hope to join the Purdue Hackers where </w:t>
      </w:r>
      <w:commentRangeStart w:id="8"/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I can collaborate </w:t>
      </w:r>
      <w:del w:id="9" w:author="Microsoft Office User" w:date="2023-01-10T11:27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with others </w:delText>
        </w:r>
      </w:del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on projects and expand my social circle while </w:t>
      </w:r>
      <w:del w:id="10" w:author="Microsoft Office User" w:date="2023-01-10T11:33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also </w:delText>
        </w:r>
      </w:del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exercising leadership through hosting workshops</w:t>
      </w:r>
      <w:commentRangeEnd w:id="8"/>
      <w:r w:rsidR="00B72AE8">
        <w:rPr>
          <w:rStyle w:val="CommentReference"/>
        </w:rPr>
        <w:commentReference w:id="8"/>
      </w:r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. Service has also run through my </w:t>
      </w:r>
      <w:del w:id="11" w:author="Microsoft Office User" w:date="2023-01-10T11:34:00Z">
        <w:r w:rsidRPr="007E7E2A" w:rsidDel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years of school</w:delText>
        </w:r>
      </w:del>
      <w:ins w:id="12" w:author="Microsoft Office User" w:date="2023-01-10T11:34:00Z">
        <w:r w:rsidR="00CA067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previous years</w:t>
        </w:r>
      </w:ins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and I wish to continue that on with organizations like College Mentors for Kids.</w:t>
      </w:r>
    </w:p>
    <w:p w14:paraId="1F4DF2FA" w14:textId="57066AED" w:rsidR="007E7E2A" w:rsidRPr="007E7E2A" w:rsidRDefault="00CA067A" w:rsidP="007E7E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846512" w14:textId="79B6BEC3" w:rsidR="00EE3EAE" w:rsidRDefault="00EE3EAE">
      <w:pPr>
        <w:rPr>
          <w:ins w:id="13" w:author="Microsoft Office User" w:date="2023-01-10T11:34:00Z"/>
        </w:rPr>
      </w:pPr>
    </w:p>
    <w:p w14:paraId="72C13A78" w14:textId="1D7663A2" w:rsidR="00CA067A" w:rsidRDefault="00CA067A">
      <w:ins w:id="14" w:author="Microsoft Office User" w:date="2023-01-10T11:34:00Z">
        <w:r>
          <w:t>Are there any specific fellowships offered by the school that you are interested in? Might be a good professional addition to your ans</w:t>
        </w:r>
      </w:ins>
      <w:ins w:id="15" w:author="Microsoft Office User" w:date="2023-01-10T11:35:00Z">
        <w:r>
          <w:t xml:space="preserve">wer. </w:t>
        </w:r>
      </w:ins>
    </w:p>
    <w:sectPr w:rsidR="00CA0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Chiara Situmorang" w:date="2023-01-12T10:16:00Z" w:initials="CS">
    <w:p w14:paraId="7A44B29A" w14:textId="77777777" w:rsidR="00B72AE8" w:rsidRDefault="00B72AE8" w:rsidP="00EA643A">
      <w:r>
        <w:rPr>
          <w:rStyle w:val="CommentReference"/>
        </w:rPr>
        <w:annotationRef/>
      </w:r>
      <w:r>
        <w:rPr>
          <w:sz w:val="20"/>
          <w:szCs w:val="20"/>
        </w:rPr>
        <w:t>Like what? You may want to address your long-term career goals here so we understand your areas of interest.</w:t>
      </w:r>
    </w:p>
  </w:comment>
  <w:comment w:id="8" w:author="Chiara Situmorang" w:date="2023-01-12T10:15:00Z" w:initials="CS">
    <w:p w14:paraId="54C0CE47" w14:textId="75B3A49C" w:rsidR="00B72AE8" w:rsidRDefault="00B72AE8" w:rsidP="003D07F5">
      <w:r>
        <w:rPr>
          <w:rStyle w:val="CommentReference"/>
        </w:rPr>
        <w:annotationRef/>
      </w:r>
      <w:r>
        <w:rPr>
          <w:sz w:val="20"/>
          <w:szCs w:val="20"/>
        </w:rPr>
        <w:t>Any particular type of projects you want to work 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44B29A" w15:done="0"/>
  <w15:commentEx w15:paraId="54C0CE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A5C77" w16cex:dateUtc="2023-01-12T03:16:00Z"/>
  <w16cex:commentExtensible w16cex:durableId="276A5C49" w16cex:dateUtc="2023-01-1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44B29A" w16cid:durableId="276A5C77"/>
  <w16cid:commentId w16cid:paraId="54C0CE47" w16cid:durableId="276A5C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2A"/>
    <w:rsid w:val="00185506"/>
    <w:rsid w:val="0062459E"/>
    <w:rsid w:val="007E7E2A"/>
    <w:rsid w:val="00B72AE8"/>
    <w:rsid w:val="00CA067A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347E7"/>
  <w15:chartTrackingRefBased/>
  <w15:docId w15:val="{13A9F2A9-5F4F-E84E-89AF-F8267E74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CA067A"/>
  </w:style>
  <w:style w:type="character" w:styleId="CommentReference">
    <w:name w:val="annotation reference"/>
    <w:basedOn w:val="DefaultParagraphFont"/>
    <w:uiPriority w:val="99"/>
    <w:semiHidden/>
    <w:unhideWhenUsed/>
    <w:rsid w:val="00B72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A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A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3</cp:revision>
  <dcterms:created xsi:type="dcterms:W3CDTF">2023-01-10T03:02:00Z</dcterms:created>
  <dcterms:modified xsi:type="dcterms:W3CDTF">2023-01-12T03:17:00Z</dcterms:modified>
</cp:coreProperties>
</file>