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BAD02" w14:textId="77777777" w:rsidR="00FB24D7" w:rsidRPr="00FB24D7" w:rsidRDefault="00FB24D7" w:rsidP="00FB24D7">
      <w:pPr>
        <w:spacing w:line="276" w:lineRule="auto"/>
        <w:jc w:val="both"/>
        <w:rPr>
          <w:rFonts w:ascii="Times New Roman" w:eastAsia="Times New Roman" w:hAnsi="Times New Roman" w:cs="Times New Roman"/>
        </w:rPr>
      </w:pPr>
      <w:r w:rsidRPr="00FB24D7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Describe an aspect of your identity and how this has shaped your life experiences or impacted your daily interactions with others? (200-250 words)</w:t>
      </w:r>
    </w:p>
    <w:p w14:paraId="2A890988" w14:textId="77777777" w:rsidR="00FB24D7" w:rsidRPr="00FB24D7" w:rsidRDefault="00FB24D7" w:rsidP="00FB24D7">
      <w:pPr>
        <w:spacing w:line="276" w:lineRule="auto"/>
        <w:rPr>
          <w:rFonts w:ascii="Times New Roman" w:eastAsia="Times New Roman" w:hAnsi="Times New Roman" w:cs="Times New Roman"/>
        </w:rPr>
      </w:pPr>
    </w:p>
    <w:p w14:paraId="663F7E25" w14:textId="4DB93029" w:rsidR="00FB24D7" w:rsidRPr="00FB24D7" w:rsidRDefault="00FB24D7" w:rsidP="00FB24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r w:rsidRPr="00FB24D7">
        <w:rPr>
          <w:rFonts w:ascii="Times New Roman" w:eastAsia="Times New Roman" w:hAnsi="Times New Roman" w:cs="Times New Roman"/>
          <w:color w:val="000000"/>
        </w:rPr>
        <w:t xml:space="preserve">The kebaya—a piece of long-sleeved lace tunic—is worn as a symbol of beauty and empowerment in the fundamental practices of the Javanese culture. A woman dressed in such attire </w:t>
      </w:r>
      <w:del w:id="0" w:author="Chiara Situmorang" w:date="2023-01-12T11:48:00Z">
        <w:r w:rsidRPr="00FB24D7" w:rsidDel="007975B9">
          <w:rPr>
            <w:rFonts w:ascii="Times New Roman" w:eastAsia="Times New Roman" w:hAnsi="Times New Roman" w:cs="Times New Roman"/>
            <w:color w:val="000000"/>
          </w:rPr>
          <w:delText>was seen</w:delText>
        </w:r>
      </w:del>
      <w:ins w:id="1" w:author="Chiara Situmorang" w:date="2023-01-12T11:48:00Z">
        <w:r w:rsidR="007975B9">
          <w:rPr>
            <w:rFonts w:ascii="Times New Roman" w:eastAsia="Times New Roman" w:hAnsi="Times New Roman" w:cs="Times New Roman"/>
            <w:color w:val="000000"/>
          </w:rPr>
          <w:t>is pictured</w:t>
        </w:r>
      </w:ins>
      <w:r w:rsidRPr="00FB24D7">
        <w:rPr>
          <w:rFonts w:ascii="Times New Roman" w:eastAsia="Times New Roman" w:hAnsi="Times New Roman" w:cs="Times New Roman"/>
          <w:color w:val="000000"/>
        </w:rPr>
        <w:t xml:space="preserve"> in the massive painting which </w:t>
      </w:r>
      <w:ins w:id="2" w:author="Chiara Situmorang" w:date="2023-01-12T11:48:00Z">
        <w:r w:rsidR="007975B9">
          <w:rPr>
            <w:rFonts w:ascii="Times New Roman" w:eastAsia="Times New Roman" w:hAnsi="Times New Roman" w:cs="Times New Roman"/>
            <w:color w:val="000000"/>
          </w:rPr>
          <w:t>hangs</w:t>
        </w:r>
      </w:ins>
      <w:del w:id="3" w:author="Chiara Situmorang" w:date="2023-01-12T11:48:00Z">
        <w:r w:rsidRPr="00FB24D7" w:rsidDel="007975B9">
          <w:rPr>
            <w:rFonts w:ascii="Times New Roman" w:eastAsia="Times New Roman" w:hAnsi="Times New Roman" w:cs="Times New Roman"/>
            <w:color w:val="000000"/>
          </w:rPr>
          <w:delText>hung</w:delText>
        </w:r>
      </w:del>
      <w:r w:rsidRPr="00FB24D7">
        <w:rPr>
          <w:rFonts w:ascii="Times New Roman" w:eastAsia="Times New Roman" w:hAnsi="Times New Roman" w:cs="Times New Roman"/>
          <w:color w:val="000000"/>
        </w:rPr>
        <w:t xml:space="preserve"> on the plain walls of my living room. </w:t>
      </w:r>
      <w:commentRangeStart w:id="4"/>
      <w:r w:rsidRPr="00FB24D7">
        <w:rPr>
          <w:rFonts w:ascii="Times New Roman" w:eastAsia="Times New Roman" w:hAnsi="Times New Roman" w:cs="Times New Roman"/>
          <w:color w:val="000000"/>
        </w:rPr>
        <w:t>As such I understood, as a young naïve girl, that we were alike in our roots. </w:t>
      </w:r>
      <w:commentRangeEnd w:id="4"/>
      <w:r w:rsidR="00670D33">
        <w:rPr>
          <w:rStyle w:val="CommentReference"/>
        </w:rPr>
        <w:commentReference w:id="4"/>
      </w:r>
    </w:p>
    <w:p w14:paraId="2CD7462E" w14:textId="77777777" w:rsidR="00FB24D7" w:rsidRPr="00FB24D7" w:rsidRDefault="00FB24D7" w:rsidP="00FB24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commentRangeStart w:id="5"/>
      <w:r w:rsidRPr="00FB24D7">
        <w:rPr>
          <w:rFonts w:ascii="Times New Roman" w:eastAsia="Times New Roman" w:hAnsi="Times New Roman" w:cs="Times New Roman"/>
          <w:color w:val="000000"/>
        </w:rPr>
        <w:t xml:space="preserve">Nevertheless, my mother soon revealed </w:t>
      </w:r>
      <w:r w:rsidRPr="00FB24D7">
        <w:rPr>
          <w:rFonts w:ascii="Times New Roman" w:eastAsia="Times New Roman" w:hAnsi="Times New Roman" w:cs="Times New Roman"/>
          <w:i/>
          <w:iCs/>
          <w:color w:val="000000"/>
        </w:rPr>
        <w:t>her</w:t>
      </w:r>
      <w:r w:rsidRPr="00FB24D7">
        <w:rPr>
          <w:rFonts w:ascii="Times New Roman" w:eastAsia="Times New Roman" w:hAnsi="Times New Roman" w:cs="Times New Roman"/>
          <w:color w:val="000000"/>
        </w:rPr>
        <w:t xml:space="preserve"> story, with no mention of a culture I was accustomed to</w:t>
      </w:r>
      <w:commentRangeEnd w:id="5"/>
      <w:r w:rsidR="00EF73A9">
        <w:rPr>
          <w:rStyle w:val="CommentReference"/>
        </w:rPr>
        <w:commentReference w:id="5"/>
      </w:r>
      <w:r w:rsidRPr="00FB24D7">
        <w:rPr>
          <w:rFonts w:ascii="Times New Roman" w:eastAsia="Times New Roman" w:hAnsi="Times New Roman" w:cs="Times New Roman"/>
          <w:color w:val="000000"/>
        </w:rPr>
        <w:t>. While the Javanese in me had not left, I gained two names since then: Malay and Acehnese. The three ethnicities began forming my unique identity: an Indonesian.</w:t>
      </w:r>
    </w:p>
    <w:p w14:paraId="59AC2C66" w14:textId="4626BF1C" w:rsidR="00FB24D7" w:rsidRPr="00FB24D7" w:rsidRDefault="00FB24D7" w:rsidP="00FB24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commentRangeStart w:id="6"/>
      <w:r w:rsidRPr="00FB24D7">
        <w:rPr>
          <w:rFonts w:ascii="Times New Roman" w:eastAsia="Times New Roman" w:hAnsi="Times New Roman" w:cs="Times New Roman"/>
          <w:color w:val="000000"/>
        </w:rPr>
        <w:t xml:space="preserve">It was a similar duality which followed me throughout the course of my life. </w:t>
      </w:r>
      <w:commentRangeEnd w:id="6"/>
      <w:r w:rsidR="00A86885">
        <w:rPr>
          <w:rStyle w:val="CommentReference"/>
        </w:rPr>
        <w:commentReference w:id="6"/>
      </w:r>
      <w:r w:rsidRPr="00FB24D7">
        <w:rPr>
          <w:rFonts w:ascii="Times New Roman" w:eastAsia="Times New Roman" w:hAnsi="Times New Roman" w:cs="Times New Roman"/>
          <w:color w:val="000000"/>
        </w:rPr>
        <w:t>Upon discovering my passion in biology and chemistry, I had guided my path to pursue pharmacy. Meanwhile, I dealt with the assumption that it meant sacrificing my long</w:t>
      </w:r>
      <w:ins w:id="7" w:author="Chiara Situmorang" w:date="2023-01-12T13:57:00Z">
        <w:r w:rsidR="00EF73A9">
          <w:rPr>
            <w:rFonts w:ascii="Times New Roman" w:eastAsia="Times New Roman" w:hAnsi="Times New Roman" w:cs="Times New Roman"/>
            <w:color w:val="000000"/>
          </w:rPr>
          <w:t>-</w:t>
        </w:r>
      </w:ins>
      <w:r w:rsidRPr="00FB24D7">
        <w:rPr>
          <w:rFonts w:ascii="Times New Roman" w:eastAsia="Times New Roman" w:hAnsi="Times New Roman" w:cs="Times New Roman"/>
          <w:color w:val="000000"/>
        </w:rPr>
        <w:t>time ambition of following in my father’s footsteps to become an entrepreneur. </w:t>
      </w:r>
    </w:p>
    <w:p w14:paraId="3D302F27" w14:textId="77777777" w:rsidR="00FB24D7" w:rsidRPr="00FB24D7" w:rsidRDefault="00FB24D7" w:rsidP="00FB24D7">
      <w:pPr>
        <w:spacing w:line="276" w:lineRule="auto"/>
        <w:ind w:firstLine="720"/>
        <w:jc w:val="both"/>
        <w:rPr>
          <w:rFonts w:ascii="Times New Roman" w:eastAsia="Times New Roman" w:hAnsi="Times New Roman" w:cs="Times New Roman"/>
        </w:rPr>
      </w:pPr>
      <w:commentRangeStart w:id="8"/>
      <w:r w:rsidRPr="00FB24D7">
        <w:rPr>
          <w:rFonts w:ascii="Times New Roman" w:eastAsia="Times New Roman" w:hAnsi="Times New Roman" w:cs="Times New Roman"/>
          <w:color w:val="000000"/>
        </w:rPr>
        <w:t xml:space="preserve">At UNC however, I am given the opportunity to simultaneously thrive in both pursuits: with a chemistry major (biochemistry track) and an entrepreneurship minor. </w:t>
      </w:r>
      <w:commentRangeEnd w:id="8"/>
      <w:r w:rsidR="002555A7">
        <w:rPr>
          <w:rStyle w:val="CommentReference"/>
        </w:rPr>
        <w:commentReference w:id="8"/>
      </w:r>
      <w:r w:rsidRPr="00FB24D7">
        <w:rPr>
          <w:rFonts w:ascii="Times New Roman" w:eastAsia="Times New Roman" w:hAnsi="Times New Roman" w:cs="Times New Roman"/>
          <w:color w:val="000000"/>
        </w:rPr>
        <w:t>As I navigate from “Macromolecular Structure and Metabolism” to “Constructing Your Own Venture”, I could gain necessary preparation prior to establishing and managing a pharmaceutical company. As do my ethnic background, my interests deserve sufficient recognition and exploration, despite clear distinctions between one another. </w:t>
      </w:r>
    </w:p>
    <w:p w14:paraId="7C8DCCCC" w14:textId="77777777" w:rsidR="00FB24D7" w:rsidRPr="00FB24D7" w:rsidRDefault="00FB24D7" w:rsidP="00FB24D7">
      <w:pPr>
        <w:spacing w:line="276" w:lineRule="auto"/>
        <w:rPr>
          <w:rFonts w:ascii="Times New Roman" w:eastAsia="Times New Roman" w:hAnsi="Times New Roman" w:cs="Times New Roman"/>
        </w:rPr>
      </w:pPr>
    </w:p>
    <w:p w14:paraId="17A9106D" w14:textId="77777777" w:rsidR="00EE3EAE" w:rsidRDefault="00EE3EAE" w:rsidP="00FB24D7">
      <w:pPr>
        <w:spacing w:line="276" w:lineRule="auto"/>
      </w:pPr>
    </w:p>
    <w:sectPr w:rsidR="00EE3E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4" w:author="Thalia Priscilla" w:date="2023-01-11T17:48:00Z" w:initials="TP">
    <w:p w14:paraId="36F7AB60" w14:textId="33A39D5C" w:rsidR="00670D33" w:rsidRDefault="00670D33">
      <w:pPr>
        <w:pStyle w:val="CommentText"/>
      </w:pPr>
      <w:r>
        <w:rPr>
          <w:rStyle w:val="CommentReference"/>
        </w:rPr>
        <w:annotationRef/>
      </w:r>
      <w:r>
        <w:t>Not sure where you’re going with this – who are you referring to?</w:t>
      </w:r>
    </w:p>
  </w:comment>
  <w:comment w:id="5" w:author="Chiara Situmorang" w:date="2023-01-12T13:57:00Z" w:initials="CS">
    <w:p w14:paraId="5EB2D16D" w14:textId="77777777" w:rsidR="00EF73A9" w:rsidRDefault="00EF73A9" w:rsidP="00463D29">
      <w:r>
        <w:rPr>
          <w:rStyle w:val="CommentReference"/>
        </w:rPr>
        <w:annotationRef/>
      </w:r>
      <w:r>
        <w:rPr>
          <w:sz w:val="20"/>
          <w:szCs w:val="20"/>
        </w:rPr>
        <w:t>What do you mean by this?</w:t>
      </w:r>
    </w:p>
  </w:comment>
  <w:comment w:id="6" w:author="Thalia Priscilla" w:date="2023-01-11T18:01:00Z" w:initials="TP">
    <w:p w14:paraId="2673E120" w14:textId="30784FDF" w:rsidR="00A86885" w:rsidRDefault="00A86885">
      <w:pPr>
        <w:pStyle w:val="CommentText"/>
      </w:pPr>
      <w:r>
        <w:rPr>
          <w:rStyle w:val="CommentReference"/>
        </w:rPr>
        <w:annotationRef/>
      </w:r>
      <w:r>
        <w:t xml:space="preserve">Right now it seems like you want to compare your ethnic </w:t>
      </w:r>
      <w:r w:rsidR="003F679B">
        <w:t xml:space="preserve">background to the fact that you want to pursue both biochemistry and entrepreneurship. However this does not relate </w:t>
      </w:r>
      <w:r w:rsidR="00190505">
        <w:t>to the prompt that asks for a cause and effect (how your identity shaped your life experience), not a comparison.</w:t>
      </w:r>
      <w:r w:rsidR="003F679B">
        <w:t xml:space="preserve"> </w:t>
      </w:r>
    </w:p>
  </w:comment>
  <w:comment w:id="8" w:author="Thalia Priscilla" w:date="2023-01-11T17:53:00Z" w:initials="TP">
    <w:p w14:paraId="36D9C1B2" w14:textId="77777777" w:rsidR="00EF73A9" w:rsidRDefault="002555A7" w:rsidP="00BA66DF">
      <w:r>
        <w:rPr>
          <w:rStyle w:val="CommentReference"/>
        </w:rPr>
        <w:annotationRef/>
      </w:r>
      <w:r w:rsidR="00EF73A9">
        <w:rPr>
          <w:sz w:val="20"/>
          <w:szCs w:val="20"/>
        </w:rPr>
        <w:t xml:space="preserve">I understand you want to connect the prompt to how you will fit into UNC. However, I think the prompt wants you to also give an account on an experience you’ve gone through in the past that relates to your identity. </w:t>
      </w:r>
      <w:r w:rsidR="00EF73A9">
        <w:rPr>
          <w:sz w:val="20"/>
          <w:szCs w:val="20"/>
        </w:rPr>
        <w:cr/>
      </w:r>
      <w:r w:rsidR="00EF73A9">
        <w:rPr>
          <w:sz w:val="20"/>
          <w:szCs w:val="20"/>
        </w:rPr>
        <w:cr/>
        <w:t>You can still relate how UNC fits into your story, however try to structure it to answer the prompt, example:</w:t>
      </w:r>
      <w:r w:rsidR="00EF73A9">
        <w:rPr>
          <w:sz w:val="20"/>
          <w:szCs w:val="20"/>
        </w:rPr>
        <w:cr/>
        <w:t xml:space="preserve"> - Your identity as an Indonesian, or as a Javanese, Malay and Acehnese (or you can mention another aspect of your identity altogether)</w:t>
      </w:r>
      <w:r w:rsidR="00EF73A9">
        <w:rPr>
          <w:sz w:val="20"/>
          <w:szCs w:val="20"/>
        </w:rPr>
        <w:cr/>
        <w:t xml:space="preserve"> - What you’ve been involved in (school community, extracurricular, family, friends, or other) that has been shaped by that particular identity. This can be an experience or something that has a direct causal relationship to your identity.</w:t>
      </w:r>
      <w:r w:rsidR="00EF73A9">
        <w:rPr>
          <w:sz w:val="20"/>
          <w:szCs w:val="20"/>
        </w:rPr>
        <w:cr/>
        <w:t xml:space="preserve"> - How you can bring this identity and experience to UNC or how UNC fits into them.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F7AB60" w15:done="0"/>
  <w15:commentEx w15:paraId="5EB2D16D" w15:done="0"/>
  <w15:commentEx w15:paraId="2673E120" w15:done="0"/>
  <w15:commentEx w15:paraId="36D9C1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974E5" w16cex:dateUtc="2023-01-11T10:48:00Z"/>
  <w16cex:commentExtensible w16cex:durableId="276A9040" w16cex:dateUtc="2023-01-12T06:57:00Z"/>
  <w16cex:commentExtensible w16cex:durableId="276977E8" w16cex:dateUtc="2023-01-11T11:01:00Z"/>
  <w16cex:commentExtensible w16cex:durableId="27697637" w16cex:dateUtc="2023-01-11T10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F7AB60" w16cid:durableId="276974E5"/>
  <w16cid:commentId w16cid:paraId="5EB2D16D" w16cid:durableId="276A9040"/>
  <w16cid:commentId w16cid:paraId="2673E120" w16cid:durableId="276977E8"/>
  <w16cid:commentId w16cid:paraId="36D9C1B2" w16cid:durableId="2769763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B7987"/>
    <w:multiLevelType w:val="hybridMultilevel"/>
    <w:tmpl w:val="1B641904"/>
    <w:lvl w:ilvl="0" w:tplc="F8CAE956">
      <w:start w:val="3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B679B5"/>
    <w:multiLevelType w:val="hybridMultilevel"/>
    <w:tmpl w:val="F48E8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4127655">
    <w:abstractNumId w:val="0"/>
  </w:num>
  <w:num w:numId="2" w16cid:durableId="124885406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  <w15:person w15:author="Thalia Priscilla">
    <w15:presenceInfo w15:providerId="Windows Live" w15:userId="6ff7e8b338d2054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4D7"/>
    <w:rsid w:val="00185506"/>
    <w:rsid w:val="00190505"/>
    <w:rsid w:val="002555A7"/>
    <w:rsid w:val="003F679B"/>
    <w:rsid w:val="0062459E"/>
    <w:rsid w:val="00670D33"/>
    <w:rsid w:val="007975B9"/>
    <w:rsid w:val="00A86885"/>
    <w:rsid w:val="00BB40F2"/>
    <w:rsid w:val="00BB6849"/>
    <w:rsid w:val="00EE3EAE"/>
    <w:rsid w:val="00EF73A9"/>
    <w:rsid w:val="00FB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28956B"/>
  <w15:chartTrackingRefBased/>
  <w15:docId w15:val="{A554E5D0-6123-F24F-B7ED-670586FF5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4D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670D33"/>
  </w:style>
  <w:style w:type="character" w:styleId="CommentReference">
    <w:name w:val="annotation reference"/>
    <w:basedOn w:val="DefaultParagraphFont"/>
    <w:uiPriority w:val="99"/>
    <w:semiHidden/>
    <w:unhideWhenUsed/>
    <w:rsid w:val="00670D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0D3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0D3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0D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0D3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4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5</cp:revision>
  <dcterms:created xsi:type="dcterms:W3CDTF">2023-01-11T11:01:00Z</dcterms:created>
  <dcterms:modified xsi:type="dcterms:W3CDTF">2023-01-12T06:59:00Z</dcterms:modified>
</cp:coreProperties>
</file>