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F9F0A8" w:rsidR="00493C94" w:rsidRDefault="003A1F45">
      <w:pPr>
        <w:ind w:left="560" w:right="60"/>
      </w:pPr>
      <w:r>
        <w:t xml:space="preserve">During elementary school, I saw my mother delegating tasks and coordinating her restaurant staff members while also handling the money—I was starstruck. She made everything seem so easy and simple that I felt that this was something I wanted to pursue up to this day. </w:t>
      </w:r>
      <w:del w:id="0" w:author="Thalia Priscilla" w:date="2022-12-16T23:13:00Z">
        <w:r w:rsidDel="00907CFE">
          <w:delText>I wanted to learn more about being in the business industry, and w</w:delText>
        </w:r>
      </w:del>
      <w:ins w:id="1" w:author="Thalia Priscilla" w:date="2022-12-16T23:13:00Z">
        <w:r w:rsidR="00907CFE">
          <w:t>W</w:t>
        </w:r>
      </w:ins>
      <w:r>
        <w:t xml:space="preserve">ith my mother’s encouragement, I started promoting her business in school. I directly handled the money by marketing the products to my friends while organizing delivery simultaneously. </w:t>
      </w:r>
      <w:del w:id="2" w:author="Thalia Priscilla" w:date="2022-12-16T23:13:00Z">
        <w:r w:rsidDel="00907CFE">
          <w:delText xml:space="preserve">A rush was pulsing through me </w:delText>
        </w:r>
      </w:del>
      <w:ins w:id="3" w:author="Thalia Priscilla" w:date="2022-12-16T23:13:00Z">
        <w:r w:rsidR="00907CFE">
          <w:t>A</w:t>
        </w:r>
      </w:ins>
      <w:del w:id="4" w:author="Thalia Priscilla" w:date="2022-12-16T23:13:00Z">
        <w:r w:rsidDel="00907CFE">
          <w:delText>a</w:delText>
        </w:r>
      </w:del>
      <w:r>
        <w:t>s I gained more customers</w:t>
      </w:r>
      <w:ins w:id="5" w:author="Thalia Priscilla" w:date="2022-12-16T23:14:00Z">
        <w:r w:rsidR="00907CFE">
          <w:t xml:space="preserve"> and sold</w:t>
        </w:r>
      </w:ins>
      <w:r>
        <w:t xml:space="preserve"> </w:t>
      </w:r>
      <w:del w:id="6" w:author="Thalia Priscilla" w:date="2022-12-16T23:14:00Z">
        <w:r w:rsidDel="00907CFE">
          <w:delText xml:space="preserve">purchasing </w:delText>
        </w:r>
      </w:del>
      <w:ins w:id="7" w:author="Thalia Priscilla" w:date="2022-12-16T23:14:00Z">
        <w:r w:rsidR="00907CFE">
          <w:t xml:space="preserve">all </w:t>
        </w:r>
      </w:ins>
      <w:r>
        <w:t>my products</w:t>
      </w:r>
      <w:ins w:id="8" w:author="Thalia Priscilla" w:date="2022-12-16T23:13:00Z">
        <w:r w:rsidR="00907CFE">
          <w:t>,</w:t>
        </w:r>
      </w:ins>
      <w:r>
        <w:t xml:space="preserve"> </w:t>
      </w:r>
      <w:del w:id="9" w:author="Thalia Priscilla" w:date="2022-12-16T23:14:00Z">
        <w:r w:rsidDel="00907CFE">
          <w:delText xml:space="preserve">and </w:delText>
        </w:r>
      </w:del>
      <w:r>
        <w:t xml:space="preserve">a sense of accomplishment </w:t>
      </w:r>
      <w:ins w:id="10" w:author="Thalia Priscilla" w:date="2022-12-16T23:14:00Z">
        <w:r w:rsidR="00907CFE">
          <w:t>rushed through me</w:t>
        </w:r>
      </w:ins>
      <w:del w:id="11" w:author="Thalia Priscilla" w:date="2022-12-16T23:14:00Z">
        <w:r w:rsidDel="00907CFE">
          <w:delText>when I sold all of the products</w:delText>
        </w:r>
      </w:del>
      <w:r>
        <w:t xml:space="preserve">. </w:t>
      </w:r>
      <w:commentRangeStart w:id="12"/>
      <w:del w:id="13" w:author="Thalia Priscilla" w:date="2022-12-16T23:14:00Z">
        <w:r w:rsidDel="00907CFE">
          <w:delText>I want to create a business in the future —specifically a café since I have a passion for culinary arts.  Culinary arts has helped me to be closer to my family and is one of my favourite things to do since being Chinese we would always make time when it comes to food as it was a means of coming together as a family</w:delText>
        </w:r>
        <w:commentRangeEnd w:id="12"/>
        <w:r w:rsidR="00907CFE" w:rsidDel="00907CFE">
          <w:rPr>
            <w:rStyle w:val="CommentReference"/>
          </w:rPr>
          <w:commentReference w:id="12"/>
        </w:r>
        <w:r w:rsidDel="00907CFE">
          <w:delText xml:space="preserve">. </w:delText>
        </w:r>
      </w:del>
      <w:r>
        <w:t xml:space="preserve">I </w:t>
      </w:r>
      <w:del w:id="14" w:author="Chiara Situmorang" w:date="2022-12-17T07:55:00Z">
        <w:r w:rsidDel="007D440A">
          <w:delText>would love</w:delText>
        </w:r>
      </w:del>
      <w:ins w:id="15" w:author="Chiara Situmorang" w:date="2022-12-17T07:55:00Z">
        <w:r w:rsidR="007D440A">
          <w:t>wanted</w:t>
        </w:r>
      </w:ins>
      <w:r>
        <w:t xml:space="preserve"> to share my passion for food with other people</w:t>
      </w:r>
      <w:ins w:id="16" w:author="Chiara Situmorang" w:date="2022-12-17T07:55:00Z">
        <w:r w:rsidR="007D440A">
          <w:t>,</w:t>
        </w:r>
      </w:ins>
      <w:r>
        <w:t xml:space="preserve"> thus wanting to create a caf</w:t>
      </w:r>
      <w:ins w:id="17" w:author="Chiara Situmorang" w:date="2022-12-17T07:56:00Z">
        <w:r w:rsidR="007D440A">
          <w:t>é</w:t>
        </w:r>
      </w:ins>
      <w:del w:id="18" w:author="Chiara Situmorang" w:date="2022-12-17T07:56:00Z">
        <w:r w:rsidDel="007D440A">
          <w:delText>e</w:delText>
        </w:r>
      </w:del>
      <w:r>
        <w:t xml:space="preserve"> where I </w:t>
      </w:r>
      <w:del w:id="19" w:author="Chiara Situmorang" w:date="2022-12-17T07:56:00Z">
        <w:r w:rsidDel="007D440A">
          <w:delText>am give a platform to share my passion with other people</w:delText>
        </w:r>
      </w:del>
      <w:ins w:id="20" w:author="Chiara Situmorang" w:date="2022-12-17T07:56:00Z">
        <w:r w:rsidR="007D440A">
          <w:t>can do that</w:t>
        </w:r>
      </w:ins>
      <w:r>
        <w:t xml:space="preserve">. </w:t>
      </w:r>
      <w:ins w:id="21" w:author="Chiara Situmorang" w:date="2022-12-17T07:56:00Z">
        <w:r w:rsidR="007D440A">
          <w:t xml:space="preserve">To run a café, however, </w:t>
        </w:r>
      </w:ins>
      <w:r>
        <w:t xml:space="preserve">I </w:t>
      </w:r>
      <w:proofErr w:type="gramStart"/>
      <w:r>
        <w:t>have to</w:t>
      </w:r>
      <w:proofErr w:type="gramEnd"/>
      <w:r>
        <w:t xml:space="preserve"> manage people </w:t>
      </w:r>
      <w:del w:id="22" w:author="Thalia Priscilla" w:date="2022-12-16T23:15:00Z">
        <w:r w:rsidDel="00907CFE">
          <w:delText xml:space="preserve">all the time </w:delText>
        </w:r>
      </w:del>
      <w:r>
        <w:t>and understand them, which is why I want to pursue Business Management.</w:t>
      </w:r>
    </w:p>
    <w:p w14:paraId="00000002" w14:textId="77777777" w:rsidR="00493C94" w:rsidRDefault="003A1F45">
      <w:pPr>
        <w:ind w:left="560" w:right="60" w:firstLine="20"/>
      </w:pPr>
      <w:r>
        <w:t xml:space="preserve"> </w:t>
      </w:r>
    </w:p>
    <w:p w14:paraId="00000003" w14:textId="7AA09AE5" w:rsidR="00493C94" w:rsidRDefault="003A1F45">
      <w:pPr>
        <w:ind w:left="560" w:right="60" w:firstLine="20"/>
      </w:pPr>
      <w:del w:id="23" w:author="Thalia Priscilla" w:date="2022-12-16T23:20:00Z">
        <w:r w:rsidDel="00A03C8F">
          <w:delText>After my stint</w:delText>
        </w:r>
      </w:del>
      <w:ins w:id="24" w:author="Thalia Priscilla" w:date="2022-12-16T23:20:00Z">
        <w:r w:rsidR="00A03C8F">
          <w:t>Inspired by</w:t>
        </w:r>
      </w:ins>
      <w:r>
        <w:t xml:space="preserve"> selling my mother’s food at school, I searched for summer programs to learn the financial and marketing skills to run a business. I joined the </w:t>
      </w:r>
      <w:proofErr w:type="spellStart"/>
      <w:r>
        <w:t>PassionXplorer</w:t>
      </w:r>
      <w:proofErr w:type="spellEnd"/>
      <w:r>
        <w:t xml:space="preserve"> work experience program, where we </w:t>
      </w:r>
      <w:del w:id="25" w:author="Thalia Priscilla" w:date="2022-12-16T23:15:00Z">
        <w:r w:rsidDel="00907CFE">
          <w:delText xml:space="preserve">had to </w:delText>
        </w:r>
      </w:del>
      <w:r>
        <w:t>help</w:t>
      </w:r>
      <w:ins w:id="26" w:author="Thalia Priscilla" w:date="2022-12-16T23:15:00Z">
        <w:r w:rsidR="00907CFE">
          <w:t>ed</w:t>
        </w:r>
      </w:ins>
      <w:r>
        <w:t xml:space="preserve"> a restaurant increase its customer intake. After analyzing the restaurant’s expenses, profit margin, and revenue, I suggested they do a special discount for a week. This brought in around a 10% increase in revenue</w:t>
      </w:r>
      <w:del w:id="27" w:author="Thalia Priscilla" w:date="2022-12-16T23:21:00Z">
        <w:r w:rsidDel="00A03C8F">
          <w:delText>,</w:delText>
        </w:r>
      </w:del>
      <w:r>
        <w:t xml:space="preserve"> with only a slight decrease in the profit margin. I learned that finance affects more than money in a business</w:t>
      </w:r>
      <w:ins w:id="28" w:author="Thalia Priscilla" w:date="2022-12-16T23:16:00Z">
        <w:r w:rsidR="00907CFE">
          <w:t>.</w:t>
        </w:r>
      </w:ins>
      <w:r>
        <w:t xml:space="preserve"> </w:t>
      </w:r>
      <w:del w:id="29" w:author="Thalia Priscilla" w:date="2022-12-16T23:16:00Z">
        <w:r w:rsidDel="00907CFE">
          <w:delText xml:space="preserve">as it affects </w:delText>
        </w:r>
      </w:del>
      <w:ins w:id="30" w:author="Thalia Priscilla" w:date="2022-12-16T23:16:00Z">
        <w:r w:rsidR="00907CFE">
          <w:t xml:space="preserve">It affects </w:t>
        </w:r>
      </w:ins>
      <w:r>
        <w:t xml:space="preserve">our sales strategy </w:t>
      </w:r>
      <w:del w:id="31" w:author="Thalia Priscilla" w:date="2022-12-16T23:16:00Z">
        <w:r w:rsidDel="00907CFE">
          <w:delText xml:space="preserve">but not only that, it is </w:delText>
        </w:r>
      </w:del>
      <w:ins w:id="32" w:author="Thalia Priscilla" w:date="2022-12-16T23:16:00Z">
        <w:r w:rsidR="00907CFE">
          <w:t xml:space="preserve">and is </w:t>
        </w:r>
      </w:ins>
      <w:r>
        <w:t>also affected by customer behavior.</w:t>
      </w:r>
      <w:r w:rsidR="00DE01D9">
        <w:t xml:space="preserve"> </w:t>
      </w:r>
    </w:p>
    <w:p w14:paraId="00000004" w14:textId="77777777" w:rsidR="00493C94" w:rsidRDefault="003A1F45">
      <w:pPr>
        <w:ind w:left="560" w:right="60" w:firstLine="20"/>
      </w:pPr>
      <w:r>
        <w:t xml:space="preserve"> </w:t>
      </w:r>
    </w:p>
    <w:p w14:paraId="00000005" w14:textId="60458468" w:rsidR="00493C94" w:rsidRDefault="003A1F45">
      <w:pPr>
        <w:ind w:left="560" w:right="60"/>
      </w:pPr>
      <w:r>
        <w:t xml:space="preserve">Customer behavior </w:t>
      </w:r>
      <w:ins w:id="33" w:author="Chiara Situmorang" w:date="2022-12-17T07:56:00Z">
        <w:r w:rsidR="007D440A">
          <w:t xml:space="preserve">also </w:t>
        </w:r>
      </w:ins>
      <w:r>
        <w:t xml:space="preserve">affects the business tremendously as we create marketing sales strategies to intrigue new customers. I was curious and wanted to learn more about </w:t>
      </w:r>
      <w:del w:id="34" w:author="Thalia Priscilla" w:date="2022-12-16T23:18:00Z">
        <w:r w:rsidDel="00A03C8F">
          <w:delText>this industry</w:delText>
        </w:r>
        <w:r w:rsidDel="00A03C8F">
          <w:rPr>
            <w:rFonts w:ascii="Calibri" w:eastAsia="Calibri" w:hAnsi="Calibri" w:cs="Calibri"/>
            <w:sz w:val="16"/>
            <w:szCs w:val="16"/>
          </w:rPr>
          <w:delText xml:space="preserve"> </w:delText>
        </w:r>
        <w:r w:rsidDel="00A03C8F">
          <w:delText>delving into the marketing territory. Thus</w:delText>
        </w:r>
      </w:del>
      <w:ins w:id="35" w:author="Thalia Priscilla" w:date="2022-12-16T23:18:00Z">
        <w:r w:rsidR="00A03C8F">
          <w:t>marketing, so</w:t>
        </w:r>
      </w:ins>
      <w:r>
        <w:t xml:space="preserve"> I joined several online courses from </w:t>
      </w:r>
      <w:proofErr w:type="spellStart"/>
      <w:r>
        <w:t>Revou</w:t>
      </w:r>
      <w:proofErr w:type="spellEnd"/>
      <w:r>
        <w:t xml:space="preserve"> and Sydney Romantics</w:t>
      </w:r>
      <w:ins w:id="36" w:author="Thalia Priscilla" w:date="2022-12-16T23:18:00Z">
        <w:r w:rsidR="00A03C8F">
          <w:t>.</w:t>
        </w:r>
      </w:ins>
      <w:del w:id="37" w:author="Thalia Priscilla" w:date="2022-12-16T23:18:00Z">
        <w:r w:rsidDel="00A03C8F">
          <w:delText>,</w:delText>
        </w:r>
      </w:del>
      <w:r>
        <w:t xml:space="preserve"> </w:t>
      </w:r>
      <w:ins w:id="38" w:author="Thalia Priscilla" w:date="2022-12-16T23:18:00Z">
        <w:r w:rsidR="00A03C8F">
          <w:t>H</w:t>
        </w:r>
      </w:ins>
      <w:del w:id="39" w:author="Thalia Priscilla" w:date="2022-12-16T23:18:00Z">
        <w:r w:rsidDel="00A03C8F">
          <w:delText>wh</w:delText>
        </w:r>
      </w:del>
      <w:r>
        <w:t xml:space="preserve">ere I learned how branding affects a company and how </w:t>
      </w:r>
      <w:del w:id="40" w:author="Thalia Priscilla" w:date="2022-12-16T23:19:00Z">
        <w:r w:rsidDel="00A03C8F">
          <w:delText>we can</w:delText>
        </w:r>
      </w:del>
      <w:ins w:id="41" w:author="Thalia Priscilla" w:date="2022-12-16T23:19:00Z">
        <w:r w:rsidR="00A03C8F">
          <w:t>to</w:t>
        </w:r>
      </w:ins>
      <w:r>
        <w:t xml:space="preserve"> use it </w:t>
      </w:r>
      <w:del w:id="42" w:author="Thalia Priscilla" w:date="2022-12-16T23:19:00Z">
        <w:r w:rsidDel="00A03C8F">
          <w:delText xml:space="preserve">to our advantage </w:delText>
        </w:r>
      </w:del>
      <w:r>
        <w:t xml:space="preserve">to obtain more customers. </w:t>
      </w:r>
      <w:r>
        <w:rPr>
          <w:rFonts w:ascii="Calibri" w:eastAsia="Calibri" w:hAnsi="Calibri" w:cs="Calibri"/>
          <w:sz w:val="16"/>
          <w:szCs w:val="16"/>
        </w:rPr>
        <w:t xml:space="preserve"> </w:t>
      </w:r>
      <w:r>
        <w:t>I then had the opportunity to apply the knowledge I learned from these courses during my internship</w:t>
      </w:r>
      <w:r>
        <w:rPr>
          <w:sz w:val="16"/>
          <w:szCs w:val="16"/>
        </w:rPr>
        <w:t xml:space="preserve"> </w:t>
      </w:r>
      <w:r>
        <w:t xml:space="preserve">at SKITCHEN, where I was tasked to bring more traffic to the website. </w:t>
      </w:r>
      <w:del w:id="43" w:author="Chiara Situmorang" w:date="2022-12-17T07:57:00Z">
        <w:r w:rsidDel="007D440A">
          <w:delText>I found the AIDA formula through rigorous research. The abbreviation of AIDA</w:delText>
        </w:r>
      </w:del>
      <w:ins w:id="44" w:author="Chiara Situmorang" w:date="2022-12-17T07:57:00Z">
        <w:r w:rsidR="007D440A">
          <w:t>Through research, I found the AIDA formula, which</w:t>
        </w:r>
      </w:ins>
      <w:r>
        <w:t xml:space="preserve"> stands for </w:t>
      </w:r>
      <w:commentRangeStart w:id="45"/>
      <w:r>
        <w:t>attention, interest, desire, and attention</w:t>
      </w:r>
      <w:commentRangeEnd w:id="45"/>
      <w:r w:rsidR="007D440A">
        <w:rPr>
          <w:rStyle w:val="CommentReference"/>
        </w:rPr>
        <w:commentReference w:id="45"/>
      </w:r>
      <w:r>
        <w:t xml:space="preserve">, focusing more on the webpage's content. We captured the customer's attention by delegating specific keywords </w:t>
      </w:r>
      <w:commentRangeStart w:id="46"/>
      <w:r>
        <w:t xml:space="preserve">by researching target customer </w:t>
      </w:r>
      <w:proofErr w:type="spellStart"/>
      <w:r>
        <w:t>behaviour</w:t>
      </w:r>
      <w:commentRangeEnd w:id="46"/>
      <w:proofErr w:type="spellEnd"/>
      <w:r w:rsidR="007D440A">
        <w:rPr>
          <w:rStyle w:val="CommentReference"/>
        </w:rPr>
        <w:commentReference w:id="46"/>
      </w:r>
      <w:r>
        <w:t xml:space="preserve">. </w:t>
      </w:r>
      <w:r>
        <w:rPr>
          <w:rFonts w:ascii="Calibri" w:eastAsia="Calibri" w:hAnsi="Calibri" w:cs="Calibri"/>
          <w:sz w:val="16"/>
          <w:szCs w:val="16"/>
        </w:rPr>
        <w:t xml:space="preserve"> </w:t>
      </w:r>
      <w:r>
        <w:t xml:space="preserve">This was perfect for the website as it grew from 15 clicks per day to 180 clicks weekly. </w:t>
      </w:r>
      <w:commentRangeStart w:id="47"/>
      <w:r>
        <w:t xml:space="preserve">I learned how to apply knowledge to real-life situations, understand people’s thought processes and </w:t>
      </w:r>
      <w:del w:id="48" w:author="Thalia Priscilla" w:date="2022-12-16T23:26:00Z">
        <w:r w:rsidDel="00D81EF7">
          <w:delText xml:space="preserve">understand </w:delText>
        </w:r>
      </w:del>
      <w:r>
        <w:t xml:space="preserve">how to handle them as researching customer </w:t>
      </w:r>
      <w:proofErr w:type="spellStart"/>
      <w:r>
        <w:t>behaviour</w:t>
      </w:r>
      <w:proofErr w:type="spellEnd"/>
      <w:r>
        <w:t xml:space="preserve"> was the main point of my research. </w:t>
      </w:r>
      <w:del w:id="49" w:author="Thalia Priscilla" w:date="2022-12-16T23:33:00Z">
        <w:r w:rsidDel="000F0E26">
          <w:delText>This is essential in the business industry as we may face difficult situations that need solving</w:delText>
        </w:r>
        <w:commentRangeEnd w:id="47"/>
        <w:r w:rsidR="00BC1FB3" w:rsidDel="000F0E26">
          <w:rPr>
            <w:rStyle w:val="CommentReference"/>
          </w:rPr>
          <w:commentReference w:id="47"/>
        </w:r>
        <w:r w:rsidDel="000F0E26">
          <w:delText>.</w:delText>
        </w:r>
      </w:del>
    </w:p>
    <w:p w14:paraId="00000006" w14:textId="77777777" w:rsidR="00493C94" w:rsidRDefault="003A1F45">
      <w:pPr>
        <w:ind w:left="560"/>
      </w:pPr>
      <w:r>
        <w:t xml:space="preserve"> </w:t>
      </w:r>
    </w:p>
    <w:p w14:paraId="00000007" w14:textId="790BFE94" w:rsidR="00493C94" w:rsidRDefault="003A1F45">
      <w:pPr>
        <w:ind w:left="560" w:right="60" w:firstLine="20"/>
        <w:rPr>
          <w:rFonts w:ascii="Calibri" w:eastAsia="Calibri" w:hAnsi="Calibri" w:cs="Calibri"/>
          <w:sz w:val="16"/>
          <w:szCs w:val="16"/>
        </w:rPr>
      </w:pPr>
      <w:commentRangeStart w:id="50"/>
      <w:r>
        <w:t>To lead a team capable of working at its best, managers need to understand how to lead and organize a team effectively especially in the business industry</w:t>
      </w:r>
      <w:commentRangeEnd w:id="50"/>
      <w:r w:rsidR="0022431B">
        <w:rPr>
          <w:rStyle w:val="CommentReference"/>
        </w:rPr>
        <w:commentReference w:id="50"/>
      </w:r>
      <w:r>
        <w:t xml:space="preserve">. I had the opportunity to develop these skills when joining the INCEPTION business competition, where we were tasked to solve a business case as a travel agency. In our group of three, I organized meeting schedules, coordinated with and delegated tasks to the team, and I had to </w:t>
      </w:r>
      <w:del w:id="51" w:author="Thalia Priscilla" w:date="2022-12-16T23:31:00Z">
        <w:r w:rsidDel="00BC1FB3">
          <w:delText>understand them individually by talking to them</w:delText>
        </w:r>
      </w:del>
      <w:ins w:id="52" w:author="Thalia Priscilla" w:date="2022-12-16T23:32:00Z">
        <w:r w:rsidR="00BC1FB3">
          <w:t>do a personal approach</w:t>
        </w:r>
      </w:ins>
      <w:r>
        <w:t xml:space="preserve"> to understand their timetables and when they would be most efficient, either at night or morning. They were very hardworking</w:t>
      </w:r>
      <w:ins w:id="53" w:author="Thalia Priscilla" w:date="2022-12-16T23:10:00Z">
        <w:r w:rsidR="0022431B">
          <w:t>,</w:t>
        </w:r>
      </w:ins>
      <w:r>
        <w:t xml:space="preserve"> but </w:t>
      </w:r>
      <w:del w:id="54" w:author="Chiara Situmorang" w:date="2022-12-17T07:58:00Z">
        <w:r w:rsidDel="007D440A">
          <w:delText>it was mostly</w:delText>
        </w:r>
      </w:del>
      <w:ins w:id="55" w:author="Chiara Situmorang" w:date="2022-12-17T07:58:00Z">
        <w:r w:rsidR="007D440A">
          <w:t>we had</w:t>
        </w:r>
      </w:ins>
      <w:r>
        <w:t xml:space="preserve"> a problem </w:t>
      </w:r>
      <w:del w:id="56" w:author="Chiara Situmorang" w:date="2022-12-17T07:59:00Z">
        <w:r w:rsidDel="007D440A">
          <w:delText xml:space="preserve">with </w:delText>
        </w:r>
      </w:del>
      <w:ins w:id="57" w:author="Chiara Situmorang" w:date="2022-12-17T07:59:00Z">
        <w:r w:rsidR="007D440A">
          <w:t>scheduling</w:t>
        </w:r>
        <w:r w:rsidR="007D440A">
          <w:t xml:space="preserve"> </w:t>
        </w:r>
      </w:ins>
      <w:r>
        <w:t>our meeting time as all of us had a bus</w:t>
      </w:r>
      <w:ins w:id="58" w:author="Chiara Situmorang" w:date="2022-12-17T07:59:00Z">
        <w:r w:rsidR="007D440A">
          <w:t>y</w:t>
        </w:r>
      </w:ins>
      <w:del w:id="59" w:author="Chiara Situmorang" w:date="2022-12-17T07:59:00Z">
        <w:r w:rsidDel="007D440A">
          <w:delText>iness</w:delText>
        </w:r>
      </w:del>
      <w:r>
        <w:t xml:space="preserve"> schedule. </w:t>
      </w:r>
      <w:commentRangeStart w:id="60"/>
      <w:r>
        <w:t xml:space="preserve">As the team leader, I </w:t>
      </w:r>
      <w:del w:id="61" w:author="Thalia Priscilla" w:date="2022-12-16T23:32:00Z">
        <w:r w:rsidDel="000F0E26">
          <w:delText>had to learn</w:delText>
        </w:r>
      </w:del>
      <w:ins w:id="62" w:author="Thalia Priscilla" w:date="2022-12-16T23:32:00Z">
        <w:r w:rsidR="000F0E26">
          <w:t>learned</w:t>
        </w:r>
      </w:ins>
      <w:r>
        <w:t xml:space="preserve"> how to work with different types of people and address them effectively. We produced the best possible outcome by understanding how they would work most </w:t>
      </w:r>
      <w:r>
        <w:lastRenderedPageBreak/>
        <w:t>effectively with their skillset. I learned that being a leader takes understanding and hard work toward understanding your team and work efficiency</w:t>
      </w:r>
      <w:commentRangeEnd w:id="60"/>
      <w:r w:rsidR="000F0E26">
        <w:rPr>
          <w:rStyle w:val="CommentReference"/>
        </w:rPr>
        <w:commentReference w:id="60"/>
      </w:r>
      <w:r>
        <w:t xml:space="preserve">. </w:t>
      </w:r>
      <w:del w:id="63" w:author="Thalia Priscilla" w:date="2022-12-16T23:33:00Z">
        <w:r w:rsidDel="000F0E26">
          <w:delText>All these things I learned are also practical skills needed in business management.</w:delText>
        </w:r>
        <w:r w:rsidDel="000F0E26">
          <w:rPr>
            <w:rFonts w:ascii="Calibri" w:eastAsia="Calibri" w:hAnsi="Calibri" w:cs="Calibri"/>
            <w:sz w:val="16"/>
            <w:szCs w:val="16"/>
          </w:rPr>
          <w:delText xml:space="preserve">[CS5] </w:delText>
        </w:r>
      </w:del>
    </w:p>
    <w:p w14:paraId="00000008" w14:textId="7BCD200B" w:rsidR="00493C94" w:rsidRDefault="003A1F45">
      <w:pPr>
        <w:spacing w:before="240" w:after="240"/>
        <w:ind w:left="560"/>
      </w:pPr>
      <w:del w:id="64" w:author="Thalia Priscilla" w:date="2022-12-16T23:35:00Z">
        <w:r w:rsidDel="000F0E26">
          <w:delText xml:space="preserve">Business Management is about leading other individuals and creating a joint account to develop ideas and create an efficient workflow. </w:delText>
        </w:r>
      </w:del>
      <w:del w:id="65" w:author="Thalia Priscilla" w:date="2022-12-16T23:37:00Z">
        <w:r w:rsidDel="000F0E26">
          <w:delText>The business world is constantly increasing; therefore, I would love to grow.</w:delText>
        </w:r>
        <w:r w:rsidDel="000F0E26">
          <w:rPr>
            <w:sz w:val="16"/>
            <w:szCs w:val="16"/>
          </w:rPr>
          <w:delText xml:space="preserve"> </w:delText>
        </w:r>
      </w:del>
      <w:r>
        <w:t xml:space="preserve">I </w:t>
      </w:r>
      <w:del w:id="66" w:author="Thalia Priscilla" w:date="2022-12-16T23:38:00Z">
        <w:r w:rsidDel="00725139">
          <w:delText xml:space="preserve">want </w:delText>
        </w:r>
      </w:del>
      <w:ins w:id="67" w:author="Thalia Priscilla" w:date="2022-12-16T23:38:00Z">
        <w:r w:rsidR="00725139">
          <w:t xml:space="preserve">would love </w:t>
        </w:r>
      </w:ins>
      <w:r>
        <w:t xml:space="preserve">to cultivate a </w:t>
      </w:r>
      <w:ins w:id="68" w:author="Thalia Priscilla" w:date="2022-12-16T23:35:00Z">
        <w:r w:rsidR="000F0E26">
          <w:t xml:space="preserve">restaurant </w:t>
        </w:r>
      </w:ins>
      <w:r>
        <w:t>business</w:t>
      </w:r>
      <w:ins w:id="69" w:author="Thalia Priscilla" w:date="2022-12-16T23:37:00Z">
        <w:r w:rsidR="00725139">
          <w:t>:</w:t>
        </w:r>
      </w:ins>
      <w:ins w:id="70" w:author="Thalia Priscilla" w:date="2022-12-16T23:35:00Z">
        <w:r w:rsidR="000F0E26">
          <w:t xml:space="preserve"> </w:t>
        </w:r>
      </w:ins>
      <w:del w:id="71" w:author="Thalia Priscilla" w:date="2022-12-16T23:35:00Z">
        <w:r w:rsidDel="000F0E26">
          <w:delText xml:space="preserve">—specifically, a restaurant, </w:delText>
        </w:r>
      </w:del>
      <w:ins w:id="72" w:author="Thalia Priscilla" w:date="2022-12-16T23:37:00Z">
        <w:r w:rsidR="000F0E26">
          <w:t>a traditional French café selling pastries like croissants and macar</w:t>
        </w:r>
        <w:del w:id="73" w:author="Chiara Situmorang" w:date="2022-12-17T07:53:00Z">
          <w:r w:rsidR="000F0E26" w:rsidDel="007D440A">
            <w:delText>o</w:delText>
          </w:r>
        </w:del>
        <w:r w:rsidR="000F0E26">
          <w:t xml:space="preserve">ons and drinks like </w:t>
        </w:r>
        <w:commentRangeStart w:id="74"/>
        <w:r w:rsidR="000F0E26">
          <w:t>matcha lattes</w:t>
        </w:r>
      </w:ins>
      <w:commentRangeEnd w:id="74"/>
      <w:r w:rsidR="007D440A">
        <w:rPr>
          <w:rStyle w:val="CommentReference"/>
        </w:rPr>
        <w:commentReference w:id="74"/>
      </w:r>
      <w:ins w:id="75" w:author="Thalia Priscilla" w:date="2022-12-16T23:37:00Z">
        <w:r w:rsidR="000F0E26">
          <w:t xml:space="preserve">. </w:t>
        </w:r>
      </w:ins>
      <w:ins w:id="76" w:author="Thalia Priscilla" w:date="2022-12-16T23:39:00Z">
        <w:r w:rsidR="00725139">
          <w:t>H</w:t>
        </w:r>
      </w:ins>
      <w:del w:id="77" w:author="Thalia Priscilla" w:date="2022-12-16T23:39:00Z">
        <w:r w:rsidDel="00725139">
          <w:delText>wh</w:delText>
        </w:r>
      </w:del>
      <w:r>
        <w:t>ere</w:t>
      </w:r>
      <w:ins w:id="78" w:author="Thalia Priscilla" w:date="2022-12-16T23:39:00Z">
        <w:r w:rsidR="00725139">
          <w:t>,</w:t>
        </w:r>
      </w:ins>
      <w:r>
        <w:t xml:space="preserve"> </w:t>
      </w:r>
      <w:ins w:id="79" w:author="Thalia Priscilla" w:date="2022-12-16T23:36:00Z">
        <w:r w:rsidR="000F0E26">
          <w:t xml:space="preserve">business management </w:t>
        </w:r>
      </w:ins>
      <w:r>
        <w:t xml:space="preserve">skills </w:t>
      </w:r>
      <w:del w:id="80" w:author="Thalia Priscilla" w:date="2022-12-16T23:36:00Z">
        <w:r w:rsidDel="000F0E26">
          <w:delText xml:space="preserve">learned in business management, </w:delText>
        </w:r>
      </w:del>
      <w:r>
        <w:t>like managing people and problem-solving</w:t>
      </w:r>
      <w:del w:id="81" w:author="Thalia Priscilla" w:date="2022-12-16T23:36:00Z">
        <w:r w:rsidDel="000F0E26">
          <w:delText xml:space="preserve"> skills,</w:delText>
        </w:r>
      </w:del>
      <w:r>
        <w:t xml:space="preserve"> </w:t>
      </w:r>
      <w:del w:id="82" w:author="Thalia Priscilla" w:date="2022-12-16T23:36:00Z">
        <w:r w:rsidDel="000F0E26">
          <w:delText>would be</w:delText>
        </w:r>
      </w:del>
      <w:ins w:id="83" w:author="Thalia Priscilla" w:date="2022-12-16T23:39:00Z">
        <w:r w:rsidR="00725139">
          <w:t>would be</w:t>
        </w:r>
      </w:ins>
      <w:r>
        <w:t xml:space="preserve"> needed</w:t>
      </w:r>
      <w:del w:id="84" w:author="Thalia Priscilla" w:date="2022-12-16T23:36:00Z">
        <w:r w:rsidDel="000F0E26">
          <w:delText xml:space="preserve"> and applied</w:delText>
        </w:r>
      </w:del>
      <w:r>
        <w:t>.</w:t>
      </w:r>
      <w:ins w:id="85" w:author="Thalia Priscilla" w:date="2022-12-16T23:39:00Z">
        <w:r w:rsidR="00725139">
          <w:t xml:space="preserve"> </w:t>
        </w:r>
      </w:ins>
      <w:del w:id="86" w:author="Thalia Priscilla" w:date="2022-12-16T23:38:00Z">
        <w:r w:rsidDel="00725139">
          <w:delText xml:space="preserve"> I would love</w:delText>
        </w:r>
      </w:del>
      <w:del w:id="87" w:author="Thalia Priscilla" w:date="2022-12-16T23:37:00Z">
        <w:r w:rsidDel="000F0E26">
          <w:delText xml:space="preserve"> a French café selling pastries like croissants and macaroons and drinks like matcha lattes</w:delText>
        </w:r>
      </w:del>
      <w:del w:id="88" w:author="Thalia Priscilla" w:date="2022-12-16T23:38:00Z">
        <w:r w:rsidDel="00725139">
          <w:delText xml:space="preserve">. </w:delText>
        </w:r>
      </w:del>
      <w:del w:id="89" w:author="Thalia Priscilla" w:date="2022-12-16T23:37:00Z">
        <w:r w:rsidDel="000F0E26">
          <w:delText xml:space="preserve">It would be closer to a traditional café with the pastries yet still be quite relaxed. </w:delText>
        </w:r>
      </w:del>
      <w:r>
        <w:t xml:space="preserve">The skills I </w:t>
      </w:r>
      <w:del w:id="90" w:author="Thalia Priscilla" w:date="2022-12-16T23:39:00Z">
        <w:r w:rsidDel="00725139">
          <w:delText xml:space="preserve">would </w:delText>
        </w:r>
      </w:del>
      <w:ins w:id="91" w:author="Thalia Priscilla" w:date="2022-12-16T23:39:00Z">
        <w:r w:rsidR="00725139">
          <w:t xml:space="preserve">will </w:t>
        </w:r>
      </w:ins>
      <w:r>
        <w:t>learn from this degree would provide me with the required expertise to gain experience and eventually grow my own business.</w:t>
      </w:r>
      <w:ins w:id="92" w:author="Thalia Priscilla" w:date="2022-12-16T23:37:00Z">
        <w:r w:rsidR="000F0E26" w:rsidRPr="000F0E26">
          <w:t xml:space="preserve"> </w:t>
        </w:r>
        <w:r w:rsidR="000F0E26">
          <w:t xml:space="preserve">The business world is constantly </w:t>
        </w:r>
        <w:commentRangeStart w:id="93"/>
        <w:r w:rsidR="000F0E26">
          <w:t>increasing</w:t>
        </w:r>
        <w:commentRangeEnd w:id="93"/>
        <w:r w:rsidR="000F0E26">
          <w:rPr>
            <w:rStyle w:val="CommentReference"/>
          </w:rPr>
          <w:commentReference w:id="93"/>
        </w:r>
        <w:r w:rsidR="000F0E26">
          <w:t>; therefore, I would love to grow</w:t>
        </w:r>
        <w:r w:rsidR="00725139">
          <w:t xml:space="preserve"> with it</w:t>
        </w:r>
        <w:r w:rsidR="000F0E26">
          <w:t>.</w:t>
        </w:r>
      </w:ins>
    </w:p>
    <w:p w14:paraId="00000009" w14:textId="75AB920C" w:rsidR="00493C94" w:rsidRDefault="003A1F45">
      <w:pPr>
        <w:spacing w:before="240" w:after="240"/>
        <w:rPr>
          <w:ins w:id="94" w:author="Thalia Priscilla" w:date="2022-12-16T22:42:00Z"/>
        </w:rPr>
      </w:pPr>
      <w:r>
        <w:t xml:space="preserve"> </w:t>
      </w:r>
      <w:ins w:id="95" w:author="Thalia Priscilla" w:date="2022-12-16T22:42:00Z">
        <w:r w:rsidR="00DE01D9">
          <w:t>Hi Madeline:</w:t>
        </w:r>
      </w:ins>
    </w:p>
    <w:p w14:paraId="25C5588D" w14:textId="3558C4E9" w:rsidR="003801B0" w:rsidDel="00725139" w:rsidRDefault="007014F7" w:rsidP="00725139">
      <w:pPr>
        <w:spacing w:before="240" w:after="240"/>
        <w:rPr>
          <w:del w:id="96" w:author="Thalia Priscilla" w:date="2022-12-16T23:40:00Z"/>
        </w:rPr>
      </w:pPr>
      <w:ins w:id="97" w:author="Thalia Priscilla" w:date="2022-12-16T22:54:00Z">
        <w:r>
          <w:t xml:space="preserve">I think you’re very clear and precise in what you want to </w:t>
        </w:r>
      </w:ins>
      <w:ins w:id="98" w:author="Thalia Priscilla" w:date="2022-12-16T22:55:00Z">
        <w:r>
          <w:t>pursue, which is a great starting point</w:t>
        </w:r>
      </w:ins>
      <w:ins w:id="99" w:author="Thalia Priscilla" w:date="2022-12-16T23:40:00Z">
        <w:r w:rsidR="00725139">
          <w:t>!</w:t>
        </w:r>
      </w:ins>
      <w:r w:rsidR="007D440A">
        <w:t xml:space="preserve"> </w:t>
      </w:r>
    </w:p>
    <w:p w14:paraId="34985784" w14:textId="544D6F8C" w:rsidR="00BC1FB3" w:rsidRDefault="003801B0">
      <w:pPr>
        <w:rPr>
          <w:ins w:id="100" w:author="Thalia Priscilla" w:date="2022-12-16T23:41:00Z"/>
        </w:rPr>
      </w:pPr>
      <w:ins w:id="101" w:author="Thalia Priscilla" w:date="2022-12-16T23:02:00Z">
        <w:r>
          <w:t xml:space="preserve">I’m positive that your wealth of experiences and skills </w:t>
        </w:r>
      </w:ins>
      <w:ins w:id="102" w:author="Thalia Priscilla" w:date="2022-12-16T23:03:00Z">
        <w:r>
          <w:t xml:space="preserve">are </w:t>
        </w:r>
      </w:ins>
      <w:ins w:id="103" w:author="Thalia Priscilla" w:date="2022-12-16T23:29:00Z">
        <w:r w:rsidR="00BC1FB3">
          <w:t>extremely valuable to your university and career aspirations.</w:t>
        </w:r>
      </w:ins>
      <w:ins w:id="104" w:author="Thalia Priscilla" w:date="2022-12-16T23:41:00Z">
        <w:r w:rsidR="00725139" w:rsidRPr="00725139">
          <w:t xml:space="preserve"> </w:t>
        </w:r>
        <w:r w:rsidR="00725139">
          <w:t xml:space="preserve">Structurally, </w:t>
        </w:r>
      </w:ins>
      <w:ins w:id="105" w:author="Thalia Priscilla" w:date="2022-12-16T23:42:00Z">
        <w:r w:rsidR="00725139">
          <w:t>I</w:t>
        </w:r>
      </w:ins>
      <w:ins w:id="106" w:author="Thalia Priscilla" w:date="2022-12-16T23:43:00Z">
        <w:r w:rsidR="00725139">
          <w:t xml:space="preserve"> think you’ve </w:t>
        </w:r>
      </w:ins>
      <w:ins w:id="107" w:author="Thalia Priscilla" w:date="2022-12-16T23:42:00Z">
        <w:r w:rsidR="00725139">
          <w:t xml:space="preserve">clearly </w:t>
        </w:r>
      </w:ins>
      <w:ins w:id="108" w:author="Thalia Priscilla" w:date="2022-12-16T23:41:00Z">
        <w:r w:rsidR="00725139">
          <w:t>outlin</w:t>
        </w:r>
      </w:ins>
      <w:ins w:id="109" w:author="Thalia Priscilla" w:date="2022-12-16T23:43:00Z">
        <w:r w:rsidR="00725139">
          <w:t>ed</w:t>
        </w:r>
      </w:ins>
      <w:ins w:id="110" w:author="Thalia Priscilla" w:date="2022-12-16T23:41:00Z">
        <w:r w:rsidR="00725139">
          <w:t xml:space="preserve"> what you want to talk about specifically in each paragraph</w:t>
        </w:r>
      </w:ins>
      <w:ins w:id="111" w:author="Thalia Priscilla" w:date="2022-12-16T23:43:00Z">
        <w:r w:rsidR="00725139">
          <w:t>.</w:t>
        </w:r>
        <w:r w:rsidR="003A1F45">
          <w:t xml:space="preserve"> I would suggest </w:t>
        </w:r>
      </w:ins>
      <w:ins w:id="112" w:author="Thalia Priscilla" w:date="2022-12-16T23:44:00Z">
        <w:r w:rsidR="003A1F45">
          <w:t xml:space="preserve">re-reading each paragraph and making sure that you deliver each sentence as concisely as possible. I understand you want to emphasize certain points to make sure the reader receives your message – especially regarding how </w:t>
        </w:r>
      </w:ins>
      <w:ins w:id="113" w:author="Thalia Priscilla" w:date="2022-12-16T23:45:00Z">
        <w:r w:rsidR="003A1F45">
          <w:t>each experience and skill you learned connects to your chosen major. However, some parts get repetitive and adds to unnecessary word cou</w:t>
        </w:r>
      </w:ins>
      <w:ins w:id="114" w:author="Thalia Priscilla" w:date="2022-12-16T23:46:00Z">
        <w:r w:rsidR="003A1F45">
          <w:t>nt.</w:t>
        </w:r>
      </w:ins>
    </w:p>
    <w:p w14:paraId="0F81C174" w14:textId="77777777" w:rsidR="00725139" w:rsidRDefault="00725139">
      <w:pPr>
        <w:rPr>
          <w:ins w:id="115" w:author="Thalia Priscilla" w:date="2022-12-16T23:29:00Z"/>
        </w:rPr>
      </w:pPr>
    </w:p>
    <w:p w14:paraId="0000000A" w14:textId="57DF97E2" w:rsidR="00493C94" w:rsidRDefault="003801B0">
      <w:pPr>
        <w:rPr>
          <w:ins w:id="116" w:author="Thalia Priscilla" w:date="2022-12-16T23:46:00Z"/>
        </w:rPr>
      </w:pPr>
      <w:ins w:id="117" w:author="Thalia Priscilla" w:date="2022-12-16T23:02:00Z">
        <w:r>
          <w:t xml:space="preserve">With respect to the flow of your personal statement, </w:t>
        </w:r>
      </w:ins>
      <w:ins w:id="118" w:author="Thalia Priscilla" w:date="2022-12-16T23:42:00Z">
        <w:r w:rsidR="00725139">
          <w:t>it’s also important</w:t>
        </w:r>
      </w:ins>
      <w:ins w:id="119" w:author="Thalia Priscilla" w:date="2022-12-16T23:43:00Z">
        <w:r w:rsidR="00725139">
          <w:t xml:space="preserve"> to </w:t>
        </w:r>
      </w:ins>
      <w:ins w:id="120" w:author="Thalia Priscilla" w:date="2022-12-16T23:46:00Z">
        <w:r w:rsidR="003A1F45">
          <w:t>pay attention to</w:t>
        </w:r>
      </w:ins>
      <w:ins w:id="121" w:author="Thalia Priscilla" w:date="2022-12-16T23:43:00Z">
        <w:r w:rsidR="00725139">
          <w:t xml:space="preserve"> the transitions </w:t>
        </w:r>
        <w:r w:rsidR="003A1F45">
          <w:t xml:space="preserve">between paragraphs and sentences to ease the flow. </w:t>
        </w:r>
      </w:ins>
    </w:p>
    <w:p w14:paraId="37D2974A" w14:textId="0C8B4502" w:rsidR="003A1F45" w:rsidRDefault="003A1F45">
      <w:pPr>
        <w:rPr>
          <w:ins w:id="122" w:author="Thalia Priscilla" w:date="2022-12-16T23:46:00Z"/>
        </w:rPr>
      </w:pPr>
    </w:p>
    <w:p w14:paraId="55E305BD" w14:textId="02D98D36" w:rsidR="003A1F45" w:rsidRDefault="003A1F45">
      <w:ins w:id="123" w:author="Thalia Priscilla" w:date="2022-12-16T23:46:00Z">
        <w:r>
          <w:t>All the best!</w:t>
        </w:r>
      </w:ins>
    </w:p>
    <w:sectPr w:rsidR="003A1F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alia Priscilla" w:date="2022-12-16T23:12:00Z" w:initials="TP">
    <w:p w14:paraId="6633C94C" w14:textId="0C87B9F4" w:rsidR="00907CFE" w:rsidRDefault="00907CFE">
      <w:pPr>
        <w:pStyle w:val="CommentText"/>
      </w:pPr>
      <w:r>
        <w:rPr>
          <w:rStyle w:val="CommentReference"/>
        </w:rPr>
        <w:annotationRef/>
      </w:r>
      <w:r>
        <w:t xml:space="preserve">I understand that this </w:t>
      </w:r>
      <w:r w:rsidR="00BC1FB3">
        <w:t>may be</w:t>
      </w:r>
      <w:r>
        <w:t xml:space="preserve"> a sentimental point, but </w:t>
      </w:r>
      <w:r w:rsidR="00BC1FB3">
        <w:t>due to</w:t>
      </w:r>
      <w:r>
        <w:t xml:space="preserve"> the word count I suggest deleting this part.</w:t>
      </w:r>
    </w:p>
  </w:comment>
  <w:comment w:id="45" w:author="Chiara Situmorang" w:date="2022-12-17T07:57:00Z" w:initials="CS">
    <w:p w14:paraId="2DC9FCDE" w14:textId="77777777" w:rsidR="007D440A" w:rsidRDefault="007D440A" w:rsidP="00B97772">
      <w:r>
        <w:rPr>
          <w:rStyle w:val="CommentReference"/>
        </w:rPr>
        <w:annotationRef/>
      </w:r>
      <w:r>
        <w:rPr>
          <w:sz w:val="20"/>
          <w:szCs w:val="20"/>
        </w:rPr>
        <w:t>How does this relate to the website’s content?</w:t>
      </w:r>
    </w:p>
  </w:comment>
  <w:comment w:id="46" w:author="Chiara Situmorang" w:date="2022-12-17T07:58:00Z" w:initials="CS">
    <w:p w14:paraId="3DB536F5" w14:textId="77777777" w:rsidR="007D440A" w:rsidRDefault="007D440A" w:rsidP="00E20797">
      <w:r>
        <w:rPr>
          <w:rStyle w:val="CommentReference"/>
        </w:rPr>
        <w:annotationRef/>
      </w:r>
      <w:r>
        <w:rPr>
          <w:sz w:val="20"/>
          <w:szCs w:val="20"/>
        </w:rPr>
        <w:t>Perhaps it might be clearer to replace this with ‘specific keywords that data analytics found to be popular amongst our target customers’?</w:t>
      </w:r>
    </w:p>
  </w:comment>
  <w:comment w:id="47" w:author="Thalia Priscilla" w:date="2022-12-16T23:28:00Z" w:initials="TP">
    <w:p w14:paraId="48018BC3" w14:textId="3E6BDB06" w:rsidR="00BC1FB3" w:rsidRDefault="00BC1FB3">
      <w:pPr>
        <w:pStyle w:val="CommentText"/>
      </w:pPr>
      <w:r>
        <w:rPr>
          <w:rStyle w:val="CommentReference"/>
        </w:rPr>
        <w:annotationRef/>
      </w:r>
      <w:r>
        <w:t>I suggest summarizing this into one shorter sentence and cutting it by half the word count.</w:t>
      </w:r>
    </w:p>
  </w:comment>
  <w:comment w:id="50" w:author="Thalia Priscilla" w:date="2022-12-16T23:07:00Z" w:initials="TP">
    <w:p w14:paraId="46BD3B45" w14:textId="1AD840EA" w:rsidR="0022431B" w:rsidRDefault="0022431B">
      <w:pPr>
        <w:pStyle w:val="CommentText"/>
      </w:pPr>
      <w:r>
        <w:rPr>
          <w:rStyle w:val="CommentReference"/>
        </w:rPr>
        <w:annotationRef/>
      </w:r>
      <w:r>
        <w:t>I feel like this needs a smoother transition from the previous paragraph. How would you tie in teamwork to the previous paragraph?</w:t>
      </w:r>
    </w:p>
  </w:comment>
  <w:comment w:id="60" w:author="Thalia Priscilla" w:date="2022-12-16T23:33:00Z" w:initials="TP">
    <w:p w14:paraId="55081A97" w14:textId="1CB108D7" w:rsidR="000F0E26" w:rsidRDefault="000F0E26">
      <w:pPr>
        <w:pStyle w:val="CommentText"/>
      </w:pPr>
      <w:r>
        <w:rPr>
          <w:rStyle w:val="CommentReference"/>
        </w:rPr>
        <w:annotationRef/>
      </w:r>
      <w:r>
        <w:t>I think this is a bit redundant, since as the reader I can already grasp your point by reading your story. I suggest summarizing this in one shorter sentence to keep with the word count.</w:t>
      </w:r>
    </w:p>
  </w:comment>
  <w:comment w:id="74" w:author="Chiara Situmorang" w:date="2022-12-17T07:54:00Z" w:initials="CS">
    <w:p w14:paraId="65BD2911" w14:textId="77777777" w:rsidR="007D440A" w:rsidRDefault="007D440A" w:rsidP="008204D1">
      <w:r>
        <w:rPr>
          <w:rStyle w:val="CommentReference"/>
        </w:rPr>
        <w:annotationRef/>
      </w:r>
      <w:r>
        <w:rPr>
          <w:sz w:val="20"/>
          <w:szCs w:val="20"/>
        </w:rPr>
        <w:t>Not a drink that’s traditionally French! Are you envisioning something more modern/fusion-y?</w:t>
      </w:r>
    </w:p>
  </w:comment>
  <w:comment w:id="93" w:author="Thalia Priscilla" w:date="2022-12-16T23:35:00Z" w:initials="TP">
    <w:p w14:paraId="1D5C6206" w14:textId="4D07B178" w:rsidR="000F0E26" w:rsidRDefault="000F0E26" w:rsidP="000F0E26">
      <w:pPr>
        <w:pStyle w:val="CommentText"/>
      </w:pPr>
      <w:r>
        <w:rPr>
          <w:rStyle w:val="CommentReference"/>
        </w:rPr>
        <w:annotationRef/>
      </w:r>
      <w:r>
        <w:t>Perhaps a more fitting word would be ‘developing’ or ‘expanding’?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3C94C" w15:done="0"/>
  <w15:commentEx w15:paraId="2DC9FCDE" w15:done="0"/>
  <w15:commentEx w15:paraId="3DB536F5" w15:done="0"/>
  <w15:commentEx w15:paraId="48018BC3" w15:done="0"/>
  <w15:commentEx w15:paraId="46BD3B45" w15:done="0"/>
  <w15:commentEx w15:paraId="55081A97" w15:done="0"/>
  <w15:commentEx w15:paraId="65BD2911" w15:done="0"/>
  <w15:commentEx w15:paraId="1D5C6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79D7" w16cex:dateUtc="2022-12-16T16:12:00Z"/>
  <w16cex:commentExtensible w16cex:durableId="2747F4FC" w16cex:dateUtc="2022-12-17T00:57:00Z"/>
  <w16cex:commentExtensible w16cex:durableId="2747F52B" w16cex:dateUtc="2022-12-17T00:58:00Z"/>
  <w16cex:commentExtensible w16cex:durableId="27477D99" w16cex:dateUtc="2022-12-16T16:28:00Z"/>
  <w16cex:commentExtensible w16cex:durableId="274778C4" w16cex:dateUtc="2022-12-16T16:07:00Z"/>
  <w16cex:commentExtensible w16cex:durableId="27477EE3" w16cex:dateUtc="2022-12-16T16:33:00Z"/>
  <w16cex:commentExtensible w16cex:durableId="2747F42F" w16cex:dateUtc="2022-12-17T00:54:00Z"/>
  <w16cex:commentExtensible w16cex:durableId="27477FBD" w16cex:dateUtc="2022-12-16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3C94C" w16cid:durableId="274779D7"/>
  <w16cid:commentId w16cid:paraId="2DC9FCDE" w16cid:durableId="2747F4FC"/>
  <w16cid:commentId w16cid:paraId="3DB536F5" w16cid:durableId="2747F52B"/>
  <w16cid:commentId w16cid:paraId="48018BC3" w16cid:durableId="27477D99"/>
  <w16cid:commentId w16cid:paraId="46BD3B45" w16cid:durableId="274778C4"/>
  <w16cid:commentId w16cid:paraId="55081A97" w16cid:durableId="27477EE3"/>
  <w16cid:commentId w16cid:paraId="65BD2911" w16cid:durableId="2747F42F"/>
  <w16cid:commentId w16cid:paraId="1D5C6206" w16cid:durableId="27477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6D2"/>
    <w:multiLevelType w:val="hybridMultilevel"/>
    <w:tmpl w:val="D40C61E2"/>
    <w:lvl w:ilvl="0" w:tplc="C6E8367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C1534D"/>
    <w:multiLevelType w:val="hybridMultilevel"/>
    <w:tmpl w:val="6F3A9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513254">
    <w:abstractNumId w:val="1"/>
  </w:num>
  <w:num w:numId="2" w16cid:durableId="1470707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94"/>
    <w:rsid w:val="000F0E26"/>
    <w:rsid w:val="0022431B"/>
    <w:rsid w:val="003801B0"/>
    <w:rsid w:val="003A1F45"/>
    <w:rsid w:val="00493C94"/>
    <w:rsid w:val="007014F7"/>
    <w:rsid w:val="00725139"/>
    <w:rsid w:val="007D440A"/>
    <w:rsid w:val="00907CFE"/>
    <w:rsid w:val="00A03C8F"/>
    <w:rsid w:val="00B55F3D"/>
    <w:rsid w:val="00BC1FB3"/>
    <w:rsid w:val="00BD2542"/>
    <w:rsid w:val="00D81EF7"/>
    <w:rsid w:val="00DE01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C0D633"/>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E01D9"/>
    <w:pPr>
      <w:spacing w:line="240" w:lineRule="auto"/>
    </w:pPr>
  </w:style>
  <w:style w:type="character" w:styleId="CommentReference">
    <w:name w:val="annotation reference"/>
    <w:basedOn w:val="DefaultParagraphFont"/>
    <w:uiPriority w:val="99"/>
    <w:semiHidden/>
    <w:unhideWhenUsed/>
    <w:rsid w:val="007014F7"/>
    <w:rPr>
      <w:sz w:val="16"/>
      <w:szCs w:val="16"/>
    </w:rPr>
  </w:style>
  <w:style w:type="paragraph" w:styleId="CommentText">
    <w:name w:val="annotation text"/>
    <w:basedOn w:val="Normal"/>
    <w:link w:val="CommentTextChar"/>
    <w:uiPriority w:val="99"/>
    <w:semiHidden/>
    <w:unhideWhenUsed/>
    <w:rsid w:val="007014F7"/>
    <w:pPr>
      <w:spacing w:line="240" w:lineRule="auto"/>
    </w:pPr>
    <w:rPr>
      <w:sz w:val="20"/>
      <w:szCs w:val="20"/>
    </w:rPr>
  </w:style>
  <w:style w:type="character" w:customStyle="1" w:styleId="CommentTextChar">
    <w:name w:val="Comment Text Char"/>
    <w:basedOn w:val="DefaultParagraphFont"/>
    <w:link w:val="CommentText"/>
    <w:uiPriority w:val="99"/>
    <w:semiHidden/>
    <w:rsid w:val="007014F7"/>
    <w:rPr>
      <w:sz w:val="20"/>
      <w:szCs w:val="20"/>
    </w:rPr>
  </w:style>
  <w:style w:type="paragraph" w:styleId="CommentSubject">
    <w:name w:val="annotation subject"/>
    <w:basedOn w:val="CommentText"/>
    <w:next w:val="CommentText"/>
    <w:link w:val="CommentSubjectChar"/>
    <w:uiPriority w:val="99"/>
    <w:semiHidden/>
    <w:unhideWhenUsed/>
    <w:rsid w:val="007014F7"/>
    <w:rPr>
      <w:b/>
      <w:bCs/>
    </w:rPr>
  </w:style>
  <w:style w:type="character" w:customStyle="1" w:styleId="CommentSubjectChar">
    <w:name w:val="Comment Subject Char"/>
    <w:basedOn w:val="CommentTextChar"/>
    <w:link w:val="CommentSubject"/>
    <w:uiPriority w:val="99"/>
    <w:semiHidden/>
    <w:rsid w:val="007014F7"/>
    <w:rPr>
      <w:b/>
      <w:bCs/>
      <w:sz w:val="20"/>
      <w:szCs w:val="20"/>
    </w:rPr>
  </w:style>
  <w:style w:type="paragraph" w:styleId="ListParagraph">
    <w:name w:val="List Paragraph"/>
    <w:basedOn w:val="Normal"/>
    <w:uiPriority w:val="34"/>
    <w:qFormat/>
    <w:rsid w:val="00B5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2022-12-16T10:31:00Z</dcterms:created>
  <dcterms:modified xsi:type="dcterms:W3CDTF">2022-12-17T00:59:00Z</dcterms:modified>
</cp:coreProperties>
</file>