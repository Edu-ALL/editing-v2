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C74E" w14:textId="15F0D141" w:rsidR="00345222" w:rsidRPr="00345222" w:rsidRDefault="00345222" w:rsidP="00345222">
      <w:pP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34522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Prompt 7 - What have you done to make your school or your community a better place?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(350 words)</w:t>
      </w:r>
    </w:p>
    <w:p w14:paraId="0CCD132A" w14:textId="77777777" w:rsidR="00345222" w:rsidRDefault="00345222" w:rsidP="0034522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20155674" w14:textId="106EBA75" w:rsidR="00345222" w:rsidRPr="00345222" w:rsidRDefault="00C655D9" w:rsidP="00345222">
      <w:pPr>
        <w:ind w:firstLine="720"/>
        <w:rPr>
          <w:rFonts w:ascii="Times New Roman" w:eastAsia="Times New Roman" w:hAnsi="Times New Roman" w:cs="Times New Roman"/>
        </w:rPr>
      </w:pPr>
      <w:ins w:id="0" w:author="Thalia Priscilla" w:date="2022-11-28T14:33:00Z">
        <w:del w:id="1" w:author="Chiara Situmorang" w:date="2022-11-28T20:55:00Z">
          <w:r w:rsidDel="00367838">
            <w:rPr>
              <w:rFonts w:ascii="Arial" w:eastAsia="Times New Roman" w:hAnsi="Arial" w:cs="Arial"/>
              <w:color w:val="000000"/>
              <w:sz w:val="22"/>
              <w:szCs w:val="22"/>
            </w:rPr>
            <w:delText>One by one, t</w:delText>
          </w:r>
        </w:del>
      </w:ins>
      <w:ins w:id="2" w:author="Chiara Situmorang" w:date="2022-11-28T20:55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del w:id="3" w:author="Thalia Priscilla" w:date="2022-11-28T14:33:00Z">
        <w:r w:rsidR="00345222"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T</w:delText>
        </w:r>
      </w:del>
      <w:r w:rsidR="00345222"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heir eyes lit up </w:t>
      </w:r>
      <w:del w:id="4" w:author="Thalia Priscilla" w:date="2022-11-28T14:33:00Z">
        <w:r w:rsidR="00345222"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one by one </w:delText>
        </w:r>
      </w:del>
      <w:r w:rsidR="00345222" w:rsidRPr="00345222">
        <w:rPr>
          <w:rFonts w:ascii="Arial" w:eastAsia="Times New Roman" w:hAnsi="Arial" w:cs="Arial"/>
          <w:color w:val="000000"/>
          <w:sz w:val="22"/>
          <w:szCs w:val="22"/>
        </w:rPr>
        <w:t>as they opened their packages, revealing their own custom basketball jersey. Seeing the mirth in them as they put on their jerseys filled me with immense joy.</w:t>
      </w:r>
    </w:p>
    <w:p w14:paraId="6DA2769B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0CAD09AE" w14:textId="5A1C0044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Wanting me to engage more with the community, my mom brought me to a local orphanage home </w:t>
      </w:r>
      <w:ins w:id="5" w:author="Chiara Situmorang" w:date="2022-11-28T20:50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with</w:t>
        </w:r>
      </w:ins>
      <w:del w:id="6" w:author="Chiara Situmorang" w:date="2022-11-28T20:50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>to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8 kids and only one caretaker. As I spent my summer break helping out at the orphanage, I realized each child had built an emotional barrier from the trauma of their parent’s abandonment. Breaking down their walls became my goal</w:t>
      </w:r>
      <w:ins w:id="7" w:author="Thalia Priscilla" w:date="2022-11-28T14:29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and I </w:t>
      </w:r>
      <w:del w:id="8" w:author="Thalia Priscilla" w:date="2022-11-28T14:29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thought I should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start</w:t>
      </w:r>
      <w:ins w:id="9" w:author="Thalia Priscilla" w:date="2022-11-28T14:29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with basketball to cheer them up. </w:t>
      </w:r>
    </w:p>
    <w:p w14:paraId="655904F1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231F7C40" w14:textId="34C2A9A2" w:rsidR="00345222" w:rsidDel="00C655D9" w:rsidRDefault="00345222" w:rsidP="00C655D9">
      <w:pPr>
        <w:ind w:firstLine="720"/>
        <w:rPr>
          <w:del w:id="10" w:author="Thalia Priscilla" w:date="2022-11-28T14:34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donated a portable basketball hoop and visited the kids during weekends. With every </w:t>
      </w:r>
      <w:del w:id="11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dribbling and shooting class</w:delText>
        </w:r>
      </w:del>
      <w:ins w:id="12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practice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, I could sense their walls slowly crumbling as they </w:t>
      </w:r>
      <w:del w:id="13" w:author="Chiara Situmorang" w:date="2022-11-28T20:53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>started to enjoy</w:delText>
        </w:r>
      </w:del>
      <w:ins w:id="14" w:author="Chiara Situmorang" w:date="2022-11-28T20:53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played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basketball. </w:t>
      </w:r>
      <w:ins w:id="15" w:author="Chiara Situmorang" w:date="2022-11-28T20:54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 xml:space="preserve">However, </w:t>
        </w:r>
      </w:ins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, one of the orphans, </w:t>
      </w:r>
      <w:del w:id="16" w:author="Chiara Situmorang" w:date="2022-11-28T20:54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however,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was still </w:t>
      </w:r>
      <w:del w:id="17" w:author="Chiara Situmorang" w:date="2022-11-28T20:54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reluctant,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refusing to talk and play with the others. </w:t>
      </w:r>
      <w:ins w:id="18" w:author="Thalia Priscilla" w:date="2022-11-28T14:5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Each vis</w:t>
        </w:r>
      </w:ins>
      <w:ins w:id="19" w:author="Thalia Priscilla" w:date="2022-11-28T14:56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it,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20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would try to</w:delText>
        </w:r>
      </w:del>
      <w:ins w:id="21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tried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spend</w:t>
      </w:r>
      <w:ins w:id="22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time </w:t>
      </w:r>
      <w:ins w:id="23" w:author="Thalia Priscilla" w:date="2022-11-28T14:31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with him privately </w:t>
        </w:r>
      </w:ins>
      <w:del w:id="24" w:author="Thalia Priscilla" w:date="2022-11-28T14:5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every visit</w:delText>
        </w:r>
      </w:del>
      <w:del w:id="25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to talk to him privately</w:delText>
        </w:r>
      </w:del>
      <w:ins w:id="26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del w:id="27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8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I would even share</w:delText>
        </w:r>
      </w:del>
      <w:ins w:id="29" w:author="Thalia Priscilla" w:date="2022-11-28T14:30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sharing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30" w:author="Thalia Priscilla" w:date="2022-11-28T14:31:00Z">
        <w:r w:rsidR="00C655D9" w:rsidRPr="00345222">
          <w:rPr>
            <w:rFonts w:ascii="Arial" w:eastAsia="Times New Roman" w:hAnsi="Arial" w:cs="Arial"/>
            <w:color w:val="000000"/>
            <w:sz w:val="22"/>
            <w:szCs w:val="22"/>
          </w:rPr>
          <w:t>interesting movies</w:t>
        </w:r>
      </w:ins>
      <w:ins w:id="31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, </w:t>
        </w:r>
      </w:ins>
      <w:ins w:id="32" w:author="Thalia Priscilla" w:date="2022-11-28T14:31:00Z">
        <w:del w:id="33" w:author="Chiara Situmorang" w:date="2022-11-28T20:54:00Z">
          <w:r w:rsidR="00C655D9" w:rsidRPr="00345222" w:rsidDel="00367838">
            <w:rPr>
              <w:rFonts w:ascii="Arial" w:eastAsia="Times New Roman" w:hAnsi="Arial" w:cs="Arial"/>
              <w:color w:val="000000"/>
              <w:sz w:val="22"/>
              <w:szCs w:val="22"/>
            </w:rPr>
            <w:delText>TV shows</w:delText>
          </w:r>
        </w:del>
      </w:ins>
      <w:ins w:id="34" w:author="Thalia Priscilla" w:date="2022-11-28T14:38:00Z">
        <w:del w:id="35" w:author="Chiara Situmorang" w:date="2022-11-28T20:54:00Z">
          <w:r w:rsidR="00C655D9" w:rsidDel="00367838">
            <w:rPr>
              <w:rFonts w:ascii="Arial" w:eastAsia="Times New Roman" w:hAnsi="Arial" w:cs="Arial"/>
              <w:color w:val="000000"/>
              <w:sz w:val="22"/>
              <w:szCs w:val="22"/>
            </w:rPr>
            <w:delText>,</w:delText>
          </w:r>
        </w:del>
      </w:ins>
      <w:ins w:id="36" w:author="Thalia Priscilla" w:date="2022-11-28T14:31:00Z">
        <w:del w:id="37" w:author="Chiara Situmorang" w:date="2022-11-28T20:54:00Z">
          <w:r w:rsidR="00C655D9" w:rsidDel="00367838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</w:delText>
          </w:r>
        </w:del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even</w:t>
        </w:r>
        <w:r w:rsidR="00C655D9" w:rsidRPr="0034522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38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my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vulnerable stories</w:t>
      </w:r>
      <w:ins w:id="39" w:author="Thalia Priscilla" w:date="2022-11-28T14:3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ins w:id="40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 xml:space="preserve"> to show he wasn’t alone.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41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mine </w:delText>
        </w:r>
      </w:del>
      <w:del w:id="42" w:author="Thalia Priscilla" w:date="2022-11-28T14:30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 show that he wasn’t alone and sometimes show him </w:delText>
        </w:r>
      </w:del>
      <w:del w:id="43" w:author="Thalia Priscilla" w:date="2022-11-28T14:31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interesting movies and TV shows</w:delText>
        </w:r>
      </w:del>
      <w:del w:id="44" w:author="Thalia Priscilla" w:date="2022-11-28T14:33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. </w:delText>
        </w:r>
      </w:del>
    </w:p>
    <w:p w14:paraId="029AD308" w14:textId="3E016B9A" w:rsidR="00C655D9" w:rsidRDefault="00C655D9" w:rsidP="00345222">
      <w:pPr>
        <w:ind w:firstLine="720"/>
        <w:rPr>
          <w:ins w:id="45" w:author="Thalia Priscilla" w:date="2022-11-28T14:38:00Z"/>
          <w:rFonts w:ascii="Arial" w:eastAsia="Times New Roman" w:hAnsi="Arial" w:cs="Arial"/>
          <w:color w:val="000000"/>
          <w:sz w:val="22"/>
          <w:szCs w:val="22"/>
        </w:rPr>
      </w:pPr>
    </w:p>
    <w:p w14:paraId="5789CFEE" w14:textId="77777777" w:rsidR="00C655D9" w:rsidRPr="00345222" w:rsidRDefault="00C655D9" w:rsidP="00345222">
      <w:pPr>
        <w:ind w:firstLine="720"/>
        <w:rPr>
          <w:ins w:id="46" w:author="Thalia Priscilla" w:date="2022-11-28T14:38:00Z"/>
          <w:rFonts w:ascii="Times New Roman" w:eastAsia="Times New Roman" w:hAnsi="Times New Roman" w:cs="Times New Roman"/>
        </w:rPr>
      </w:pPr>
    </w:p>
    <w:p w14:paraId="09EE6FE8" w14:textId="77777777" w:rsidR="00345222" w:rsidRPr="00345222" w:rsidDel="00C655D9" w:rsidRDefault="00345222" w:rsidP="00345222">
      <w:pPr>
        <w:rPr>
          <w:del w:id="47" w:author="Thalia Priscilla" w:date="2022-11-28T14:34:00Z"/>
          <w:rFonts w:ascii="Times New Roman" w:eastAsia="Times New Roman" w:hAnsi="Times New Roman" w:cs="Times New Roman"/>
        </w:rPr>
      </w:pPr>
    </w:p>
    <w:p w14:paraId="1B47C3CB" w14:textId="676AFD10" w:rsidR="00345222" w:rsidRPr="00345222" w:rsidRDefault="00345222" w:rsidP="00C655D9">
      <w:pPr>
        <w:ind w:firstLine="720"/>
        <w:rPr>
          <w:rFonts w:ascii="Times New Roman" w:eastAsia="Times New Roman" w:hAnsi="Times New Roman" w:cs="Times New Roman"/>
        </w:rPr>
      </w:pPr>
      <w:del w:id="48" w:author="Thalia Priscilla" w:date="2022-11-28T14:33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 </w:delText>
        </w:r>
      </w:del>
      <w:ins w:id="49" w:author="Chiara Situmorang" w:date="2022-11-28T20:51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In the w</w:t>
        </w:r>
      </w:ins>
      <w:del w:id="50" w:author="Chiara Situmorang" w:date="2022-11-28T20:51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>W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eeks following, I wanted to enhance their basketball experience</w:t>
      </w:r>
      <w:ins w:id="51" w:author="Chiara Situmorang" w:date="2022-11-28T20:51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so I hosted fundraisers </w:t>
      </w:r>
      <w:del w:id="52" w:author="Chiara Situmorang" w:date="2022-11-28T20:51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to try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to renovate the nearby public basketball court currently in ruins and buy new equipment</w:t>
      </w:r>
      <w:ins w:id="53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54" w:author="Thalia Priscilla" w:date="2022-11-28T14:3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s including new shoes and practice equipments</w:delText>
        </w:r>
      </w:del>
    </w:p>
    <w:p w14:paraId="2B2EF22D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430D815D" w14:textId="7FF6D7B3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 One day, I came to the orphanage to bring the kids to the newly renovated court</w:t>
      </w:r>
      <w:ins w:id="55" w:author="Chiara Situmorang" w:date="2022-11-28T20:51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only to see the caretaker and no one else in the house.</w:t>
      </w:r>
    </w:p>
    <w:p w14:paraId="7B17ABA6" w14:textId="77777777" w:rsidR="00367838" w:rsidRDefault="00367838" w:rsidP="00345222">
      <w:pPr>
        <w:ind w:firstLine="720"/>
        <w:rPr>
          <w:ins w:id="56" w:author="Chiara Situmorang" w:date="2022-11-28T20:52:00Z"/>
          <w:rFonts w:ascii="Arial" w:eastAsia="Times New Roman" w:hAnsi="Arial" w:cs="Arial"/>
          <w:color w:val="000000"/>
          <w:sz w:val="22"/>
          <w:szCs w:val="22"/>
        </w:rPr>
      </w:pPr>
    </w:p>
    <w:p w14:paraId="78289E87" w14:textId="770331ED" w:rsidR="00345222" w:rsidRDefault="00345222" w:rsidP="00345222">
      <w:pPr>
        <w:ind w:firstLine="720"/>
        <w:rPr>
          <w:ins w:id="57" w:author="Chiara Situmorang" w:date="2022-11-28T20:52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“Ms. Tina, where</w:t>
      </w:r>
      <w:ins w:id="58" w:author="Thalia Priscilla" w:date="2022-11-28T14:04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’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s everybody?”</w:t>
      </w:r>
    </w:p>
    <w:p w14:paraId="509F3C78" w14:textId="77777777" w:rsidR="00367838" w:rsidRPr="00345222" w:rsidRDefault="00367838" w:rsidP="00345222">
      <w:pPr>
        <w:ind w:firstLine="720"/>
        <w:rPr>
          <w:rFonts w:ascii="Times New Roman" w:eastAsia="Times New Roman" w:hAnsi="Times New Roman" w:cs="Times New Roman"/>
        </w:rPr>
      </w:pPr>
    </w:p>
    <w:p w14:paraId="4956A7C4" w14:textId="364F20BC" w:rsidR="00345222" w:rsidRDefault="00345222" w:rsidP="00345222">
      <w:pPr>
        <w:ind w:firstLine="720"/>
        <w:rPr>
          <w:ins w:id="59" w:author="Chiara Situmorang" w:date="2022-11-28T20:52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“They’re all at the court</w:t>
      </w:r>
      <w:ins w:id="60" w:author="Chiara Situmorang" w:date="2022-11-28T20:52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61" w:author="Chiara Situmorang" w:date="2022-11-28T20:52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14A79342" w14:textId="77777777" w:rsidR="00367838" w:rsidRPr="00345222" w:rsidRDefault="00367838" w:rsidP="00345222">
      <w:pPr>
        <w:ind w:firstLine="720"/>
        <w:rPr>
          <w:rFonts w:ascii="Times New Roman" w:eastAsia="Times New Roman" w:hAnsi="Times New Roman" w:cs="Times New Roman"/>
        </w:rPr>
      </w:pPr>
    </w:p>
    <w:p w14:paraId="1C6ED476" w14:textId="763CDAF1" w:rsidR="00345222" w:rsidRDefault="00345222" w:rsidP="00345222">
      <w:pPr>
        <w:ind w:firstLine="720"/>
        <w:rPr>
          <w:ins w:id="62" w:author="Chiara Situmorang" w:date="2022-11-28T20:52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>?”</w:t>
      </w:r>
    </w:p>
    <w:p w14:paraId="17A83A07" w14:textId="77777777" w:rsidR="00367838" w:rsidRPr="00345222" w:rsidRDefault="00367838" w:rsidP="00345222">
      <w:pPr>
        <w:ind w:firstLine="720"/>
        <w:rPr>
          <w:rFonts w:ascii="Times New Roman" w:eastAsia="Times New Roman" w:hAnsi="Times New Roman" w:cs="Times New Roman"/>
        </w:rPr>
      </w:pPr>
    </w:p>
    <w:p w14:paraId="62D96691" w14:textId="52393835" w:rsidR="00345222" w:rsidRDefault="00345222" w:rsidP="00345222">
      <w:pPr>
        <w:ind w:firstLine="720"/>
        <w:rPr>
          <w:ins w:id="63" w:author="Chiara Situmorang" w:date="2022-11-28T20:52:00Z"/>
          <w:rFonts w:ascii="Arial" w:eastAsia="Times New Roman" w:hAnsi="Arial" w:cs="Arial"/>
          <w:color w:val="000000"/>
          <w:sz w:val="22"/>
          <w:szCs w:val="22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>“Yup</w:t>
      </w:r>
      <w:ins w:id="64" w:author="Chiara Situmorang" w:date="2022-11-28T20:50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him too</w:t>
      </w:r>
      <w:ins w:id="65" w:author="Chiara Situmorang" w:date="2022-11-28T20:50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”</w:t>
      </w:r>
      <w:ins w:id="66" w:author="Thalia Priscilla" w:date="2022-11-28T14:28:00Z">
        <w:del w:id="67" w:author="Chiara Situmorang" w:date="2022-11-28T20:50:00Z">
          <w:r w:rsidR="00C655D9" w:rsidDel="00367838">
            <w:rPr>
              <w:rFonts w:ascii="Arial" w:eastAsia="Times New Roman" w:hAnsi="Arial" w:cs="Arial"/>
              <w:color w:val="000000"/>
              <w:sz w:val="22"/>
              <w:szCs w:val="22"/>
            </w:rPr>
            <w:delText>,</w:delText>
          </w:r>
        </w:del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She chuckled</w:t>
      </w:r>
      <w:ins w:id="68" w:author="Thalia Priscilla" w:date="2022-11-28T14:28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</w:p>
    <w:p w14:paraId="782E23B0" w14:textId="77777777" w:rsidR="00367838" w:rsidRPr="00345222" w:rsidRDefault="00367838" w:rsidP="00345222">
      <w:pPr>
        <w:ind w:firstLine="720"/>
        <w:rPr>
          <w:rFonts w:ascii="Times New Roman" w:eastAsia="Times New Roman" w:hAnsi="Times New Roman" w:cs="Times New Roman"/>
        </w:rPr>
      </w:pPr>
    </w:p>
    <w:p w14:paraId="4940AF41" w14:textId="279C0DFE" w:rsidR="00345222" w:rsidRPr="00345222" w:rsidRDefault="00345222" w:rsidP="00345222">
      <w:pPr>
        <w:ind w:firstLine="720"/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rushed to the court and saw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playing together with the others. </w:t>
      </w:r>
      <w:del w:id="69" w:author="Thalia Priscilla" w:date="2022-11-28T14:35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>When he noticed me, h</w:delText>
        </w:r>
      </w:del>
      <w:ins w:id="70" w:author="Thalia Priscilla" w:date="2022-11-28T14:35:00Z">
        <w:r w:rsidR="00C655D9">
          <w:rPr>
            <w:rFonts w:ascii="Arial" w:eastAsia="Times New Roman" w:hAnsi="Arial" w:cs="Arial"/>
            <w:color w:val="000000"/>
            <w:sz w:val="22"/>
            <w:szCs w:val="22"/>
          </w:rPr>
          <w:t>H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e ushered me to everyone and gave me the ball. </w:t>
      </w:r>
      <w:del w:id="71" w:author="Thalia Priscilla" w:date="2022-11-28T14:36:00Z">
        <w:r w:rsidRPr="00345222" w:rsidDel="00C655D9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At that moment,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I realized that this wasn’t just an invitation to a game, but also a representation of his willingness to embrace friendship.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 was slowly </w:t>
      </w:r>
      <w:del w:id="72" w:author="Chiara Situmorang" w:date="2022-11-28T20:52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>but surely recovering</w:delText>
        </w:r>
      </w:del>
      <w:ins w:id="73" w:author="Chiara Situmorang" w:date="2022-11-28T20:52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opening up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. </w:t>
      </w:r>
    </w:p>
    <w:p w14:paraId="51901DA4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20CDEBEE" w14:textId="4B58776F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  <w:r w:rsidRPr="00345222">
        <w:rPr>
          <w:rFonts w:ascii="Arial" w:eastAsia="Times New Roman" w:hAnsi="Arial" w:cs="Arial"/>
          <w:color w:val="000000"/>
          <w:sz w:val="22"/>
          <w:szCs w:val="22"/>
        </w:rPr>
        <w:tab/>
      </w:r>
      <w:commentRangeStart w:id="74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Seeing the orphans continuously grow their character through basketball made me feel grateful </w:t>
      </w:r>
      <w:ins w:id="75" w:author="Chiara Situmorang" w:date="2022-11-28T20:52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 xml:space="preserve">about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how much they’ve been impacted by such a simple sport. Basketball </w:t>
      </w:r>
      <w:del w:id="76" w:author="Chiara Situmorang" w:date="2022-11-28T20:52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became </w:delText>
        </w:r>
      </w:del>
      <w:ins w:id="77" w:author="Chiara Situmorang" w:date="2022-11-28T20:52:00Z">
        <w:r w:rsidR="00367838">
          <w:rPr>
            <w:rFonts w:ascii="Arial" w:eastAsia="Times New Roman" w:hAnsi="Arial" w:cs="Arial"/>
            <w:color w:val="000000"/>
            <w:sz w:val="22"/>
            <w:szCs w:val="22"/>
          </w:rPr>
          <w:t>was</w:t>
        </w:r>
        <w:r w:rsidR="00367838" w:rsidRPr="00345222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345222">
        <w:rPr>
          <w:rFonts w:ascii="Arial" w:eastAsia="Times New Roman" w:hAnsi="Arial" w:cs="Arial"/>
          <w:color w:val="000000"/>
          <w:sz w:val="22"/>
          <w:szCs w:val="22"/>
        </w:rPr>
        <w:t>a window for them to have fun and let out their bottled-</w:t>
      </w:r>
      <w:del w:id="78" w:author="Chiara Situmorang" w:date="2022-11-28T20:52:00Z">
        <w:r w:rsidRPr="00345222" w:rsidDel="00367838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up emotions. </w:t>
      </w:r>
      <w:commentRangeEnd w:id="74"/>
      <w:r w:rsidR="00C655D9">
        <w:rPr>
          <w:rStyle w:val="CommentReference"/>
        </w:rPr>
        <w:commentReference w:id="74"/>
      </w: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This inspired me to start the </w:t>
      </w:r>
      <w:commentRangeStart w:id="79"/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Buddy program, a program dedicated to introducing sports to orphans and primary students in hopes of helping others like </w:t>
      </w:r>
      <w:proofErr w:type="spellStart"/>
      <w:r w:rsidRPr="00345222">
        <w:rPr>
          <w:rFonts w:ascii="Arial" w:eastAsia="Times New Roman" w:hAnsi="Arial" w:cs="Arial"/>
          <w:color w:val="000000"/>
          <w:sz w:val="22"/>
          <w:szCs w:val="22"/>
        </w:rPr>
        <w:t>Adih</w:t>
      </w:r>
      <w:proofErr w:type="spellEnd"/>
      <w:r w:rsidRPr="00345222">
        <w:rPr>
          <w:rFonts w:ascii="Arial" w:eastAsia="Times New Roman" w:hAnsi="Arial" w:cs="Arial"/>
          <w:color w:val="000000"/>
          <w:sz w:val="22"/>
          <w:szCs w:val="22"/>
        </w:rPr>
        <w:t>.</w:t>
      </w:r>
      <w:commentRangeEnd w:id="79"/>
      <w:r w:rsidR="00C655D9">
        <w:rPr>
          <w:rStyle w:val="CommentReference"/>
        </w:rPr>
        <w:commentReference w:id="79"/>
      </w:r>
      <w:r w:rsidRPr="00345222">
        <w:rPr>
          <w:rFonts w:ascii="Arial" w:eastAsia="Times New Roman" w:hAnsi="Arial" w:cs="Arial"/>
          <w:color w:val="000000"/>
          <w:sz w:val="22"/>
          <w:szCs w:val="22"/>
        </w:rPr>
        <w:t xml:space="preserve">  </w:t>
      </w:r>
    </w:p>
    <w:p w14:paraId="16E0CAA7" w14:textId="77777777" w:rsidR="00345222" w:rsidRPr="00345222" w:rsidRDefault="00345222" w:rsidP="00345222">
      <w:pPr>
        <w:rPr>
          <w:rFonts w:ascii="Times New Roman" w:eastAsia="Times New Roman" w:hAnsi="Times New Roman" w:cs="Times New Roman"/>
        </w:rPr>
      </w:pPr>
    </w:p>
    <w:p w14:paraId="3A660172" w14:textId="5FD9FC15" w:rsidR="007F2ECA" w:rsidRPr="00C655D9" w:rsidRDefault="00C655D9">
      <w:pPr>
        <w:rPr>
          <w:ins w:id="80" w:author="Thalia Priscilla" w:date="2022-11-28T14:57:00Z"/>
          <w:u w:val="single"/>
        </w:rPr>
      </w:pPr>
      <w:ins w:id="81" w:author="Thalia Priscilla" w:date="2022-11-28T14:57:00Z">
        <w:r w:rsidRPr="00C655D9">
          <w:rPr>
            <w:u w:val="single"/>
          </w:rPr>
          <w:t>Notes:</w:t>
        </w:r>
      </w:ins>
    </w:p>
    <w:p w14:paraId="48A88B2B" w14:textId="5EA20637" w:rsidR="00C655D9" w:rsidRDefault="00C655D9">
      <w:pPr>
        <w:rPr>
          <w:ins w:id="82" w:author="Thalia Priscilla" w:date="2022-11-28T14:57:00Z"/>
        </w:rPr>
      </w:pPr>
    </w:p>
    <w:p w14:paraId="08D55C74" w14:textId="7FA2D73A" w:rsidR="00C655D9" w:rsidRDefault="00C655D9">
      <w:ins w:id="83" w:author="Thalia Priscilla" w:date="2022-11-28T14:58:00Z">
        <w:r>
          <w:t xml:space="preserve">In the conclusion, I would </w:t>
        </w:r>
      </w:ins>
      <w:ins w:id="84" w:author="Thalia Priscilla" w:date="2022-11-28T14:59:00Z">
        <w:r>
          <w:t>show what you learned through this experience (what you want the university to know about your character). With that quality</w:t>
        </w:r>
      </w:ins>
      <w:ins w:id="85" w:author="Thalia Priscilla" w:date="2022-11-28T15:02:00Z">
        <w:r>
          <w:t xml:space="preserve"> and experience, what did you do and how will you bring that into the future? </w:t>
        </w:r>
      </w:ins>
    </w:p>
    <w:sectPr w:rsidR="00C6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4" w:author="Thalia Priscilla" w:date="2022-11-28T14:36:00Z" w:initials="TP">
    <w:p w14:paraId="2FC94425" w14:textId="6F00CD14" w:rsidR="00C655D9" w:rsidRDefault="00C655D9">
      <w:pPr>
        <w:pStyle w:val="CommentText"/>
      </w:pPr>
      <w:r>
        <w:rPr>
          <w:rStyle w:val="CommentReference"/>
        </w:rPr>
        <w:annotationRef/>
      </w:r>
      <w:r>
        <w:t xml:space="preserve">Instead of describing what you feel and what basketball did, can you reflect on what you learned through this experience about yourself and impacting your community? </w:t>
      </w:r>
    </w:p>
  </w:comment>
  <w:comment w:id="79" w:author="Thalia Priscilla" w:date="2022-11-28T14:05:00Z" w:initials="TP">
    <w:p w14:paraId="18F07087" w14:textId="30A52E37" w:rsidR="00C655D9" w:rsidRDefault="00C655D9">
      <w:pPr>
        <w:pStyle w:val="CommentText"/>
      </w:pPr>
      <w:r>
        <w:rPr>
          <w:rStyle w:val="CommentReference"/>
        </w:rPr>
        <w:annotationRef/>
      </w:r>
      <w:r>
        <w:t>Can you give a bit more information on this initiative? Is this something that will continue after you start university? I would also add what this means for your university life and beyond (what you plan for the future).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94425" w15:done="0"/>
  <w15:commentEx w15:paraId="18F070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45EE" w16cex:dateUtc="2022-11-28T07:36:00Z"/>
  <w16cex:commentExtensible w16cex:durableId="272F3EA6" w16cex:dateUtc="2022-11-28T0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94425" w16cid:durableId="272F45EE"/>
  <w16cid:commentId w16cid:paraId="18F07087" w16cid:durableId="272F3E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22"/>
    <w:rsid w:val="00185506"/>
    <w:rsid w:val="00345222"/>
    <w:rsid w:val="00367838"/>
    <w:rsid w:val="0062459E"/>
    <w:rsid w:val="007F2ECA"/>
    <w:rsid w:val="00C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86556"/>
  <w15:chartTrackingRefBased/>
  <w15:docId w15:val="{99985BC4-4F49-414E-85BE-2E64625D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2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45222"/>
  </w:style>
  <w:style w:type="paragraph" w:styleId="Revision">
    <w:name w:val="Revision"/>
    <w:hidden/>
    <w:uiPriority w:val="99"/>
    <w:semiHidden/>
    <w:rsid w:val="00C655D9"/>
  </w:style>
  <w:style w:type="character" w:styleId="CommentReference">
    <w:name w:val="annotation reference"/>
    <w:basedOn w:val="DefaultParagraphFont"/>
    <w:uiPriority w:val="99"/>
    <w:semiHidden/>
    <w:unhideWhenUsed/>
    <w:rsid w:val="00C655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2022-11-26T09:17:00Z</dcterms:created>
  <dcterms:modified xsi:type="dcterms:W3CDTF">2022-11-28T13:55:00Z</dcterms:modified>
</cp:coreProperties>
</file>