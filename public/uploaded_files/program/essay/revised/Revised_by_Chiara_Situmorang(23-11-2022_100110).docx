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733C" w14:textId="42C32947" w:rsidR="006C2416" w:rsidRPr="006C2416" w:rsidRDefault="006C2416" w:rsidP="006C2416">
      <w:pPr>
        <w:spacing w:before="28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 xml:space="preserve">Please describe how you have prepared for your intended major, including your readiness to succeed in your upper-division courses once you </w:t>
      </w:r>
      <w:proofErr w:type="spellStart"/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enroll</w:t>
      </w:r>
      <w:proofErr w:type="spellEnd"/>
      <w:r w:rsidRPr="006C2416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 xml:space="preserve"> at the university. </w:t>
      </w:r>
      <w:r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u w:val="single"/>
        </w:rPr>
        <w:t>(350 Words)</w:t>
      </w:r>
    </w:p>
    <w:p w14:paraId="166C783B" w14:textId="77777777" w:rsidR="006C2416" w:rsidRPr="001C7E0E" w:rsidRDefault="006C2416" w:rsidP="006C2416">
      <w:pPr>
        <w:rPr>
          <w:rFonts w:eastAsia="Times New Roman" w:cs="Times New Roman"/>
        </w:rPr>
      </w:pPr>
    </w:p>
    <w:p w14:paraId="5A4D3B42" w14:textId="28A91764" w:rsidR="006C2416" w:rsidRPr="001C7E0E" w:rsidRDefault="006C2416" w:rsidP="006C2416">
      <w:pPr>
        <w:rPr>
          <w:rFonts w:eastAsia="Times New Roman" w:cs="Times New Roman"/>
        </w:rPr>
      </w:pPr>
      <w:r w:rsidRPr="001C7E0E">
        <w:rPr>
          <w:rFonts w:eastAsia="Times New Roman" w:cs="Times New Roman"/>
          <w:color w:val="000000"/>
        </w:rPr>
        <w:t xml:space="preserve">Last summer, </w:t>
      </w:r>
      <w:commentRangeStart w:id="0"/>
      <w:r w:rsidRPr="001C7E0E">
        <w:rPr>
          <w:rFonts w:eastAsia="Times New Roman" w:cs="Times New Roman"/>
          <w:color w:val="000000"/>
        </w:rPr>
        <w:t xml:space="preserve">I learned a lot from my dad about Supply Chain. </w:t>
      </w:r>
      <w:commentRangeEnd w:id="0"/>
      <w:r w:rsidR="00266F73">
        <w:rPr>
          <w:rStyle w:val="CommentReference"/>
        </w:rPr>
        <w:commentReference w:id="0"/>
      </w:r>
      <w:r w:rsidRPr="001C7E0E">
        <w:rPr>
          <w:rFonts w:eastAsia="Times New Roman" w:cs="Times New Roman"/>
          <w:color w:val="000000"/>
        </w:rPr>
        <w:t xml:space="preserve">As I kept researching more, I became fascinated by how Supply Chain works, particularly the logistics behind Amazon's one-day shipping and the undeniably genius supply chain management of </w:t>
      </w:r>
      <w:proofErr w:type="spellStart"/>
      <w:r w:rsidRPr="001C7E0E">
        <w:rPr>
          <w:rFonts w:eastAsia="Times New Roman" w:cs="Times New Roman"/>
          <w:color w:val="000000"/>
        </w:rPr>
        <w:t>Flexport</w:t>
      </w:r>
      <w:proofErr w:type="spellEnd"/>
      <w:r w:rsidRPr="001C7E0E">
        <w:rPr>
          <w:rFonts w:eastAsia="Times New Roman" w:cs="Times New Roman"/>
          <w:color w:val="000000"/>
        </w:rPr>
        <w:t xml:space="preserve">. </w:t>
      </w:r>
      <w:del w:id="1" w:author="Microsoft Office User" w:date="2022-11-22T13:44:00Z">
        <w:r w:rsidRPr="001C7E0E" w:rsidDel="001C7E0E">
          <w:rPr>
            <w:rFonts w:eastAsia="Times New Roman" w:cs="Times New Roman"/>
            <w:color w:val="000000"/>
          </w:rPr>
          <w:delText xml:space="preserve">Nonetheless, </w:delText>
        </w:r>
      </w:del>
      <w:ins w:id="2" w:author="Microsoft Office User" w:date="2022-11-22T13:44:00Z">
        <w:r w:rsidR="001C7E0E">
          <w:rPr>
            <w:rFonts w:eastAsia="Times New Roman" w:cs="Times New Roman"/>
            <w:color w:val="000000"/>
          </w:rPr>
          <w:t>M</w:t>
        </w:r>
      </w:ins>
      <w:del w:id="3" w:author="Microsoft Office User" w:date="2022-11-22T13:44:00Z">
        <w:r w:rsidRPr="001C7E0E" w:rsidDel="001C7E0E">
          <w:rPr>
            <w:rFonts w:eastAsia="Times New Roman" w:cs="Times New Roman"/>
            <w:color w:val="000000"/>
          </w:rPr>
          <w:delText>m</w:delText>
        </w:r>
      </w:del>
      <w:r w:rsidRPr="001C7E0E">
        <w:rPr>
          <w:rFonts w:eastAsia="Times New Roman" w:cs="Times New Roman"/>
          <w:color w:val="000000"/>
        </w:rPr>
        <w:t xml:space="preserve">y interest grew to the point </w:t>
      </w:r>
      <w:ins w:id="4" w:author="Microsoft Office User" w:date="2022-11-22T13:44:00Z">
        <w:r w:rsidR="001C7E0E">
          <w:rPr>
            <w:rFonts w:eastAsia="Times New Roman" w:cs="Times New Roman"/>
            <w:color w:val="000000"/>
          </w:rPr>
          <w:t xml:space="preserve">that </w:t>
        </w:r>
      </w:ins>
      <w:r w:rsidRPr="001C7E0E">
        <w:rPr>
          <w:rFonts w:eastAsia="Times New Roman" w:cs="Times New Roman"/>
          <w:color w:val="000000"/>
        </w:rPr>
        <w:t xml:space="preserve">I took the initiative to intern at </w:t>
      </w:r>
      <w:del w:id="5" w:author="Microsoft Office User" w:date="2022-11-22T13:52:00Z">
        <w:r w:rsidRPr="001C7E0E" w:rsidDel="001C7E0E">
          <w:rPr>
            <w:rFonts w:eastAsia="Times New Roman" w:cs="Times New Roman"/>
            <w:color w:val="000000"/>
          </w:rPr>
          <w:delText xml:space="preserve">his </w:delText>
        </w:r>
      </w:del>
      <w:ins w:id="6" w:author="Microsoft Office User" w:date="2022-11-22T13:52:00Z">
        <w:r w:rsidR="001C7E0E">
          <w:rPr>
            <w:rFonts w:eastAsia="Times New Roman" w:cs="Times New Roman"/>
            <w:color w:val="000000"/>
          </w:rPr>
          <w:t>my dad’s</w:t>
        </w:r>
        <w:r w:rsidR="001C7E0E" w:rsidRPr="001C7E0E">
          <w:rPr>
            <w:rFonts w:eastAsia="Times New Roman" w:cs="Times New Roman"/>
            <w:color w:val="000000"/>
          </w:rPr>
          <w:t xml:space="preserve"> </w:t>
        </w:r>
      </w:ins>
      <w:r w:rsidRPr="001C7E0E">
        <w:rPr>
          <w:rFonts w:eastAsia="Times New Roman" w:cs="Times New Roman"/>
          <w:color w:val="000000"/>
        </w:rPr>
        <w:t xml:space="preserve">company, </w:t>
      </w:r>
      <w:del w:id="7" w:author="Microsoft Office User" w:date="2022-11-22T13:44:00Z">
        <w:r w:rsidRPr="001C7E0E" w:rsidDel="001C7E0E">
          <w:rPr>
            <w:rFonts w:eastAsia="Times New Roman" w:cs="Times New Roman"/>
            <w:color w:val="000000"/>
          </w:rPr>
          <w:delText xml:space="preserve">in which I managed to </w:delText>
        </w:r>
      </w:del>
      <w:r w:rsidRPr="001C7E0E">
        <w:rPr>
          <w:rFonts w:eastAsia="Times New Roman" w:cs="Times New Roman"/>
          <w:color w:val="000000"/>
        </w:rPr>
        <w:t>learn</w:t>
      </w:r>
      <w:ins w:id="8" w:author="Microsoft Office User" w:date="2022-11-22T13:44:00Z">
        <w:r w:rsidR="001C7E0E">
          <w:rPr>
            <w:rFonts w:eastAsia="Times New Roman" w:cs="Times New Roman"/>
            <w:color w:val="000000"/>
          </w:rPr>
          <w:t>ing</w:t>
        </w:r>
      </w:ins>
      <w:r w:rsidRPr="001C7E0E">
        <w:rPr>
          <w:rFonts w:eastAsia="Times New Roman" w:cs="Times New Roman"/>
          <w:color w:val="000000"/>
        </w:rPr>
        <w:t xml:space="preserve"> more about the end-to-end processes and the different types of Supply Chain. </w:t>
      </w:r>
      <w:del w:id="9" w:author="Microsoft Office User" w:date="2022-11-22T13:52:00Z">
        <w:r w:rsidRPr="001C7E0E" w:rsidDel="001C7E0E">
          <w:rPr>
            <w:rFonts w:eastAsia="Times New Roman" w:cs="Times New Roman"/>
            <w:color w:val="000000"/>
          </w:rPr>
          <w:delText xml:space="preserve">It </w:delText>
        </w:r>
      </w:del>
      <w:ins w:id="10" w:author="Microsoft Office User" w:date="2022-11-22T13:52:00Z">
        <w:r w:rsidR="001C7E0E">
          <w:rPr>
            <w:rFonts w:eastAsia="Times New Roman" w:cs="Times New Roman"/>
            <w:color w:val="000000"/>
          </w:rPr>
          <w:t>My internship</w:t>
        </w:r>
        <w:r w:rsidR="001C7E0E" w:rsidRPr="001C7E0E">
          <w:rPr>
            <w:rFonts w:eastAsia="Times New Roman" w:cs="Times New Roman"/>
            <w:color w:val="000000"/>
          </w:rPr>
          <w:t xml:space="preserve"> </w:t>
        </w:r>
      </w:ins>
      <w:r w:rsidRPr="001C7E0E">
        <w:rPr>
          <w:rFonts w:eastAsia="Times New Roman" w:cs="Times New Roman"/>
          <w:color w:val="000000"/>
        </w:rPr>
        <w:t xml:space="preserve">undoubtedly contributed to my grasp of local and international logistics, the burgeoning omni-channel technology, and the complexity of modern </w:t>
      </w:r>
      <w:del w:id="11" w:author="Microsoft Office User" w:date="2022-11-22T13:45:00Z">
        <w:r w:rsidRPr="001C7E0E" w:rsidDel="001C7E0E">
          <w:rPr>
            <w:rFonts w:eastAsia="Times New Roman" w:cs="Times New Roman"/>
            <w:color w:val="000000"/>
          </w:rPr>
          <w:delText>fulfillment</w:delText>
        </w:r>
      </w:del>
      <w:ins w:id="12" w:author="Microsoft Office User" w:date="2022-11-22T13:45:00Z">
        <w:r w:rsidR="001C7E0E" w:rsidRPr="001C7E0E">
          <w:rPr>
            <w:rFonts w:eastAsia="Times New Roman" w:cs="Times New Roman"/>
            <w:color w:val="000000"/>
          </w:rPr>
          <w:t>fulfilment</w:t>
        </w:r>
      </w:ins>
      <w:r w:rsidRPr="001C7E0E">
        <w:rPr>
          <w:rFonts w:eastAsia="Times New Roman" w:cs="Times New Roman"/>
          <w:color w:val="000000"/>
        </w:rPr>
        <w:t xml:space="preserve"> </w:t>
      </w:r>
      <w:del w:id="13" w:author="Microsoft Office User" w:date="2022-11-22T13:45:00Z">
        <w:r w:rsidRPr="001C7E0E" w:rsidDel="001C7E0E">
          <w:rPr>
            <w:rFonts w:eastAsia="Times New Roman" w:cs="Times New Roman"/>
            <w:color w:val="000000"/>
          </w:rPr>
          <w:delText>centers</w:delText>
        </w:r>
      </w:del>
      <w:ins w:id="14" w:author="Microsoft Office User" w:date="2022-11-22T13:45:00Z">
        <w:r w:rsidR="001C7E0E" w:rsidRPr="001C7E0E">
          <w:rPr>
            <w:rFonts w:eastAsia="Times New Roman" w:cs="Times New Roman"/>
            <w:color w:val="000000"/>
          </w:rPr>
          <w:t>centres</w:t>
        </w:r>
      </w:ins>
      <w:r w:rsidRPr="001C7E0E">
        <w:rPr>
          <w:rFonts w:eastAsia="Times New Roman" w:cs="Times New Roman"/>
          <w:color w:val="000000"/>
        </w:rPr>
        <w:t>.</w:t>
      </w:r>
    </w:p>
    <w:p w14:paraId="5FE74C49" w14:textId="77777777" w:rsidR="006C2416" w:rsidRPr="001C7E0E" w:rsidRDefault="006C2416" w:rsidP="006C2416">
      <w:pPr>
        <w:rPr>
          <w:rFonts w:eastAsia="Times New Roman" w:cs="Times New Roman"/>
        </w:rPr>
      </w:pPr>
    </w:p>
    <w:p w14:paraId="47666948" w14:textId="397F3240" w:rsidR="006C2416" w:rsidRPr="001C7E0E" w:rsidRDefault="001C7E0E" w:rsidP="006C2416">
      <w:pPr>
        <w:rPr>
          <w:rFonts w:eastAsia="Times New Roman" w:cs="Times New Roman"/>
        </w:rPr>
      </w:pPr>
      <w:ins w:id="15" w:author="Microsoft Office User" w:date="2022-11-22T13:53:00Z">
        <w:r>
          <w:rPr>
            <w:rFonts w:eastAsia="Times New Roman" w:cs="Times New Roman"/>
            <w:color w:val="000000"/>
          </w:rPr>
          <w:t>W</w:t>
        </w:r>
      </w:ins>
      <w:del w:id="16" w:author="Microsoft Office User" w:date="2022-11-22T13:53:00Z">
        <w:r w:rsidR="006C2416" w:rsidRPr="001C7E0E" w:rsidDel="001C7E0E">
          <w:rPr>
            <w:rFonts w:eastAsia="Times New Roman" w:cs="Times New Roman"/>
            <w:color w:val="000000"/>
          </w:rPr>
          <w:delText>I w</w:delText>
        </w:r>
      </w:del>
      <w:r w:rsidR="006C2416" w:rsidRPr="001C7E0E">
        <w:rPr>
          <w:rFonts w:eastAsia="Times New Roman" w:cs="Times New Roman"/>
          <w:color w:val="000000"/>
        </w:rPr>
        <w:t>ork</w:t>
      </w:r>
      <w:ins w:id="17" w:author="Microsoft Office User" w:date="2022-11-22T13:53:00Z">
        <w:r>
          <w:rPr>
            <w:rFonts w:eastAsia="Times New Roman" w:cs="Times New Roman"/>
            <w:color w:val="000000"/>
          </w:rPr>
          <w:t>ing</w:t>
        </w:r>
      </w:ins>
      <w:del w:id="18" w:author="Microsoft Office User" w:date="2022-11-22T13:53:00Z">
        <w:r w:rsidR="006C2416" w:rsidRPr="001C7E0E" w:rsidDel="001C7E0E">
          <w:rPr>
            <w:rFonts w:eastAsia="Times New Roman" w:cs="Times New Roman"/>
            <w:color w:val="000000"/>
          </w:rPr>
          <w:delText>ed</w:delText>
        </w:r>
      </w:del>
      <w:r w:rsidR="006C2416" w:rsidRPr="001C7E0E">
        <w:rPr>
          <w:rFonts w:eastAsia="Times New Roman" w:cs="Times New Roman"/>
          <w:color w:val="000000"/>
        </w:rPr>
        <w:t xml:space="preserve"> with the engineering team for the majority of my internship, </w:t>
      </w:r>
      <w:del w:id="19" w:author="Microsoft Office User" w:date="2022-11-22T13:53:00Z">
        <w:r w:rsidR="006C2416" w:rsidRPr="001C7E0E" w:rsidDel="001C7E0E">
          <w:rPr>
            <w:rFonts w:eastAsia="Times New Roman" w:cs="Times New Roman"/>
            <w:color w:val="000000"/>
          </w:rPr>
          <w:delText xml:space="preserve">where </w:delText>
        </w:r>
      </w:del>
      <w:r w:rsidR="006C2416" w:rsidRPr="001C7E0E">
        <w:rPr>
          <w:rFonts w:eastAsia="Times New Roman" w:cs="Times New Roman"/>
          <w:color w:val="000000"/>
        </w:rPr>
        <w:t>I conducted i</w:t>
      </w:r>
      <w:r>
        <w:rPr>
          <w:rFonts w:eastAsia="Times New Roman" w:cs="Times New Roman"/>
          <w:color w:val="000000"/>
        </w:rPr>
        <w:t>n-depth research of the e-fulfi</w:t>
      </w:r>
      <w:r w:rsidR="006C2416" w:rsidRPr="001C7E0E">
        <w:rPr>
          <w:rFonts w:eastAsia="Times New Roman" w:cs="Times New Roman"/>
          <w:color w:val="000000"/>
        </w:rPr>
        <w:t xml:space="preserve">lment for one of the company’s warehouses. From the research, I learned the benefits robots </w:t>
      </w:r>
      <w:del w:id="20" w:author="Microsoft Office User" w:date="2022-11-22T13:46:00Z">
        <w:r w:rsidR="006C2416" w:rsidRPr="001C7E0E" w:rsidDel="001C7E0E">
          <w:rPr>
            <w:rFonts w:eastAsia="Times New Roman" w:cs="Times New Roman"/>
            <w:color w:val="000000"/>
          </w:rPr>
          <w:delText xml:space="preserve">had </w:delText>
        </w:r>
      </w:del>
      <w:ins w:id="21" w:author="Microsoft Office User" w:date="2022-11-22T13:46:00Z">
        <w:r>
          <w:rPr>
            <w:rFonts w:eastAsia="Times New Roman" w:cs="Times New Roman"/>
            <w:color w:val="000000"/>
          </w:rPr>
          <w:t>have</w:t>
        </w:r>
        <w:r w:rsidRPr="001C7E0E">
          <w:rPr>
            <w:rFonts w:eastAsia="Times New Roman" w:cs="Times New Roman"/>
            <w:color w:val="000000"/>
          </w:rPr>
          <w:t xml:space="preserve"> </w:t>
        </w:r>
      </w:ins>
      <w:r>
        <w:rPr>
          <w:rFonts w:eastAsia="Times New Roman" w:cs="Times New Roman"/>
          <w:color w:val="000000"/>
        </w:rPr>
        <w:t>in fulfil</w:t>
      </w:r>
      <w:r w:rsidR="006C2416" w:rsidRPr="001C7E0E">
        <w:rPr>
          <w:rFonts w:eastAsia="Times New Roman" w:cs="Times New Roman"/>
          <w:color w:val="000000"/>
        </w:rPr>
        <w:t xml:space="preserve">ment </w:t>
      </w:r>
      <w:proofErr w:type="spellStart"/>
      <w:r w:rsidR="006C2416" w:rsidRPr="001C7E0E">
        <w:rPr>
          <w:rFonts w:eastAsia="Times New Roman" w:cs="Times New Roman"/>
          <w:color w:val="000000"/>
        </w:rPr>
        <w:t>centers</w:t>
      </w:r>
      <w:proofErr w:type="spellEnd"/>
      <w:r w:rsidR="006C2416" w:rsidRPr="001C7E0E">
        <w:rPr>
          <w:rFonts w:eastAsia="Times New Roman" w:cs="Times New Roman"/>
          <w:color w:val="000000"/>
        </w:rPr>
        <w:t xml:space="preserve">, the optimal position </w:t>
      </w:r>
      <w:del w:id="22" w:author="Microsoft Office User" w:date="2022-11-22T13:46:00Z">
        <w:r w:rsidR="006C2416" w:rsidRPr="001C7E0E" w:rsidDel="001C7E0E">
          <w:rPr>
            <w:rFonts w:eastAsia="Times New Roman" w:cs="Times New Roman"/>
            <w:color w:val="000000"/>
          </w:rPr>
          <w:delText xml:space="preserve">for </w:delText>
        </w:r>
      </w:del>
      <w:ins w:id="23" w:author="Microsoft Office User" w:date="2022-11-22T13:53:00Z">
        <w:r>
          <w:rPr>
            <w:rFonts w:eastAsia="Times New Roman" w:cs="Times New Roman"/>
            <w:color w:val="000000"/>
          </w:rPr>
          <w:t>of</w:t>
        </w:r>
      </w:ins>
      <w:ins w:id="24" w:author="Microsoft Office User" w:date="2022-11-22T13:46:00Z">
        <w:r w:rsidRPr="001C7E0E">
          <w:rPr>
            <w:rFonts w:eastAsia="Times New Roman" w:cs="Times New Roman"/>
            <w:color w:val="000000"/>
          </w:rPr>
          <w:t xml:space="preserve"> </w:t>
        </w:r>
      </w:ins>
      <w:r w:rsidR="006C2416" w:rsidRPr="001C7E0E">
        <w:rPr>
          <w:rFonts w:eastAsia="Times New Roman" w:cs="Times New Roman"/>
          <w:color w:val="000000"/>
        </w:rPr>
        <w:t xml:space="preserve">each </w:t>
      </w:r>
      <w:ins w:id="25" w:author="Microsoft Office User" w:date="2022-11-22T13:53:00Z">
        <w:r>
          <w:rPr>
            <w:rFonts w:eastAsia="Times New Roman" w:cs="Times New Roman"/>
            <w:color w:val="000000"/>
          </w:rPr>
          <w:t xml:space="preserve">warehouse </w:t>
        </w:r>
      </w:ins>
      <w:del w:id="26" w:author="Microsoft Office User" w:date="2022-11-22T13:46:00Z">
        <w:r w:rsidR="006C2416" w:rsidRPr="001C7E0E" w:rsidDel="001C7E0E">
          <w:rPr>
            <w:rFonts w:eastAsia="Times New Roman" w:cs="Times New Roman"/>
            <w:color w:val="000000"/>
          </w:rPr>
          <w:delText xml:space="preserve">warehouse which should be closest </w:delText>
        </w:r>
      </w:del>
      <w:del w:id="27" w:author="Microsoft Office User" w:date="2022-11-22T13:53:00Z">
        <w:r w:rsidR="006C2416" w:rsidRPr="001C7E0E" w:rsidDel="001C7E0E">
          <w:rPr>
            <w:rFonts w:eastAsia="Times New Roman" w:cs="Times New Roman"/>
            <w:color w:val="000000"/>
          </w:rPr>
          <w:delText>to the consumers</w:delText>
        </w:r>
      </w:del>
      <w:r w:rsidR="006C2416" w:rsidRPr="001C7E0E">
        <w:rPr>
          <w:rFonts w:eastAsia="Times New Roman" w:cs="Times New Roman"/>
          <w:color w:val="000000"/>
        </w:rPr>
        <w:t xml:space="preserve">, and how RFID chips and barcodes </w:t>
      </w:r>
      <w:del w:id="28" w:author="Microsoft Office User" w:date="2022-11-22T13:46:00Z">
        <w:r w:rsidR="006C2416" w:rsidRPr="001C7E0E" w:rsidDel="001C7E0E">
          <w:rPr>
            <w:rFonts w:eastAsia="Times New Roman" w:cs="Times New Roman"/>
            <w:color w:val="000000"/>
          </w:rPr>
          <w:delText xml:space="preserve">are </w:delText>
        </w:r>
      </w:del>
      <w:ins w:id="29" w:author="Microsoft Office User" w:date="2022-11-22T13:46:00Z">
        <w:r>
          <w:rPr>
            <w:rFonts w:eastAsia="Times New Roman" w:cs="Times New Roman"/>
            <w:color w:val="000000"/>
          </w:rPr>
          <w:t>are</w:t>
        </w:r>
        <w:r w:rsidRPr="001C7E0E">
          <w:rPr>
            <w:rFonts w:eastAsia="Times New Roman" w:cs="Times New Roman"/>
            <w:color w:val="000000"/>
          </w:rPr>
          <w:t xml:space="preserve"> </w:t>
        </w:r>
      </w:ins>
      <w:r w:rsidR="006C2416" w:rsidRPr="001C7E0E">
        <w:rPr>
          <w:rFonts w:eastAsia="Times New Roman" w:cs="Times New Roman"/>
          <w:color w:val="000000"/>
        </w:rPr>
        <w:t>used to track each shelf. I was also fortunate to get a thorough explanation of omni-channel technology</w:t>
      </w:r>
      <w:r>
        <w:rPr>
          <w:rFonts w:eastAsia="Times New Roman" w:cs="Times New Roman"/>
          <w:color w:val="000000"/>
        </w:rPr>
        <w:t xml:space="preserve"> on</w:t>
      </w:r>
      <w:del w:id="30" w:author="Microsoft Office User" w:date="2022-11-22T13:54:00Z">
        <w:r w:rsidR="006C2416" w:rsidRPr="001C7E0E" w:rsidDel="001C7E0E">
          <w:rPr>
            <w:rFonts w:eastAsia="Times New Roman" w:cs="Times New Roman"/>
            <w:color w:val="000000"/>
          </w:rPr>
          <w:delText>, including</w:delText>
        </w:r>
      </w:del>
      <w:r w:rsidR="006C2416" w:rsidRPr="001C7E0E">
        <w:rPr>
          <w:rFonts w:eastAsia="Times New Roman" w:cs="Times New Roman"/>
          <w:color w:val="000000"/>
        </w:rPr>
        <w:t xml:space="preserve"> how it helps the supply chain by improving inventory management accuracy during periods of high volume. </w:t>
      </w:r>
      <w:commentRangeStart w:id="31"/>
      <w:ins w:id="32" w:author="Microsoft Office User" w:date="2022-11-22T13:48:00Z">
        <w:r>
          <w:rPr>
            <w:rFonts w:eastAsia="Times New Roman" w:cs="Times New Roman"/>
            <w:color w:val="000000"/>
          </w:rPr>
          <w:t xml:space="preserve">During </w:t>
        </w:r>
      </w:ins>
      <w:del w:id="33" w:author="Microsoft Office User" w:date="2022-11-22T13:47:00Z">
        <w:r w:rsidR="006C2416" w:rsidRPr="001C7E0E" w:rsidDel="001C7E0E">
          <w:rPr>
            <w:rFonts w:eastAsia="Times New Roman" w:cs="Times New Roman"/>
            <w:color w:val="000000"/>
          </w:rPr>
          <w:delText xml:space="preserve">It </w:delText>
        </w:r>
      </w:del>
      <w:ins w:id="34" w:author="Microsoft Office User" w:date="2022-11-22T13:47:00Z">
        <w:r>
          <w:rPr>
            <w:rFonts w:eastAsia="Times New Roman" w:cs="Times New Roman"/>
            <w:color w:val="000000"/>
          </w:rPr>
          <w:t>the internship</w:t>
        </w:r>
      </w:ins>
      <w:ins w:id="35" w:author="Microsoft Office User" w:date="2022-11-22T13:48:00Z">
        <w:r>
          <w:rPr>
            <w:rFonts w:eastAsia="Times New Roman" w:cs="Times New Roman"/>
            <w:color w:val="000000"/>
          </w:rPr>
          <w:t>,</w:t>
        </w:r>
      </w:ins>
      <w:ins w:id="36" w:author="Microsoft Office User" w:date="2022-11-22T13:47:00Z">
        <w:r w:rsidRPr="001C7E0E">
          <w:rPr>
            <w:rFonts w:eastAsia="Times New Roman" w:cs="Times New Roman"/>
            <w:color w:val="000000"/>
          </w:rPr>
          <w:t xml:space="preserve"> </w:t>
        </w:r>
      </w:ins>
      <w:del w:id="37" w:author="Microsoft Office User" w:date="2022-11-22T13:48:00Z">
        <w:r w:rsidR="006C2416" w:rsidRPr="001C7E0E" w:rsidDel="001C7E0E">
          <w:rPr>
            <w:rFonts w:eastAsia="Times New Roman" w:cs="Times New Roman"/>
            <w:color w:val="000000"/>
          </w:rPr>
          <w:delText xml:space="preserve">definitely made me realize how perplexed </w:delText>
        </w:r>
      </w:del>
      <w:r w:rsidR="006C2416" w:rsidRPr="001C7E0E">
        <w:rPr>
          <w:rFonts w:eastAsia="Times New Roman" w:cs="Times New Roman"/>
          <w:color w:val="000000"/>
        </w:rPr>
        <w:t xml:space="preserve">I was </w:t>
      </w:r>
      <w:ins w:id="38" w:author="Microsoft Office User" w:date="2022-11-22T13:48:00Z">
        <w:r>
          <w:rPr>
            <w:rFonts w:eastAsia="Times New Roman" w:cs="Times New Roman"/>
            <w:color w:val="000000"/>
          </w:rPr>
          <w:t xml:space="preserve">perplexed </w:t>
        </w:r>
      </w:ins>
      <w:del w:id="39" w:author="Microsoft Office User" w:date="2022-11-22T13:49:00Z">
        <w:r w:rsidR="006C2416" w:rsidRPr="001C7E0E" w:rsidDel="001C7E0E">
          <w:rPr>
            <w:rFonts w:eastAsia="Times New Roman" w:cs="Times New Roman"/>
            <w:color w:val="000000"/>
          </w:rPr>
          <w:delText xml:space="preserve">with </w:delText>
        </w:r>
      </w:del>
      <w:ins w:id="40" w:author="Microsoft Office User" w:date="2022-11-22T13:49:00Z">
        <w:r>
          <w:rPr>
            <w:rFonts w:eastAsia="Times New Roman" w:cs="Times New Roman"/>
            <w:color w:val="000000"/>
          </w:rPr>
          <w:t>by</w:t>
        </w:r>
        <w:r w:rsidRPr="001C7E0E">
          <w:rPr>
            <w:rFonts w:eastAsia="Times New Roman" w:cs="Times New Roman"/>
            <w:color w:val="000000"/>
          </w:rPr>
          <w:t xml:space="preserve"> </w:t>
        </w:r>
      </w:ins>
      <w:r w:rsidR="006C2416" w:rsidRPr="001C7E0E">
        <w:rPr>
          <w:rFonts w:eastAsia="Times New Roman" w:cs="Times New Roman"/>
          <w:color w:val="000000"/>
        </w:rPr>
        <w:t>many of the terminologie</w:t>
      </w:r>
      <w:ins w:id="41" w:author="Microsoft Office User" w:date="2022-11-22T13:49:00Z">
        <w:r>
          <w:rPr>
            <w:rFonts w:eastAsia="Times New Roman" w:cs="Times New Roman"/>
            <w:color w:val="000000"/>
          </w:rPr>
          <w:t>s</w:t>
        </w:r>
      </w:ins>
      <w:del w:id="42" w:author="Microsoft Office User" w:date="2022-11-22T13:49:00Z">
        <w:r w:rsidR="006C2416" w:rsidRPr="001C7E0E" w:rsidDel="001C7E0E">
          <w:rPr>
            <w:rFonts w:eastAsia="Times New Roman" w:cs="Times New Roman"/>
            <w:color w:val="000000"/>
          </w:rPr>
          <w:delText>s</w:delText>
        </w:r>
      </w:del>
      <w:ins w:id="43" w:author="Microsoft Office User" w:date="2022-11-22T13:49:00Z">
        <w:r>
          <w:rPr>
            <w:rFonts w:eastAsia="Times New Roman" w:cs="Times New Roman"/>
            <w:color w:val="000000"/>
          </w:rPr>
          <w:t>.</w:t>
        </w:r>
      </w:ins>
      <w:del w:id="44" w:author="Microsoft Office User" w:date="2022-11-22T13:49:00Z">
        <w:r w:rsidR="006C2416" w:rsidRPr="001C7E0E" w:rsidDel="001C7E0E">
          <w:rPr>
            <w:rFonts w:eastAsia="Times New Roman" w:cs="Times New Roman"/>
            <w:color w:val="000000"/>
          </w:rPr>
          <w:delText>,</w:delText>
        </w:r>
      </w:del>
      <w:r w:rsidR="006C2416" w:rsidRPr="001C7E0E">
        <w:rPr>
          <w:rFonts w:eastAsia="Times New Roman" w:cs="Times New Roman"/>
          <w:color w:val="000000"/>
        </w:rPr>
        <w:t xml:space="preserve"> </w:t>
      </w:r>
      <w:ins w:id="45" w:author="Microsoft Office User" w:date="2022-11-22T13:49:00Z">
        <w:r>
          <w:rPr>
            <w:rFonts w:eastAsia="Times New Roman" w:cs="Times New Roman"/>
            <w:color w:val="000000"/>
          </w:rPr>
          <w:t>H</w:t>
        </w:r>
      </w:ins>
      <w:del w:id="46" w:author="Microsoft Office User" w:date="2022-11-22T13:49:00Z">
        <w:r w:rsidR="006C2416" w:rsidRPr="001C7E0E" w:rsidDel="001C7E0E">
          <w:rPr>
            <w:rFonts w:eastAsia="Times New Roman" w:cs="Times New Roman"/>
            <w:color w:val="000000"/>
          </w:rPr>
          <w:delText>h</w:delText>
        </w:r>
      </w:del>
      <w:r w:rsidR="006C2416" w:rsidRPr="001C7E0E">
        <w:rPr>
          <w:rFonts w:eastAsia="Times New Roman" w:cs="Times New Roman"/>
          <w:color w:val="000000"/>
        </w:rPr>
        <w:t xml:space="preserve">ence, I began doing further self-study </w:t>
      </w:r>
      <w:del w:id="47" w:author="Microsoft Office User" w:date="2022-11-22T13:49:00Z">
        <w:r w:rsidR="006C2416" w:rsidRPr="001C7E0E" w:rsidDel="001C7E0E">
          <w:rPr>
            <w:rFonts w:eastAsia="Times New Roman" w:cs="Times New Roman"/>
            <w:color w:val="000000"/>
          </w:rPr>
          <w:delText xml:space="preserve">using </w:delText>
        </w:r>
      </w:del>
      <w:ins w:id="48" w:author="Microsoft Office User" w:date="2022-11-22T13:49:00Z">
        <w:r>
          <w:rPr>
            <w:rFonts w:eastAsia="Times New Roman" w:cs="Times New Roman"/>
            <w:color w:val="000000"/>
          </w:rPr>
          <w:t>from</w:t>
        </w:r>
        <w:r w:rsidRPr="001C7E0E">
          <w:rPr>
            <w:rFonts w:eastAsia="Times New Roman" w:cs="Times New Roman"/>
            <w:color w:val="000000"/>
          </w:rPr>
          <w:t xml:space="preserve"> </w:t>
        </w:r>
      </w:ins>
      <w:r w:rsidR="006C2416" w:rsidRPr="001C7E0E">
        <w:rPr>
          <w:rFonts w:eastAsia="Times New Roman" w:cs="Times New Roman"/>
          <w:color w:val="000000"/>
        </w:rPr>
        <w:t xml:space="preserve">a book </w:t>
      </w:r>
      <w:del w:id="49" w:author="Microsoft Office User" w:date="2022-11-22T13:49:00Z">
        <w:r w:rsidR="006C2416" w:rsidRPr="001C7E0E" w:rsidDel="001C7E0E">
          <w:rPr>
            <w:rFonts w:eastAsia="Times New Roman" w:cs="Times New Roman"/>
            <w:color w:val="000000"/>
          </w:rPr>
          <w:delText xml:space="preserve">I bought </w:delText>
        </w:r>
      </w:del>
      <w:r w:rsidR="006C2416" w:rsidRPr="001C7E0E">
        <w:rPr>
          <w:rFonts w:eastAsia="Times New Roman" w:cs="Times New Roman"/>
          <w:color w:val="000000"/>
        </w:rPr>
        <w:t xml:space="preserve">called E-logistics by </w:t>
      </w:r>
      <w:proofErr w:type="spellStart"/>
      <w:r w:rsidR="006C2416" w:rsidRPr="001C7E0E">
        <w:rPr>
          <w:rFonts w:eastAsia="Times New Roman" w:cs="Times New Roman"/>
          <w:color w:val="000000"/>
        </w:rPr>
        <w:t>Yingli</w:t>
      </w:r>
      <w:proofErr w:type="spellEnd"/>
      <w:r w:rsidR="006C2416" w:rsidRPr="001C7E0E">
        <w:rPr>
          <w:rFonts w:eastAsia="Times New Roman" w:cs="Times New Roman"/>
          <w:color w:val="000000"/>
        </w:rPr>
        <w:t xml:space="preserve"> Wang.</w:t>
      </w:r>
      <w:commentRangeEnd w:id="31"/>
      <w:r w:rsidR="00266F73">
        <w:rPr>
          <w:rStyle w:val="CommentReference"/>
        </w:rPr>
        <w:commentReference w:id="31"/>
      </w:r>
    </w:p>
    <w:p w14:paraId="3EE1C40D" w14:textId="77777777" w:rsidR="006C2416" w:rsidRPr="001C7E0E" w:rsidRDefault="006C2416" w:rsidP="006C2416">
      <w:pPr>
        <w:rPr>
          <w:rFonts w:eastAsia="Times New Roman" w:cs="Times New Roman"/>
        </w:rPr>
      </w:pPr>
    </w:p>
    <w:p w14:paraId="762AF8D7" w14:textId="77777777" w:rsidR="006C2416" w:rsidRPr="001C7E0E" w:rsidDel="001C7E0E" w:rsidRDefault="006C2416" w:rsidP="006C2416">
      <w:pPr>
        <w:rPr>
          <w:del w:id="50" w:author="Microsoft Office User" w:date="2022-11-22T13:54:00Z"/>
          <w:rFonts w:eastAsia="Times New Roman" w:cs="Times New Roman"/>
        </w:rPr>
      </w:pPr>
      <w:r w:rsidRPr="001C7E0E">
        <w:rPr>
          <w:rFonts w:eastAsia="Times New Roman" w:cs="Times New Roman"/>
          <w:color w:val="000000"/>
        </w:rPr>
        <w:t>Throughout my internship, I was also given a brief tour of the system and warehouses. The employees demonstrated how they pick and pack, input data into the system, and perform inbound and outgoing activities. </w:t>
      </w:r>
    </w:p>
    <w:p w14:paraId="6999534D" w14:textId="77777777" w:rsidR="006C2416" w:rsidRPr="001C7E0E" w:rsidRDefault="006C2416" w:rsidP="006C2416">
      <w:pPr>
        <w:rPr>
          <w:rFonts w:eastAsia="Times New Roman" w:cs="Times New Roman"/>
        </w:rPr>
      </w:pPr>
      <w:r w:rsidRPr="001C7E0E">
        <w:rPr>
          <w:rFonts w:eastAsia="Times New Roman" w:cs="Times New Roman"/>
          <w:color w:val="000000"/>
        </w:rPr>
        <w:t xml:space="preserve">As I became aware of how intricate each process is, such as </w:t>
      </w:r>
      <w:commentRangeStart w:id="51"/>
      <w:r w:rsidRPr="001C7E0E">
        <w:rPr>
          <w:rFonts w:eastAsia="Times New Roman" w:cs="Times New Roman"/>
          <w:color w:val="000000"/>
        </w:rPr>
        <w:t xml:space="preserve">their </w:t>
      </w:r>
      <w:commentRangeEnd w:id="51"/>
      <w:r w:rsidR="001C7E0E">
        <w:rPr>
          <w:rStyle w:val="CommentReference"/>
        </w:rPr>
        <w:commentReference w:id="51"/>
      </w:r>
      <w:r w:rsidRPr="001C7E0E">
        <w:rPr>
          <w:rFonts w:eastAsia="Times New Roman" w:cs="Times New Roman"/>
          <w:color w:val="000000"/>
        </w:rPr>
        <w:t xml:space="preserve">limitations on using vendors for their last-mile deliveries, </w:t>
      </w:r>
      <w:commentRangeStart w:id="52"/>
      <w:r w:rsidRPr="001C7E0E">
        <w:rPr>
          <w:rFonts w:eastAsia="Times New Roman" w:cs="Times New Roman"/>
          <w:color w:val="000000"/>
        </w:rPr>
        <w:t xml:space="preserve">it </w:t>
      </w:r>
      <w:commentRangeEnd w:id="52"/>
      <w:r w:rsidR="001C7E0E">
        <w:rPr>
          <w:rStyle w:val="CommentReference"/>
        </w:rPr>
        <w:commentReference w:id="52"/>
      </w:r>
      <w:r w:rsidRPr="001C7E0E">
        <w:rPr>
          <w:rFonts w:eastAsia="Times New Roman" w:cs="Times New Roman"/>
          <w:color w:val="000000"/>
        </w:rPr>
        <w:t xml:space="preserve">also inspired me to consider ways to improve </w:t>
      </w:r>
      <w:commentRangeStart w:id="53"/>
      <w:r w:rsidRPr="001C7E0E">
        <w:rPr>
          <w:rFonts w:eastAsia="Times New Roman" w:cs="Times New Roman"/>
          <w:color w:val="000000"/>
        </w:rPr>
        <w:t>it</w:t>
      </w:r>
      <w:commentRangeEnd w:id="53"/>
      <w:r w:rsidR="001C7E0E">
        <w:rPr>
          <w:rStyle w:val="CommentReference"/>
        </w:rPr>
        <w:commentReference w:id="53"/>
      </w:r>
      <w:r w:rsidRPr="001C7E0E">
        <w:rPr>
          <w:rFonts w:eastAsia="Times New Roman" w:cs="Times New Roman"/>
          <w:color w:val="000000"/>
        </w:rPr>
        <w:t>. Using our own couriers, for example, could result in faster delivery times for customers and better management and tracking for the company.</w:t>
      </w:r>
    </w:p>
    <w:p w14:paraId="3A1DB346" w14:textId="77777777" w:rsidR="006C2416" w:rsidRPr="001C7E0E" w:rsidRDefault="006C2416" w:rsidP="006C2416">
      <w:pPr>
        <w:rPr>
          <w:rFonts w:eastAsia="Times New Roman" w:cs="Times New Roman"/>
        </w:rPr>
      </w:pPr>
    </w:p>
    <w:p w14:paraId="20735967" w14:textId="77777777" w:rsidR="006C2416" w:rsidRPr="001C7E0E" w:rsidRDefault="006C2416" w:rsidP="006C2416">
      <w:pPr>
        <w:rPr>
          <w:rFonts w:eastAsia="Times New Roman" w:cs="Times New Roman"/>
        </w:rPr>
      </w:pPr>
      <w:r w:rsidRPr="001C7E0E">
        <w:rPr>
          <w:rFonts w:eastAsia="Times New Roman" w:cs="Times New Roman"/>
          <w:color w:val="000000"/>
        </w:rPr>
        <w:t xml:space="preserve">Overall, the internship experiences taught me the foundation of supply chain management, </w:t>
      </w:r>
      <w:commentRangeStart w:id="54"/>
      <w:r w:rsidRPr="001C7E0E">
        <w:rPr>
          <w:rFonts w:eastAsia="Times New Roman" w:cs="Times New Roman"/>
          <w:color w:val="000000"/>
        </w:rPr>
        <w:t>but they also piqued my curiosity and motivated me to pursue further in this area</w:t>
      </w:r>
      <w:commentRangeEnd w:id="54"/>
      <w:r w:rsidR="001C7E0E">
        <w:rPr>
          <w:rStyle w:val="CommentReference"/>
        </w:rPr>
        <w:commentReference w:id="54"/>
      </w:r>
      <w:r w:rsidRPr="001C7E0E">
        <w:rPr>
          <w:rFonts w:eastAsia="Times New Roman" w:cs="Times New Roman"/>
          <w:color w:val="000000"/>
        </w:rPr>
        <w:t xml:space="preserve">. </w:t>
      </w:r>
      <w:commentRangeStart w:id="55"/>
      <w:r w:rsidRPr="001C7E0E">
        <w:rPr>
          <w:rFonts w:eastAsia="Times New Roman" w:cs="Times New Roman"/>
          <w:color w:val="000000"/>
        </w:rPr>
        <w:t>As a result, I am looking forward to contributing my knowledge and experiences in the UCs.</w:t>
      </w:r>
    </w:p>
    <w:p w14:paraId="04397726" w14:textId="77777777" w:rsidR="006C2416" w:rsidRDefault="006C2416" w:rsidP="006C2416">
      <w:pPr>
        <w:rPr>
          <w:ins w:id="56" w:author="Microsoft Office User" w:date="2022-11-22T13:54:00Z"/>
          <w:rFonts w:eastAsia="Times New Roman" w:cs="Times New Roman"/>
        </w:rPr>
      </w:pPr>
    </w:p>
    <w:commentRangeEnd w:id="55"/>
    <w:p w14:paraId="12D4E81C" w14:textId="77777777" w:rsidR="001C7E0E" w:rsidRDefault="001C7E0E" w:rsidP="006C2416">
      <w:pPr>
        <w:rPr>
          <w:rFonts w:eastAsia="Times New Roman" w:cs="Times New Roman"/>
        </w:rPr>
      </w:pPr>
      <w:r>
        <w:rPr>
          <w:rStyle w:val="CommentReference"/>
        </w:rPr>
        <w:commentReference w:id="55"/>
      </w:r>
    </w:p>
    <w:p w14:paraId="4D998220" w14:textId="1D5FCD25" w:rsidR="001C7E0E" w:rsidRPr="001C7E0E" w:rsidRDefault="001C7E0E" w:rsidP="006C2416">
      <w:pPr>
        <w:rPr>
          <w:rFonts w:eastAsia="Times New Roman" w:cs="Times New Roman"/>
          <w:color w:val="2F5496" w:themeColor="accent1" w:themeShade="BF"/>
        </w:rPr>
      </w:pPr>
      <w:r w:rsidRPr="001C7E0E">
        <w:rPr>
          <w:rFonts w:eastAsia="Times New Roman" w:cs="Times New Roman"/>
          <w:color w:val="2F5496" w:themeColor="accent1" w:themeShade="BF"/>
        </w:rPr>
        <w:t>Hi Terence,</w:t>
      </w:r>
    </w:p>
    <w:p w14:paraId="5149F599" w14:textId="4B8E2C6A" w:rsidR="001C7E0E" w:rsidRDefault="001C7E0E" w:rsidP="006C2416">
      <w:pPr>
        <w:rPr>
          <w:rFonts w:eastAsia="Times New Roman" w:cs="Times New Roman"/>
          <w:color w:val="2F5496" w:themeColor="accent1" w:themeShade="BF"/>
        </w:rPr>
      </w:pPr>
      <w:r w:rsidRPr="001C7E0E">
        <w:rPr>
          <w:rFonts w:eastAsia="Times New Roman" w:cs="Times New Roman"/>
          <w:color w:val="2F5496" w:themeColor="accent1" w:themeShade="BF"/>
        </w:rPr>
        <w:t xml:space="preserve">It is evident that your internship experience made an impactful contribution to your preparation. You’ve also written in detail what you learned during the internship. Well done! </w:t>
      </w:r>
    </w:p>
    <w:p w14:paraId="284ABBCC" w14:textId="56133A0E" w:rsidR="0087772F" w:rsidRDefault="0087772F" w:rsidP="006C2416">
      <w:pPr>
        <w:rPr>
          <w:rFonts w:eastAsia="Times New Roman" w:cs="Times New Roman"/>
          <w:color w:val="2F5496" w:themeColor="accent1" w:themeShade="BF"/>
        </w:rPr>
      </w:pPr>
    </w:p>
    <w:p w14:paraId="3AA706B9" w14:textId="2598296C" w:rsidR="0087772F" w:rsidRDefault="0087772F" w:rsidP="006C2416">
      <w:p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t>However, I think you still need to restructure this essay to make it flow better from topic to topic. Here’s an outline I suggest you refer to as you revise:</w:t>
      </w:r>
    </w:p>
    <w:p w14:paraId="5979EDB3" w14:textId="35A0C139" w:rsidR="0087772F" w:rsidRDefault="0087772F" w:rsidP="006C2416">
      <w:pPr>
        <w:rPr>
          <w:rFonts w:eastAsia="Times New Roman" w:cs="Times New Roman"/>
          <w:color w:val="2F5496" w:themeColor="accent1" w:themeShade="BF"/>
        </w:rPr>
      </w:pPr>
    </w:p>
    <w:p w14:paraId="73216F56" w14:textId="5E16059C" w:rsidR="0087772F" w:rsidRDefault="0087772F" w:rsidP="0087772F">
      <w:pPr>
        <w:pStyle w:val="ListParagraph"/>
        <w:numPr>
          <w:ilvl w:val="0"/>
          <w:numId w:val="1"/>
        </w:num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t>Learning supply chain from your dad: how? When was your first taste of this area? How did you feel about it?</w:t>
      </w:r>
    </w:p>
    <w:p w14:paraId="0DE2097E" w14:textId="5E2351DC" w:rsidR="0087772F" w:rsidRDefault="0087772F" w:rsidP="0087772F">
      <w:pPr>
        <w:pStyle w:val="ListParagraph"/>
        <w:numPr>
          <w:ilvl w:val="0"/>
          <w:numId w:val="1"/>
        </w:num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lastRenderedPageBreak/>
        <w:t xml:space="preserve">Personal research into Amazon &amp; </w:t>
      </w:r>
      <w:proofErr w:type="spellStart"/>
      <w:r>
        <w:rPr>
          <w:rFonts w:eastAsia="Times New Roman" w:cs="Times New Roman"/>
          <w:color w:val="2F5496" w:themeColor="accent1" w:themeShade="BF"/>
        </w:rPr>
        <w:t>Flexport</w:t>
      </w:r>
      <w:proofErr w:type="spellEnd"/>
      <w:r>
        <w:rPr>
          <w:rFonts w:eastAsia="Times New Roman" w:cs="Times New Roman"/>
          <w:color w:val="2F5496" w:themeColor="accent1" w:themeShade="BF"/>
        </w:rPr>
        <w:t xml:space="preserve"> (keep it to the one sentence you already have, but elaborate on the fact that you did your own research here)</w:t>
      </w:r>
    </w:p>
    <w:p w14:paraId="0C084CC7" w14:textId="42C8E320" w:rsidR="0087772F" w:rsidRDefault="0087772F" w:rsidP="0087772F">
      <w:pPr>
        <w:pStyle w:val="ListParagraph"/>
        <w:numPr>
          <w:ilvl w:val="0"/>
          <w:numId w:val="1"/>
        </w:num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t>Reading E-logistics to prepare for your internship: what did you learn?</w:t>
      </w:r>
    </w:p>
    <w:p w14:paraId="3724FE68" w14:textId="2FBE259B" w:rsidR="0087772F" w:rsidRDefault="0087772F" w:rsidP="0087772F">
      <w:pPr>
        <w:pStyle w:val="ListParagraph"/>
        <w:numPr>
          <w:ilvl w:val="0"/>
          <w:numId w:val="1"/>
        </w:num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t>Internship</w:t>
      </w:r>
    </w:p>
    <w:p w14:paraId="2CB58320" w14:textId="477C5975" w:rsidR="0087772F" w:rsidRPr="0087772F" w:rsidRDefault="0087772F" w:rsidP="0087772F">
      <w:pPr>
        <w:pStyle w:val="ListParagraph"/>
        <w:numPr>
          <w:ilvl w:val="0"/>
          <w:numId w:val="1"/>
        </w:num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t>What have all these experiences taught you about your interest in supply chain? What are your goals and how will this major help you achieve them? (further guidance below)</w:t>
      </w:r>
    </w:p>
    <w:p w14:paraId="1521EB3B" w14:textId="77777777" w:rsidR="001C7E0E" w:rsidRPr="001C7E0E" w:rsidRDefault="001C7E0E" w:rsidP="006C2416">
      <w:pPr>
        <w:rPr>
          <w:rFonts w:eastAsia="Times New Roman" w:cs="Times New Roman"/>
          <w:color w:val="2F5496" w:themeColor="accent1" w:themeShade="BF"/>
        </w:rPr>
      </w:pPr>
    </w:p>
    <w:p w14:paraId="5B53ACF4" w14:textId="2047E7CD" w:rsidR="001C7E0E" w:rsidRPr="001C7E0E" w:rsidRDefault="00266F73" w:rsidP="006C2416">
      <w:pPr>
        <w:rPr>
          <w:rFonts w:eastAsia="Times New Roman" w:cs="Times New Roman"/>
          <w:color w:val="2F5496" w:themeColor="accent1" w:themeShade="BF"/>
        </w:rPr>
      </w:pPr>
      <w:r>
        <w:rPr>
          <w:rFonts w:eastAsia="Times New Roman" w:cs="Times New Roman"/>
          <w:color w:val="2F5496" w:themeColor="accent1" w:themeShade="BF"/>
        </w:rPr>
        <w:t>In</w:t>
      </w:r>
      <w:r w:rsidR="001C7E0E" w:rsidRPr="001C7E0E">
        <w:rPr>
          <w:rFonts w:eastAsia="Times New Roman" w:cs="Times New Roman"/>
          <w:color w:val="2F5496" w:themeColor="accent1" w:themeShade="BF"/>
        </w:rPr>
        <w:t xml:space="preserve"> the ending</w:t>
      </w:r>
      <w:r>
        <w:rPr>
          <w:rFonts w:eastAsia="Times New Roman" w:cs="Times New Roman"/>
          <w:color w:val="2F5496" w:themeColor="accent1" w:themeShade="BF"/>
        </w:rPr>
        <w:t xml:space="preserve">, </w:t>
      </w:r>
      <w:r w:rsidR="001C7E0E" w:rsidRPr="001C7E0E">
        <w:rPr>
          <w:rFonts w:eastAsia="Times New Roman" w:cs="Times New Roman"/>
          <w:color w:val="2F5496" w:themeColor="accent1" w:themeShade="BF"/>
        </w:rPr>
        <w:t xml:space="preserve">it is still unclear how you’re going to utilize the knowledge gained to prepare you for your classes.  I have left some suggestions in the comment to improve the ending part. </w:t>
      </w:r>
    </w:p>
    <w:p w14:paraId="1C92D984" w14:textId="77777777" w:rsidR="007F2ECA" w:rsidRPr="001C7E0E" w:rsidRDefault="007F2ECA">
      <w:pPr>
        <w:rPr>
          <w:color w:val="2F5496" w:themeColor="accent1" w:themeShade="BF"/>
        </w:rPr>
      </w:pPr>
    </w:p>
    <w:p w14:paraId="260EA119" w14:textId="6148954F" w:rsidR="001C7E0E" w:rsidRPr="001C7E0E" w:rsidRDefault="001C7E0E">
      <w:pPr>
        <w:rPr>
          <w:color w:val="2F5496" w:themeColor="accent1" w:themeShade="BF"/>
        </w:rPr>
      </w:pPr>
      <w:r w:rsidRPr="001C7E0E">
        <w:rPr>
          <w:color w:val="2F5496" w:themeColor="accent1" w:themeShade="BF"/>
        </w:rPr>
        <w:t>Here’s a sample outline to help you improve the ending part:</w:t>
      </w:r>
    </w:p>
    <w:p w14:paraId="772F010F" w14:textId="312E4995" w:rsidR="001C7E0E" w:rsidRDefault="001C7E0E">
      <w:pPr>
        <w:rPr>
          <w:color w:val="2F5496" w:themeColor="accent1" w:themeShade="BF"/>
        </w:rPr>
      </w:pPr>
      <w:r w:rsidRPr="001C7E0E">
        <w:rPr>
          <w:color w:val="2F5496" w:themeColor="accent1" w:themeShade="BF"/>
        </w:rPr>
        <w:t>“I want to study Supply Chain Management so that I can……. In the future, I want to be a….. so that I can help my dad’s company to do …..”</w:t>
      </w:r>
    </w:p>
    <w:p w14:paraId="573F94FD" w14:textId="0880C8C4" w:rsidR="0087772F" w:rsidRDefault="0087772F">
      <w:p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</w:p>
    <w:p w14:paraId="0E1BC240" w14:textId="586D1984" w:rsidR="0087772F" w:rsidRDefault="0087772F">
      <w:pPr>
        <w:rPr>
          <w:color w:val="2F5496" w:themeColor="accent1" w:themeShade="BF"/>
        </w:rPr>
      </w:pPr>
      <w:r>
        <w:rPr>
          <w:color w:val="2F5496" w:themeColor="accent1" w:themeShade="BF"/>
        </w:rPr>
        <w:t>Best of luck,</w:t>
      </w:r>
    </w:p>
    <w:p w14:paraId="6C78B717" w14:textId="7C0F0C0D" w:rsidR="0087772F" w:rsidRPr="001C7E0E" w:rsidRDefault="0087772F">
      <w:pPr>
        <w:rPr>
          <w:color w:val="2F5496" w:themeColor="accent1" w:themeShade="BF"/>
        </w:rPr>
      </w:pPr>
      <w:r>
        <w:rPr>
          <w:color w:val="2F5496" w:themeColor="accent1" w:themeShade="BF"/>
        </w:rPr>
        <w:t>Melinda &amp; Chiara</w:t>
      </w:r>
    </w:p>
    <w:sectPr w:rsidR="0087772F" w:rsidRPr="001C7E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iara Situmorang" w:date="2022-11-23T09:50:00Z" w:initials="CS">
    <w:p w14:paraId="773DF527" w14:textId="77777777" w:rsidR="00266F73" w:rsidRDefault="00266F73" w:rsidP="0013517B">
      <w:r>
        <w:rPr>
          <w:rStyle w:val="CommentReference"/>
        </w:rPr>
        <w:annotationRef/>
      </w:r>
      <w:r>
        <w:t>Like what? This is also part of how you have prepared for your major, so please elaborate on this.</w:t>
      </w:r>
    </w:p>
  </w:comment>
  <w:comment w:id="31" w:author="Chiara Situmorang" w:date="2022-11-23T09:52:00Z" w:initials="CS">
    <w:p w14:paraId="711A13A7" w14:textId="77777777" w:rsidR="00266F73" w:rsidRDefault="00266F73" w:rsidP="00935A79">
      <w:r>
        <w:rPr>
          <w:rStyle w:val="CommentReference"/>
        </w:rPr>
        <w:annotationRef/>
      </w:r>
      <w:r>
        <w:t xml:space="preserve">What did you learn from this book? </w:t>
      </w:r>
    </w:p>
    <w:p w14:paraId="1070E81B" w14:textId="77777777" w:rsidR="00266F73" w:rsidRDefault="00266F73" w:rsidP="00935A79"/>
    <w:p w14:paraId="70F983AC" w14:textId="77777777" w:rsidR="00266F73" w:rsidRDefault="00266F73" w:rsidP="00935A79">
      <w:r>
        <w:t>Also, I think it would be better to put this before or after the internship so that the essay doesn’t go back and forth between topics.</w:t>
      </w:r>
    </w:p>
  </w:comment>
  <w:comment w:id="51" w:author="Microsoft Office User" w:date="2022-11-22T13:50:00Z" w:initials="Office">
    <w:p w14:paraId="261B608B" w14:textId="4755DA20" w:rsidR="001C7E0E" w:rsidRDefault="001C7E0E">
      <w:pPr>
        <w:pStyle w:val="CommentText"/>
      </w:pPr>
      <w:r>
        <w:rPr>
          <w:rStyle w:val="CommentReference"/>
        </w:rPr>
        <w:annotationRef/>
      </w:r>
      <w:r>
        <w:t xml:space="preserve">Confusing pronouns. </w:t>
      </w:r>
    </w:p>
    <w:p w14:paraId="561C4FE6" w14:textId="0735D496" w:rsidR="001C7E0E" w:rsidRDefault="001C7E0E">
      <w:pPr>
        <w:pStyle w:val="CommentText"/>
      </w:pPr>
      <w:r>
        <w:t>Do “their” refer to the companies? System?</w:t>
      </w:r>
    </w:p>
  </w:comment>
  <w:comment w:id="52" w:author="Microsoft Office User" w:date="2022-11-22T13:51:00Z" w:initials="Office">
    <w:p w14:paraId="0DE9EFC3" w14:textId="77777777" w:rsidR="001C7E0E" w:rsidRDefault="001C7E0E">
      <w:pPr>
        <w:pStyle w:val="CommentText"/>
      </w:pPr>
      <w:r>
        <w:rPr>
          <w:rStyle w:val="CommentReference"/>
        </w:rPr>
        <w:annotationRef/>
      </w:r>
      <w:r>
        <w:t>Ambiguous pronoun.</w:t>
      </w:r>
    </w:p>
    <w:p w14:paraId="37292634" w14:textId="7FB99B96" w:rsidR="001C7E0E" w:rsidRDefault="001C7E0E">
      <w:pPr>
        <w:pStyle w:val="CommentText"/>
      </w:pPr>
      <w:r>
        <w:t>What does “it” refer to?</w:t>
      </w:r>
    </w:p>
  </w:comment>
  <w:comment w:id="53" w:author="Microsoft Office User" w:date="2022-11-22T13:55:00Z" w:initials="Office">
    <w:p w14:paraId="319EA35D" w14:textId="5C26E608" w:rsidR="001C7E0E" w:rsidRDefault="001C7E0E">
      <w:pPr>
        <w:pStyle w:val="CommentText"/>
      </w:pPr>
      <w:r>
        <w:rPr>
          <w:rStyle w:val="CommentReference"/>
        </w:rPr>
        <w:annotationRef/>
      </w:r>
      <w:r>
        <w:t>Clarify this “it”</w:t>
      </w:r>
    </w:p>
  </w:comment>
  <w:comment w:id="54" w:author="Microsoft Office User" w:date="2022-11-22T13:57:00Z" w:initials="Office">
    <w:p w14:paraId="75C55F7D" w14:textId="77777777" w:rsidR="00266F73" w:rsidRDefault="001C7E0E" w:rsidP="00A95C88">
      <w:r>
        <w:rPr>
          <w:rStyle w:val="CommentReference"/>
        </w:rPr>
        <w:annotationRef/>
      </w:r>
      <w:r w:rsidR="00266F73">
        <w:t xml:space="preserve">This part is still unclear.  What do you want to pursue further in this area? </w:t>
      </w:r>
      <w:r w:rsidR="00266F73">
        <w:cr/>
      </w:r>
      <w:r w:rsidR="00266F73">
        <w:cr/>
        <w:t>For instance, you can include how both your internship and class studies at UC will equip you to tackle the issue of delayed deliveries that often occur in Indonesia, etc</w:t>
      </w:r>
      <w:r w:rsidR="00266F73">
        <w:cr/>
      </w:r>
      <w:r w:rsidR="00266F73">
        <w:cr/>
        <w:t xml:space="preserve">A specific goal would make your essay stand out rather than a generic one. </w:t>
      </w:r>
    </w:p>
  </w:comment>
  <w:comment w:id="55" w:author="Microsoft Office User" w:date="2022-11-22T14:01:00Z" w:initials="Office">
    <w:p w14:paraId="0CD94627" w14:textId="6F6D5BC7" w:rsidR="001C7E0E" w:rsidRDefault="001C7E0E">
      <w:pPr>
        <w:pStyle w:val="CommentText"/>
      </w:pPr>
      <w:r>
        <w:rPr>
          <w:rStyle w:val="CommentReference"/>
        </w:rPr>
        <w:annotationRef/>
      </w:r>
      <w:r>
        <w:t xml:space="preserve">What is your ultimate goal?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3DF527" w15:done="0"/>
  <w15:commentEx w15:paraId="70F983AC" w15:done="0"/>
  <w15:commentEx w15:paraId="561C4FE6" w15:done="0"/>
  <w15:commentEx w15:paraId="37292634" w15:done="0"/>
  <w15:commentEx w15:paraId="319EA35D" w15:done="0"/>
  <w15:commentEx w15:paraId="75C55F7D" w15:done="0"/>
  <w15:commentEx w15:paraId="0CD9462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86B62" w16cex:dateUtc="2022-11-23T02:50:00Z"/>
  <w16cex:commentExtensible w16cex:durableId="27286BFB" w16cex:dateUtc="2022-11-23T02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3DF527" w16cid:durableId="27286B62"/>
  <w16cid:commentId w16cid:paraId="70F983AC" w16cid:durableId="27286BFB"/>
  <w16cid:commentId w16cid:paraId="561C4FE6" w16cid:durableId="27286AA6"/>
  <w16cid:commentId w16cid:paraId="37292634" w16cid:durableId="27286AA7"/>
  <w16cid:commentId w16cid:paraId="319EA35D" w16cid:durableId="27286AA8"/>
  <w16cid:commentId w16cid:paraId="75C55F7D" w16cid:durableId="27286AA9"/>
  <w16cid:commentId w16cid:paraId="0CD94627" w16cid:durableId="27286AA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771E5"/>
    <w:multiLevelType w:val="hybridMultilevel"/>
    <w:tmpl w:val="2BD05A18"/>
    <w:lvl w:ilvl="0" w:tplc="1AFCB7A0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30367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416"/>
    <w:rsid w:val="00185506"/>
    <w:rsid w:val="001C7E0E"/>
    <w:rsid w:val="00266F73"/>
    <w:rsid w:val="00554879"/>
    <w:rsid w:val="0062459E"/>
    <w:rsid w:val="006C2416"/>
    <w:rsid w:val="007F2ECA"/>
    <w:rsid w:val="0087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5E24B"/>
  <w15:chartTrackingRefBased/>
  <w15:docId w15:val="{21D13E8C-3CAB-2A4B-910D-D8C7C4E44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41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C24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7E0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7E0E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E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0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C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E0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4</cp:revision>
  <dcterms:created xsi:type="dcterms:W3CDTF">2022-11-22T07:10:00Z</dcterms:created>
  <dcterms:modified xsi:type="dcterms:W3CDTF">2022-11-23T03:00:00Z</dcterms:modified>
</cp:coreProperties>
</file>