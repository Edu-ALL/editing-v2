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D58E" w14:textId="77777777" w:rsidR="004A4556" w:rsidRPr="004A4556" w:rsidRDefault="004A4556" w:rsidP="004A4556">
      <w:pPr>
        <w:rPr>
          <w:rFonts w:ascii="Times New Roman" w:eastAsia="Times New Roman" w:hAnsi="Times New Roman" w:cs="Times New Roman"/>
        </w:rPr>
      </w:pPr>
      <w:r w:rsidRPr="004A4556">
        <w:rPr>
          <w:rFonts w:ascii="Arial" w:eastAsia="Times New Roman" w:hAnsi="Arial" w:cs="Arial"/>
          <w:b/>
          <w:bCs/>
          <w:color w:val="000000"/>
          <w:sz w:val="22"/>
          <w:szCs w:val="22"/>
        </w:rPr>
        <w:t>Why this major? 100*</w:t>
      </w:r>
    </w:p>
    <w:p w14:paraId="1EF58473" w14:textId="77777777" w:rsidR="004A4556" w:rsidRPr="004A4556" w:rsidRDefault="004A4556" w:rsidP="004A4556">
      <w:pPr>
        <w:rPr>
          <w:rFonts w:ascii="Times New Roman" w:eastAsia="Times New Roman" w:hAnsi="Times New Roman" w:cs="Times New Roman"/>
        </w:rPr>
      </w:pPr>
    </w:p>
    <w:p w14:paraId="4BE6FDC7" w14:textId="26996A2F" w:rsidR="004A4556" w:rsidRPr="004A4556" w:rsidRDefault="004A4556" w:rsidP="004A4556">
      <w:pPr>
        <w:rPr>
          <w:rFonts w:ascii="Times New Roman" w:eastAsia="Times New Roman" w:hAnsi="Times New Roman" w:cs="Times New Roman"/>
        </w:rPr>
      </w:pPr>
      <w:r w:rsidRPr="004A4556">
        <w:rPr>
          <w:rFonts w:ascii="Arial" w:eastAsia="Times New Roman" w:hAnsi="Arial" w:cs="Arial"/>
          <w:color w:val="000000"/>
          <w:sz w:val="22"/>
          <w:szCs w:val="22"/>
        </w:rPr>
        <w:t xml:space="preserve">As the world becomes more technology-focused, we need to find solutions to synergise humans and machines. </w:t>
      </w:r>
      <w:commentRangeStart w:id="0"/>
      <w:r w:rsidRPr="004A4556">
        <w:rPr>
          <w:rFonts w:ascii="Arial" w:eastAsia="Times New Roman" w:hAnsi="Arial" w:cs="Arial"/>
          <w:color w:val="000000"/>
          <w:sz w:val="22"/>
          <w:szCs w:val="22"/>
        </w:rPr>
        <w:t>This human-machine cooperation model is essential as it utilizes AI’s ability to understand complex data and human creativity that looks beyond raw strategic calculations.</w:t>
      </w:r>
      <w:commentRangeEnd w:id="0"/>
      <w:r w:rsidR="007B353E">
        <w:rPr>
          <w:rStyle w:val="CommentReference"/>
        </w:rPr>
        <w:commentReference w:id="0"/>
      </w:r>
      <w:r w:rsidRPr="004A4556">
        <w:rPr>
          <w:rFonts w:ascii="Arial" w:eastAsia="Times New Roman" w:hAnsi="Arial" w:cs="Arial"/>
          <w:color w:val="000000"/>
          <w:sz w:val="22"/>
          <w:szCs w:val="22"/>
        </w:rPr>
        <w:t xml:space="preserve"> In order to </w:t>
      </w:r>
      <w:commentRangeStart w:id="1"/>
      <w:r w:rsidRPr="004A4556">
        <w:rPr>
          <w:rFonts w:ascii="Arial" w:eastAsia="Times New Roman" w:hAnsi="Arial" w:cs="Arial"/>
          <w:color w:val="000000"/>
          <w:sz w:val="22"/>
          <w:szCs w:val="22"/>
        </w:rPr>
        <w:t>bridge that gap between humans and machines</w:t>
      </w:r>
      <w:commentRangeEnd w:id="1"/>
      <w:r w:rsidR="00401EF1">
        <w:rPr>
          <w:rStyle w:val="CommentReference"/>
        </w:rPr>
        <w:commentReference w:id="1"/>
      </w:r>
      <w:r w:rsidRPr="004A4556">
        <w:rPr>
          <w:rFonts w:ascii="Arial" w:eastAsia="Times New Roman" w:hAnsi="Arial" w:cs="Arial"/>
          <w:color w:val="000000"/>
          <w:sz w:val="22"/>
          <w:szCs w:val="22"/>
        </w:rPr>
        <w:t>, I intend to major in computer science where I can build a good foundation in Artificial Intelligence and its many subfields</w:t>
      </w:r>
      <w:del w:id="2" w:author="Chiara Situmorang" w:date="2022-10-31T17:02:00Z">
        <w:r w:rsidRPr="004A4556" w:rsidDel="007B353E">
          <w:rPr>
            <w:rFonts w:ascii="Arial" w:eastAsia="Times New Roman" w:hAnsi="Arial" w:cs="Arial"/>
            <w:color w:val="000000"/>
            <w:sz w:val="22"/>
            <w:szCs w:val="22"/>
          </w:rPr>
          <w:delText xml:space="preserve"> (e.g Machine learning, Natural Language Processor, Computer Vision)</w:delText>
        </w:r>
      </w:del>
      <w:r w:rsidRPr="004A4556">
        <w:rPr>
          <w:rFonts w:ascii="Arial" w:eastAsia="Times New Roman" w:hAnsi="Arial" w:cs="Arial"/>
          <w:color w:val="000000"/>
          <w:sz w:val="22"/>
          <w:szCs w:val="22"/>
        </w:rPr>
        <w:t xml:space="preserve">. </w:t>
      </w:r>
      <w:commentRangeStart w:id="3"/>
      <w:r w:rsidRPr="004A4556">
        <w:rPr>
          <w:rFonts w:ascii="Arial" w:eastAsia="Times New Roman" w:hAnsi="Arial" w:cs="Arial"/>
          <w:color w:val="000000"/>
          <w:sz w:val="22"/>
          <w:szCs w:val="22"/>
        </w:rPr>
        <w:t>In the future, I plan on working on technological innovations such as self-driving cars and autonomous machines</w:t>
      </w:r>
      <w:commentRangeEnd w:id="3"/>
      <w:r w:rsidR="00401EF1">
        <w:rPr>
          <w:rStyle w:val="CommentReference"/>
        </w:rPr>
        <w:commentReference w:id="3"/>
      </w:r>
      <w:r w:rsidRPr="004A4556">
        <w:rPr>
          <w:rFonts w:ascii="Arial" w:eastAsia="Times New Roman" w:hAnsi="Arial" w:cs="Arial"/>
          <w:color w:val="000000"/>
          <w:sz w:val="22"/>
          <w:szCs w:val="22"/>
        </w:rPr>
        <w:t>.  </w:t>
      </w:r>
    </w:p>
    <w:p w14:paraId="77A29880" w14:textId="77777777" w:rsidR="004A4556" w:rsidRPr="004A4556" w:rsidRDefault="004A4556" w:rsidP="004A4556">
      <w:pPr>
        <w:rPr>
          <w:rFonts w:ascii="Times New Roman" w:eastAsia="Times New Roman" w:hAnsi="Times New Roman" w:cs="Times New Roman"/>
        </w:rPr>
      </w:pPr>
    </w:p>
    <w:p w14:paraId="35DC3F20" w14:textId="247C2918" w:rsidR="002256B3" w:rsidRDefault="00401EF1">
      <w:r>
        <w:t xml:space="preserve">Hi Joe, </w:t>
      </w:r>
    </w:p>
    <w:p w14:paraId="4A415310" w14:textId="471C6261" w:rsidR="00401EF1" w:rsidRDefault="00401EF1"/>
    <w:p w14:paraId="0A9171FD" w14:textId="77777777" w:rsidR="00401EF1" w:rsidRDefault="00401EF1">
      <w:r>
        <w:t xml:space="preserve">Good work on the draft! </w:t>
      </w:r>
    </w:p>
    <w:p w14:paraId="7C2EE0D7" w14:textId="77777777" w:rsidR="00401EF1" w:rsidRDefault="00401EF1"/>
    <w:p w14:paraId="26F70DB7" w14:textId="04FE647C" w:rsidR="00401EF1" w:rsidRDefault="00401EF1">
      <w:r>
        <w:t xml:space="preserve">I can see that you are well aware of how the major will be able to help you achieve your goals. However, with supplemental essays, I highly recommend that you be direct and straightforward in answering the prompt. As you can see from my comments left above, you will need to elaborate further on why you chose this major. One top tip is also to always link back your ‘why’ to how the major help you tackle those ‘why’s. </w:t>
      </w:r>
    </w:p>
    <w:p w14:paraId="2E618C44" w14:textId="6F4ECE6A" w:rsidR="002A194B" w:rsidRDefault="002A194B"/>
    <w:p w14:paraId="3D519DD0" w14:textId="2F27FE72" w:rsidR="002A194B" w:rsidRDefault="002A194B">
      <w:r>
        <w:t xml:space="preserve">I hope that helps and all the best! </w:t>
      </w:r>
    </w:p>
    <w:p w14:paraId="2C591EED" w14:textId="720436D2" w:rsidR="002A194B" w:rsidRDefault="002A194B"/>
    <w:p w14:paraId="26B8167E" w14:textId="21E55D93" w:rsidR="002A194B" w:rsidRDefault="002A194B">
      <w:r>
        <w:t>Kind regards,</w:t>
      </w:r>
    </w:p>
    <w:p w14:paraId="7743A033" w14:textId="50C4AA2F" w:rsidR="002A194B" w:rsidRDefault="002A194B">
      <w:r>
        <w:t xml:space="preserve">Johana </w:t>
      </w:r>
    </w:p>
    <w:p w14:paraId="4FCF2A23" w14:textId="599070BB" w:rsidR="00401EF1" w:rsidRDefault="00401EF1">
      <w:r>
        <w:t xml:space="preserve"> </w:t>
      </w:r>
    </w:p>
    <w:sectPr w:rsidR="00401EF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31T17:04:00Z" w:initials="CS">
    <w:p w14:paraId="6BED20B5" w14:textId="77777777" w:rsidR="007B353E" w:rsidRDefault="007B353E" w:rsidP="00F55FBC">
      <w:r>
        <w:rPr>
          <w:rStyle w:val="CommentReference"/>
        </w:rPr>
        <w:annotationRef/>
      </w:r>
      <w:r>
        <w:rPr>
          <w:sz w:val="20"/>
          <w:szCs w:val="20"/>
        </w:rPr>
        <w:t>What kind of real-world application do u see this model being used in? Using that as an example might help ground this idea to become less abstract.</w:t>
      </w:r>
    </w:p>
  </w:comment>
  <w:comment w:id="1" w:author="Johana Felicia" w:date="2022-10-31T14:26:00Z" w:initials="JF">
    <w:p w14:paraId="4DAA4E29" w14:textId="662648DE" w:rsidR="00401EF1" w:rsidRDefault="00401EF1" w:rsidP="000712D9">
      <w:r>
        <w:rPr>
          <w:rStyle w:val="CommentReference"/>
        </w:rPr>
        <w:annotationRef/>
      </w:r>
      <w:r>
        <w:rPr>
          <w:sz w:val="20"/>
          <w:szCs w:val="20"/>
        </w:rPr>
        <w:t>What does the gap look like? What are the specific issues that needs to be tackled regarding the human-machine relationship? Why does the major help you fill in those gaps?</w:t>
      </w:r>
    </w:p>
  </w:comment>
  <w:comment w:id="3" w:author="Johana Felicia" w:date="2022-10-31T14:24:00Z" w:initials="JF">
    <w:p w14:paraId="2A3DE0FB" w14:textId="444C13BF" w:rsidR="00401EF1" w:rsidRDefault="00401EF1" w:rsidP="005E3473">
      <w:r>
        <w:rPr>
          <w:rStyle w:val="CommentReference"/>
        </w:rPr>
        <w:annotationRef/>
      </w:r>
      <w:r>
        <w:rPr>
          <w:sz w:val="20"/>
          <w:szCs w:val="20"/>
        </w:rPr>
        <w:t xml:space="preserve">How is this related to the major? Or what will you learn specifically from the major that will help you achieve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ED20B5" w15:done="0"/>
  <w15:commentEx w15:paraId="4DAA4E29" w15:done="0"/>
  <w15:commentEx w15:paraId="2A3DE0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7E82" w16cex:dateUtc="2022-10-31T10:04:00Z"/>
  <w16cex:commentExtensible w16cex:durableId="270A59A9" w16cex:dateUtc="2022-10-31T07:26:00Z"/>
  <w16cex:commentExtensible w16cex:durableId="270A590D" w16cex:dateUtc="2022-10-31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ED20B5" w16cid:durableId="270A7E82"/>
  <w16cid:commentId w16cid:paraId="4DAA4E29" w16cid:durableId="270A59A9"/>
  <w16cid:commentId w16cid:paraId="2A3DE0FB" w16cid:durableId="270A59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56"/>
    <w:rsid w:val="00185506"/>
    <w:rsid w:val="002256B3"/>
    <w:rsid w:val="002A194B"/>
    <w:rsid w:val="00401EF1"/>
    <w:rsid w:val="004A4556"/>
    <w:rsid w:val="0062459E"/>
    <w:rsid w:val="007B35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8442BE"/>
  <w15:chartTrackingRefBased/>
  <w15:docId w15:val="{52E960E4-82FF-564F-96B5-50D1F6A3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55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01EF1"/>
    <w:rPr>
      <w:sz w:val="16"/>
      <w:szCs w:val="16"/>
    </w:rPr>
  </w:style>
  <w:style w:type="paragraph" w:styleId="CommentText">
    <w:name w:val="annotation text"/>
    <w:basedOn w:val="Normal"/>
    <w:link w:val="CommentTextChar"/>
    <w:uiPriority w:val="99"/>
    <w:semiHidden/>
    <w:unhideWhenUsed/>
    <w:rsid w:val="00401EF1"/>
    <w:rPr>
      <w:sz w:val="20"/>
      <w:szCs w:val="20"/>
    </w:rPr>
  </w:style>
  <w:style w:type="character" w:customStyle="1" w:styleId="CommentTextChar">
    <w:name w:val="Comment Text Char"/>
    <w:basedOn w:val="DefaultParagraphFont"/>
    <w:link w:val="CommentText"/>
    <w:uiPriority w:val="99"/>
    <w:semiHidden/>
    <w:rsid w:val="00401EF1"/>
    <w:rPr>
      <w:sz w:val="20"/>
      <w:szCs w:val="20"/>
    </w:rPr>
  </w:style>
  <w:style w:type="paragraph" w:styleId="CommentSubject">
    <w:name w:val="annotation subject"/>
    <w:basedOn w:val="CommentText"/>
    <w:next w:val="CommentText"/>
    <w:link w:val="CommentSubjectChar"/>
    <w:uiPriority w:val="99"/>
    <w:semiHidden/>
    <w:unhideWhenUsed/>
    <w:rsid w:val="00401EF1"/>
    <w:rPr>
      <w:b/>
      <w:bCs/>
    </w:rPr>
  </w:style>
  <w:style w:type="character" w:customStyle="1" w:styleId="CommentSubjectChar">
    <w:name w:val="Comment Subject Char"/>
    <w:basedOn w:val="CommentTextChar"/>
    <w:link w:val="CommentSubject"/>
    <w:uiPriority w:val="99"/>
    <w:semiHidden/>
    <w:rsid w:val="00401EF1"/>
    <w:rPr>
      <w:b/>
      <w:bCs/>
      <w:sz w:val="20"/>
      <w:szCs w:val="20"/>
    </w:rPr>
  </w:style>
  <w:style w:type="paragraph" w:styleId="Revision">
    <w:name w:val="Revision"/>
    <w:hidden/>
    <w:uiPriority w:val="99"/>
    <w:semiHidden/>
    <w:rsid w:val="007B3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92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2022-10-29T10:14:00Z</dcterms:created>
  <dcterms:modified xsi:type="dcterms:W3CDTF">2022-10-31T10:04:00Z</dcterms:modified>
</cp:coreProperties>
</file>