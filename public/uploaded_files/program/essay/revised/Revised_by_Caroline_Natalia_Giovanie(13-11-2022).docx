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F8DE" w14:textId="77777777" w:rsidR="004B5FEC" w:rsidRPr="004B5FEC" w:rsidRDefault="004B5FEC" w:rsidP="004B5FEC">
      <w:pPr>
        <w:shd w:val="clear" w:color="auto" w:fill="FFFFFF"/>
        <w:rPr>
          <w:rFonts w:ascii="Times New Roman" w:eastAsia="Times New Roman" w:hAnsi="Times New Roman" w:cs="Times New Roman"/>
        </w:rPr>
      </w:pPr>
      <w:r w:rsidRPr="004B5FEC">
        <w:rPr>
          <w:rFonts w:ascii="Roboto" w:eastAsia="Times New Roman" w:hAnsi="Roboto" w:cs="Times New Roman"/>
          <w:b/>
          <w:bCs/>
          <w:color w:val="222222"/>
          <w:sz w:val="21"/>
          <w:szCs w:val="21"/>
          <w:shd w:val="clear" w:color="auto" w:fill="FFFFFF"/>
        </w:rPr>
        <w:t xml:space="preserve">Our families and communities often define us and our individual worlds. Community might refer to your cultural group, extended family, religious group, </w:t>
      </w:r>
      <w:proofErr w:type="spellStart"/>
      <w:r w:rsidRPr="004B5FEC">
        <w:rPr>
          <w:rFonts w:ascii="Roboto" w:eastAsia="Times New Roman" w:hAnsi="Roboto" w:cs="Times New Roman"/>
          <w:b/>
          <w:bCs/>
          <w:color w:val="222222"/>
          <w:sz w:val="21"/>
          <w:szCs w:val="21"/>
          <w:shd w:val="clear" w:color="auto" w:fill="FFFFFF"/>
        </w:rPr>
        <w:t>neighborhood</w:t>
      </w:r>
      <w:proofErr w:type="spellEnd"/>
      <w:r w:rsidRPr="004B5FEC">
        <w:rPr>
          <w:rFonts w:ascii="Roboto" w:eastAsia="Times New Roman" w:hAnsi="Roboto" w:cs="Times New Roman"/>
          <w:b/>
          <w:bCs/>
          <w:color w:val="222222"/>
          <w:sz w:val="21"/>
          <w:szCs w:val="21"/>
          <w:shd w:val="clear" w:color="auto" w:fill="FFFFFF"/>
        </w:rPr>
        <w:t xml:space="preserve"> or school, sports team or club, co-workers, etc. Describe the world you come from and how you, as a product of it, might add to the diversity of the University of Washington.</w:t>
      </w:r>
      <w:r w:rsidRPr="004B5FEC">
        <w:rPr>
          <w:rFonts w:ascii="Roboto" w:eastAsia="Times New Roman" w:hAnsi="Roboto" w:cs="Times New Roman"/>
          <w:b/>
          <w:bCs/>
          <w:color w:val="E00029"/>
          <w:sz w:val="21"/>
          <w:szCs w:val="21"/>
          <w:shd w:val="clear" w:color="auto" w:fill="FFFFFF"/>
        </w:rPr>
        <w:t>* ( max 300)</w:t>
      </w:r>
    </w:p>
    <w:p w14:paraId="221B92C4" w14:textId="77777777" w:rsidR="004B5FEC" w:rsidRDefault="004B5FEC" w:rsidP="004B5FEC">
      <w:pPr>
        <w:rPr>
          <w:rFonts w:ascii="Arial" w:eastAsia="Times New Roman" w:hAnsi="Arial" w:cs="Arial"/>
          <w:color w:val="000000"/>
          <w:sz w:val="22"/>
          <w:szCs w:val="22"/>
        </w:rPr>
      </w:pPr>
      <w:r w:rsidRPr="004B5FEC">
        <w:rPr>
          <w:rFonts w:ascii="Arial" w:eastAsia="Times New Roman" w:hAnsi="Arial" w:cs="Arial"/>
          <w:color w:val="000000"/>
          <w:sz w:val="22"/>
          <w:szCs w:val="22"/>
        </w:rPr>
        <w:tab/>
      </w:r>
    </w:p>
    <w:p w14:paraId="5EE7091C" w14:textId="3A3A4712"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Growing up, I’ve always loved solving math riddles and equations. I appreciated the fact that </w:t>
      </w:r>
      <w:proofErr w:type="spellStart"/>
      <w:r w:rsidRPr="002E3BFA">
        <w:rPr>
          <w:rFonts w:ascii="Arial" w:eastAsia="Times New Roman" w:hAnsi="Arial" w:cs="Arial"/>
          <w:color w:val="000000"/>
          <w:sz w:val="22"/>
          <w:szCs w:val="22"/>
        </w:rPr>
        <w:t>arithmetics</w:t>
      </w:r>
      <w:proofErr w:type="spellEnd"/>
      <w:r w:rsidRPr="002E3BFA">
        <w:rPr>
          <w:rFonts w:ascii="Arial" w:eastAsia="Times New Roman" w:hAnsi="Arial" w:cs="Arial"/>
          <w:color w:val="000000"/>
          <w:sz w:val="22"/>
          <w:szCs w:val="22"/>
        </w:rPr>
        <w:t xml:space="preserve"> had non-abstract, defined solutions. So when my friend invited me to a competitive programming club called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I was instantly interested. I believe it would allow me to pursue my passion for problem-solving from a computer science perspective. As I spent hours in the club learning, laughing, and enduring difficulties, the </w:t>
      </w:r>
      <w:ins w:id="0" w:author="Chiara Situmorang" w:date="2022-11-13T22:53:00Z">
        <w:r w:rsidR="00276AB6">
          <w:rPr>
            <w:rFonts w:ascii="Arial" w:eastAsia="Times New Roman" w:hAnsi="Arial" w:cs="Arial"/>
            <w:color w:val="000000"/>
            <w:sz w:val="22"/>
            <w:szCs w:val="22"/>
          </w:rPr>
          <w:t>once-</w:t>
        </w:r>
      </w:ins>
      <w:r w:rsidRPr="002E3BFA">
        <w:rPr>
          <w:rFonts w:ascii="Arial" w:eastAsia="Times New Roman" w:hAnsi="Arial" w:cs="Arial"/>
          <w:color w:val="000000"/>
          <w:sz w:val="22"/>
          <w:szCs w:val="22"/>
        </w:rPr>
        <w:t>alien environment slowly turned into a place of comfort.</w:t>
      </w:r>
      <w:del w:id="1" w:author="Microsoft Office User" w:date="2022-11-13T09:49:00Z">
        <w:r w:rsidRPr="002E3BFA" w:rsidDel="0060460A">
          <w:rPr>
            <w:rFonts w:ascii="Arial" w:eastAsia="Times New Roman" w:hAnsi="Arial" w:cs="Arial"/>
            <w:color w:val="000000"/>
            <w:sz w:val="22"/>
            <w:szCs w:val="22"/>
          </w:rPr>
          <w:delText xml:space="preserve"> And with the help of the coaches and other welcoming members, that comfort led to connections and friends that made my experience fun and memorable</w:delText>
        </w:r>
      </w:del>
    </w:p>
    <w:p w14:paraId="60555C8C" w14:textId="77777777" w:rsidR="002E3BFA" w:rsidRPr="002E3BFA" w:rsidRDefault="002E3BFA" w:rsidP="002E3BFA">
      <w:pPr>
        <w:rPr>
          <w:rFonts w:ascii="Times New Roman" w:eastAsia="Times New Roman" w:hAnsi="Times New Roman" w:cs="Times New Roman"/>
        </w:rPr>
      </w:pPr>
    </w:p>
    <w:p w14:paraId="45CC5DD8" w14:textId="36163EBE"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One of the biggest lessons I learned at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came from a senior member of the club. Whenever I felt puzzled by one of the coding problems, he’d always tell me, “Start with the most ridiculous solution and see if it works, you can always simplify it later.” He’d write programs intentionally exceeding the memory limit and then optimize them to shorter, more complex algorithms while guiding me through each step. This allowed me to understand the logic behind the solution first and then translate it to more effective methods achieving the same result. </w:t>
      </w:r>
      <w:del w:id="2" w:author="Microsoft Office User" w:date="2022-11-13T09:50:00Z">
        <w:r w:rsidRPr="002E3BFA" w:rsidDel="0060460A">
          <w:rPr>
            <w:rFonts w:ascii="Arial" w:eastAsia="Times New Roman" w:hAnsi="Arial" w:cs="Arial"/>
            <w:color w:val="000000"/>
            <w:sz w:val="22"/>
            <w:szCs w:val="22"/>
          </w:rPr>
          <w:delText>I was even able to apply this philosophy in my studying methods for other subjects and even video game strategies. </w:delText>
        </w:r>
      </w:del>
    </w:p>
    <w:p w14:paraId="4C391264" w14:textId="77777777" w:rsidR="002E3BFA" w:rsidRPr="002E3BFA" w:rsidRDefault="002E3BFA" w:rsidP="002E3BFA">
      <w:pPr>
        <w:rPr>
          <w:rFonts w:ascii="Times New Roman" w:eastAsia="Times New Roman" w:hAnsi="Times New Roman" w:cs="Times New Roman"/>
        </w:rPr>
      </w:pPr>
    </w:p>
    <w:p w14:paraId="448367E3" w14:textId="678A2E2E" w:rsidR="002E3BFA" w:rsidRPr="002E3BFA" w:rsidRDefault="002E3BFA" w:rsidP="002E3BFA">
      <w:pPr>
        <w:ind w:firstLine="720"/>
        <w:rPr>
          <w:rFonts w:ascii="Times New Roman" w:eastAsia="Times New Roman" w:hAnsi="Times New Roman" w:cs="Times New Roman"/>
        </w:rPr>
      </w:pPr>
      <w:r w:rsidRPr="002E3BFA">
        <w:rPr>
          <w:rFonts w:ascii="Arial" w:eastAsia="Times New Roman" w:hAnsi="Arial" w:cs="Arial"/>
          <w:color w:val="000000"/>
          <w:sz w:val="22"/>
          <w:szCs w:val="22"/>
        </w:rPr>
        <w:t xml:space="preserve">The community at </w:t>
      </w:r>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represented a special place</w:t>
      </w:r>
      <w:del w:id="3" w:author="Chiara Situmorang" w:date="2022-11-13T22:54:00Z">
        <w:r w:rsidRPr="002E3BFA" w:rsidDel="00276AB6">
          <w:rPr>
            <w:rFonts w:ascii="Arial" w:eastAsia="Times New Roman" w:hAnsi="Arial" w:cs="Arial"/>
            <w:color w:val="000000"/>
            <w:sz w:val="22"/>
            <w:szCs w:val="22"/>
          </w:rPr>
          <w:delText>,</w:delText>
        </w:r>
      </w:del>
      <w:r w:rsidRPr="002E3BFA">
        <w:rPr>
          <w:rFonts w:ascii="Arial" w:eastAsia="Times New Roman" w:hAnsi="Arial" w:cs="Arial"/>
          <w:color w:val="000000"/>
          <w:sz w:val="22"/>
          <w:szCs w:val="22"/>
        </w:rPr>
        <w:t xml:space="preserve"> where I </w:t>
      </w:r>
      <w:ins w:id="4" w:author="Microsoft Office User" w:date="2022-11-13T09:54:00Z">
        <w:r w:rsidR="0060460A">
          <w:rPr>
            <w:rFonts w:ascii="Arial" w:eastAsia="Times New Roman" w:hAnsi="Arial" w:cs="Arial"/>
            <w:color w:val="000000"/>
            <w:sz w:val="22"/>
            <w:szCs w:val="22"/>
          </w:rPr>
          <w:t>first</w:t>
        </w:r>
      </w:ins>
      <w:del w:id="5" w:author="Microsoft Office User" w:date="2022-11-13T09:54:00Z">
        <w:r w:rsidRPr="002E3BFA" w:rsidDel="0060460A">
          <w:rPr>
            <w:rFonts w:ascii="Arial" w:eastAsia="Times New Roman" w:hAnsi="Arial" w:cs="Arial"/>
            <w:color w:val="000000"/>
            <w:sz w:val="22"/>
            <w:szCs w:val="22"/>
          </w:rPr>
          <w:delText>first loved programming. It</w:delText>
        </w:r>
      </w:del>
      <w:r w:rsidRPr="002E3BFA">
        <w:rPr>
          <w:rFonts w:ascii="Arial" w:eastAsia="Times New Roman" w:hAnsi="Arial" w:cs="Arial"/>
          <w:color w:val="000000"/>
          <w:sz w:val="22"/>
          <w:szCs w:val="22"/>
        </w:rPr>
        <w:t xml:space="preserve"> </w:t>
      </w:r>
      <w:del w:id="6" w:author="Microsoft Office User" w:date="2022-11-13T09:54:00Z">
        <w:r w:rsidRPr="002E3BFA" w:rsidDel="0060460A">
          <w:rPr>
            <w:rFonts w:ascii="Arial" w:eastAsia="Times New Roman" w:hAnsi="Arial" w:cs="Arial"/>
            <w:color w:val="000000"/>
            <w:sz w:val="22"/>
            <w:szCs w:val="22"/>
          </w:rPr>
          <w:delText xml:space="preserve">taught </w:delText>
        </w:r>
      </w:del>
      <w:ins w:id="7" w:author="Microsoft Office User" w:date="2022-11-13T09:54:00Z">
        <w:r w:rsidR="0060460A">
          <w:rPr>
            <w:rFonts w:ascii="Arial" w:eastAsia="Times New Roman" w:hAnsi="Arial" w:cs="Arial"/>
            <w:color w:val="000000"/>
            <w:sz w:val="22"/>
            <w:szCs w:val="22"/>
          </w:rPr>
          <w:t>learned</w:t>
        </w:r>
        <w:r w:rsidR="0060460A" w:rsidRPr="002E3BFA">
          <w:rPr>
            <w:rFonts w:ascii="Arial" w:eastAsia="Times New Roman" w:hAnsi="Arial" w:cs="Arial"/>
            <w:color w:val="000000"/>
            <w:sz w:val="22"/>
            <w:szCs w:val="22"/>
          </w:rPr>
          <w:t xml:space="preserve"> </w:t>
        </w:r>
      </w:ins>
      <w:del w:id="8" w:author="Microsoft Office User" w:date="2022-11-13T09:54:00Z">
        <w:r w:rsidRPr="002E3BFA" w:rsidDel="0060460A">
          <w:rPr>
            <w:rFonts w:ascii="Arial" w:eastAsia="Times New Roman" w:hAnsi="Arial" w:cs="Arial"/>
            <w:color w:val="000000"/>
            <w:sz w:val="22"/>
            <w:szCs w:val="22"/>
          </w:rPr>
          <w:delText xml:space="preserve">me </w:delText>
        </w:r>
      </w:del>
      <w:r w:rsidRPr="002E3BFA">
        <w:rPr>
          <w:rFonts w:ascii="Arial" w:eastAsia="Times New Roman" w:hAnsi="Arial" w:cs="Arial"/>
          <w:color w:val="000000"/>
          <w:sz w:val="22"/>
          <w:szCs w:val="22"/>
        </w:rPr>
        <w:t xml:space="preserve">that there was no wrong way of pursuing knowledge, even if it meant using </w:t>
      </w:r>
      <w:del w:id="9" w:author="Microsoft Office User" w:date="2022-11-13T09:54:00Z">
        <w:r w:rsidRPr="002E3BFA" w:rsidDel="0060460A">
          <w:rPr>
            <w:rFonts w:ascii="Arial" w:eastAsia="Times New Roman" w:hAnsi="Arial" w:cs="Arial"/>
            <w:color w:val="000000"/>
            <w:sz w:val="22"/>
            <w:szCs w:val="22"/>
          </w:rPr>
          <w:delText xml:space="preserve">the most random and </w:delText>
        </w:r>
      </w:del>
      <w:r w:rsidRPr="002E3BFA">
        <w:rPr>
          <w:rFonts w:ascii="Arial" w:eastAsia="Times New Roman" w:hAnsi="Arial" w:cs="Arial"/>
          <w:color w:val="000000"/>
          <w:sz w:val="22"/>
          <w:szCs w:val="22"/>
        </w:rPr>
        <w:t xml:space="preserve">unconventional methods. At UW, I’m eager to use my programming experience to contribute to </w:t>
      </w:r>
      <w:proofErr w:type="spellStart"/>
      <w:r w:rsidRPr="002E3BFA">
        <w:rPr>
          <w:rFonts w:ascii="Arial" w:eastAsia="Times New Roman" w:hAnsi="Arial" w:cs="Arial"/>
          <w:color w:val="000000"/>
          <w:sz w:val="22"/>
          <w:szCs w:val="22"/>
        </w:rPr>
        <w:t>Udub’s</w:t>
      </w:r>
      <w:proofErr w:type="spellEnd"/>
      <w:r w:rsidRPr="002E3BFA">
        <w:rPr>
          <w:rFonts w:ascii="Arial" w:eastAsia="Times New Roman" w:hAnsi="Arial" w:cs="Arial"/>
          <w:color w:val="000000"/>
          <w:sz w:val="22"/>
          <w:szCs w:val="22"/>
        </w:rPr>
        <w:t xml:space="preserve"> </w:t>
      </w:r>
      <w:proofErr w:type="spellStart"/>
      <w:r w:rsidRPr="002E3BFA">
        <w:rPr>
          <w:rFonts w:ascii="Arial" w:eastAsia="Times New Roman" w:hAnsi="Arial" w:cs="Arial"/>
          <w:color w:val="000000"/>
          <w:sz w:val="22"/>
          <w:szCs w:val="22"/>
        </w:rPr>
        <w:t>CompProg</w:t>
      </w:r>
      <w:proofErr w:type="spellEnd"/>
      <w:r w:rsidRPr="002E3BFA">
        <w:rPr>
          <w:rFonts w:ascii="Arial" w:eastAsia="Times New Roman" w:hAnsi="Arial" w:cs="Arial"/>
          <w:color w:val="000000"/>
          <w:sz w:val="22"/>
          <w:szCs w:val="22"/>
        </w:rPr>
        <w:t xml:space="preserve"> and win competitive programming </w:t>
      </w:r>
      <w:commentRangeStart w:id="10"/>
      <w:r w:rsidRPr="002E3BFA">
        <w:rPr>
          <w:rFonts w:ascii="Arial" w:eastAsia="Times New Roman" w:hAnsi="Arial" w:cs="Arial"/>
          <w:color w:val="000000"/>
          <w:sz w:val="22"/>
          <w:szCs w:val="22"/>
        </w:rPr>
        <w:t>titles</w:t>
      </w:r>
      <w:commentRangeEnd w:id="10"/>
      <w:r w:rsidR="004454D1">
        <w:rPr>
          <w:rStyle w:val="CommentReference"/>
        </w:rPr>
        <w:commentReference w:id="10"/>
      </w:r>
      <w:r w:rsidRPr="002E3BFA">
        <w:rPr>
          <w:rFonts w:ascii="Arial" w:eastAsia="Times New Roman" w:hAnsi="Arial" w:cs="Arial"/>
          <w:color w:val="000000"/>
          <w:sz w:val="22"/>
          <w:szCs w:val="22"/>
        </w:rPr>
        <w:t>. Moreover, I want to host community events, hackathons, and mentor</w:t>
      </w:r>
      <w:ins w:id="11" w:author="Chiara Situmorang" w:date="2022-11-13T22:54:00Z">
        <w:r w:rsidR="00276AB6">
          <w:rPr>
            <w:rFonts w:ascii="Arial" w:eastAsia="Times New Roman" w:hAnsi="Arial" w:cs="Arial"/>
            <w:color w:val="000000"/>
            <w:sz w:val="22"/>
            <w:szCs w:val="22"/>
          </w:rPr>
          <w:t>ing</w:t>
        </w:r>
      </w:ins>
      <w:r w:rsidRPr="002E3BFA">
        <w:rPr>
          <w:rFonts w:ascii="Arial" w:eastAsia="Times New Roman" w:hAnsi="Arial" w:cs="Arial"/>
          <w:color w:val="000000"/>
          <w:sz w:val="22"/>
          <w:szCs w:val="22"/>
        </w:rPr>
        <w:t xml:space="preserve"> programs for </w:t>
      </w:r>
      <w:del w:id="12" w:author="Chiara Situmorang" w:date="2022-11-13T22:54:00Z">
        <w:r w:rsidRPr="002E3BFA" w:rsidDel="00276AB6">
          <w:rPr>
            <w:rFonts w:ascii="Arial" w:eastAsia="Times New Roman" w:hAnsi="Arial" w:cs="Arial"/>
            <w:color w:val="000000"/>
            <w:sz w:val="22"/>
            <w:szCs w:val="22"/>
          </w:rPr>
          <w:delText xml:space="preserve">others including </w:delText>
        </w:r>
      </w:del>
      <w:r w:rsidRPr="002E3BFA">
        <w:rPr>
          <w:rFonts w:ascii="Arial" w:eastAsia="Times New Roman" w:hAnsi="Arial" w:cs="Arial"/>
          <w:color w:val="000000"/>
          <w:sz w:val="22"/>
          <w:szCs w:val="22"/>
        </w:rPr>
        <w:t xml:space="preserve">underprivileged children to help them experience the fun of </w:t>
      </w:r>
      <w:commentRangeStart w:id="13"/>
      <w:r w:rsidRPr="002E3BFA">
        <w:rPr>
          <w:rFonts w:ascii="Arial" w:eastAsia="Times New Roman" w:hAnsi="Arial" w:cs="Arial"/>
          <w:color w:val="000000"/>
          <w:sz w:val="22"/>
          <w:szCs w:val="22"/>
        </w:rPr>
        <w:t>programming</w:t>
      </w:r>
      <w:commentRangeEnd w:id="13"/>
      <w:r w:rsidR="004454D1">
        <w:rPr>
          <w:rStyle w:val="CommentReference"/>
        </w:rPr>
        <w:commentReference w:id="13"/>
      </w:r>
      <w:r w:rsidRPr="002E3BFA">
        <w:rPr>
          <w:rFonts w:ascii="Arial" w:eastAsia="Times New Roman" w:hAnsi="Arial" w:cs="Arial"/>
          <w:color w:val="000000"/>
          <w:sz w:val="22"/>
          <w:szCs w:val="22"/>
        </w:rPr>
        <w:t xml:space="preserve">, just </w:t>
      </w:r>
      <w:del w:id="14" w:author="Chiara Situmorang" w:date="2022-11-13T22:54:00Z">
        <w:r w:rsidRPr="002E3BFA" w:rsidDel="00276AB6">
          <w:rPr>
            <w:rFonts w:ascii="Arial" w:eastAsia="Times New Roman" w:hAnsi="Arial" w:cs="Arial"/>
            <w:color w:val="000000"/>
            <w:sz w:val="22"/>
            <w:szCs w:val="22"/>
          </w:rPr>
          <w:delText xml:space="preserve">as </w:delText>
        </w:r>
      </w:del>
      <w:ins w:id="15" w:author="Chiara Situmorang" w:date="2022-11-13T22:54:00Z">
        <w:r w:rsidR="00276AB6">
          <w:rPr>
            <w:rFonts w:ascii="Arial" w:eastAsia="Times New Roman" w:hAnsi="Arial" w:cs="Arial"/>
            <w:color w:val="000000"/>
            <w:sz w:val="22"/>
            <w:szCs w:val="22"/>
          </w:rPr>
          <w:t>like</w:t>
        </w:r>
        <w:r w:rsidR="00276AB6" w:rsidRPr="002E3BFA">
          <w:rPr>
            <w:rFonts w:ascii="Arial" w:eastAsia="Times New Roman" w:hAnsi="Arial" w:cs="Arial"/>
            <w:color w:val="000000"/>
            <w:sz w:val="22"/>
            <w:szCs w:val="22"/>
          </w:rPr>
          <w:t xml:space="preserve"> </w:t>
        </w:r>
      </w:ins>
      <w:proofErr w:type="spellStart"/>
      <w:r w:rsidRPr="002E3BFA">
        <w:rPr>
          <w:rFonts w:ascii="Arial" w:eastAsia="Times New Roman" w:hAnsi="Arial" w:cs="Arial"/>
          <w:color w:val="000000"/>
          <w:sz w:val="22"/>
          <w:szCs w:val="22"/>
        </w:rPr>
        <w:t>Kokocoder</w:t>
      </w:r>
      <w:proofErr w:type="spellEnd"/>
      <w:r w:rsidRPr="002E3BFA">
        <w:rPr>
          <w:rFonts w:ascii="Arial" w:eastAsia="Times New Roman" w:hAnsi="Arial" w:cs="Arial"/>
          <w:color w:val="000000"/>
          <w:sz w:val="22"/>
          <w:szCs w:val="22"/>
        </w:rPr>
        <w:t xml:space="preserve"> did for me.</w:t>
      </w:r>
    </w:p>
    <w:p w14:paraId="003535FA" w14:textId="77777777" w:rsidR="002E3BFA" w:rsidRPr="002E3BFA" w:rsidRDefault="002E3BFA" w:rsidP="002E3BFA">
      <w:pPr>
        <w:rPr>
          <w:rFonts w:ascii="Times New Roman" w:eastAsia="Times New Roman" w:hAnsi="Times New Roman" w:cs="Times New Roman"/>
        </w:rPr>
      </w:pPr>
    </w:p>
    <w:p w14:paraId="397EB4CE" w14:textId="3620A981" w:rsidR="003D6FD0" w:rsidRDefault="003D6FD0" w:rsidP="002E3BFA">
      <w:pPr>
        <w:ind w:firstLine="720"/>
        <w:rPr>
          <w:ins w:id="16" w:author="Microsoft Office User" w:date="2022-11-13T10:33:00Z"/>
        </w:rPr>
      </w:pPr>
    </w:p>
    <w:p w14:paraId="1E138338" w14:textId="6D9DCE83" w:rsidR="00B063F5" w:rsidRDefault="00B063F5" w:rsidP="002E3BFA">
      <w:pPr>
        <w:ind w:firstLine="720"/>
        <w:rPr>
          <w:ins w:id="17" w:author="Microsoft Office User" w:date="2022-11-13T10:33:00Z"/>
        </w:rPr>
      </w:pPr>
    </w:p>
    <w:p w14:paraId="5A086941" w14:textId="1D9E3B21" w:rsidR="00B063F5" w:rsidRDefault="00B063F5" w:rsidP="002E3BFA">
      <w:pPr>
        <w:ind w:firstLine="720"/>
      </w:pPr>
      <w:r>
        <w:t>Hi Joe,</w:t>
      </w:r>
    </w:p>
    <w:p w14:paraId="5A4F3462" w14:textId="2B9973D0" w:rsidR="00B063F5" w:rsidRDefault="00B063F5" w:rsidP="002E3BFA">
      <w:pPr>
        <w:ind w:firstLine="720"/>
      </w:pPr>
    </w:p>
    <w:p w14:paraId="38FCAEBB" w14:textId="7879B354" w:rsidR="00B063F5" w:rsidRDefault="00B063F5" w:rsidP="002E3BFA">
      <w:pPr>
        <w:ind w:firstLine="720"/>
      </w:pPr>
      <w:r>
        <w:t>Succinct and interesting lesson learned here. I’ve deleted parts that will not affect the essay if they were removed. My suggestion will be to add another meaning to the lesson/community instead of just programming and winning competition</w:t>
      </w:r>
      <w:r w:rsidR="00276AB6">
        <w:t>s</w:t>
      </w:r>
      <w:r>
        <w:t>. This will make your essay more meaningful.</w:t>
      </w:r>
    </w:p>
    <w:p w14:paraId="6502499D" w14:textId="23CEFAA2" w:rsidR="00B063F5" w:rsidRDefault="00B063F5" w:rsidP="002E3BFA">
      <w:pPr>
        <w:ind w:firstLine="720"/>
      </w:pPr>
    </w:p>
    <w:p w14:paraId="5671D039" w14:textId="60A165FA" w:rsidR="00B063F5" w:rsidRDefault="00B063F5" w:rsidP="002E3BFA">
      <w:pPr>
        <w:ind w:firstLine="720"/>
      </w:pPr>
      <w:r>
        <w:t xml:space="preserve">C.G. </w:t>
      </w:r>
    </w:p>
    <w:sectPr w:rsidR="00B063F5">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Microsoft Office User" w:date="2022-11-13T09:55:00Z" w:initials="MOU">
    <w:p w14:paraId="5DF51434" w14:textId="77777777" w:rsidR="004454D1" w:rsidRDefault="004454D1" w:rsidP="00A83FBE">
      <w:r>
        <w:rPr>
          <w:rStyle w:val="CommentReference"/>
        </w:rPr>
        <w:annotationRef/>
      </w:r>
      <w:r>
        <w:rPr>
          <w:sz w:val="20"/>
          <w:szCs w:val="20"/>
        </w:rPr>
        <w:t>Add another goal so it’s not just about winning for you</w:t>
      </w:r>
    </w:p>
  </w:comment>
  <w:comment w:id="13" w:author="Microsoft Office User" w:date="2022-11-13T09:55:00Z" w:initials="MOU">
    <w:p w14:paraId="5B3B90B1" w14:textId="4EDA3EA8" w:rsidR="004454D1" w:rsidRDefault="004454D1" w:rsidP="00685130">
      <w:r>
        <w:rPr>
          <w:rStyle w:val="CommentReference"/>
        </w:rPr>
        <w:annotationRef/>
      </w:r>
      <w:r>
        <w:rPr>
          <w:sz w:val="20"/>
          <w:szCs w:val="20"/>
        </w:rPr>
        <w:t xml:space="preserve">Anything else? Lessons?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F51434" w15:done="0"/>
  <w15:commentEx w15:paraId="5B3B90B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B3DA8" w16cex:dateUtc="2022-11-13T14:55:00Z"/>
  <w16cex:commentExtensible w16cex:durableId="271B3D85" w16cex:dateUtc="2022-11-13T1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F51434" w16cid:durableId="271B3DA8"/>
  <w16cid:commentId w16cid:paraId="5B3B90B1" w16cid:durableId="271B3D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FEC"/>
    <w:rsid w:val="00185506"/>
    <w:rsid w:val="00276AB6"/>
    <w:rsid w:val="002E3BFA"/>
    <w:rsid w:val="003D6FD0"/>
    <w:rsid w:val="004454D1"/>
    <w:rsid w:val="004B5FEC"/>
    <w:rsid w:val="0060460A"/>
    <w:rsid w:val="0062459E"/>
    <w:rsid w:val="00B063F5"/>
    <w:rsid w:val="00D04D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219D1A1"/>
  <w15:chartTrackingRefBased/>
  <w15:docId w15:val="{B0449621-BDCA-FF48-8F03-EB62805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5FE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4B5FEC"/>
  </w:style>
  <w:style w:type="paragraph" w:styleId="Revision">
    <w:name w:val="Revision"/>
    <w:hidden/>
    <w:uiPriority w:val="99"/>
    <w:semiHidden/>
    <w:rsid w:val="0060460A"/>
  </w:style>
  <w:style w:type="character" w:styleId="CommentReference">
    <w:name w:val="annotation reference"/>
    <w:basedOn w:val="DefaultParagraphFont"/>
    <w:uiPriority w:val="99"/>
    <w:semiHidden/>
    <w:unhideWhenUsed/>
    <w:rsid w:val="004454D1"/>
    <w:rPr>
      <w:sz w:val="16"/>
      <w:szCs w:val="16"/>
    </w:rPr>
  </w:style>
  <w:style w:type="paragraph" w:styleId="CommentText">
    <w:name w:val="annotation text"/>
    <w:basedOn w:val="Normal"/>
    <w:link w:val="CommentTextChar"/>
    <w:uiPriority w:val="99"/>
    <w:semiHidden/>
    <w:unhideWhenUsed/>
    <w:rsid w:val="004454D1"/>
    <w:rPr>
      <w:sz w:val="20"/>
      <w:szCs w:val="20"/>
    </w:rPr>
  </w:style>
  <w:style w:type="character" w:customStyle="1" w:styleId="CommentTextChar">
    <w:name w:val="Comment Text Char"/>
    <w:basedOn w:val="DefaultParagraphFont"/>
    <w:link w:val="CommentText"/>
    <w:uiPriority w:val="99"/>
    <w:semiHidden/>
    <w:rsid w:val="004454D1"/>
    <w:rPr>
      <w:sz w:val="20"/>
      <w:szCs w:val="20"/>
    </w:rPr>
  </w:style>
  <w:style w:type="paragraph" w:styleId="CommentSubject">
    <w:name w:val="annotation subject"/>
    <w:basedOn w:val="CommentText"/>
    <w:next w:val="CommentText"/>
    <w:link w:val="CommentSubjectChar"/>
    <w:uiPriority w:val="99"/>
    <w:semiHidden/>
    <w:unhideWhenUsed/>
    <w:rsid w:val="004454D1"/>
    <w:rPr>
      <w:b/>
      <w:bCs/>
    </w:rPr>
  </w:style>
  <w:style w:type="character" w:customStyle="1" w:styleId="CommentSubjectChar">
    <w:name w:val="Comment Subject Char"/>
    <w:basedOn w:val="CommentTextChar"/>
    <w:link w:val="CommentSubject"/>
    <w:uiPriority w:val="99"/>
    <w:semiHidden/>
    <w:rsid w:val="004454D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30072">
      <w:bodyDiv w:val="1"/>
      <w:marLeft w:val="0"/>
      <w:marRight w:val="0"/>
      <w:marTop w:val="0"/>
      <w:marBottom w:val="0"/>
      <w:divBdr>
        <w:top w:val="none" w:sz="0" w:space="0" w:color="auto"/>
        <w:left w:val="none" w:sz="0" w:space="0" w:color="auto"/>
        <w:bottom w:val="none" w:sz="0" w:space="0" w:color="auto"/>
        <w:right w:val="none" w:sz="0" w:space="0" w:color="auto"/>
      </w:divBdr>
    </w:div>
    <w:div w:id="101341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7</cp:revision>
  <dcterms:created xsi:type="dcterms:W3CDTF">2022-11-09T04:42:00Z</dcterms:created>
  <dcterms:modified xsi:type="dcterms:W3CDTF">2022-11-13T15:54:00Z</dcterms:modified>
</cp:coreProperties>
</file>