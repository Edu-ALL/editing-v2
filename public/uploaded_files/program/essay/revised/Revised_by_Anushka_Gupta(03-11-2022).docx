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26517" w:rsidRDefault="00000000">
      <w:pPr>
        <w:spacing w:line="228" w:lineRule="auto"/>
        <w:ind w:left="740" w:right="60" w:firstLine="20"/>
      </w:pPr>
      <w:r>
        <w:t xml:space="preserve">I have always taken inspiration from my mother as she grew a business by herself and was able to support us as children. During elementary school, I was insatiable in business industry knowledge, and I had the opportunity to see this first-hand. </w:t>
      </w:r>
      <w:commentRangeStart w:id="0"/>
      <w:r>
        <w:t>I saw my mother delegating tasks and coordinating with her staff members as she handled the money altogether</w:t>
      </w:r>
      <w:commentRangeEnd w:id="0"/>
      <w:r w:rsidR="00621B1B">
        <w:rPr>
          <w:rStyle w:val="CommentReference"/>
        </w:rPr>
        <w:commentReference w:id="0"/>
      </w:r>
      <w:r>
        <w:t xml:space="preserve">—I was starstruck. She made everything seem so easy and simple that I felt that this was something I wanted to pursue in life and continue to this day. </w:t>
      </w:r>
      <w:commentRangeStart w:id="1"/>
      <w:r>
        <w:t>I started promoting my mom’s business in school and got directly involved in handling the money by marketing the products to my friends while organizing delivery at the same time.</w:t>
      </w:r>
      <w:commentRangeEnd w:id="1"/>
      <w:r w:rsidR="00621B1B">
        <w:rPr>
          <w:rStyle w:val="CommentReference"/>
        </w:rPr>
        <w:commentReference w:id="1"/>
      </w:r>
      <w:r>
        <w:t xml:space="preserve"> </w:t>
      </w:r>
      <w:commentRangeStart w:id="2"/>
      <w:r>
        <w:t>This awoke a dream inside of me to run a business and manage it using the different business skills I have gained, turning my attention to pursuing Business Management as my major.</w:t>
      </w:r>
      <w:commentRangeEnd w:id="2"/>
      <w:r w:rsidR="00621B1B">
        <w:rPr>
          <w:rStyle w:val="CommentReference"/>
        </w:rPr>
        <w:commentReference w:id="2"/>
      </w:r>
    </w:p>
    <w:p w14:paraId="00000002" w14:textId="77777777" w:rsidR="00726517" w:rsidRDefault="00726517">
      <w:pPr>
        <w:spacing w:line="228" w:lineRule="auto"/>
        <w:ind w:left="740" w:right="60" w:firstLine="20"/>
      </w:pPr>
    </w:p>
    <w:p w14:paraId="00000003" w14:textId="0B9E76DA" w:rsidR="00726517" w:rsidDel="00E56869" w:rsidRDefault="00000000">
      <w:pPr>
        <w:spacing w:line="228" w:lineRule="auto"/>
        <w:ind w:left="740" w:right="60" w:firstLine="20"/>
        <w:rPr>
          <w:del w:id="3" w:author="Chiara Situmorang" w:date="2022-11-03T10:19:00Z"/>
        </w:rPr>
      </w:pPr>
      <w:r>
        <w:t xml:space="preserve">Wanting to learn more about business management, I searched for summer programs to develop my business skills. I found the </w:t>
      </w:r>
      <w:proofErr w:type="spellStart"/>
      <w:r>
        <w:t>PassionXplorer</w:t>
      </w:r>
      <w:proofErr w:type="spellEnd"/>
      <w:r>
        <w:t xml:space="preserve"> work experience program about a business where we had to help a restaurant called Devon </w:t>
      </w:r>
      <w:commentRangeStart w:id="4"/>
      <w:r>
        <w:t xml:space="preserve">uplift the customer intake. </w:t>
      </w:r>
      <w:commentRangeEnd w:id="4"/>
      <w:r w:rsidR="00621B1B">
        <w:rPr>
          <w:rStyle w:val="CommentReference"/>
        </w:rPr>
        <w:commentReference w:id="4"/>
      </w:r>
      <w:commentRangeStart w:id="5"/>
      <w:r>
        <w:t xml:space="preserve">One of the key takeaways from the program was forecasting prices for a restaurant and counting the cost of goods sold, expenses, profit margin, and revenue. We could apply what we learned to the restaurant by creating an event where there was a significant discount for a week which brought in more revenue with only a slight decrease in the profit margin. </w:t>
      </w:r>
      <w:commentRangeEnd w:id="5"/>
      <w:r w:rsidR="00E56869">
        <w:rPr>
          <w:rStyle w:val="CommentReference"/>
        </w:rPr>
        <w:commentReference w:id="5"/>
      </w:r>
      <w:del w:id="6" w:author="Chiara Situmorang" w:date="2022-11-03T10:19:00Z">
        <w:r w:rsidDel="00E56869">
          <w:delText>We did not affect the food quality by only choosing special items that were not selling well.</w:delText>
        </w:r>
      </w:del>
      <w:r>
        <w:t xml:space="preserve"> I developed the analytical and problem-solving skills to pursue business management further.</w:t>
      </w:r>
    </w:p>
    <w:p w14:paraId="00000004" w14:textId="77777777" w:rsidR="00726517" w:rsidRDefault="00726517" w:rsidP="00E56869">
      <w:pPr>
        <w:spacing w:line="228" w:lineRule="auto"/>
        <w:ind w:left="740" w:right="60" w:firstLine="20"/>
      </w:pPr>
    </w:p>
    <w:p w14:paraId="00000005" w14:textId="77777777" w:rsidR="00726517" w:rsidRDefault="00726517">
      <w:pPr>
        <w:spacing w:line="228" w:lineRule="auto"/>
        <w:ind w:left="740" w:right="60" w:firstLine="20"/>
      </w:pPr>
    </w:p>
    <w:p w14:paraId="00000006" w14:textId="5071310E" w:rsidR="00726517" w:rsidRDefault="00000000">
      <w:pPr>
        <w:spacing w:line="228" w:lineRule="auto"/>
        <w:ind w:left="740" w:right="60"/>
        <w:pPrChange w:id="7" w:author="Chiara Situmorang" w:date="2022-11-03T10:19:00Z">
          <w:pPr>
            <w:spacing w:line="228" w:lineRule="auto"/>
            <w:ind w:left="740" w:right="60" w:firstLine="20"/>
          </w:pPr>
        </w:pPrChange>
      </w:pPr>
      <w:del w:id="8" w:author="Chiara Situmorang" w:date="2022-11-03T10:19:00Z">
        <w:r w:rsidDel="00E56869">
          <w:delText xml:space="preserve">The business industry contains vast subjects, which include marketing. The business industry has extensive topics, which include marketing. </w:delText>
        </w:r>
      </w:del>
      <w:r>
        <w:t xml:space="preserve">Wanting to grow my knowledge of Digital Marketing, I joined several online courses </w:t>
      </w:r>
      <w:proofErr w:type="gramStart"/>
      <w:r>
        <w:t xml:space="preserve">from  </w:t>
      </w:r>
      <w:proofErr w:type="spellStart"/>
      <w:r>
        <w:t>Revou</w:t>
      </w:r>
      <w:proofErr w:type="spellEnd"/>
      <w:proofErr w:type="gramEnd"/>
      <w:r>
        <w:t xml:space="preserve"> and Sydney Romantics. </w:t>
      </w:r>
      <w:commentRangeStart w:id="9"/>
      <w:r>
        <w:t xml:space="preserve">Applying the knowledge I learned from the course to my internship, I broke down the problem we had and found the AIDA formula, </w:t>
      </w:r>
      <w:commentRangeEnd w:id="9"/>
      <w:r w:rsidR="00E56869">
        <w:rPr>
          <w:rStyle w:val="CommentReference"/>
        </w:rPr>
        <w:commentReference w:id="9"/>
      </w:r>
      <w:r>
        <w:t>which was perfect for the website as it grew from 15 clicks per day to 180 clicks weekly. I learned how to apply knowledge to real-life situations, which is essential in the business industry as sometimes we are faced with difficult situations that we need to solve.</w:t>
      </w:r>
    </w:p>
    <w:p w14:paraId="00000007" w14:textId="77777777" w:rsidR="00726517" w:rsidRDefault="00726517">
      <w:pPr>
        <w:spacing w:line="228" w:lineRule="auto"/>
        <w:ind w:right="60"/>
      </w:pPr>
    </w:p>
    <w:p w14:paraId="00000008" w14:textId="6F906AB5" w:rsidR="00726517" w:rsidRDefault="00000000">
      <w:pPr>
        <w:spacing w:line="228" w:lineRule="auto"/>
        <w:ind w:left="740" w:right="60" w:firstLine="20"/>
      </w:pPr>
      <w:r>
        <w:t xml:space="preserve">As business managers, we need to understand how to lead and organize a team that can do work to the maximum capacity. I had the opportunity to develop this skill when joining the INCEPTION business competition. Our group consisted of three members, and I was tasked to organize registration forms and to meet time/schedules. I coordinated and delegated tasks to the team in different time zones. I also had to understand them individually so we could work efficiently. </w:t>
      </w:r>
      <w:commentRangeStart w:id="10"/>
      <w:r>
        <w:t xml:space="preserve">As the team leader, </w:t>
      </w:r>
      <w:proofErr w:type="gramStart"/>
      <w:r>
        <w:t>I  understood</w:t>
      </w:r>
      <w:proofErr w:type="gramEnd"/>
      <w:r>
        <w:t xml:space="preserve"> how to work with different types of people and address them effectively. </w:t>
      </w:r>
      <w:commentRangeEnd w:id="10"/>
      <w:r w:rsidR="00E56869">
        <w:rPr>
          <w:rStyle w:val="CommentReference"/>
        </w:rPr>
        <w:commentReference w:id="10"/>
      </w:r>
      <w:del w:id="11" w:author="Chiara Situmorang" w:date="2022-11-03T10:21:00Z">
        <w:r w:rsidDel="00E56869">
          <w:delText>Where I was able to apply this in class during group work where some of us disagreed on a matter, I then tried to help everyone come to a conclusion where they would understand that we all wanted the same thing, which gained us a perfect score. As a result, we could complete our work before the deadline.</w:delText>
        </w:r>
      </w:del>
      <w:r>
        <w:t xml:space="preserve"> Despite losing the competition, I learned many new insights on delegating tasks, working with others, and effectively communicating, which are practical skills needed in business management.</w:t>
      </w:r>
    </w:p>
    <w:p w14:paraId="00000009" w14:textId="77777777" w:rsidR="00726517" w:rsidRDefault="00000000">
      <w:pPr>
        <w:spacing w:line="228" w:lineRule="auto"/>
        <w:ind w:left="740" w:right="60" w:firstLine="20"/>
      </w:pPr>
      <w:r>
        <w:t xml:space="preserve"> </w:t>
      </w:r>
    </w:p>
    <w:p w14:paraId="0000000A" w14:textId="191E7D29" w:rsidR="00726517" w:rsidDel="00E56869" w:rsidRDefault="00000000">
      <w:pPr>
        <w:spacing w:line="228" w:lineRule="auto"/>
        <w:ind w:left="740" w:right="60" w:firstLine="20"/>
        <w:rPr>
          <w:del w:id="12" w:author="Chiara Situmorang" w:date="2022-11-03T10:21:00Z"/>
        </w:rPr>
      </w:pPr>
      <w:commentRangeStart w:id="13"/>
      <w:del w:id="14" w:author="Chiara Situmorang" w:date="2022-11-03T10:21:00Z">
        <w:r w:rsidDel="00E56869">
          <w:delText xml:space="preserve">Business Management has always been a widespread degree that unites different people to work together effectively. The United Kingdom has always been a place that contains the most cultures, as you can see different cultures and races. This is what draws me to take Business Management in the United Kingdom. </w:delText>
        </w:r>
      </w:del>
      <w:r>
        <w:t>Business</w:t>
      </w:r>
      <w:ins w:id="15" w:author="Chiara Situmorang" w:date="2022-11-03T10:21:00Z">
        <w:r w:rsidR="00E56869">
          <w:t xml:space="preserve"> </w:t>
        </w:r>
      </w:ins>
    </w:p>
    <w:p w14:paraId="0000000B" w14:textId="77777777" w:rsidR="00726517" w:rsidRDefault="00000000" w:rsidP="00E56869">
      <w:pPr>
        <w:spacing w:line="228" w:lineRule="auto"/>
        <w:ind w:left="740" w:right="60" w:firstLine="20"/>
      </w:pPr>
      <w:r>
        <w:t>Management is about leading other individuals and creating a joint account to develop ideas and create an efficient workflow. Working with people with diverse backgrounds is crucial in increasing our communication skills in a business environment. With this degree, I hope to create a good community where I can grow and manage all the people working for the exact cause to help others. The business world is constantly increasing; therefore, I would love to grow with it.</w:t>
      </w:r>
      <w:commentRangeEnd w:id="13"/>
      <w:r w:rsidR="00E56869">
        <w:rPr>
          <w:rStyle w:val="CommentReference"/>
        </w:rPr>
        <w:commentReference w:id="13"/>
      </w:r>
    </w:p>
    <w:p w14:paraId="0000000C" w14:textId="77777777" w:rsidR="00726517" w:rsidRDefault="00726517">
      <w:pPr>
        <w:spacing w:line="228" w:lineRule="auto"/>
        <w:ind w:left="740" w:right="60" w:firstLine="20"/>
      </w:pPr>
    </w:p>
    <w:p w14:paraId="0000000D" w14:textId="77777777" w:rsidR="00726517" w:rsidRDefault="00726517">
      <w:pPr>
        <w:spacing w:line="228" w:lineRule="auto"/>
        <w:ind w:left="740" w:right="60" w:firstLine="20"/>
      </w:pPr>
    </w:p>
    <w:p w14:paraId="0000000E" w14:textId="78CE9DE8" w:rsidR="00726517" w:rsidRDefault="00DF0538">
      <w:pPr>
        <w:spacing w:line="228" w:lineRule="auto"/>
        <w:ind w:left="740" w:right="60" w:firstLine="20"/>
        <w:rPr>
          <w:ins w:id="16" w:author="Chiara Situmorang" w:date="2022-11-03T10:25:00Z"/>
          <w:color w:val="365F91" w:themeColor="accent1" w:themeShade="BF"/>
        </w:rPr>
      </w:pPr>
      <w:ins w:id="17" w:author="Chiara Situmorang" w:date="2022-11-03T10:24:00Z">
        <w:r w:rsidRPr="00DF0538">
          <w:rPr>
            <w:color w:val="365F91" w:themeColor="accent1" w:themeShade="BF"/>
            <w:rPrChange w:id="18" w:author="Chiara Situmorang" w:date="2022-11-03T10:25:00Z">
              <w:rPr/>
            </w:rPrChange>
          </w:rPr>
          <w:t>Hi Maddie!</w:t>
        </w:r>
      </w:ins>
    </w:p>
    <w:p w14:paraId="298CCB2A" w14:textId="16788E19" w:rsidR="00DF0538" w:rsidRDefault="00DF0538">
      <w:pPr>
        <w:spacing w:line="228" w:lineRule="auto"/>
        <w:ind w:left="740" w:right="60" w:firstLine="20"/>
        <w:rPr>
          <w:ins w:id="19" w:author="Chiara Situmorang" w:date="2022-11-03T10:25:00Z"/>
          <w:color w:val="365F91" w:themeColor="accent1" w:themeShade="BF"/>
        </w:rPr>
      </w:pPr>
    </w:p>
    <w:p w14:paraId="29F01765" w14:textId="0F23A6E7" w:rsidR="00DF0538" w:rsidRDefault="00DF0538">
      <w:pPr>
        <w:spacing w:line="228" w:lineRule="auto"/>
        <w:ind w:left="740" w:right="60" w:firstLine="20"/>
        <w:rPr>
          <w:ins w:id="20" w:author="Chiara Situmorang" w:date="2022-11-03T10:30:00Z"/>
          <w:color w:val="365F91" w:themeColor="accent1" w:themeShade="BF"/>
        </w:rPr>
      </w:pPr>
      <w:ins w:id="21" w:author="Chiara Situmorang" w:date="2022-11-03T10:25:00Z">
        <w:r>
          <w:rPr>
            <w:color w:val="365F91" w:themeColor="accent1" w:themeShade="BF"/>
          </w:rPr>
          <w:t>This is a great start to your draft. You</w:t>
        </w:r>
      </w:ins>
      <w:ins w:id="22" w:author="Chiara Situmorang" w:date="2022-11-03T10:26:00Z">
        <w:r>
          <w:rPr>
            <w:color w:val="365F91" w:themeColor="accent1" w:themeShade="BF"/>
          </w:rPr>
          <w:t xml:space="preserve">’ve listed relevant &amp; interesting experiences here, but </w:t>
        </w:r>
      </w:ins>
      <w:ins w:id="23" w:author="Chiara Situmorang" w:date="2022-11-03T10:28:00Z">
        <w:r>
          <w:rPr>
            <w:color w:val="365F91" w:themeColor="accent1" w:themeShade="BF"/>
          </w:rPr>
          <w:t xml:space="preserve">you need to explain what you learned &amp; how you learned </w:t>
        </w:r>
      </w:ins>
      <w:ins w:id="24" w:author="Chiara Situmorang" w:date="2022-11-03T10:29:00Z">
        <w:r>
          <w:rPr>
            <w:color w:val="365F91" w:themeColor="accent1" w:themeShade="BF"/>
          </w:rPr>
          <w:t xml:space="preserve">them, and how they would </w:t>
        </w:r>
        <w:r>
          <w:rPr>
            <w:color w:val="365F91" w:themeColor="accent1" w:themeShade="BF"/>
          </w:rPr>
          <w:lastRenderedPageBreak/>
          <w:t xml:space="preserve">be applicable to your career/university goals. I’ve written guiding questions &amp; comments throughout to help you </w:t>
        </w:r>
      </w:ins>
      <w:ins w:id="25" w:author="Chiara Situmorang" w:date="2022-11-03T10:30:00Z">
        <w:r>
          <w:rPr>
            <w:color w:val="365F91" w:themeColor="accent1" w:themeShade="BF"/>
          </w:rPr>
          <w:t>elaborate.</w:t>
        </w:r>
      </w:ins>
    </w:p>
    <w:p w14:paraId="65C6A16A" w14:textId="3C675952" w:rsidR="00DF0538" w:rsidRDefault="00DF0538">
      <w:pPr>
        <w:spacing w:line="228" w:lineRule="auto"/>
        <w:ind w:left="740" w:right="60" w:firstLine="20"/>
        <w:rPr>
          <w:ins w:id="26" w:author="Chiara Situmorang" w:date="2022-11-03T10:30:00Z"/>
          <w:color w:val="365F91" w:themeColor="accent1" w:themeShade="BF"/>
        </w:rPr>
      </w:pPr>
    </w:p>
    <w:p w14:paraId="63DA84D7" w14:textId="2EF6E42B" w:rsidR="00DF0538" w:rsidRDefault="00DF0538">
      <w:pPr>
        <w:spacing w:line="228" w:lineRule="auto"/>
        <w:ind w:left="740" w:right="60" w:firstLine="20"/>
        <w:rPr>
          <w:ins w:id="27" w:author="Chiara Situmorang" w:date="2022-11-03T10:30:00Z"/>
          <w:color w:val="365F91" w:themeColor="accent1" w:themeShade="BF"/>
        </w:rPr>
      </w:pPr>
      <w:ins w:id="28" w:author="Chiara Situmorang" w:date="2022-11-03T10:30:00Z">
        <w:r>
          <w:rPr>
            <w:color w:val="365F91" w:themeColor="accent1" w:themeShade="BF"/>
          </w:rPr>
          <w:t>The general structure of the personal statement should be like this:</w:t>
        </w:r>
      </w:ins>
    </w:p>
    <w:p w14:paraId="509C175E" w14:textId="2F149C0D" w:rsidR="00DF0538" w:rsidRDefault="00DF0538" w:rsidP="00DF0538">
      <w:pPr>
        <w:pStyle w:val="ListParagraph"/>
        <w:numPr>
          <w:ilvl w:val="0"/>
          <w:numId w:val="1"/>
        </w:numPr>
        <w:spacing w:line="228" w:lineRule="auto"/>
        <w:ind w:right="60"/>
        <w:rPr>
          <w:ins w:id="29" w:author="Chiara Situmorang" w:date="2022-11-03T10:30:00Z"/>
          <w:color w:val="365F91" w:themeColor="accent1" w:themeShade="BF"/>
        </w:rPr>
      </w:pPr>
      <w:ins w:id="30" w:author="Chiara Situmorang" w:date="2022-11-03T10:30:00Z">
        <w:r>
          <w:rPr>
            <w:color w:val="365F91" w:themeColor="accent1" w:themeShade="BF"/>
          </w:rPr>
          <w:t>Why your intended major</w:t>
        </w:r>
      </w:ins>
    </w:p>
    <w:p w14:paraId="44B378DD" w14:textId="1DA79771" w:rsidR="00DF0538" w:rsidRDefault="00DF0538" w:rsidP="00DF0538">
      <w:pPr>
        <w:pStyle w:val="ListParagraph"/>
        <w:numPr>
          <w:ilvl w:val="0"/>
          <w:numId w:val="1"/>
        </w:numPr>
        <w:spacing w:line="228" w:lineRule="auto"/>
        <w:ind w:right="60"/>
        <w:rPr>
          <w:ins w:id="31" w:author="Chiara Situmorang" w:date="2022-11-03T10:31:00Z"/>
          <w:color w:val="365F91" w:themeColor="accent1" w:themeShade="BF"/>
        </w:rPr>
      </w:pPr>
      <w:ins w:id="32" w:author="Chiara Situmorang" w:date="2022-11-03T10:31:00Z">
        <w:r>
          <w:rPr>
            <w:color w:val="365F91" w:themeColor="accent1" w:themeShade="BF"/>
          </w:rPr>
          <w:t>Experiences relevant to your major</w:t>
        </w:r>
      </w:ins>
    </w:p>
    <w:p w14:paraId="41698EE9" w14:textId="22DFEEEA" w:rsidR="00DF0538" w:rsidRDefault="00DF0538" w:rsidP="00DF0538">
      <w:pPr>
        <w:pStyle w:val="ListParagraph"/>
        <w:numPr>
          <w:ilvl w:val="0"/>
          <w:numId w:val="1"/>
        </w:numPr>
        <w:spacing w:line="228" w:lineRule="auto"/>
        <w:ind w:right="60"/>
        <w:rPr>
          <w:ins w:id="33" w:author="Chiara Situmorang" w:date="2022-11-03T10:31:00Z"/>
          <w:color w:val="365F91" w:themeColor="accent1" w:themeShade="BF"/>
        </w:rPr>
      </w:pPr>
      <w:ins w:id="34" w:author="Chiara Situmorang" w:date="2022-11-03T10:31:00Z">
        <w:r>
          <w:rPr>
            <w:color w:val="365F91" w:themeColor="accent1" w:themeShade="BF"/>
          </w:rPr>
          <w:t>Experiences not directly relevant to your major but taught you transferable skills applicable for Business</w:t>
        </w:r>
      </w:ins>
    </w:p>
    <w:p w14:paraId="03DD540A" w14:textId="77F296CA" w:rsidR="00DF0538" w:rsidRDefault="00DF0538" w:rsidP="00DF0538">
      <w:pPr>
        <w:pStyle w:val="ListParagraph"/>
        <w:numPr>
          <w:ilvl w:val="0"/>
          <w:numId w:val="1"/>
        </w:numPr>
        <w:spacing w:line="228" w:lineRule="auto"/>
        <w:ind w:right="60"/>
        <w:rPr>
          <w:ins w:id="35" w:author="Chiara Situmorang" w:date="2022-11-03T10:31:00Z"/>
          <w:color w:val="365F91" w:themeColor="accent1" w:themeShade="BF"/>
        </w:rPr>
      </w:pPr>
      <w:ins w:id="36" w:author="Chiara Situmorang" w:date="2022-11-03T10:31:00Z">
        <w:r>
          <w:rPr>
            <w:color w:val="365F91" w:themeColor="accent1" w:themeShade="BF"/>
          </w:rPr>
          <w:t xml:space="preserve">Future goals &amp; how </w:t>
        </w:r>
        <w:proofErr w:type="spellStart"/>
        <w:r>
          <w:rPr>
            <w:color w:val="365F91" w:themeColor="accent1" w:themeShade="BF"/>
          </w:rPr>
          <w:t>uni</w:t>
        </w:r>
        <w:proofErr w:type="spellEnd"/>
        <w:r>
          <w:rPr>
            <w:color w:val="365F91" w:themeColor="accent1" w:themeShade="BF"/>
          </w:rPr>
          <w:t xml:space="preserve"> can help you achieve them</w:t>
        </w:r>
      </w:ins>
    </w:p>
    <w:p w14:paraId="308FB487" w14:textId="187864AC" w:rsidR="0027475D" w:rsidRDefault="0027475D" w:rsidP="0027475D">
      <w:pPr>
        <w:spacing w:line="228" w:lineRule="auto"/>
        <w:ind w:right="60"/>
        <w:rPr>
          <w:ins w:id="37" w:author="Chiara Situmorang" w:date="2022-11-03T10:31:00Z"/>
          <w:color w:val="365F91" w:themeColor="accent1" w:themeShade="BF"/>
        </w:rPr>
      </w:pPr>
    </w:p>
    <w:p w14:paraId="5DBADE98" w14:textId="2CB011DE" w:rsidR="0027475D" w:rsidRDefault="0027475D" w:rsidP="0027475D">
      <w:pPr>
        <w:spacing w:line="228" w:lineRule="auto"/>
        <w:ind w:left="720" w:right="60"/>
        <w:rPr>
          <w:ins w:id="38" w:author="Chiara Situmorang" w:date="2022-11-03T10:31:00Z"/>
          <w:color w:val="365F91" w:themeColor="accent1" w:themeShade="BF"/>
        </w:rPr>
      </w:pPr>
      <w:ins w:id="39" w:author="Chiara Situmorang" w:date="2022-11-03T10:31:00Z">
        <w:r>
          <w:rPr>
            <w:color w:val="365F91" w:themeColor="accent1" w:themeShade="BF"/>
          </w:rPr>
          <w:t>Best of luck!</w:t>
        </w:r>
      </w:ins>
    </w:p>
    <w:p w14:paraId="79AA4677" w14:textId="7A6BBA70" w:rsidR="0027475D" w:rsidRPr="0027475D" w:rsidRDefault="0027475D" w:rsidP="0027475D">
      <w:pPr>
        <w:spacing w:line="228" w:lineRule="auto"/>
        <w:ind w:left="720" w:right="60"/>
        <w:rPr>
          <w:ins w:id="40" w:author="Chiara Situmorang" w:date="2022-11-03T10:30:00Z"/>
          <w:color w:val="365F91" w:themeColor="accent1" w:themeShade="BF"/>
          <w:rPrChange w:id="41" w:author="Chiara Situmorang" w:date="2022-11-03T10:31:00Z">
            <w:rPr>
              <w:ins w:id="42" w:author="Chiara Situmorang" w:date="2022-11-03T10:30:00Z"/>
            </w:rPr>
          </w:rPrChange>
        </w:rPr>
        <w:pPrChange w:id="43" w:author="Chiara Situmorang" w:date="2022-11-03T10:31:00Z">
          <w:pPr>
            <w:spacing w:line="228" w:lineRule="auto"/>
            <w:ind w:left="740" w:right="60" w:firstLine="20"/>
          </w:pPr>
        </w:pPrChange>
      </w:pPr>
      <w:ins w:id="44" w:author="Chiara Situmorang" w:date="2022-11-03T10:31:00Z">
        <w:r>
          <w:rPr>
            <w:color w:val="365F91" w:themeColor="accent1" w:themeShade="BF"/>
          </w:rPr>
          <w:t>Chiara</w:t>
        </w:r>
      </w:ins>
    </w:p>
    <w:p w14:paraId="26622ACF" w14:textId="40F91F88" w:rsidR="00DF0538" w:rsidRPr="00DF0538" w:rsidDel="00DF0538" w:rsidRDefault="00DF0538">
      <w:pPr>
        <w:spacing w:line="228" w:lineRule="auto"/>
        <w:ind w:left="740" w:right="60" w:firstLine="20"/>
        <w:rPr>
          <w:del w:id="45" w:author="Chiara Situmorang" w:date="2022-11-03T10:30:00Z"/>
          <w:color w:val="365F91" w:themeColor="accent1" w:themeShade="BF"/>
          <w:rPrChange w:id="46" w:author="Chiara Situmorang" w:date="2022-11-03T10:25:00Z">
            <w:rPr>
              <w:del w:id="47" w:author="Chiara Situmorang" w:date="2022-11-03T10:30:00Z"/>
            </w:rPr>
          </w:rPrChange>
        </w:rPr>
      </w:pPr>
    </w:p>
    <w:p w14:paraId="0000000F" w14:textId="77777777" w:rsidR="00726517" w:rsidRDefault="00726517">
      <w:pPr>
        <w:spacing w:before="240" w:after="240"/>
        <w:rPr>
          <w:sz w:val="20"/>
          <w:szCs w:val="20"/>
        </w:rPr>
      </w:pPr>
    </w:p>
    <w:p w14:paraId="00000010" w14:textId="77777777" w:rsidR="00726517" w:rsidRDefault="00726517"/>
    <w:sectPr w:rsidR="007265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hiara Situmorang" w:date="2022-11-03T10:05:00Z" w:initials="CS">
    <w:p w14:paraId="16DE22E4" w14:textId="77777777" w:rsidR="00621B1B" w:rsidRDefault="00621B1B" w:rsidP="005E50A6">
      <w:r>
        <w:rPr>
          <w:rStyle w:val="CommentReference"/>
        </w:rPr>
        <w:annotationRef/>
      </w:r>
      <w:r>
        <w:rPr>
          <w:sz w:val="20"/>
          <w:szCs w:val="20"/>
        </w:rPr>
        <w:t>What kind of business did she run? What products was she selling?</w:t>
      </w:r>
    </w:p>
  </w:comment>
  <w:comment w:id="1" w:author="Chiara Situmorang" w:date="2022-11-03T10:06:00Z" w:initials="CS">
    <w:p w14:paraId="74F7FD6E" w14:textId="77777777" w:rsidR="00621B1B" w:rsidRDefault="00621B1B" w:rsidP="00093242">
      <w:r>
        <w:rPr>
          <w:rStyle w:val="CommentReference"/>
        </w:rPr>
        <w:annotationRef/>
      </w:r>
      <w:r>
        <w:rPr>
          <w:sz w:val="20"/>
          <w:szCs w:val="20"/>
        </w:rPr>
        <w:t>This is an endearing image! What was the reason behind you doing this? Was this your effort to be more like your mom?</w:t>
      </w:r>
    </w:p>
  </w:comment>
  <w:comment w:id="2" w:author="Chiara Situmorang" w:date="2022-11-03T10:08:00Z" w:initials="CS">
    <w:p w14:paraId="210BB2A8" w14:textId="77777777" w:rsidR="00621B1B" w:rsidRDefault="00621B1B" w:rsidP="00112F64">
      <w:r>
        <w:rPr>
          <w:rStyle w:val="CommentReference"/>
        </w:rPr>
        <w:annotationRef/>
      </w:r>
      <w:r>
        <w:rPr>
          <w:sz w:val="20"/>
          <w:szCs w:val="20"/>
        </w:rPr>
        <w:t>Can you be more specific? What kind of business do you want to run? (It’s totally fine if it’s a business focused on your specific interests, like marketing.)</w:t>
      </w:r>
    </w:p>
  </w:comment>
  <w:comment w:id="4" w:author="Chiara Situmorang" w:date="2022-11-03T10:08:00Z" w:initials="CS">
    <w:p w14:paraId="30F433E5" w14:textId="77777777" w:rsidR="00621B1B" w:rsidRDefault="00621B1B" w:rsidP="00894AED">
      <w:r>
        <w:rPr>
          <w:rStyle w:val="CommentReference"/>
        </w:rPr>
        <w:annotationRef/>
      </w:r>
      <w:r>
        <w:rPr>
          <w:sz w:val="20"/>
          <w:szCs w:val="20"/>
        </w:rPr>
        <w:t>How did you do this?</w:t>
      </w:r>
    </w:p>
  </w:comment>
  <w:comment w:id="5" w:author="Chiara Situmorang" w:date="2022-11-03T10:17:00Z" w:initials="CS">
    <w:p w14:paraId="10EC373F" w14:textId="77777777" w:rsidR="00E56869" w:rsidRDefault="00E56869" w:rsidP="009103A6">
      <w:r>
        <w:rPr>
          <w:rStyle w:val="CommentReference"/>
        </w:rPr>
        <w:annotationRef/>
      </w:r>
      <w:r>
        <w:rPr>
          <w:sz w:val="20"/>
          <w:szCs w:val="20"/>
        </w:rPr>
        <w:t>Combine this, and show us how you learned analytical skills through doing this.</w:t>
      </w:r>
    </w:p>
    <w:p w14:paraId="51101E63" w14:textId="77777777" w:rsidR="00E56869" w:rsidRDefault="00E56869" w:rsidP="009103A6"/>
    <w:p w14:paraId="3E89A587" w14:textId="77777777" w:rsidR="00E56869" w:rsidRDefault="00E56869" w:rsidP="009103A6">
      <w:r>
        <w:rPr>
          <w:sz w:val="20"/>
          <w:szCs w:val="20"/>
        </w:rPr>
        <w:t>Eg. After analysing the restaurant’s expenses, profit margin, and revenue, I found out that we could do a special discount…</w:t>
      </w:r>
    </w:p>
  </w:comment>
  <w:comment w:id="9" w:author="Chiara Situmorang" w:date="2022-11-03T10:20:00Z" w:initials="CS">
    <w:p w14:paraId="4A48EB29" w14:textId="77777777" w:rsidR="00E56869" w:rsidRDefault="00E56869" w:rsidP="00FC5ECE">
      <w:r>
        <w:rPr>
          <w:rStyle w:val="CommentReference"/>
        </w:rPr>
        <w:annotationRef/>
      </w:r>
      <w:r>
        <w:rPr>
          <w:sz w:val="20"/>
          <w:szCs w:val="20"/>
        </w:rPr>
        <w:t>Please elaborate on this. What knowledge did you apply from the course? What was the problem? How was the AIDA formula a good solution?</w:t>
      </w:r>
    </w:p>
  </w:comment>
  <w:comment w:id="10" w:author="Chiara Situmorang" w:date="2022-11-03T10:21:00Z" w:initials="CS">
    <w:p w14:paraId="79709AFD" w14:textId="77777777" w:rsidR="00E56869" w:rsidRDefault="00E56869" w:rsidP="00453B2E">
      <w:r>
        <w:rPr>
          <w:rStyle w:val="CommentReference"/>
        </w:rPr>
        <w:annotationRef/>
      </w:r>
      <w:r>
        <w:rPr>
          <w:sz w:val="20"/>
          <w:szCs w:val="20"/>
        </w:rPr>
        <w:t>This is the most interesting part of this paragraph so far. Show us how this is true.</w:t>
      </w:r>
    </w:p>
    <w:p w14:paraId="6FF6D43E" w14:textId="77777777" w:rsidR="00E56869" w:rsidRDefault="00E56869" w:rsidP="00453B2E"/>
    <w:p w14:paraId="39CFD8A5" w14:textId="77777777" w:rsidR="00E56869" w:rsidRDefault="00E56869" w:rsidP="00453B2E">
      <w:r>
        <w:rPr>
          <w:sz w:val="20"/>
          <w:szCs w:val="20"/>
        </w:rPr>
        <w:t>What kinds of people did you work with? How did you address each of them differently? How did you learn how to do this?</w:t>
      </w:r>
    </w:p>
  </w:comment>
  <w:comment w:id="13" w:author="Chiara Situmorang" w:date="2022-11-03T10:22:00Z" w:initials="CS">
    <w:p w14:paraId="5BA5A1E0" w14:textId="77777777" w:rsidR="00E56869" w:rsidRDefault="00E56869" w:rsidP="0036437C">
      <w:r>
        <w:rPr>
          <w:rStyle w:val="CommentReference"/>
        </w:rPr>
        <w:annotationRef/>
      </w:r>
      <w:r>
        <w:rPr>
          <w:sz w:val="20"/>
          <w:szCs w:val="20"/>
        </w:rPr>
        <w:t>This paragraph needs to be about your future goals and how this program can help you achieve them. Be as specific as possible with your goals.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6DE22E4" w15:done="0"/>
  <w15:commentEx w15:paraId="74F7FD6E" w15:done="0"/>
  <w15:commentEx w15:paraId="210BB2A8" w15:done="0"/>
  <w15:commentEx w15:paraId="30F433E5" w15:done="0"/>
  <w15:commentEx w15:paraId="3E89A587" w15:done="0"/>
  <w15:commentEx w15:paraId="4A48EB29" w15:done="0"/>
  <w15:commentEx w15:paraId="39CFD8A5" w15:done="0"/>
  <w15:commentEx w15:paraId="5BA5A1E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E10D9" w16cex:dateUtc="2022-11-03T03:05:00Z"/>
  <w16cex:commentExtensible w16cex:durableId="270E1132" w16cex:dateUtc="2022-11-03T03:06:00Z"/>
  <w16cex:commentExtensible w16cex:durableId="270E1183" w16cex:dateUtc="2022-11-03T03:08:00Z"/>
  <w16cex:commentExtensible w16cex:durableId="270E119E" w16cex:dateUtc="2022-11-03T03:08:00Z"/>
  <w16cex:commentExtensible w16cex:durableId="270E13D2" w16cex:dateUtc="2022-11-03T03:17:00Z"/>
  <w16cex:commentExtensible w16cex:durableId="270E1452" w16cex:dateUtc="2022-11-03T03:20:00Z"/>
  <w16cex:commentExtensible w16cex:durableId="270E149E" w16cex:dateUtc="2022-11-03T03:21:00Z"/>
  <w16cex:commentExtensible w16cex:durableId="270E14EA" w16cex:dateUtc="2022-11-03T03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6DE22E4" w16cid:durableId="270E10D9"/>
  <w16cid:commentId w16cid:paraId="74F7FD6E" w16cid:durableId="270E1132"/>
  <w16cid:commentId w16cid:paraId="210BB2A8" w16cid:durableId="270E1183"/>
  <w16cid:commentId w16cid:paraId="30F433E5" w16cid:durableId="270E119E"/>
  <w16cid:commentId w16cid:paraId="3E89A587" w16cid:durableId="270E13D2"/>
  <w16cid:commentId w16cid:paraId="4A48EB29" w16cid:durableId="270E1452"/>
  <w16cid:commentId w16cid:paraId="39CFD8A5" w16cid:durableId="270E149E"/>
  <w16cid:commentId w16cid:paraId="5BA5A1E0" w16cid:durableId="270E14E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C1103"/>
    <w:multiLevelType w:val="hybridMultilevel"/>
    <w:tmpl w:val="FFC0FC38"/>
    <w:lvl w:ilvl="0" w:tplc="63F6679A">
      <w:numFmt w:val="bullet"/>
      <w:lvlText w:val="-"/>
      <w:lvlJc w:val="left"/>
      <w:pPr>
        <w:ind w:left="11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num w:numId="1" w16cid:durableId="178692718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iara Situmorang">
    <w15:presenceInfo w15:providerId="Windows Live" w15:userId="2a17bce7ec47fb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517"/>
    <w:rsid w:val="0027475D"/>
    <w:rsid w:val="00621B1B"/>
    <w:rsid w:val="00726517"/>
    <w:rsid w:val="00DF0538"/>
    <w:rsid w:val="00E5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3D063E"/>
  <w15:docId w15:val="{AC49084E-2297-E848-9D1F-8A45BE7B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621B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B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B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B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B1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56869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DF0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Chiara Situmorang</cp:lastModifiedBy>
  <cp:revision>4</cp:revision>
  <dcterms:created xsi:type="dcterms:W3CDTF">2022-11-03T02:42:00Z</dcterms:created>
  <dcterms:modified xsi:type="dcterms:W3CDTF">2022-11-03T03:31:00Z</dcterms:modified>
</cp:coreProperties>
</file>