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9D210AD" w:rsidR="00274D0F" w:rsidRPr="00274D0F" w:rsidRDefault="00DB5A12" w:rsidP="00274D0F">
      <w:pPr>
        <w:jc w:val="both"/>
        <w:rPr>
          <w:rFonts w:ascii="Times New Roman" w:eastAsia="Times New Roman" w:hAnsi="Times New Roman" w:cs="Times New Roman"/>
          <w:b/>
          <w:bCs/>
          <w:i/>
          <w:iCs/>
        </w:rPr>
      </w:pPr>
      <w:r w:rsidRPr="00DB5A12">
        <w:rPr>
          <w:rFonts w:ascii="Arial" w:eastAsia="Times New Roman" w:hAnsi="Arial" w:cs="Arial"/>
          <w:b/>
          <w:bCs/>
          <w:i/>
          <w:iCs/>
          <w:color w:val="000000"/>
          <w:sz w:val="22"/>
          <w:szCs w:val="22"/>
        </w:rPr>
        <w:t>Think about an academic subject that inspires you. Describe how you have furthered this interest inside and/or outside of the classroom</w:t>
      </w:r>
      <w:r w:rsidR="009277FE" w:rsidRPr="009277FE">
        <w:rPr>
          <w:rFonts w:ascii="Arial" w:eastAsia="Times New Roman" w:hAnsi="Arial" w:cs="Arial"/>
          <w:b/>
          <w:bCs/>
          <w:i/>
          <w:iCs/>
          <w:color w:val="000000"/>
          <w:sz w:val="22"/>
          <w:szCs w:val="22"/>
        </w:rPr>
        <w:t>.</w:t>
      </w:r>
      <w:r w:rsidR="00F332AD">
        <w:rPr>
          <w:rFonts w:ascii="Arial" w:eastAsia="Times New Roman" w:hAnsi="Arial" w:cs="Arial"/>
          <w:b/>
          <w:bCs/>
          <w:i/>
          <w:iCs/>
          <w:color w:val="000000"/>
          <w:sz w:val="22"/>
          <w:szCs w:val="22"/>
        </w:rPr>
        <w:t xml:space="preserve"> (</w:t>
      </w:r>
      <w:r w:rsidR="001C73EB">
        <w:rPr>
          <w:rFonts w:ascii="Arial" w:eastAsia="Times New Roman" w:hAnsi="Arial" w:cs="Arial"/>
          <w:b/>
          <w:bCs/>
          <w:i/>
          <w:iCs/>
          <w:color w:val="000000"/>
          <w:sz w:val="22"/>
          <w:szCs w:val="22"/>
        </w:rPr>
        <w:t>3</w:t>
      </w:r>
      <w:r w:rsidR="00F332AD">
        <w:rPr>
          <w:rFonts w:ascii="Arial" w:eastAsia="Times New Roman" w:hAnsi="Arial" w:cs="Arial"/>
          <w:b/>
          <w:bCs/>
          <w:i/>
          <w:iCs/>
          <w:color w:val="000000"/>
          <w:sz w:val="22"/>
          <w:szCs w:val="22"/>
        </w:rPr>
        <w:t>50</w:t>
      </w:r>
      <w:r w:rsidR="001C73EB">
        <w:rPr>
          <w:rFonts w:ascii="Arial" w:eastAsia="Times New Roman" w:hAnsi="Arial" w:cs="Arial"/>
          <w:b/>
          <w:bCs/>
          <w:i/>
          <w:iCs/>
          <w:color w:val="000000"/>
          <w:sz w:val="22"/>
          <w:szCs w:val="22"/>
        </w:rPr>
        <w:t xml:space="preserve"> </w:t>
      </w:r>
      <w:r w:rsidR="00F332AD">
        <w:rPr>
          <w:rFonts w:ascii="Arial" w:eastAsia="Times New Roman" w:hAnsi="Arial" w:cs="Arial"/>
          <w:b/>
          <w:bCs/>
          <w:i/>
          <w:iCs/>
          <w:color w:val="000000"/>
          <w:sz w:val="22"/>
          <w:szCs w:val="22"/>
        </w:rPr>
        <w:t>words)</w:t>
      </w:r>
    </w:p>
    <w:p w14:paraId="2A7E6146" w14:textId="77777777" w:rsidR="00274D0F" w:rsidRPr="00274D0F" w:rsidRDefault="00274D0F" w:rsidP="00274D0F">
      <w:pPr>
        <w:rPr>
          <w:rFonts w:ascii="Times New Roman" w:eastAsia="Times New Roman" w:hAnsi="Times New Roman" w:cs="Times New Roman"/>
        </w:rPr>
      </w:pPr>
    </w:p>
    <w:p w14:paraId="7AE54F3C"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I've never liked learning languages. Although I speak three languages—English, Indonesian, and Mandarin—I have always had trouble remembering words or crafting lovely sentences. However, with computer languages, this isn't the case. Me and computers, we seem to have a similar predilection for straightforward, methodical, literal language. </w:t>
      </w:r>
      <w:commentRangeStart w:id="0"/>
      <w:r w:rsidRPr="00E05CEF">
        <w:rPr>
          <w:rFonts w:ascii="Arial" w:eastAsia="Times New Roman" w:hAnsi="Arial" w:cs="Arial"/>
          <w:color w:val="000000"/>
          <w:sz w:val="22"/>
          <w:szCs w:val="22"/>
        </w:rPr>
        <w:t>As a result, I thoroughly enjoyed learning computer languages and sometimes preferred them over speaking with people.</w:t>
      </w:r>
      <w:commentRangeEnd w:id="0"/>
      <w:r w:rsidR="009A6F4B">
        <w:rPr>
          <w:rStyle w:val="CommentReference"/>
        </w:rPr>
        <w:commentReference w:id="0"/>
      </w:r>
    </w:p>
    <w:p w14:paraId="4A1DA4A3"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 still remember the first time my class was tasked to code an HTML website. The significant quantity of work felt overwhelming to the entire class, but I managed to find joy in it. I thought of programming as a way to converse with computers. I felt as though I was speaking to them every time I ran a line of code since they always answered with an error that invited me to fix it. I also saw it as a game: to produce a usable product while figuring out the mysteries behind the line of code's faults. </w:t>
      </w:r>
    </w:p>
    <w:p w14:paraId="6E41D428" w14:textId="5D08D5A0"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After some time conversing with them, I began to discover their limitless potential as efficient and indefatigable machines capable of processing information much faster than humans. </w:t>
      </w:r>
      <w:commentRangeStart w:id="1"/>
      <w:r w:rsidRPr="00E05CEF">
        <w:rPr>
          <w:rFonts w:ascii="Arial" w:eastAsia="Times New Roman" w:hAnsi="Arial" w:cs="Arial"/>
          <w:color w:val="000000"/>
          <w:sz w:val="22"/>
          <w:szCs w:val="22"/>
        </w:rPr>
        <w:t>Just that their capabilities are limited to the imagination and skills of the programmer.</w:t>
      </w:r>
      <w:commentRangeEnd w:id="1"/>
      <w:r w:rsidR="001D5A8A">
        <w:rPr>
          <w:rStyle w:val="CommentReference"/>
        </w:rPr>
        <w:commentReference w:id="1"/>
      </w:r>
      <w:r w:rsidRPr="00E05CEF">
        <w:rPr>
          <w:rFonts w:ascii="Arial" w:eastAsia="Times New Roman" w:hAnsi="Arial" w:cs="Arial"/>
          <w:color w:val="000000"/>
          <w:sz w:val="22"/>
          <w:szCs w:val="22"/>
        </w:rPr>
        <w:t xml:space="preserve"> </w:t>
      </w:r>
      <w:commentRangeStart w:id="2"/>
      <w:r w:rsidRPr="00E05CEF">
        <w:rPr>
          <w:rFonts w:ascii="Arial" w:eastAsia="Times New Roman" w:hAnsi="Arial" w:cs="Arial"/>
          <w:color w:val="000000"/>
          <w:sz w:val="22"/>
          <w:szCs w:val="22"/>
        </w:rPr>
        <w:t>I saw this as a viable opportunity to truly make something big that would impact the whole world. Hence, I felt inspired to study programming to nurture those computers into something capable of changing the world for the better.</w:t>
      </w:r>
      <w:commentRangeEnd w:id="2"/>
      <w:r w:rsidR="00251551">
        <w:rPr>
          <w:rStyle w:val="CommentReference"/>
        </w:rPr>
        <w:commentReference w:id="2"/>
      </w:r>
    </w:p>
    <w:p w14:paraId="6E7505A7" w14:textId="77777777" w:rsidR="00E05CEF" w:rsidRPr="00E05CEF" w:rsidRDefault="00E05CEF" w:rsidP="00E05CEF">
      <w:pPr>
        <w:spacing w:before="240" w:after="240"/>
        <w:jc w:val="both"/>
        <w:rPr>
          <w:rFonts w:ascii="Times New Roman" w:eastAsia="Times New Roman" w:hAnsi="Times New Roman" w:cs="Times New Roman"/>
        </w:rPr>
      </w:pPr>
      <w:commentRangeStart w:id="3"/>
      <w:r w:rsidRPr="00E05CEF">
        <w:rPr>
          <w:rFonts w:ascii="Arial" w:eastAsia="Times New Roman" w:hAnsi="Arial" w:cs="Arial"/>
          <w:color w:val="000000"/>
          <w:sz w:val="22"/>
          <w:szCs w:val="22"/>
        </w:rPr>
        <w:t>So, I started studying CSS and JavaScript to supplement my basic knowledge of HTML while developing some websites along the way. CSS allows a more attractive, fluid, and interactive web. Meanwhile, JavaScript unlocked my capabilities to code sophisticated interactions between website elements. Moving on, I started to learn about databases alongside the basics of SQL to manage and manipulate data.</w:t>
      </w:r>
      <w:commentRangeEnd w:id="3"/>
      <w:r w:rsidR="008777A2">
        <w:rPr>
          <w:rStyle w:val="CommentReference"/>
        </w:rPr>
        <w:commentReference w:id="3"/>
      </w:r>
    </w:p>
    <w:p w14:paraId="1A66D314" w14:textId="77777777" w:rsidR="00E05CEF" w:rsidRPr="00E05CEF" w:rsidRDefault="00E05CEF" w:rsidP="00E05CEF">
      <w:pPr>
        <w:spacing w:before="240" w:after="240"/>
        <w:jc w:val="both"/>
        <w:rPr>
          <w:rFonts w:ascii="Times New Roman" w:eastAsia="Times New Roman" w:hAnsi="Times New Roman" w:cs="Times New Roman"/>
        </w:rPr>
      </w:pPr>
      <w:commentRangeStart w:id="4"/>
      <w:r w:rsidRPr="00E05CEF">
        <w:rPr>
          <w:rFonts w:ascii="Arial" w:eastAsia="Times New Roman" w:hAnsi="Arial" w:cs="Arial"/>
          <w:color w:val="000000"/>
          <w:sz w:val="22"/>
          <w:szCs w:val="22"/>
        </w:rPr>
        <w:t xml:space="preserve">I then implemented my studies to help make a small database for my parent’s architectural firm—making it easier for data retrieval through queries. </w:t>
      </w:r>
      <w:commentRangeEnd w:id="4"/>
      <w:r w:rsidR="006C4148">
        <w:rPr>
          <w:rStyle w:val="CommentReference"/>
        </w:rPr>
        <w:commentReference w:id="4"/>
      </w:r>
      <w:r w:rsidRPr="00E05CEF">
        <w:rPr>
          <w:rFonts w:ascii="Arial" w:eastAsia="Times New Roman" w:hAnsi="Arial" w:cs="Arial"/>
          <w:color w:val="000000"/>
          <w:sz w:val="22"/>
          <w:szCs w:val="22"/>
        </w:rPr>
        <w:t xml:space="preserve">Lastly, I got interested in learning Python. Hence, I took online courses and attended a workshop to understand its fundamentals. The more I learnt them, the more they grew on me. </w:t>
      </w:r>
      <w:commentRangeStart w:id="5"/>
      <w:r w:rsidRPr="00E05CEF">
        <w:rPr>
          <w:rFonts w:ascii="Arial" w:eastAsia="Times New Roman" w:hAnsi="Arial" w:cs="Arial"/>
          <w:color w:val="000000"/>
          <w:sz w:val="22"/>
          <w:szCs w:val="22"/>
        </w:rPr>
        <w:t>I intend to continue learning computer languages to create something that will significantly benefit society.</w:t>
      </w:r>
      <w:commentRangeEnd w:id="5"/>
      <w:r w:rsidR="00DD7DA7">
        <w:rPr>
          <w:rStyle w:val="CommentReference"/>
        </w:rPr>
        <w:commentReference w:id="5"/>
      </w:r>
    </w:p>
    <w:p w14:paraId="75BC6008" w14:textId="76DAE69A" w:rsidR="00E05CEF" w:rsidRDefault="00030343" w:rsidP="00E05CEF">
      <w:pPr>
        <w:rPr>
          <w:ins w:id="6" w:author="Thalia Priscilla" w:date="2022-11-22T16:16:00Z"/>
          <w:rFonts w:ascii="Times New Roman" w:eastAsia="Times New Roman" w:hAnsi="Times New Roman" w:cs="Times New Roman"/>
        </w:rPr>
      </w:pPr>
      <w:ins w:id="7" w:author="Thalia Priscilla" w:date="2022-11-22T16:15:00Z">
        <w:r>
          <w:rPr>
            <w:rFonts w:ascii="Times New Roman" w:eastAsia="Times New Roman" w:hAnsi="Times New Roman" w:cs="Times New Roman"/>
          </w:rPr>
          <w:t>H</w:t>
        </w:r>
      </w:ins>
      <w:ins w:id="8" w:author="Thalia Priscilla" w:date="2022-11-22T16:16:00Z">
        <w:r>
          <w:rPr>
            <w:rFonts w:ascii="Times New Roman" w:eastAsia="Times New Roman" w:hAnsi="Times New Roman" w:cs="Times New Roman"/>
          </w:rPr>
          <w:t>i Samuel:</w:t>
        </w:r>
      </w:ins>
    </w:p>
    <w:p w14:paraId="1C297EBA" w14:textId="51BA54F3" w:rsidR="00030343" w:rsidDel="002D6039" w:rsidRDefault="00030343" w:rsidP="00E05CEF">
      <w:pPr>
        <w:rPr>
          <w:del w:id="9" w:author="Thalia Priscilla" w:date="2022-11-22T17:39:00Z"/>
          <w:rFonts w:ascii="Times New Roman" w:eastAsia="Times New Roman" w:hAnsi="Times New Roman" w:cs="Times New Roman"/>
        </w:rPr>
      </w:pPr>
    </w:p>
    <w:p w14:paraId="7459D17B" w14:textId="2E7C5272" w:rsidR="002D6039" w:rsidRDefault="002D6039" w:rsidP="00E05CEF">
      <w:pPr>
        <w:rPr>
          <w:ins w:id="10" w:author="Thalia Priscilla" w:date="2022-11-22T17:41:00Z"/>
          <w:rFonts w:ascii="Times New Roman" w:eastAsia="Times New Roman" w:hAnsi="Times New Roman" w:cs="Times New Roman"/>
        </w:rPr>
      </w:pPr>
      <w:ins w:id="11" w:author="Thalia Priscilla" w:date="2022-11-22T17:40:00Z">
        <w:r>
          <w:rPr>
            <w:rFonts w:ascii="Times New Roman" w:eastAsia="Times New Roman" w:hAnsi="Times New Roman" w:cs="Times New Roman"/>
          </w:rPr>
          <w:t>I love how you open the essay touching on languages</w:t>
        </w:r>
      </w:ins>
      <w:ins w:id="12" w:author="Thalia Priscilla" w:date="2022-11-22T17:41:00Z">
        <w:r>
          <w:rPr>
            <w:rFonts w:ascii="Times New Roman" w:eastAsia="Times New Roman" w:hAnsi="Times New Roman" w:cs="Times New Roman"/>
          </w:rPr>
          <w:t>. Your second paragraph is also a great depiction of how you discovered joy in programming</w:t>
        </w:r>
      </w:ins>
      <w:ins w:id="13" w:author="Thalia Priscilla" w:date="2022-11-22T17:46:00Z">
        <w:r w:rsidR="009A6F4B">
          <w:rPr>
            <w:rFonts w:ascii="Times New Roman" w:eastAsia="Times New Roman" w:hAnsi="Times New Roman" w:cs="Times New Roman"/>
          </w:rPr>
          <w:t xml:space="preserve"> in class.</w:t>
        </w:r>
      </w:ins>
    </w:p>
    <w:p w14:paraId="7925B25B" w14:textId="2D55B96A" w:rsidR="002D6039" w:rsidRDefault="002D6039" w:rsidP="00E05CEF">
      <w:pPr>
        <w:rPr>
          <w:ins w:id="14" w:author="Thalia Priscilla" w:date="2022-11-22T17:41:00Z"/>
          <w:rFonts w:ascii="Times New Roman" w:eastAsia="Times New Roman" w:hAnsi="Times New Roman" w:cs="Times New Roman"/>
        </w:rPr>
      </w:pPr>
    </w:p>
    <w:p w14:paraId="67246B03" w14:textId="3BB4E3B4" w:rsidR="00FF4786" w:rsidRDefault="002D6039" w:rsidP="00E05CEF">
      <w:pPr>
        <w:rPr>
          <w:ins w:id="15" w:author="Thalia Priscilla" w:date="2022-11-22T17:59:00Z"/>
          <w:rFonts w:ascii="Times New Roman" w:eastAsia="Times New Roman" w:hAnsi="Times New Roman" w:cs="Times New Roman"/>
        </w:rPr>
      </w:pPr>
      <w:ins w:id="16" w:author="Thalia Priscilla" w:date="2022-11-22T17:41:00Z">
        <w:r>
          <w:rPr>
            <w:rFonts w:ascii="Times New Roman" w:eastAsia="Times New Roman" w:hAnsi="Times New Roman" w:cs="Times New Roman"/>
          </w:rPr>
          <w:t>In the third paragraph</w:t>
        </w:r>
      </w:ins>
      <w:ins w:id="17" w:author="Thalia Priscilla" w:date="2022-11-22T17:42:00Z">
        <w:r>
          <w:rPr>
            <w:rFonts w:ascii="Times New Roman" w:eastAsia="Times New Roman" w:hAnsi="Times New Roman" w:cs="Times New Roman"/>
          </w:rPr>
          <w:t xml:space="preserve">, </w:t>
        </w:r>
      </w:ins>
      <w:ins w:id="18" w:author="Thalia Priscilla" w:date="2022-11-22T17:59:00Z">
        <w:r w:rsidR="00FF4786">
          <w:rPr>
            <w:rFonts w:ascii="Times New Roman" w:eastAsia="Times New Roman" w:hAnsi="Times New Roman" w:cs="Times New Roman"/>
          </w:rPr>
          <w:t xml:space="preserve">I suggest summarizing </w:t>
        </w:r>
      </w:ins>
      <w:ins w:id="19" w:author="Thalia Priscilla" w:date="2022-11-22T17:56:00Z">
        <w:r w:rsidR="004108AE">
          <w:rPr>
            <w:rFonts w:ascii="Times New Roman" w:eastAsia="Times New Roman" w:hAnsi="Times New Roman" w:cs="Times New Roman"/>
          </w:rPr>
          <w:t>the</w:t>
        </w:r>
      </w:ins>
      <w:ins w:id="20" w:author="Thalia Priscilla" w:date="2022-11-22T17:57:00Z">
        <w:r w:rsidR="004108AE">
          <w:rPr>
            <w:rFonts w:ascii="Times New Roman" w:eastAsia="Times New Roman" w:hAnsi="Times New Roman" w:cs="Times New Roman"/>
          </w:rPr>
          <w:t xml:space="preserve"> current third and fourth paragraphs. Show what you think about computers and what you’ve done in pursuit of more knowledge</w:t>
        </w:r>
      </w:ins>
      <w:ins w:id="21" w:author="Thalia Priscilla" w:date="2022-11-22T17:58:00Z">
        <w:r w:rsidR="004108AE">
          <w:rPr>
            <w:rFonts w:ascii="Times New Roman" w:eastAsia="Times New Roman" w:hAnsi="Times New Roman" w:cs="Times New Roman"/>
          </w:rPr>
          <w:t xml:space="preserve"> (you can </w:t>
        </w:r>
      </w:ins>
      <w:ins w:id="22" w:author="Thalia Priscilla" w:date="2022-11-22T17:59:00Z">
        <w:r w:rsidR="004108AE">
          <w:rPr>
            <w:rFonts w:ascii="Times New Roman" w:eastAsia="Times New Roman" w:hAnsi="Times New Roman" w:cs="Times New Roman"/>
          </w:rPr>
          <w:t xml:space="preserve">just briefly mention </w:t>
        </w:r>
      </w:ins>
      <w:ins w:id="23" w:author="Thalia Priscilla" w:date="2022-11-22T17:58:00Z">
        <w:r w:rsidR="004108AE">
          <w:rPr>
            <w:rFonts w:ascii="Times New Roman" w:eastAsia="Times New Roman" w:hAnsi="Times New Roman" w:cs="Times New Roman"/>
          </w:rPr>
          <w:t>CSS, JavaScript, SQL</w:t>
        </w:r>
      </w:ins>
      <w:ins w:id="24" w:author="Thalia Priscilla" w:date="2022-11-22T17:59:00Z">
        <w:r w:rsidR="004108AE">
          <w:rPr>
            <w:rFonts w:ascii="Times New Roman" w:eastAsia="Times New Roman" w:hAnsi="Times New Roman" w:cs="Times New Roman"/>
          </w:rPr>
          <w:t>)</w:t>
        </w:r>
      </w:ins>
      <w:ins w:id="25" w:author="Thalia Priscilla" w:date="2022-11-22T17:57:00Z">
        <w:r w:rsidR="004108AE">
          <w:rPr>
            <w:rFonts w:ascii="Times New Roman" w:eastAsia="Times New Roman" w:hAnsi="Times New Roman" w:cs="Times New Roman"/>
          </w:rPr>
          <w:t xml:space="preserve">. </w:t>
        </w:r>
      </w:ins>
    </w:p>
    <w:p w14:paraId="672B135B" w14:textId="77777777" w:rsidR="00FF4786" w:rsidRDefault="00FF4786" w:rsidP="00E05CEF">
      <w:pPr>
        <w:rPr>
          <w:ins w:id="26" w:author="Thalia Priscilla" w:date="2022-11-22T17:59:00Z"/>
          <w:rFonts w:ascii="Times New Roman" w:eastAsia="Times New Roman" w:hAnsi="Times New Roman" w:cs="Times New Roman"/>
        </w:rPr>
      </w:pPr>
    </w:p>
    <w:p w14:paraId="7D822383" w14:textId="4CCC64C5" w:rsidR="004108AE" w:rsidRDefault="004108AE" w:rsidP="00E05CEF">
      <w:pPr>
        <w:rPr>
          <w:ins w:id="27" w:author="Thalia Priscilla" w:date="2022-11-22T17:58:00Z"/>
          <w:rFonts w:ascii="Times New Roman" w:eastAsia="Times New Roman" w:hAnsi="Times New Roman" w:cs="Times New Roman"/>
        </w:rPr>
      </w:pPr>
      <w:ins w:id="28" w:author="Thalia Priscilla" w:date="2022-11-22T17:57:00Z">
        <w:r>
          <w:rPr>
            <w:rFonts w:ascii="Times New Roman" w:eastAsia="Times New Roman" w:hAnsi="Times New Roman" w:cs="Times New Roman"/>
          </w:rPr>
          <w:t>In the fourth paragraph</w:t>
        </w:r>
      </w:ins>
      <w:ins w:id="29" w:author="Thalia Priscilla" w:date="2022-11-22T17:42:00Z">
        <w:r w:rsidR="002D6039" w:rsidRPr="002D6039">
          <w:rPr>
            <w:rFonts w:ascii="Times New Roman" w:eastAsia="Times New Roman" w:hAnsi="Times New Roman" w:cs="Times New Roman"/>
          </w:rPr>
          <w:t xml:space="preserve">, </w:t>
        </w:r>
      </w:ins>
      <w:ins w:id="30" w:author="Thalia Priscilla" w:date="2022-11-22T18:05:00Z">
        <w:r w:rsidR="00BC229E">
          <w:rPr>
            <w:rFonts w:ascii="Times New Roman" w:eastAsia="Times New Roman" w:hAnsi="Times New Roman" w:cs="Times New Roman"/>
          </w:rPr>
          <w:t xml:space="preserve">I suggest </w:t>
        </w:r>
      </w:ins>
      <w:ins w:id="31" w:author="Thalia Priscilla" w:date="2022-11-22T17:42:00Z">
        <w:r w:rsidR="002D6039" w:rsidRPr="002D6039">
          <w:rPr>
            <w:rFonts w:ascii="Times New Roman" w:eastAsia="Times New Roman" w:hAnsi="Times New Roman" w:cs="Times New Roman"/>
          </w:rPr>
          <w:t>focus</w:t>
        </w:r>
      </w:ins>
      <w:ins w:id="32" w:author="Thalia Priscilla" w:date="2022-11-22T18:05:00Z">
        <w:r w:rsidR="00BC229E">
          <w:rPr>
            <w:rFonts w:ascii="Times New Roman" w:eastAsia="Times New Roman" w:hAnsi="Times New Roman" w:cs="Times New Roman"/>
          </w:rPr>
          <w:t>ing</w:t>
        </w:r>
      </w:ins>
      <w:ins w:id="33" w:author="Thalia Priscilla" w:date="2022-11-22T17:42:00Z">
        <w:r w:rsidR="002D6039" w:rsidRPr="002D6039">
          <w:rPr>
            <w:rFonts w:ascii="Times New Roman" w:eastAsia="Times New Roman" w:hAnsi="Times New Roman" w:cs="Times New Roman"/>
          </w:rPr>
          <w:t xml:space="preserve"> on the story of how you applied it outside of class</w:t>
        </w:r>
      </w:ins>
      <w:ins w:id="34" w:author="Thalia Priscilla" w:date="2022-11-22T17:57:00Z">
        <w:r>
          <w:rPr>
            <w:rFonts w:ascii="Times New Roman" w:eastAsia="Times New Roman" w:hAnsi="Times New Roman" w:cs="Times New Roman"/>
          </w:rPr>
          <w:t xml:space="preserve"> (i.e. in your parents’ archit</w:t>
        </w:r>
      </w:ins>
      <w:ins w:id="35" w:author="Thalia Priscilla" w:date="2022-11-22T17:58:00Z">
        <w:r>
          <w:rPr>
            <w:rFonts w:ascii="Times New Roman" w:eastAsia="Times New Roman" w:hAnsi="Times New Roman" w:cs="Times New Roman"/>
          </w:rPr>
          <w:t>ectural firm or another experience you find noteworthy).</w:t>
        </w:r>
      </w:ins>
      <w:ins w:id="36" w:author="Thalia Priscilla" w:date="2022-11-22T17:59:00Z">
        <w:r w:rsidR="00FF4786">
          <w:rPr>
            <w:rFonts w:ascii="Times New Roman" w:eastAsia="Times New Roman" w:hAnsi="Times New Roman" w:cs="Times New Roman"/>
          </w:rPr>
          <w:t xml:space="preserve"> What this does is it </w:t>
        </w:r>
      </w:ins>
      <w:ins w:id="37" w:author="Thalia Priscilla" w:date="2022-11-22T18:00:00Z">
        <w:r w:rsidR="00FF4786">
          <w:rPr>
            <w:rFonts w:ascii="Times New Roman" w:eastAsia="Times New Roman" w:hAnsi="Times New Roman" w:cs="Times New Roman"/>
          </w:rPr>
          <w:t>sho</w:t>
        </w:r>
      </w:ins>
      <w:ins w:id="38" w:author="Thalia Priscilla" w:date="2022-11-22T18:01:00Z">
        <w:r w:rsidR="00FF4786">
          <w:rPr>
            <w:rFonts w:ascii="Times New Roman" w:eastAsia="Times New Roman" w:hAnsi="Times New Roman" w:cs="Times New Roman"/>
          </w:rPr>
          <w:t>ws how</w:t>
        </w:r>
      </w:ins>
      <w:ins w:id="39" w:author="Thalia Priscilla" w:date="2022-11-22T18:02:00Z">
        <w:r w:rsidR="00FF4786">
          <w:rPr>
            <w:rFonts w:ascii="Times New Roman" w:eastAsia="Times New Roman" w:hAnsi="Times New Roman" w:cs="Times New Roman"/>
          </w:rPr>
          <w:t xml:space="preserve"> you have experienced real-life application of your interest </w:t>
        </w:r>
      </w:ins>
      <w:ins w:id="40" w:author="Thalia Priscilla" w:date="2022-11-22T18:06:00Z">
        <w:r w:rsidR="00B011C9">
          <w:rPr>
            <w:rFonts w:ascii="Times New Roman" w:eastAsia="Times New Roman" w:hAnsi="Times New Roman" w:cs="Times New Roman"/>
          </w:rPr>
          <w:t xml:space="preserve">and </w:t>
        </w:r>
      </w:ins>
      <w:ins w:id="41" w:author="Thalia Priscilla" w:date="2022-11-22T18:07:00Z">
        <w:r w:rsidR="00B011C9">
          <w:rPr>
            <w:rFonts w:ascii="Times New Roman" w:eastAsia="Times New Roman" w:hAnsi="Times New Roman" w:cs="Times New Roman"/>
          </w:rPr>
          <w:t>hopefully have an idea of what you can do with your skills in the future.</w:t>
        </w:r>
      </w:ins>
    </w:p>
    <w:p w14:paraId="13AB119A" w14:textId="77777777" w:rsidR="004108AE" w:rsidRDefault="004108AE" w:rsidP="00E05CEF">
      <w:pPr>
        <w:rPr>
          <w:ins w:id="42" w:author="Thalia Priscilla" w:date="2022-11-22T17:58:00Z"/>
          <w:rFonts w:ascii="Times New Roman" w:eastAsia="Times New Roman" w:hAnsi="Times New Roman" w:cs="Times New Roman"/>
        </w:rPr>
      </w:pPr>
    </w:p>
    <w:p w14:paraId="4CB6D9AB" w14:textId="25FF06BA" w:rsidR="002D6039" w:rsidRDefault="004108AE" w:rsidP="00E05CEF">
      <w:pPr>
        <w:rPr>
          <w:ins w:id="43" w:author="Thalia Priscilla" w:date="2022-11-22T18:04:00Z"/>
          <w:rFonts w:ascii="Times New Roman" w:eastAsia="Times New Roman" w:hAnsi="Times New Roman" w:cs="Times New Roman"/>
        </w:rPr>
      </w:pPr>
      <w:ins w:id="44" w:author="Thalia Priscilla" w:date="2022-11-22T17:58:00Z">
        <w:r>
          <w:rPr>
            <w:rFonts w:ascii="Times New Roman" w:eastAsia="Times New Roman" w:hAnsi="Times New Roman" w:cs="Times New Roman"/>
          </w:rPr>
          <w:lastRenderedPageBreak/>
          <w:t>In the concluding paragraph,</w:t>
        </w:r>
      </w:ins>
      <w:ins w:id="45" w:author="Thalia Priscilla" w:date="2022-11-22T17:42:00Z">
        <w:r w:rsidR="002D6039">
          <w:rPr>
            <w:rFonts w:ascii="Times New Roman" w:eastAsia="Times New Roman" w:hAnsi="Times New Roman" w:cs="Times New Roman"/>
          </w:rPr>
          <w:t xml:space="preserve"> </w:t>
        </w:r>
      </w:ins>
      <w:ins w:id="46" w:author="Thalia Priscilla" w:date="2022-11-22T17:46:00Z">
        <w:r w:rsidR="009A6F4B">
          <w:rPr>
            <w:rFonts w:ascii="Times New Roman" w:eastAsia="Times New Roman" w:hAnsi="Times New Roman" w:cs="Times New Roman"/>
          </w:rPr>
          <w:t>I understand you are planning to ‘cre</w:t>
        </w:r>
      </w:ins>
      <w:ins w:id="47" w:author="Thalia Priscilla" w:date="2022-11-22T17:47:00Z">
        <w:r w:rsidR="009A6F4B">
          <w:rPr>
            <w:rFonts w:ascii="Times New Roman" w:eastAsia="Times New Roman" w:hAnsi="Times New Roman" w:cs="Times New Roman"/>
          </w:rPr>
          <w:t xml:space="preserve">ate </w:t>
        </w:r>
        <w:r w:rsidR="009A6F4B" w:rsidRPr="009A6F4B">
          <w:rPr>
            <w:rFonts w:ascii="Times New Roman" w:eastAsia="Times New Roman" w:hAnsi="Times New Roman" w:cs="Times New Roman"/>
          </w:rPr>
          <w:t>something that will significantly benefit society</w:t>
        </w:r>
        <w:r w:rsidR="009A6F4B">
          <w:rPr>
            <w:rFonts w:ascii="Times New Roman" w:eastAsia="Times New Roman" w:hAnsi="Times New Roman" w:cs="Times New Roman"/>
          </w:rPr>
          <w:t xml:space="preserve">’. </w:t>
        </w:r>
      </w:ins>
      <w:ins w:id="48" w:author="Thalia Priscilla" w:date="2022-11-22T18:03:00Z">
        <w:r w:rsidR="00FF4786">
          <w:rPr>
            <w:rFonts w:ascii="Times New Roman" w:eastAsia="Times New Roman" w:hAnsi="Times New Roman" w:cs="Times New Roman"/>
          </w:rPr>
          <w:t xml:space="preserve">Do you have an idea of what that might entail? What kind of industry or field are you looking to apply your skills in? What problem are you concerned about </w:t>
        </w:r>
      </w:ins>
      <w:ins w:id="49" w:author="Thalia Priscilla" w:date="2022-11-22T18:04:00Z">
        <w:r w:rsidR="00FF4786">
          <w:rPr>
            <w:rFonts w:ascii="Times New Roman" w:eastAsia="Times New Roman" w:hAnsi="Times New Roman" w:cs="Times New Roman"/>
          </w:rPr>
          <w:t>that you think can benefit from your skills?</w:t>
        </w:r>
        <w:r w:rsidR="00BC229E">
          <w:rPr>
            <w:rFonts w:ascii="Times New Roman" w:eastAsia="Times New Roman" w:hAnsi="Times New Roman" w:cs="Times New Roman"/>
          </w:rPr>
          <w:t xml:space="preserve"> Don’t be afraid to </w:t>
        </w:r>
      </w:ins>
      <w:ins w:id="50" w:author="Thalia Priscilla" w:date="2022-11-22T18:06:00Z">
        <w:r w:rsidR="00BC229E">
          <w:rPr>
            <w:rFonts w:ascii="Times New Roman" w:eastAsia="Times New Roman" w:hAnsi="Times New Roman" w:cs="Times New Roman"/>
          </w:rPr>
          <w:t>elaborate your future plans here</w:t>
        </w:r>
      </w:ins>
      <w:ins w:id="51" w:author="Thalia Priscilla" w:date="2022-11-22T18:04:00Z">
        <w:r w:rsidR="00BC229E">
          <w:rPr>
            <w:rFonts w:ascii="Times New Roman" w:eastAsia="Times New Roman" w:hAnsi="Times New Roman" w:cs="Times New Roman"/>
          </w:rPr>
          <w:t>.</w:t>
        </w:r>
      </w:ins>
    </w:p>
    <w:p w14:paraId="3EBAC4C7" w14:textId="1E1BE874" w:rsidR="00BC229E" w:rsidRDefault="00BC229E" w:rsidP="00E05CEF">
      <w:pPr>
        <w:rPr>
          <w:ins w:id="52" w:author="Thalia Priscilla" w:date="2022-11-22T18:04:00Z"/>
          <w:rFonts w:ascii="Times New Roman" w:eastAsia="Times New Roman" w:hAnsi="Times New Roman" w:cs="Times New Roman"/>
        </w:rPr>
      </w:pPr>
    </w:p>
    <w:p w14:paraId="2FB15BAB" w14:textId="723DB917" w:rsidR="00BC229E" w:rsidRDefault="00BC229E" w:rsidP="00E05CEF">
      <w:pPr>
        <w:rPr>
          <w:ins w:id="53" w:author="Thalia Priscilla" w:date="2022-11-22T17:48:00Z"/>
          <w:rFonts w:ascii="Times New Roman" w:eastAsia="Times New Roman" w:hAnsi="Times New Roman" w:cs="Times New Roman"/>
        </w:rPr>
      </w:pPr>
      <w:ins w:id="54" w:author="Thalia Priscilla" w:date="2022-11-22T18:04:00Z">
        <w:r>
          <w:rPr>
            <w:rFonts w:ascii="Times New Roman" w:eastAsia="Times New Roman" w:hAnsi="Times New Roman" w:cs="Times New Roman"/>
          </w:rPr>
          <w:t>All the best!</w:t>
        </w:r>
      </w:ins>
    </w:p>
    <w:p w14:paraId="404FABAB" w14:textId="73A9204C" w:rsidR="008777A2" w:rsidRPr="00E05CEF" w:rsidRDefault="008777A2" w:rsidP="00E05CEF">
      <w:pPr>
        <w:rPr>
          <w:ins w:id="55" w:author="Thalia Priscilla" w:date="2022-11-22T17:39:00Z"/>
          <w:rFonts w:ascii="Times New Roman" w:eastAsia="Times New Roman" w:hAnsi="Times New Roman" w:cs="Times New Roman"/>
        </w:rPr>
      </w:pPr>
      <w:ins w:id="56" w:author="Thalia Priscilla" w:date="2022-11-22T17:48:00Z">
        <w:r>
          <w:rPr>
            <w:rFonts w:ascii="Times New Roman" w:eastAsia="Times New Roman" w:hAnsi="Times New Roman" w:cs="Times New Roman"/>
          </w:rPr>
          <w:br/>
        </w:r>
      </w:ins>
    </w:p>
    <w:p w14:paraId="03CD89FA" w14:textId="3A8F1E1E" w:rsidR="002256B3" w:rsidRPr="00274D0F" w:rsidRDefault="002256B3" w:rsidP="00E05CE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2T17:45:00Z" w:initials="TP">
    <w:p w14:paraId="097C9BDD" w14:textId="157BD2AF" w:rsidR="009A6F4B" w:rsidRDefault="009A6F4B">
      <w:pPr>
        <w:pStyle w:val="CommentText"/>
      </w:pPr>
      <w:r>
        <w:rPr>
          <w:rStyle w:val="CommentReference"/>
        </w:rPr>
        <w:annotationRef/>
      </w:r>
      <w:r>
        <w:t>Nice comic relief!</w:t>
      </w:r>
    </w:p>
  </w:comment>
  <w:comment w:id="1" w:author="Chiara Situmorang" w:date="2022-11-23T10:03:00Z" w:initials="CS">
    <w:p w14:paraId="3E9C963F" w14:textId="77777777" w:rsidR="001D5A8A" w:rsidRDefault="001D5A8A" w:rsidP="001F7D01">
      <w:r>
        <w:rPr>
          <w:rStyle w:val="CommentReference"/>
        </w:rPr>
        <w:annotationRef/>
      </w:r>
      <w:r>
        <w:rPr>
          <w:sz w:val="20"/>
          <w:szCs w:val="20"/>
        </w:rPr>
        <w:t>Is this an incomplete sentence?</w:t>
      </w:r>
    </w:p>
  </w:comment>
  <w:comment w:id="2" w:author="Thalia Priscilla" w:date="2022-11-22T17:13:00Z" w:initials="TP">
    <w:p w14:paraId="505B0D9E" w14:textId="2A2DD0D0" w:rsidR="00251551" w:rsidRDefault="00251551">
      <w:pPr>
        <w:pStyle w:val="CommentText"/>
      </w:pPr>
      <w:r>
        <w:rPr>
          <w:rStyle w:val="CommentReference"/>
        </w:rPr>
        <w:annotationRef/>
      </w:r>
      <w:r>
        <w:rPr>
          <w:rStyle w:val="CommentReference"/>
        </w:rPr>
        <w:annotationRef/>
      </w:r>
      <w:r>
        <w:rPr>
          <w:rStyle w:val="CommentReference"/>
        </w:rPr>
        <w:t>This sounds repetitive. I would merge these two sentences.</w:t>
      </w:r>
    </w:p>
  </w:comment>
  <w:comment w:id="3" w:author="Thalia Priscilla" w:date="2022-11-22T17:48:00Z" w:initials="TP">
    <w:p w14:paraId="321E7F3D" w14:textId="5B36FAF0" w:rsidR="008777A2" w:rsidRDefault="008777A2">
      <w:pPr>
        <w:pStyle w:val="CommentText"/>
      </w:pPr>
      <w:r>
        <w:rPr>
          <w:rStyle w:val="CommentReference"/>
        </w:rPr>
        <w:annotationRef/>
      </w:r>
      <w:r>
        <w:t>I would summarize this into one sentence and move this part to join the previous paragraph.</w:t>
      </w:r>
    </w:p>
  </w:comment>
  <w:comment w:id="4" w:author="Thalia Priscilla" w:date="2022-11-22T17:36:00Z" w:initials="TP">
    <w:p w14:paraId="0283B99F" w14:textId="7D44C2D0" w:rsidR="002D6039" w:rsidRDefault="006C4148">
      <w:pPr>
        <w:pStyle w:val="CommentText"/>
      </w:pPr>
      <w:r>
        <w:rPr>
          <w:rStyle w:val="CommentReference"/>
        </w:rPr>
        <w:annotationRef/>
      </w:r>
      <w:r>
        <w:t xml:space="preserve">I think this is a good opportunity for you to </w:t>
      </w:r>
      <w:r w:rsidR="00DD7DA7">
        <w:t>tell the story of</w:t>
      </w:r>
      <w:r>
        <w:t xml:space="preserve"> how you practically implemented </w:t>
      </w:r>
      <w:r w:rsidR="002D6039">
        <w:t xml:space="preserve">the skills you’ve developed in working with computers. </w:t>
      </w:r>
    </w:p>
  </w:comment>
  <w:comment w:id="5" w:author="Thalia Priscilla" w:date="2022-11-22T17:52:00Z" w:initials="TP">
    <w:p w14:paraId="69E381B9" w14:textId="6F5BD6F9" w:rsidR="00DD7DA7" w:rsidRDefault="00DD7DA7">
      <w:pPr>
        <w:pStyle w:val="CommentText"/>
      </w:pPr>
      <w:r>
        <w:rPr>
          <w:rStyle w:val="CommentReference"/>
        </w:rPr>
        <w:annotationRef/>
      </w:r>
      <w:r>
        <w:t xml:space="preserve">Conclude on </w:t>
      </w:r>
      <w:r w:rsidR="004108AE">
        <w:t>what you’ve learned thus far and what kind of change you want to create – what field or industry do you see yourself contributing your computer skills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7C9BDD" w15:done="0"/>
  <w15:commentEx w15:paraId="3E9C963F" w15:done="0"/>
  <w15:commentEx w15:paraId="505B0D9E" w15:done="0"/>
  <w15:commentEx w15:paraId="321E7F3D" w15:done="0"/>
  <w15:commentEx w15:paraId="0283B99F" w15:done="0"/>
  <w15:commentEx w15:paraId="69E38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8957" w16cex:dateUtc="2022-11-22T10:45:00Z"/>
  <w16cex:commentExtensible w16cex:durableId="27286E5F" w16cex:dateUtc="2022-11-23T03:03:00Z"/>
  <w16cex:commentExtensible w16cex:durableId="272781D1" w16cex:dateUtc="2022-11-22T10:13:00Z"/>
  <w16cex:commentExtensible w16cex:durableId="272789EE" w16cex:dateUtc="2022-11-22T10:48:00Z"/>
  <w16cex:commentExtensible w16cex:durableId="27278729" w16cex:dateUtc="2022-11-22T10:36:00Z"/>
  <w16cex:commentExtensible w16cex:durableId="27278AEF" w16cex:dateUtc="2022-11-22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7C9BDD" w16cid:durableId="27278957"/>
  <w16cid:commentId w16cid:paraId="3E9C963F" w16cid:durableId="27286E5F"/>
  <w16cid:commentId w16cid:paraId="505B0D9E" w16cid:durableId="272781D1"/>
  <w16cid:commentId w16cid:paraId="321E7F3D" w16cid:durableId="272789EE"/>
  <w16cid:commentId w16cid:paraId="0283B99F" w16cid:durableId="27278729"/>
  <w16cid:commentId w16cid:paraId="69E381B9" w16cid:durableId="27278A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030343"/>
    <w:rsid w:val="00185506"/>
    <w:rsid w:val="001C73EB"/>
    <w:rsid w:val="001D5A8A"/>
    <w:rsid w:val="002256B3"/>
    <w:rsid w:val="00251551"/>
    <w:rsid w:val="00274D0F"/>
    <w:rsid w:val="002D6039"/>
    <w:rsid w:val="004108AE"/>
    <w:rsid w:val="00613E38"/>
    <w:rsid w:val="0062459E"/>
    <w:rsid w:val="006C4148"/>
    <w:rsid w:val="008777A2"/>
    <w:rsid w:val="009277FE"/>
    <w:rsid w:val="009A6F4B"/>
    <w:rsid w:val="00B011C9"/>
    <w:rsid w:val="00BC229E"/>
    <w:rsid w:val="00DB5A12"/>
    <w:rsid w:val="00DD7DA7"/>
    <w:rsid w:val="00E05CEF"/>
    <w:rsid w:val="00F332AD"/>
    <w:rsid w:val="00FF47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A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B5A12"/>
    <w:rPr>
      <w:rFonts w:ascii="Times New Roman" w:eastAsia="Times New Roman" w:hAnsi="Times New Roman" w:cs="Times New Roman"/>
      <w:b/>
      <w:bCs/>
      <w:sz w:val="27"/>
      <w:szCs w:val="27"/>
    </w:rPr>
  </w:style>
  <w:style w:type="paragraph" w:styleId="Revision">
    <w:name w:val="Revision"/>
    <w:hidden/>
    <w:uiPriority w:val="99"/>
    <w:semiHidden/>
    <w:rsid w:val="00030343"/>
  </w:style>
  <w:style w:type="character" w:styleId="CommentReference">
    <w:name w:val="annotation reference"/>
    <w:basedOn w:val="DefaultParagraphFont"/>
    <w:uiPriority w:val="99"/>
    <w:semiHidden/>
    <w:unhideWhenUsed/>
    <w:rsid w:val="00251551"/>
    <w:rPr>
      <w:sz w:val="16"/>
      <w:szCs w:val="16"/>
    </w:rPr>
  </w:style>
  <w:style w:type="paragraph" w:styleId="CommentText">
    <w:name w:val="annotation text"/>
    <w:basedOn w:val="Normal"/>
    <w:link w:val="CommentTextChar"/>
    <w:uiPriority w:val="99"/>
    <w:semiHidden/>
    <w:unhideWhenUsed/>
    <w:rsid w:val="00251551"/>
    <w:rPr>
      <w:sz w:val="20"/>
      <w:szCs w:val="20"/>
    </w:rPr>
  </w:style>
  <w:style w:type="character" w:customStyle="1" w:styleId="CommentTextChar">
    <w:name w:val="Comment Text Char"/>
    <w:basedOn w:val="DefaultParagraphFont"/>
    <w:link w:val="CommentText"/>
    <w:uiPriority w:val="99"/>
    <w:semiHidden/>
    <w:rsid w:val="00251551"/>
    <w:rPr>
      <w:sz w:val="20"/>
      <w:szCs w:val="20"/>
    </w:rPr>
  </w:style>
  <w:style w:type="paragraph" w:styleId="CommentSubject">
    <w:name w:val="annotation subject"/>
    <w:basedOn w:val="CommentText"/>
    <w:next w:val="CommentText"/>
    <w:link w:val="CommentSubjectChar"/>
    <w:uiPriority w:val="99"/>
    <w:semiHidden/>
    <w:unhideWhenUsed/>
    <w:rsid w:val="00251551"/>
    <w:rPr>
      <w:b/>
      <w:bCs/>
    </w:rPr>
  </w:style>
  <w:style w:type="character" w:customStyle="1" w:styleId="CommentSubjectChar">
    <w:name w:val="Comment Subject Char"/>
    <w:basedOn w:val="CommentTextChar"/>
    <w:link w:val="CommentSubject"/>
    <w:uiPriority w:val="99"/>
    <w:semiHidden/>
    <w:rsid w:val="00251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886">
      <w:bodyDiv w:val="1"/>
      <w:marLeft w:val="0"/>
      <w:marRight w:val="0"/>
      <w:marTop w:val="0"/>
      <w:marBottom w:val="0"/>
      <w:divBdr>
        <w:top w:val="none" w:sz="0" w:space="0" w:color="auto"/>
        <w:left w:val="none" w:sz="0" w:space="0" w:color="auto"/>
        <w:bottom w:val="none" w:sz="0" w:space="0" w:color="auto"/>
        <w:right w:val="none" w:sz="0" w:space="0" w:color="auto"/>
      </w:divBdr>
    </w:div>
    <w:div w:id="137302300">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2022-11-06T07:05:00Z</dcterms:created>
  <dcterms:modified xsi:type="dcterms:W3CDTF">2022-11-23T03:04:00Z</dcterms:modified>
</cp:coreProperties>
</file>