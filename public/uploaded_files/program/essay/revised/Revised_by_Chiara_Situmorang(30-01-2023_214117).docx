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DD66B" w14:textId="77777777" w:rsidR="00C13C47" w:rsidRPr="00C87928" w:rsidRDefault="00C13C47" w:rsidP="00C13C47">
      <w:pPr>
        <w:rPr>
          <w:rFonts w:ascii="Times New Roman" w:eastAsia="Times New Roman" w:hAnsi="Times New Roman" w:cs="Times New Roman"/>
        </w:rPr>
      </w:pPr>
      <w:r w:rsidRPr="00C87928">
        <w:rPr>
          <w:rFonts w:ascii="Roboto" w:eastAsia="Times New Roman" w:hAnsi="Roboto" w:cs="Times New Roman"/>
          <w:color w:val="333333"/>
          <w:sz w:val="23"/>
          <w:szCs w:val="23"/>
          <w:shd w:val="clear" w:color="auto" w:fill="FFFFFF"/>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(1500 char./200-375 words)</w:t>
      </w:r>
    </w:p>
    <w:p w14:paraId="3A010627" w14:textId="091F8CAA" w:rsidR="00C13C47" w:rsidRPr="00C87928" w:rsidRDefault="00C13C47" w:rsidP="00C13C47">
      <w:pPr>
        <w:rPr>
          <w:rFonts w:ascii="Roboto" w:eastAsia="Times New Roman" w:hAnsi="Roboto" w:cs="Times New Roman"/>
          <w:color w:val="333333"/>
          <w:sz w:val="23"/>
          <w:szCs w:val="23"/>
          <w:shd w:val="clear" w:color="auto" w:fill="FFFFFF"/>
        </w:rPr>
      </w:pPr>
    </w:p>
    <w:p w14:paraId="1A641BF8" w14:textId="77777777" w:rsidR="00C87928" w:rsidRPr="00C87928" w:rsidRDefault="00C87928" w:rsidP="00C13C47">
      <w:pPr>
        <w:rPr>
          <w:rFonts w:ascii="Roboto" w:eastAsia="Times New Roman" w:hAnsi="Roboto" w:cs="Times New Roman"/>
          <w:color w:val="333333"/>
          <w:sz w:val="23"/>
          <w:szCs w:val="23"/>
          <w:shd w:val="clear" w:color="auto" w:fill="FFFFFF"/>
        </w:rPr>
      </w:pPr>
    </w:p>
    <w:p w14:paraId="5EA68463" w14:textId="2C126E55" w:rsidR="00D95170" w:rsidRPr="00C87928" w:rsidRDefault="00D95170" w:rsidP="00D95170">
      <w:pPr>
        <w:rPr>
          <w:rFonts w:ascii="Times New Roman" w:eastAsia="Times New Roman" w:hAnsi="Times New Roman" w:cs="Times New Roman"/>
        </w:rPr>
      </w:pPr>
      <w:r w:rsidRPr="00C87928">
        <w:rPr>
          <w:rFonts w:ascii="Roboto" w:eastAsia="Times New Roman" w:hAnsi="Roboto" w:cs="Times New Roman"/>
          <w:color w:val="333333"/>
          <w:sz w:val="23"/>
          <w:szCs w:val="23"/>
          <w:shd w:val="clear" w:color="auto" w:fill="FFFFFF"/>
        </w:rPr>
        <w:t xml:space="preserve">My encounter with my bodybuilder roommate, Charlie, was how I got to become part of a supportive gym community. </w:t>
      </w:r>
      <w:commentRangeStart w:id="0"/>
      <w:del w:id="1" w:author="Thalia Priscilla" w:date="2023-01-30T13:54:00Z">
        <w:r w:rsidRPr="00C87928" w:rsidDel="007A11BE">
          <w:rPr>
            <w:rFonts w:ascii="Roboto" w:eastAsia="Times New Roman" w:hAnsi="Roboto" w:cs="Times New Roman"/>
            <w:color w:val="333333"/>
            <w:sz w:val="23"/>
            <w:szCs w:val="23"/>
            <w:shd w:val="clear" w:color="auto" w:fill="FFFFFF"/>
          </w:rPr>
          <w:delText>I first met him when we were both moving into our dorm room freshman year. His big, hulk-like build made me feel intimidated. However, I knew that this feeling of intimidation was actually because of my insecurity and longing for a healthier lifestyle.</w:delText>
        </w:r>
        <w:commentRangeEnd w:id="0"/>
        <w:r w:rsidR="00AB6AD1" w:rsidDel="007A11BE">
          <w:rPr>
            <w:rStyle w:val="CommentReference"/>
          </w:rPr>
          <w:commentReference w:id="0"/>
        </w:r>
      </w:del>
    </w:p>
    <w:p w14:paraId="3531ADEC" w14:textId="77777777" w:rsidR="00D95170" w:rsidRPr="00C87928" w:rsidRDefault="00D95170" w:rsidP="00D95170">
      <w:pPr>
        <w:rPr>
          <w:rFonts w:ascii="Times New Roman" w:eastAsia="Times New Roman" w:hAnsi="Times New Roman" w:cs="Times New Roman"/>
        </w:rPr>
      </w:pPr>
    </w:p>
    <w:p w14:paraId="4DE9F60C" w14:textId="72921EFA" w:rsidR="00D95170" w:rsidRPr="00C87928" w:rsidRDefault="00D95170" w:rsidP="00D95170">
      <w:pPr>
        <w:rPr>
          <w:rFonts w:ascii="Times New Roman" w:eastAsia="Times New Roman" w:hAnsi="Times New Roman" w:cs="Times New Roman"/>
        </w:rPr>
      </w:pPr>
      <w:r w:rsidRPr="00C87928">
        <w:rPr>
          <w:rFonts w:ascii="Roboto" w:eastAsia="Times New Roman" w:hAnsi="Roboto" w:cs="Times New Roman"/>
          <w:color w:val="333333"/>
          <w:sz w:val="23"/>
          <w:szCs w:val="23"/>
          <w:shd w:val="clear" w:color="auto" w:fill="FFFFFF"/>
        </w:rPr>
        <w:t xml:space="preserve">After sharing </w:t>
      </w:r>
      <w:ins w:id="2" w:author="Chiara Situmorang" w:date="2023-01-30T21:38:00Z">
        <w:r w:rsidR="00861FAE">
          <w:rPr>
            <w:rFonts w:ascii="Roboto" w:eastAsia="Times New Roman" w:hAnsi="Roboto" w:cs="Times New Roman"/>
            <w:color w:val="333333"/>
            <w:sz w:val="23"/>
            <w:szCs w:val="23"/>
            <w:shd w:val="clear" w:color="auto" w:fill="FFFFFF"/>
          </w:rPr>
          <w:t xml:space="preserve">with him </w:t>
        </w:r>
      </w:ins>
      <w:del w:id="3" w:author="Chiara Situmorang" w:date="2023-01-30T21:38:00Z">
        <w:r w:rsidRPr="00C87928" w:rsidDel="00861FAE">
          <w:rPr>
            <w:rFonts w:ascii="Roboto" w:eastAsia="Times New Roman" w:hAnsi="Roboto" w:cs="Times New Roman"/>
            <w:color w:val="333333"/>
            <w:sz w:val="23"/>
            <w:szCs w:val="23"/>
            <w:shd w:val="clear" w:color="auto" w:fill="FFFFFF"/>
          </w:rPr>
          <w:delText xml:space="preserve">this </w:delText>
        </w:r>
      </w:del>
      <w:ins w:id="4" w:author="Chiara Situmorang" w:date="2023-01-30T21:38:00Z">
        <w:r w:rsidR="00861FAE">
          <w:rPr>
            <w:rFonts w:ascii="Roboto" w:eastAsia="Times New Roman" w:hAnsi="Roboto" w:cs="Times New Roman"/>
            <w:color w:val="333333"/>
            <w:sz w:val="23"/>
            <w:szCs w:val="23"/>
            <w:shd w:val="clear" w:color="auto" w:fill="FFFFFF"/>
          </w:rPr>
          <w:t>that I longed for a healthier lifestyle</w:t>
        </w:r>
      </w:ins>
      <w:del w:id="5" w:author="Chiara Situmorang" w:date="2023-01-30T21:38:00Z">
        <w:r w:rsidRPr="00C87928" w:rsidDel="00861FAE">
          <w:rPr>
            <w:rFonts w:ascii="Roboto" w:eastAsia="Times New Roman" w:hAnsi="Roboto" w:cs="Times New Roman"/>
            <w:color w:val="333333"/>
            <w:sz w:val="23"/>
            <w:szCs w:val="23"/>
            <w:shd w:val="clear" w:color="auto" w:fill="FFFFFF"/>
          </w:rPr>
          <w:delText>with Charlie</w:delText>
        </w:r>
      </w:del>
      <w:r w:rsidRPr="00C87928">
        <w:rPr>
          <w:rFonts w:ascii="Roboto" w:eastAsia="Times New Roman" w:hAnsi="Roboto" w:cs="Times New Roman"/>
          <w:color w:val="333333"/>
          <w:sz w:val="23"/>
          <w:szCs w:val="23"/>
          <w:shd w:val="clear" w:color="auto" w:fill="FFFFFF"/>
        </w:rPr>
        <w:t xml:space="preserve">, he didn’t waste any time helping me. He advised me to start counting calories, concentrate on achieving my macros, and improve my terrible sleeping patterns. Most significantly, though, he would drag me, sometimes against my will, to the gym as part of his </w:t>
      </w:r>
      <w:del w:id="6" w:author="Chiara Situmorang" w:date="2023-01-30T21:39:00Z">
        <w:r w:rsidRPr="00C87928" w:rsidDel="00861FAE">
          <w:rPr>
            <w:rFonts w:ascii="Roboto" w:eastAsia="Times New Roman" w:hAnsi="Roboto" w:cs="Times New Roman"/>
            <w:color w:val="333333"/>
            <w:sz w:val="23"/>
            <w:szCs w:val="23"/>
            <w:shd w:val="clear" w:color="auto" w:fill="FFFFFF"/>
          </w:rPr>
          <w:delText>"</w:delText>
        </w:r>
      </w:del>
      <w:r w:rsidRPr="00C87928">
        <w:rPr>
          <w:rFonts w:ascii="Roboto" w:eastAsia="Times New Roman" w:hAnsi="Roboto" w:cs="Times New Roman"/>
          <w:color w:val="333333"/>
          <w:sz w:val="23"/>
          <w:szCs w:val="23"/>
          <w:shd w:val="clear" w:color="auto" w:fill="FFFFFF"/>
        </w:rPr>
        <w:t>rigorous</w:t>
      </w:r>
      <w:del w:id="7" w:author="Chiara Situmorang" w:date="2023-01-30T21:39:00Z">
        <w:r w:rsidRPr="00C87928" w:rsidDel="00861FAE">
          <w:rPr>
            <w:rFonts w:ascii="Roboto" w:eastAsia="Times New Roman" w:hAnsi="Roboto" w:cs="Times New Roman"/>
            <w:color w:val="333333"/>
            <w:sz w:val="23"/>
            <w:szCs w:val="23"/>
            <w:shd w:val="clear" w:color="auto" w:fill="FFFFFF"/>
          </w:rPr>
          <w:delText>"</w:delText>
        </w:r>
      </w:del>
      <w:r w:rsidRPr="00C87928">
        <w:rPr>
          <w:rFonts w:ascii="Roboto" w:eastAsia="Times New Roman" w:hAnsi="Roboto" w:cs="Times New Roman"/>
          <w:color w:val="333333"/>
          <w:sz w:val="23"/>
          <w:szCs w:val="23"/>
          <w:shd w:val="clear" w:color="auto" w:fill="FFFFFF"/>
        </w:rPr>
        <w:t xml:space="preserve"> six-days-</w:t>
      </w:r>
      <w:ins w:id="8" w:author="Chiara Situmorang" w:date="2023-01-30T21:39:00Z">
        <w:r w:rsidR="00861FAE">
          <w:rPr>
            <w:rFonts w:ascii="Roboto" w:eastAsia="Times New Roman" w:hAnsi="Roboto" w:cs="Times New Roman"/>
            <w:color w:val="333333"/>
            <w:sz w:val="23"/>
            <w:szCs w:val="23"/>
            <w:shd w:val="clear" w:color="auto" w:fill="FFFFFF"/>
          </w:rPr>
          <w:t>a</w:t>
        </w:r>
      </w:ins>
      <w:del w:id="9" w:author="Chiara Situmorang" w:date="2023-01-30T21:39:00Z">
        <w:r w:rsidRPr="00C87928" w:rsidDel="00861FAE">
          <w:rPr>
            <w:rFonts w:ascii="Roboto" w:eastAsia="Times New Roman" w:hAnsi="Roboto" w:cs="Times New Roman"/>
            <w:color w:val="333333"/>
            <w:sz w:val="23"/>
            <w:szCs w:val="23"/>
            <w:shd w:val="clear" w:color="auto" w:fill="FFFFFF"/>
          </w:rPr>
          <w:delText>per</w:delText>
        </w:r>
      </w:del>
      <w:r w:rsidRPr="00C87928">
        <w:rPr>
          <w:rFonts w:ascii="Roboto" w:eastAsia="Times New Roman" w:hAnsi="Roboto" w:cs="Times New Roman"/>
          <w:color w:val="333333"/>
          <w:sz w:val="23"/>
          <w:szCs w:val="23"/>
          <w:shd w:val="clear" w:color="auto" w:fill="FFFFFF"/>
        </w:rPr>
        <w:t>-week exercise schedule.</w:t>
      </w:r>
    </w:p>
    <w:p w14:paraId="239116DC" w14:textId="77777777" w:rsidR="00D95170" w:rsidRPr="00C87928" w:rsidRDefault="00D95170" w:rsidP="00D95170">
      <w:pPr>
        <w:rPr>
          <w:rFonts w:ascii="Times New Roman" w:eastAsia="Times New Roman" w:hAnsi="Times New Roman" w:cs="Times New Roman"/>
        </w:rPr>
      </w:pPr>
    </w:p>
    <w:p w14:paraId="1026AA00" w14:textId="511AC770" w:rsidR="00D95170" w:rsidRPr="00C87928" w:rsidRDefault="00D95170" w:rsidP="00D95170">
      <w:pPr>
        <w:rPr>
          <w:rFonts w:ascii="Times New Roman" w:eastAsia="Times New Roman" w:hAnsi="Times New Roman" w:cs="Times New Roman"/>
        </w:rPr>
      </w:pPr>
      <w:r w:rsidRPr="00C87928">
        <w:rPr>
          <w:rFonts w:ascii="Roboto" w:eastAsia="Times New Roman" w:hAnsi="Roboto" w:cs="Times New Roman"/>
          <w:color w:val="333333"/>
          <w:sz w:val="23"/>
          <w:szCs w:val="23"/>
          <w:shd w:val="clear" w:color="auto" w:fill="FFFFFF"/>
        </w:rPr>
        <w:t xml:space="preserve">It was hard to begin living a more active lifestyle at first. But as time went on, </w:t>
      </w:r>
      <w:del w:id="10" w:author="Chiara Situmorang" w:date="2023-01-30T21:39:00Z">
        <w:r w:rsidRPr="00C87928" w:rsidDel="00861FAE">
          <w:rPr>
            <w:rFonts w:ascii="Roboto" w:eastAsia="Times New Roman" w:hAnsi="Roboto" w:cs="Times New Roman"/>
            <w:color w:val="333333"/>
            <w:sz w:val="23"/>
            <w:szCs w:val="23"/>
            <w:shd w:val="clear" w:color="auto" w:fill="FFFFFF"/>
          </w:rPr>
          <w:delText xml:space="preserve">I soon understood that ever since I made that adjustment, </w:delText>
        </w:r>
      </w:del>
      <w:r w:rsidRPr="00C87928">
        <w:rPr>
          <w:rFonts w:ascii="Roboto" w:eastAsia="Times New Roman" w:hAnsi="Roboto" w:cs="Times New Roman"/>
          <w:color w:val="333333"/>
          <w:sz w:val="23"/>
          <w:szCs w:val="23"/>
          <w:shd w:val="clear" w:color="auto" w:fill="FFFFFF"/>
        </w:rPr>
        <w:t xml:space="preserve">the gym and its members </w:t>
      </w:r>
      <w:del w:id="11" w:author="Chiara Situmorang" w:date="2023-01-30T21:39:00Z">
        <w:r w:rsidRPr="00C87928" w:rsidDel="00861FAE">
          <w:rPr>
            <w:rFonts w:ascii="Roboto" w:eastAsia="Times New Roman" w:hAnsi="Roboto" w:cs="Times New Roman"/>
            <w:color w:val="333333"/>
            <w:sz w:val="23"/>
            <w:szCs w:val="23"/>
            <w:shd w:val="clear" w:color="auto" w:fill="FFFFFF"/>
          </w:rPr>
          <w:delText xml:space="preserve">have </w:delText>
        </w:r>
      </w:del>
      <w:r w:rsidRPr="00C87928">
        <w:rPr>
          <w:rFonts w:ascii="Roboto" w:eastAsia="Times New Roman" w:hAnsi="Roboto" w:cs="Times New Roman"/>
          <w:color w:val="333333"/>
          <w:sz w:val="23"/>
          <w:szCs w:val="23"/>
          <w:shd w:val="clear" w:color="auto" w:fill="FFFFFF"/>
        </w:rPr>
        <w:t>bec</w:t>
      </w:r>
      <w:ins w:id="12" w:author="Chiara Situmorang" w:date="2023-01-30T21:39:00Z">
        <w:r w:rsidR="00861FAE">
          <w:rPr>
            <w:rFonts w:ascii="Roboto" w:eastAsia="Times New Roman" w:hAnsi="Roboto" w:cs="Times New Roman"/>
            <w:color w:val="333333"/>
            <w:sz w:val="23"/>
            <w:szCs w:val="23"/>
            <w:shd w:val="clear" w:color="auto" w:fill="FFFFFF"/>
          </w:rPr>
          <w:t>a</w:t>
        </w:r>
      </w:ins>
      <w:del w:id="13" w:author="Chiara Situmorang" w:date="2023-01-30T21:39:00Z">
        <w:r w:rsidRPr="00C87928" w:rsidDel="00861FAE">
          <w:rPr>
            <w:rFonts w:ascii="Roboto" w:eastAsia="Times New Roman" w:hAnsi="Roboto" w:cs="Times New Roman"/>
            <w:color w:val="333333"/>
            <w:sz w:val="23"/>
            <w:szCs w:val="23"/>
            <w:shd w:val="clear" w:color="auto" w:fill="FFFFFF"/>
          </w:rPr>
          <w:delText>o</w:delText>
        </w:r>
      </w:del>
      <w:r w:rsidRPr="00C87928">
        <w:rPr>
          <w:rFonts w:ascii="Roboto" w:eastAsia="Times New Roman" w:hAnsi="Roboto" w:cs="Times New Roman"/>
          <w:color w:val="333333"/>
          <w:sz w:val="23"/>
          <w:szCs w:val="23"/>
          <w:shd w:val="clear" w:color="auto" w:fill="FFFFFF"/>
        </w:rPr>
        <w:t>me my closest community.</w:t>
      </w:r>
    </w:p>
    <w:p w14:paraId="36547EB1" w14:textId="77777777" w:rsidR="00D95170" w:rsidRPr="00C87928" w:rsidRDefault="00D95170" w:rsidP="00D95170">
      <w:pPr>
        <w:rPr>
          <w:rFonts w:ascii="Times New Roman" w:eastAsia="Times New Roman" w:hAnsi="Times New Roman" w:cs="Times New Roman"/>
        </w:rPr>
      </w:pPr>
    </w:p>
    <w:p w14:paraId="628D2B15" w14:textId="77777777" w:rsidR="00D95170" w:rsidRPr="00C87928" w:rsidRDefault="00D95170" w:rsidP="00D95170">
      <w:pPr>
        <w:rPr>
          <w:rFonts w:ascii="Times New Roman" w:eastAsia="Times New Roman" w:hAnsi="Times New Roman" w:cs="Times New Roman"/>
        </w:rPr>
      </w:pPr>
      <w:commentRangeStart w:id="14"/>
      <w:r w:rsidRPr="00C87928">
        <w:rPr>
          <w:rFonts w:ascii="Roboto" w:eastAsia="Times New Roman" w:hAnsi="Roboto" w:cs="Times New Roman"/>
          <w:color w:val="333333"/>
          <w:sz w:val="23"/>
          <w:szCs w:val="23"/>
          <w:shd w:val="clear" w:color="auto" w:fill="FFFFFF"/>
        </w:rPr>
        <w:t xml:space="preserve">One important aspect of this community that made me feel belonged is that it brings people together, regardless of experience, with the same objective of having an active lifestyle. </w:t>
      </w:r>
      <w:commentRangeEnd w:id="14"/>
      <w:r w:rsidR="00AB6AD1">
        <w:rPr>
          <w:rStyle w:val="CommentReference"/>
        </w:rPr>
        <w:commentReference w:id="14"/>
      </w:r>
      <w:commentRangeStart w:id="15"/>
      <w:r w:rsidRPr="00C87928">
        <w:rPr>
          <w:rFonts w:ascii="Roboto" w:eastAsia="Times New Roman" w:hAnsi="Roboto" w:cs="Times New Roman"/>
          <w:color w:val="333333"/>
          <w:sz w:val="23"/>
          <w:szCs w:val="23"/>
          <w:shd w:val="clear" w:color="auto" w:fill="FFFFFF"/>
        </w:rPr>
        <w:t>This epiphany struck me when I realized how helpful people are when you ask them for assistance, whether it be as basic as being a spotter during bench press or delving deeply into how I may increase the effectiveness of my exercises</w:t>
      </w:r>
      <w:commentRangeEnd w:id="15"/>
      <w:r w:rsidR="007A11BE">
        <w:rPr>
          <w:rStyle w:val="CommentReference"/>
        </w:rPr>
        <w:commentReference w:id="15"/>
      </w:r>
      <w:r w:rsidRPr="00C87928">
        <w:rPr>
          <w:rFonts w:ascii="Roboto" w:eastAsia="Times New Roman" w:hAnsi="Roboto" w:cs="Times New Roman"/>
          <w:color w:val="333333"/>
          <w:sz w:val="23"/>
          <w:szCs w:val="23"/>
          <w:shd w:val="clear" w:color="auto" w:fill="FFFFFF"/>
        </w:rPr>
        <w:t>. I nearly always end up exchanging "socials" and become good acquaintances after doing this.</w:t>
      </w:r>
    </w:p>
    <w:p w14:paraId="5CBABC37" w14:textId="77777777" w:rsidR="00D95170" w:rsidRPr="00C87928" w:rsidRDefault="00D95170" w:rsidP="00D95170">
      <w:pPr>
        <w:rPr>
          <w:rFonts w:ascii="Times New Roman" w:eastAsia="Times New Roman" w:hAnsi="Times New Roman" w:cs="Times New Roman"/>
        </w:rPr>
      </w:pPr>
    </w:p>
    <w:p w14:paraId="02D35FED" w14:textId="77777777" w:rsidR="00D95170" w:rsidRPr="00C87928" w:rsidRDefault="00D95170" w:rsidP="00D95170">
      <w:pPr>
        <w:rPr>
          <w:rFonts w:ascii="Times New Roman" w:eastAsia="Times New Roman" w:hAnsi="Times New Roman" w:cs="Times New Roman"/>
        </w:rPr>
      </w:pPr>
      <w:r w:rsidRPr="00C87928">
        <w:rPr>
          <w:rFonts w:ascii="Roboto" w:eastAsia="Times New Roman" w:hAnsi="Roboto" w:cs="Times New Roman"/>
          <w:color w:val="333333"/>
          <w:sz w:val="23"/>
          <w:szCs w:val="23"/>
          <w:shd w:val="clear" w:color="auto" w:fill="FFFFFF"/>
        </w:rPr>
        <w:t>The benefit of making spontaneous conversations with strangers at the gym went beyond the gym itself when I’d meet the same people again in class. This worked out greatly as I garnered more friends overtime and ultimately made myself feel at home on campus.</w:t>
      </w:r>
    </w:p>
    <w:p w14:paraId="0213C7B1" w14:textId="77777777" w:rsidR="00D95170" w:rsidRPr="00C87928" w:rsidRDefault="00D95170" w:rsidP="00D95170">
      <w:pPr>
        <w:rPr>
          <w:rFonts w:ascii="Times New Roman" w:eastAsia="Times New Roman" w:hAnsi="Times New Roman" w:cs="Times New Roman"/>
        </w:rPr>
      </w:pPr>
    </w:p>
    <w:p w14:paraId="4BE07472" w14:textId="77777777" w:rsidR="00D95170" w:rsidRPr="00C87928" w:rsidRDefault="00D95170" w:rsidP="00D95170">
      <w:pPr>
        <w:rPr>
          <w:rFonts w:ascii="Times New Roman" w:eastAsia="Times New Roman" w:hAnsi="Times New Roman" w:cs="Times New Roman"/>
        </w:rPr>
      </w:pPr>
      <w:commentRangeStart w:id="16"/>
      <w:r w:rsidRPr="00C87928">
        <w:rPr>
          <w:rFonts w:ascii="Roboto" w:eastAsia="Times New Roman" w:hAnsi="Roboto" w:cs="Times New Roman"/>
          <w:color w:val="333333"/>
          <w:sz w:val="23"/>
          <w:szCs w:val="23"/>
          <w:shd w:val="clear" w:color="auto" w:fill="FFFFFF"/>
        </w:rPr>
        <w:t xml:space="preserve">As I reflect back, my role in my ‘community’ revolves around being a friend. I realized, being a true friend is similar to that of being a spotter: reliability is key whenever help is needed from you. </w:t>
      </w:r>
      <w:commentRangeEnd w:id="16"/>
      <w:r w:rsidR="00AB6AD1">
        <w:rPr>
          <w:rStyle w:val="CommentReference"/>
        </w:rPr>
        <w:commentReference w:id="16"/>
      </w:r>
      <w:r w:rsidRPr="00C87928">
        <w:rPr>
          <w:rFonts w:ascii="Roboto" w:eastAsia="Times New Roman" w:hAnsi="Roboto" w:cs="Times New Roman"/>
          <w:color w:val="333333"/>
          <w:sz w:val="23"/>
          <w:szCs w:val="23"/>
          <w:shd w:val="clear" w:color="auto" w:fill="FFFFFF"/>
        </w:rPr>
        <w:t>I owe a lot to Charlie for helping me realize that.</w:t>
      </w:r>
    </w:p>
    <w:p w14:paraId="7CE00B27" w14:textId="77777777" w:rsidR="00D95170" w:rsidRPr="00C87928" w:rsidRDefault="00D95170" w:rsidP="00D95170">
      <w:pPr>
        <w:rPr>
          <w:rFonts w:ascii="Times New Roman" w:eastAsia="Times New Roman" w:hAnsi="Times New Roman" w:cs="Times New Roman"/>
        </w:rPr>
      </w:pPr>
    </w:p>
    <w:p w14:paraId="5B9761FA" w14:textId="6D5716E8" w:rsidR="008E5F26" w:rsidRDefault="007A11BE">
      <w:pPr>
        <w:rPr>
          <w:ins w:id="17" w:author="Thalia Priscilla" w:date="2023-01-30T13:54:00Z"/>
        </w:rPr>
      </w:pPr>
      <w:ins w:id="18" w:author="Thalia Priscilla" w:date="2023-01-30T13:53:00Z">
        <w:r>
          <w:t>A suggested outline</w:t>
        </w:r>
      </w:ins>
      <w:ins w:id="19" w:author="Thalia Priscilla" w:date="2023-01-30T13:54:00Z">
        <w:r>
          <w:t>:</w:t>
        </w:r>
      </w:ins>
    </w:p>
    <w:p w14:paraId="4116C0FC" w14:textId="0A44062D" w:rsidR="007A11BE" w:rsidRDefault="007A11BE">
      <w:pPr>
        <w:rPr>
          <w:ins w:id="20" w:author="Thalia Priscilla" w:date="2023-01-30T13:54:00Z"/>
        </w:rPr>
      </w:pPr>
    </w:p>
    <w:p w14:paraId="6EADA344" w14:textId="44822A78" w:rsidR="007A11BE" w:rsidRDefault="007A11BE" w:rsidP="007A11BE">
      <w:pPr>
        <w:pStyle w:val="ListParagraph"/>
        <w:numPr>
          <w:ilvl w:val="0"/>
          <w:numId w:val="2"/>
        </w:numPr>
        <w:rPr>
          <w:ins w:id="21" w:author="Thalia Priscilla" w:date="2023-01-30T13:56:00Z"/>
        </w:rPr>
      </w:pPr>
      <w:ins w:id="22" w:author="Thalia Priscilla" w:date="2023-01-30T13:54:00Z">
        <w:r>
          <w:t xml:space="preserve">Introduction </w:t>
        </w:r>
      </w:ins>
      <w:ins w:id="23" w:author="Thalia Priscilla" w:date="2023-01-30T13:56:00Z">
        <w:r w:rsidR="00EF6CEF">
          <w:t>–</w:t>
        </w:r>
      </w:ins>
      <w:ins w:id="24" w:author="Thalia Priscilla" w:date="2023-01-30T13:54:00Z">
        <w:r>
          <w:t xml:space="preserve"> </w:t>
        </w:r>
      </w:ins>
      <w:ins w:id="25" w:author="Thalia Priscilla" w:date="2023-01-30T13:56:00Z">
        <w:r w:rsidR="00EF6CEF">
          <w:t>gym community, what you do there and your role in it.</w:t>
        </w:r>
      </w:ins>
    </w:p>
    <w:p w14:paraId="1056421F" w14:textId="3C9E1A6D" w:rsidR="00EF6CEF" w:rsidRDefault="00EF6CEF" w:rsidP="00EF6CEF">
      <w:pPr>
        <w:pStyle w:val="ListParagraph"/>
        <w:numPr>
          <w:ilvl w:val="0"/>
          <w:numId w:val="2"/>
        </w:numPr>
        <w:rPr>
          <w:ins w:id="26" w:author="Thalia Priscilla" w:date="2023-01-30T13:57:00Z"/>
        </w:rPr>
      </w:pPr>
      <w:ins w:id="27" w:author="Thalia Priscilla" w:date="2023-01-30T13:56:00Z">
        <w:r>
          <w:t>Charlie’s story</w:t>
        </w:r>
      </w:ins>
      <w:ins w:id="28" w:author="Thalia Priscilla" w:date="2023-01-30T13:57:00Z">
        <w:r>
          <w:t xml:space="preserve"> helping you, your struggle </w:t>
        </w:r>
      </w:ins>
    </w:p>
    <w:p w14:paraId="1868AEC7" w14:textId="6F062684" w:rsidR="00EF6CEF" w:rsidRDefault="00EF6CEF" w:rsidP="00EF6CEF">
      <w:pPr>
        <w:pStyle w:val="ListParagraph"/>
        <w:numPr>
          <w:ilvl w:val="0"/>
          <w:numId w:val="2"/>
        </w:numPr>
        <w:rPr>
          <w:ins w:id="29" w:author="Thalia Priscilla" w:date="2023-01-30T14:58:00Z"/>
        </w:rPr>
      </w:pPr>
      <w:ins w:id="30" w:author="Thalia Priscilla" w:date="2023-01-30T13:57:00Z">
        <w:r>
          <w:t xml:space="preserve">Your story in the gym – how you </w:t>
        </w:r>
      </w:ins>
      <w:ins w:id="31" w:author="Thalia Priscilla" w:date="2023-01-30T14:58:00Z">
        <w:r w:rsidR="004A0175">
          <w:t>help each other, perhaps relating to Charlie’s story</w:t>
        </w:r>
      </w:ins>
    </w:p>
    <w:p w14:paraId="5A008392" w14:textId="492FB014" w:rsidR="004A0175" w:rsidRDefault="004A0175" w:rsidP="00EF6CEF">
      <w:pPr>
        <w:pStyle w:val="ListParagraph"/>
        <w:numPr>
          <w:ilvl w:val="0"/>
          <w:numId w:val="2"/>
        </w:numPr>
        <w:rPr>
          <w:ins w:id="32" w:author="Thalia Priscilla" w:date="2023-01-30T14:59:00Z"/>
        </w:rPr>
      </w:pPr>
      <w:ins w:id="33" w:author="Thalia Priscilla" w:date="2023-01-30T14:59:00Z">
        <w:r>
          <w:t>Benefits of being a friend in the gym extends outside the gym</w:t>
        </w:r>
      </w:ins>
    </w:p>
    <w:p w14:paraId="4582BFE3" w14:textId="05CC0EE4" w:rsidR="004A0175" w:rsidRPr="00C87928" w:rsidRDefault="004A0175">
      <w:pPr>
        <w:pStyle w:val="ListParagraph"/>
        <w:numPr>
          <w:ilvl w:val="0"/>
          <w:numId w:val="2"/>
        </w:numPr>
        <w:pPrChange w:id="34" w:author="Thalia Priscilla" w:date="2023-01-30T13:57:00Z">
          <w:pPr/>
        </w:pPrChange>
      </w:pPr>
      <w:ins w:id="35" w:author="Thalia Priscilla" w:date="2023-01-30T14:59:00Z">
        <w:r>
          <w:t xml:space="preserve">Conclusion </w:t>
        </w:r>
      </w:ins>
      <w:ins w:id="36" w:author="Thalia Priscilla" w:date="2023-01-30T15:02:00Z">
        <w:r w:rsidR="00572DE8">
          <w:t xml:space="preserve">– what </w:t>
        </w:r>
        <w:r w:rsidR="00BB2233">
          <w:t xml:space="preserve">being in </w:t>
        </w:r>
        <w:r w:rsidR="00572DE8">
          <w:t>the gym community means and your role in it</w:t>
        </w:r>
      </w:ins>
    </w:p>
    <w:sectPr w:rsidR="004A0175" w:rsidRPr="00C879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30T13:35:00Z" w:initials="TP">
    <w:p w14:paraId="4BFC5687" w14:textId="77777777" w:rsidR="007A11BE" w:rsidRDefault="00AB6AD1">
      <w:pPr>
        <w:pStyle w:val="CommentText"/>
      </w:pPr>
      <w:r>
        <w:rPr>
          <w:rStyle w:val="CommentReference"/>
        </w:rPr>
        <w:annotationRef/>
      </w:r>
      <w:r w:rsidR="007A11BE">
        <w:t>I suggest deleting this part to keep with the word count.</w:t>
      </w:r>
    </w:p>
    <w:p w14:paraId="0EC22DB3" w14:textId="1A97A378" w:rsidR="00FF778A" w:rsidRDefault="00AB6AD1">
      <w:pPr>
        <w:pStyle w:val="CommentText"/>
      </w:pPr>
      <w:r>
        <w:t>I</w:t>
      </w:r>
      <w:r w:rsidR="007A11BE">
        <w:t>nstead,</w:t>
      </w:r>
      <w:r>
        <w:t xml:space="preserve"> </w:t>
      </w:r>
      <w:r w:rsidR="007A11BE">
        <w:t xml:space="preserve">you </w:t>
      </w:r>
      <w:r>
        <w:t>can open with a</w:t>
      </w:r>
      <w:r w:rsidR="002716F0">
        <w:t xml:space="preserve">n </w:t>
      </w:r>
      <w:r>
        <w:t>introduction that answers the prompt</w:t>
      </w:r>
      <w:r w:rsidR="002716F0">
        <w:t xml:space="preserve"> straightforwardly</w:t>
      </w:r>
      <w:r>
        <w:t xml:space="preserve"> (describe the </w:t>
      </w:r>
      <w:r w:rsidRPr="00572DE8">
        <w:rPr>
          <w:b/>
          <w:bCs/>
        </w:rPr>
        <w:t>gym community</w:t>
      </w:r>
      <w:r>
        <w:t xml:space="preserve"> and </w:t>
      </w:r>
      <w:r w:rsidRPr="00572DE8">
        <w:rPr>
          <w:b/>
          <w:bCs/>
        </w:rPr>
        <w:t>your place within it</w:t>
      </w:r>
      <w:r>
        <w:t xml:space="preserve">). </w:t>
      </w:r>
      <w:r w:rsidR="00FF778A">
        <w:t xml:space="preserve">This will help the focus of your essay </w:t>
      </w:r>
      <w:r w:rsidR="002716F0">
        <w:t>in the next paragraphs as you tell your story.</w:t>
      </w:r>
    </w:p>
    <w:p w14:paraId="5B679DE0" w14:textId="77777777" w:rsidR="00FF778A" w:rsidRDefault="00FF778A">
      <w:pPr>
        <w:pStyle w:val="CommentText"/>
      </w:pPr>
    </w:p>
    <w:p w14:paraId="75F65C9F" w14:textId="2588E26B" w:rsidR="00AB6AD1" w:rsidRDefault="00AB6AD1">
      <w:pPr>
        <w:pStyle w:val="CommentText"/>
      </w:pPr>
      <w:r>
        <w:t xml:space="preserve">Your story </w:t>
      </w:r>
      <w:r w:rsidR="00572DE8">
        <w:t>about</w:t>
      </w:r>
      <w:r>
        <w:t xml:space="preserve"> Charlie can follow in the next para</w:t>
      </w:r>
      <w:r w:rsidR="007A11BE">
        <w:t xml:space="preserve">, but you don’t need to </w:t>
      </w:r>
      <w:r w:rsidR="00C10CA8">
        <w:t>go back to how you met Charlie etc. I think it would be a good narrative to show how Charlie has helped you and</w:t>
      </w:r>
      <w:r w:rsidR="0011045D">
        <w:t xml:space="preserve"> in turn</w:t>
      </w:r>
      <w:r w:rsidR="00C10CA8">
        <w:t xml:space="preserve"> you end up helping others in the gym and thus making it a supportive community, mak</w:t>
      </w:r>
      <w:r w:rsidR="0011045D">
        <w:t>ing</w:t>
      </w:r>
      <w:r w:rsidR="00C10CA8">
        <w:t xml:space="preserve"> that the focus of your story.</w:t>
      </w:r>
    </w:p>
  </w:comment>
  <w:comment w:id="14" w:author="Thalia Priscilla" w:date="2023-01-30T13:38:00Z" w:initials="TP">
    <w:p w14:paraId="4DED17F5" w14:textId="316945DA" w:rsidR="00AB6AD1" w:rsidRDefault="00AB6AD1">
      <w:pPr>
        <w:pStyle w:val="CommentText"/>
      </w:pPr>
      <w:r>
        <w:rPr>
          <w:rStyle w:val="CommentReference"/>
        </w:rPr>
        <w:annotationRef/>
      </w:r>
      <w:r w:rsidR="002716F0">
        <w:t>This part can</w:t>
      </w:r>
      <w:r w:rsidR="007A11BE">
        <w:t xml:space="preserve"> be</w:t>
      </w:r>
      <w:r w:rsidR="00E824E7">
        <w:t xml:space="preserve"> in</w:t>
      </w:r>
      <w:r w:rsidR="007A11BE">
        <w:t xml:space="preserve"> the introductory paragraph.</w:t>
      </w:r>
    </w:p>
  </w:comment>
  <w:comment w:id="15" w:author="Thalia Priscilla" w:date="2023-01-30T13:51:00Z" w:initials="TP">
    <w:p w14:paraId="1F41BE09" w14:textId="20BC35B6" w:rsidR="007A11BE" w:rsidRDefault="007A11BE">
      <w:pPr>
        <w:pStyle w:val="CommentText"/>
      </w:pPr>
      <w:r>
        <w:rPr>
          <w:rStyle w:val="CommentReference"/>
        </w:rPr>
        <w:annotationRef/>
      </w:r>
      <w:r>
        <w:t xml:space="preserve">To better describe your role in the community, maybe tell a story of how you have helped someone, as you mention in the end, </w:t>
      </w:r>
      <w:r w:rsidRPr="007A11BE">
        <w:rPr>
          <w:i/>
          <w:iCs/>
        </w:rPr>
        <w:t>being a friend</w:t>
      </w:r>
      <w:r>
        <w:t xml:space="preserve">. </w:t>
      </w:r>
      <w:r w:rsidR="00C10CA8">
        <w:t>Go back to how Charlie has helped you and you were able to extend that within the community.</w:t>
      </w:r>
    </w:p>
  </w:comment>
  <w:comment w:id="16" w:author="Thalia Priscilla" w:date="2023-01-30T13:34:00Z" w:initials="TP">
    <w:p w14:paraId="0B7F380E" w14:textId="2A6A09FF" w:rsidR="00AB6AD1" w:rsidRDefault="00AB6AD1">
      <w:pPr>
        <w:pStyle w:val="CommentText"/>
      </w:pPr>
      <w:r>
        <w:rPr>
          <w:rStyle w:val="CommentReference"/>
        </w:rPr>
        <w:annotationRef/>
      </w:r>
      <w:r>
        <w:t xml:space="preserve">Instead of putting this at the very end, I suggest mentioning this in the beginning to answer the last part of the prompt (your place in the community). </w:t>
      </w:r>
      <w:r w:rsidR="00572DE8">
        <w:t>Right now this is the only part where you talk about your role in the community, and it would be better to have this as a focus throughout the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F65C9F" w15:done="0"/>
  <w15:commentEx w15:paraId="4DED17F5" w15:done="0"/>
  <w15:commentEx w15:paraId="1F41BE09" w15:done="0"/>
  <w15:commentEx w15:paraId="0B7F38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463A" w16cex:dateUtc="2023-01-30T06:35:00Z"/>
  <w16cex:commentExtensible w16cex:durableId="278246DD" w16cex:dateUtc="2023-01-30T06:38:00Z"/>
  <w16cex:commentExtensible w16cex:durableId="278249D2" w16cex:dateUtc="2023-01-30T06:51:00Z"/>
  <w16cex:commentExtensible w16cex:durableId="278245E7" w16cex:dateUtc="2023-01-30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F65C9F" w16cid:durableId="2782463A"/>
  <w16cid:commentId w16cid:paraId="4DED17F5" w16cid:durableId="278246DD"/>
  <w16cid:commentId w16cid:paraId="1F41BE09" w16cid:durableId="278249D2"/>
  <w16cid:commentId w16cid:paraId="0B7F380E" w16cid:durableId="278245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69A7"/>
    <w:multiLevelType w:val="hybridMultilevel"/>
    <w:tmpl w:val="D308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01C78"/>
    <w:multiLevelType w:val="multilevel"/>
    <w:tmpl w:val="C90A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440814">
    <w:abstractNumId w:val="1"/>
  </w:num>
  <w:num w:numId="2" w16cid:durableId="20647897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47"/>
    <w:rsid w:val="0011045D"/>
    <w:rsid w:val="00185506"/>
    <w:rsid w:val="002716F0"/>
    <w:rsid w:val="004A0175"/>
    <w:rsid w:val="00572DE8"/>
    <w:rsid w:val="0062459E"/>
    <w:rsid w:val="007A11BE"/>
    <w:rsid w:val="00861FAE"/>
    <w:rsid w:val="008E5F26"/>
    <w:rsid w:val="00A858A9"/>
    <w:rsid w:val="00AB6AD1"/>
    <w:rsid w:val="00BB2233"/>
    <w:rsid w:val="00C10CA8"/>
    <w:rsid w:val="00C13C47"/>
    <w:rsid w:val="00C87928"/>
    <w:rsid w:val="00D95170"/>
    <w:rsid w:val="00E824E7"/>
    <w:rsid w:val="00EF6CEF"/>
    <w:rsid w:val="00FF77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015DA73"/>
  <w15:chartTrackingRefBased/>
  <w15:docId w15:val="{EDF89308-B898-5A49-965C-8308EBFE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C47"/>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C87928"/>
  </w:style>
  <w:style w:type="character" w:styleId="CommentReference">
    <w:name w:val="annotation reference"/>
    <w:basedOn w:val="DefaultParagraphFont"/>
    <w:uiPriority w:val="99"/>
    <w:semiHidden/>
    <w:unhideWhenUsed/>
    <w:rsid w:val="00AB6AD1"/>
    <w:rPr>
      <w:sz w:val="16"/>
      <w:szCs w:val="16"/>
    </w:rPr>
  </w:style>
  <w:style w:type="paragraph" w:styleId="CommentText">
    <w:name w:val="annotation text"/>
    <w:basedOn w:val="Normal"/>
    <w:link w:val="CommentTextChar"/>
    <w:uiPriority w:val="99"/>
    <w:semiHidden/>
    <w:unhideWhenUsed/>
    <w:rsid w:val="00AB6AD1"/>
    <w:rPr>
      <w:sz w:val="20"/>
      <w:szCs w:val="20"/>
    </w:rPr>
  </w:style>
  <w:style w:type="character" w:customStyle="1" w:styleId="CommentTextChar">
    <w:name w:val="Comment Text Char"/>
    <w:basedOn w:val="DefaultParagraphFont"/>
    <w:link w:val="CommentText"/>
    <w:uiPriority w:val="99"/>
    <w:semiHidden/>
    <w:rsid w:val="00AB6AD1"/>
    <w:rPr>
      <w:sz w:val="20"/>
      <w:szCs w:val="20"/>
    </w:rPr>
  </w:style>
  <w:style w:type="paragraph" w:styleId="CommentSubject">
    <w:name w:val="annotation subject"/>
    <w:basedOn w:val="CommentText"/>
    <w:next w:val="CommentText"/>
    <w:link w:val="CommentSubjectChar"/>
    <w:uiPriority w:val="99"/>
    <w:semiHidden/>
    <w:unhideWhenUsed/>
    <w:rsid w:val="00AB6AD1"/>
    <w:rPr>
      <w:b/>
      <w:bCs/>
    </w:rPr>
  </w:style>
  <w:style w:type="character" w:customStyle="1" w:styleId="CommentSubjectChar">
    <w:name w:val="Comment Subject Char"/>
    <w:basedOn w:val="CommentTextChar"/>
    <w:link w:val="CommentSubject"/>
    <w:uiPriority w:val="99"/>
    <w:semiHidden/>
    <w:rsid w:val="00AB6AD1"/>
    <w:rPr>
      <w:b/>
      <w:bCs/>
      <w:sz w:val="20"/>
      <w:szCs w:val="20"/>
    </w:rPr>
  </w:style>
  <w:style w:type="paragraph" w:styleId="ListParagraph">
    <w:name w:val="List Paragraph"/>
    <w:basedOn w:val="Normal"/>
    <w:uiPriority w:val="34"/>
    <w:qFormat/>
    <w:rsid w:val="007A1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632408">
      <w:bodyDiv w:val="1"/>
      <w:marLeft w:val="0"/>
      <w:marRight w:val="0"/>
      <w:marTop w:val="0"/>
      <w:marBottom w:val="0"/>
      <w:divBdr>
        <w:top w:val="none" w:sz="0" w:space="0" w:color="auto"/>
        <w:left w:val="none" w:sz="0" w:space="0" w:color="auto"/>
        <w:bottom w:val="none" w:sz="0" w:space="0" w:color="auto"/>
        <w:right w:val="none" w:sz="0" w:space="0" w:color="auto"/>
      </w:divBdr>
    </w:div>
    <w:div w:id="155589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9</cp:revision>
  <dcterms:created xsi:type="dcterms:W3CDTF">2023-01-28T06:37:00Z</dcterms:created>
  <dcterms:modified xsi:type="dcterms:W3CDTF">2023-01-30T14:41:00Z</dcterms:modified>
</cp:coreProperties>
</file>