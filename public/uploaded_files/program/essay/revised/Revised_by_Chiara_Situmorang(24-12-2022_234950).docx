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90032" w14:textId="77777777" w:rsidR="00F54C1A" w:rsidRPr="00F54C1A" w:rsidRDefault="00F54C1A" w:rsidP="00F54C1A">
      <w:pPr>
        <w:rPr>
          <w:rFonts w:ascii="Times New Roman" w:eastAsia="Times New Roman" w:hAnsi="Times New Roman" w:cs="Times New Roman"/>
        </w:rPr>
      </w:pPr>
      <w:r w:rsidRPr="00F54C1A">
        <w:rPr>
          <w:rFonts w:ascii="Roboto" w:eastAsia="Times New Roman" w:hAnsi="Roboto" w:cs="Times New Roman"/>
          <w:b/>
          <w:bCs/>
          <w:color w:val="222222"/>
          <w:u w:val="single"/>
          <w:shd w:val="clear" w:color="auto" w:fill="FFFFFF"/>
        </w:rPr>
        <w:t>What about being a student at Boston University most excites you? (250 Words)</w:t>
      </w:r>
    </w:p>
    <w:p w14:paraId="27E95861" w14:textId="77777777" w:rsidR="00F54C1A" w:rsidRPr="00F54C1A" w:rsidRDefault="00F54C1A" w:rsidP="00F54C1A">
      <w:pPr>
        <w:rPr>
          <w:rFonts w:ascii="Times New Roman" w:eastAsia="Times New Roman" w:hAnsi="Times New Roman" w:cs="Times New Roman"/>
        </w:rPr>
      </w:pPr>
    </w:p>
    <w:p w14:paraId="3DF04F64" w14:textId="67494EB1" w:rsidR="00F54C1A" w:rsidRPr="00F54C1A" w:rsidRDefault="00F54C1A" w:rsidP="00F54C1A">
      <w:pPr>
        <w:ind w:firstLine="720"/>
        <w:jc w:val="both"/>
        <w:rPr>
          <w:rFonts w:ascii="Times New Roman" w:eastAsia="Times New Roman" w:hAnsi="Times New Roman" w:cs="Times New Roman"/>
        </w:rPr>
      </w:pPr>
      <w:r w:rsidRPr="00F54C1A">
        <w:rPr>
          <w:rFonts w:ascii="Arial" w:eastAsia="Times New Roman" w:hAnsi="Arial" w:cs="Arial"/>
          <w:color w:val="000000"/>
          <w:sz w:val="22"/>
          <w:szCs w:val="22"/>
        </w:rPr>
        <w:t>Upon taking business management in school and being a frequent</w:t>
      </w:r>
      <w:ins w:id="0" w:author="Microsoft Office User" w:date="2022-12-23T23:03:00Z">
        <w:r w:rsidR="002F3D05">
          <w:rPr>
            <w:rFonts w:ascii="Arial" w:eastAsia="Times New Roman" w:hAnsi="Arial" w:cs="Arial"/>
            <w:color w:val="000000"/>
            <w:sz w:val="22"/>
            <w:szCs w:val="22"/>
          </w:rPr>
          <w:t xml:space="preserve"> </w:t>
        </w:r>
      </w:ins>
      <w:del w:id="1" w:author="Microsoft Office User" w:date="2022-12-23T23:03:00Z">
        <w:r w:rsidRPr="00F54C1A" w:rsidDel="002F3D05">
          <w:rPr>
            <w:rFonts w:ascii="Arial" w:eastAsia="Times New Roman" w:hAnsi="Arial" w:cs="Arial"/>
            <w:color w:val="000000"/>
            <w:sz w:val="22"/>
            <w:szCs w:val="22"/>
          </w:rPr>
          <w:delText xml:space="preserve"> </w:delText>
        </w:r>
      </w:del>
      <w:del w:id="2" w:author="Microsoft Office User" w:date="2022-12-23T23:00:00Z">
        <w:r w:rsidRPr="00F54C1A" w:rsidDel="002F3D05">
          <w:rPr>
            <w:rFonts w:ascii="Arial" w:eastAsia="Times New Roman" w:hAnsi="Arial" w:cs="Arial"/>
            <w:color w:val="000000"/>
            <w:sz w:val="22"/>
            <w:szCs w:val="22"/>
          </w:rPr>
          <w:delText>customer of online stores</w:delText>
        </w:r>
      </w:del>
      <w:ins w:id="3" w:author="Microsoft Office User" w:date="2022-12-23T23:00:00Z">
        <w:r w:rsidR="002F3D05">
          <w:rPr>
            <w:rFonts w:ascii="Arial" w:eastAsia="Times New Roman" w:hAnsi="Arial" w:cs="Arial"/>
            <w:color w:val="000000"/>
            <w:sz w:val="22"/>
            <w:szCs w:val="22"/>
          </w:rPr>
          <w:t>online shopper</w:t>
        </w:r>
      </w:ins>
      <w:r w:rsidRPr="00F54C1A">
        <w:rPr>
          <w:rFonts w:ascii="Arial" w:eastAsia="Times New Roman" w:hAnsi="Arial" w:cs="Arial"/>
          <w:color w:val="000000"/>
          <w:sz w:val="22"/>
          <w:szCs w:val="22"/>
        </w:rPr>
        <w:t xml:space="preserve">, </w:t>
      </w:r>
      <w:commentRangeStart w:id="4"/>
      <w:r w:rsidRPr="00F54C1A">
        <w:rPr>
          <w:rFonts w:ascii="Arial" w:eastAsia="Times New Roman" w:hAnsi="Arial" w:cs="Arial"/>
          <w:color w:val="000000"/>
          <w:sz w:val="22"/>
          <w:szCs w:val="22"/>
        </w:rPr>
        <w:t xml:space="preserve">I </w:t>
      </w:r>
      <w:del w:id="5" w:author="Microsoft Office User" w:date="2022-12-23T23:00:00Z">
        <w:r w:rsidRPr="00F54C1A" w:rsidDel="002F3D05">
          <w:rPr>
            <w:rFonts w:ascii="Arial" w:eastAsia="Times New Roman" w:hAnsi="Arial" w:cs="Arial"/>
            <w:color w:val="000000"/>
            <w:sz w:val="22"/>
            <w:szCs w:val="22"/>
          </w:rPr>
          <w:delText xml:space="preserve">felt compelled </w:delText>
        </w:r>
      </w:del>
      <w:ins w:id="6" w:author="Microsoft Office User" w:date="2022-12-23T23:00:00Z">
        <w:r w:rsidR="002F3D05">
          <w:rPr>
            <w:rFonts w:ascii="Arial" w:eastAsia="Times New Roman" w:hAnsi="Arial" w:cs="Arial"/>
            <w:color w:val="000000"/>
            <w:sz w:val="22"/>
            <w:szCs w:val="22"/>
          </w:rPr>
          <w:t xml:space="preserve">wanted </w:t>
        </w:r>
      </w:ins>
      <w:r w:rsidRPr="00F54C1A">
        <w:rPr>
          <w:rFonts w:ascii="Arial" w:eastAsia="Times New Roman" w:hAnsi="Arial" w:cs="Arial"/>
          <w:color w:val="000000"/>
          <w:sz w:val="22"/>
          <w:szCs w:val="22"/>
        </w:rPr>
        <w:t xml:space="preserve">to be like one of the people behind those stores. </w:t>
      </w:r>
      <w:commentRangeEnd w:id="4"/>
      <w:r w:rsidR="000602E8">
        <w:rPr>
          <w:rStyle w:val="CommentReference"/>
        </w:rPr>
        <w:commentReference w:id="4"/>
      </w:r>
      <w:commentRangeStart w:id="7"/>
      <w:r w:rsidRPr="00F54C1A">
        <w:rPr>
          <w:rFonts w:ascii="Arial" w:eastAsia="Times New Roman" w:hAnsi="Arial" w:cs="Arial"/>
          <w:color w:val="000000"/>
          <w:sz w:val="22"/>
          <w:szCs w:val="22"/>
        </w:rPr>
        <w:t>My first experience</w:t>
      </w:r>
      <w:ins w:id="8" w:author="Microsoft Office User" w:date="2022-12-23T23:07:00Z">
        <w:r w:rsidR="002F3D05">
          <w:rPr>
            <w:rFonts w:ascii="Arial" w:eastAsia="Times New Roman" w:hAnsi="Arial" w:cs="Arial"/>
            <w:color w:val="000000"/>
            <w:sz w:val="22"/>
            <w:szCs w:val="22"/>
          </w:rPr>
          <w:t xml:space="preserve"> </w:t>
        </w:r>
      </w:ins>
      <w:del w:id="9" w:author="Microsoft Office User" w:date="2022-12-23T23:01:00Z">
        <w:r w:rsidRPr="00F54C1A" w:rsidDel="002F3D05">
          <w:rPr>
            <w:rFonts w:ascii="Arial" w:eastAsia="Times New Roman" w:hAnsi="Arial" w:cs="Arial"/>
            <w:color w:val="000000"/>
            <w:sz w:val="22"/>
            <w:szCs w:val="22"/>
          </w:rPr>
          <w:delText xml:space="preserve"> in business </w:delText>
        </w:r>
      </w:del>
      <w:del w:id="10" w:author="Microsoft Office User" w:date="2022-12-23T23:07:00Z">
        <w:r w:rsidRPr="00F54C1A" w:rsidDel="002F3D05">
          <w:rPr>
            <w:rFonts w:ascii="Arial" w:eastAsia="Times New Roman" w:hAnsi="Arial" w:cs="Arial"/>
            <w:color w:val="000000"/>
            <w:sz w:val="22"/>
            <w:szCs w:val="22"/>
          </w:rPr>
          <w:delText xml:space="preserve">was </w:delText>
        </w:r>
      </w:del>
      <w:r w:rsidRPr="00F54C1A">
        <w:rPr>
          <w:rFonts w:ascii="Arial" w:eastAsia="Times New Roman" w:hAnsi="Arial" w:cs="Arial"/>
          <w:color w:val="000000"/>
          <w:sz w:val="22"/>
          <w:szCs w:val="22"/>
        </w:rPr>
        <w:t>selling vintage clothes</w:t>
      </w:r>
      <w:del w:id="11" w:author="Microsoft Office User" w:date="2022-12-23T23:07:00Z">
        <w:r w:rsidRPr="00F54C1A" w:rsidDel="002F3D05">
          <w:rPr>
            <w:rFonts w:ascii="Arial" w:eastAsia="Times New Roman" w:hAnsi="Arial" w:cs="Arial"/>
            <w:color w:val="000000"/>
            <w:sz w:val="22"/>
            <w:szCs w:val="22"/>
          </w:rPr>
          <w:delText>, and without realizing, I had</w:delText>
        </w:r>
      </w:del>
      <w:ins w:id="12" w:author="Microsoft Office User" w:date="2022-12-23T23:07:00Z">
        <w:r w:rsidR="002F3D05">
          <w:rPr>
            <w:rFonts w:ascii="Arial" w:eastAsia="Times New Roman" w:hAnsi="Arial" w:cs="Arial"/>
            <w:color w:val="000000"/>
            <w:sz w:val="22"/>
            <w:szCs w:val="22"/>
          </w:rPr>
          <w:t xml:space="preserve"> led me to unknowingly</w:t>
        </w:r>
      </w:ins>
      <w:r w:rsidRPr="00F54C1A">
        <w:rPr>
          <w:rFonts w:ascii="Arial" w:eastAsia="Times New Roman" w:hAnsi="Arial" w:cs="Arial"/>
          <w:color w:val="000000"/>
          <w:sz w:val="22"/>
          <w:szCs w:val="22"/>
        </w:rPr>
        <w:t xml:space="preserve"> contribute</w:t>
      </w:r>
      <w:del w:id="13" w:author="Microsoft Office User" w:date="2022-12-23T23:07:00Z">
        <w:r w:rsidRPr="00F54C1A" w:rsidDel="002F3D05">
          <w:rPr>
            <w:rFonts w:ascii="Arial" w:eastAsia="Times New Roman" w:hAnsi="Arial" w:cs="Arial"/>
            <w:color w:val="000000"/>
            <w:sz w:val="22"/>
            <w:szCs w:val="22"/>
          </w:rPr>
          <w:delText>d</w:delText>
        </w:r>
      </w:del>
      <w:r w:rsidRPr="00F54C1A">
        <w:rPr>
          <w:rFonts w:ascii="Arial" w:eastAsia="Times New Roman" w:hAnsi="Arial" w:cs="Arial"/>
          <w:color w:val="000000"/>
          <w:sz w:val="22"/>
          <w:szCs w:val="22"/>
        </w:rPr>
        <w:t xml:space="preserve"> to the mitigation of environmental issues such as fashion waste. </w:t>
      </w:r>
      <w:del w:id="14" w:author="Microsoft Office User" w:date="2022-12-23T23:14:00Z">
        <w:r w:rsidRPr="00D4246B" w:rsidDel="00D4246B">
          <w:rPr>
            <w:rFonts w:ascii="Arial" w:eastAsia="Times New Roman" w:hAnsi="Arial" w:cs="Arial"/>
            <w:i/>
            <w:iCs/>
            <w:color w:val="000000"/>
            <w:sz w:val="22"/>
            <w:szCs w:val="22"/>
            <w:rPrChange w:id="15" w:author="Microsoft Office User" w:date="2022-12-23T23:14:00Z">
              <w:rPr>
                <w:rFonts w:ascii="Arial" w:eastAsia="Times New Roman" w:hAnsi="Arial" w:cs="Arial"/>
                <w:color w:val="000000"/>
                <w:sz w:val="22"/>
                <w:szCs w:val="22"/>
              </w:rPr>
            </w:rPrChange>
          </w:rPr>
          <w:delText>This</w:delText>
        </w:r>
        <w:r w:rsidRPr="00F54C1A" w:rsidDel="00D4246B">
          <w:rPr>
            <w:rFonts w:ascii="Arial" w:eastAsia="Times New Roman" w:hAnsi="Arial" w:cs="Arial"/>
            <w:color w:val="000000"/>
            <w:sz w:val="22"/>
            <w:szCs w:val="22"/>
          </w:rPr>
          <w:delText xml:space="preserve"> </w:delText>
        </w:r>
      </w:del>
      <w:ins w:id="16" w:author="Microsoft Office User" w:date="2022-12-23T23:14:00Z">
        <w:r w:rsidR="00D4246B">
          <w:rPr>
            <w:rFonts w:ascii="Arial" w:eastAsia="Times New Roman" w:hAnsi="Arial" w:cs="Arial"/>
            <w:color w:val="000000"/>
            <w:sz w:val="22"/>
            <w:szCs w:val="22"/>
          </w:rPr>
          <w:t>It</w:t>
        </w:r>
        <w:r w:rsidR="00D4246B" w:rsidRPr="00F54C1A">
          <w:rPr>
            <w:rFonts w:ascii="Arial" w:eastAsia="Times New Roman" w:hAnsi="Arial" w:cs="Arial"/>
            <w:color w:val="000000"/>
            <w:sz w:val="22"/>
            <w:szCs w:val="22"/>
          </w:rPr>
          <w:t xml:space="preserve"> </w:t>
        </w:r>
      </w:ins>
      <w:r w:rsidRPr="00F54C1A">
        <w:rPr>
          <w:rFonts w:ascii="Arial" w:eastAsia="Times New Roman" w:hAnsi="Arial" w:cs="Arial"/>
          <w:color w:val="000000"/>
          <w:sz w:val="22"/>
          <w:szCs w:val="22"/>
        </w:rPr>
        <w:t xml:space="preserve">made me realize the importance of </w:t>
      </w:r>
      <w:del w:id="17" w:author="Microsoft Office User" w:date="2022-12-23T23:15:00Z">
        <w:r w:rsidRPr="00F54C1A" w:rsidDel="00D4246B">
          <w:rPr>
            <w:rFonts w:ascii="Arial" w:eastAsia="Times New Roman" w:hAnsi="Arial" w:cs="Arial"/>
            <w:color w:val="000000"/>
            <w:sz w:val="22"/>
            <w:szCs w:val="22"/>
          </w:rPr>
          <w:delText xml:space="preserve">business in promoting </w:delText>
        </w:r>
      </w:del>
      <w:r w:rsidRPr="00F54C1A">
        <w:rPr>
          <w:rFonts w:ascii="Arial" w:eastAsia="Times New Roman" w:hAnsi="Arial" w:cs="Arial"/>
          <w:color w:val="000000"/>
          <w:sz w:val="22"/>
          <w:szCs w:val="22"/>
        </w:rPr>
        <w:t>sustainability</w:t>
      </w:r>
      <w:ins w:id="18" w:author="Microsoft Office User" w:date="2022-12-23T23:33:00Z">
        <w:r w:rsidR="002B74A2">
          <w:rPr>
            <w:rFonts w:ascii="Arial" w:eastAsia="Times New Roman" w:hAnsi="Arial" w:cs="Arial"/>
            <w:color w:val="000000"/>
            <w:sz w:val="22"/>
            <w:szCs w:val="22"/>
          </w:rPr>
          <w:t>, w</w:t>
        </w:r>
      </w:ins>
      <w:del w:id="19" w:author="Microsoft Office User" w:date="2022-12-23T23:33:00Z">
        <w:r w:rsidRPr="00F54C1A" w:rsidDel="002B74A2">
          <w:rPr>
            <w:rFonts w:ascii="Arial" w:eastAsia="Times New Roman" w:hAnsi="Arial" w:cs="Arial"/>
            <w:color w:val="000000"/>
            <w:sz w:val="22"/>
            <w:szCs w:val="22"/>
          </w:rPr>
          <w:delText>. W</w:delText>
        </w:r>
      </w:del>
      <w:r w:rsidRPr="00F54C1A">
        <w:rPr>
          <w:rFonts w:ascii="Arial" w:eastAsia="Times New Roman" w:hAnsi="Arial" w:cs="Arial"/>
          <w:color w:val="000000"/>
          <w:sz w:val="22"/>
          <w:szCs w:val="22"/>
        </w:rPr>
        <w:t xml:space="preserve">hich is why I’m excited to </w:t>
      </w:r>
      <w:del w:id="20" w:author="Microsoft Office User" w:date="2022-12-23T23:33:00Z">
        <w:r w:rsidRPr="00F54C1A" w:rsidDel="002B74A2">
          <w:rPr>
            <w:rFonts w:ascii="Arial" w:eastAsia="Times New Roman" w:hAnsi="Arial" w:cs="Arial"/>
            <w:color w:val="000000"/>
            <w:sz w:val="22"/>
            <w:szCs w:val="22"/>
          </w:rPr>
          <w:delText xml:space="preserve">further my interest in learning </w:delText>
        </w:r>
      </w:del>
      <w:ins w:id="21" w:author="Microsoft Office User" w:date="2022-12-23T23:33:00Z">
        <w:r w:rsidR="002B74A2">
          <w:rPr>
            <w:rFonts w:ascii="Arial" w:eastAsia="Times New Roman" w:hAnsi="Arial" w:cs="Arial"/>
            <w:color w:val="000000"/>
            <w:sz w:val="22"/>
            <w:szCs w:val="22"/>
          </w:rPr>
          <w:t xml:space="preserve">explore </w:t>
        </w:r>
      </w:ins>
      <w:r w:rsidRPr="00F54C1A">
        <w:rPr>
          <w:rFonts w:ascii="Arial" w:eastAsia="Times New Roman" w:hAnsi="Arial" w:cs="Arial"/>
          <w:color w:val="000000"/>
          <w:sz w:val="22"/>
          <w:szCs w:val="22"/>
        </w:rPr>
        <w:t xml:space="preserve">how to create a sustainable and ethical business </w:t>
      </w:r>
      <w:del w:id="22" w:author="Microsoft Office User" w:date="2022-12-23T23:45:00Z">
        <w:r w:rsidRPr="00F54C1A" w:rsidDel="00905418">
          <w:rPr>
            <w:rFonts w:ascii="Arial" w:eastAsia="Times New Roman" w:hAnsi="Arial" w:cs="Arial"/>
            <w:color w:val="000000"/>
            <w:sz w:val="22"/>
            <w:szCs w:val="22"/>
          </w:rPr>
          <w:delText xml:space="preserve">as a way to mitigate global issues </w:delText>
        </w:r>
      </w:del>
      <w:del w:id="23" w:author="Microsoft Office User" w:date="2022-12-23T23:46:00Z">
        <w:r w:rsidRPr="00F54C1A" w:rsidDel="00905418">
          <w:rPr>
            <w:rFonts w:ascii="Arial" w:eastAsia="Times New Roman" w:hAnsi="Arial" w:cs="Arial"/>
            <w:color w:val="000000"/>
            <w:sz w:val="22"/>
            <w:szCs w:val="22"/>
          </w:rPr>
          <w:delText>through the facilities provided by</w:delText>
        </w:r>
      </w:del>
      <w:ins w:id="24" w:author="Microsoft Office User" w:date="2022-12-23T23:46:00Z">
        <w:r w:rsidR="00905418">
          <w:rPr>
            <w:rFonts w:ascii="Arial" w:eastAsia="Times New Roman" w:hAnsi="Arial" w:cs="Arial"/>
            <w:color w:val="000000"/>
            <w:sz w:val="22"/>
            <w:szCs w:val="22"/>
          </w:rPr>
          <w:t>through</w:t>
        </w:r>
      </w:ins>
      <w:r w:rsidRPr="00F54C1A">
        <w:rPr>
          <w:rFonts w:ascii="Arial" w:eastAsia="Times New Roman" w:hAnsi="Arial" w:cs="Arial"/>
          <w:color w:val="000000"/>
          <w:sz w:val="22"/>
          <w:szCs w:val="22"/>
        </w:rPr>
        <w:t xml:space="preserve"> Boston University</w:t>
      </w:r>
      <w:ins w:id="25" w:author="Microsoft Office User" w:date="2022-12-23T23:46:00Z">
        <w:r w:rsidR="00905418">
          <w:rPr>
            <w:rFonts w:ascii="Arial" w:eastAsia="Times New Roman" w:hAnsi="Arial" w:cs="Arial"/>
            <w:color w:val="000000"/>
            <w:sz w:val="22"/>
            <w:szCs w:val="22"/>
          </w:rPr>
          <w:t>’s resources</w:t>
        </w:r>
      </w:ins>
      <w:commentRangeEnd w:id="7"/>
      <w:r w:rsidR="000602E8">
        <w:rPr>
          <w:rStyle w:val="CommentReference"/>
        </w:rPr>
        <w:commentReference w:id="7"/>
      </w:r>
      <w:r w:rsidRPr="00F54C1A">
        <w:rPr>
          <w:rFonts w:ascii="Arial" w:eastAsia="Times New Roman" w:hAnsi="Arial" w:cs="Arial"/>
          <w:color w:val="000000"/>
          <w:sz w:val="22"/>
          <w:szCs w:val="22"/>
        </w:rPr>
        <w:t>. </w:t>
      </w:r>
    </w:p>
    <w:p w14:paraId="4722741D" w14:textId="0239CFB0" w:rsidR="00F54C1A" w:rsidRDefault="00F54C1A" w:rsidP="00F54C1A">
      <w:pPr>
        <w:ind w:firstLine="720"/>
        <w:jc w:val="both"/>
        <w:rPr>
          <w:rFonts w:ascii="Arial" w:eastAsia="Times New Roman" w:hAnsi="Arial" w:cs="Arial"/>
          <w:color w:val="000000"/>
          <w:sz w:val="22"/>
          <w:szCs w:val="22"/>
        </w:rPr>
      </w:pPr>
      <w:r w:rsidRPr="00F54C1A">
        <w:rPr>
          <w:rFonts w:ascii="Arial" w:eastAsia="Times New Roman" w:hAnsi="Arial" w:cs="Arial"/>
          <w:color w:val="000000"/>
          <w:sz w:val="22"/>
          <w:szCs w:val="22"/>
        </w:rPr>
        <w:t xml:space="preserve">I’m looking forward to growing my knowledge through the </w:t>
      </w:r>
      <w:commentRangeStart w:id="26"/>
      <w:commentRangeStart w:id="27"/>
      <w:r w:rsidRPr="00F54C1A">
        <w:rPr>
          <w:rFonts w:ascii="Arial" w:eastAsia="Times New Roman" w:hAnsi="Arial" w:cs="Arial"/>
          <w:color w:val="000000"/>
          <w:sz w:val="22"/>
          <w:szCs w:val="22"/>
        </w:rPr>
        <w:t>courses</w:t>
      </w:r>
      <w:commentRangeEnd w:id="26"/>
      <w:r w:rsidR="00282A31">
        <w:rPr>
          <w:rStyle w:val="CommentReference"/>
        </w:rPr>
        <w:commentReference w:id="26"/>
      </w:r>
      <w:commentRangeEnd w:id="27"/>
      <w:r w:rsidR="000602E8">
        <w:rPr>
          <w:rStyle w:val="CommentReference"/>
        </w:rPr>
        <w:commentReference w:id="27"/>
      </w:r>
      <w:r w:rsidRPr="00F54C1A">
        <w:rPr>
          <w:rFonts w:ascii="Arial" w:eastAsia="Times New Roman" w:hAnsi="Arial" w:cs="Arial"/>
          <w:color w:val="000000"/>
          <w:sz w:val="22"/>
          <w:szCs w:val="22"/>
        </w:rPr>
        <w:t xml:space="preserve">, </w:t>
      </w:r>
      <w:del w:id="28" w:author="Microsoft Office User" w:date="2022-12-23T23:47:00Z">
        <w:r w:rsidRPr="00F54C1A" w:rsidDel="00905418">
          <w:rPr>
            <w:rFonts w:ascii="Arial" w:eastAsia="Times New Roman" w:hAnsi="Arial" w:cs="Arial"/>
            <w:color w:val="000000"/>
            <w:sz w:val="22"/>
            <w:szCs w:val="22"/>
          </w:rPr>
          <w:delText xml:space="preserve">with </w:delText>
        </w:r>
      </w:del>
      <w:r w:rsidRPr="00F54C1A">
        <w:rPr>
          <w:rFonts w:ascii="Arial" w:eastAsia="Times New Roman" w:hAnsi="Arial" w:cs="Arial"/>
          <w:color w:val="000000"/>
          <w:sz w:val="22"/>
          <w:szCs w:val="22"/>
        </w:rPr>
        <w:t xml:space="preserve">learning business ethics and introduction to </w:t>
      </w:r>
      <w:del w:id="29" w:author="Microsoft Office User" w:date="2022-12-23T23:47:00Z">
        <w:r w:rsidRPr="00F54C1A" w:rsidDel="00905418">
          <w:rPr>
            <w:rFonts w:ascii="Arial" w:eastAsia="Times New Roman" w:hAnsi="Arial" w:cs="Arial"/>
            <w:color w:val="000000"/>
            <w:sz w:val="22"/>
            <w:szCs w:val="22"/>
          </w:rPr>
          <w:delText xml:space="preserve">law such as </w:delText>
        </w:r>
      </w:del>
      <w:r w:rsidRPr="00F54C1A">
        <w:rPr>
          <w:rFonts w:ascii="Arial" w:eastAsia="Times New Roman" w:hAnsi="Arial" w:cs="Arial"/>
          <w:color w:val="000000"/>
          <w:sz w:val="22"/>
          <w:szCs w:val="22"/>
        </w:rPr>
        <w:t xml:space="preserve">employment law to gain an understanding </w:t>
      </w:r>
      <w:del w:id="30" w:author="Microsoft Office User" w:date="2022-12-23T23:47:00Z">
        <w:r w:rsidRPr="00F54C1A" w:rsidDel="00905418">
          <w:rPr>
            <w:rFonts w:ascii="Arial" w:eastAsia="Times New Roman" w:hAnsi="Arial" w:cs="Arial"/>
            <w:color w:val="000000"/>
            <w:sz w:val="22"/>
            <w:szCs w:val="22"/>
          </w:rPr>
          <w:delText xml:space="preserve">on how ethics play a part </w:delText>
        </w:r>
      </w:del>
      <w:r w:rsidRPr="00F54C1A">
        <w:rPr>
          <w:rFonts w:ascii="Arial" w:eastAsia="Times New Roman" w:hAnsi="Arial" w:cs="Arial"/>
          <w:color w:val="000000"/>
          <w:sz w:val="22"/>
          <w:szCs w:val="22"/>
        </w:rPr>
        <w:t xml:space="preserve">in business. In addition, the sustainability program in BU </w:t>
      </w:r>
      <w:del w:id="31" w:author="Chiara Situmorang" w:date="2022-12-24T23:46:00Z">
        <w:r w:rsidRPr="00F54C1A" w:rsidDel="000602E8">
          <w:rPr>
            <w:rFonts w:ascii="Arial" w:eastAsia="Times New Roman" w:hAnsi="Arial" w:cs="Arial"/>
            <w:color w:val="000000"/>
            <w:sz w:val="22"/>
            <w:szCs w:val="22"/>
          </w:rPr>
          <w:delText>has</w:delText>
        </w:r>
      </w:del>
      <w:ins w:id="32" w:author="Microsoft Office User" w:date="2022-12-24T00:16:00Z">
        <w:del w:id="33" w:author="Chiara Situmorang" w:date="2022-12-24T23:46:00Z">
          <w:r w:rsidR="00282A31" w:rsidDel="000602E8">
            <w:rPr>
              <w:rFonts w:ascii="Arial" w:eastAsia="Times New Roman" w:hAnsi="Arial" w:cs="Arial"/>
              <w:color w:val="000000"/>
              <w:sz w:val="22"/>
              <w:szCs w:val="22"/>
            </w:rPr>
            <w:delText xml:space="preserve"> </w:delText>
          </w:r>
        </w:del>
      </w:ins>
      <w:del w:id="34" w:author="Chiara Situmorang" w:date="2022-12-24T23:46:00Z">
        <w:r w:rsidRPr="00F54C1A" w:rsidDel="000602E8">
          <w:rPr>
            <w:rFonts w:ascii="Arial" w:eastAsia="Times New Roman" w:hAnsi="Arial" w:cs="Arial"/>
            <w:color w:val="000000"/>
            <w:sz w:val="22"/>
            <w:szCs w:val="22"/>
          </w:rPr>
          <w:delText xml:space="preserve"> piqued my interest as there are many projects that would inspire and offer insight that cannot be acquired elsewhere. </w:delText>
        </w:r>
        <w:commentRangeStart w:id="35"/>
        <w:r w:rsidRPr="00F54C1A" w:rsidDel="000602E8">
          <w:rPr>
            <w:rFonts w:ascii="Arial" w:eastAsia="Times New Roman" w:hAnsi="Arial" w:cs="Arial"/>
            <w:color w:val="000000"/>
            <w:sz w:val="22"/>
            <w:szCs w:val="22"/>
          </w:rPr>
          <w:delText xml:space="preserve">The sustainability program </w:delText>
        </w:r>
      </w:del>
      <w:r w:rsidRPr="00F54C1A">
        <w:rPr>
          <w:rFonts w:ascii="Arial" w:eastAsia="Times New Roman" w:hAnsi="Arial" w:cs="Arial"/>
          <w:color w:val="000000"/>
          <w:sz w:val="22"/>
          <w:szCs w:val="22"/>
        </w:rPr>
        <w:t>would allow me to see further how sustainability could be achieved and applied, and this would inspire me in shaping possible business ideas in the future</w:t>
      </w:r>
      <w:commentRangeEnd w:id="35"/>
      <w:r w:rsidR="00282A31">
        <w:rPr>
          <w:rStyle w:val="CommentReference"/>
        </w:rPr>
        <w:commentReference w:id="35"/>
      </w:r>
      <w:r w:rsidRPr="00F54C1A">
        <w:rPr>
          <w:rFonts w:ascii="Arial" w:eastAsia="Times New Roman" w:hAnsi="Arial" w:cs="Arial"/>
          <w:color w:val="000000"/>
          <w:sz w:val="22"/>
          <w:szCs w:val="22"/>
        </w:rPr>
        <w:t xml:space="preserve">. </w:t>
      </w:r>
      <w:del w:id="36" w:author="Microsoft Office User" w:date="2022-12-24T00:18:00Z">
        <w:r w:rsidRPr="00F54C1A" w:rsidDel="00282A31">
          <w:rPr>
            <w:rFonts w:ascii="Arial" w:eastAsia="Times New Roman" w:hAnsi="Arial" w:cs="Arial"/>
            <w:color w:val="000000"/>
            <w:sz w:val="22"/>
            <w:szCs w:val="22"/>
          </w:rPr>
          <w:delText>The project of c</w:delText>
        </w:r>
      </w:del>
      <w:ins w:id="37" w:author="Microsoft Office User" w:date="2022-12-24T00:18:00Z">
        <w:r w:rsidR="00282A31">
          <w:rPr>
            <w:rFonts w:ascii="Arial" w:eastAsia="Times New Roman" w:hAnsi="Arial" w:cs="Arial"/>
            <w:color w:val="000000"/>
            <w:sz w:val="22"/>
            <w:szCs w:val="22"/>
          </w:rPr>
          <w:t>C</w:t>
        </w:r>
      </w:ins>
      <w:r w:rsidRPr="00F54C1A">
        <w:rPr>
          <w:rFonts w:ascii="Arial" w:eastAsia="Times New Roman" w:hAnsi="Arial" w:cs="Arial"/>
          <w:color w:val="000000"/>
          <w:sz w:val="22"/>
          <w:szCs w:val="22"/>
        </w:rPr>
        <w:t xml:space="preserve">reating a business plan in the third year of the business administration program </w:t>
      </w:r>
      <w:del w:id="38" w:author="Microsoft Office User" w:date="2022-12-24T00:20:00Z">
        <w:r w:rsidRPr="00F54C1A" w:rsidDel="00282A31">
          <w:rPr>
            <w:rFonts w:ascii="Arial" w:eastAsia="Times New Roman" w:hAnsi="Arial" w:cs="Arial"/>
            <w:color w:val="000000"/>
            <w:sz w:val="22"/>
            <w:szCs w:val="22"/>
          </w:rPr>
          <w:delText xml:space="preserve">would </w:delText>
        </w:r>
      </w:del>
      <w:ins w:id="39" w:author="Microsoft Office User" w:date="2022-12-24T00:20:00Z">
        <w:r w:rsidR="00282A31">
          <w:rPr>
            <w:rFonts w:ascii="Arial" w:eastAsia="Times New Roman" w:hAnsi="Arial" w:cs="Arial"/>
            <w:color w:val="000000"/>
            <w:sz w:val="22"/>
            <w:szCs w:val="22"/>
          </w:rPr>
          <w:t>will also</w:t>
        </w:r>
        <w:r w:rsidR="00282A31" w:rsidRPr="00F54C1A">
          <w:rPr>
            <w:rFonts w:ascii="Arial" w:eastAsia="Times New Roman" w:hAnsi="Arial" w:cs="Arial"/>
            <w:color w:val="000000"/>
            <w:sz w:val="22"/>
            <w:szCs w:val="22"/>
          </w:rPr>
          <w:t xml:space="preserve"> </w:t>
        </w:r>
      </w:ins>
      <w:r w:rsidRPr="00F54C1A">
        <w:rPr>
          <w:rFonts w:ascii="Arial" w:eastAsia="Times New Roman" w:hAnsi="Arial" w:cs="Arial"/>
          <w:color w:val="000000"/>
          <w:sz w:val="22"/>
          <w:szCs w:val="22"/>
        </w:rPr>
        <w:t xml:space="preserve">provide me with the opportunity to put the knowledge and inspirations from the above in application </w:t>
      </w:r>
      <w:commentRangeStart w:id="40"/>
      <w:r w:rsidRPr="00F54C1A">
        <w:rPr>
          <w:rFonts w:ascii="Arial" w:eastAsia="Times New Roman" w:hAnsi="Arial" w:cs="Arial"/>
          <w:color w:val="000000"/>
          <w:sz w:val="22"/>
          <w:szCs w:val="22"/>
        </w:rPr>
        <w:t>to hopefully develop a business idea that focuses on fulfilling ethics and sustainability to mitigate global issues.  </w:t>
      </w:r>
      <w:commentRangeEnd w:id="40"/>
      <w:r w:rsidR="000602E8">
        <w:rPr>
          <w:rStyle w:val="CommentReference"/>
        </w:rPr>
        <w:commentReference w:id="40"/>
      </w:r>
    </w:p>
    <w:p w14:paraId="2DC60243" w14:textId="0F65059E" w:rsidR="00282A31" w:rsidRDefault="00282A31" w:rsidP="00282A31">
      <w:pPr>
        <w:jc w:val="both"/>
        <w:rPr>
          <w:rFonts w:ascii="Arial" w:eastAsia="Times New Roman" w:hAnsi="Arial" w:cs="Arial"/>
          <w:color w:val="000000"/>
          <w:sz w:val="22"/>
          <w:szCs w:val="22"/>
        </w:rPr>
      </w:pPr>
    </w:p>
    <w:p w14:paraId="17D8D636" w14:textId="77777777" w:rsidR="000602E8" w:rsidRDefault="000602E8" w:rsidP="00282A31">
      <w:pPr>
        <w:jc w:val="both"/>
        <w:rPr>
          <w:rFonts w:ascii="Arial" w:eastAsia="Times New Roman" w:hAnsi="Arial" w:cs="Arial"/>
          <w:color w:val="000000"/>
          <w:sz w:val="22"/>
          <w:szCs w:val="22"/>
        </w:rPr>
      </w:pPr>
    </w:p>
    <w:p w14:paraId="45601DC3" w14:textId="01D23CBE" w:rsidR="00282A31" w:rsidRDefault="00282A31" w:rsidP="00282A31">
      <w:pPr>
        <w:jc w:val="both"/>
        <w:rPr>
          <w:rFonts w:ascii="Arial" w:eastAsia="Times New Roman" w:hAnsi="Arial" w:cs="Arial"/>
          <w:color w:val="000000"/>
          <w:sz w:val="22"/>
          <w:szCs w:val="22"/>
        </w:rPr>
      </w:pPr>
      <w:r>
        <w:rPr>
          <w:rFonts w:ascii="Arial" w:eastAsia="Times New Roman" w:hAnsi="Arial" w:cs="Arial"/>
          <w:color w:val="000000"/>
          <w:sz w:val="22"/>
          <w:szCs w:val="22"/>
        </w:rPr>
        <w:t>Al</w:t>
      </w:r>
      <w:r w:rsidR="00B216F4">
        <w:rPr>
          <w:rFonts w:ascii="Arial" w:eastAsia="Times New Roman" w:hAnsi="Arial" w:cs="Arial"/>
          <w:color w:val="000000"/>
          <w:sz w:val="22"/>
          <w:szCs w:val="22"/>
        </w:rPr>
        <w:t>yssa</w:t>
      </w:r>
      <w:r>
        <w:rPr>
          <w:rFonts w:ascii="Arial" w:eastAsia="Times New Roman" w:hAnsi="Arial" w:cs="Arial"/>
          <w:color w:val="000000"/>
          <w:sz w:val="22"/>
          <w:szCs w:val="22"/>
        </w:rPr>
        <w:t>,</w:t>
      </w:r>
    </w:p>
    <w:p w14:paraId="08ED22AB" w14:textId="0C57C068" w:rsidR="00282A31" w:rsidRDefault="00282A31" w:rsidP="00282A31">
      <w:pPr>
        <w:jc w:val="both"/>
        <w:rPr>
          <w:rFonts w:ascii="Arial" w:eastAsia="Times New Roman" w:hAnsi="Arial" w:cs="Arial"/>
          <w:color w:val="000000"/>
          <w:sz w:val="22"/>
          <w:szCs w:val="22"/>
        </w:rPr>
      </w:pPr>
    </w:p>
    <w:p w14:paraId="13D124CF" w14:textId="05789110" w:rsidR="00282A31" w:rsidRDefault="00282A31" w:rsidP="00282A31">
      <w:pPr>
        <w:jc w:val="both"/>
        <w:rPr>
          <w:rFonts w:ascii="Arial" w:eastAsia="Times New Roman" w:hAnsi="Arial" w:cs="Arial"/>
          <w:color w:val="000000"/>
          <w:sz w:val="22"/>
          <w:szCs w:val="22"/>
        </w:rPr>
      </w:pPr>
      <w:r>
        <w:rPr>
          <w:rFonts w:ascii="Arial" w:eastAsia="Times New Roman" w:hAnsi="Arial" w:cs="Arial"/>
          <w:color w:val="000000"/>
          <w:sz w:val="22"/>
          <w:szCs w:val="22"/>
        </w:rPr>
        <w:t>I think what’s missing in this essay is specificity, I am u</w:t>
      </w:r>
      <w:r w:rsidR="000602E8">
        <w:rPr>
          <w:rFonts w:ascii="Arial" w:eastAsia="Times New Roman" w:hAnsi="Arial" w:cs="Arial"/>
          <w:color w:val="000000"/>
          <w:sz w:val="22"/>
          <w:szCs w:val="22"/>
        </w:rPr>
        <w:t>n</w:t>
      </w:r>
      <w:r>
        <w:rPr>
          <w:rFonts w:ascii="Arial" w:eastAsia="Times New Roman" w:hAnsi="Arial" w:cs="Arial"/>
          <w:color w:val="000000"/>
          <w:sz w:val="22"/>
          <w:szCs w:val="22"/>
        </w:rPr>
        <w:t xml:space="preserve">sure of what about the school you find interesting – you should elaborate on the classes, professors, organizations, internships or fellowships that you want to explore </w:t>
      </w:r>
      <w:r w:rsidR="000602E8">
        <w:rPr>
          <w:rFonts w:ascii="Arial" w:eastAsia="Times New Roman" w:hAnsi="Arial" w:cs="Arial"/>
          <w:color w:val="000000"/>
          <w:sz w:val="22"/>
          <w:szCs w:val="22"/>
        </w:rPr>
        <w:t>at BU and why you’re interested in them.</w:t>
      </w:r>
    </w:p>
    <w:p w14:paraId="085C0A53" w14:textId="6251501C" w:rsidR="00282A31" w:rsidRDefault="00282A31" w:rsidP="00282A31">
      <w:pPr>
        <w:jc w:val="both"/>
        <w:rPr>
          <w:rFonts w:ascii="Arial" w:eastAsia="Times New Roman" w:hAnsi="Arial" w:cs="Arial"/>
          <w:color w:val="000000"/>
          <w:sz w:val="22"/>
          <w:szCs w:val="22"/>
        </w:rPr>
      </w:pPr>
    </w:p>
    <w:p w14:paraId="647B1B2F" w14:textId="48EC0D1A" w:rsidR="00282A31" w:rsidRPr="000602E8" w:rsidRDefault="00282A31" w:rsidP="000602E8">
      <w:pPr>
        <w:jc w:val="both"/>
        <w:rPr>
          <w:rFonts w:ascii="Arial" w:eastAsia="Times New Roman" w:hAnsi="Arial" w:cs="Arial"/>
          <w:color w:val="000000"/>
          <w:sz w:val="22"/>
          <w:szCs w:val="22"/>
        </w:rPr>
      </w:pPr>
      <w:r>
        <w:rPr>
          <w:rFonts w:ascii="Arial" w:eastAsia="Times New Roman" w:hAnsi="Arial" w:cs="Arial"/>
          <w:color w:val="000000"/>
          <w:sz w:val="22"/>
          <w:szCs w:val="22"/>
        </w:rPr>
        <w:t xml:space="preserve">C.G. </w:t>
      </w:r>
    </w:p>
    <w:p w14:paraId="0FCD4CA3" w14:textId="0539F581" w:rsidR="00F54C1A" w:rsidDel="00282A31" w:rsidRDefault="00F54C1A">
      <w:pPr>
        <w:jc w:val="both"/>
        <w:rPr>
          <w:del w:id="41" w:author="Microsoft Office User" w:date="2022-12-24T00:18:00Z"/>
          <w:rFonts w:ascii="Arial" w:eastAsia="Times New Roman" w:hAnsi="Arial" w:cs="Arial"/>
          <w:color w:val="000000"/>
          <w:sz w:val="22"/>
          <w:szCs w:val="22"/>
        </w:rPr>
        <w:pPrChange w:id="42" w:author="Microsoft Office User" w:date="2022-12-24T00:21:00Z">
          <w:pPr/>
        </w:pPrChange>
      </w:pPr>
      <w:del w:id="43" w:author="Microsoft Office User" w:date="2022-12-24T00:18:00Z">
        <w:r w:rsidRPr="00F54C1A" w:rsidDel="00282A31">
          <w:rPr>
            <w:rFonts w:ascii="Arial" w:eastAsia="Times New Roman" w:hAnsi="Arial" w:cs="Arial"/>
            <w:color w:val="000000"/>
            <w:sz w:val="22"/>
            <w:szCs w:val="22"/>
          </w:rPr>
          <w:delText>The opportunities that BU would provide me to explore my interest and making it possible makes me excited to study in BU.</w:delText>
        </w:r>
      </w:del>
    </w:p>
    <w:p w14:paraId="4841BEB5" w14:textId="77777777" w:rsidR="00282A31" w:rsidRPr="00F54C1A" w:rsidRDefault="00282A31" w:rsidP="000602E8">
      <w:pPr>
        <w:jc w:val="both"/>
        <w:rPr>
          <w:ins w:id="44" w:author="Microsoft Office User" w:date="2022-12-24T00:18:00Z"/>
          <w:rFonts w:ascii="Times New Roman" w:eastAsia="Times New Roman" w:hAnsi="Times New Roman" w:cs="Times New Roman"/>
        </w:rPr>
      </w:pPr>
    </w:p>
    <w:p w14:paraId="5201C35C" w14:textId="77777777" w:rsidR="00F54C1A" w:rsidRPr="00F54C1A" w:rsidRDefault="00F54C1A" w:rsidP="00F54C1A">
      <w:pPr>
        <w:rPr>
          <w:rFonts w:ascii="Times New Roman" w:eastAsia="Times New Roman" w:hAnsi="Times New Roman" w:cs="Times New Roman"/>
        </w:rPr>
      </w:pPr>
    </w:p>
    <w:p w14:paraId="7FF77D0B" w14:textId="77777777" w:rsidR="00327C66" w:rsidRDefault="00327C66"/>
    <w:sectPr w:rsidR="00327C66">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Chiara Situmorang" w:date="2022-12-24T23:42:00Z" w:initials="CS">
    <w:p w14:paraId="496B9377" w14:textId="77777777" w:rsidR="000602E8" w:rsidRDefault="000602E8" w:rsidP="00DC6772">
      <w:r>
        <w:rPr>
          <w:rStyle w:val="CommentReference"/>
        </w:rPr>
        <w:annotationRef/>
      </w:r>
      <w:r>
        <w:rPr>
          <w:sz w:val="20"/>
          <w:szCs w:val="20"/>
        </w:rPr>
        <w:t>Why?</w:t>
      </w:r>
    </w:p>
    <w:p w14:paraId="3F051C97" w14:textId="77777777" w:rsidR="000602E8" w:rsidRDefault="000602E8" w:rsidP="00DC6772"/>
    <w:p w14:paraId="72363535" w14:textId="77777777" w:rsidR="000602E8" w:rsidRDefault="000602E8" w:rsidP="00DC6772">
      <w:r>
        <w:rPr>
          <w:sz w:val="20"/>
          <w:szCs w:val="20"/>
        </w:rPr>
        <w:t>You can rephrase this sentence to go straight into the fact that you’re interested in being a business owner (what kind?) and why.</w:t>
      </w:r>
    </w:p>
  </w:comment>
  <w:comment w:id="7" w:author="Chiara Situmorang" w:date="2022-12-24T23:49:00Z" w:initials="CS">
    <w:p w14:paraId="0B3AA679" w14:textId="77777777" w:rsidR="000602E8" w:rsidRDefault="000602E8" w:rsidP="0031067E">
      <w:r>
        <w:rPr>
          <w:rStyle w:val="CommentReference"/>
        </w:rPr>
        <w:annotationRef/>
      </w:r>
      <w:r>
        <w:rPr>
          <w:sz w:val="20"/>
          <w:szCs w:val="20"/>
        </w:rPr>
        <w:t>There’s a jump here from wanting to be an entrepreneur (which I am assuming here) to being concerned about sustainability and fashion waste. Tell us where your interests actually lie and focus on that issue.</w:t>
      </w:r>
    </w:p>
  </w:comment>
  <w:comment w:id="26" w:author="Microsoft Office User" w:date="2022-12-24T00:17:00Z" w:initials="MOU">
    <w:p w14:paraId="73602DE9" w14:textId="59DB3479" w:rsidR="00282A31" w:rsidRDefault="00282A31" w:rsidP="00483C61">
      <w:r>
        <w:rPr>
          <w:rStyle w:val="CommentReference"/>
        </w:rPr>
        <w:annotationRef/>
      </w:r>
      <w:r>
        <w:rPr>
          <w:sz w:val="20"/>
          <w:szCs w:val="20"/>
        </w:rPr>
        <w:t>What about the courses are attractive to you?</w:t>
      </w:r>
    </w:p>
  </w:comment>
  <w:comment w:id="27" w:author="Chiara Situmorang" w:date="2022-12-24T23:45:00Z" w:initials="CS">
    <w:p w14:paraId="17352C67" w14:textId="77777777" w:rsidR="000602E8" w:rsidRDefault="000602E8" w:rsidP="002063E5">
      <w:r>
        <w:rPr>
          <w:rStyle w:val="CommentReference"/>
        </w:rPr>
        <w:annotationRef/>
      </w:r>
      <w:r>
        <w:rPr>
          <w:sz w:val="20"/>
          <w:szCs w:val="20"/>
        </w:rPr>
        <w:t>And which courses specifically? Mention the names and any particular professors you’re excited to learn from.</w:t>
      </w:r>
    </w:p>
  </w:comment>
  <w:comment w:id="35" w:author="Microsoft Office User" w:date="2022-12-24T00:17:00Z" w:initials="MOU">
    <w:p w14:paraId="2881A870" w14:textId="0A9081A9" w:rsidR="00282A31" w:rsidRDefault="00282A31" w:rsidP="00EB3D4F">
      <w:r>
        <w:rPr>
          <w:rStyle w:val="CommentReference"/>
        </w:rPr>
        <w:annotationRef/>
      </w:r>
      <w:r>
        <w:rPr>
          <w:sz w:val="20"/>
          <w:szCs w:val="20"/>
        </w:rPr>
        <w:t>This sentence is vague and I am not sure what you are trying to say. Be specific in what you think makes BU’s program unique.</w:t>
      </w:r>
    </w:p>
  </w:comment>
  <w:comment w:id="40" w:author="Chiara Situmorang" w:date="2022-12-24T23:48:00Z" w:initials="CS">
    <w:p w14:paraId="54AD7260" w14:textId="77777777" w:rsidR="000602E8" w:rsidRDefault="000602E8" w:rsidP="00585D12">
      <w:r>
        <w:rPr>
          <w:rStyle w:val="CommentReference"/>
        </w:rPr>
        <w:annotationRef/>
      </w:r>
      <w:r>
        <w:rPr>
          <w:sz w:val="20"/>
          <w:szCs w:val="20"/>
        </w:rPr>
        <w:t>What idea exactly do you have in mind? If you don’t have any, then what global issues do you want to focus on? This will help narrow down the scope of your goals.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2363535" w15:done="0"/>
  <w15:commentEx w15:paraId="0B3AA679" w15:done="0"/>
  <w15:commentEx w15:paraId="73602DE9" w15:done="0"/>
  <w15:commentEx w15:paraId="17352C67" w15:paraIdParent="73602DE9" w15:done="0"/>
  <w15:commentEx w15:paraId="2881A870" w15:done="0"/>
  <w15:commentEx w15:paraId="54AD726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20CFB" w16cex:dateUtc="2022-12-24T16:42:00Z"/>
  <w16cex:commentExtensible w16cex:durableId="27520E75" w16cex:dateUtc="2022-12-24T16:49:00Z"/>
  <w16cex:commentExtensible w16cex:durableId="2750C3B7" w16cex:dateUtc="2022-12-24T08:17:00Z"/>
  <w16cex:commentExtensible w16cex:durableId="27520DAD" w16cex:dateUtc="2022-12-24T16:45:00Z"/>
  <w16cex:commentExtensible w16cex:durableId="2750C39F" w16cex:dateUtc="2022-12-24T08:17:00Z"/>
  <w16cex:commentExtensible w16cex:durableId="27520E31" w16cex:dateUtc="2022-12-24T16: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363535" w16cid:durableId="27520CFB"/>
  <w16cid:commentId w16cid:paraId="0B3AA679" w16cid:durableId="27520E75"/>
  <w16cid:commentId w16cid:paraId="73602DE9" w16cid:durableId="2750C3B7"/>
  <w16cid:commentId w16cid:paraId="17352C67" w16cid:durableId="27520DAD"/>
  <w16cid:commentId w16cid:paraId="2881A870" w16cid:durableId="2750C39F"/>
  <w16cid:commentId w16cid:paraId="54AD7260" w16cid:durableId="27520E3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C1A"/>
    <w:rsid w:val="000602E8"/>
    <w:rsid w:val="00185506"/>
    <w:rsid w:val="00282A31"/>
    <w:rsid w:val="002B74A2"/>
    <w:rsid w:val="002F3D05"/>
    <w:rsid w:val="00327C66"/>
    <w:rsid w:val="0062459E"/>
    <w:rsid w:val="00905418"/>
    <w:rsid w:val="00B216F4"/>
    <w:rsid w:val="00D4246B"/>
    <w:rsid w:val="00F54C1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0DADDFD6"/>
  <w15:chartTrackingRefBased/>
  <w15:docId w15:val="{09ECFCCF-FF46-7540-B7C7-C59B0A823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4C1A"/>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2F3D05"/>
  </w:style>
  <w:style w:type="character" w:styleId="CommentReference">
    <w:name w:val="annotation reference"/>
    <w:basedOn w:val="DefaultParagraphFont"/>
    <w:uiPriority w:val="99"/>
    <w:semiHidden/>
    <w:unhideWhenUsed/>
    <w:rsid w:val="00282A31"/>
    <w:rPr>
      <w:sz w:val="16"/>
      <w:szCs w:val="16"/>
    </w:rPr>
  </w:style>
  <w:style w:type="paragraph" w:styleId="CommentText">
    <w:name w:val="annotation text"/>
    <w:basedOn w:val="Normal"/>
    <w:link w:val="CommentTextChar"/>
    <w:uiPriority w:val="99"/>
    <w:semiHidden/>
    <w:unhideWhenUsed/>
    <w:rsid w:val="00282A31"/>
    <w:rPr>
      <w:sz w:val="20"/>
      <w:szCs w:val="20"/>
    </w:rPr>
  </w:style>
  <w:style w:type="character" w:customStyle="1" w:styleId="CommentTextChar">
    <w:name w:val="Comment Text Char"/>
    <w:basedOn w:val="DefaultParagraphFont"/>
    <w:link w:val="CommentText"/>
    <w:uiPriority w:val="99"/>
    <w:semiHidden/>
    <w:rsid w:val="00282A31"/>
    <w:rPr>
      <w:sz w:val="20"/>
      <w:szCs w:val="20"/>
    </w:rPr>
  </w:style>
  <w:style w:type="paragraph" w:styleId="CommentSubject">
    <w:name w:val="annotation subject"/>
    <w:basedOn w:val="CommentText"/>
    <w:next w:val="CommentText"/>
    <w:link w:val="CommentSubjectChar"/>
    <w:uiPriority w:val="99"/>
    <w:semiHidden/>
    <w:unhideWhenUsed/>
    <w:rsid w:val="00282A31"/>
    <w:rPr>
      <w:b/>
      <w:bCs/>
    </w:rPr>
  </w:style>
  <w:style w:type="character" w:customStyle="1" w:styleId="CommentSubjectChar">
    <w:name w:val="Comment Subject Char"/>
    <w:basedOn w:val="CommentTextChar"/>
    <w:link w:val="CommentSubject"/>
    <w:uiPriority w:val="99"/>
    <w:semiHidden/>
    <w:rsid w:val="00282A3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326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9EA67A-E533-844B-A6F8-77E663022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Pages>
  <Words>308</Words>
  <Characters>1759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Chiara Situmorang</cp:lastModifiedBy>
  <cp:revision>5</cp:revision>
  <dcterms:created xsi:type="dcterms:W3CDTF">2022-12-22T08:29:00Z</dcterms:created>
  <dcterms:modified xsi:type="dcterms:W3CDTF">2022-12-24T16:49:00Z</dcterms:modified>
</cp:coreProperties>
</file>