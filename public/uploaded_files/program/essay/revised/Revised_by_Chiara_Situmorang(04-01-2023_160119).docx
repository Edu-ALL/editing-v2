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1E75" w14:textId="77777777" w:rsidR="00A858DF" w:rsidRPr="00A858DF" w:rsidRDefault="00A858DF" w:rsidP="00A858DF">
      <w:pPr>
        <w:rPr>
          <w:rFonts w:ascii="Times New Roman" w:eastAsia="Times New Roman" w:hAnsi="Times New Roman" w:cs="Times New Roman"/>
        </w:rPr>
      </w:pPr>
      <w:r w:rsidRPr="00A858DF">
        <w:rPr>
          <w:rFonts w:ascii="Roboto" w:eastAsia="Times New Roman" w:hAnsi="Roboto" w:cs="Times New Roman"/>
          <w:b/>
          <w:bCs/>
          <w:color w:val="000000"/>
          <w:sz w:val="21"/>
          <w:szCs w:val="21"/>
          <w:shd w:val="clear" w:color="auto" w:fill="FFFFFF"/>
        </w:rPr>
        <w:t>NYU</w:t>
      </w:r>
    </w:p>
    <w:p w14:paraId="18232308" w14:textId="77777777" w:rsidR="00A858DF" w:rsidRPr="00A858DF" w:rsidRDefault="00A858DF" w:rsidP="00A858DF">
      <w:pPr>
        <w:rPr>
          <w:rFonts w:ascii="Times New Roman" w:eastAsia="Times New Roman" w:hAnsi="Times New Roman" w:cs="Times New Roman"/>
        </w:rPr>
      </w:pPr>
    </w:p>
    <w:p w14:paraId="1703AA0C" w14:textId="77777777" w:rsidR="00A858DF" w:rsidRPr="00A858DF" w:rsidRDefault="00A858DF" w:rsidP="00A858DF">
      <w:pPr>
        <w:rPr>
          <w:rFonts w:ascii="Times New Roman" w:eastAsia="Times New Roman" w:hAnsi="Times New Roman" w:cs="Times New Roman"/>
          <w:b/>
          <w:bCs/>
        </w:rPr>
      </w:pPr>
      <w:r w:rsidRPr="00A858DF">
        <w:rPr>
          <w:rFonts w:ascii="Roboto" w:eastAsia="Times New Roman" w:hAnsi="Roboto" w:cs="Times New Roman"/>
          <w:b/>
          <w:bCs/>
          <w:color w:val="222222"/>
          <w:sz w:val="21"/>
          <w:szCs w:val="21"/>
          <w:shd w:val="clear" w:color="auto" w:fill="FFFFFF"/>
        </w:rPr>
        <w:t>NYU was founded on the belief that a student’s identity should not dictate the ability for them to access higher education. That sense of opportunity for all students, of all backgrounds, remains a part of who we are today and a critical part of what makes us a world class university. Our community embraces diversity, in all its forms, as a cornerstone of the NYU experience.</w:t>
      </w:r>
    </w:p>
    <w:p w14:paraId="029F546C" w14:textId="77777777" w:rsidR="00A858DF" w:rsidRPr="00A858DF" w:rsidRDefault="00A858DF" w:rsidP="00A858DF">
      <w:pPr>
        <w:rPr>
          <w:rFonts w:ascii="Times New Roman" w:eastAsia="Times New Roman" w:hAnsi="Times New Roman" w:cs="Times New Roman"/>
          <w:b/>
          <w:bCs/>
        </w:rPr>
      </w:pPr>
    </w:p>
    <w:p w14:paraId="35766058" w14:textId="77777777" w:rsidR="00A858DF" w:rsidRPr="00A858DF" w:rsidRDefault="00A858DF" w:rsidP="00A858DF">
      <w:pPr>
        <w:rPr>
          <w:rFonts w:ascii="Times New Roman" w:eastAsia="Times New Roman" w:hAnsi="Times New Roman" w:cs="Times New Roman"/>
          <w:b/>
          <w:bCs/>
        </w:rPr>
      </w:pPr>
      <w:r w:rsidRPr="00A858DF">
        <w:rPr>
          <w:rFonts w:ascii="Roboto" w:eastAsia="Times New Roman" w:hAnsi="Roboto" w:cs="Times New Roman"/>
          <w:b/>
          <w:bCs/>
          <w:color w:val="222222"/>
          <w:sz w:val="21"/>
          <w:szCs w:val="21"/>
          <w:shd w:val="clear" w:color="auto" w:fill="FFFFFF"/>
        </w:rPr>
        <w:t>We would like to better understand how your experiences would help us to shape and grow our diverse community. Please respond in 250 words or less. </w:t>
      </w:r>
    </w:p>
    <w:p w14:paraId="195AD0C9" w14:textId="77777777" w:rsidR="00A858DF" w:rsidRPr="00A858DF" w:rsidRDefault="00A858DF" w:rsidP="00A858DF">
      <w:pPr>
        <w:rPr>
          <w:rFonts w:ascii="Times New Roman" w:eastAsia="Times New Roman" w:hAnsi="Times New Roman" w:cs="Times New Roman"/>
        </w:rPr>
      </w:pPr>
    </w:p>
    <w:p w14:paraId="4C087E12" w14:textId="0A59E3DB" w:rsidR="00A858DF" w:rsidRPr="00A858DF" w:rsidRDefault="00A858DF" w:rsidP="00A858DF">
      <w:pPr>
        <w:ind w:firstLine="720"/>
        <w:jc w:val="both"/>
        <w:rPr>
          <w:rFonts w:ascii="Times New Roman" w:eastAsia="Times New Roman" w:hAnsi="Times New Roman" w:cs="Times New Roman"/>
        </w:rPr>
      </w:pPr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 xml:space="preserve">I serve as the Head of Curriculum of </w:t>
      </w:r>
      <w:proofErr w:type="spellStart"/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>GenDigital</w:t>
      </w:r>
      <w:proofErr w:type="spellEnd"/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 xml:space="preserve"> Academy, an NGO </w:t>
      </w:r>
      <w:del w:id="0" w:author="Chiara Situmorang" w:date="2023-01-04T15:53:00Z">
        <w:r w:rsidRPr="00A858DF" w:rsidDel="00747F36">
          <w:rPr>
            <w:rFonts w:ascii="Roboto" w:eastAsia="Times New Roman" w:hAnsi="Roboto" w:cs="Times New Roman"/>
            <w:color w:val="000000"/>
            <w:sz w:val="21"/>
            <w:szCs w:val="21"/>
          </w:rPr>
          <w:delText xml:space="preserve">spreading </w:delText>
        </w:r>
      </w:del>
      <w:ins w:id="1" w:author="Chiara Situmorang" w:date="2023-01-04T15:53:00Z">
        <w:r w:rsidR="00747F36">
          <w:rPr>
            <w:rFonts w:ascii="Roboto" w:eastAsia="Times New Roman" w:hAnsi="Roboto" w:cs="Times New Roman"/>
            <w:color w:val="000000"/>
            <w:sz w:val="21"/>
            <w:szCs w:val="21"/>
          </w:rPr>
          <w:t>teaching</w:t>
        </w:r>
        <w:r w:rsidR="00747F36" w:rsidRPr="00A858DF">
          <w:rPr>
            <w:rFonts w:ascii="Roboto" w:eastAsia="Times New Roman" w:hAnsi="Roboto" w:cs="Times New Roman"/>
            <w:color w:val="000000"/>
            <w:sz w:val="21"/>
            <w:szCs w:val="21"/>
          </w:rPr>
          <w:t xml:space="preserve"> </w:t>
        </w:r>
      </w:ins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>digital literacy that gives me the opportunity to teach children of various ages and various schools from all over Indonesia. In one particular community, we taught a group of elementary students aged 7-13</w:t>
      </w:r>
      <w:del w:id="2" w:author="Chiara Situmorang" w:date="2023-01-04T15:53:00Z">
        <w:r w:rsidRPr="00A858DF" w:rsidDel="00747F36">
          <w:rPr>
            <w:rFonts w:ascii="Roboto" w:eastAsia="Times New Roman" w:hAnsi="Roboto" w:cs="Times New Roman"/>
            <w:color w:val="000000"/>
            <w:sz w:val="21"/>
            <w:szCs w:val="21"/>
          </w:rPr>
          <w:delText xml:space="preserve"> from a church community</w:delText>
        </w:r>
      </w:del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 xml:space="preserve">. In our teaching sessions, we supervise the children, answer their questions, and occasionally laugh together </w:t>
      </w:r>
      <w:ins w:id="3" w:author="Thalia Priscilla" w:date="2023-01-04T14:19:00Z">
        <w:r w:rsidR="00434785">
          <w:rPr>
            <w:rFonts w:ascii="Roboto" w:eastAsia="Times New Roman" w:hAnsi="Roboto" w:cs="Times New Roman"/>
            <w:color w:val="000000"/>
            <w:sz w:val="21"/>
            <w:szCs w:val="21"/>
          </w:rPr>
          <w:t>over</w:t>
        </w:r>
      </w:ins>
      <w:del w:id="4" w:author="Thalia Priscilla" w:date="2023-01-04T14:19:00Z">
        <w:r w:rsidRPr="00A858DF" w:rsidDel="00434785">
          <w:rPr>
            <w:rFonts w:ascii="Roboto" w:eastAsia="Times New Roman" w:hAnsi="Roboto" w:cs="Times New Roman"/>
            <w:color w:val="000000"/>
            <w:sz w:val="21"/>
            <w:szCs w:val="21"/>
          </w:rPr>
          <w:delText>at</w:delText>
        </w:r>
      </w:del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 xml:space="preserve"> their excitement. </w:t>
      </w:r>
    </w:p>
    <w:p w14:paraId="7CD94437" w14:textId="45900C5D" w:rsidR="00A858DF" w:rsidRPr="00A858DF" w:rsidRDefault="00A858DF" w:rsidP="00A858DF">
      <w:pPr>
        <w:ind w:firstLine="720"/>
        <w:jc w:val="both"/>
        <w:rPr>
          <w:rFonts w:ascii="Times New Roman" w:eastAsia="Times New Roman" w:hAnsi="Times New Roman" w:cs="Times New Roman"/>
        </w:rPr>
      </w:pPr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 xml:space="preserve">Through seeing </w:t>
      </w:r>
      <w:proofErr w:type="spellStart"/>
      <w:ins w:id="5" w:author="Chiara Situmorang" w:date="2023-01-04T15:53:00Z">
        <w:r w:rsidR="00747F36" w:rsidRPr="00A858DF">
          <w:rPr>
            <w:rFonts w:ascii="Roboto" w:eastAsia="Times New Roman" w:hAnsi="Roboto" w:cs="Times New Roman"/>
            <w:color w:val="000000"/>
            <w:sz w:val="21"/>
            <w:szCs w:val="21"/>
          </w:rPr>
          <w:t>firsthand</w:t>
        </w:r>
        <w:proofErr w:type="spellEnd"/>
        <w:r w:rsidR="00747F36" w:rsidRPr="00A858DF" w:rsidDel="00434785">
          <w:rPr>
            <w:rFonts w:ascii="Roboto" w:eastAsia="Times New Roman" w:hAnsi="Roboto" w:cs="Times New Roman"/>
            <w:color w:val="000000"/>
            <w:sz w:val="21"/>
            <w:szCs w:val="21"/>
          </w:rPr>
          <w:t xml:space="preserve"> </w:t>
        </w:r>
      </w:ins>
      <w:del w:id="6" w:author="Thalia Priscilla" w:date="2023-01-04T14:19:00Z">
        <w:r w:rsidRPr="00A858DF" w:rsidDel="00434785">
          <w:rPr>
            <w:rFonts w:ascii="Roboto" w:eastAsia="Times New Roman" w:hAnsi="Roboto" w:cs="Times New Roman"/>
            <w:color w:val="000000"/>
            <w:sz w:val="21"/>
            <w:szCs w:val="21"/>
          </w:rPr>
          <w:delText xml:space="preserve">firsthand </w:delText>
        </w:r>
      </w:del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>my students’ constant efforts and subsequent improvement in coding ability</w:t>
      </w:r>
      <w:ins w:id="7" w:author="Thalia Priscilla" w:date="2023-01-04T14:19:00Z">
        <w:del w:id="8" w:author="Chiara Situmorang" w:date="2023-01-04T15:53:00Z">
          <w:r w:rsidR="00434785" w:rsidRPr="00434785" w:rsidDel="00747F36">
            <w:rPr>
              <w:rFonts w:ascii="Roboto" w:eastAsia="Times New Roman" w:hAnsi="Roboto" w:cs="Times New Roman"/>
              <w:color w:val="000000"/>
              <w:sz w:val="21"/>
              <w:szCs w:val="21"/>
            </w:rPr>
            <w:delText xml:space="preserve"> </w:delText>
          </w:r>
          <w:r w:rsidR="00434785" w:rsidRPr="00A858DF" w:rsidDel="00747F36">
            <w:rPr>
              <w:rFonts w:ascii="Roboto" w:eastAsia="Times New Roman" w:hAnsi="Roboto" w:cs="Times New Roman"/>
              <w:color w:val="000000"/>
              <w:sz w:val="21"/>
              <w:szCs w:val="21"/>
            </w:rPr>
            <w:delText>firsthand</w:delText>
          </w:r>
        </w:del>
      </w:ins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 xml:space="preserve">, I didn’t expect to learn about </w:t>
      </w:r>
      <w:ins w:id="9" w:author="Thalia Priscilla" w:date="2023-01-04T14:05:00Z">
        <w:r w:rsidR="00434785">
          <w:rPr>
            <w:rFonts w:ascii="Roboto" w:eastAsia="Times New Roman" w:hAnsi="Roboto" w:cs="Times New Roman"/>
            <w:color w:val="000000"/>
            <w:sz w:val="21"/>
            <w:szCs w:val="21"/>
          </w:rPr>
          <w:t xml:space="preserve">the </w:t>
        </w:r>
        <w:r w:rsidR="00434785" w:rsidRPr="00A858DF">
          <w:rPr>
            <w:rFonts w:ascii="Roboto" w:eastAsia="Times New Roman" w:hAnsi="Roboto" w:cs="Times New Roman"/>
            <w:color w:val="000000"/>
            <w:sz w:val="21"/>
            <w:szCs w:val="21"/>
          </w:rPr>
          <w:t>importance</w:t>
        </w:r>
        <w:r w:rsidR="00434785">
          <w:rPr>
            <w:rFonts w:ascii="Roboto" w:eastAsia="Times New Roman" w:hAnsi="Roboto" w:cs="Times New Roman"/>
            <w:color w:val="000000"/>
            <w:sz w:val="21"/>
            <w:szCs w:val="21"/>
          </w:rPr>
          <w:t xml:space="preserve"> of</w:t>
        </w:r>
        <w:r w:rsidR="00434785" w:rsidRPr="00A858DF">
          <w:rPr>
            <w:rFonts w:ascii="Roboto" w:eastAsia="Times New Roman" w:hAnsi="Roboto" w:cs="Times New Roman"/>
            <w:color w:val="000000"/>
            <w:sz w:val="21"/>
            <w:szCs w:val="21"/>
          </w:rPr>
          <w:t xml:space="preserve"> </w:t>
        </w:r>
      </w:ins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>inquisitiveness</w:t>
      </w:r>
      <w:del w:id="10" w:author="Thalia Priscilla" w:date="2023-01-04T14:05:00Z">
        <w:r w:rsidRPr="00A858DF" w:rsidDel="00434785">
          <w:rPr>
            <w:rFonts w:ascii="Roboto" w:eastAsia="Times New Roman" w:hAnsi="Roboto" w:cs="Times New Roman"/>
            <w:color w:val="000000"/>
            <w:sz w:val="21"/>
            <w:szCs w:val="21"/>
          </w:rPr>
          <w:delText>’</w:delText>
        </w:r>
      </w:del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 xml:space="preserve"> </w:t>
      </w:r>
      <w:del w:id="11" w:author="Thalia Priscilla" w:date="2023-01-04T14:05:00Z">
        <w:r w:rsidRPr="00A858DF" w:rsidDel="00434785">
          <w:rPr>
            <w:rFonts w:ascii="Roboto" w:eastAsia="Times New Roman" w:hAnsi="Roboto" w:cs="Times New Roman"/>
            <w:color w:val="000000"/>
            <w:sz w:val="21"/>
            <w:szCs w:val="21"/>
          </w:rPr>
          <w:delText xml:space="preserve">importance </w:delText>
        </w:r>
      </w:del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>in our lives. Somewhere along the way, I lost that child</w:t>
      </w:r>
      <w:del w:id="12" w:author="Thalia Priscilla" w:date="2023-01-04T14:04:00Z">
        <w:r w:rsidRPr="00A858DF" w:rsidDel="00434785">
          <w:rPr>
            <w:rFonts w:ascii="Roboto" w:eastAsia="Times New Roman" w:hAnsi="Roboto" w:cs="Times New Roman"/>
            <w:color w:val="000000"/>
            <w:sz w:val="21"/>
            <w:szCs w:val="21"/>
          </w:rPr>
          <w:delText>-</w:delText>
        </w:r>
      </w:del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>like curiosity and excitement to learn new things, just because I feared failure. Working with children, I relearned the importance of curiosity,  which has helped me become more open to new challenges. From learning to play the guitar to mastering Mandarin</w:t>
      </w:r>
      <w:ins w:id="13" w:author="Thalia Priscilla" w:date="2023-01-04T14:06:00Z">
        <w:r w:rsidR="00434785">
          <w:rPr>
            <w:rFonts w:ascii="Roboto" w:eastAsia="Times New Roman" w:hAnsi="Roboto" w:cs="Times New Roman"/>
            <w:color w:val="000000"/>
            <w:sz w:val="21"/>
            <w:szCs w:val="21"/>
          </w:rPr>
          <w:t xml:space="preserve">, </w:t>
        </w:r>
        <w:commentRangeStart w:id="14"/>
        <w:r w:rsidR="00434785">
          <w:rPr>
            <w:rFonts w:ascii="Roboto" w:eastAsia="Times New Roman" w:hAnsi="Roboto" w:cs="Times New Roman"/>
            <w:color w:val="000000"/>
            <w:sz w:val="21"/>
            <w:szCs w:val="21"/>
          </w:rPr>
          <w:t>I</w:t>
        </w:r>
      </w:ins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 xml:space="preserve"> turned unfamiliar experiences into self-satisfaction. By saying “yes” to as many opportunities as possible, I have learned to adapt, push boundaries, and live with no regrets</w:t>
      </w:r>
      <w:del w:id="15" w:author="Thalia Priscilla" w:date="2023-01-04T14:06:00Z">
        <w:r w:rsidRPr="00A858DF" w:rsidDel="00434785">
          <w:rPr>
            <w:rFonts w:ascii="Roboto" w:eastAsia="Times New Roman" w:hAnsi="Roboto" w:cs="Times New Roman"/>
            <w:color w:val="000000"/>
            <w:sz w:val="21"/>
            <w:szCs w:val="21"/>
          </w:rPr>
          <w:delText xml:space="preserve"> by avoiding missed opportunities</w:delText>
        </w:r>
      </w:del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>.</w:t>
      </w:r>
      <w:ins w:id="16" w:author="Thalia Priscilla" w:date="2023-01-04T14:19:00Z">
        <w:r w:rsidR="00434785">
          <w:rPr>
            <w:rFonts w:ascii="Roboto" w:eastAsia="Times New Roman" w:hAnsi="Roboto" w:cs="Times New Roman"/>
            <w:color w:val="000000"/>
            <w:sz w:val="21"/>
            <w:szCs w:val="21"/>
          </w:rPr>
          <w:t xml:space="preserve"> </w:t>
        </w:r>
      </w:ins>
      <w:commentRangeEnd w:id="14"/>
      <w:r w:rsidR="00747F36">
        <w:rPr>
          <w:rStyle w:val="CommentReference"/>
        </w:rPr>
        <w:commentReference w:id="14"/>
      </w:r>
    </w:p>
    <w:p w14:paraId="361ADD5B" w14:textId="5DD9E73A" w:rsidR="00A858DF" w:rsidRPr="00A858DF" w:rsidRDefault="00A858DF" w:rsidP="00A858DF">
      <w:pPr>
        <w:ind w:firstLine="720"/>
        <w:jc w:val="both"/>
        <w:rPr>
          <w:rFonts w:ascii="Times New Roman" w:eastAsia="Times New Roman" w:hAnsi="Times New Roman" w:cs="Times New Roman"/>
        </w:rPr>
      </w:pPr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>I’m excited to push my peers to be both learners and teachers, opening their eyes to the success we can achieve through sharing knowledge and learning from others. I also aim to bring a growth mindset and</w:t>
      </w:r>
      <w:del w:id="17" w:author="Thalia Priscilla" w:date="2023-01-04T14:07:00Z">
        <w:r w:rsidRPr="00A858DF" w:rsidDel="00434785">
          <w:rPr>
            <w:rFonts w:ascii="Roboto" w:eastAsia="Times New Roman" w:hAnsi="Roboto" w:cs="Times New Roman"/>
            <w:color w:val="000000"/>
            <w:sz w:val="21"/>
            <w:szCs w:val="21"/>
          </w:rPr>
          <w:delText xml:space="preserve"> see myself as </w:delText>
        </w:r>
      </w:del>
      <w:ins w:id="18" w:author="Thalia Priscilla" w:date="2023-01-04T14:21:00Z">
        <w:r w:rsidR="00434785">
          <w:rPr>
            <w:rFonts w:ascii="Roboto" w:eastAsia="Times New Roman" w:hAnsi="Roboto" w:cs="Times New Roman"/>
            <w:color w:val="000000"/>
            <w:sz w:val="21"/>
            <w:szCs w:val="21"/>
          </w:rPr>
          <w:t xml:space="preserve"> </w:t>
        </w:r>
      </w:ins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 xml:space="preserve">a </w:t>
      </w:r>
      <w:ins w:id="19" w:author="Thalia Priscilla" w:date="2023-01-04T14:06:00Z">
        <w:r w:rsidR="00434785">
          <w:rPr>
            <w:rFonts w:ascii="Roboto" w:eastAsia="Times New Roman" w:hAnsi="Roboto" w:cs="Times New Roman"/>
            <w:color w:val="000000"/>
            <w:sz w:val="21"/>
            <w:szCs w:val="21"/>
          </w:rPr>
          <w:t>‘</w:t>
        </w:r>
      </w:ins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>glass half full</w:t>
      </w:r>
      <w:ins w:id="20" w:author="Thalia Priscilla" w:date="2023-01-04T14:06:00Z">
        <w:r w:rsidR="00434785">
          <w:rPr>
            <w:rFonts w:ascii="Roboto" w:eastAsia="Times New Roman" w:hAnsi="Roboto" w:cs="Times New Roman"/>
            <w:color w:val="000000"/>
            <w:sz w:val="21"/>
            <w:szCs w:val="21"/>
          </w:rPr>
          <w:t xml:space="preserve">’ </w:t>
        </w:r>
      </w:ins>
      <w:ins w:id="21" w:author="Thalia Priscilla" w:date="2023-01-04T14:07:00Z">
        <w:r w:rsidR="00434785">
          <w:rPr>
            <w:rFonts w:ascii="Roboto" w:eastAsia="Times New Roman" w:hAnsi="Roboto" w:cs="Times New Roman"/>
            <w:color w:val="000000"/>
            <w:sz w:val="21"/>
            <w:szCs w:val="21"/>
          </w:rPr>
          <w:t>perspec</w:t>
        </w:r>
      </w:ins>
      <w:ins w:id="22" w:author="Thalia Priscilla" w:date="2023-01-04T14:08:00Z">
        <w:r w:rsidR="00434785">
          <w:rPr>
            <w:rFonts w:ascii="Roboto" w:eastAsia="Times New Roman" w:hAnsi="Roboto" w:cs="Times New Roman"/>
            <w:color w:val="000000"/>
            <w:sz w:val="21"/>
            <w:szCs w:val="21"/>
          </w:rPr>
          <w:t>tive</w:t>
        </w:r>
      </w:ins>
      <w:ins w:id="23" w:author="Thalia Priscilla" w:date="2023-01-04T14:07:00Z">
        <w:r w:rsidR="00434785">
          <w:rPr>
            <w:rFonts w:ascii="Roboto" w:eastAsia="Times New Roman" w:hAnsi="Roboto" w:cs="Times New Roman"/>
            <w:color w:val="000000"/>
            <w:sz w:val="21"/>
            <w:szCs w:val="21"/>
          </w:rPr>
          <w:t>,</w:t>
        </w:r>
      </w:ins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 xml:space="preserve"> as I seek knowledge across disciplines and get to know peers with various backgrounds and experiences. </w:t>
      </w:r>
      <w:commentRangeStart w:id="24"/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>I</w:t>
      </w:r>
      <w:ins w:id="25" w:author="Thalia Priscilla" w:date="2023-01-04T14:08:00Z">
        <w:r w:rsidR="00434785">
          <w:rPr>
            <w:rFonts w:ascii="Roboto" w:eastAsia="Times New Roman" w:hAnsi="Roboto" w:cs="Times New Roman"/>
            <w:color w:val="000000"/>
            <w:sz w:val="21"/>
            <w:szCs w:val="21"/>
          </w:rPr>
          <w:t xml:space="preserve"> wi</w:t>
        </w:r>
      </w:ins>
      <w:del w:id="26" w:author="Thalia Priscilla" w:date="2023-01-04T14:08:00Z">
        <w:r w:rsidRPr="00A858DF" w:rsidDel="00434785">
          <w:rPr>
            <w:rFonts w:ascii="Roboto" w:eastAsia="Times New Roman" w:hAnsi="Roboto" w:cs="Times New Roman"/>
            <w:color w:val="000000"/>
            <w:sz w:val="21"/>
            <w:szCs w:val="21"/>
          </w:rPr>
          <w:delText>’</w:delText>
        </w:r>
      </w:del>
      <w:r w:rsidRPr="00A858DF">
        <w:rPr>
          <w:rFonts w:ascii="Roboto" w:eastAsia="Times New Roman" w:hAnsi="Roboto" w:cs="Times New Roman"/>
          <w:color w:val="000000"/>
          <w:sz w:val="21"/>
          <w:szCs w:val="21"/>
        </w:rPr>
        <w:t>ll not only become an excellent student but also contribute to the diverse community I’ll meet at NYU. </w:t>
      </w:r>
      <w:commentRangeEnd w:id="24"/>
      <w:r w:rsidR="00747F36">
        <w:rPr>
          <w:rStyle w:val="CommentReference"/>
        </w:rPr>
        <w:commentReference w:id="24"/>
      </w:r>
    </w:p>
    <w:p w14:paraId="3FAAAAC6" w14:textId="77777777" w:rsidR="00A858DF" w:rsidRPr="00A858DF" w:rsidRDefault="00A858DF" w:rsidP="00A858DF">
      <w:pPr>
        <w:rPr>
          <w:rFonts w:ascii="Times New Roman" w:eastAsia="Times New Roman" w:hAnsi="Times New Roman" w:cs="Times New Roman"/>
        </w:rPr>
      </w:pPr>
    </w:p>
    <w:p w14:paraId="2DAA87AD" w14:textId="77777777" w:rsidR="00712763" w:rsidRDefault="00000000"/>
    <w:sectPr w:rsidR="00712763" w:rsidSect="00281A74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" w:author="Chiara Situmorang" w:date="2023-01-04T15:58:00Z" w:initials="CS">
    <w:p w14:paraId="0B5DA2FD" w14:textId="77777777" w:rsidR="00747F36" w:rsidRDefault="00747F36" w:rsidP="00AC1B12">
      <w:r>
        <w:rPr>
          <w:rStyle w:val="CommentReference"/>
        </w:rPr>
        <w:annotationRef/>
      </w:r>
      <w:r>
        <w:rPr>
          <w:sz w:val="20"/>
          <w:szCs w:val="20"/>
        </w:rPr>
        <w:t>how did your mindset change to this? did you become less afraid of failure?</w:t>
      </w:r>
    </w:p>
  </w:comment>
  <w:comment w:id="24" w:author="Chiara Situmorang" w:date="2023-01-04T16:00:00Z" w:initials="CS">
    <w:p w14:paraId="75AA2737" w14:textId="77777777" w:rsidR="00747F36" w:rsidRDefault="00747F36" w:rsidP="00C47331">
      <w:r>
        <w:rPr>
          <w:rStyle w:val="CommentReference"/>
        </w:rPr>
        <w:annotationRef/>
      </w:r>
      <w:r>
        <w:rPr>
          <w:sz w:val="20"/>
          <w:szCs w:val="20"/>
        </w:rPr>
        <w:t>well, that’s the hope! haha. but this seems a little too copy paste from the prompt. maybe we can refocus the end: what will your glass half full perspective add to the community?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5DA2FD" w15:done="0"/>
  <w15:commentEx w15:paraId="75AA27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02096" w16cex:dateUtc="2023-01-04T08:58:00Z"/>
  <w16cex:commentExtensible w16cex:durableId="2760213B" w16cex:dateUtc="2023-01-04T09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5DA2FD" w16cid:durableId="27602096"/>
  <w16cid:commentId w16cid:paraId="75AA2737" w16cid:durableId="276021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Situmorang">
    <w15:presenceInfo w15:providerId="Windows Live" w15:userId="2a17bce7ec47fbc6"/>
  </w15:person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DF"/>
    <w:rsid w:val="00000032"/>
    <w:rsid w:val="00025D55"/>
    <w:rsid w:val="00042C86"/>
    <w:rsid w:val="00067311"/>
    <w:rsid w:val="00072DAB"/>
    <w:rsid w:val="00083540"/>
    <w:rsid w:val="00087183"/>
    <w:rsid w:val="00087A94"/>
    <w:rsid w:val="00097540"/>
    <w:rsid w:val="000A1FF9"/>
    <w:rsid w:val="000C18F3"/>
    <w:rsid w:val="000D5EAB"/>
    <w:rsid w:val="000F1B69"/>
    <w:rsid w:val="001558C4"/>
    <w:rsid w:val="00157205"/>
    <w:rsid w:val="00163AB2"/>
    <w:rsid w:val="001730B9"/>
    <w:rsid w:val="001816EB"/>
    <w:rsid w:val="001859C6"/>
    <w:rsid w:val="001A5D35"/>
    <w:rsid w:val="001B3701"/>
    <w:rsid w:val="001C1DCF"/>
    <w:rsid w:val="001D4866"/>
    <w:rsid w:val="001E185A"/>
    <w:rsid w:val="001F4647"/>
    <w:rsid w:val="001F6053"/>
    <w:rsid w:val="00210FB7"/>
    <w:rsid w:val="00265E9E"/>
    <w:rsid w:val="00266CA2"/>
    <w:rsid w:val="00281A74"/>
    <w:rsid w:val="002824B1"/>
    <w:rsid w:val="002E2809"/>
    <w:rsid w:val="00306529"/>
    <w:rsid w:val="003076AC"/>
    <w:rsid w:val="00334809"/>
    <w:rsid w:val="00361042"/>
    <w:rsid w:val="0036213C"/>
    <w:rsid w:val="0037315D"/>
    <w:rsid w:val="0037671F"/>
    <w:rsid w:val="003849DD"/>
    <w:rsid w:val="00385DEA"/>
    <w:rsid w:val="00390619"/>
    <w:rsid w:val="003B29AB"/>
    <w:rsid w:val="003E2245"/>
    <w:rsid w:val="003E66AA"/>
    <w:rsid w:val="003F0C39"/>
    <w:rsid w:val="00413D78"/>
    <w:rsid w:val="004239F9"/>
    <w:rsid w:val="00434785"/>
    <w:rsid w:val="00463E1B"/>
    <w:rsid w:val="0048172A"/>
    <w:rsid w:val="00482DB7"/>
    <w:rsid w:val="004D6D9A"/>
    <w:rsid w:val="005226C5"/>
    <w:rsid w:val="00587FCC"/>
    <w:rsid w:val="005A1478"/>
    <w:rsid w:val="005D7E85"/>
    <w:rsid w:val="005D7F3C"/>
    <w:rsid w:val="005E3511"/>
    <w:rsid w:val="006069E4"/>
    <w:rsid w:val="00613C3C"/>
    <w:rsid w:val="00630058"/>
    <w:rsid w:val="00650F80"/>
    <w:rsid w:val="0066709A"/>
    <w:rsid w:val="006742D3"/>
    <w:rsid w:val="0069629E"/>
    <w:rsid w:val="006A7D31"/>
    <w:rsid w:val="006B5D7E"/>
    <w:rsid w:val="006D28D7"/>
    <w:rsid w:val="006E5BC7"/>
    <w:rsid w:val="00722845"/>
    <w:rsid w:val="00747F36"/>
    <w:rsid w:val="007550B5"/>
    <w:rsid w:val="00755ECE"/>
    <w:rsid w:val="007A456B"/>
    <w:rsid w:val="007F698C"/>
    <w:rsid w:val="008256EF"/>
    <w:rsid w:val="00842052"/>
    <w:rsid w:val="0084311D"/>
    <w:rsid w:val="00867215"/>
    <w:rsid w:val="008678D3"/>
    <w:rsid w:val="008778A1"/>
    <w:rsid w:val="0089658A"/>
    <w:rsid w:val="008B0CDA"/>
    <w:rsid w:val="008C397C"/>
    <w:rsid w:val="009128EB"/>
    <w:rsid w:val="0093615A"/>
    <w:rsid w:val="00964ECD"/>
    <w:rsid w:val="00A23EEB"/>
    <w:rsid w:val="00A25EDF"/>
    <w:rsid w:val="00A32F5B"/>
    <w:rsid w:val="00A361A5"/>
    <w:rsid w:val="00A445B3"/>
    <w:rsid w:val="00A44F68"/>
    <w:rsid w:val="00A579A6"/>
    <w:rsid w:val="00A705A0"/>
    <w:rsid w:val="00A74491"/>
    <w:rsid w:val="00A83FC8"/>
    <w:rsid w:val="00A858DF"/>
    <w:rsid w:val="00A92510"/>
    <w:rsid w:val="00AB2686"/>
    <w:rsid w:val="00AE0CB7"/>
    <w:rsid w:val="00B311D9"/>
    <w:rsid w:val="00B6371A"/>
    <w:rsid w:val="00BB049D"/>
    <w:rsid w:val="00BE76B7"/>
    <w:rsid w:val="00C0067D"/>
    <w:rsid w:val="00C27036"/>
    <w:rsid w:val="00C61458"/>
    <w:rsid w:val="00C62A8C"/>
    <w:rsid w:val="00C65938"/>
    <w:rsid w:val="00C81864"/>
    <w:rsid w:val="00CA79A2"/>
    <w:rsid w:val="00CC7F25"/>
    <w:rsid w:val="00D06D68"/>
    <w:rsid w:val="00D42B86"/>
    <w:rsid w:val="00D67B02"/>
    <w:rsid w:val="00D855CB"/>
    <w:rsid w:val="00D965F9"/>
    <w:rsid w:val="00DA63A9"/>
    <w:rsid w:val="00DB1E4E"/>
    <w:rsid w:val="00DE7674"/>
    <w:rsid w:val="00E33754"/>
    <w:rsid w:val="00E95CAF"/>
    <w:rsid w:val="00EA125E"/>
    <w:rsid w:val="00EA251A"/>
    <w:rsid w:val="00EF58C3"/>
    <w:rsid w:val="00F121C5"/>
    <w:rsid w:val="00F81C08"/>
    <w:rsid w:val="00F90192"/>
    <w:rsid w:val="00FC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648A53"/>
  <w15:chartTrackingRefBased/>
  <w15:docId w15:val="{C680CCA3-A627-E948-9A02-0C4C2619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8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434785"/>
  </w:style>
  <w:style w:type="character" w:styleId="CommentReference">
    <w:name w:val="annotation reference"/>
    <w:basedOn w:val="DefaultParagraphFont"/>
    <w:uiPriority w:val="99"/>
    <w:semiHidden/>
    <w:unhideWhenUsed/>
    <w:rsid w:val="00747F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F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F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F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F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Situmorang</dc:creator>
  <cp:keywords/>
  <dc:description/>
  <cp:lastModifiedBy>Chiara Situmorang</cp:lastModifiedBy>
  <cp:revision>3</cp:revision>
  <dcterms:created xsi:type="dcterms:W3CDTF">2023-01-04T07:33:00Z</dcterms:created>
  <dcterms:modified xsi:type="dcterms:W3CDTF">2023-01-04T09:01:00Z</dcterms:modified>
</cp:coreProperties>
</file>