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EF67" w14:textId="77777777" w:rsidR="00444025" w:rsidRDefault="00444025">
      <w:pPr>
        <w:spacing w:line="480" w:lineRule="auto"/>
        <w:jc w:val="both"/>
        <w:rPr>
          <w:ins w:id="0" w:author="Chiara Situmorang" w:date="2022-10-06T14:41:00Z"/>
        </w:rPr>
      </w:pPr>
      <w:moveToRangeStart w:id="1" w:author="Chiara Situmorang" w:date="2022-10-06T14:38:00Z" w:name="move115959514"/>
      <w:commentRangeStart w:id="2"/>
      <w:moveTo w:id="3" w:author="Chiara Situmorang" w:date="2022-10-06T14:38:00Z">
        <w:r>
          <w:t xml:space="preserve">Accounting </w:t>
        </w:r>
        <w:r>
          <w:rPr>
            <w:highlight w:val="white"/>
          </w:rPr>
          <w:t>plays a vital role in running a business because it helps you track income and expenditures, ensure statutory compliance, and provide investors, management, and government with quantitative financial information which can be used in making business decisions</w:t>
        </w:r>
      </w:moveTo>
      <w:commentRangeEnd w:id="2"/>
      <w:r>
        <w:rPr>
          <w:rStyle w:val="CommentReference"/>
        </w:rPr>
        <w:commentReference w:id="2"/>
      </w:r>
      <w:moveTo w:id="4" w:author="Chiara Situmorang" w:date="2022-10-06T14:38:00Z">
        <w:r>
          <w:rPr>
            <w:highlight w:val="white"/>
          </w:rPr>
          <w:t xml:space="preserve">. </w:t>
        </w:r>
      </w:moveTo>
      <w:moveToRangeEnd w:id="1"/>
    </w:p>
    <w:p w14:paraId="020AD1D4" w14:textId="77777777" w:rsidR="00444025" w:rsidRDefault="00444025">
      <w:pPr>
        <w:spacing w:line="480" w:lineRule="auto"/>
        <w:jc w:val="both"/>
        <w:rPr>
          <w:ins w:id="5" w:author="Chiara Situmorang" w:date="2022-10-06T14:41:00Z"/>
        </w:rPr>
      </w:pPr>
    </w:p>
    <w:p w14:paraId="00000001" w14:textId="18FB76D7" w:rsidR="00C02F24" w:rsidRDefault="00000000">
      <w:pPr>
        <w:spacing w:line="480" w:lineRule="auto"/>
        <w:jc w:val="both"/>
        <w:rPr>
          <w:highlight w:val="white"/>
        </w:rPr>
      </w:pPr>
      <w:r>
        <w:t xml:space="preserve">Due to my interest in accounting, I have been researching </w:t>
      </w:r>
      <w:commentRangeStart w:id="6"/>
      <w:r>
        <w:t xml:space="preserve">several readings </w:t>
      </w:r>
      <w:commentRangeEnd w:id="6"/>
      <w:r w:rsidR="00CD1564">
        <w:rPr>
          <w:rStyle w:val="CommentReference"/>
        </w:rPr>
        <w:commentReference w:id="6"/>
      </w:r>
      <w:r>
        <w:t xml:space="preserve">related to accounting. </w:t>
      </w:r>
      <w:moveFromRangeStart w:id="7" w:author="Chiara Situmorang" w:date="2022-10-06T14:38:00Z" w:name="move115959514"/>
      <w:moveFrom w:id="8" w:author="Chiara Situmorang" w:date="2022-10-06T14:38:00Z">
        <w:r w:rsidDel="00444025">
          <w:t xml:space="preserve">Accounting </w:t>
        </w:r>
        <w:r w:rsidDel="00444025">
          <w:rPr>
            <w:highlight w:val="white"/>
          </w:rPr>
          <w:t xml:space="preserve">plays a vital role in running a business because it helps you track income and expenditures, ensure statutory compliance, and provide investors, management, and government with quantitative financial information which can be used in making business decisions. </w:t>
        </w:r>
      </w:moveFrom>
      <w:moveFromRangeEnd w:id="7"/>
      <w:r>
        <w:rPr>
          <w:highlight w:val="white"/>
        </w:rPr>
        <w:t xml:space="preserve">Thus, this has led me to read more about accounting and financial aspects in the book </w:t>
      </w:r>
      <w:commentRangeStart w:id="9"/>
      <w:r>
        <w:rPr>
          <w:highlight w:val="white"/>
        </w:rPr>
        <w:t xml:space="preserve">Warren Buffet and the Interpretation of Financial Statements </w:t>
      </w:r>
      <w:commentRangeEnd w:id="9"/>
      <w:r w:rsidR="00CD1564">
        <w:rPr>
          <w:rStyle w:val="CommentReference"/>
        </w:rPr>
        <w:commentReference w:id="9"/>
      </w:r>
      <w:r>
        <w:rPr>
          <w:highlight w:val="white"/>
        </w:rPr>
        <w:t xml:space="preserve">by Mary Buffet and David Clark. As Warren Buffet said, “Accounting is the language of business”, the book mainly focuses on companies that </w:t>
      </w:r>
      <w:proofErr w:type="gramStart"/>
      <w:r>
        <w:rPr>
          <w:highlight w:val="white"/>
        </w:rPr>
        <w:t>have the ability to</w:t>
      </w:r>
      <w:proofErr w:type="gramEnd"/>
      <w:r>
        <w:rPr>
          <w:highlight w:val="white"/>
        </w:rPr>
        <w:t xml:space="preserve"> sustain a competitive advantage over their rivals leading to excellent stock returns. </w:t>
      </w:r>
      <w:commentRangeStart w:id="10"/>
      <w:r>
        <w:rPr>
          <w:highlight w:val="white"/>
        </w:rPr>
        <w:t xml:space="preserve">This advantage allows companies to charge more or sell more of their products. I find it fascinating as to how Buffet manipulates his companies and </w:t>
      </w:r>
      <w:proofErr w:type="gramStart"/>
      <w:r>
        <w:rPr>
          <w:highlight w:val="white"/>
        </w:rPr>
        <w:t>is able to</w:t>
      </w:r>
      <w:proofErr w:type="gramEnd"/>
      <w:r>
        <w:rPr>
          <w:highlight w:val="white"/>
        </w:rPr>
        <w:t xml:space="preserve"> sustain so that they’re able to sell more and charge more products which will lead to the increase in profit.   </w:t>
      </w:r>
      <w:commentRangeEnd w:id="10"/>
      <w:r w:rsidR="00CD1564">
        <w:rPr>
          <w:rStyle w:val="CommentReference"/>
        </w:rPr>
        <w:commentReference w:id="10"/>
      </w:r>
    </w:p>
    <w:p w14:paraId="00000002" w14:textId="77777777" w:rsidR="00C02F24" w:rsidRDefault="00C02F24">
      <w:pPr>
        <w:spacing w:line="480" w:lineRule="auto"/>
        <w:jc w:val="both"/>
        <w:rPr>
          <w:highlight w:val="white"/>
        </w:rPr>
      </w:pPr>
    </w:p>
    <w:p w14:paraId="00000003" w14:textId="77777777" w:rsidR="00C02F24" w:rsidRDefault="00000000">
      <w:pPr>
        <w:spacing w:line="480" w:lineRule="auto"/>
        <w:jc w:val="both"/>
        <w:rPr>
          <w:highlight w:val="white"/>
        </w:rPr>
      </w:pPr>
      <w:r>
        <w:rPr>
          <w:highlight w:val="white"/>
        </w:rPr>
        <w:t>As a part of my preparation in majoring in accounting, I’ve decided to enrol myself into an Udemy online course</w:t>
      </w:r>
      <w:commentRangeStart w:id="11"/>
      <w:r>
        <w:rPr>
          <w:highlight w:val="white"/>
        </w:rPr>
        <w:t xml:space="preserve">, Introduction to Finance, Accounting, Modelling and Valuation </w:t>
      </w:r>
      <w:commentRangeEnd w:id="11"/>
      <w:r w:rsidR="00CD1564">
        <w:rPr>
          <w:rStyle w:val="CommentReference"/>
        </w:rPr>
        <w:commentReference w:id="11"/>
      </w:r>
      <w:r>
        <w:rPr>
          <w:highlight w:val="white"/>
        </w:rPr>
        <w:t xml:space="preserve">where I’ve learnt how to create financial models and analyse financial statements. </w:t>
      </w:r>
      <w:commentRangeStart w:id="12"/>
      <w:r>
        <w:rPr>
          <w:highlight w:val="white"/>
        </w:rPr>
        <w:t xml:space="preserve">I also had the chance to analyse and compare companies and </w:t>
      </w:r>
      <w:proofErr w:type="gramStart"/>
      <w:r>
        <w:rPr>
          <w:highlight w:val="white"/>
        </w:rPr>
        <w:t>in depth</w:t>
      </w:r>
      <w:proofErr w:type="gramEnd"/>
      <w:r>
        <w:rPr>
          <w:highlight w:val="white"/>
        </w:rPr>
        <w:t xml:space="preserve"> professional accounting, finance, modelling and valuation analysis of LinkedIn using the accounting and finance methodologies. </w:t>
      </w:r>
      <w:commentRangeStart w:id="13"/>
      <w:r>
        <w:rPr>
          <w:highlight w:val="white"/>
        </w:rPr>
        <w:t xml:space="preserve">Thus, by joining this course, it will strengthen my foundation in finance and accounting to better understand the concept itself. </w:t>
      </w:r>
      <w:commentRangeEnd w:id="12"/>
      <w:r w:rsidR="003B131E">
        <w:rPr>
          <w:rStyle w:val="CommentReference"/>
        </w:rPr>
        <w:commentReference w:id="12"/>
      </w:r>
      <w:commentRangeEnd w:id="13"/>
      <w:r w:rsidR="00342D50">
        <w:rPr>
          <w:rStyle w:val="CommentReference"/>
        </w:rPr>
        <w:commentReference w:id="13"/>
      </w:r>
    </w:p>
    <w:p w14:paraId="00000004" w14:textId="77777777" w:rsidR="00C02F24" w:rsidRDefault="00C02F24">
      <w:pPr>
        <w:spacing w:line="480" w:lineRule="auto"/>
        <w:jc w:val="both"/>
        <w:rPr>
          <w:highlight w:val="white"/>
        </w:rPr>
      </w:pPr>
    </w:p>
    <w:p w14:paraId="00000005" w14:textId="7845AADF" w:rsidR="00C02F24" w:rsidRDefault="00000000">
      <w:pPr>
        <w:spacing w:line="480" w:lineRule="auto"/>
        <w:jc w:val="both"/>
        <w:rPr>
          <w:highlight w:val="white"/>
        </w:rPr>
      </w:pPr>
      <w:r>
        <w:rPr>
          <w:highlight w:val="white"/>
        </w:rPr>
        <w:t xml:space="preserve">On a side note, as a grade 12 IB student, throughout these years, </w:t>
      </w:r>
      <w:commentRangeStart w:id="14"/>
      <w:r>
        <w:rPr>
          <w:highlight w:val="white"/>
        </w:rPr>
        <w:t>I had the chance to assist orphanages with their coursework and any other problems they might have</w:t>
      </w:r>
      <w:commentRangeEnd w:id="14"/>
      <w:r w:rsidR="00444025">
        <w:rPr>
          <w:rStyle w:val="CommentReference"/>
        </w:rPr>
        <w:commentReference w:id="14"/>
      </w:r>
      <w:r>
        <w:rPr>
          <w:highlight w:val="white"/>
        </w:rPr>
        <w:t xml:space="preserve">. As a result of working with a group of pupils, I have been able to improve my </w:t>
      </w:r>
      <w:commentRangeStart w:id="15"/>
      <w:commentRangeStart w:id="16"/>
      <w:r>
        <w:rPr>
          <w:highlight w:val="white"/>
        </w:rPr>
        <w:t>teamwork abilities</w:t>
      </w:r>
      <w:commentRangeEnd w:id="15"/>
      <w:r w:rsidR="00444025">
        <w:rPr>
          <w:rStyle w:val="CommentReference"/>
        </w:rPr>
        <w:commentReference w:id="15"/>
      </w:r>
      <w:commentRangeEnd w:id="16"/>
      <w:r w:rsidR="00444025">
        <w:rPr>
          <w:rStyle w:val="CommentReference"/>
        </w:rPr>
        <w:commentReference w:id="16"/>
      </w:r>
      <w:r>
        <w:rPr>
          <w:highlight w:val="white"/>
        </w:rPr>
        <w:t xml:space="preserve">. I look forward to the challenges, possibilities, and rewards life at university will provide and feel that </w:t>
      </w:r>
      <w:commentRangeStart w:id="17"/>
      <w:r>
        <w:rPr>
          <w:highlight w:val="white"/>
        </w:rPr>
        <w:lastRenderedPageBreak/>
        <w:t>I have the enthusiasm and abilities needed to be successful because of the talents I have acquired and my sincere interest in accounting</w:t>
      </w:r>
      <w:commentRangeEnd w:id="17"/>
      <w:r w:rsidR="003B131E">
        <w:rPr>
          <w:rStyle w:val="CommentReference"/>
        </w:rPr>
        <w:commentReference w:id="17"/>
      </w:r>
      <w:r>
        <w:rPr>
          <w:highlight w:val="white"/>
        </w:rPr>
        <w:t>.</w:t>
      </w:r>
    </w:p>
    <w:p w14:paraId="23B929D8" w14:textId="11870EA0" w:rsidR="003B131E" w:rsidRDefault="003B131E">
      <w:pPr>
        <w:spacing w:line="480" w:lineRule="auto"/>
        <w:jc w:val="both"/>
        <w:rPr>
          <w:highlight w:val="white"/>
        </w:rPr>
      </w:pPr>
    </w:p>
    <w:p w14:paraId="0548CAB9" w14:textId="68B26ABE" w:rsidR="003B131E" w:rsidRPr="006758AB" w:rsidRDefault="003B131E">
      <w:pPr>
        <w:spacing w:line="480" w:lineRule="auto"/>
        <w:jc w:val="both"/>
        <w:rPr>
          <w:color w:val="1F497D" w:themeColor="text2"/>
          <w:highlight w:val="white"/>
        </w:rPr>
      </w:pPr>
      <w:r w:rsidRPr="006758AB">
        <w:rPr>
          <w:color w:val="1F497D" w:themeColor="text2"/>
          <w:highlight w:val="white"/>
        </w:rPr>
        <w:t>H</w:t>
      </w:r>
      <w:r w:rsidR="00B96F70" w:rsidRPr="006758AB">
        <w:rPr>
          <w:color w:val="1F497D" w:themeColor="text2"/>
          <w:highlight w:val="white"/>
        </w:rPr>
        <w:t>i Michael,</w:t>
      </w:r>
    </w:p>
    <w:p w14:paraId="1FB5E26D" w14:textId="1FBC3C8D" w:rsidR="00B96F70" w:rsidRPr="006758AB" w:rsidRDefault="00B96F70">
      <w:pPr>
        <w:spacing w:line="480" w:lineRule="auto"/>
        <w:jc w:val="both"/>
        <w:rPr>
          <w:color w:val="1F497D" w:themeColor="text2"/>
          <w:highlight w:val="white"/>
        </w:rPr>
      </w:pPr>
    </w:p>
    <w:p w14:paraId="136BB59B" w14:textId="4B14030F" w:rsidR="00B96F70" w:rsidRPr="006758AB" w:rsidRDefault="00B96F70">
      <w:pPr>
        <w:spacing w:line="480" w:lineRule="auto"/>
        <w:jc w:val="both"/>
        <w:rPr>
          <w:color w:val="1F497D" w:themeColor="text2"/>
          <w:highlight w:val="white"/>
        </w:rPr>
      </w:pPr>
      <w:r w:rsidRPr="006758AB">
        <w:rPr>
          <w:color w:val="1F497D" w:themeColor="text2"/>
          <w:highlight w:val="white"/>
        </w:rPr>
        <w:t>This essay is a great start to a personal statement. However, there are a few things to fix within this essay. One issue coming from this essay is that you briefly mention a topic or an understanding from a reading or a course, but you didn’t specify what you really learnt from it. It helps to give tangible examples of what you learned instead of generalising</w:t>
      </w:r>
      <w:r w:rsidR="006758AB">
        <w:rPr>
          <w:color w:val="1F497D" w:themeColor="text2"/>
          <w:highlight w:val="white"/>
        </w:rPr>
        <w:t>,</w:t>
      </w:r>
      <w:r w:rsidRPr="006758AB">
        <w:rPr>
          <w:color w:val="1F497D" w:themeColor="text2"/>
          <w:highlight w:val="white"/>
        </w:rPr>
        <w:t xml:space="preserve"> as it doesn’t give the paragraph much depth. You must also include quotation marks for every book </w:t>
      </w:r>
      <w:r w:rsidR="00093B6C" w:rsidRPr="006758AB">
        <w:rPr>
          <w:color w:val="1F497D" w:themeColor="text2"/>
          <w:highlight w:val="white"/>
        </w:rPr>
        <w:t xml:space="preserve">or course title. Be mindful of punctuation and grammar as it affects how the admission officer views your profile. </w:t>
      </w:r>
    </w:p>
    <w:p w14:paraId="623EDC92" w14:textId="20A0B51E" w:rsidR="00093B6C" w:rsidRPr="006758AB" w:rsidRDefault="00093B6C">
      <w:pPr>
        <w:spacing w:line="480" w:lineRule="auto"/>
        <w:jc w:val="both"/>
        <w:rPr>
          <w:color w:val="1F497D" w:themeColor="text2"/>
          <w:highlight w:val="white"/>
        </w:rPr>
      </w:pPr>
    </w:p>
    <w:p w14:paraId="5050FED6" w14:textId="61255B27" w:rsidR="00093B6C" w:rsidRPr="006758AB" w:rsidRDefault="00093B6C" w:rsidP="00093B6C">
      <w:pPr>
        <w:pStyle w:val="ListParagraph"/>
        <w:numPr>
          <w:ilvl w:val="0"/>
          <w:numId w:val="1"/>
        </w:numPr>
        <w:spacing w:line="480" w:lineRule="auto"/>
        <w:jc w:val="both"/>
        <w:rPr>
          <w:color w:val="1F497D" w:themeColor="text2"/>
          <w:highlight w:val="white"/>
        </w:rPr>
      </w:pPr>
      <w:proofErr w:type="spellStart"/>
      <w:r w:rsidRPr="006758AB">
        <w:rPr>
          <w:color w:val="1F497D" w:themeColor="text2"/>
          <w:highlight w:val="white"/>
        </w:rPr>
        <w:t>Calysta</w:t>
      </w:r>
      <w:proofErr w:type="spellEnd"/>
      <w:r w:rsidRPr="006758AB">
        <w:rPr>
          <w:color w:val="1F497D" w:themeColor="text2"/>
          <w:highlight w:val="white"/>
        </w:rPr>
        <w:t>, Essay Editor</w:t>
      </w:r>
    </w:p>
    <w:p w14:paraId="49EE14E0" w14:textId="77777777" w:rsidR="00093B6C" w:rsidRDefault="00093B6C">
      <w:pPr>
        <w:spacing w:line="480" w:lineRule="auto"/>
        <w:jc w:val="both"/>
        <w:rPr>
          <w:highlight w:val="white"/>
        </w:rPr>
      </w:pPr>
    </w:p>
    <w:sectPr w:rsidR="00093B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iara Situmorang" w:date="2022-10-06T14:40:00Z" w:initials="CS">
    <w:p w14:paraId="5B38358A" w14:textId="77777777" w:rsidR="00444025" w:rsidRDefault="00444025" w:rsidP="00EF1824">
      <w:r>
        <w:rPr>
          <w:rStyle w:val="CommentReference"/>
        </w:rPr>
        <w:annotationRef/>
      </w:r>
      <w:r>
        <w:rPr>
          <w:sz w:val="20"/>
          <w:szCs w:val="20"/>
        </w:rPr>
        <w:t>What about accounting, out of all these different aspects, interests you? What makes you want to major in it?</w:t>
      </w:r>
    </w:p>
  </w:comment>
  <w:comment w:id="6" w:author="Tesiman, Calysta" w:date="2022-10-05T20:01:00Z" w:initials="TC">
    <w:p w14:paraId="279C74A6" w14:textId="65790A9C" w:rsidR="00CD1564" w:rsidRDefault="00CD1564">
      <w:pPr>
        <w:pStyle w:val="CommentText"/>
      </w:pPr>
      <w:r>
        <w:rPr>
          <w:rStyle w:val="CommentReference"/>
        </w:rPr>
        <w:annotationRef/>
      </w:r>
      <w:r>
        <w:t>Change ‘readings’ to another word</w:t>
      </w:r>
    </w:p>
  </w:comment>
  <w:comment w:id="9" w:author="Tesiman, Calysta" w:date="2022-10-05T20:03:00Z" w:initials="TC">
    <w:p w14:paraId="00ED34E5" w14:textId="1D0201CF" w:rsidR="00CD1564" w:rsidRDefault="00CD1564">
      <w:pPr>
        <w:pStyle w:val="CommentText"/>
      </w:pPr>
      <w:r>
        <w:rPr>
          <w:rStyle w:val="CommentReference"/>
        </w:rPr>
        <w:annotationRef/>
      </w:r>
      <w:r>
        <w:t xml:space="preserve">Add quotation marks on book titles please </w:t>
      </w:r>
    </w:p>
  </w:comment>
  <w:comment w:id="10" w:author="Tesiman, Calysta" w:date="2022-10-05T20:03:00Z" w:initials="TC">
    <w:p w14:paraId="710C166C" w14:textId="2787D524" w:rsidR="00CD1564" w:rsidRDefault="00CD1564">
      <w:pPr>
        <w:pStyle w:val="CommentText"/>
      </w:pPr>
      <w:r>
        <w:rPr>
          <w:rStyle w:val="CommentReference"/>
        </w:rPr>
        <w:annotationRef/>
      </w:r>
      <w:r>
        <w:t xml:space="preserve">You can enhance this paragraph by adding your insight to the reading you have done </w:t>
      </w:r>
    </w:p>
  </w:comment>
  <w:comment w:id="11" w:author="Tesiman, Calysta" w:date="2022-10-05T20:04:00Z" w:initials="TC">
    <w:p w14:paraId="21089009" w14:textId="629F6857" w:rsidR="00CD1564" w:rsidRDefault="00CD1564">
      <w:pPr>
        <w:pStyle w:val="CommentText"/>
      </w:pPr>
      <w:r>
        <w:rPr>
          <w:rStyle w:val="CommentReference"/>
        </w:rPr>
        <w:annotationRef/>
      </w:r>
      <w:r>
        <w:t>Add quotation marks</w:t>
      </w:r>
    </w:p>
  </w:comment>
  <w:comment w:id="12" w:author="Tesiman, Calysta" w:date="2022-10-05T20:08:00Z" w:initials="TC">
    <w:p w14:paraId="211A37C5" w14:textId="120B8DEB" w:rsidR="003B131E" w:rsidRDefault="003B131E">
      <w:pPr>
        <w:pStyle w:val="CommentText"/>
      </w:pPr>
      <w:r>
        <w:rPr>
          <w:rStyle w:val="CommentReference"/>
        </w:rPr>
        <w:annotationRef/>
      </w:r>
      <w:r>
        <w:t xml:space="preserve">You can add examples of the companies and also include what you saw within the analysis and comment on it </w:t>
      </w:r>
    </w:p>
  </w:comment>
  <w:comment w:id="13" w:author="Chiara Situmorang" w:date="2022-10-06T14:59:00Z" w:initials="CS">
    <w:p w14:paraId="6913B6C4" w14:textId="77777777" w:rsidR="00342D50" w:rsidRDefault="00342D50" w:rsidP="00AF712B">
      <w:r>
        <w:rPr>
          <w:rStyle w:val="CommentReference"/>
        </w:rPr>
        <w:annotationRef/>
      </w:r>
      <w:r>
        <w:rPr>
          <w:sz w:val="20"/>
          <w:szCs w:val="20"/>
        </w:rPr>
        <w:t>Have you finished this course? If not, are there other experiences that you can write about that demonstrate your pursuit of knowledge in accounting?</w:t>
      </w:r>
    </w:p>
  </w:comment>
  <w:comment w:id="14" w:author="Chiara Situmorang" w:date="2022-10-06T14:42:00Z" w:initials="CS">
    <w:p w14:paraId="6593015B" w14:textId="1D11FFC5" w:rsidR="00444025" w:rsidRDefault="00444025" w:rsidP="006E50C1">
      <w:r>
        <w:rPr>
          <w:rStyle w:val="CommentReference"/>
        </w:rPr>
        <w:annotationRef/>
      </w:r>
      <w:r>
        <w:rPr>
          <w:sz w:val="20"/>
          <w:szCs w:val="20"/>
        </w:rPr>
        <w:t>Can you be more specific? What are you helping with exactly, how many students do you work with, what ages are they, and how long have you been helping them?</w:t>
      </w:r>
    </w:p>
  </w:comment>
  <w:comment w:id="15" w:author="Chiara Situmorang" w:date="2022-10-06T14:43:00Z" w:initials="CS">
    <w:p w14:paraId="3FD23859" w14:textId="77777777" w:rsidR="00444025" w:rsidRDefault="00444025" w:rsidP="00175F5C">
      <w:r>
        <w:rPr>
          <w:rStyle w:val="CommentReference"/>
        </w:rPr>
        <w:annotationRef/>
      </w:r>
      <w:r>
        <w:rPr>
          <w:sz w:val="20"/>
          <w:szCs w:val="20"/>
        </w:rPr>
        <w:t>How does teaching help develop your ability to work in a team?</w:t>
      </w:r>
    </w:p>
  </w:comment>
  <w:comment w:id="16" w:author="Chiara Situmorang" w:date="2022-10-06T14:43:00Z" w:initials="CS">
    <w:p w14:paraId="7AEE0322" w14:textId="77777777" w:rsidR="00444025" w:rsidRDefault="00444025" w:rsidP="00CA418F">
      <w:r>
        <w:rPr>
          <w:rStyle w:val="CommentReference"/>
        </w:rPr>
        <w:annotationRef/>
      </w:r>
      <w:r>
        <w:rPr>
          <w:sz w:val="20"/>
          <w:szCs w:val="20"/>
        </w:rPr>
        <w:t>And how will that help you in university?</w:t>
      </w:r>
    </w:p>
  </w:comment>
  <w:comment w:id="17" w:author="Tesiman, Calysta" w:date="2022-10-05T20:09:00Z" w:initials="TC">
    <w:p w14:paraId="60503AFF" w14:textId="33A71CF6" w:rsidR="003B131E" w:rsidRDefault="003B131E">
      <w:pPr>
        <w:pStyle w:val="CommentText"/>
      </w:pPr>
      <w:r>
        <w:rPr>
          <w:rStyle w:val="CommentReference"/>
        </w:rPr>
        <w:annotationRef/>
      </w:r>
      <w:r>
        <w:t xml:space="preserve">Please reword this as this is not a very strong conclusion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8358A" w15:done="0"/>
  <w15:commentEx w15:paraId="279C74A6" w15:done="0"/>
  <w15:commentEx w15:paraId="00ED34E5" w15:done="0"/>
  <w15:commentEx w15:paraId="710C166C" w15:done="0"/>
  <w15:commentEx w15:paraId="21089009" w15:done="0"/>
  <w15:commentEx w15:paraId="211A37C5" w15:done="0"/>
  <w15:commentEx w15:paraId="6913B6C4" w15:done="0"/>
  <w15:commentEx w15:paraId="6593015B" w15:done="0"/>
  <w15:commentEx w15:paraId="3FD23859" w15:done="0"/>
  <w15:commentEx w15:paraId="7AEE0322" w15:paraIdParent="3FD23859" w15:done="0"/>
  <w15:commentEx w15:paraId="60503A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9675B" w16cex:dateUtc="2022-10-06T07:40:00Z"/>
  <w16cex:commentExtensible w16cex:durableId="26E86118" w16cex:dateUtc="2022-10-05T19:01:00Z"/>
  <w16cex:commentExtensible w16cex:durableId="26E8617A" w16cex:dateUtc="2022-10-05T19:03:00Z"/>
  <w16cex:commentExtensible w16cex:durableId="26E86193" w16cex:dateUtc="2022-10-05T19:03:00Z"/>
  <w16cex:commentExtensible w16cex:durableId="26E861B3" w16cex:dateUtc="2022-10-05T19:04:00Z"/>
  <w16cex:commentExtensible w16cex:durableId="26E862CD" w16cex:dateUtc="2022-10-05T19:08:00Z"/>
  <w16cex:commentExtensible w16cex:durableId="26E96BCA" w16cex:dateUtc="2022-10-06T07:59:00Z"/>
  <w16cex:commentExtensible w16cex:durableId="26E967E0" w16cex:dateUtc="2022-10-06T07:42:00Z"/>
  <w16cex:commentExtensible w16cex:durableId="26E967F7" w16cex:dateUtc="2022-10-06T07:43:00Z"/>
  <w16cex:commentExtensible w16cex:durableId="26E9680D" w16cex:dateUtc="2022-10-06T07:43:00Z"/>
  <w16cex:commentExtensible w16cex:durableId="26E862F3" w16cex:dateUtc="2022-10-05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8358A" w16cid:durableId="26E9675B"/>
  <w16cid:commentId w16cid:paraId="279C74A6" w16cid:durableId="26E86118"/>
  <w16cid:commentId w16cid:paraId="00ED34E5" w16cid:durableId="26E8617A"/>
  <w16cid:commentId w16cid:paraId="710C166C" w16cid:durableId="26E86193"/>
  <w16cid:commentId w16cid:paraId="21089009" w16cid:durableId="26E861B3"/>
  <w16cid:commentId w16cid:paraId="211A37C5" w16cid:durableId="26E862CD"/>
  <w16cid:commentId w16cid:paraId="6913B6C4" w16cid:durableId="26E96BCA"/>
  <w16cid:commentId w16cid:paraId="6593015B" w16cid:durableId="26E967E0"/>
  <w16cid:commentId w16cid:paraId="3FD23859" w16cid:durableId="26E967F7"/>
  <w16cid:commentId w16cid:paraId="7AEE0322" w16cid:durableId="26E9680D"/>
  <w16cid:commentId w16cid:paraId="60503AFF" w16cid:durableId="26E862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3B65"/>
    <w:multiLevelType w:val="hybridMultilevel"/>
    <w:tmpl w:val="E0001D34"/>
    <w:lvl w:ilvl="0" w:tplc="67160E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657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esiman, Calysta">
    <w15:presenceInfo w15:providerId="AD" w15:userId="S::ct821@ic.ac.uk::bd484367-8c56-4211-aa25-e03025e74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F24"/>
    <w:rsid w:val="00093B6C"/>
    <w:rsid w:val="00342D50"/>
    <w:rsid w:val="003B131E"/>
    <w:rsid w:val="00444025"/>
    <w:rsid w:val="006758AB"/>
    <w:rsid w:val="00B96F70"/>
    <w:rsid w:val="00C02F24"/>
    <w:rsid w:val="00CD1564"/>
    <w:rsid w:val="00E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89FB"/>
  <w15:docId w15:val="{746DAF83-70C4-430F-BF09-51A28BA5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D1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56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3B6C"/>
    <w:pPr>
      <w:ind w:left="720"/>
      <w:contextualSpacing/>
    </w:pPr>
  </w:style>
  <w:style w:type="paragraph" w:styleId="Revision">
    <w:name w:val="Revision"/>
    <w:hidden/>
    <w:uiPriority w:val="99"/>
    <w:semiHidden/>
    <w:rsid w:val="0044402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5</cp:revision>
  <dcterms:created xsi:type="dcterms:W3CDTF">2022-10-05T11:25:00Z</dcterms:created>
  <dcterms:modified xsi:type="dcterms:W3CDTF">2022-10-06T07:59:00Z</dcterms:modified>
</cp:coreProperties>
</file>