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5210" w14:textId="5FDFC63A" w:rsidR="00CC6921" w:rsidRPr="00CC6921" w:rsidRDefault="00CC6921" w:rsidP="00CC6921">
      <w:pPr>
        <w:rPr>
          <w:rFonts w:ascii="Arial" w:eastAsia="Times New Roman" w:hAnsi="Arial" w:cs="Arial"/>
          <w:b/>
          <w:bCs/>
          <w:color w:val="222222"/>
          <w:sz w:val="28"/>
          <w:szCs w:val="28"/>
          <w:u w:val="single"/>
          <w:shd w:val="clear" w:color="auto" w:fill="FFFFFF"/>
        </w:rPr>
      </w:pPr>
      <w:r w:rsidRPr="00CC6921">
        <w:rPr>
          <w:rFonts w:ascii="Arial" w:eastAsia="Times New Roman" w:hAnsi="Arial" w:cs="Arial"/>
          <w:b/>
          <w:bCs/>
          <w:color w:val="222222"/>
          <w:sz w:val="28"/>
          <w:szCs w:val="28"/>
          <w:u w:val="single"/>
          <w:shd w:val="clear" w:color="auto" w:fill="FFFFFF"/>
        </w:rPr>
        <w:t>Why are you interested in the major you indicated as your first-choice major? (300 words)</w:t>
      </w:r>
    </w:p>
    <w:p w14:paraId="26C48905" w14:textId="77777777" w:rsidR="00CC6921" w:rsidRPr="00CC6921" w:rsidRDefault="00CC6921" w:rsidP="00CC6921">
      <w:pPr>
        <w:rPr>
          <w:rFonts w:ascii="Times New Roman" w:eastAsia="Times New Roman" w:hAnsi="Times New Roman" w:cs="Times New Roman"/>
        </w:rPr>
      </w:pPr>
    </w:p>
    <w:p w14:paraId="09950443" w14:textId="223D21EA" w:rsidR="00CC6921" w:rsidRPr="00CC6921" w:rsidRDefault="00CC6921" w:rsidP="00CC6921">
      <w:pPr>
        <w:rPr>
          <w:rFonts w:ascii="Times New Roman" w:eastAsia="Times New Roman" w:hAnsi="Times New Roman" w:cs="Times New Roman"/>
        </w:rPr>
      </w:pPr>
      <w:r w:rsidRPr="00CC6921">
        <w:rPr>
          <w:rFonts w:ascii="Arial" w:eastAsia="Times New Roman" w:hAnsi="Arial" w:cs="Arial"/>
          <w:color w:val="000000"/>
          <w:sz w:val="22"/>
          <w:szCs w:val="22"/>
        </w:rPr>
        <w:t xml:space="preserve">Heat waves and warmer oceans </w:t>
      </w:r>
      <w:del w:id="0" w:author="Microsoft Office User" w:date="2022-11-25T09:28:00Z">
        <w:r w:rsidRPr="00CC6921" w:rsidDel="00297620">
          <w:rPr>
            <w:rFonts w:ascii="Arial" w:eastAsia="Times New Roman" w:hAnsi="Arial" w:cs="Arial"/>
            <w:color w:val="000000"/>
            <w:sz w:val="22"/>
            <w:szCs w:val="22"/>
          </w:rPr>
          <w:delText xml:space="preserve">the world is experiencing </w:delText>
        </w:r>
      </w:del>
      <w:r w:rsidRPr="00CC6921">
        <w:rPr>
          <w:rFonts w:ascii="Arial" w:eastAsia="Times New Roman" w:hAnsi="Arial" w:cs="Arial"/>
          <w:color w:val="000000"/>
          <w:sz w:val="22"/>
          <w:szCs w:val="22"/>
        </w:rPr>
        <w:t xml:space="preserve">are </w:t>
      </w:r>
      <w:proofErr w:type="spellStart"/>
      <w:r w:rsidRPr="00CC6921">
        <w:rPr>
          <w:rFonts w:ascii="Arial" w:eastAsia="Times New Roman" w:hAnsi="Arial" w:cs="Arial"/>
          <w:color w:val="000000"/>
          <w:sz w:val="22"/>
          <w:szCs w:val="22"/>
        </w:rPr>
        <w:t>telltale</w:t>
      </w:r>
      <w:proofErr w:type="spellEnd"/>
      <w:r w:rsidRPr="00CC6921">
        <w:rPr>
          <w:rFonts w:ascii="Arial" w:eastAsia="Times New Roman" w:hAnsi="Arial" w:cs="Arial"/>
          <w:color w:val="000000"/>
          <w:sz w:val="22"/>
          <w:szCs w:val="22"/>
        </w:rPr>
        <w:t xml:space="preserve"> signs of global warming. This is one of the reasons for the increasing floods in Indonesia, Pakistan, and other tropical countries. </w:t>
      </w:r>
      <w:commentRangeStart w:id="1"/>
      <w:r w:rsidRPr="00CC6921">
        <w:rPr>
          <w:rFonts w:ascii="Arial" w:eastAsia="Times New Roman" w:hAnsi="Arial" w:cs="Arial"/>
          <w:color w:val="000000"/>
          <w:sz w:val="22"/>
          <w:szCs w:val="22"/>
        </w:rPr>
        <w:t>It</w:t>
      </w:r>
      <w:commentRangeEnd w:id="1"/>
      <w:r w:rsidR="00AE5EAC">
        <w:rPr>
          <w:rStyle w:val="CommentReference"/>
        </w:rPr>
        <w:commentReference w:id="1"/>
      </w:r>
      <w:r w:rsidRPr="00CC6921">
        <w:rPr>
          <w:rFonts w:ascii="Arial" w:eastAsia="Times New Roman" w:hAnsi="Arial" w:cs="Arial"/>
          <w:color w:val="000000"/>
          <w:sz w:val="22"/>
          <w:szCs w:val="22"/>
        </w:rPr>
        <w:t xml:space="preserve"> made me realize the imminent threat of global warming and </w:t>
      </w:r>
      <w:commentRangeStart w:id="2"/>
      <w:r w:rsidRPr="00CC6921">
        <w:rPr>
          <w:rFonts w:ascii="Arial" w:eastAsia="Times New Roman" w:hAnsi="Arial" w:cs="Arial"/>
          <w:color w:val="000000"/>
          <w:sz w:val="22"/>
          <w:szCs w:val="22"/>
        </w:rPr>
        <w:t xml:space="preserve">ignited my yearning to solve global warming using sustainable energy. </w:t>
      </w:r>
      <w:commentRangeEnd w:id="2"/>
      <w:r w:rsidR="00AE5EAC">
        <w:rPr>
          <w:rStyle w:val="CommentReference"/>
        </w:rPr>
        <w:commentReference w:id="2"/>
      </w:r>
      <w:r w:rsidRPr="00CC6921">
        <w:rPr>
          <w:rFonts w:ascii="Arial" w:eastAsia="Times New Roman" w:hAnsi="Arial" w:cs="Arial"/>
          <w:color w:val="000000"/>
          <w:sz w:val="22"/>
          <w:szCs w:val="22"/>
        </w:rPr>
        <w:t xml:space="preserve">However, </w:t>
      </w:r>
      <w:del w:id="3" w:author="Microsoft Office User" w:date="2022-11-25T09:29:00Z">
        <w:r w:rsidRPr="00CC6921" w:rsidDel="00297620">
          <w:rPr>
            <w:rFonts w:ascii="Arial" w:eastAsia="Times New Roman" w:hAnsi="Arial" w:cs="Arial"/>
            <w:color w:val="000000"/>
            <w:sz w:val="22"/>
            <w:szCs w:val="22"/>
          </w:rPr>
          <w:delText xml:space="preserve">the </w:delText>
        </w:r>
      </w:del>
      <w:ins w:id="4" w:author="Microsoft Office User" w:date="2022-11-25T09:29:00Z">
        <w:r w:rsidR="00297620">
          <w:rPr>
            <w:rFonts w:ascii="Arial" w:eastAsia="Times New Roman" w:hAnsi="Arial" w:cs="Arial"/>
            <w:color w:val="000000"/>
            <w:sz w:val="22"/>
            <w:szCs w:val="22"/>
          </w:rPr>
          <w:t>its</w:t>
        </w:r>
        <w:r w:rsidR="00297620" w:rsidRPr="00CC6921">
          <w:rPr>
            <w:rFonts w:ascii="Arial" w:eastAsia="Times New Roman" w:hAnsi="Arial" w:cs="Arial"/>
            <w:color w:val="000000"/>
            <w:sz w:val="22"/>
            <w:szCs w:val="22"/>
          </w:rPr>
          <w:t xml:space="preserve"> </w:t>
        </w:r>
      </w:ins>
      <w:del w:id="5" w:author="Microsoft Office User" w:date="2022-11-25T09:29:00Z">
        <w:r w:rsidRPr="00CC6921" w:rsidDel="00297620">
          <w:rPr>
            <w:rFonts w:ascii="Arial" w:eastAsia="Times New Roman" w:hAnsi="Arial" w:cs="Arial"/>
            <w:color w:val="000000"/>
            <w:sz w:val="22"/>
            <w:szCs w:val="22"/>
          </w:rPr>
          <w:delText xml:space="preserve">relative </w:delText>
        </w:r>
      </w:del>
      <w:r w:rsidRPr="00CC6921">
        <w:rPr>
          <w:rFonts w:ascii="Arial" w:eastAsia="Times New Roman" w:hAnsi="Arial" w:cs="Arial"/>
          <w:color w:val="000000"/>
          <w:sz w:val="22"/>
          <w:szCs w:val="22"/>
        </w:rPr>
        <w:t xml:space="preserve">inefficiency </w:t>
      </w:r>
      <w:del w:id="6" w:author="Microsoft Office User" w:date="2022-11-25T09:29:00Z">
        <w:r w:rsidRPr="00CC6921" w:rsidDel="00297620">
          <w:rPr>
            <w:rFonts w:ascii="Arial" w:eastAsia="Times New Roman" w:hAnsi="Arial" w:cs="Arial"/>
            <w:color w:val="000000"/>
            <w:sz w:val="22"/>
            <w:szCs w:val="22"/>
          </w:rPr>
          <w:delText xml:space="preserve">of sustainable energy technologies </w:delText>
        </w:r>
      </w:del>
      <w:r w:rsidRPr="00CC6921">
        <w:rPr>
          <w:rFonts w:ascii="Arial" w:eastAsia="Times New Roman" w:hAnsi="Arial" w:cs="Arial"/>
          <w:color w:val="000000"/>
          <w:sz w:val="22"/>
          <w:szCs w:val="22"/>
        </w:rPr>
        <w:t xml:space="preserve">at the moment means that there is still work to do to develop more </w:t>
      </w:r>
      <w:del w:id="7" w:author="Microsoft Office User" w:date="2022-11-25T09:30:00Z">
        <w:r w:rsidRPr="00CC6921" w:rsidDel="00297620">
          <w:rPr>
            <w:rFonts w:ascii="Arial" w:eastAsia="Times New Roman" w:hAnsi="Arial" w:cs="Arial"/>
            <w:color w:val="000000"/>
            <w:sz w:val="22"/>
            <w:szCs w:val="22"/>
          </w:rPr>
          <w:delText xml:space="preserve">attractive </w:delText>
        </w:r>
      </w:del>
      <w:ins w:id="8" w:author="Microsoft Office User" w:date="2022-11-25T09:30:00Z">
        <w:r w:rsidR="00297620">
          <w:rPr>
            <w:rFonts w:ascii="Arial" w:eastAsia="Times New Roman" w:hAnsi="Arial" w:cs="Arial"/>
            <w:color w:val="000000"/>
            <w:sz w:val="22"/>
            <w:szCs w:val="22"/>
          </w:rPr>
          <w:t>viable</w:t>
        </w:r>
        <w:r w:rsidR="00297620" w:rsidRPr="00CC6921">
          <w:rPr>
            <w:rFonts w:ascii="Arial" w:eastAsia="Times New Roman" w:hAnsi="Arial" w:cs="Arial"/>
            <w:color w:val="000000"/>
            <w:sz w:val="22"/>
            <w:szCs w:val="22"/>
          </w:rPr>
          <w:t xml:space="preserve"> </w:t>
        </w:r>
      </w:ins>
      <w:r w:rsidRPr="00CC6921">
        <w:rPr>
          <w:rFonts w:ascii="Arial" w:eastAsia="Times New Roman" w:hAnsi="Arial" w:cs="Arial"/>
          <w:color w:val="000000"/>
          <w:sz w:val="22"/>
          <w:szCs w:val="22"/>
        </w:rPr>
        <w:t>alternatives.</w:t>
      </w:r>
    </w:p>
    <w:p w14:paraId="34D126A7" w14:textId="77777777" w:rsidR="00CC6921" w:rsidRPr="00CC6921" w:rsidRDefault="00CC6921" w:rsidP="00CC6921">
      <w:pPr>
        <w:rPr>
          <w:rFonts w:ascii="Times New Roman" w:eastAsia="Times New Roman" w:hAnsi="Times New Roman" w:cs="Times New Roman"/>
        </w:rPr>
      </w:pPr>
    </w:p>
    <w:p w14:paraId="56C4A3DE" w14:textId="6329EA8F" w:rsidR="00CC6921" w:rsidDel="001C6745" w:rsidRDefault="00CC6921" w:rsidP="001C6745">
      <w:pPr>
        <w:rPr>
          <w:del w:id="9" w:author="Microsoft Office User" w:date="2022-11-25T10:02:00Z"/>
          <w:rFonts w:ascii="Arial" w:eastAsia="Times New Roman" w:hAnsi="Arial" w:cs="Arial"/>
          <w:color w:val="000000"/>
          <w:sz w:val="22"/>
          <w:szCs w:val="22"/>
          <w:shd w:val="clear" w:color="auto" w:fill="FFFFFF"/>
        </w:rPr>
      </w:pPr>
      <w:del w:id="10" w:author="Microsoft Office User" w:date="2022-11-25T10:00:00Z">
        <w:r w:rsidRPr="00CC6921" w:rsidDel="001C6745">
          <w:rPr>
            <w:rFonts w:ascii="Arial" w:eastAsia="Times New Roman" w:hAnsi="Arial" w:cs="Arial"/>
            <w:color w:val="000000"/>
            <w:sz w:val="22"/>
            <w:szCs w:val="22"/>
            <w:shd w:val="clear" w:color="auto" w:fill="FFFFFF"/>
          </w:rPr>
          <w:delText>This motivates me to</w:delText>
        </w:r>
      </w:del>
      <w:ins w:id="11" w:author="Microsoft Office User" w:date="2022-11-25T10:00:00Z">
        <w:r w:rsidR="001C6745">
          <w:rPr>
            <w:rFonts w:ascii="Arial" w:eastAsia="Times New Roman" w:hAnsi="Arial" w:cs="Arial"/>
            <w:color w:val="000000"/>
            <w:sz w:val="22"/>
            <w:szCs w:val="22"/>
            <w:shd w:val="clear" w:color="auto" w:fill="FFFFFF"/>
          </w:rPr>
          <w:t>I</w:t>
        </w:r>
      </w:ins>
      <w:r w:rsidRPr="00CC6921">
        <w:rPr>
          <w:rFonts w:ascii="Arial" w:eastAsia="Times New Roman" w:hAnsi="Arial" w:cs="Arial"/>
          <w:color w:val="000000"/>
          <w:sz w:val="22"/>
          <w:szCs w:val="22"/>
          <w:shd w:val="clear" w:color="auto" w:fill="FFFFFF"/>
        </w:rPr>
        <w:t xml:space="preserve"> explore</w:t>
      </w:r>
      <w:ins w:id="12" w:author="Microsoft Office User" w:date="2022-11-25T10:00:00Z">
        <w:r w:rsidR="001C6745">
          <w:rPr>
            <w:rFonts w:ascii="Arial" w:eastAsia="Times New Roman" w:hAnsi="Arial" w:cs="Arial"/>
            <w:color w:val="000000"/>
            <w:sz w:val="22"/>
            <w:szCs w:val="22"/>
            <w:shd w:val="clear" w:color="auto" w:fill="FFFFFF"/>
          </w:rPr>
          <w:t xml:space="preserve">d </w:t>
        </w:r>
      </w:ins>
      <w:del w:id="13" w:author="Microsoft Office User" w:date="2022-11-25T10:00:00Z">
        <w:r w:rsidRPr="00CC6921" w:rsidDel="001C6745">
          <w:rPr>
            <w:rFonts w:ascii="Arial" w:eastAsia="Times New Roman" w:hAnsi="Arial" w:cs="Arial"/>
            <w:color w:val="000000"/>
            <w:sz w:val="22"/>
            <w:szCs w:val="22"/>
            <w:shd w:val="clear" w:color="auto" w:fill="FFFFFF"/>
          </w:rPr>
          <w:delText xml:space="preserve"> making progress in </w:delText>
        </w:r>
      </w:del>
      <w:r w:rsidRPr="00CC6921">
        <w:rPr>
          <w:rFonts w:ascii="Arial" w:eastAsia="Times New Roman" w:hAnsi="Arial" w:cs="Arial"/>
          <w:color w:val="000000"/>
          <w:sz w:val="22"/>
          <w:szCs w:val="22"/>
          <w:shd w:val="clear" w:color="auto" w:fill="FFFFFF"/>
        </w:rPr>
        <w:t>improving sustainable energy technologies with the hopes of making its mass adoption a reality.</w:t>
      </w:r>
      <w:r w:rsidRPr="00CC6921">
        <w:rPr>
          <w:rFonts w:ascii="Arial" w:eastAsia="Times New Roman" w:hAnsi="Arial" w:cs="Arial"/>
          <w:color w:val="000000"/>
          <w:sz w:val="22"/>
          <w:szCs w:val="22"/>
        </w:rPr>
        <w:t xml:space="preserve"> During my research on energy efficiency, I was introduced to </w:t>
      </w:r>
      <w:proofErr w:type="spellStart"/>
      <w:r w:rsidRPr="00CC6921">
        <w:rPr>
          <w:rFonts w:ascii="Arial" w:eastAsia="Times New Roman" w:hAnsi="Arial" w:cs="Arial"/>
          <w:color w:val="000000"/>
          <w:sz w:val="22"/>
          <w:szCs w:val="22"/>
        </w:rPr>
        <w:t>thermodynamics's</w:t>
      </w:r>
      <w:proofErr w:type="spellEnd"/>
      <w:r w:rsidRPr="00CC6921">
        <w:rPr>
          <w:rFonts w:ascii="Arial" w:eastAsia="Times New Roman" w:hAnsi="Arial" w:cs="Arial"/>
          <w:color w:val="000000"/>
          <w:sz w:val="22"/>
          <w:szCs w:val="22"/>
        </w:rPr>
        <w:t xml:space="preserve"> Carnot Cycle and energy storage systems. The possibility of achieving an ideal energy conversion and being able to store </w:t>
      </w:r>
      <w:del w:id="14" w:author="Microsoft Office User" w:date="2022-11-25T10:02:00Z">
        <w:r w:rsidRPr="00CC6921" w:rsidDel="001C6745">
          <w:rPr>
            <w:rFonts w:ascii="Arial" w:eastAsia="Times New Roman" w:hAnsi="Arial" w:cs="Arial"/>
            <w:color w:val="000000"/>
            <w:sz w:val="22"/>
            <w:szCs w:val="22"/>
          </w:rPr>
          <w:delText>these converted energy</w:delText>
        </w:r>
      </w:del>
      <w:ins w:id="15" w:author="Microsoft Office User" w:date="2022-11-25T10:02:00Z">
        <w:r w:rsidR="001C6745">
          <w:rPr>
            <w:rFonts w:ascii="Arial" w:eastAsia="Times New Roman" w:hAnsi="Arial" w:cs="Arial"/>
            <w:color w:val="000000"/>
            <w:sz w:val="22"/>
            <w:szCs w:val="22"/>
          </w:rPr>
          <w:t>it</w:t>
        </w:r>
      </w:ins>
      <w:r w:rsidRPr="00CC6921">
        <w:rPr>
          <w:rFonts w:ascii="Arial" w:eastAsia="Times New Roman" w:hAnsi="Arial" w:cs="Arial"/>
          <w:color w:val="000000"/>
          <w:sz w:val="22"/>
          <w:szCs w:val="22"/>
        </w:rPr>
        <w:t xml:space="preserve"> excit</w:t>
      </w:r>
      <w:r w:rsidRPr="00CC6921">
        <w:rPr>
          <w:rFonts w:ascii="Arial" w:eastAsia="Times New Roman" w:hAnsi="Arial" w:cs="Arial"/>
          <w:color w:val="000000"/>
          <w:sz w:val="22"/>
          <w:szCs w:val="22"/>
          <w:shd w:val="clear" w:color="auto" w:fill="FFFFFF"/>
        </w:rPr>
        <w:t>es me</w:t>
      </w:r>
      <w:r w:rsidR="00AE5EAC">
        <w:rPr>
          <w:rFonts w:ascii="Arial" w:eastAsia="Times New Roman" w:hAnsi="Arial" w:cs="Arial"/>
          <w:color w:val="000000"/>
          <w:sz w:val="22"/>
          <w:szCs w:val="22"/>
          <w:shd w:val="clear" w:color="auto" w:fill="FFFFFF"/>
        </w:rPr>
        <w:t>—</w:t>
      </w:r>
      <w:r w:rsidRPr="00CC6921">
        <w:rPr>
          <w:rFonts w:ascii="Arial" w:eastAsia="Times New Roman" w:hAnsi="Arial" w:cs="Arial"/>
          <w:color w:val="000000"/>
          <w:sz w:val="22"/>
          <w:szCs w:val="22"/>
          <w:shd w:val="clear" w:color="auto" w:fill="FFFFFF"/>
        </w:rPr>
        <w:t xml:space="preserve">it means </w:t>
      </w:r>
      <w:ins w:id="16" w:author="Microsoft Office User" w:date="2022-11-25T10:03:00Z">
        <w:r w:rsidR="001C6745">
          <w:rPr>
            <w:rFonts w:ascii="Arial" w:eastAsia="Times New Roman" w:hAnsi="Arial" w:cs="Arial"/>
            <w:color w:val="000000"/>
            <w:sz w:val="22"/>
            <w:szCs w:val="22"/>
            <w:shd w:val="clear" w:color="auto" w:fill="FFFFFF"/>
          </w:rPr>
          <w:t>global</w:t>
        </w:r>
      </w:ins>
      <w:ins w:id="17" w:author="Microsoft Office User" w:date="2022-11-25T10:04:00Z">
        <w:r w:rsidR="001C6745">
          <w:rPr>
            <w:rFonts w:ascii="Arial" w:eastAsia="Times New Roman" w:hAnsi="Arial" w:cs="Arial"/>
            <w:color w:val="000000"/>
            <w:sz w:val="22"/>
            <w:szCs w:val="22"/>
            <w:shd w:val="clear" w:color="auto" w:fill="FFFFFF"/>
          </w:rPr>
          <w:t xml:space="preserve"> usage of </w:t>
        </w:r>
      </w:ins>
      <w:r w:rsidR="00AE5EAC">
        <w:rPr>
          <w:rFonts w:ascii="Arial" w:eastAsia="Times New Roman" w:hAnsi="Arial" w:cs="Arial"/>
          <w:color w:val="000000"/>
          <w:sz w:val="22"/>
          <w:szCs w:val="22"/>
          <w:shd w:val="clear" w:color="auto" w:fill="FFFFFF"/>
        </w:rPr>
        <w:t>sustainable</w:t>
      </w:r>
      <w:ins w:id="18" w:author="Microsoft Office User" w:date="2022-11-25T10:04:00Z">
        <w:r w:rsidR="001C6745">
          <w:rPr>
            <w:rFonts w:ascii="Arial" w:eastAsia="Times New Roman" w:hAnsi="Arial" w:cs="Arial"/>
            <w:color w:val="000000"/>
            <w:sz w:val="22"/>
            <w:szCs w:val="22"/>
            <w:shd w:val="clear" w:color="auto" w:fill="FFFFFF"/>
          </w:rPr>
          <w:t xml:space="preserve"> energy is possible. </w:t>
        </w:r>
      </w:ins>
      <w:del w:id="19" w:author="Microsoft Office User" w:date="2022-11-25T10:03:00Z">
        <w:r w:rsidRPr="00CC6921" w:rsidDel="001C6745">
          <w:rPr>
            <w:rFonts w:ascii="Arial" w:eastAsia="Times New Roman" w:hAnsi="Arial" w:cs="Arial"/>
            <w:color w:val="000000"/>
            <w:sz w:val="22"/>
            <w:szCs w:val="22"/>
            <w:shd w:val="clear" w:color="auto" w:fill="FFFFFF"/>
          </w:rPr>
          <w:delText>sustainable energy generation can have high efficiency</w:delText>
        </w:r>
      </w:del>
      <w:del w:id="20" w:author="Microsoft Office User" w:date="2022-11-25T10:02:00Z">
        <w:r w:rsidRPr="00CC6921" w:rsidDel="001C6745">
          <w:rPr>
            <w:rFonts w:ascii="Arial" w:eastAsia="Times New Roman" w:hAnsi="Arial" w:cs="Arial"/>
            <w:color w:val="000000"/>
            <w:sz w:val="22"/>
            <w:szCs w:val="22"/>
            <w:shd w:val="clear" w:color="auto" w:fill="FFFFFF"/>
          </w:rPr>
          <w:delText>, making it more feasible for mass implementation and adoption.</w:delText>
        </w:r>
      </w:del>
    </w:p>
    <w:p w14:paraId="34FEFE79" w14:textId="19A6C827" w:rsidR="001C6745" w:rsidRDefault="001C6745" w:rsidP="001C6745">
      <w:pPr>
        <w:rPr>
          <w:ins w:id="21" w:author="Microsoft Office User" w:date="2022-11-25T10:03:00Z"/>
          <w:rFonts w:ascii="Arial" w:eastAsia="Times New Roman" w:hAnsi="Arial" w:cs="Arial"/>
          <w:color w:val="000000"/>
          <w:sz w:val="22"/>
          <w:szCs w:val="22"/>
          <w:shd w:val="clear" w:color="auto" w:fill="FFFFFF"/>
        </w:rPr>
      </w:pPr>
    </w:p>
    <w:p w14:paraId="2E593C69" w14:textId="77777777" w:rsidR="001C6745" w:rsidRPr="00CC6921" w:rsidRDefault="001C6745" w:rsidP="001C6745">
      <w:pPr>
        <w:rPr>
          <w:ins w:id="22" w:author="Microsoft Office User" w:date="2022-11-25T10:02:00Z"/>
          <w:rFonts w:ascii="Times New Roman" w:eastAsia="Times New Roman" w:hAnsi="Times New Roman" w:cs="Times New Roman"/>
        </w:rPr>
      </w:pPr>
    </w:p>
    <w:p w14:paraId="72466B5E" w14:textId="77777777" w:rsidR="00AE5EAC" w:rsidRDefault="00CC6921" w:rsidP="001C6745">
      <w:pPr>
        <w:rPr>
          <w:rFonts w:ascii="Arial" w:eastAsia="Times New Roman" w:hAnsi="Arial" w:cs="Arial"/>
          <w:color w:val="000000"/>
          <w:sz w:val="22"/>
          <w:szCs w:val="22"/>
          <w:shd w:val="clear" w:color="auto" w:fill="FFFFFF"/>
        </w:rPr>
      </w:pPr>
      <w:del w:id="23" w:author="Microsoft Office User" w:date="2022-11-25T10:02:00Z">
        <w:r w:rsidRPr="00CC6921" w:rsidDel="001C6745">
          <w:rPr>
            <w:rFonts w:ascii="Times New Roman" w:eastAsia="Times New Roman" w:hAnsi="Times New Roman" w:cs="Times New Roman"/>
          </w:rPr>
          <w:br/>
        </w:r>
      </w:del>
      <w:r w:rsidRPr="00CC6921">
        <w:rPr>
          <w:rFonts w:ascii="Arial" w:eastAsia="Times New Roman" w:hAnsi="Arial" w:cs="Arial"/>
          <w:color w:val="000000"/>
          <w:sz w:val="22"/>
          <w:szCs w:val="22"/>
          <w:shd w:val="clear" w:color="auto" w:fill="FFFFFF"/>
        </w:rPr>
        <w:t xml:space="preserve">Whilst looking into new methods of sourcing renewable energy, I discovered tidal turbines. With Indonesia being home to 13,000 islands, there is a huge potential </w:t>
      </w:r>
      <w:del w:id="24" w:author="Microsoft Office User" w:date="2022-11-25T10:26:00Z">
        <w:r w:rsidRPr="00CC6921" w:rsidDel="00F71368">
          <w:rPr>
            <w:rFonts w:ascii="Arial" w:eastAsia="Times New Roman" w:hAnsi="Arial" w:cs="Arial"/>
            <w:color w:val="000000"/>
            <w:sz w:val="22"/>
            <w:szCs w:val="22"/>
            <w:shd w:val="clear" w:color="auto" w:fill="FFFFFF"/>
          </w:rPr>
          <w:delText>for the implementation</w:delText>
        </w:r>
      </w:del>
      <w:ins w:id="25" w:author="Microsoft Office User" w:date="2022-11-25T10:26:00Z">
        <w:r w:rsidR="00F71368">
          <w:rPr>
            <w:rFonts w:ascii="Arial" w:eastAsia="Times New Roman" w:hAnsi="Arial" w:cs="Arial"/>
            <w:color w:val="000000"/>
            <w:sz w:val="22"/>
            <w:szCs w:val="22"/>
            <w:shd w:val="clear" w:color="auto" w:fill="FFFFFF"/>
          </w:rPr>
          <w:t>to use</w:t>
        </w:r>
      </w:ins>
      <w:r w:rsidRPr="00CC6921">
        <w:rPr>
          <w:rFonts w:ascii="Arial" w:eastAsia="Times New Roman" w:hAnsi="Arial" w:cs="Arial"/>
          <w:color w:val="000000"/>
          <w:sz w:val="22"/>
          <w:szCs w:val="22"/>
          <w:shd w:val="clear" w:color="auto" w:fill="FFFFFF"/>
        </w:rPr>
        <w:t xml:space="preserve"> </w:t>
      </w:r>
      <w:del w:id="26" w:author="Microsoft Office User" w:date="2022-11-25T10:26:00Z">
        <w:r w:rsidRPr="00CC6921" w:rsidDel="00F71368">
          <w:rPr>
            <w:rFonts w:ascii="Arial" w:eastAsia="Times New Roman" w:hAnsi="Arial" w:cs="Arial"/>
            <w:color w:val="000000"/>
            <w:sz w:val="22"/>
            <w:szCs w:val="22"/>
            <w:shd w:val="clear" w:color="auto" w:fill="FFFFFF"/>
          </w:rPr>
          <w:delText xml:space="preserve">of </w:delText>
        </w:r>
      </w:del>
      <w:r w:rsidRPr="00CC6921">
        <w:rPr>
          <w:rFonts w:ascii="Arial" w:eastAsia="Times New Roman" w:hAnsi="Arial" w:cs="Arial"/>
          <w:color w:val="000000"/>
          <w:sz w:val="22"/>
          <w:szCs w:val="22"/>
          <w:shd w:val="clear" w:color="auto" w:fill="FFFFFF"/>
        </w:rPr>
        <w:t xml:space="preserve">tidal turbines as an alternative energy source </w:t>
      </w:r>
      <w:del w:id="27" w:author="Microsoft Office User" w:date="2022-11-25T10:26:00Z">
        <w:r w:rsidRPr="00CC6921" w:rsidDel="00F71368">
          <w:rPr>
            <w:rFonts w:ascii="Arial" w:eastAsia="Times New Roman" w:hAnsi="Arial" w:cs="Arial"/>
            <w:color w:val="000000"/>
            <w:sz w:val="22"/>
            <w:szCs w:val="22"/>
            <w:shd w:val="clear" w:color="auto" w:fill="FFFFFF"/>
          </w:rPr>
          <w:delText xml:space="preserve">to power the electricity </w:delText>
        </w:r>
      </w:del>
      <w:r w:rsidRPr="00CC6921">
        <w:rPr>
          <w:rFonts w:ascii="Arial" w:eastAsia="Times New Roman" w:hAnsi="Arial" w:cs="Arial"/>
          <w:color w:val="000000"/>
          <w:sz w:val="22"/>
          <w:szCs w:val="22"/>
          <w:shd w:val="clear" w:color="auto" w:fill="FFFFFF"/>
        </w:rPr>
        <w:t xml:space="preserve">in remote islands of </w:t>
      </w:r>
      <w:del w:id="28" w:author="Microsoft Office User" w:date="2022-11-25T10:26:00Z">
        <w:r w:rsidRPr="00CC6921" w:rsidDel="00F71368">
          <w:rPr>
            <w:rFonts w:ascii="Arial" w:eastAsia="Times New Roman" w:hAnsi="Arial" w:cs="Arial"/>
            <w:color w:val="000000"/>
            <w:sz w:val="22"/>
            <w:szCs w:val="22"/>
            <w:shd w:val="clear" w:color="auto" w:fill="FFFFFF"/>
          </w:rPr>
          <w:delText>Indonesia. Doing so would</w:delText>
        </w:r>
      </w:del>
      <w:ins w:id="29" w:author="Microsoft Office User" w:date="2022-11-25T10:26:00Z">
        <w:r w:rsidR="00F71368" w:rsidRPr="00CC6921">
          <w:rPr>
            <w:rFonts w:ascii="Arial" w:eastAsia="Times New Roman" w:hAnsi="Arial" w:cs="Arial"/>
            <w:color w:val="000000"/>
            <w:sz w:val="22"/>
            <w:szCs w:val="22"/>
            <w:shd w:val="clear" w:color="auto" w:fill="FFFFFF"/>
          </w:rPr>
          <w:t>Indonesia</w:t>
        </w:r>
        <w:r w:rsidR="00F71368">
          <w:rPr>
            <w:rFonts w:ascii="Arial" w:eastAsia="Times New Roman" w:hAnsi="Arial" w:cs="Arial"/>
            <w:color w:val="000000"/>
            <w:sz w:val="22"/>
            <w:szCs w:val="22"/>
            <w:shd w:val="clear" w:color="auto" w:fill="FFFFFF"/>
          </w:rPr>
          <w:t>.</w:t>
        </w:r>
        <w:r w:rsidR="00F71368" w:rsidRPr="00CC6921">
          <w:rPr>
            <w:rFonts w:ascii="Arial" w:eastAsia="Times New Roman" w:hAnsi="Arial" w:cs="Arial"/>
            <w:color w:val="000000"/>
            <w:sz w:val="22"/>
            <w:szCs w:val="22"/>
            <w:shd w:val="clear" w:color="auto" w:fill="FFFFFF"/>
          </w:rPr>
          <w:t xml:space="preserve"> This</w:t>
        </w:r>
        <w:r w:rsidR="00F71368">
          <w:rPr>
            <w:rFonts w:ascii="Arial" w:eastAsia="Times New Roman" w:hAnsi="Arial" w:cs="Arial"/>
            <w:color w:val="000000"/>
            <w:sz w:val="22"/>
            <w:szCs w:val="22"/>
            <w:shd w:val="clear" w:color="auto" w:fill="FFFFFF"/>
          </w:rPr>
          <w:t xml:space="preserve"> would</w:t>
        </w:r>
      </w:ins>
      <w:r w:rsidRPr="00CC6921">
        <w:rPr>
          <w:rFonts w:ascii="Arial" w:eastAsia="Times New Roman" w:hAnsi="Arial" w:cs="Arial"/>
          <w:color w:val="000000"/>
          <w:sz w:val="22"/>
          <w:szCs w:val="22"/>
          <w:shd w:val="clear" w:color="auto" w:fill="FFFFFF"/>
        </w:rPr>
        <w:t xml:space="preserve"> contribute to reducing Indonesia’s pollution level. Although there are some turbines </w:t>
      </w:r>
      <w:del w:id="30" w:author="Microsoft Office User" w:date="2022-11-25T10:26:00Z">
        <w:r w:rsidRPr="00CC6921" w:rsidDel="00F71368">
          <w:rPr>
            <w:rFonts w:ascii="Arial" w:eastAsia="Times New Roman" w:hAnsi="Arial" w:cs="Arial"/>
            <w:color w:val="000000"/>
            <w:sz w:val="22"/>
            <w:szCs w:val="22"/>
            <w:shd w:val="clear" w:color="auto" w:fill="FFFFFF"/>
          </w:rPr>
          <w:delText xml:space="preserve">already </w:delText>
        </w:r>
      </w:del>
      <w:ins w:id="31" w:author="Microsoft Office User" w:date="2022-11-25T10:26:00Z">
        <w:r w:rsidR="00F71368">
          <w:rPr>
            <w:rFonts w:ascii="Arial" w:eastAsia="Times New Roman" w:hAnsi="Arial" w:cs="Arial"/>
            <w:color w:val="000000"/>
            <w:sz w:val="22"/>
            <w:szCs w:val="22"/>
            <w:shd w:val="clear" w:color="auto" w:fill="FFFFFF"/>
          </w:rPr>
          <w:t>cur</w:t>
        </w:r>
      </w:ins>
      <w:ins w:id="32" w:author="Microsoft Office User" w:date="2022-11-25T10:27:00Z">
        <w:r w:rsidR="00F71368">
          <w:rPr>
            <w:rFonts w:ascii="Arial" w:eastAsia="Times New Roman" w:hAnsi="Arial" w:cs="Arial"/>
            <w:color w:val="000000"/>
            <w:sz w:val="22"/>
            <w:szCs w:val="22"/>
            <w:shd w:val="clear" w:color="auto" w:fill="FFFFFF"/>
          </w:rPr>
          <w:t>rently</w:t>
        </w:r>
      </w:ins>
      <w:ins w:id="33" w:author="Microsoft Office User" w:date="2022-11-25T10:26:00Z">
        <w:r w:rsidR="00F71368" w:rsidRPr="00CC6921">
          <w:rPr>
            <w:rFonts w:ascii="Arial" w:eastAsia="Times New Roman" w:hAnsi="Arial" w:cs="Arial"/>
            <w:color w:val="000000"/>
            <w:sz w:val="22"/>
            <w:szCs w:val="22"/>
            <w:shd w:val="clear" w:color="auto" w:fill="FFFFFF"/>
          </w:rPr>
          <w:t xml:space="preserve"> </w:t>
        </w:r>
      </w:ins>
      <w:r w:rsidRPr="00CC6921">
        <w:rPr>
          <w:rFonts w:ascii="Arial" w:eastAsia="Times New Roman" w:hAnsi="Arial" w:cs="Arial"/>
          <w:color w:val="000000"/>
          <w:sz w:val="22"/>
          <w:szCs w:val="22"/>
          <w:shd w:val="clear" w:color="auto" w:fill="FFFFFF"/>
        </w:rPr>
        <w:t xml:space="preserve">functioning, they provide small amounts of energy because </w:t>
      </w:r>
      <w:del w:id="34" w:author="Microsoft Office User" w:date="2022-11-25T10:27:00Z">
        <w:r w:rsidRPr="00CC6921" w:rsidDel="00F71368">
          <w:rPr>
            <w:rFonts w:ascii="Arial" w:eastAsia="Times New Roman" w:hAnsi="Arial" w:cs="Arial"/>
            <w:color w:val="000000"/>
            <w:sz w:val="22"/>
            <w:szCs w:val="22"/>
            <w:shd w:val="clear" w:color="auto" w:fill="FFFFFF"/>
          </w:rPr>
          <w:delText>the utilization of</w:delText>
        </w:r>
      </w:del>
      <w:ins w:id="35" w:author="Microsoft Office User" w:date="2022-11-25T10:27:00Z">
        <w:r w:rsidR="00F71368">
          <w:rPr>
            <w:rFonts w:ascii="Arial" w:eastAsia="Times New Roman" w:hAnsi="Arial" w:cs="Arial"/>
            <w:color w:val="000000"/>
            <w:sz w:val="22"/>
            <w:szCs w:val="22"/>
            <w:shd w:val="clear" w:color="auto" w:fill="FFFFFF"/>
          </w:rPr>
          <w:t>their</w:t>
        </w:r>
      </w:ins>
      <w:r w:rsidRPr="00CC6921">
        <w:rPr>
          <w:rFonts w:ascii="Arial" w:eastAsia="Times New Roman" w:hAnsi="Arial" w:cs="Arial"/>
          <w:color w:val="000000"/>
          <w:sz w:val="22"/>
          <w:szCs w:val="22"/>
          <w:shd w:val="clear" w:color="auto" w:fill="FFFFFF"/>
        </w:rPr>
        <w:t xml:space="preserve"> fluid mechanics </w:t>
      </w:r>
      <w:del w:id="36" w:author="Microsoft Office User" w:date="2022-11-25T10:27:00Z">
        <w:r w:rsidRPr="00CC6921" w:rsidDel="00F71368">
          <w:rPr>
            <w:rFonts w:ascii="Arial" w:eastAsia="Times New Roman" w:hAnsi="Arial" w:cs="Arial"/>
            <w:color w:val="000000"/>
            <w:sz w:val="22"/>
            <w:szCs w:val="22"/>
            <w:shd w:val="clear" w:color="auto" w:fill="FFFFFF"/>
          </w:rPr>
          <w:delText xml:space="preserve">is </w:delText>
        </w:r>
      </w:del>
      <w:ins w:id="37" w:author="Microsoft Office User" w:date="2022-11-25T10:27:00Z">
        <w:r w:rsidR="00F71368">
          <w:rPr>
            <w:rFonts w:ascii="Arial" w:eastAsia="Times New Roman" w:hAnsi="Arial" w:cs="Arial"/>
            <w:color w:val="000000"/>
            <w:sz w:val="22"/>
            <w:szCs w:val="22"/>
            <w:shd w:val="clear" w:color="auto" w:fill="FFFFFF"/>
          </w:rPr>
          <w:t>are</w:t>
        </w:r>
        <w:r w:rsidR="00F71368" w:rsidRPr="00CC6921">
          <w:rPr>
            <w:rFonts w:ascii="Arial" w:eastAsia="Times New Roman" w:hAnsi="Arial" w:cs="Arial"/>
            <w:color w:val="000000"/>
            <w:sz w:val="22"/>
            <w:szCs w:val="22"/>
            <w:shd w:val="clear" w:color="auto" w:fill="FFFFFF"/>
          </w:rPr>
          <w:t xml:space="preserve"> </w:t>
        </w:r>
      </w:ins>
      <w:r w:rsidRPr="00CC6921">
        <w:rPr>
          <w:rFonts w:ascii="Arial" w:eastAsia="Times New Roman" w:hAnsi="Arial" w:cs="Arial"/>
          <w:color w:val="000000"/>
          <w:sz w:val="22"/>
          <w:szCs w:val="22"/>
          <w:shd w:val="clear" w:color="auto" w:fill="FFFFFF"/>
        </w:rPr>
        <w:t xml:space="preserve">still in </w:t>
      </w:r>
      <w:del w:id="38" w:author="Microsoft Office User" w:date="2022-11-25T10:27:00Z">
        <w:r w:rsidRPr="00CC6921" w:rsidDel="00F71368">
          <w:rPr>
            <w:rFonts w:ascii="Arial" w:eastAsia="Times New Roman" w:hAnsi="Arial" w:cs="Arial"/>
            <w:color w:val="000000"/>
            <w:sz w:val="22"/>
            <w:szCs w:val="22"/>
            <w:shd w:val="clear" w:color="auto" w:fill="FFFFFF"/>
          </w:rPr>
          <w:delText xml:space="preserve">the </w:delText>
        </w:r>
      </w:del>
      <w:r w:rsidRPr="00CC6921">
        <w:rPr>
          <w:rFonts w:ascii="Arial" w:eastAsia="Times New Roman" w:hAnsi="Arial" w:cs="Arial"/>
          <w:color w:val="000000"/>
          <w:sz w:val="22"/>
          <w:szCs w:val="22"/>
          <w:shd w:val="clear" w:color="auto" w:fill="FFFFFF"/>
        </w:rPr>
        <w:t xml:space="preserve">early stages. Understanding dynamic fluids could lead to new designs which harness more kinetic energy, therefore, generating more electricity. This requires a good understanding of what occurs underwater and designing skills to modify the blueprints. </w:t>
      </w:r>
    </w:p>
    <w:p w14:paraId="053EE6DB" w14:textId="77777777" w:rsidR="00AE5EAC" w:rsidRDefault="00AE5EAC" w:rsidP="001C6745">
      <w:pPr>
        <w:rPr>
          <w:rFonts w:ascii="Arial" w:eastAsia="Times New Roman" w:hAnsi="Arial" w:cs="Arial"/>
          <w:color w:val="000000"/>
          <w:sz w:val="22"/>
          <w:szCs w:val="22"/>
          <w:shd w:val="clear" w:color="auto" w:fill="FFFFFF"/>
        </w:rPr>
      </w:pPr>
    </w:p>
    <w:p w14:paraId="6E5896B8" w14:textId="1291FA60" w:rsidR="007F2ECA" w:rsidRDefault="00CC6921" w:rsidP="001C6745">
      <w:pPr>
        <w:rPr>
          <w:ins w:id="39" w:author="Microsoft Office User" w:date="2022-11-25T10:28:00Z"/>
          <w:rFonts w:ascii="Arial" w:eastAsia="Times New Roman" w:hAnsi="Arial" w:cs="Arial"/>
          <w:color w:val="000000"/>
          <w:sz w:val="22"/>
          <w:szCs w:val="22"/>
        </w:rPr>
      </w:pPr>
      <w:r w:rsidRPr="00CC6921">
        <w:rPr>
          <w:rFonts w:ascii="Arial" w:eastAsia="Times New Roman" w:hAnsi="Arial" w:cs="Arial"/>
          <w:color w:val="000000"/>
          <w:sz w:val="22"/>
          <w:szCs w:val="22"/>
          <w:shd w:val="clear" w:color="auto" w:fill="FFFFFF"/>
        </w:rPr>
        <w:t>For me to be able to do this, majoring in Mechanical Engineering is the best course of action.</w:t>
      </w:r>
      <w:r w:rsidRPr="00CC6921">
        <w:rPr>
          <w:rFonts w:ascii="Arial" w:eastAsia="Times New Roman" w:hAnsi="Arial" w:cs="Arial"/>
          <w:color w:val="000000"/>
          <w:sz w:val="22"/>
          <w:szCs w:val="22"/>
        </w:rPr>
        <w:t xml:space="preserve"> Pursuing Mechanical Engineering at UT-Austin would enable me to be at the forefront of designing and building highly efficient and technologically advanced devices that use sustainable energy.</w:t>
      </w:r>
    </w:p>
    <w:p w14:paraId="14D321F2" w14:textId="736D4502" w:rsidR="007871EA" w:rsidRDefault="007871EA" w:rsidP="001C6745">
      <w:pPr>
        <w:rPr>
          <w:ins w:id="40" w:author="Microsoft Office User" w:date="2022-11-25T10:28:00Z"/>
          <w:rFonts w:ascii="Arial" w:eastAsia="Times New Roman" w:hAnsi="Arial" w:cs="Arial"/>
          <w:color w:val="000000"/>
          <w:sz w:val="22"/>
          <w:szCs w:val="22"/>
        </w:rPr>
      </w:pPr>
    </w:p>
    <w:p w14:paraId="41FD4F65" w14:textId="2DDB9E4C" w:rsidR="007871EA" w:rsidRDefault="007871EA" w:rsidP="001C6745">
      <w:pPr>
        <w:rPr>
          <w:ins w:id="41" w:author="Microsoft Office User" w:date="2022-11-25T10:28:00Z"/>
          <w:rFonts w:ascii="Arial" w:eastAsia="Times New Roman" w:hAnsi="Arial" w:cs="Arial"/>
          <w:color w:val="000000"/>
          <w:sz w:val="22"/>
          <w:szCs w:val="22"/>
        </w:rPr>
      </w:pPr>
    </w:p>
    <w:p w14:paraId="5D54A3D2" w14:textId="3C2DA633" w:rsidR="007871EA" w:rsidRDefault="007871EA" w:rsidP="001C6745">
      <w:pPr>
        <w:rPr>
          <w:ins w:id="42" w:author="Microsoft Office User" w:date="2022-11-25T10:28:00Z"/>
          <w:rFonts w:ascii="Arial" w:eastAsia="Times New Roman" w:hAnsi="Arial" w:cs="Arial"/>
          <w:color w:val="000000"/>
          <w:sz w:val="22"/>
          <w:szCs w:val="22"/>
        </w:rPr>
      </w:pPr>
    </w:p>
    <w:p w14:paraId="3E4DD4AF" w14:textId="6503D439" w:rsidR="007871EA" w:rsidRDefault="007871EA" w:rsidP="001C6745">
      <w:pPr>
        <w:rPr>
          <w:rFonts w:ascii="Times" w:hAnsi="Times"/>
        </w:rPr>
      </w:pPr>
      <w:r>
        <w:rPr>
          <w:rFonts w:ascii="Times" w:hAnsi="Times"/>
        </w:rPr>
        <w:t xml:space="preserve">Hi </w:t>
      </w:r>
      <w:proofErr w:type="spellStart"/>
      <w:r>
        <w:rPr>
          <w:rFonts w:ascii="Times" w:hAnsi="Times"/>
        </w:rPr>
        <w:t>Abian</w:t>
      </w:r>
      <w:proofErr w:type="spellEnd"/>
      <w:r>
        <w:rPr>
          <w:rFonts w:ascii="Times" w:hAnsi="Times"/>
        </w:rPr>
        <w:t>,</w:t>
      </w:r>
    </w:p>
    <w:p w14:paraId="5EF182B2" w14:textId="722FC765" w:rsidR="007871EA" w:rsidRDefault="007871EA" w:rsidP="001C6745">
      <w:pPr>
        <w:rPr>
          <w:rFonts w:ascii="Times" w:hAnsi="Times"/>
        </w:rPr>
      </w:pPr>
    </w:p>
    <w:p w14:paraId="3E957466" w14:textId="0E25D14E" w:rsidR="007871EA" w:rsidRDefault="007871EA" w:rsidP="001C6745">
      <w:pPr>
        <w:rPr>
          <w:rFonts w:ascii="Times" w:hAnsi="Times"/>
        </w:rPr>
      </w:pPr>
      <w:r>
        <w:rPr>
          <w:rFonts w:ascii="Times" w:hAnsi="Times"/>
        </w:rPr>
        <w:t>Thank you for your essay! You answer the what and how of the essay prompt, but you still need the why. The main reason you are pursuing mechanical engineering is to provide sustainable energy to Indonesian islands, and you can emphasize this more by elaborating on this reason. Why is this a problem? Do all Indonesians get the same access to energy? Why or why not? What will happen if we don’t convert to sustainable energy? You mentioned this in the first paragraph, but stress the urgency of climate change more to strengthen your reason for pursuing this major.</w:t>
      </w:r>
    </w:p>
    <w:p w14:paraId="1378E5A8" w14:textId="200F1435" w:rsidR="007871EA" w:rsidRDefault="007871EA" w:rsidP="001C6745">
      <w:pPr>
        <w:rPr>
          <w:rFonts w:ascii="Times" w:hAnsi="Times"/>
        </w:rPr>
      </w:pPr>
    </w:p>
    <w:p w14:paraId="7D86F53D" w14:textId="463974B3" w:rsidR="007871EA" w:rsidRPr="007871EA" w:rsidRDefault="007871EA" w:rsidP="001C6745">
      <w:pPr>
        <w:rPr>
          <w:rFonts w:ascii="Times" w:hAnsi="Times"/>
        </w:rPr>
      </w:pPr>
      <w:r>
        <w:rPr>
          <w:rFonts w:ascii="Times" w:hAnsi="Times"/>
        </w:rPr>
        <w:t xml:space="preserve">C.G. </w:t>
      </w:r>
    </w:p>
    <w:sectPr w:rsidR="007871EA" w:rsidRPr="007871E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iara Situmorang" w:date="2022-11-26T09:35:00Z" w:initials="CS">
    <w:p w14:paraId="7977296F" w14:textId="77777777" w:rsidR="00AE5EAC" w:rsidRDefault="00AE5EAC" w:rsidP="00FE4FD6">
      <w:r>
        <w:rPr>
          <w:rStyle w:val="CommentReference"/>
        </w:rPr>
        <w:annotationRef/>
      </w:r>
      <w:r>
        <w:rPr>
          <w:sz w:val="20"/>
          <w:szCs w:val="20"/>
        </w:rPr>
        <w:t>What is ‘it’? Any particular or personal connection to these incidents?</w:t>
      </w:r>
    </w:p>
  </w:comment>
  <w:comment w:id="2" w:author="Chiara Situmorang" w:date="2022-11-26T09:35:00Z" w:initials="CS">
    <w:p w14:paraId="431303A1" w14:textId="77777777" w:rsidR="009214AE" w:rsidRDefault="00AE5EAC" w:rsidP="00D661DB">
      <w:r>
        <w:rPr>
          <w:rStyle w:val="CommentReference"/>
        </w:rPr>
        <w:annotationRef/>
      </w:r>
      <w:r w:rsidR="009214AE">
        <w:rPr>
          <w:sz w:val="20"/>
          <w:szCs w:val="20"/>
        </w:rPr>
        <w:t>Why sustainable energy over other solutions? Because Indonesia has a lot of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77296F" w15:done="0"/>
  <w15:commentEx w15:paraId="431303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5C53" w16cex:dateUtc="2022-11-26T02:35:00Z"/>
  <w16cex:commentExtensible w16cex:durableId="272C5C68" w16cex:dateUtc="2022-11-26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77296F" w16cid:durableId="272C5C53"/>
  <w16cid:commentId w16cid:paraId="431303A1" w16cid:durableId="272C5C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21"/>
    <w:rsid w:val="00185506"/>
    <w:rsid w:val="001C6745"/>
    <w:rsid w:val="00297620"/>
    <w:rsid w:val="0062459E"/>
    <w:rsid w:val="007871EA"/>
    <w:rsid w:val="007F2ECA"/>
    <w:rsid w:val="009214AE"/>
    <w:rsid w:val="00AE5EAC"/>
    <w:rsid w:val="00CC6921"/>
    <w:rsid w:val="00F713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2824FC2"/>
  <w15:chartTrackingRefBased/>
  <w15:docId w15:val="{8325DF8B-E378-6248-B404-94815741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92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97620"/>
  </w:style>
  <w:style w:type="character" w:styleId="CommentReference">
    <w:name w:val="annotation reference"/>
    <w:basedOn w:val="DefaultParagraphFont"/>
    <w:uiPriority w:val="99"/>
    <w:semiHidden/>
    <w:unhideWhenUsed/>
    <w:rsid w:val="00AE5EAC"/>
    <w:rPr>
      <w:sz w:val="16"/>
      <w:szCs w:val="16"/>
    </w:rPr>
  </w:style>
  <w:style w:type="paragraph" w:styleId="CommentText">
    <w:name w:val="annotation text"/>
    <w:basedOn w:val="Normal"/>
    <w:link w:val="CommentTextChar"/>
    <w:uiPriority w:val="99"/>
    <w:semiHidden/>
    <w:unhideWhenUsed/>
    <w:rsid w:val="00AE5EAC"/>
    <w:rPr>
      <w:sz w:val="20"/>
      <w:szCs w:val="20"/>
    </w:rPr>
  </w:style>
  <w:style w:type="character" w:customStyle="1" w:styleId="CommentTextChar">
    <w:name w:val="Comment Text Char"/>
    <w:basedOn w:val="DefaultParagraphFont"/>
    <w:link w:val="CommentText"/>
    <w:uiPriority w:val="99"/>
    <w:semiHidden/>
    <w:rsid w:val="00AE5EAC"/>
    <w:rPr>
      <w:sz w:val="20"/>
      <w:szCs w:val="20"/>
    </w:rPr>
  </w:style>
  <w:style w:type="paragraph" w:styleId="CommentSubject">
    <w:name w:val="annotation subject"/>
    <w:basedOn w:val="CommentText"/>
    <w:next w:val="CommentText"/>
    <w:link w:val="CommentSubjectChar"/>
    <w:uiPriority w:val="99"/>
    <w:semiHidden/>
    <w:unhideWhenUsed/>
    <w:rsid w:val="00AE5EAC"/>
    <w:rPr>
      <w:b/>
      <w:bCs/>
    </w:rPr>
  </w:style>
  <w:style w:type="character" w:customStyle="1" w:styleId="CommentSubjectChar">
    <w:name w:val="Comment Subject Char"/>
    <w:basedOn w:val="CommentTextChar"/>
    <w:link w:val="CommentSubject"/>
    <w:uiPriority w:val="99"/>
    <w:semiHidden/>
    <w:rsid w:val="00AE5E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0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2022-11-24T11:16:00Z</dcterms:created>
  <dcterms:modified xsi:type="dcterms:W3CDTF">2022-11-26T02:38:00Z</dcterms:modified>
</cp:coreProperties>
</file>