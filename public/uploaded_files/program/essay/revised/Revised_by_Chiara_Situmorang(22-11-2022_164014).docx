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1FC1" w14:textId="19EAD5D8" w:rsidR="000A6291" w:rsidRPr="000A6291" w:rsidRDefault="000A6291" w:rsidP="000A6291">
      <w:pPr>
        <w:spacing w:before="400" w:after="120"/>
        <w:outlineLvl w:val="0"/>
        <w:rPr>
          <w:rFonts w:ascii="Times New Roman" w:eastAsia="Times New Roman" w:hAnsi="Times New Roman" w:cs="Times New Roman"/>
          <w:b/>
          <w:bCs/>
          <w:kern w:val="36"/>
          <w:sz w:val="48"/>
          <w:szCs w:val="48"/>
        </w:rPr>
      </w:pPr>
      <w:r w:rsidRPr="000A6291">
        <w:rPr>
          <w:rFonts w:ascii="Arial" w:eastAsia="Times New Roman" w:hAnsi="Arial" w:cs="Arial"/>
          <w:b/>
          <w:bCs/>
          <w:color w:val="000000"/>
          <w:kern w:val="36"/>
          <w:u w:val="single"/>
        </w:rPr>
        <w:t>Prompt 1 - Describe an example of your leadership experience in which you have positively influenced others, helped resolve disputes or contributed to group efforts over time.</w:t>
      </w:r>
      <w:r>
        <w:rPr>
          <w:rFonts w:ascii="Arial" w:eastAsia="Times New Roman" w:hAnsi="Arial" w:cs="Arial"/>
          <w:b/>
          <w:bCs/>
          <w:color w:val="000000"/>
          <w:kern w:val="36"/>
          <w:u w:val="single"/>
        </w:rPr>
        <w:t xml:space="preserve"> (350 words)</w:t>
      </w:r>
    </w:p>
    <w:p w14:paraId="2A3F152D" w14:textId="77777777" w:rsidR="000A6291" w:rsidRDefault="000A6291" w:rsidP="000A6291">
      <w:pPr>
        <w:rPr>
          <w:rFonts w:ascii="Times New Roman" w:eastAsia="Times New Roman" w:hAnsi="Times New Roman" w:cs="Times New Roman"/>
        </w:rPr>
      </w:pPr>
    </w:p>
    <w:p w14:paraId="7F80E4AB" w14:textId="36CD3967" w:rsidR="000A6291" w:rsidRPr="000A6291" w:rsidRDefault="000A6291" w:rsidP="000A6291">
      <w:pPr>
        <w:rPr>
          <w:rFonts w:ascii="Times New Roman" w:eastAsia="Times New Roman" w:hAnsi="Times New Roman" w:cs="Times New Roman"/>
        </w:rPr>
      </w:pPr>
      <w:del w:id="0" w:author="Chiara Situmorang" w:date="2022-11-22T16:23:00Z">
        <w:r w:rsidRPr="000A6291" w:rsidDel="008F0478">
          <w:rPr>
            <w:rFonts w:ascii="Arial" w:eastAsia="Times New Roman" w:hAnsi="Arial" w:cs="Arial"/>
            <w:color w:val="000000"/>
            <w:sz w:val="22"/>
            <w:szCs w:val="22"/>
          </w:rPr>
          <w:delText>It was a very messy situation w</w:delText>
        </w:r>
      </w:del>
      <w:ins w:id="1" w:author="Chiara Situmorang" w:date="2022-11-22T16:23:00Z">
        <w:r w:rsidR="008F0478">
          <w:rPr>
            <w:rFonts w:ascii="Arial" w:eastAsia="Times New Roman" w:hAnsi="Arial" w:cs="Arial"/>
            <w:color w:val="000000"/>
            <w:sz w:val="22"/>
            <w:szCs w:val="22"/>
          </w:rPr>
          <w:t>W</w:t>
        </w:r>
      </w:ins>
      <w:r w:rsidRPr="000A6291">
        <w:rPr>
          <w:rFonts w:ascii="Arial" w:eastAsia="Times New Roman" w:hAnsi="Arial" w:cs="Arial"/>
          <w:color w:val="000000"/>
          <w:sz w:val="22"/>
          <w:szCs w:val="22"/>
        </w:rPr>
        <w:t>hen my parents went to China for a couple</w:t>
      </w:r>
      <w:ins w:id="2" w:author="Johana Felicia" w:date="2022-11-21T20:48:00Z">
        <w:r w:rsidR="00A735BD">
          <w:rPr>
            <w:rFonts w:ascii="Arial" w:eastAsia="Times New Roman" w:hAnsi="Arial" w:cs="Arial"/>
            <w:color w:val="000000"/>
            <w:sz w:val="22"/>
            <w:szCs w:val="22"/>
          </w:rPr>
          <w:t xml:space="preserve"> of</w:t>
        </w:r>
      </w:ins>
      <w:r w:rsidRPr="000A6291">
        <w:rPr>
          <w:rFonts w:ascii="Arial" w:eastAsia="Times New Roman" w:hAnsi="Arial" w:cs="Arial"/>
          <w:color w:val="000000"/>
          <w:sz w:val="22"/>
          <w:szCs w:val="22"/>
        </w:rPr>
        <w:t xml:space="preserve"> months for my mom’s cancer treatment</w:t>
      </w:r>
      <w:del w:id="3" w:author="Chiara Situmorang" w:date="2022-11-22T16:23:00Z">
        <w:r w:rsidRPr="000A6291" w:rsidDel="008F0478">
          <w:rPr>
            <w:rFonts w:ascii="Arial" w:eastAsia="Times New Roman" w:hAnsi="Arial" w:cs="Arial"/>
            <w:color w:val="000000"/>
            <w:sz w:val="22"/>
            <w:szCs w:val="22"/>
          </w:rPr>
          <w:delText>. Since they left</w:delText>
        </w:r>
      </w:del>
      <w:r w:rsidRPr="000A6291">
        <w:rPr>
          <w:rFonts w:ascii="Arial" w:eastAsia="Times New Roman" w:hAnsi="Arial" w:cs="Arial"/>
          <w:color w:val="000000"/>
          <w:sz w:val="22"/>
          <w:szCs w:val="22"/>
        </w:rPr>
        <w:t>, everything went out of control. The house was messy, my siblings’ grades tanked, and they</w:t>
      </w:r>
      <w:del w:id="4" w:author="Chiara Situmorang" w:date="2022-11-22T16:23:00Z">
        <w:r w:rsidRPr="000A6291" w:rsidDel="008F0478">
          <w:rPr>
            <w:rFonts w:ascii="Arial" w:eastAsia="Times New Roman" w:hAnsi="Arial" w:cs="Arial"/>
            <w:color w:val="000000"/>
            <w:sz w:val="22"/>
            <w:szCs w:val="22"/>
          </w:rPr>
          <w:delText>’d</w:delText>
        </w:r>
      </w:del>
      <w:r w:rsidRPr="000A6291">
        <w:rPr>
          <w:rFonts w:ascii="Arial" w:eastAsia="Times New Roman" w:hAnsi="Arial" w:cs="Arial"/>
          <w:color w:val="000000"/>
          <w:sz w:val="22"/>
          <w:szCs w:val="22"/>
        </w:rPr>
        <w:t xml:space="preserve"> watched TV until midnight. </w:t>
      </w:r>
      <w:commentRangeStart w:id="5"/>
      <w:r w:rsidRPr="000A6291">
        <w:rPr>
          <w:rFonts w:ascii="Arial" w:eastAsia="Times New Roman" w:hAnsi="Arial" w:cs="Arial"/>
          <w:color w:val="000000"/>
          <w:sz w:val="22"/>
          <w:szCs w:val="22"/>
        </w:rPr>
        <w:t>I couldn’t bear to see the situation</w:t>
      </w:r>
      <w:commentRangeEnd w:id="5"/>
      <w:r w:rsidR="008F0478">
        <w:rPr>
          <w:rStyle w:val="CommentReference"/>
        </w:rPr>
        <w:commentReference w:id="5"/>
      </w:r>
      <w:r w:rsidRPr="000A6291">
        <w:rPr>
          <w:rFonts w:ascii="Arial" w:eastAsia="Times New Roman" w:hAnsi="Arial" w:cs="Arial"/>
          <w:color w:val="000000"/>
          <w:sz w:val="22"/>
          <w:szCs w:val="22"/>
        </w:rPr>
        <w:t xml:space="preserve">. </w:t>
      </w:r>
      <w:commentRangeStart w:id="6"/>
      <w:del w:id="7" w:author="Johana Felicia" w:date="2022-11-22T12:19:00Z">
        <w:r w:rsidRPr="000A6291" w:rsidDel="00323A64">
          <w:rPr>
            <w:rFonts w:ascii="Arial" w:eastAsia="Times New Roman" w:hAnsi="Arial" w:cs="Arial"/>
            <w:color w:val="000000"/>
            <w:sz w:val="22"/>
            <w:szCs w:val="22"/>
          </w:rPr>
          <w:delText xml:space="preserve">I needed to fix </w:delText>
        </w:r>
      </w:del>
      <w:del w:id="8" w:author="Johana Felicia" w:date="2022-11-21T20:49:00Z">
        <w:r w:rsidRPr="000A6291" w:rsidDel="00A735BD">
          <w:rPr>
            <w:rFonts w:ascii="Arial" w:eastAsia="Times New Roman" w:hAnsi="Arial" w:cs="Arial"/>
            <w:color w:val="000000"/>
            <w:sz w:val="22"/>
            <w:szCs w:val="22"/>
          </w:rPr>
          <w:delText xml:space="preserve">this </w:delText>
        </w:r>
      </w:del>
      <w:del w:id="9" w:author="Johana Felicia" w:date="2022-11-22T12:19:00Z">
        <w:r w:rsidRPr="000A6291" w:rsidDel="00323A64">
          <w:rPr>
            <w:rFonts w:ascii="Arial" w:eastAsia="Times New Roman" w:hAnsi="Arial" w:cs="Arial"/>
            <w:color w:val="000000"/>
            <w:sz w:val="22"/>
            <w:szCs w:val="22"/>
          </w:rPr>
          <w:delText xml:space="preserve">somehow. </w:delText>
        </w:r>
      </w:del>
      <w:r w:rsidRPr="000A6291">
        <w:rPr>
          <w:rFonts w:ascii="Arial" w:eastAsia="Times New Roman" w:hAnsi="Arial" w:cs="Arial"/>
          <w:color w:val="000000"/>
          <w:sz w:val="22"/>
          <w:szCs w:val="22"/>
        </w:rPr>
        <w:t>So, I decided to control what I could: my siblings.</w:t>
      </w:r>
      <w:commentRangeEnd w:id="6"/>
      <w:r w:rsidR="008F0478">
        <w:rPr>
          <w:rStyle w:val="CommentReference"/>
        </w:rPr>
        <w:commentReference w:id="6"/>
      </w:r>
      <w:r w:rsidRPr="000A6291">
        <w:rPr>
          <w:rFonts w:ascii="Arial" w:eastAsia="Times New Roman" w:hAnsi="Arial" w:cs="Arial"/>
          <w:color w:val="000000"/>
          <w:sz w:val="22"/>
          <w:szCs w:val="22"/>
        </w:rPr>
        <w:t xml:space="preserve"> I’d try to </w:t>
      </w:r>
      <w:del w:id="10" w:author="Johana Felicia" w:date="2022-11-21T20:49:00Z">
        <w:r w:rsidRPr="000A6291" w:rsidDel="00A735BD">
          <w:rPr>
            <w:rFonts w:ascii="Arial" w:eastAsia="Times New Roman" w:hAnsi="Arial" w:cs="Arial"/>
            <w:color w:val="000000"/>
            <w:sz w:val="22"/>
            <w:szCs w:val="22"/>
          </w:rPr>
          <w:delText>fill-in</w:delText>
        </w:r>
      </w:del>
      <w:ins w:id="11" w:author="Johana Felicia" w:date="2022-11-21T20:49:00Z">
        <w:r w:rsidR="00A735BD">
          <w:rPr>
            <w:rFonts w:ascii="Arial" w:eastAsia="Times New Roman" w:hAnsi="Arial" w:cs="Arial"/>
            <w:color w:val="000000"/>
            <w:sz w:val="22"/>
            <w:szCs w:val="22"/>
          </w:rPr>
          <w:t>fill in</w:t>
        </w:r>
      </w:ins>
      <w:r w:rsidRPr="000A6291">
        <w:rPr>
          <w:rFonts w:ascii="Arial" w:eastAsia="Times New Roman" w:hAnsi="Arial" w:cs="Arial"/>
          <w:color w:val="000000"/>
          <w:sz w:val="22"/>
          <w:szCs w:val="22"/>
        </w:rPr>
        <w:t xml:space="preserve"> the parent figure</w:t>
      </w:r>
      <w:del w:id="12" w:author="Johana Felicia" w:date="2022-11-21T20:49:00Z">
        <w:r w:rsidRPr="000A6291" w:rsidDel="00A735BD">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and take on the role that would nurture them. </w:t>
      </w:r>
    </w:p>
    <w:p w14:paraId="0ED167F7" w14:textId="77777777" w:rsidR="000A6291" w:rsidRPr="000A6291" w:rsidRDefault="000A6291" w:rsidP="000A6291">
      <w:pPr>
        <w:rPr>
          <w:rFonts w:ascii="Times New Roman" w:eastAsia="Times New Roman" w:hAnsi="Times New Roman" w:cs="Times New Roman"/>
        </w:rPr>
      </w:pPr>
    </w:p>
    <w:p w14:paraId="128E1B51" w14:textId="6B703CBC"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 xml:space="preserve">I started </w:t>
      </w:r>
      <w:del w:id="13" w:author="Johana Felicia" w:date="2022-11-21T20:50:00Z">
        <w:r w:rsidRPr="000A6291" w:rsidDel="00A735BD">
          <w:rPr>
            <w:rFonts w:ascii="Arial" w:eastAsia="Times New Roman" w:hAnsi="Arial" w:cs="Arial"/>
            <w:color w:val="000000"/>
            <w:sz w:val="22"/>
            <w:szCs w:val="22"/>
          </w:rPr>
          <w:delText>with</w:delText>
        </w:r>
      </w:del>
      <w:ins w:id="14" w:author="Johana Felicia" w:date="2022-11-21T20:50:00Z">
        <w:r w:rsidR="00A735BD">
          <w:rPr>
            <w:rFonts w:ascii="Arial" w:eastAsia="Times New Roman" w:hAnsi="Arial" w:cs="Arial"/>
            <w:color w:val="000000"/>
            <w:sz w:val="22"/>
            <w:szCs w:val="22"/>
          </w:rPr>
          <w:t>by</w:t>
        </w:r>
      </w:ins>
      <w:r w:rsidRPr="000A6291">
        <w:rPr>
          <w:rFonts w:ascii="Arial" w:eastAsia="Times New Roman" w:hAnsi="Arial" w:cs="Arial"/>
          <w:color w:val="000000"/>
          <w:sz w:val="22"/>
          <w:szCs w:val="22"/>
        </w:rPr>
        <w:t xml:space="preserve"> </w:t>
      </w:r>
      <w:del w:id="15" w:author="Chiara Situmorang" w:date="2022-11-22T16:25:00Z">
        <w:r w:rsidRPr="000A6291" w:rsidDel="008F0478">
          <w:rPr>
            <w:rFonts w:ascii="Arial" w:eastAsia="Times New Roman" w:hAnsi="Arial" w:cs="Arial"/>
            <w:color w:val="000000"/>
            <w:sz w:val="22"/>
            <w:szCs w:val="22"/>
          </w:rPr>
          <w:delText xml:space="preserve">helping </w:delText>
        </w:r>
      </w:del>
      <w:ins w:id="16" w:author="Chiara Situmorang" w:date="2022-11-22T16:25:00Z">
        <w:r w:rsidR="008F0478">
          <w:rPr>
            <w:rFonts w:ascii="Arial" w:eastAsia="Times New Roman" w:hAnsi="Arial" w:cs="Arial"/>
            <w:color w:val="000000"/>
            <w:sz w:val="22"/>
            <w:szCs w:val="22"/>
          </w:rPr>
          <w:t>trying to help</w:t>
        </w:r>
        <w:r w:rsidR="008F0478" w:rsidRPr="000A6291">
          <w:rPr>
            <w:rFonts w:ascii="Arial" w:eastAsia="Times New Roman" w:hAnsi="Arial" w:cs="Arial"/>
            <w:color w:val="000000"/>
            <w:sz w:val="22"/>
            <w:szCs w:val="22"/>
          </w:rPr>
          <w:t xml:space="preserve"> </w:t>
        </w:r>
      </w:ins>
      <w:r w:rsidRPr="000A6291">
        <w:rPr>
          <w:rFonts w:ascii="Arial" w:eastAsia="Times New Roman" w:hAnsi="Arial" w:cs="Arial"/>
          <w:color w:val="000000"/>
          <w:sz w:val="22"/>
          <w:szCs w:val="22"/>
        </w:rPr>
        <w:t xml:space="preserve">with </w:t>
      </w:r>
      <w:del w:id="17" w:author="Johana Felicia" w:date="2022-11-21T20:55:00Z">
        <w:r w:rsidRPr="000A6291" w:rsidDel="00A735BD">
          <w:rPr>
            <w:rFonts w:ascii="Arial" w:eastAsia="Times New Roman" w:hAnsi="Arial" w:cs="Arial"/>
            <w:color w:val="000000"/>
            <w:sz w:val="22"/>
            <w:szCs w:val="22"/>
          </w:rPr>
          <w:delText xml:space="preserve">their </w:delText>
        </w:r>
      </w:del>
      <w:ins w:id="18" w:author="Johana Felicia" w:date="2022-11-21T20:55:00Z">
        <w:r w:rsidR="00A735BD">
          <w:rPr>
            <w:rFonts w:ascii="Arial" w:eastAsia="Times New Roman" w:hAnsi="Arial" w:cs="Arial"/>
            <w:color w:val="000000"/>
            <w:sz w:val="22"/>
            <w:szCs w:val="22"/>
          </w:rPr>
          <w:t xml:space="preserve">the </w:t>
        </w:r>
      </w:ins>
      <w:del w:id="19" w:author="Johana Felicia" w:date="2022-11-21T20:51:00Z">
        <w:r w:rsidRPr="000A6291" w:rsidDel="00A735BD">
          <w:rPr>
            <w:rFonts w:ascii="Arial" w:eastAsia="Times New Roman" w:hAnsi="Arial" w:cs="Arial"/>
            <w:color w:val="000000"/>
            <w:sz w:val="22"/>
            <w:szCs w:val="22"/>
          </w:rPr>
          <w:delText>schoolworks</w:delText>
        </w:r>
      </w:del>
      <w:ins w:id="20" w:author="Johana Felicia" w:date="2022-11-21T20:51:00Z">
        <w:r w:rsidR="00A735BD">
          <w:rPr>
            <w:rFonts w:ascii="Arial" w:eastAsia="Times New Roman" w:hAnsi="Arial" w:cs="Arial"/>
            <w:color w:val="000000"/>
            <w:sz w:val="22"/>
            <w:szCs w:val="22"/>
          </w:rPr>
          <w:t>schoolwork</w:t>
        </w:r>
      </w:ins>
      <w:del w:id="21" w:author="Johana Felicia" w:date="2022-11-21T20:55:00Z">
        <w:r w:rsidRPr="000A6291" w:rsidDel="00A735BD">
          <w:rPr>
            <w:rFonts w:ascii="Arial" w:eastAsia="Times New Roman" w:hAnsi="Arial" w:cs="Arial"/>
            <w:color w:val="000000"/>
            <w:sz w:val="22"/>
            <w:szCs w:val="22"/>
          </w:rPr>
          <w:delText>. I’d teach them the materials</w:delText>
        </w:r>
      </w:del>
      <w:r w:rsidRPr="000A6291">
        <w:rPr>
          <w:rFonts w:ascii="Arial" w:eastAsia="Times New Roman" w:hAnsi="Arial" w:cs="Arial"/>
          <w:color w:val="000000"/>
          <w:sz w:val="22"/>
          <w:szCs w:val="22"/>
        </w:rPr>
        <w:t xml:space="preserve"> that </w:t>
      </w:r>
      <w:del w:id="22" w:author="Johana Felicia" w:date="2022-11-21T20:55:00Z">
        <w:r w:rsidRPr="000A6291" w:rsidDel="00A735BD">
          <w:rPr>
            <w:rFonts w:ascii="Arial" w:eastAsia="Times New Roman" w:hAnsi="Arial" w:cs="Arial"/>
            <w:color w:val="000000"/>
            <w:sz w:val="22"/>
            <w:szCs w:val="22"/>
          </w:rPr>
          <w:delText>they’re</w:delText>
        </w:r>
      </w:del>
      <w:ins w:id="23" w:author="Johana Felicia" w:date="2022-11-21T20:55:00Z">
        <w:r w:rsidR="00A735BD">
          <w:rPr>
            <w:rFonts w:ascii="Arial" w:eastAsia="Times New Roman" w:hAnsi="Arial" w:cs="Arial"/>
            <w:color w:val="000000"/>
            <w:sz w:val="22"/>
            <w:szCs w:val="22"/>
          </w:rPr>
          <w:t xml:space="preserve">they </w:t>
        </w:r>
      </w:ins>
      <w:ins w:id="24" w:author="Johana Felicia" w:date="2022-11-22T12:20:00Z">
        <w:r w:rsidR="00323A64">
          <w:rPr>
            <w:rFonts w:ascii="Arial" w:eastAsia="Times New Roman" w:hAnsi="Arial" w:cs="Arial"/>
            <w:color w:val="000000"/>
            <w:sz w:val="22"/>
            <w:szCs w:val="22"/>
          </w:rPr>
          <w:t>had</w:t>
        </w:r>
      </w:ins>
      <w:del w:id="25" w:author="Johana Felicia" w:date="2022-11-22T12:20:00Z">
        <w:r w:rsidRPr="000A6291" w:rsidDel="00323A64">
          <w:rPr>
            <w:rFonts w:ascii="Arial" w:eastAsia="Times New Roman" w:hAnsi="Arial" w:cs="Arial"/>
            <w:color w:val="000000"/>
            <w:sz w:val="22"/>
            <w:szCs w:val="22"/>
          </w:rPr>
          <w:delText xml:space="preserve"> having</w:delText>
        </w:r>
      </w:del>
      <w:r w:rsidRPr="000A6291">
        <w:rPr>
          <w:rFonts w:ascii="Arial" w:eastAsia="Times New Roman" w:hAnsi="Arial" w:cs="Arial"/>
          <w:color w:val="000000"/>
          <w:sz w:val="22"/>
          <w:szCs w:val="22"/>
        </w:rPr>
        <w:t xml:space="preserve"> trouble with</w:t>
      </w:r>
      <w:del w:id="26" w:author="Chiara Situmorang" w:date="2022-11-22T16:25:00Z">
        <w:r w:rsidRPr="000A6291" w:rsidDel="008F0478">
          <w:rPr>
            <w:rFonts w:ascii="Arial" w:eastAsia="Times New Roman" w:hAnsi="Arial" w:cs="Arial"/>
            <w:color w:val="000000"/>
            <w:sz w:val="22"/>
            <w:szCs w:val="22"/>
          </w:rPr>
          <w:delText xml:space="preserve">, which forced me to review what I’ve </w:delText>
        </w:r>
      </w:del>
      <w:ins w:id="27" w:author="Johana Felicia" w:date="2022-11-21T20:55:00Z">
        <w:del w:id="28" w:author="Chiara Situmorang" w:date="2022-11-22T16:25:00Z">
          <w:r w:rsidR="00A735BD" w:rsidDel="008F0478">
            <w:rPr>
              <w:rFonts w:ascii="Arial" w:eastAsia="Times New Roman" w:hAnsi="Arial" w:cs="Arial"/>
              <w:color w:val="000000"/>
              <w:sz w:val="22"/>
              <w:szCs w:val="22"/>
            </w:rPr>
            <w:delText>I</w:delText>
          </w:r>
          <w:r w:rsidR="00A735BD" w:rsidRPr="000A6291" w:rsidDel="008F0478">
            <w:rPr>
              <w:rFonts w:ascii="Arial" w:eastAsia="Times New Roman" w:hAnsi="Arial" w:cs="Arial"/>
              <w:color w:val="000000"/>
              <w:sz w:val="22"/>
              <w:szCs w:val="22"/>
            </w:rPr>
            <w:delText xml:space="preserve"> </w:delText>
          </w:r>
        </w:del>
      </w:ins>
      <w:del w:id="29" w:author="Chiara Situmorang" w:date="2022-11-22T16:25:00Z">
        <w:r w:rsidRPr="000A6291" w:rsidDel="008F0478">
          <w:rPr>
            <w:rFonts w:ascii="Arial" w:eastAsia="Times New Roman" w:hAnsi="Arial" w:cs="Arial"/>
            <w:color w:val="000000"/>
            <w:sz w:val="22"/>
            <w:szCs w:val="22"/>
          </w:rPr>
          <w:delText xml:space="preserve">learned </w:delText>
        </w:r>
      </w:del>
      <w:ins w:id="30" w:author="Johana Felicia" w:date="2022-11-22T12:46:00Z">
        <w:del w:id="31" w:author="Chiara Situmorang" w:date="2022-11-22T16:25:00Z">
          <w:r w:rsidR="0014510A" w:rsidDel="008F0478">
            <w:rPr>
              <w:rFonts w:ascii="Arial" w:eastAsia="Times New Roman" w:hAnsi="Arial" w:cs="Arial"/>
              <w:color w:val="000000"/>
              <w:sz w:val="22"/>
              <w:szCs w:val="22"/>
            </w:rPr>
            <w:delText xml:space="preserve">had learned </w:delText>
          </w:r>
        </w:del>
      </w:ins>
      <w:del w:id="32" w:author="Chiara Situmorang" w:date="2022-11-22T16:25:00Z">
        <w:r w:rsidRPr="000A6291" w:rsidDel="008F0478">
          <w:rPr>
            <w:rFonts w:ascii="Arial" w:eastAsia="Times New Roman" w:hAnsi="Arial" w:cs="Arial"/>
            <w:color w:val="000000"/>
            <w:sz w:val="22"/>
            <w:szCs w:val="22"/>
          </w:rPr>
          <w:delText>a few years back</w:delText>
        </w:r>
      </w:del>
      <w:ins w:id="33" w:author="Johana Felicia" w:date="2022-11-22T12:46:00Z">
        <w:del w:id="34" w:author="Chiara Situmorang" w:date="2022-11-22T16:25:00Z">
          <w:r w:rsidR="00D01D00" w:rsidDel="008F0478">
            <w:rPr>
              <w:rFonts w:ascii="Arial" w:eastAsia="Times New Roman" w:hAnsi="Arial" w:cs="Arial"/>
              <w:color w:val="000000"/>
              <w:sz w:val="22"/>
              <w:szCs w:val="22"/>
            </w:rPr>
            <w:delText>ago</w:delText>
          </w:r>
        </w:del>
      </w:ins>
      <w:r w:rsidRPr="000A6291">
        <w:rPr>
          <w:rFonts w:ascii="Arial" w:eastAsia="Times New Roman" w:hAnsi="Arial" w:cs="Arial"/>
          <w:color w:val="000000"/>
          <w:sz w:val="22"/>
          <w:szCs w:val="22"/>
        </w:rPr>
        <w:t>. However, it was easier said than done</w:t>
      </w:r>
      <w:ins w:id="35" w:author="Johana Felicia" w:date="2022-11-21T20:56:00Z">
        <w:r w:rsidR="00A735BD">
          <w:rPr>
            <w:rFonts w:ascii="Arial" w:eastAsia="Times New Roman" w:hAnsi="Arial" w:cs="Arial"/>
            <w:color w:val="000000"/>
            <w:sz w:val="22"/>
            <w:szCs w:val="22"/>
          </w:rPr>
          <w:t>.</w:t>
        </w:r>
      </w:ins>
      <w:del w:id="36" w:author="Johana Felicia" w:date="2022-11-21T20:56:00Z">
        <w:r w:rsidRPr="000A6291" w:rsidDel="00A735BD">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w:t>
      </w:r>
      <w:ins w:id="37" w:author="Johana Felicia" w:date="2022-11-21T20:56:00Z">
        <w:r w:rsidR="00A735BD">
          <w:rPr>
            <w:rFonts w:ascii="Arial" w:eastAsia="Times New Roman" w:hAnsi="Arial" w:cs="Arial"/>
            <w:color w:val="000000"/>
            <w:sz w:val="22"/>
            <w:szCs w:val="22"/>
          </w:rPr>
          <w:t>M</w:t>
        </w:r>
      </w:ins>
      <w:del w:id="38" w:author="Johana Felicia" w:date="2022-11-21T20:56:00Z">
        <w:r w:rsidRPr="000A6291" w:rsidDel="00A735BD">
          <w:rPr>
            <w:rFonts w:ascii="Arial" w:eastAsia="Times New Roman" w:hAnsi="Arial" w:cs="Arial"/>
            <w:color w:val="000000"/>
            <w:sz w:val="22"/>
            <w:szCs w:val="22"/>
          </w:rPr>
          <w:delText>m</w:delText>
        </w:r>
      </w:del>
      <w:r w:rsidRPr="000A6291">
        <w:rPr>
          <w:rFonts w:ascii="Arial" w:eastAsia="Times New Roman" w:hAnsi="Arial" w:cs="Arial"/>
          <w:color w:val="000000"/>
          <w:sz w:val="22"/>
          <w:szCs w:val="22"/>
        </w:rPr>
        <w:t xml:space="preserve">y siblings </w:t>
      </w:r>
      <w:del w:id="39" w:author="Chiara Situmorang" w:date="2022-11-22T16:25:00Z">
        <w:r w:rsidRPr="000A6291" w:rsidDel="008F0478">
          <w:rPr>
            <w:rFonts w:ascii="Arial" w:eastAsia="Times New Roman" w:hAnsi="Arial" w:cs="Arial"/>
            <w:color w:val="000000"/>
            <w:sz w:val="22"/>
            <w:szCs w:val="22"/>
          </w:rPr>
          <w:delText>weren’t able to focus</w:delText>
        </w:r>
      </w:del>
      <w:ins w:id="40" w:author="Johana Felicia" w:date="2022-11-22T12:36:00Z">
        <w:del w:id="41" w:author="Chiara Situmorang" w:date="2022-11-22T16:25:00Z">
          <w:r w:rsidR="00611423" w:rsidDel="008F0478">
            <w:rPr>
              <w:rFonts w:ascii="Arial" w:eastAsia="Times New Roman" w:hAnsi="Arial" w:cs="Arial"/>
              <w:color w:val="000000"/>
              <w:sz w:val="22"/>
              <w:szCs w:val="22"/>
            </w:rPr>
            <w:delText>ed</w:delText>
          </w:r>
        </w:del>
      </w:ins>
      <w:ins w:id="42" w:author="Chiara Situmorang" w:date="2022-11-22T16:25:00Z">
        <w:r w:rsidR="008F0478">
          <w:rPr>
            <w:rFonts w:ascii="Arial" w:eastAsia="Times New Roman" w:hAnsi="Arial" w:cs="Arial"/>
            <w:color w:val="000000"/>
            <w:sz w:val="22"/>
            <w:szCs w:val="22"/>
          </w:rPr>
          <w:t>couldn’t focus</w:t>
        </w:r>
      </w:ins>
      <w:ins w:id="43" w:author="Johana Felicia" w:date="2022-11-22T12:36:00Z">
        <w:r w:rsidR="00611423">
          <w:rPr>
            <w:rFonts w:ascii="Arial" w:eastAsia="Times New Roman" w:hAnsi="Arial" w:cs="Arial"/>
            <w:color w:val="000000"/>
            <w:sz w:val="22"/>
            <w:szCs w:val="22"/>
          </w:rPr>
          <w:t>,</w:t>
        </w:r>
      </w:ins>
      <w:r w:rsidRPr="000A6291">
        <w:rPr>
          <w:rFonts w:ascii="Arial" w:eastAsia="Times New Roman" w:hAnsi="Arial" w:cs="Arial"/>
          <w:color w:val="000000"/>
          <w:sz w:val="22"/>
          <w:szCs w:val="22"/>
        </w:rPr>
        <w:t xml:space="preserve"> no matter how long I tutored them. Hence, I’d get angry and </w:t>
      </w:r>
      <w:del w:id="44" w:author="Johana Felicia" w:date="2022-11-22T12:37:00Z">
        <w:r w:rsidRPr="000A6291" w:rsidDel="0014510A">
          <w:rPr>
            <w:rFonts w:ascii="Arial" w:eastAsia="Times New Roman" w:hAnsi="Arial" w:cs="Arial"/>
            <w:color w:val="000000"/>
            <w:sz w:val="22"/>
            <w:szCs w:val="22"/>
          </w:rPr>
          <w:delText xml:space="preserve">give out </w:delText>
        </w:r>
      </w:del>
      <w:r w:rsidRPr="000A6291">
        <w:rPr>
          <w:rFonts w:ascii="Arial" w:eastAsia="Times New Roman" w:hAnsi="Arial" w:cs="Arial"/>
          <w:color w:val="000000"/>
          <w:sz w:val="22"/>
          <w:szCs w:val="22"/>
        </w:rPr>
        <w:t>punish</w:t>
      </w:r>
      <w:ins w:id="45" w:author="Johana Felicia" w:date="2022-11-22T12:37:00Z">
        <w:r w:rsidR="0014510A">
          <w:rPr>
            <w:rFonts w:ascii="Arial" w:eastAsia="Times New Roman" w:hAnsi="Arial" w:cs="Arial"/>
            <w:color w:val="000000"/>
            <w:sz w:val="22"/>
            <w:szCs w:val="22"/>
          </w:rPr>
          <w:t xml:space="preserve"> them </w:t>
        </w:r>
      </w:ins>
      <w:del w:id="46" w:author="Johana Felicia" w:date="2022-11-22T12:37:00Z">
        <w:r w:rsidRPr="000A6291" w:rsidDel="0014510A">
          <w:rPr>
            <w:rFonts w:ascii="Arial" w:eastAsia="Times New Roman" w:hAnsi="Arial" w:cs="Arial"/>
            <w:color w:val="000000"/>
            <w:sz w:val="22"/>
            <w:szCs w:val="22"/>
          </w:rPr>
          <w:delText xml:space="preserve">ment </w:delText>
        </w:r>
      </w:del>
      <w:r w:rsidRPr="000A6291">
        <w:rPr>
          <w:rFonts w:ascii="Arial" w:eastAsia="Times New Roman" w:hAnsi="Arial" w:cs="Arial"/>
          <w:color w:val="000000"/>
          <w:sz w:val="22"/>
          <w:szCs w:val="22"/>
        </w:rPr>
        <w:t>when they wer</w:t>
      </w:r>
      <w:ins w:id="47" w:author="Johana Felicia" w:date="2022-11-22T12:38:00Z">
        <w:r w:rsidR="0014510A">
          <w:rPr>
            <w:rFonts w:ascii="Arial" w:eastAsia="Times New Roman" w:hAnsi="Arial" w:cs="Arial"/>
            <w:color w:val="000000"/>
            <w:sz w:val="22"/>
            <w:szCs w:val="22"/>
          </w:rPr>
          <w:t>e</w:t>
        </w:r>
      </w:ins>
      <w:ins w:id="48" w:author="Johana Felicia" w:date="2022-11-22T12:40:00Z">
        <w:r w:rsidR="0014510A">
          <w:rPr>
            <w:rFonts w:ascii="Arial" w:eastAsia="Times New Roman" w:hAnsi="Arial" w:cs="Arial"/>
            <w:color w:val="000000"/>
            <w:sz w:val="22"/>
            <w:szCs w:val="22"/>
          </w:rPr>
          <w:t>n’t</w:t>
        </w:r>
      </w:ins>
      <w:del w:id="49" w:author="Johana Felicia" w:date="2022-11-22T12:38:00Z">
        <w:r w:rsidRPr="000A6291" w:rsidDel="0014510A">
          <w:rPr>
            <w:rFonts w:ascii="Arial" w:eastAsia="Times New Roman" w:hAnsi="Arial" w:cs="Arial"/>
            <w:color w:val="000000"/>
            <w:sz w:val="22"/>
            <w:szCs w:val="22"/>
          </w:rPr>
          <w:delText xml:space="preserve">en’t </w:delText>
        </w:r>
      </w:del>
      <w:del w:id="50" w:author="Johana Felicia" w:date="2022-11-22T12:40:00Z">
        <w:r w:rsidRPr="000A6291" w:rsidDel="0014510A">
          <w:rPr>
            <w:rFonts w:ascii="Arial" w:eastAsia="Times New Roman" w:hAnsi="Arial" w:cs="Arial"/>
            <w:color w:val="000000"/>
            <w:sz w:val="22"/>
            <w:szCs w:val="22"/>
          </w:rPr>
          <w:delText>able</w:delText>
        </w:r>
      </w:del>
      <w:r w:rsidRPr="000A6291">
        <w:rPr>
          <w:rFonts w:ascii="Arial" w:eastAsia="Times New Roman" w:hAnsi="Arial" w:cs="Arial"/>
          <w:color w:val="000000"/>
          <w:sz w:val="22"/>
          <w:szCs w:val="22"/>
        </w:rPr>
        <w:t xml:space="preserve"> </w:t>
      </w:r>
      <w:del w:id="51" w:author="Johana Felicia" w:date="2022-11-22T12:40:00Z">
        <w:r w:rsidRPr="000A6291" w:rsidDel="0014510A">
          <w:rPr>
            <w:rFonts w:ascii="Arial" w:eastAsia="Times New Roman" w:hAnsi="Arial" w:cs="Arial"/>
            <w:color w:val="000000"/>
            <w:sz w:val="22"/>
            <w:szCs w:val="22"/>
          </w:rPr>
          <w:delText>to understand</w:delText>
        </w:r>
      </w:del>
      <w:ins w:id="52" w:author="Johana Felicia" w:date="2022-11-22T12:40:00Z">
        <w:r w:rsidR="0014510A">
          <w:rPr>
            <w:rFonts w:ascii="Arial" w:eastAsia="Times New Roman" w:hAnsi="Arial" w:cs="Arial"/>
            <w:color w:val="000000"/>
            <w:sz w:val="22"/>
            <w:szCs w:val="22"/>
          </w:rPr>
          <w:t>doing well</w:t>
        </w:r>
      </w:ins>
      <w:ins w:id="53" w:author="Johana Felicia" w:date="2022-11-22T12:37:00Z">
        <w:r w:rsidR="0014510A">
          <w:rPr>
            <w:rFonts w:ascii="Arial" w:eastAsia="Times New Roman" w:hAnsi="Arial" w:cs="Arial"/>
            <w:color w:val="000000"/>
            <w:sz w:val="22"/>
            <w:szCs w:val="22"/>
          </w:rPr>
          <w:t>.</w:t>
        </w:r>
      </w:ins>
      <w:ins w:id="54" w:author="Johana Felicia" w:date="2022-11-22T12:38:00Z">
        <w:r w:rsidR="0014510A">
          <w:rPr>
            <w:rFonts w:ascii="Arial" w:eastAsia="Times New Roman" w:hAnsi="Arial" w:cs="Arial"/>
            <w:color w:val="000000"/>
            <w:sz w:val="22"/>
            <w:szCs w:val="22"/>
          </w:rPr>
          <w:t xml:space="preserve"> This</w:t>
        </w:r>
      </w:ins>
      <w:del w:id="55" w:author="Johana Felicia" w:date="2022-11-22T12:37:00Z">
        <w:r w:rsidRPr="000A6291" w:rsidDel="0014510A">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result</w:t>
      </w:r>
      <w:ins w:id="56" w:author="Johana Felicia" w:date="2022-11-22T12:38:00Z">
        <w:r w:rsidR="0014510A">
          <w:rPr>
            <w:rFonts w:ascii="Arial" w:eastAsia="Times New Roman" w:hAnsi="Arial" w:cs="Arial"/>
            <w:color w:val="000000"/>
            <w:sz w:val="22"/>
            <w:szCs w:val="22"/>
          </w:rPr>
          <w:t>ed</w:t>
        </w:r>
      </w:ins>
      <w:del w:id="57" w:author="Johana Felicia" w:date="2022-11-22T12:38:00Z">
        <w:r w:rsidRPr="000A6291" w:rsidDel="0014510A">
          <w:rPr>
            <w:rFonts w:ascii="Arial" w:eastAsia="Times New Roman" w:hAnsi="Arial" w:cs="Arial"/>
            <w:color w:val="000000"/>
            <w:sz w:val="22"/>
            <w:szCs w:val="22"/>
          </w:rPr>
          <w:delText>ing</w:delText>
        </w:r>
      </w:del>
      <w:r w:rsidRPr="000A6291">
        <w:rPr>
          <w:rFonts w:ascii="Arial" w:eastAsia="Times New Roman" w:hAnsi="Arial" w:cs="Arial"/>
          <w:color w:val="000000"/>
          <w:sz w:val="22"/>
          <w:szCs w:val="22"/>
        </w:rPr>
        <w:t xml:space="preserve"> in a stressful environment </w:t>
      </w:r>
      <w:del w:id="58" w:author="Johana Felicia" w:date="2022-11-22T12:38:00Z">
        <w:r w:rsidRPr="000A6291" w:rsidDel="0014510A">
          <w:rPr>
            <w:rFonts w:ascii="Arial" w:eastAsia="Times New Roman" w:hAnsi="Arial" w:cs="Arial"/>
            <w:color w:val="000000"/>
            <w:sz w:val="22"/>
            <w:szCs w:val="22"/>
          </w:rPr>
          <w:delText>both for</w:delText>
        </w:r>
      </w:del>
      <w:ins w:id="59" w:author="Johana Felicia" w:date="2022-11-22T12:38:00Z">
        <w:r w:rsidR="0014510A">
          <w:rPr>
            <w:rFonts w:ascii="Arial" w:eastAsia="Times New Roman" w:hAnsi="Arial" w:cs="Arial"/>
            <w:color w:val="000000"/>
            <w:sz w:val="22"/>
            <w:szCs w:val="22"/>
          </w:rPr>
          <w:t>for both</w:t>
        </w:r>
      </w:ins>
      <w:r w:rsidRPr="000A6291">
        <w:rPr>
          <w:rFonts w:ascii="Arial" w:eastAsia="Times New Roman" w:hAnsi="Arial" w:cs="Arial"/>
          <w:color w:val="000000"/>
          <w:sz w:val="22"/>
          <w:szCs w:val="22"/>
        </w:rPr>
        <w:t xml:space="preserve"> </w:t>
      </w:r>
      <w:del w:id="60" w:author="Johana Felicia" w:date="2022-11-22T12:38:00Z">
        <w:r w:rsidRPr="000A6291" w:rsidDel="0014510A">
          <w:rPr>
            <w:rFonts w:ascii="Arial" w:eastAsia="Times New Roman" w:hAnsi="Arial" w:cs="Arial"/>
            <w:color w:val="000000"/>
            <w:sz w:val="22"/>
            <w:szCs w:val="22"/>
          </w:rPr>
          <w:delText>me and my siblings</w:delText>
        </w:r>
      </w:del>
      <w:ins w:id="61" w:author="Johana Felicia" w:date="2022-11-22T12:38:00Z">
        <w:r w:rsidR="0014510A">
          <w:rPr>
            <w:rFonts w:ascii="Arial" w:eastAsia="Times New Roman" w:hAnsi="Arial" w:cs="Arial"/>
            <w:color w:val="000000"/>
            <w:sz w:val="22"/>
            <w:szCs w:val="22"/>
          </w:rPr>
          <w:t>my siblings and me</w:t>
        </w:r>
      </w:ins>
      <w:r w:rsidRPr="000A6291">
        <w:rPr>
          <w:rFonts w:ascii="Arial" w:eastAsia="Times New Roman" w:hAnsi="Arial" w:cs="Arial"/>
          <w:color w:val="000000"/>
          <w:sz w:val="22"/>
          <w:szCs w:val="22"/>
        </w:rPr>
        <w:t xml:space="preserve">. </w:t>
      </w:r>
      <w:del w:id="62" w:author="Johana Felicia" w:date="2022-11-22T12:21:00Z">
        <w:r w:rsidRPr="000A6291" w:rsidDel="00323A64">
          <w:rPr>
            <w:rFonts w:ascii="Arial" w:eastAsia="Times New Roman" w:hAnsi="Arial" w:cs="Arial"/>
            <w:color w:val="000000"/>
            <w:sz w:val="22"/>
            <w:szCs w:val="22"/>
          </w:rPr>
          <w:delText>I felt that nothing positive was yielded. </w:delText>
        </w:r>
      </w:del>
    </w:p>
    <w:p w14:paraId="70BAA8D2" w14:textId="77777777" w:rsidR="000A6291" w:rsidRPr="000A6291" w:rsidRDefault="000A6291" w:rsidP="000A6291">
      <w:pPr>
        <w:rPr>
          <w:rFonts w:ascii="Times New Roman" w:eastAsia="Times New Roman" w:hAnsi="Times New Roman" w:cs="Times New Roman"/>
        </w:rPr>
      </w:pPr>
    </w:p>
    <w:p w14:paraId="43EB7B8C" w14:textId="16EF7BF6" w:rsidR="000A6291" w:rsidRPr="000A6291" w:rsidRDefault="000A6291" w:rsidP="000A6291">
      <w:pPr>
        <w:rPr>
          <w:rFonts w:ascii="Times New Roman" w:eastAsia="Times New Roman" w:hAnsi="Times New Roman" w:cs="Times New Roman"/>
        </w:rPr>
      </w:pPr>
      <w:commentRangeStart w:id="63"/>
      <w:del w:id="64" w:author="Johana Felicia" w:date="2022-11-22T10:41:00Z">
        <w:r w:rsidRPr="000A6291" w:rsidDel="00926C9B">
          <w:rPr>
            <w:rFonts w:ascii="Arial" w:eastAsia="Times New Roman" w:hAnsi="Arial" w:cs="Arial"/>
            <w:color w:val="000000"/>
            <w:sz w:val="22"/>
            <w:szCs w:val="22"/>
          </w:rPr>
          <w:delText>Trying to remember</w:delText>
        </w:r>
      </w:del>
      <w:ins w:id="65" w:author="Johana Felicia" w:date="2022-11-22T10:41:00Z">
        <w:r w:rsidR="00926C9B">
          <w:rPr>
            <w:rFonts w:ascii="Arial" w:eastAsia="Times New Roman" w:hAnsi="Arial" w:cs="Arial"/>
            <w:color w:val="000000"/>
            <w:sz w:val="22"/>
            <w:szCs w:val="22"/>
          </w:rPr>
          <w:t>Remembering</w:t>
        </w:r>
      </w:ins>
      <w:r w:rsidRPr="000A6291">
        <w:rPr>
          <w:rFonts w:ascii="Arial" w:eastAsia="Times New Roman" w:hAnsi="Arial" w:cs="Arial"/>
          <w:color w:val="000000"/>
          <w:sz w:val="22"/>
          <w:szCs w:val="22"/>
        </w:rPr>
        <w:t xml:space="preserve"> how mom does it</w:t>
      </w:r>
      <w:ins w:id="66" w:author="Johana Felicia" w:date="2022-11-22T12:47:00Z">
        <w:r w:rsidR="00D01D00">
          <w:rPr>
            <w:rFonts w:ascii="Arial" w:eastAsia="Times New Roman" w:hAnsi="Arial" w:cs="Arial"/>
            <w:color w:val="000000"/>
            <w:sz w:val="22"/>
            <w:szCs w:val="22"/>
          </w:rPr>
          <w:t xml:space="preserve">—l </w:t>
        </w:r>
      </w:ins>
      <w:del w:id="67" w:author="Johana Felicia" w:date="2022-11-22T12:47:00Z">
        <w:r w:rsidRPr="000A6291" w:rsidDel="00D01D00">
          <w:rPr>
            <w:rFonts w:ascii="Arial" w:eastAsia="Times New Roman" w:hAnsi="Arial" w:cs="Arial"/>
            <w:color w:val="000000"/>
            <w:sz w:val="22"/>
            <w:szCs w:val="22"/>
          </w:rPr>
          <w:delText xml:space="preserve">, I </w:delText>
        </w:r>
      </w:del>
      <w:r w:rsidRPr="000A6291">
        <w:rPr>
          <w:rFonts w:ascii="Arial" w:eastAsia="Times New Roman" w:hAnsi="Arial" w:cs="Arial"/>
          <w:color w:val="000000"/>
          <w:sz w:val="22"/>
          <w:szCs w:val="22"/>
        </w:rPr>
        <w:t>realized that she</w:t>
      </w:r>
      <w:ins w:id="68" w:author="Johana Felicia" w:date="2022-11-22T12:30:00Z">
        <w:r w:rsidR="00611423">
          <w:rPr>
            <w:rFonts w:ascii="Arial" w:eastAsia="Times New Roman" w:hAnsi="Arial" w:cs="Arial"/>
            <w:color w:val="000000"/>
            <w:sz w:val="22"/>
            <w:szCs w:val="22"/>
          </w:rPr>
          <w:t xml:space="preserve"> always</w:t>
        </w:r>
      </w:ins>
      <w:del w:id="69" w:author="Johana Felicia" w:date="2022-11-22T12:30:00Z">
        <w:r w:rsidRPr="000A6291" w:rsidDel="00611423">
          <w:rPr>
            <w:rFonts w:ascii="Arial" w:eastAsia="Times New Roman" w:hAnsi="Arial" w:cs="Arial"/>
            <w:color w:val="000000"/>
            <w:sz w:val="22"/>
            <w:szCs w:val="22"/>
          </w:rPr>
          <w:delText>’s always</w:delText>
        </w:r>
      </w:del>
      <w:r w:rsidRPr="000A6291">
        <w:rPr>
          <w:rFonts w:ascii="Arial" w:eastAsia="Times New Roman" w:hAnsi="Arial" w:cs="Arial"/>
          <w:color w:val="000000"/>
          <w:sz w:val="22"/>
          <w:szCs w:val="22"/>
        </w:rPr>
        <w:t xml:space="preserve"> smil</w:t>
      </w:r>
      <w:ins w:id="70" w:author="Johana Felicia" w:date="2022-11-22T12:30:00Z">
        <w:r w:rsidR="00611423">
          <w:rPr>
            <w:rFonts w:ascii="Arial" w:eastAsia="Times New Roman" w:hAnsi="Arial" w:cs="Arial"/>
            <w:color w:val="000000"/>
            <w:sz w:val="22"/>
            <w:szCs w:val="22"/>
          </w:rPr>
          <w:t>e</w:t>
        </w:r>
      </w:ins>
      <w:ins w:id="71" w:author="Johana Felicia" w:date="2022-11-22T12:47:00Z">
        <w:r w:rsidR="00D01D00">
          <w:rPr>
            <w:rFonts w:ascii="Arial" w:eastAsia="Times New Roman" w:hAnsi="Arial" w:cs="Arial"/>
            <w:color w:val="000000"/>
            <w:sz w:val="22"/>
            <w:szCs w:val="22"/>
          </w:rPr>
          <w:t>s</w:t>
        </w:r>
      </w:ins>
      <w:commentRangeEnd w:id="63"/>
      <w:r w:rsidR="0005030E">
        <w:rPr>
          <w:rStyle w:val="CommentReference"/>
        </w:rPr>
        <w:commentReference w:id="63"/>
      </w:r>
      <w:del w:id="72" w:author="Johana Felicia" w:date="2022-11-22T12:30:00Z">
        <w:r w:rsidRPr="000A6291" w:rsidDel="00611423">
          <w:rPr>
            <w:rFonts w:ascii="Arial" w:eastAsia="Times New Roman" w:hAnsi="Arial" w:cs="Arial"/>
            <w:color w:val="000000"/>
            <w:sz w:val="22"/>
            <w:szCs w:val="22"/>
          </w:rPr>
          <w:delText>ing</w:delText>
        </w:r>
      </w:del>
      <w:r w:rsidRPr="000A6291">
        <w:rPr>
          <w:rFonts w:ascii="Arial" w:eastAsia="Times New Roman" w:hAnsi="Arial" w:cs="Arial"/>
          <w:color w:val="000000"/>
          <w:sz w:val="22"/>
          <w:szCs w:val="22"/>
        </w:rPr>
        <w:t xml:space="preserve">. “Maybe that’s what I should do? </w:t>
      </w:r>
      <w:del w:id="73" w:author="Johana Felicia" w:date="2022-11-22T12:50:00Z">
        <w:r w:rsidRPr="000A6291" w:rsidDel="00D01D00">
          <w:rPr>
            <w:rFonts w:ascii="Arial" w:eastAsia="Times New Roman" w:hAnsi="Arial" w:cs="Arial"/>
            <w:color w:val="000000"/>
            <w:sz w:val="22"/>
            <w:szCs w:val="22"/>
          </w:rPr>
          <w:delText>Should I do</w:delText>
        </w:r>
      </w:del>
      <w:ins w:id="74" w:author="Johana Felicia" w:date="2022-11-22T12:50:00Z">
        <w:r w:rsidR="00D01D00">
          <w:rPr>
            <w:rFonts w:ascii="Arial" w:eastAsia="Times New Roman" w:hAnsi="Arial" w:cs="Arial"/>
            <w:color w:val="000000"/>
            <w:sz w:val="22"/>
            <w:szCs w:val="22"/>
          </w:rPr>
          <w:t>Doing</w:t>
        </w:r>
      </w:ins>
      <w:r w:rsidRPr="000A6291">
        <w:rPr>
          <w:rFonts w:ascii="Arial" w:eastAsia="Times New Roman" w:hAnsi="Arial" w:cs="Arial"/>
          <w:color w:val="000000"/>
          <w:sz w:val="22"/>
          <w:szCs w:val="22"/>
        </w:rPr>
        <w:t xml:space="preserve"> the opposite of what I’m doing right now?” I said to myself. So, I applied the positive reinforcement approach. </w:t>
      </w:r>
      <w:commentRangeStart w:id="75"/>
      <w:r w:rsidRPr="000A6291">
        <w:rPr>
          <w:rFonts w:ascii="Arial" w:eastAsia="Times New Roman" w:hAnsi="Arial" w:cs="Arial"/>
          <w:color w:val="000000"/>
          <w:sz w:val="22"/>
          <w:szCs w:val="22"/>
        </w:rPr>
        <w:t xml:space="preserve">I started </w:t>
      </w:r>
      <w:del w:id="76" w:author="Johana Felicia" w:date="2022-11-22T10:43:00Z">
        <w:r w:rsidRPr="000A6291" w:rsidDel="00926C9B">
          <w:rPr>
            <w:rFonts w:ascii="Arial" w:eastAsia="Times New Roman" w:hAnsi="Arial" w:cs="Arial"/>
            <w:color w:val="000000"/>
            <w:sz w:val="22"/>
            <w:szCs w:val="22"/>
          </w:rPr>
          <w:delText xml:space="preserve">with </w:delText>
        </w:r>
      </w:del>
      <w:ins w:id="77" w:author="Johana Felicia" w:date="2022-11-22T10:43:00Z">
        <w:r w:rsidR="00926C9B">
          <w:rPr>
            <w:rFonts w:ascii="Arial" w:eastAsia="Times New Roman" w:hAnsi="Arial" w:cs="Arial"/>
            <w:color w:val="000000"/>
            <w:sz w:val="22"/>
            <w:szCs w:val="22"/>
          </w:rPr>
          <w:t>by</w:t>
        </w:r>
        <w:r w:rsidR="00926C9B" w:rsidRPr="000A6291">
          <w:rPr>
            <w:rFonts w:ascii="Arial" w:eastAsia="Times New Roman" w:hAnsi="Arial" w:cs="Arial"/>
            <w:color w:val="000000"/>
            <w:sz w:val="22"/>
            <w:szCs w:val="22"/>
          </w:rPr>
          <w:t xml:space="preserve"> </w:t>
        </w:r>
      </w:ins>
      <w:r w:rsidRPr="000A6291">
        <w:rPr>
          <w:rFonts w:ascii="Arial" w:eastAsia="Times New Roman" w:hAnsi="Arial" w:cs="Arial"/>
          <w:color w:val="000000"/>
          <w:sz w:val="22"/>
          <w:szCs w:val="22"/>
        </w:rPr>
        <w:t>learning how to cook so I could prepare their favorite meal when they</w:t>
      </w:r>
      <w:ins w:id="78" w:author="Johana Felicia" w:date="2022-11-22T10:43:00Z">
        <w:r w:rsidR="00926C9B">
          <w:rPr>
            <w:rFonts w:ascii="Arial" w:eastAsia="Times New Roman" w:hAnsi="Arial" w:cs="Arial"/>
            <w:color w:val="000000"/>
            <w:sz w:val="22"/>
            <w:szCs w:val="22"/>
          </w:rPr>
          <w:t xml:space="preserve"> were</w:t>
        </w:r>
      </w:ins>
      <w:del w:id="79" w:author="Johana Felicia" w:date="2022-11-22T10:43:00Z">
        <w:r w:rsidRPr="000A6291" w:rsidDel="00926C9B">
          <w:rPr>
            <w:rFonts w:ascii="Arial" w:eastAsia="Times New Roman" w:hAnsi="Arial" w:cs="Arial"/>
            <w:color w:val="000000"/>
            <w:sz w:val="22"/>
            <w:szCs w:val="22"/>
          </w:rPr>
          <w:delText>’re</w:delText>
        </w:r>
      </w:del>
      <w:r w:rsidRPr="000A6291">
        <w:rPr>
          <w:rFonts w:ascii="Arial" w:eastAsia="Times New Roman" w:hAnsi="Arial" w:cs="Arial"/>
          <w:color w:val="000000"/>
          <w:sz w:val="22"/>
          <w:szCs w:val="22"/>
        </w:rPr>
        <w:t xml:space="preserve"> </w:t>
      </w:r>
      <w:del w:id="80" w:author="Johana Felicia" w:date="2022-11-22T10:42:00Z">
        <w:r w:rsidRPr="000A6291" w:rsidDel="00926C9B">
          <w:rPr>
            <w:rFonts w:ascii="Arial" w:eastAsia="Times New Roman" w:hAnsi="Arial" w:cs="Arial"/>
            <w:color w:val="000000"/>
            <w:sz w:val="22"/>
            <w:szCs w:val="22"/>
          </w:rPr>
          <w:delText xml:space="preserve">able to </w:delText>
        </w:r>
      </w:del>
      <w:del w:id="81" w:author="Johana Felicia" w:date="2022-11-22T10:43:00Z">
        <w:r w:rsidRPr="000A6291" w:rsidDel="00926C9B">
          <w:rPr>
            <w:rFonts w:ascii="Arial" w:eastAsia="Times New Roman" w:hAnsi="Arial" w:cs="Arial"/>
            <w:color w:val="000000"/>
            <w:sz w:val="22"/>
            <w:szCs w:val="22"/>
          </w:rPr>
          <w:delText>focus on their study</w:delText>
        </w:r>
      </w:del>
      <w:ins w:id="82" w:author="Johana Felicia" w:date="2022-11-22T10:43:00Z">
        <w:r w:rsidR="00926C9B">
          <w:rPr>
            <w:rFonts w:ascii="Arial" w:eastAsia="Times New Roman" w:hAnsi="Arial" w:cs="Arial"/>
            <w:color w:val="000000"/>
            <w:sz w:val="22"/>
            <w:szCs w:val="22"/>
          </w:rPr>
          <w:t>focused on studying</w:t>
        </w:r>
      </w:ins>
      <w:r w:rsidRPr="000A6291">
        <w:rPr>
          <w:rFonts w:ascii="Arial" w:eastAsia="Times New Roman" w:hAnsi="Arial" w:cs="Arial"/>
          <w:color w:val="000000"/>
          <w:sz w:val="22"/>
          <w:szCs w:val="22"/>
        </w:rPr>
        <w:t xml:space="preserve">. I’d also praise them when they finished their schoolwork early and reward them with TV time. Whenever we missed our parents, I would comfort them by playing physical games that were a disguise </w:t>
      </w:r>
      <w:del w:id="83" w:author="Johana Felicia" w:date="2022-11-22T10:44:00Z">
        <w:r w:rsidRPr="000A6291" w:rsidDel="00926C9B">
          <w:rPr>
            <w:rFonts w:ascii="Arial" w:eastAsia="Times New Roman" w:hAnsi="Arial" w:cs="Arial"/>
            <w:color w:val="000000"/>
            <w:sz w:val="22"/>
            <w:szCs w:val="22"/>
          </w:rPr>
          <w:delText>of</w:delText>
        </w:r>
      </w:del>
      <w:ins w:id="84" w:author="Johana Felicia" w:date="2022-11-22T10:44:00Z">
        <w:r w:rsidR="00926C9B">
          <w:rPr>
            <w:rFonts w:ascii="Arial" w:eastAsia="Times New Roman" w:hAnsi="Arial" w:cs="Arial"/>
            <w:color w:val="000000"/>
            <w:sz w:val="22"/>
            <w:szCs w:val="22"/>
          </w:rPr>
          <w:t>for</w:t>
        </w:r>
      </w:ins>
      <w:r w:rsidRPr="000A6291">
        <w:rPr>
          <w:rFonts w:ascii="Arial" w:eastAsia="Times New Roman" w:hAnsi="Arial" w:cs="Arial"/>
          <w:color w:val="000000"/>
          <w:sz w:val="22"/>
          <w:szCs w:val="22"/>
        </w:rPr>
        <w:t xml:space="preserve"> cleaning up the house to distract them. </w:t>
      </w:r>
      <w:commentRangeEnd w:id="75"/>
      <w:r w:rsidR="0005030E">
        <w:rPr>
          <w:rStyle w:val="CommentReference"/>
        </w:rPr>
        <w:commentReference w:id="75"/>
      </w:r>
    </w:p>
    <w:p w14:paraId="3BEF7C0E" w14:textId="77777777" w:rsidR="000A6291" w:rsidRPr="000A6291" w:rsidRDefault="000A6291" w:rsidP="000A6291">
      <w:pPr>
        <w:rPr>
          <w:rFonts w:ascii="Times New Roman" w:eastAsia="Times New Roman" w:hAnsi="Times New Roman" w:cs="Times New Roman"/>
        </w:rPr>
      </w:pPr>
    </w:p>
    <w:p w14:paraId="6D7708E3" w14:textId="295EA6B6" w:rsidR="000A6291" w:rsidRPr="000A6291" w:rsidRDefault="000A6291" w:rsidP="000A6291">
      <w:pPr>
        <w:rPr>
          <w:rFonts w:ascii="Times New Roman" w:eastAsia="Times New Roman" w:hAnsi="Times New Roman" w:cs="Times New Roman"/>
        </w:rPr>
      </w:pPr>
      <w:del w:id="85" w:author="Johana Felicia" w:date="2022-11-22T10:45:00Z">
        <w:r w:rsidRPr="000A6291" w:rsidDel="00926C9B">
          <w:rPr>
            <w:rFonts w:ascii="Arial" w:eastAsia="Times New Roman" w:hAnsi="Arial" w:cs="Arial"/>
            <w:color w:val="000000"/>
            <w:sz w:val="22"/>
            <w:szCs w:val="22"/>
          </w:rPr>
          <w:delText>After a while</w:delText>
        </w:r>
      </w:del>
      <w:ins w:id="86" w:author="Johana Felicia" w:date="2022-11-22T10:45:00Z">
        <w:r w:rsidR="00926C9B">
          <w:rPr>
            <w:rFonts w:ascii="Arial" w:eastAsia="Times New Roman" w:hAnsi="Arial" w:cs="Arial"/>
            <w:color w:val="000000"/>
            <w:sz w:val="22"/>
            <w:szCs w:val="22"/>
          </w:rPr>
          <w:t>Eventually</w:t>
        </w:r>
      </w:ins>
      <w:r w:rsidRPr="000A6291">
        <w:rPr>
          <w:rFonts w:ascii="Arial" w:eastAsia="Times New Roman" w:hAnsi="Arial" w:cs="Arial"/>
          <w:color w:val="000000"/>
          <w:sz w:val="22"/>
          <w:szCs w:val="22"/>
        </w:rPr>
        <w:t xml:space="preserve">, things </w:t>
      </w:r>
      <w:del w:id="87" w:author="Johana Felicia" w:date="2022-11-22T12:33:00Z">
        <w:r w:rsidRPr="000A6291" w:rsidDel="00611423">
          <w:rPr>
            <w:rFonts w:ascii="Arial" w:eastAsia="Times New Roman" w:hAnsi="Arial" w:cs="Arial"/>
            <w:color w:val="000000"/>
            <w:sz w:val="22"/>
            <w:szCs w:val="22"/>
          </w:rPr>
          <w:delText xml:space="preserve">gradually </w:delText>
        </w:r>
      </w:del>
      <w:r w:rsidRPr="000A6291">
        <w:rPr>
          <w:rFonts w:ascii="Arial" w:eastAsia="Times New Roman" w:hAnsi="Arial" w:cs="Arial"/>
          <w:color w:val="000000"/>
          <w:sz w:val="22"/>
          <w:szCs w:val="22"/>
        </w:rPr>
        <w:t xml:space="preserve">got back on track. The messy house became </w:t>
      </w:r>
      <w:del w:id="88" w:author="Johana Felicia" w:date="2022-11-22T10:46:00Z">
        <w:r w:rsidRPr="000A6291" w:rsidDel="00926C9B">
          <w:rPr>
            <w:rFonts w:ascii="Arial" w:eastAsia="Times New Roman" w:hAnsi="Arial" w:cs="Arial"/>
            <w:color w:val="000000"/>
            <w:sz w:val="22"/>
            <w:szCs w:val="22"/>
          </w:rPr>
          <w:delText>more tidy</w:delText>
        </w:r>
      </w:del>
      <w:ins w:id="89" w:author="Johana Felicia" w:date="2022-11-22T10:46:00Z">
        <w:r w:rsidR="00926C9B">
          <w:rPr>
            <w:rFonts w:ascii="Arial" w:eastAsia="Times New Roman" w:hAnsi="Arial" w:cs="Arial"/>
            <w:color w:val="000000"/>
            <w:sz w:val="22"/>
            <w:szCs w:val="22"/>
          </w:rPr>
          <w:t>tidier</w:t>
        </w:r>
      </w:ins>
      <w:r w:rsidRPr="000A6291">
        <w:rPr>
          <w:rFonts w:ascii="Arial" w:eastAsia="Times New Roman" w:hAnsi="Arial" w:cs="Arial"/>
          <w:color w:val="000000"/>
          <w:sz w:val="22"/>
          <w:szCs w:val="22"/>
        </w:rPr>
        <w:t xml:space="preserve">. Improvements were </w:t>
      </w:r>
      <w:ins w:id="90" w:author="Johana Felicia" w:date="2022-11-22T12:34:00Z">
        <w:r w:rsidR="00611423">
          <w:rPr>
            <w:rFonts w:ascii="Arial" w:eastAsia="Times New Roman" w:hAnsi="Arial" w:cs="Arial"/>
            <w:color w:val="000000"/>
            <w:sz w:val="22"/>
            <w:szCs w:val="22"/>
          </w:rPr>
          <w:t xml:space="preserve">not only </w:t>
        </w:r>
      </w:ins>
      <w:r w:rsidRPr="000A6291">
        <w:rPr>
          <w:rFonts w:ascii="Arial" w:eastAsia="Times New Roman" w:hAnsi="Arial" w:cs="Arial"/>
          <w:color w:val="000000"/>
          <w:sz w:val="22"/>
          <w:szCs w:val="22"/>
        </w:rPr>
        <w:t xml:space="preserve">seen </w:t>
      </w:r>
      <w:del w:id="91" w:author="Johana Felicia" w:date="2022-11-22T12:33:00Z">
        <w:r w:rsidRPr="000A6291" w:rsidDel="00611423">
          <w:rPr>
            <w:rFonts w:ascii="Arial" w:eastAsia="Times New Roman" w:hAnsi="Arial" w:cs="Arial"/>
            <w:color w:val="000000"/>
            <w:sz w:val="22"/>
            <w:szCs w:val="22"/>
          </w:rPr>
          <w:delText xml:space="preserve">not only </w:delText>
        </w:r>
      </w:del>
      <w:r w:rsidRPr="000A6291">
        <w:rPr>
          <w:rFonts w:ascii="Arial" w:eastAsia="Times New Roman" w:hAnsi="Arial" w:cs="Arial"/>
          <w:color w:val="000000"/>
          <w:sz w:val="22"/>
          <w:szCs w:val="22"/>
        </w:rPr>
        <w:t>in my siblings' grades and well-being</w:t>
      </w:r>
      <w:del w:id="92" w:author="Johana Felicia" w:date="2022-11-22T11:49:00Z">
        <w:r w:rsidRPr="000A6291" w:rsidDel="00D76B35">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but also </w:t>
      </w:r>
      <w:ins w:id="93" w:author="Johana Felicia" w:date="2022-11-22T12:39:00Z">
        <w:r w:rsidR="0014510A">
          <w:rPr>
            <w:rFonts w:ascii="Arial" w:eastAsia="Times New Roman" w:hAnsi="Arial" w:cs="Arial"/>
            <w:color w:val="000000"/>
            <w:sz w:val="22"/>
            <w:szCs w:val="22"/>
          </w:rPr>
          <w:t xml:space="preserve">in </w:t>
        </w:r>
      </w:ins>
      <w:r w:rsidRPr="000A6291">
        <w:rPr>
          <w:rFonts w:ascii="Arial" w:eastAsia="Times New Roman" w:hAnsi="Arial" w:cs="Arial"/>
          <w:color w:val="000000"/>
          <w:sz w:val="22"/>
          <w:szCs w:val="22"/>
        </w:rPr>
        <w:t>mine. Since watching TV was part of their reward, they no longer insist</w:t>
      </w:r>
      <w:ins w:id="94" w:author="Johana Felicia" w:date="2022-11-22T12:41:00Z">
        <w:r w:rsidR="0014510A">
          <w:rPr>
            <w:rFonts w:ascii="Arial" w:eastAsia="Times New Roman" w:hAnsi="Arial" w:cs="Arial"/>
            <w:color w:val="000000"/>
            <w:sz w:val="22"/>
            <w:szCs w:val="22"/>
          </w:rPr>
          <w:t>ed</w:t>
        </w:r>
      </w:ins>
      <w:r w:rsidRPr="000A6291">
        <w:rPr>
          <w:rFonts w:ascii="Arial" w:eastAsia="Times New Roman" w:hAnsi="Arial" w:cs="Arial"/>
          <w:color w:val="000000"/>
          <w:sz w:val="22"/>
          <w:szCs w:val="22"/>
        </w:rPr>
        <w:t xml:space="preserve"> on watching TV until midnight. </w:t>
      </w:r>
    </w:p>
    <w:p w14:paraId="0A9CEA93" w14:textId="77777777" w:rsidR="000A6291" w:rsidRPr="000A6291" w:rsidRDefault="000A6291" w:rsidP="000A6291">
      <w:pPr>
        <w:rPr>
          <w:rFonts w:ascii="Times New Roman" w:eastAsia="Times New Roman" w:hAnsi="Times New Roman" w:cs="Times New Roman"/>
        </w:rPr>
      </w:pPr>
    </w:p>
    <w:p w14:paraId="40DFB17D" w14:textId="4DDB7C48" w:rsidR="000A6291" w:rsidRPr="000A6291" w:rsidRDefault="000A6291" w:rsidP="000A6291">
      <w:pPr>
        <w:rPr>
          <w:rFonts w:ascii="Times New Roman" w:eastAsia="Times New Roman" w:hAnsi="Times New Roman" w:cs="Times New Roman"/>
        </w:rPr>
      </w:pPr>
      <w:r w:rsidRPr="000A6291">
        <w:rPr>
          <w:rFonts w:ascii="Arial" w:eastAsia="Times New Roman" w:hAnsi="Arial" w:cs="Arial"/>
          <w:color w:val="000000"/>
          <w:sz w:val="22"/>
          <w:szCs w:val="22"/>
        </w:rPr>
        <w:t>Th</w:t>
      </w:r>
      <w:ins w:id="95" w:author="Johana Felicia" w:date="2022-11-22T12:42:00Z">
        <w:r w:rsidR="0014510A">
          <w:rPr>
            <w:rFonts w:ascii="Arial" w:eastAsia="Times New Roman" w:hAnsi="Arial" w:cs="Arial"/>
            <w:color w:val="000000"/>
            <w:sz w:val="22"/>
            <w:szCs w:val="22"/>
          </w:rPr>
          <w:t xml:space="preserve">is experience </w:t>
        </w:r>
      </w:ins>
      <w:del w:id="96" w:author="Johana Felicia" w:date="2022-11-22T12:42:00Z">
        <w:r w:rsidRPr="000A6291" w:rsidDel="0014510A">
          <w:rPr>
            <w:rFonts w:ascii="Arial" w:eastAsia="Times New Roman" w:hAnsi="Arial" w:cs="Arial"/>
            <w:color w:val="000000"/>
            <w:sz w:val="22"/>
            <w:szCs w:val="22"/>
          </w:rPr>
          <w:delText xml:space="preserve">ese couple of months </w:delText>
        </w:r>
      </w:del>
      <w:r w:rsidRPr="000A6291">
        <w:rPr>
          <w:rFonts w:ascii="Arial" w:eastAsia="Times New Roman" w:hAnsi="Arial" w:cs="Arial"/>
          <w:color w:val="000000"/>
          <w:sz w:val="22"/>
          <w:szCs w:val="22"/>
        </w:rPr>
        <w:t>ha</w:t>
      </w:r>
      <w:ins w:id="97" w:author="Johana Felicia" w:date="2022-11-22T12:42:00Z">
        <w:r w:rsidR="0014510A">
          <w:rPr>
            <w:rFonts w:ascii="Arial" w:eastAsia="Times New Roman" w:hAnsi="Arial" w:cs="Arial"/>
            <w:color w:val="000000"/>
            <w:sz w:val="22"/>
            <w:szCs w:val="22"/>
          </w:rPr>
          <w:t>s</w:t>
        </w:r>
      </w:ins>
      <w:del w:id="98" w:author="Johana Felicia" w:date="2022-11-22T12:42:00Z">
        <w:r w:rsidRPr="000A6291" w:rsidDel="0014510A">
          <w:rPr>
            <w:rFonts w:ascii="Arial" w:eastAsia="Times New Roman" w:hAnsi="Arial" w:cs="Arial"/>
            <w:color w:val="000000"/>
            <w:sz w:val="22"/>
            <w:szCs w:val="22"/>
          </w:rPr>
          <w:delText>ve</w:delText>
        </w:r>
      </w:del>
      <w:r w:rsidRPr="000A6291">
        <w:rPr>
          <w:rFonts w:ascii="Arial" w:eastAsia="Times New Roman" w:hAnsi="Arial" w:cs="Arial"/>
          <w:color w:val="000000"/>
          <w:sz w:val="22"/>
          <w:szCs w:val="22"/>
        </w:rPr>
        <w:t xml:space="preserve"> taught me the importance of patience and encouragement in leadership. Newton’s Third Law of Motion dictates that for every action</w:t>
      </w:r>
      <w:del w:id="99" w:author="Johana Felicia" w:date="2022-11-22T12:11:00Z">
        <w:r w:rsidRPr="000A6291" w:rsidDel="0014741E">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there’s an equal and opposite reaction</w:t>
      </w:r>
      <w:ins w:id="100" w:author="Johana Felicia" w:date="2022-11-22T12:11:00Z">
        <w:r w:rsidR="0014741E">
          <w:rPr>
            <w:rFonts w:ascii="Arial" w:eastAsia="Times New Roman" w:hAnsi="Arial" w:cs="Arial"/>
            <w:color w:val="000000"/>
            <w:sz w:val="22"/>
            <w:szCs w:val="22"/>
          </w:rPr>
          <w:t>.</w:t>
        </w:r>
      </w:ins>
      <w:del w:id="101" w:author="Johana Felicia" w:date="2022-11-22T12:11:00Z">
        <w:r w:rsidRPr="000A6291" w:rsidDel="0014741E">
          <w:rPr>
            <w:rFonts w:ascii="Arial" w:eastAsia="Times New Roman" w:hAnsi="Arial" w:cs="Arial"/>
            <w:color w:val="000000"/>
            <w:sz w:val="22"/>
            <w:szCs w:val="22"/>
          </w:rPr>
          <w:delText>;</w:delText>
        </w:r>
      </w:del>
      <w:r w:rsidRPr="000A6291">
        <w:rPr>
          <w:rFonts w:ascii="Arial" w:eastAsia="Times New Roman" w:hAnsi="Arial" w:cs="Arial"/>
          <w:color w:val="000000"/>
          <w:sz w:val="22"/>
          <w:szCs w:val="22"/>
        </w:rPr>
        <w:t xml:space="preserve"> This also applies </w:t>
      </w:r>
      <w:del w:id="102" w:author="Johana Felicia" w:date="2022-11-22T12:11:00Z">
        <w:r w:rsidRPr="000A6291" w:rsidDel="0014741E">
          <w:rPr>
            <w:rFonts w:ascii="Arial" w:eastAsia="Times New Roman" w:hAnsi="Arial" w:cs="Arial"/>
            <w:color w:val="000000"/>
            <w:sz w:val="22"/>
            <w:szCs w:val="22"/>
          </w:rPr>
          <w:delText>in</w:delText>
        </w:r>
      </w:del>
      <w:ins w:id="103" w:author="Johana Felicia" w:date="2022-11-22T12:11:00Z">
        <w:r w:rsidR="0014741E">
          <w:rPr>
            <w:rFonts w:ascii="Arial" w:eastAsia="Times New Roman" w:hAnsi="Arial" w:cs="Arial"/>
            <w:color w:val="000000"/>
            <w:sz w:val="22"/>
            <w:szCs w:val="22"/>
          </w:rPr>
          <w:t>to</w:t>
        </w:r>
      </w:ins>
      <w:r w:rsidRPr="000A6291">
        <w:rPr>
          <w:rFonts w:ascii="Arial" w:eastAsia="Times New Roman" w:hAnsi="Arial" w:cs="Arial"/>
          <w:color w:val="000000"/>
          <w:sz w:val="22"/>
          <w:szCs w:val="22"/>
        </w:rPr>
        <w:t xml:space="preserve"> leadership. Being forced to do things hurriedly would only backfire. Instead, an encouraging and nurturing environment with patience would yield more positive results as seen in my siblings' progress during our parents’ absence</w:t>
      </w:r>
      <w:ins w:id="104" w:author="Johana Felicia" w:date="2022-11-22T12:15:00Z">
        <w:r w:rsidR="0014741E">
          <w:rPr>
            <w:rFonts w:ascii="Arial" w:eastAsia="Times New Roman" w:hAnsi="Arial" w:cs="Arial"/>
            <w:color w:val="000000"/>
            <w:sz w:val="22"/>
            <w:szCs w:val="22"/>
          </w:rPr>
          <w:t>.</w:t>
        </w:r>
      </w:ins>
      <w:del w:id="105" w:author="Johana Felicia" w:date="2022-11-22T12:15:00Z">
        <w:r w:rsidRPr="000A6291" w:rsidDel="0014741E">
          <w:rPr>
            <w:rFonts w:ascii="Arial" w:eastAsia="Times New Roman" w:hAnsi="Arial" w:cs="Arial"/>
            <w:color w:val="000000"/>
            <w:sz w:val="22"/>
            <w:szCs w:val="22"/>
          </w:rPr>
          <w:delText xml:space="preserve"> to China.</w:delText>
        </w:r>
      </w:del>
    </w:p>
    <w:p w14:paraId="60A8E911" w14:textId="77777777" w:rsidR="000A6291" w:rsidRPr="000A6291" w:rsidRDefault="000A6291" w:rsidP="000A6291">
      <w:pPr>
        <w:rPr>
          <w:rFonts w:ascii="Times New Roman" w:eastAsia="Times New Roman" w:hAnsi="Times New Roman" w:cs="Times New Roman"/>
        </w:rPr>
      </w:pPr>
    </w:p>
    <w:p w14:paraId="1E210317"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iara Situmorang" w:date="2022-11-22T16:24:00Z" w:initials="CS">
    <w:p w14:paraId="2A1E8BAD" w14:textId="77777777" w:rsidR="008F0478" w:rsidRDefault="008F0478" w:rsidP="00041998">
      <w:r>
        <w:rPr>
          <w:rStyle w:val="CommentReference"/>
        </w:rPr>
        <w:annotationRef/>
      </w:r>
      <w:r>
        <w:rPr>
          <w:sz w:val="20"/>
          <w:szCs w:val="20"/>
        </w:rPr>
        <w:t>Why not?</w:t>
      </w:r>
    </w:p>
  </w:comment>
  <w:comment w:id="6" w:author="Chiara Situmorang" w:date="2022-11-22T16:32:00Z" w:initials="CS">
    <w:p w14:paraId="4456B01B" w14:textId="77777777" w:rsidR="008F0478" w:rsidRDefault="008F0478" w:rsidP="00DA2A0E">
      <w:r>
        <w:rPr>
          <w:rStyle w:val="CommentReference"/>
        </w:rPr>
        <w:annotationRef/>
      </w:r>
      <w:r>
        <w:rPr>
          <w:sz w:val="20"/>
          <w:szCs w:val="20"/>
        </w:rPr>
        <w:t>You want to be careful about your words here to make sure you come across as responsible and empathetic - why did you think you could do something about your siblings?</w:t>
      </w:r>
    </w:p>
  </w:comment>
  <w:comment w:id="63" w:author="Chiara Situmorang" w:date="2022-11-22T16:33:00Z" w:initials="CS">
    <w:p w14:paraId="335EBE6C" w14:textId="77777777" w:rsidR="0005030E" w:rsidRDefault="0005030E" w:rsidP="00BF0909">
      <w:r>
        <w:rPr>
          <w:rStyle w:val="CommentReference"/>
        </w:rPr>
        <w:annotationRef/>
      </w:r>
      <w:r>
        <w:rPr>
          <w:sz w:val="20"/>
          <w:szCs w:val="20"/>
        </w:rPr>
        <w:t>How did you realise that you needed to change your approach?</w:t>
      </w:r>
    </w:p>
  </w:comment>
  <w:comment w:id="75" w:author="Chiara Situmorang" w:date="2022-11-22T16:35:00Z" w:initials="CS">
    <w:p w14:paraId="6B86FAAE" w14:textId="77777777" w:rsidR="0005030E" w:rsidRDefault="0005030E" w:rsidP="00D95E66">
      <w:r>
        <w:rPr>
          <w:rStyle w:val="CommentReference"/>
        </w:rPr>
        <w:annotationRef/>
      </w:r>
      <w:r>
        <w:rPr>
          <w:sz w:val="20"/>
          <w:szCs w:val="20"/>
        </w:rPr>
        <w:t>This is really great. Did you see any changes in their behaviour or in your relationship with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E8BAD" w15:done="0"/>
  <w15:commentEx w15:paraId="4456B01B" w15:done="0"/>
  <w15:commentEx w15:paraId="335EBE6C" w15:done="0"/>
  <w15:commentEx w15:paraId="6B86FA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7627" w16cex:dateUtc="2022-11-22T09:24:00Z"/>
  <w16cex:commentExtensible w16cex:durableId="27277835" w16cex:dateUtc="2022-11-22T09:32:00Z"/>
  <w16cex:commentExtensible w16cex:durableId="2727786F" w16cex:dateUtc="2022-11-22T09:33:00Z"/>
  <w16cex:commentExtensible w16cex:durableId="272778B7" w16cex:dateUtc="2022-11-22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E8BAD" w16cid:durableId="27277627"/>
  <w16cid:commentId w16cid:paraId="4456B01B" w16cid:durableId="27277835"/>
  <w16cid:commentId w16cid:paraId="335EBE6C" w16cid:durableId="2727786F"/>
  <w16cid:commentId w16cid:paraId="6B86FAAE" w16cid:durableId="272778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91"/>
    <w:rsid w:val="0005030E"/>
    <w:rsid w:val="000A6291"/>
    <w:rsid w:val="0014510A"/>
    <w:rsid w:val="0014741E"/>
    <w:rsid w:val="00185506"/>
    <w:rsid w:val="00323A64"/>
    <w:rsid w:val="003D2997"/>
    <w:rsid w:val="00611423"/>
    <w:rsid w:val="0062459E"/>
    <w:rsid w:val="007F2ECA"/>
    <w:rsid w:val="008F0478"/>
    <w:rsid w:val="00926C9B"/>
    <w:rsid w:val="00A735BD"/>
    <w:rsid w:val="00D01D00"/>
    <w:rsid w:val="00D76B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E6E656"/>
  <w15:chartTrackingRefBased/>
  <w15:docId w15:val="{644567CE-6F68-5F4B-B0C0-E716290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62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735BD"/>
  </w:style>
  <w:style w:type="character" w:styleId="CommentReference">
    <w:name w:val="annotation reference"/>
    <w:basedOn w:val="DefaultParagraphFont"/>
    <w:uiPriority w:val="99"/>
    <w:semiHidden/>
    <w:unhideWhenUsed/>
    <w:rsid w:val="008F0478"/>
    <w:rPr>
      <w:sz w:val="16"/>
      <w:szCs w:val="16"/>
    </w:rPr>
  </w:style>
  <w:style w:type="paragraph" w:styleId="CommentText">
    <w:name w:val="annotation text"/>
    <w:basedOn w:val="Normal"/>
    <w:link w:val="CommentTextChar"/>
    <w:uiPriority w:val="99"/>
    <w:semiHidden/>
    <w:unhideWhenUsed/>
    <w:rsid w:val="008F0478"/>
    <w:rPr>
      <w:sz w:val="20"/>
      <w:szCs w:val="20"/>
    </w:rPr>
  </w:style>
  <w:style w:type="character" w:customStyle="1" w:styleId="CommentTextChar">
    <w:name w:val="Comment Text Char"/>
    <w:basedOn w:val="DefaultParagraphFont"/>
    <w:link w:val="CommentText"/>
    <w:uiPriority w:val="99"/>
    <w:semiHidden/>
    <w:rsid w:val="008F0478"/>
    <w:rPr>
      <w:sz w:val="20"/>
      <w:szCs w:val="20"/>
    </w:rPr>
  </w:style>
  <w:style w:type="paragraph" w:styleId="CommentSubject">
    <w:name w:val="annotation subject"/>
    <w:basedOn w:val="CommentText"/>
    <w:next w:val="CommentText"/>
    <w:link w:val="CommentSubjectChar"/>
    <w:uiPriority w:val="99"/>
    <w:semiHidden/>
    <w:unhideWhenUsed/>
    <w:rsid w:val="008F0478"/>
    <w:rPr>
      <w:b/>
      <w:bCs/>
    </w:rPr>
  </w:style>
  <w:style w:type="character" w:customStyle="1" w:styleId="CommentSubjectChar">
    <w:name w:val="Comment Subject Char"/>
    <w:basedOn w:val="CommentTextChar"/>
    <w:link w:val="CommentSubject"/>
    <w:uiPriority w:val="99"/>
    <w:semiHidden/>
    <w:rsid w:val="008F0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0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2022-11-20T09:12:00Z</dcterms:created>
  <dcterms:modified xsi:type="dcterms:W3CDTF">2022-11-22T09:39:00Z</dcterms:modified>
</cp:coreProperties>
</file>