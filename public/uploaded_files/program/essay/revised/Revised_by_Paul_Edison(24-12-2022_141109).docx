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719A" w14:textId="77777777" w:rsidR="004638FB" w:rsidRPr="004638FB" w:rsidRDefault="004638FB" w:rsidP="004638FB">
      <w:pPr>
        <w:shd w:val="clear" w:color="auto" w:fill="FFFFFF"/>
        <w:rPr>
          <w:rFonts w:ascii="Times New Roman" w:eastAsia="Times New Roman" w:hAnsi="Times New Roman" w:cs="Times New Roman"/>
        </w:rPr>
      </w:pPr>
      <w:r w:rsidRPr="004638FB">
        <w:rPr>
          <w:rFonts w:ascii="Times New Roman" w:eastAsia="Times New Roman" w:hAnsi="Times New Roman" w:cs="Times New Roman"/>
          <w:b/>
          <w:bCs/>
          <w:i/>
          <w:iCs/>
          <w:color w:val="000000"/>
        </w:rPr>
        <w:t>Share an essay on any topic of your choice. It can be one you've already written, one that responds to a different prompt, or one of your own design.</w:t>
      </w:r>
    </w:p>
    <w:p w14:paraId="300E637D" w14:textId="77777777" w:rsidR="004638FB" w:rsidRDefault="004638FB" w:rsidP="004638FB">
      <w:pPr>
        <w:ind w:firstLine="720"/>
        <w:jc w:val="both"/>
        <w:rPr>
          <w:rFonts w:ascii="Times New Roman" w:eastAsia="Times New Roman" w:hAnsi="Times New Roman" w:cs="Times New Roman"/>
          <w:color w:val="000000"/>
          <w:u w:val="single"/>
        </w:rPr>
      </w:pPr>
    </w:p>
    <w:p w14:paraId="1B3BEF2F" w14:textId="330B75D9" w:rsidR="004638FB" w:rsidRPr="004638FB" w:rsidRDefault="004638FB" w:rsidP="004638FB">
      <w:pPr>
        <w:spacing w:line="360" w:lineRule="auto"/>
        <w:ind w:firstLine="720"/>
        <w:jc w:val="both"/>
        <w:rPr>
          <w:rFonts w:ascii="Times New Roman" w:eastAsia="Times New Roman" w:hAnsi="Times New Roman" w:cs="Times New Roman"/>
        </w:rPr>
      </w:pPr>
      <w:proofErr w:type="spellStart"/>
      <w:r w:rsidRPr="004638FB">
        <w:rPr>
          <w:rFonts w:ascii="Times New Roman" w:eastAsia="Times New Roman" w:hAnsi="Times New Roman" w:cs="Times New Roman"/>
          <w:color w:val="000000"/>
        </w:rPr>
        <w:t>Beeep</w:t>
      </w:r>
      <w:proofErr w:type="spellEnd"/>
      <w:r w:rsidRPr="004638FB">
        <w:rPr>
          <w:rFonts w:ascii="Times New Roman" w:eastAsia="Times New Roman" w:hAnsi="Times New Roman" w:cs="Times New Roman"/>
          <w:color w:val="000000"/>
        </w:rPr>
        <w:t>! The aroma of freshly microwaved pastry diffused across the kitchen. I felt my stomach growling with hunger, begging to be fed. I had only two scones from the day before, both of which I’d heated and placed on the dining table. I left them unattended while I searched for eating utensils and jam. </w:t>
      </w:r>
    </w:p>
    <w:p w14:paraId="65538F4D" w14:textId="2C4155C3"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 xml:space="preserve">Upon returning to the table, I was stunned to see one of my scones half eaten. How could it be? There was no person in sight, and only one scone remaining. </w:t>
      </w:r>
      <w:del w:id="0" w:author="Microsoft Office User" w:date="2022-12-21T22:35:00Z">
        <w:r w:rsidRPr="004638FB" w:rsidDel="00D96F52">
          <w:rPr>
            <w:rFonts w:ascii="Times New Roman" w:eastAsia="Times New Roman" w:hAnsi="Times New Roman" w:cs="Times New Roman"/>
            <w:color w:val="000000"/>
          </w:rPr>
          <w:delText>I was enraged.</w:delText>
        </w:r>
      </w:del>
    </w:p>
    <w:p w14:paraId="51AD63C6" w14:textId="3497EB39"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I knew it was not my parent</w:t>
      </w:r>
      <w:ins w:id="1" w:author="Microsoft Office User" w:date="2022-12-21T22:36:00Z">
        <w:r w:rsidR="00D96F52">
          <w:rPr>
            <w:rFonts w:ascii="Times New Roman" w:eastAsia="Times New Roman" w:hAnsi="Times New Roman" w:cs="Times New Roman"/>
            <w:color w:val="000000"/>
          </w:rPr>
          <w:t>s</w:t>
        </w:r>
      </w:ins>
      <w:del w:id="2" w:author="Microsoft Office User" w:date="2022-12-21T22:36:00Z">
        <w:r w:rsidRPr="004638FB" w:rsidDel="00D96F52">
          <w:rPr>
            <w:rFonts w:ascii="Times New Roman" w:eastAsia="Times New Roman" w:hAnsi="Times New Roman" w:cs="Times New Roman"/>
            <w:color w:val="000000"/>
          </w:rPr>
          <w:delText>s,</w:delText>
        </w:r>
      </w:del>
      <w:r w:rsidRPr="004638FB">
        <w:rPr>
          <w:rFonts w:ascii="Times New Roman" w:eastAsia="Times New Roman" w:hAnsi="Times New Roman" w:cs="Times New Roman"/>
          <w:color w:val="000000"/>
        </w:rPr>
        <w:t xml:space="preserve"> nor my sister, as I would have heard their distinct footsteps. I turned towards the three cats surrounding the table, all appearing equally as guilty: Lynx, Cleopatra, and Hazelnut. They had a history of repeated offenses </w:t>
      </w:r>
      <w:del w:id="3" w:author="Microsoft Office User" w:date="2022-12-21T22:36:00Z">
        <w:r w:rsidRPr="004638FB" w:rsidDel="00D96F52">
          <w:rPr>
            <w:rFonts w:ascii="Times New Roman" w:eastAsia="Times New Roman" w:hAnsi="Times New Roman" w:cs="Times New Roman"/>
            <w:color w:val="000000"/>
          </w:rPr>
          <w:delText xml:space="preserve">of </w:delText>
        </w:r>
      </w:del>
      <w:r w:rsidRPr="004638FB">
        <w:rPr>
          <w:rFonts w:ascii="Times New Roman" w:eastAsia="Times New Roman" w:hAnsi="Times New Roman" w:cs="Times New Roman"/>
          <w:color w:val="000000"/>
        </w:rPr>
        <w:t>drinking water in mugs, taking bites of fallen crackers on the floor, or sniffing human meals on the table.</w:t>
      </w:r>
    </w:p>
    <w:p w14:paraId="03D984DD" w14:textId="77777777"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Luckily, I had all the time in the world. Left with no food and too much boredom, I decided to investigate. </w:t>
      </w:r>
    </w:p>
    <w:p w14:paraId="4ACAD545" w14:textId="77777777"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I supposed the most obvious approach was to examine traces of scone crumbs, a seemingly fool-proof method for suspects who were unlikely to cover their tracks. </w:t>
      </w:r>
    </w:p>
    <w:p w14:paraId="6264A0BD"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 xml:space="preserve">I began with Lynx. Despite being a </w:t>
      </w:r>
      <w:proofErr w:type="spellStart"/>
      <w:r w:rsidRPr="004638FB">
        <w:rPr>
          <w:rFonts w:ascii="Times New Roman" w:eastAsia="Times New Roman" w:hAnsi="Times New Roman" w:cs="Times New Roman"/>
          <w:color w:val="000000"/>
        </w:rPr>
        <w:t>gray</w:t>
      </w:r>
      <w:proofErr w:type="spellEnd"/>
      <w:r w:rsidRPr="004638FB">
        <w:rPr>
          <w:rFonts w:ascii="Times New Roman" w:eastAsia="Times New Roman" w:hAnsi="Times New Roman" w:cs="Times New Roman"/>
          <w:color w:val="000000"/>
        </w:rPr>
        <w:t xml:space="preserve"> tabby, his entire chest is white. </w:t>
      </w:r>
      <w:commentRangeStart w:id="4"/>
      <w:r w:rsidRPr="004638FB">
        <w:rPr>
          <w:rFonts w:ascii="Times New Roman" w:eastAsia="Times New Roman" w:hAnsi="Times New Roman" w:cs="Times New Roman"/>
          <w:color w:val="000000"/>
        </w:rPr>
        <w:t xml:space="preserve">The more I stared, the more it resembled an apron, as if it were a sign from the universe telling me he </w:t>
      </w:r>
      <w:r w:rsidRPr="004638FB">
        <w:rPr>
          <w:rFonts w:ascii="Times New Roman" w:eastAsia="Times New Roman" w:hAnsi="Times New Roman" w:cs="Times New Roman"/>
          <w:i/>
          <w:iCs/>
          <w:color w:val="000000"/>
        </w:rPr>
        <w:t>was</w:t>
      </w:r>
      <w:r w:rsidRPr="004638FB">
        <w:rPr>
          <w:rFonts w:ascii="Times New Roman" w:eastAsia="Times New Roman" w:hAnsi="Times New Roman" w:cs="Times New Roman"/>
          <w:color w:val="000000"/>
        </w:rPr>
        <w:t xml:space="preserve"> the perpetrator. Though, with light strokes across his dense fur, there was nothing. </w:t>
      </w:r>
      <w:commentRangeEnd w:id="4"/>
      <w:r w:rsidR="00414CBA">
        <w:rPr>
          <w:rStyle w:val="CommentReference"/>
        </w:rPr>
        <w:commentReference w:id="4"/>
      </w:r>
    </w:p>
    <w:p w14:paraId="49776959" w14:textId="77777777" w:rsidR="004638FB" w:rsidRPr="004638FB" w:rsidRDefault="004638FB" w:rsidP="004638FB">
      <w:pPr>
        <w:spacing w:line="360" w:lineRule="auto"/>
        <w:ind w:firstLine="720"/>
        <w:jc w:val="both"/>
        <w:rPr>
          <w:rFonts w:ascii="Times New Roman" w:eastAsia="Times New Roman" w:hAnsi="Times New Roman" w:cs="Times New Roman"/>
        </w:rPr>
      </w:pPr>
      <w:commentRangeStart w:id="5"/>
      <w:r w:rsidRPr="004638FB">
        <w:rPr>
          <w:rFonts w:ascii="Times New Roman" w:eastAsia="Times New Roman" w:hAnsi="Times New Roman" w:cs="Times New Roman"/>
          <w:color w:val="000000"/>
        </w:rPr>
        <w:t>I moved on with Cleopatra. I realized crumbs could easily camouflage under her ginger coat. Knowing her eating habits of using her paws, I thoroughly brushed over it. Again, nothing. </w:t>
      </w:r>
    </w:p>
    <w:p w14:paraId="05114A63"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The same thing occurred with Hazelnut, even though I had a harder time due to her inability to sit still.</w:t>
      </w:r>
      <w:commentRangeEnd w:id="5"/>
      <w:r w:rsidR="00414CBA">
        <w:rPr>
          <w:rStyle w:val="CommentReference"/>
        </w:rPr>
        <w:commentReference w:id="5"/>
      </w:r>
    </w:p>
    <w:p w14:paraId="035F5D48"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figured however, I could not clear any of their names so easily. </w:t>
      </w:r>
    </w:p>
    <w:p w14:paraId="7C8A5829" w14:textId="3A9FCC88"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The clock now showed minutes past 11.</w:t>
      </w:r>
      <w:del w:id="6" w:author="Microsoft Office User" w:date="2022-12-21T22:37:00Z">
        <w:r w:rsidRPr="004638FB" w:rsidDel="00D96F52">
          <w:rPr>
            <w:rFonts w:ascii="Times New Roman" w:eastAsia="Times New Roman" w:hAnsi="Times New Roman" w:cs="Times New Roman"/>
            <w:color w:val="000000"/>
          </w:rPr>
          <w:delText xml:space="preserve"> Strangely,</w:delText>
        </w:r>
      </w:del>
      <w:r w:rsidRPr="004638FB">
        <w:rPr>
          <w:rFonts w:ascii="Times New Roman" w:eastAsia="Times New Roman" w:hAnsi="Times New Roman" w:cs="Times New Roman"/>
          <w:color w:val="000000"/>
        </w:rPr>
        <w:t xml:space="preserve"> I ignored it. I knew I would not sleep well that night until I found whoever ate my scone. </w:t>
      </w:r>
    </w:p>
    <w:p w14:paraId="62652842"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carefully observed their every move. In an attempt to lure them, I shook the food container—a surely familiar sound. Lynx began to reach for the food bowl. “Interesting, he is hungry!,” I thought. Meanwhile, Cleopatra and Hazelnut’s lack of interest in Lynx’s meal tells me that their stomachs had just been filled. </w:t>
      </w:r>
    </w:p>
    <w:p w14:paraId="5DC6667C"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lastRenderedPageBreak/>
        <w:t>As an elimination method, I decided to use my sense of smell. I expected a hint of pastry-like scent from either of them. Instead, they were both a combination of mint and fish from their perfume and kibble. </w:t>
      </w:r>
    </w:p>
    <w:p w14:paraId="1F567C37" w14:textId="77777777" w:rsidR="004638FB" w:rsidRPr="004638FB" w:rsidRDefault="004638FB" w:rsidP="004638FB">
      <w:pPr>
        <w:spacing w:line="360" w:lineRule="auto"/>
        <w:ind w:firstLine="720"/>
        <w:jc w:val="both"/>
        <w:rPr>
          <w:rFonts w:ascii="Times New Roman" w:eastAsia="Times New Roman" w:hAnsi="Times New Roman" w:cs="Times New Roman"/>
        </w:rPr>
      </w:pPr>
      <w:commentRangeStart w:id="7"/>
      <w:r w:rsidRPr="004638FB">
        <w:rPr>
          <w:rFonts w:ascii="Times New Roman" w:eastAsia="Times New Roman" w:hAnsi="Times New Roman" w:cs="Times New Roman"/>
          <w:color w:val="000000"/>
        </w:rPr>
        <w:t>I sat back down on the chair, consuming a then-cold, untouched piece of scone. Its texture was perfectly soft. The butter taste was quite prominent and blended nicely with the jam filling. </w:t>
      </w:r>
      <w:commentRangeEnd w:id="7"/>
      <w:r w:rsidR="00414CBA">
        <w:rPr>
          <w:rStyle w:val="CommentReference"/>
        </w:rPr>
        <w:commentReference w:id="7"/>
      </w:r>
    </w:p>
    <w:p w14:paraId="53E8034D" w14:textId="3663D241"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A minute or two of silence passed before I heard gagging from across the table. It was Cleopatra, who had vomited the contents of her stomach</w:t>
      </w:r>
      <w:ins w:id="8" w:author="Microsoft Office User" w:date="2022-12-21T22:38:00Z">
        <w:r w:rsidR="00D96F52">
          <w:rPr>
            <w:rFonts w:ascii="Times New Roman" w:eastAsia="Times New Roman" w:hAnsi="Times New Roman" w:cs="Times New Roman"/>
            <w:color w:val="000000"/>
          </w:rPr>
          <w:t>, much t</w:t>
        </w:r>
      </w:ins>
      <w:ins w:id="9" w:author="Microsoft Office User" w:date="2022-12-21T22:45:00Z">
        <w:r w:rsidR="00E96D9E">
          <w:rPr>
            <w:rFonts w:ascii="Times New Roman" w:eastAsia="Times New Roman" w:hAnsi="Times New Roman" w:cs="Times New Roman"/>
            <w:color w:val="000000"/>
          </w:rPr>
          <w:t>o</w:t>
        </w:r>
      </w:ins>
      <w:ins w:id="10" w:author="Microsoft Office User" w:date="2022-12-21T22:38:00Z">
        <w:r w:rsidR="00D96F52">
          <w:rPr>
            <w:rFonts w:ascii="Times New Roman" w:eastAsia="Times New Roman" w:hAnsi="Times New Roman" w:cs="Times New Roman"/>
            <w:color w:val="000000"/>
          </w:rPr>
          <w:t xml:space="preserve"> my disgust.</w:t>
        </w:r>
      </w:ins>
      <w:del w:id="11" w:author="Microsoft Office User" w:date="2022-12-21T22:38:00Z">
        <w:r w:rsidRPr="004638FB" w:rsidDel="00D96F52">
          <w:rPr>
            <w:rFonts w:ascii="Times New Roman" w:eastAsia="Times New Roman" w:hAnsi="Times New Roman" w:cs="Times New Roman"/>
            <w:color w:val="000000"/>
          </w:rPr>
          <w:delText>. What a way to ruin my appetite. </w:delText>
        </w:r>
      </w:del>
    </w:p>
    <w:p w14:paraId="06D37918" w14:textId="021A254D"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 xml:space="preserve">I took a last bite, nonetheless, which unexpectedly became my point of realization. I said out loud, “THE SCONE HAS DAIRY!”. </w:t>
      </w:r>
      <w:commentRangeStart w:id="12"/>
      <w:r w:rsidRPr="004638FB">
        <w:rPr>
          <w:rFonts w:ascii="Times New Roman" w:eastAsia="Times New Roman" w:hAnsi="Times New Roman" w:cs="Times New Roman"/>
          <w:color w:val="000000"/>
        </w:rPr>
        <w:t>Between my experience working with a nutritionist</w:t>
      </w:r>
      <w:ins w:id="13" w:author="Microsoft Office User" w:date="2022-12-21T22:46:00Z">
        <w:r w:rsidR="00E96D9E">
          <w:rPr>
            <w:rFonts w:ascii="Times New Roman" w:eastAsia="Times New Roman" w:hAnsi="Times New Roman" w:cs="Times New Roman"/>
            <w:color w:val="000000"/>
          </w:rPr>
          <w:t xml:space="preserve"> </w:t>
        </w:r>
      </w:ins>
      <w:del w:id="14" w:author="Microsoft Office User" w:date="2022-12-21T22:46:00Z">
        <w:r w:rsidRPr="004638FB" w:rsidDel="00E96D9E">
          <w:rPr>
            <w:rFonts w:ascii="Times New Roman" w:eastAsia="Times New Roman" w:hAnsi="Times New Roman" w:cs="Times New Roman"/>
            <w:color w:val="000000"/>
          </w:rPr>
          <w:delText xml:space="preserve">, </w:delText>
        </w:r>
      </w:del>
      <w:r w:rsidRPr="004638FB">
        <w:rPr>
          <w:rFonts w:ascii="Times New Roman" w:eastAsia="Times New Roman" w:hAnsi="Times New Roman" w:cs="Times New Roman"/>
          <w:color w:val="000000"/>
        </w:rPr>
        <w:t>and extensive research in lactose digestion, I understood the absence of lactase in her system meant she had to expel the food, leaving a mess on my recently mopped floors. </w:t>
      </w:r>
      <w:commentRangeEnd w:id="12"/>
      <w:r w:rsidR="00414CBA">
        <w:rPr>
          <w:rStyle w:val="CommentReference"/>
        </w:rPr>
        <w:commentReference w:id="12"/>
      </w:r>
    </w:p>
    <w:p w14:paraId="79D93235" w14:textId="77777777"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At last, mystery solved. </w:t>
      </w:r>
    </w:p>
    <w:p w14:paraId="1C6806B4"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 xml:space="preserve">For certain, I myself am always on a quest. My curiosity, often more overwhelming than I can handle, drives me beyond my limits, and into various pursuits that exceed my comfort zone. Whether it is being constantly surprised with the results of my film photography, beating the odds of being too old to learn a new sport by taking on tennis, exploring various musical genres through my mastery of piano and guitar, or, finding the scone thief, I am a student who enjoys solving the mystery: </w:t>
      </w:r>
      <w:commentRangeStart w:id="15"/>
      <w:r w:rsidRPr="004638FB">
        <w:rPr>
          <w:rFonts w:ascii="Times New Roman" w:eastAsia="Times New Roman" w:hAnsi="Times New Roman" w:cs="Times New Roman"/>
          <w:color w:val="000000"/>
        </w:rPr>
        <w:t>What else am I really capable of doing?</w:t>
      </w:r>
      <w:commentRangeEnd w:id="15"/>
      <w:r w:rsidR="00E96D9E">
        <w:rPr>
          <w:rStyle w:val="CommentReference"/>
        </w:rPr>
        <w:commentReference w:id="15"/>
      </w:r>
    </w:p>
    <w:p w14:paraId="37256E6D" w14:textId="58F00112" w:rsidR="00E96D9E" w:rsidRDefault="00E96D9E" w:rsidP="004638FB">
      <w:pPr>
        <w:spacing w:after="240" w:line="360" w:lineRule="auto"/>
        <w:rPr>
          <w:ins w:id="16" w:author="Microsoft Office User" w:date="2022-12-21T22:47:00Z"/>
          <w:rFonts w:ascii="Times New Roman" w:eastAsia="Times New Roman" w:hAnsi="Times New Roman" w:cs="Times New Roman"/>
        </w:rPr>
      </w:pPr>
    </w:p>
    <w:p w14:paraId="3CDBFC08" w14:textId="31C0AF82" w:rsidR="00E96D9E" w:rsidRDefault="00E96D9E" w:rsidP="004638FB">
      <w:pPr>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Hi </w:t>
      </w:r>
      <w:proofErr w:type="spellStart"/>
      <w:r>
        <w:rPr>
          <w:rFonts w:ascii="Times New Roman" w:eastAsia="Times New Roman" w:hAnsi="Times New Roman" w:cs="Times New Roman"/>
        </w:rPr>
        <w:t>Calysta</w:t>
      </w:r>
      <w:proofErr w:type="spellEnd"/>
      <w:r>
        <w:rPr>
          <w:rFonts w:ascii="Times New Roman" w:eastAsia="Times New Roman" w:hAnsi="Times New Roman" w:cs="Times New Roman"/>
        </w:rPr>
        <w:t>,</w:t>
      </w:r>
    </w:p>
    <w:p w14:paraId="645409DF" w14:textId="77777777" w:rsidR="00E96D9E" w:rsidRDefault="00E96D9E" w:rsidP="004638FB">
      <w:pPr>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Thank you for your essay. You chose an interesting issue to write on, but the meat of the essay got a little lost here. Is it that you are always looking for answers? Clarify this by the end of your essay so the admissions officer knows what you are trying to say with this story. </w:t>
      </w:r>
    </w:p>
    <w:p w14:paraId="50D9714C" w14:textId="77777777" w:rsidR="00E96D9E" w:rsidRDefault="00E96D9E" w:rsidP="004638FB">
      <w:pPr>
        <w:spacing w:after="240" w:line="360" w:lineRule="auto"/>
        <w:rPr>
          <w:rFonts w:ascii="Times New Roman" w:eastAsia="Times New Roman" w:hAnsi="Times New Roman" w:cs="Times New Roman"/>
        </w:rPr>
      </w:pPr>
      <w:r>
        <w:rPr>
          <w:rFonts w:ascii="Times New Roman" w:eastAsia="Times New Roman" w:hAnsi="Times New Roman" w:cs="Times New Roman"/>
        </w:rPr>
        <w:t>C.G.</w:t>
      </w:r>
    </w:p>
    <w:p w14:paraId="5DD5ED26" w14:textId="40106AAE" w:rsidR="004638FB" w:rsidRPr="004638FB" w:rsidRDefault="004638FB" w:rsidP="004638FB">
      <w:pPr>
        <w:spacing w:after="240" w:line="360" w:lineRule="auto"/>
        <w:rPr>
          <w:rFonts w:ascii="Times New Roman" w:eastAsia="Times New Roman" w:hAnsi="Times New Roman" w:cs="Times New Roman"/>
        </w:rPr>
      </w:pPr>
      <w:r w:rsidRPr="004638FB">
        <w:rPr>
          <w:rFonts w:ascii="Times New Roman" w:eastAsia="Times New Roman" w:hAnsi="Times New Roman" w:cs="Times New Roman"/>
        </w:rPr>
        <w:br/>
      </w:r>
    </w:p>
    <w:p w14:paraId="72F7A8C3" w14:textId="77777777" w:rsidR="004638FB" w:rsidRPr="004638FB" w:rsidRDefault="004638FB" w:rsidP="004638FB">
      <w:pPr>
        <w:spacing w:line="360" w:lineRule="auto"/>
        <w:rPr>
          <w:rFonts w:ascii="Times New Roman" w:eastAsia="Times New Roman" w:hAnsi="Times New Roman" w:cs="Times New Roman"/>
        </w:rPr>
      </w:pPr>
    </w:p>
    <w:p w14:paraId="37D98156" w14:textId="77777777" w:rsidR="00327C66" w:rsidRDefault="00327C66" w:rsidP="004638FB">
      <w:pPr>
        <w:spacing w:line="360" w:lineRule="auto"/>
      </w:pPr>
    </w:p>
    <w:sectPr w:rsidR="00327C6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Paul Edison" w:date="2022-12-24T14:04:00Z" w:initials="PE">
    <w:p w14:paraId="155C82AD" w14:textId="77777777" w:rsidR="00414CBA" w:rsidRDefault="00414CBA">
      <w:pPr>
        <w:pStyle w:val="CommentText"/>
      </w:pPr>
      <w:r>
        <w:rPr>
          <w:rStyle w:val="CommentReference"/>
        </w:rPr>
        <w:annotationRef/>
      </w:r>
      <w:r>
        <w:t xml:space="preserve">The tone feels inconsistent here. I think your approach is already very playful, but it'd be a good idea to maintain your methodology as being very scientific here. That way, you come across as a geek with a sense of humor. </w:t>
      </w:r>
    </w:p>
    <w:p w14:paraId="190DF560" w14:textId="77777777" w:rsidR="00414CBA" w:rsidRDefault="00414CBA">
      <w:pPr>
        <w:pStyle w:val="CommentText"/>
      </w:pPr>
    </w:p>
    <w:p w14:paraId="6BA80992" w14:textId="77777777" w:rsidR="00414CBA" w:rsidRDefault="00414CBA" w:rsidP="006F7CDE">
      <w:pPr>
        <w:pStyle w:val="CommentText"/>
      </w:pPr>
      <w:r>
        <w:t xml:space="preserve">Buuut, if you're already using the forensic/crime scene metaphor with your cats as the usual suspects, and you throw in 'the universe is giving me signs!' mumbo jumbo, it just becomes too chaotic. </w:t>
      </w:r>
    </w:p>
  </w:comment>
  <w:comment w:id="5" w:author="Paul Edison" w:date="2022-12-24T14:06:00Z" w:initials="PE">
    <w:p w14:paraId="73440F47" w14:textId="77777777" w:rsidR="00414CBA" w:rsidRDefault="00414CBA">
      <w:pPr>
        <w:pStyle w:val="CommentText"/>
      </w:pPr>
      <w:r>
        <w:rPr>
          <w:rStyle w:val="CommentReference"/>
        </w:rPr>
        <w:annotationRef/>
      </w:r>
      <w:r>
        <w:t xml:space="preserve">I think you should focus more on emphasizing how you approached your investigation in a very methodical, inquisitive, creative manner here. You've already shown that you can write well and that you have a sense of humor. </w:t>
      </w:r>
    </w:p>
    <w:p w14:paraId="150B07CA" w14:textId="77777777" w:rsidR="00414CBA" w:rsidRDefault="00414CBA">
      <w:pPr>
        <w:pStyle w:val="CommentText"/>
      </w:pPr>
    </w:p>
    <w:p w14:paraId="4F479A5D" w14:textId="77777777" w:rsidR="00414CBA" w:rsidRDefault="00414CBA" w:rsidP="005074B4">
      <w:pPr>
        <w:pStyle w:val="CommentText"/>
      </w:pPr>
      <w:r>
        <w:t xml:space="preserve">As a reader, you're coming across as trying a little bit too hard to be funny here. You're already funny enough, and your writing approach is already unique enough. Here, focus on the more scientific aspect of your investigation. </w:t>
      </w:r>
    </w:p>
  </w:comment>
  <w:comment w:id="7" w:author="Paul Edison" w:date="2022-12-24T14:08:00Z" w:initials="PE">
    <w:p w14:paraId="7AA6A675" w14:textId="77777777" w:rsidR="00414CBA" w:rsidRDefault="00414CBA" w:rsidP="00344C03">
      <w:pPr>
        <w:pStyle w:val="CommentText"/>
      </w:pPr>
      <w:r>
        <w:rPr>
          <w:rStyle w:val="CommentReference"/>
        </w:rPr>
        <w:annotationRef/>
      </w:r>
      <w:r>
        <w:t xml:space="preserve">Don't digress here. If you want to plant further foreshadowing, emphasize on the dairy aspect of the scone instead. Don't distract your reader with details that aren't important to your quest to solve the mystery of this most heinous theft! </w:t>
      </w:r>
    </w:p>
  </w:comment>
  <w:comment w:id="12" w:author="Paul Edison" w:date="2022-12-24T14:08:00Z" w:initials="PE">
    <w:p w14:paraId="2D93B927" w14:textId="77777777" w:rsidR="00414CBA" w:rsidRDefault="00414CBA" w:rsidP="00C30081">
      <w:pPr>
        <w:pStyle w:val="CommentText"/>
      </w:pPr>
      <w:r>
        <w:rPr>
          <w:rStyle w:val="CommentReference"/>
        </w:rPr>
        <w:annotationRef/>
      </w:r>
      <w:r>
        <w:t xml:space="preserve">Oooh this is gonna be good. EXPAND! </w:t>
      </w:r>
    </w:p>
  </w:comment>
  <w:comment w:id="15" w:author="Microsoft Office User" w:date="2022-12-21T22:47:00Z" w:initials="MOU">
    <w:p w14:paraId="45BC24BD" w14:textId="7B7996F8" w:rsidR="00E96D9E" w:rsidRDefault="00E96D9E" w:rsidP="00865CA8">
      <w:r>
        <w:rPr>
          <w:rStyle w:val="CommentReference"/>
        </w:rPr>
        <w:annotationRef/>
      </w:r>
      <w:r>
        <w:rPr>
          <w:sz w:val="20"/>
          <w:szCs w:val="20"/>
        </w:rPr>
        <w:t xml:space="preserve">How does this question relate to the rest of the essay?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A80992" w15:done="0"/>
  <w15:commentEx w15:paraId="4F479A5D" w15:done="0"/>
  <w15:commentEx w15:paraId="7AA6A675" w15:done="0"/>
  <w15:commentEx w15:paraId="2D93B927" w15:done="0"/>
  <w15:commentEx w15:paraId="45BC24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8571" w16cex:dateUtc="2022-12-24T07:04:00Z"/>
  <w16cex:commentExtensible w16cex:durableId="275185ED" w16cex:dateUtc="2022-12-24T07:06:00Z"/>
  <w16cex:commentExtensible w16cex:durableId="27518653" w16cex:dateUtc="2022-12-24T07:08:00Z"/>
  <w16cex:commentExtensible w16cex:durableId="2751866D" w16cex:dateUtc="2022-12-24T07:08:00Z"/>
  <w16cex:commentExtensible w16cex:durableId="274E0B6C" w16cex:dateUtc="2022-12-22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A80992" w16cid:durableId="27518571"/>
  <w16cid:commentId w16cid:paraId="4F479A5D" w16cid:durableId="275185ED"/>
  <w16cid:commentId w16cid:paraId="7AA6A675" w16cid:durableId="27518653"/>
  <w16cid:commentId w16cid:paraId="2D93B927" w16cid:durableId="2751866D"/>
  <w16cid:commentId w16cid:paraId="45BC24BD" w16cid:durableId="274E0B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BB"/>
    <w:rsid w:val="00185506"/>
    <w:rsid w:val="00212CBB"/>
    <w:rsid w:val="00327C66"/>
    <w:rsid w:val="00414CBA"/>
    <w:rsid w:val="004638FB"/>
    <w:rsid w:val="0062459E"/>
    <w:rsid w:val="009B3E02"/>
    <w:rsid w:val="00D96F52"/>
    <w:rsid w:val="00E96D9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16E1"/>
  <w15:chartTrackingRefBased/>
  <w15:docId w15:val="{6F438C3E-AA8D-F241-B384-D2E83B32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CB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12CBB"/>
  </w:style>
  <w:style w:type="paragraph" w:styleId="Revision">
    <w:name w:val="Revision"/>
    <w:hidden/>
    <w:uiPriority w:val="99"/>
    <w:semiHidden/>
    <w:rsid w:val="00D96F52"/>
  </w:style>
  <w:style w:type="character" w:styleId="CommentReference">
    <w:name w:val="annotation reference"/>
    <w:basedOn w:val="DefaultParagraphFont"/>
    <w:uiPriority w:val="99"/>
    <w:semiHidden/>
    <w:unhideWhenUsed/>
    <w:rsid w:val="00E96D9E"/>
    <w:rPr>
      <w:sz w:val="16"/>
      <w:szCs w:val="16"/>
    </w:rPr>
  </w:style>
  <w:style w:type="paragraph" w:styleId="CommentText">
    <w:name w:val="annotation text"/>
    <w:basedOn w:val="Normal"/>
    <w:link w:val="CommentTextChar"/>
    <w:uiPriority w:val="99"/>
    <w:unhideWhenUsed/>
    <w:rsid w:val="00E96D9E"/>
    <w:rPr>
      <w:sz w:val="20"/>
      <w:szCs w:val="20"/>
    </w:rPr>
  </w:style>
  <w:style w:type="character" w:customStyle="1" w:styleId="CommentTextChar">
    <w:name w:val="Comment Text Char"/>
    <w:basedOn w:val="DefaultParagraphFont"/>
    <w:link w:val="CommentText"/>
    <w:uiPriority w:val="99"/>
    <w:rsid w:val="00E96D9E"/>
    <w:rPr>
      <w:sz w:val="20"/>
      <w:szCs w:val="20"/>
    </w:rPr>
  </w:style>
  <w:style w:type="paragraph" w:styleId="CommentSubject">
    <w:name w:val="annotation subject"/>
    <w:basedOn w:val="CommentText"/>
    <w:next w:val="CommentText"/>
    <w:link w:val="CommentSubjectChar"/>
    <w:uiPriority w:val="99"/>
    <w:semiHidden/>
    <w:unhideWhenUsed/>
    <w:rsid w:val="00E96D9E"/>
    <w:rPr>
      <w:b/>
      <w:bCs/>
    </w:rPr>
  </w:style>
  <w:style w:type="character" w:customStyle="1" w:styleId="CommentSubjectChar">
    <w:name w:val="Comment Subject Char"/>
    <w:basedOn w:val="CommentTextChar"/>
    <w:link w:val="CommentSubject"/>
    <w:uiPriority w:val="99"/>
    <w:semiHidden/>
    <w:rsid w:val="00E96D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11534">
      <w:bodyDiv w:val="1"/>
      <w:marLeft w:val="0"/>
      <w:marRight w:val="0"/>
      <w:marTop w:val="0"/>
      <w:marBottom w:val="0"/>
      <w:divBdr>
        <w:top w:val="none" w:sz="0" w:space="0" w:color="auto"/>
        <w:left w:val="none" w:sz="0" w:space="0" w:color="auto"/>
        <w:bottom w:val="none" w:sz="0" w:space="0" w:color="auto"/>
        <w:right w:val="none" w:sz="0" w:space="0" w:color="auto"/>
      </w:divBdr>
    </w:div>
    <w:div w:id="204944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5</cp:revision>
  <dcterms:created xsi:type="dcterms:W3CDTF">2022-12-15T07:10:00Z</dcterms:created>
  <dcterms:modified xsi:type="dcterms:W3CDTF">2022-12-24T07:10:00Z</dcterms:modified>
</cp:coreProperties>
</file>