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29D37D9A"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Have you ever woken up and unexpectedly seen more than a million people view your post? </w:t>
      </w:r>
    </w:p>
    <w:p w14:paraId="3186434E" w14:textId="77777777" w:rsidR="00856A89" w:rsidRPr="00856A89" w:rsidRDefault="00856A89" w:rsidP="00856A89">
      <w:pPr>
        <w:rPr>
          <w:rFonts w:ascii="Times New Roman" w:eastAsia="Times New Roman" w:hAnsi="Times New Roman" w:cs="Times New Roman"/>
        </w:rPr>
      </w:pPr>
    </w:p>
    <w:p w14:paraId="06D0D052" w14:textId="77777777" w:rsidR="00856A89" w:rsidRPr="00856A89" w:rsidRDefault="00856A89" w:rsidP="00856A89">
      <w:pPr>
        <w:jc w:val="both"/>
        <w:rPr>
          <w:rFonts w:ascii="Times New Roman" w:eastAsia="Times New Roman" w:hAnsi="Times New Roman" w:cs="Times New Roman"/>
        </w:rPr>
      </w:pPr>
      <w:commentRangeStart w:id="0"/>
      <w:r w:rsidRPr="00856A89">
        <w:rPr>
          <w:rFonts w:ascii="Arial" w:eastAsia="Times New Roman" w:hAnsi="Arial" w:cs="Arial"/>
          <w:color w:val="000000"/>
          <w:sz w:val="22"/>
          <w:szCs w:val="22"/>
        </w:rPr>
        <w:t xml:space="preserve">I grew up in an environment where my friends doubted me because it took me a while to catch up with trends or new gadgets. I initially accepted that no one would ever notice me, let alone be popular. </w:t>
      </w:r>
      <w:commentRangeEnd w:id="0"/>
      <w:r w:rsidR="00D713BE">
        <w:rPr>
          <w:rStyle w:val="CommentReference"/>
        </w:rPr>
        <w:commentReference w:id="0"/>
      </w:r>
      <w:r w:rsidRPr="00856A89">
        <w:rPr>
          <w:rFonts w:ascii="Arial" w:eastAsia="Times New Roman" w:hAnsi="Arial" w:cs="Arial"/>
          <w:color w:val="000000"/>
          <w:sz w:val="22"/>
          <w:szCs w:val="22"/>
        </w:rPr>
        <w:t>My self-doubt led me to become quiet and reserved. I preferred keeping my opinions to myself since my friends didn't take my voice seriously. It made me feel that my views were unnecessary and that no one would bother listening to what I had to say. </w:t>
      </w:r>
    </w:p>
    <w:p w14:paraId="13D48A1F" w14:textId="77777777" w:rsidR="00856A89" w:rsidRPr="00856A89" w:rsidRDefault="00856A89" w:rsidP="00856A89">
      <w:pPr>
        <w:rPr>
          <w:rFonts w:ascii="Times New Roman" w:eastAsia="Times New Roman" w:hAnsi="Times New Roman" w:cs="Times New Roman"/>
        </w:rPr>
      </w:pPr>
    </w:p>
    <w:p w14:paraId="5BC380CE" w14:textId="0A3B890F" w:rsidR="00856A89" w:rsidRPr="00856A89" w:rsidRDefault="00856A89" w:rsidP="00856A89">
      <w:pPr>
        <w:jc w:val="both"/>
        <w:rPr>
          <w:rFonts w:ascii="Times New Roman" w:eastAsia="Times New Roman" w:hAnsi="Times New Roman" w:cs="Times New Roman"/>
        </w:rPr>
      </w:pPr>
      <w:commentRangeStart w:id="1"/>
      <w:r w:rsidRPr="00856A89">
        <w:rPr>
          <w:rFonts w:ascii="Arial" w:eastAsia="Times New Roman" w:hAnsi="Arial" w:cs="Arial"/>
          <w:color w:val="000000"/>
          <w:sz w:val="22"/>
          <w:szCs w:val="22"/>
        </w:rPr>
        <w:t xml:space="preserve">However, I decided to use TikTok to post a critique a few months ago because </w:t>
      </w:r>
      <w:r w:rsidRPr="008F1C69">
        <w:rPr>
          <w:rFonts w:ascii="Arial" w:eastAsia="Times New Roman" w:hAnsi="Arial" w:cs="Arial"/>
          <w:b/>
          <w:bCs/>
          <w:color w:val="000000"/>
          <w:sz w:val="22"/>
          <w:szCs w:val="22"/>
        </w:rPr>
        <w:t>there's</w:t>
      </w:r>
      <w:r w:rsidRPr="00856A89">
        <w:rPr>
          <w:rFonts w:ascii="Arial" w:eastAsia="Times New Roman" w:hAnsi="Arial" w:cs="Arial"/>
          <w:color w:val="000000"/>
          <w:sz w:val="22"/>
          <w:szCs w:val="22"/>
        </w:rPr>
        <w:t xml:space="preserve"> an issue with my mom's car that </w:t>
      </w:r>
      <w:r w:rsidRPr="008F1C69">
        <w:rPr>
          <w:rFonts w:ascii="Arial" w:eastAsia="Times New Roman" w:hAnsi="Arial" w:cs="Arial"/>
          <w:b/>
          <w:bCs/>
          <w:color w:val="000000"/>
          <w:sz w:val="22"/>
          <w:szCs w:val="22"/>
        </w:rPr>
        <w:t>deserves</w:t>
      </w:r>
      <w:r w:rsidRPr="00856A89">
        <w:rPr>
          <w:rFonts w:ascii="Arial" w:eastAsia="Times New Roman" w:hAnsi="Arial" w:cs="Arial"/>
          <w:color w:val="000000"/>
          <w:sz w:val="22"/>
          <w:szCs w:val="22"/>
        </w:rPr>
        <w:t xml:space="preserve"> some attention.</w:t>
      </w:r>
      <w:commentRangeEnd w:id="1"/>
      <w:r w:rsidR="008F1C69">
        <w:rPr>
          <w:rStyle w:val="CommentReference"/>
        </w:rPr>
        <w:commentReference w:id="1"/>
      </w:r>
      <w:r w:rsidRPr="00856A89">
        <w:rPr>
          <w:rFonts w:ascii="Arial" w:eastAsia="Times New Roman" w:hAnsi="Arial" w:cs="Arial"/>
          <w:color w:val="000000"/>
          <w:sz w:val="22"/>
          <w:szCs w:val="22"/>
        </w:rPr>
        <w:t xml:space="preserve"> I voiced my concern about Indonesian-assembled Hondas, pointing out the flaws of the built quality, such as unsecured armrests and falling door trims, things the competitor</w:t>
      </w:r>
      <w:ins w:id="2" w:author="Chiara Situmorang" w:date="2022-10-25T11:02:00Z">
        <w:r w:rsidR="00D713BE">
          <w:rPr>
            <w:rFonts w:ascii="Arial" w:eastAsia="Times New Roman" w:hAnsi="Arial" w:cs="Arial"/>
            <w:color w:val="000000"/>
            <w:sz w:val="22"/>
            <w:szCs w:val="22"/>
          </w:rPr>
          <w:t xml:space="preserve"> </w:t>
        </w:r>
      </w:ins>
      <w:del w:id="3" w:author="Chiara Situmorang" w:date="2022-10-25T11:02:00Z">
        <w:r w:rsidR="00E22CD1" w:rsidDel="00D713BE">
          <w:rPr>
            <w:rFonts w:ascii="Arial" w:eastAsia="Times New Roman" w:hAnsi="Arial" w:cs="Arial"/>
            <w:color w:val="000000"/>
            <w:sz w:val="22"/>
            <w:szCs w:val="22"/>
          </w:rPr>
          <w:delText>—</w:delText>
        </w:r>
        <w:r w:rsidRPr="00856A89" w:rsidDel="00D713BE">
          <w:rPr>
            <w:rFonts w:ascii="Arial" w:eastAsia="Times New Roman" w:hAnsi="Arial" w:cs="Arial"/>
            <w:color w:val="000000"/>
            <w:sz w:val="22"/>
            <w:szCs w:val="22"/>
          </w:rPr>
          <w:delText>thankfully</w:delText>
        </w:r>
        <w:r w:rsidR="00E22CD1" w:rsidDel="00D713BE">
          <w:rPr>
            <w:rFonts w:ascii="Arial" w:eastAsia="Times New Roman" w:hAnsi="Arial" w:cs="Arial"/>
            <w:color w:val="000000"/>
            <w:sz w:val="22"/>
            <w:szCs w:val="22"/>
          </w:rPr>
          <w:delText>—</w:delText>
        </w:r>
      </w:del>
      <w:r w:rsidRPr="00856A89">
        <w:rPr>
          <w:rFonts w:ascii="Arial" w:eastAsia="Times New Roman" w:hAnsi="Arial" w:cs="Arial"/>
          <w:color w:val="000000"/>
          <w:sz w:val="22"/>
          <w:szCs w:val="22"/>
        </w:rPr>
        <w:t>d</w:t>
      </w:r>
      <w:ins w:id="4" w:author="Chiara Situmorang" w:date="2022-10-25T11:02:00Z">
        <w:r w:rsidR="00D713BE">
          <w:rPr>
            <w:rFonts w:ascii="Arial" w:eastAsia="Times New Roman" w:hAnsi="Arial" w:cs="Arial"/>
            <w:color w:val="000000"/>
            <w:sz w:val="22"/>
            <w:szCs w:val="22"/>
          </w:rPr>
          <w:t>id</w:t>
        </w:r>
      </w:ins>
      <w:del w:id="5" w:author="Chiara Situmorang" w:date="2022-10-25T11:02:00Z">
        <w:r w:rsidRPr="00856A89" w:rsidDel="00D713BE">
          <w:rPr>
            <w:rFonts w:ascii="Arial" w:eastAsia="Times New Roman" w:hAnsi="Arial" w:cs="Arial"/>
            <w:color w:val="000000"/>
            <w:sz w:val="22"/>
            <w:szCs w:val="22"/>
          </w:rPr>
          <w:delText>oes</w:delText>
        </w:r>
      </w:del>
      <w:r w:rsidRPr="00856A89">
        <w:rPr>
          <w:rFonts w:ascii="Arial" w:eastAsia="Times New Roman" w:hAnsi="Arial" w:cs="Arial"/>
          <w:color w:val="000000"/>
          <w:sz w:val="22"/>
          <w:szCs w:val="22"/>
        </w:rPr>
        <w:t>n't have. The assembler did not appropriately secure the trims attached to the doors. Considering how much my mom paid for this car, I was disappointed. My goal with the video was to let people know about Honda's awful quality control, yet it did more than that. </w:t>
      </w:r>
    </w:p>
    <w:p w14:paraId="76314BDB" w14:textId="77777777" w:rsidR="00856A89" w:rsidRPr="00856A89" w:rsidRDefault="00856A89" w:rsidP="00856A89">
      <w:pPr>
        <w:rPr>
          <w:rFonts w:ascii="Times New Roman" w:eastAsia="Times New Roman" w:hAnsi="Times New Roman" w:cs="Times New Roman"/>
        </w:rPr>
      </w:pPr>
    </w:p>
    <w:p w14:paraId="5C37F569" w14:textId="2BEE9289"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 xml:space="preserve">Never have I seen that many views </w:t>
      </w:r>
      <w:del w:id="6" w:author="Chiara Situmorang" w:date="2022-10-25T11:03:00Z">
        <w:r w:rsidRPr="00856A89" w:rsidDel="00D713BE">
          <w:rPr>
            <w:rFonts w:ascii="Arial" w:eastAsia="Times New Roman" w:hAnsi="Arial" w:cs="Arial"/>
            <w:color w:val="000000"/>
            <w:sz w:val="22"/>
            <w:szCs w:val="22"/>
          </w:rPr>
          <w:delText xml:space="preserve">count </w:delText>
        </w:r>
      </w:del>
      <w:r w:rsidRPr="00856A89">
        <w:rPr>
          <w:rFonts w:ascii="Arial" w:eastAsia="Times New Roman" w:hAnsi="Arial" w:cs="Arial"/>
          <w:color w:val="000000"/>
          <w:sz w:val="22"/>
          <w:szCs w:val="22"/>
        </w:rPr>
        <w:t xml:space="preserve">on any video I made, let alone a TikTok. This was unexpected as I didn't think the video would reach </w:t>
      </w:r>
      <w:del w:id="7" w:author="Chiara Situmorang" w:date="2022-10-25T11:03:00Z">
        <w:r w:rsidRPr="00856A89" w:rsidDel="00D713BE">
          <w:rPr>
            <w:rFonts w:ascii="Arial" w:eastAsia="Times New Roman" w:hAnsi="Arial" w:cs="Arial"/>
            <w:color w:val="000000"/>
            <w:sz w:val="22"/>
            <w:szCs w:val="22"/>
          </w:rPr>
          <w:delText xml:space="preserve">out to </w:delText>
        </w:r>
      </w:del>
      <w:r w:rsidRPr="00856A89">
        <w:rPr>
          <w:rFonts w:ascii="Arial" w:eastAsia="Times New Roman" w:hAnsi="Arial" w:cs="Arial"/>
          <w:color w:val="000000"/>
          <w:sz w:val="22"/>
          <w:szCs w:val="22"/>
        </w:rPr>
        <w:t xml:space="preserve">hundreds of </w:t>
      </w:r>
      <w:commentRangeStart w:id="8"/>
      <w:r w:rsidRPr="00856A89">
        <w:rPr>
          <w:rFonts w:ascii="Arial" w:eastAsia="Times New Roman" w:hAnsi="Arial" w:cs="Arial"/>
          <w:color w:val="000000"/>
          <w:sz w:val="22"/>
          <w:szCs w:val="22"/>
        </w:rPr>
        <w:t>FYPs</w:t>
      </w:r>
      <w:commentRangeEnd w:id="8"/>
      <w:r w:rsidR="008F1C69">
        <w:rPr>
          <w:rStyle w:val="CommentReference"/>
        </w:rPr>
        <w:commentReference w:id="8"/>
      </w:r>
      <w:r w:rsidRPr="00856A89">
        <w:rPr>
          <w:rFonts w:ascii="Arial" w:eastAsia="Times New Roman" w:hAnsi="Arial" w:cs="Arial"/>
          <w:color w:val="000000"/>
          <w:sz w:val="22"/>
          <w:szCs w:val="22"/>
        </w:rPr>
        <w:t xml:space="preserve">. At that point, I didn't know what to do or react. I looked at the comments and was amazed by the number of people who related to my critique. The feeling of getting more recognition from other people I never interacted </w:t>
      </w:r>
      <w:commentRangeStart w:id="9"/>
      <w:r w:rsidRPr="00856A89">
        <w:rPr>
          <w:rFonts w:ascii="Arial" w:eastAsia="Times New Roman" w:hAnsi="Arial" w:cs="Arial"/>
          <w:color w:val="000000"/>
          <w:sz w:val="22"/>
          <w:szCs w:val="22"/>
        </w:rPr>
        <w:t xml:space="preserve">with </w:t>
      </w:r>
      <w:r w:rsidRPr="00B46F13">
        <w:rPr>
          <w:rFonts w:ascii="Arial" w:eastAsia="Times New Roman" w:hAnsi="Arial" w:cs="Arial"/>
          <w:b/>
          <w:bCs/>
          <w:color w:val="000000"/>
          <w:sz w:val="22"/>
          <w:szCs w:val="22"/>
        </w:rPr>
        <w:t>is</w:t>
      </w:r>
      <w:r w:rsidRPr="00856A89">
        <w:rPr>
          <w:rFonts w:ascii="Arial" w:eastAsia="Times New Roman" w:hAnsi="Arial" w:cs="Arial"/>
          <w:color w:val="000000"/>
          <w:sz w:val="22"/>
          <w:szCs w:val="22"/>
        </w:rPr>
        <w:t xml:space="preserve"> exciting</w:t>
      </w:r>
      <w:commentRangeEnd w:id="9"/>
      <w:r w:rsidR="008F1C69">
        <w:rPr>
          <w:rStyle w:val="CommentReference"/>
        </w:rPr>
        <w:commentReference w:id="9"/>
      </w:r>
      <w:r w:rsidRPr="00856A89">
        <w:rPr>
          <w:rFonts w:ascii="Arial" w:eastAsia="Times New Roman" w:hAnsi="Arial" w:cs="Arial"/>
          <w:color w:val="000000"/>
          <w:sz w:val="22"/>
          <w:szCs w:val="22"/>
        </w:rPr>
        <w:t xml:space="preserve">. </w:t>
      </w:r>
      <w:commentRangeStart w:id="10"/>
      <w:r w:rsidRPr="00856A89">
        <w:rPr>
          <w:rFonts w:ascii="Arial" w:eastAsia="Times New Roman" w:hAnsi="Arial" w:cs="Arial"/>
          <w:color w:val="000000"/>
          <w:sz w:val="22"/>
          <w:szCs w:val="22"/>
        </w:rPr>
        <w:t xml:space="preserve">Still, </w:t>
      </w:r>
      <w:r w:rsidRPr="00B46F13">
        <w:rPr>
          <w:rFonts w:ascii="Arial" w:eastAsia="Times New Roman" w:hAnsi="Arial" w:cs="Arial"/>
          <w:b/>
          <w:bCs/>
          <w:color w:val="000000"/>
          <w:sz w:val="22"/>
          <w:szCs w:val="22"/>
        </w:rPr>
        <w:t>I'm</w:t>
      </w:r>
      <w:del w:id="11" w:author="Chiara Situmorang" w:date="2022-10-25T11:03:00Z">
        <w:r w:rsidRPr="00856A89" w:rsidDel="00D713BE">
          <w:rPr>
            <w:rFonts w:ascii="Arial" w:eastAsia="Times New Roman" w:hAnsi="Arial" w:cs="Arial"/>
            <w:color w:val="000000"/>
            <w:sz w:val="22"/>
            <w:szCs w:val="22"/>
          </w:rPr>
          <w:delText xml:space="preserve"> also</w:delText>
        </w:r>
      </w:del>
      <w:r w:rsidRPr="00856A89">
        <w:rPr>
          <w:rFonts w:ascii="Arial" w:eastAsia="Times New Roman" w:hAnsi="Arial" w:cs="Arial"/>
          <w:color w:val="000000"/>
          <w:sz w:val="22"/>
          <w:szCs w:val="22"/>
        </w:rPr>
        <w:t xml:space="preserve"> worried that there might be a negative consequence, such as hateful comments or the company </w:t>
      </w:r>
      <w:r w:rsidRPr="00B46F13">
        <w:rPr>
          <w:rFonts w:ascii="Arial" w:eastAsia="Times New Roman" w:hAnsi="Arial" w:cs="Arial"/>
          <w:b/>
          <w:bCs/>
          <w:color w:val="000000"/>
          <w:sz w:val="22"/>
          <w:szCs w:val="22"/>
        </w:rPr>
        <w:t>I'm critiquing</w:t>
      </w:r>
      <w:r w:rsidRPr="00856A89">
        <w:rPr>
          <w:rFonts w:ascii="Arial" w:eastAsia="Times New Roman" w:hAnsi="Arial" w:cs="Arial"/>
          <w:color w:val="000000"/>
          <w:sz w:val="22"/>
          <w:szCs w:val="22"/>
        </w:rPr>
        <w:t xml:space="preserve"> sending a subpoena. </w:t>
      </w:r>
      <w:commentRangeEnd w:id="10"/>
      <w:r w:rsidR="00B46F13">
        <w:rPr>
          <w:rStyle w:val="CommentReference"/>
        </w:rPr>
        <w:commentReference w:id="10"/>
      </w:r>
    </w:p>
    <w:p w14:paraId="69CEA9DD" w14:textId="77777777" w:rsidR="00856A89" w:rsidRPr="00856A89" w:rsidRDefault="00856A89" w:rsidP="00856A89">
      <w:pPr>
        <w:rPr>
          <w:rFonts w:ascii="Times New Roman" w:eastAsia="Times New Roman" w:hAnsi="Times New Roman" w:cs="Times New Roman"/>
        </w:rPr>
      </w:pPr>
    </w:p>
    <w:p w14:paraId="385772A1"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0DD5612F" w14:textId="77777777" w:rsidR="00856A89" w:rsidRPr="00856A89" w:rsidRDefault="00856A89" w:rsidP="00856A89">
      <w:pPr>
        <w:rPr>
          <w:rFonts w:ascii="Times New Roman" w:eastAsia="Times New Roman" w:hAnsi="Times New Roman" w:cs="Times New Roman"/>
        </w:rPr>
      </w:pPr>
    </w:p>
    <w:p w14:paraId="4DFE019E"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 xml:space="preserve">It turns out that the factory's representative </w:t>
      </w:r>
      <w:commentRangeStart w:id="12"/>
      <w:r w:rsidRPr="00856A89">
        <w:rPr>
          <w:rFonts w:ascii="Arial" w:eastAsia="Times New Roman" w:hAnsi="Arial" w:cs="Arial"/>
          <w:color w:val="000000"/>
          <w:sz w:val="22"/>
          <w:szCs w:val="22"/>
        </w:rPr>
        <w:t xml:space="preserve">in which their factory produced my mom's car </w:t>
      </w:r>
      <w:commentRangeEnd w:id="12"/>
      <w:r w:rsidR="00575D75">
        <w:rPr>
          <w:rStyle w:val="CommentReference"/>
        </w:rPr>
        <w:commentReference w:id="12"/>
      </w:r>
      <w:r w:rsidRPr="00856A89">
        <w:rPr>
          <w:rFonts w:ascii="Arial" w:eastAsia="Times New Roman" w:hAnsi="Arial" w:cs="Arial"/>
          <w:color w:val="000000"/>
          <w:sz w:val="22"/>
          <w:szCs w:val="22"/>
        </w:rPr>
        <w:t>wanted to have a look at the vehicle and inspect what was wrong with it. I was 16 then and had never talked to a corporate official before. They found that weak adhesive was the reason for the falling trims and later fixed it free of charge. The people from Honda were accepting, and even though I spoke badly about their cars, they were open to discussion</w:t>
      </w:r>
      <w:del w:id="13" w:author="Chiara Situmorang" w:date="2022-10-25T11:07:00Z">
        <w:r w:rsidRPr="00856A89" w:rsidDel="00D713BE">
          <w:rPr>
            <w:rFonts w:ascii="Arial" w:eastAsia="Times New Roman" w:hAnsi="Arial" w:cs="Arial"/>
            <w:color w:val="000000"/>
            <w:sz w:val="22"/>
            <w:szCs w:val="22"/>
          </w:rPr>
          <w:delText>s</w:delText>
        </w:r>
      </w:del>
      <w:r w:rsidRPr="00856A89">
        <w:rPr>
          <w:rFonts w:ascii="Arial" w:eastAsia="Times New Roman" w:hAnsi="Arial" w:cs="Arial"/>
          <w:color w:val="000000"/>
          <w:sz w:val="22"/>
          <w:szCs w:val="22"/>
        </w:rPr>
        <w:t xml:space="preserve"> and feedback to improve themselves. </w:t>
      </w:r>
      <w:commentRangeStart w:id="14"/>
      <w:r w:rsidRPr="00856A89">
        <w:rPr>
          <w:rFonts w:ascii="Arial" w:eastAsia="Times New Roman" w:hAnsi="Arial" w:cs="Arial"/>
          <w:color w:val="000000"/>
          <w:sz w:val="22"/>
          <w:szCs w:val="22"/>
        </w:rPr>
        <w:t>They listened to what I said, which contrasts my initial mindset, making me realize that one's voice matters, regardless of age and status, and that people have to voice them responsibly and for a good cause. </w:t>
      </w:r>
      <w:commentRangeEnd w:id="14"/>
      <w:r w:rsidR="0014707D">
        <w:rPr>
          <w:rStyle w:val="CommentReference"/>
        </w:rPr>
        <w:commentReference w:id="14"/>
      </w:r>
    </w:p>
    <w:p w14:paraId="454FC473" w14:textId="77777777" w:rsidR="00770D0D" w:rsidRPr="00856A89" w:rsidRDefault="00770D0D" w:rsidP="00856A89">
      <w:pPr>
        <w:rPr>
          <w:rFonts w:ascii="Times New Roman" w:eastAsia="Times New Roman" w:hAnsi="Times New Roman" w:cs="Times New Roman"/>
        </w:rPr>
      </w:pPr>
    </w:p>
    <w:p w14:paraId="6870A8B9" w14:textId="4FFE7171" w:rsidR="00856A89" w:rsidRDefault="00856A89" w:rsidP="00856A89">
      <w:pPr>
        <w:jc w:val="both"/>
        <w:rPr>
          <w:rFonts w:ascii="Arial" w:eastAsia="Times New Roman" w:hAnsi="Arial" w:cs="Arial"/>
          <w:color w:val="000000"/>
          <w:sz w:val="22"/>
          <w:szCs w:val="22"/>
        </w:rPr>
      </w:pPr>
      <w:r w:rsidRPr="00856A89">
        <w:rPr>
          <w:rFonts w:ascii="Arial" w:eastAsia="Times New Roman" w:hAnsi="Arial" w:cs="Arial"/>
          <w:color w:val="000000"/>
          <w:sz w:val="22"/>
          <w:szCs w:val="22"/>
        </w:rPr>
        <w:t xml:space="preserve">Since then, I have also started publishing different content types in addition to critiquing. I create other </w:t>
      </w:r>
      <w:r w:rsidR="0014707D">
        <w:rPr>
          <w:rFonts w:ascii="Arial" w:eastAsia="Times New Roman" w:hAnsi="Arial" w:cs="Arial"/>
          <w:color w:val="000000"/>
          <w:sz w:val="22"/>
          <w:szCs w:val="22"/>
        </w:rPr>
        <w:t>content</w:t>
      </w:r>
      <w:r w:rsidRPr="00856A89">
        <w:rPr>
          <w:rFonts w:ascii="Arial" w:eastAsia="Times New Roman" w:hAnsi="Arial" w:cs="Arial"/>
          <w:color w:val="000000"/>
          <w:sz w:val="22"/>
          <w:szCs w:val="22"/>
        </w:rPr>
        <w:t xml:space="preserve">, such as reviewing air fresheners or commenting on newly launched cars. I'm very passionate about examining new cars' features and comparing different vehicles on the market, which helps people make better decisions. </w:t>
      </w:r>
      <w:commentRangeStart w:id="15"/>
      <w:r w:rsidRPr="00856A89">
        <w:rPr>
          <w:rFonts w:ascii="Arial" w:eastAsia="Times New Roman" w:hAnsi="Arial" w:cs="Arial"/>
          <w:color w:val="000000"/>
          <w:sz w:val="22"/>
          <w:szCs w:val="22"/>
        </w:rPr>
        <w:t xml:space="preserve">My follower count grew to 4000 </w:t>
      </w:r>
      <w:commentRangeStart w:id="16"/>
      <w:r w:rsidRPr="00856A89">
        <w:rPr>
          <w:rFonts w:ascii="Arial" w:eastAsia="Times New Roman" w:hAnsi="Arial" w:cs="Arial"/>
          <w:color w:val="000000"/>
          <w:sz w:val="22"/>
          <w:szCs w:val="22"/>
        </w:rPr>
        <w:t>in just two days</w:t>
      </w:r>
      <w:commentRangeEnd w:id="16"/>
      <w:r w:rsidR="00F829B4">
        <w:rPr>
          <w:rStyle w:val="CommentReference"/>
        </w:rPr>
        <w:commentReference w:id="16"/>
      </w:r>
      <w:r w:rsidRPr="00856A89">
        <w:rPr>
          <w:rFonts w:ascii="Arial" w:eastAsia="Times New Roman" w:hAnsi="Arial" w:cs="Arial"/>
          <w:color w:val="000000"/>
          <w:sz w:val="22"/>
          <w:szCs w:val="22"/>
        </w:rPr>
        <w:t xml:space="preserve">, and my likes have reached 240,000+. </w:t>
      </w:r>
      <w:commentRangeEnd w:id="15"/>
      <w:r w:rsidR="0014707D">
        <w:rPr>
          <w:rStyle w:val="CommentReference"/>
        </w:rPr>
        <w:commentReference w:id="15"/>
      </w:r>
      <w:r w:rsidRPr="00856A89">
        <w:rPr>
          <w:rFonts w:ascii="Arial" w:eastAsia="Times New Roman" w:hAnsi="Arial" w:cs="Arial"/>
          <w:color w:val="000000"/>
          <w:sz w:val="22"/>
          <w:szCs w:val="22"/>
        </w:rPr>
        <w:t xml:space="preserve">My TikTok account also aims to inform and educate people about specific car updates and products, which </w:t>
      </w:r>
      <w:commentRangeStart w:id="17"/>
      <w:r w:rsidRPr="00856A89">
        <w:rPr>
          <w:rFonts w:ascii="Arial" w:eastAsia="Times New Roman" w:hAnsi="Arial" w:cs="Arial"/>
          <w:color w:val="000000"/>
          <w:sz w:val="22"/>
          <w:szCs w:val="22"/>
        </w:rPr>
        <w:t>indirectly helps car brands by providing information about the demographics of Indonesian motorists. </w:t>
      </w:r>
      <w:commentRangeEnd w:id="17"/>
      <w:r w:rsidR="00D713BE">
        <w:rPr>
          <w:rStyle w:val="CommentReference"/>
        </w:rPr>
        <w:commentReference w:id="17"/>
      </w:r>
    </w:p>
    <w:p w14:paraId="6F52D6C9" w14:textId="77777777" w:rsidR="009B4613" w:rsidRPr="00856A89" w:rsidRDefault="009B4613" w:rsidP="00856A89">
      <w:pPr>
        <w:jc w:val="both"/>
        <w:rPr>
          <w:rFonts w:ascii="Times New Roman" w:eastAsia="Times New Roman" w:hAnsi="Times New Roman" w:cs="Times New Roman"/>
        </w:rPr>
      </w:pPr>
    </w:p>
    <w:p w14:paraId="05E88CB4" w14:textId="5806DBF2" w:rsidR="00856A89" w:rsidRPr="00856A89" w:rsidRDefault="00856A89" w:rsidP="00856A89">
      <w:pPr>
        <w:jc w:val="both"/>
        <w:rPr>
          <w:rFonts w:ascii="Times New Roman" w:eastAsia="Times New Roman" w:hAnsi="Times New Roman" w:cs="Times New Roman"/>
        </w:rPr>
      </w:pPr>
      <w:commentRangeStart w:id="18"/>
      <w:r w:rsidRPr="00856A89">
        <w:rPr>
          <w:rFonts w:ascii="Arial" w:eastAsia="Times New Roman" w:hAnsi="Arial" w:cs="Arial"/>
          <w:color w:val="000000"/>
          <w:sz w:val="22"/>
          <w:szCs w:val="22"/>
        </w:rPr>
        <w:t>I learned</w:t>
      </w:r>
      <w:r w:rsidR="0014707D">
        <w:rPr>
          <w:rFonts w:ascii="Arial" w:eastAsia="Times New Roman" w:hAnsi="Arial" w:cs="Arial"/>
          <w:color w:val="000000"/>
          <w:sz w:val="22"/>
          <w:szCs w:val="22"/>
        </w:rPr>
        <w:t xml:space="preserve"> </w:t>
      </w:r>
      <w:r w:rsidRPr="00856A89">
        <w:rPr>
          <w:rFonts w:ascii="Arial" w:eastAsia="Times New Roman" w:hAnsi="Arial" w:cs="Arial"/>
          <w:color w:val="000000"/>
          <w:sz w:val="22"/>
          <w:szCs w:val="22"/>
        </w:rPr>
        <w:t>the power of words and how they can help and heal</w:t>
      </w:r>
      <w:r w:rsidR="0014707D">
        <w:rPr>
          <w:rFonts w:ascii="Arial" w:eastAsia="Times New Roman" w:hAnsi="Arial" w:cs="Arial"/>
          <w:color w:val="000000"/>
          <w:sz w:val="22"/>
          <w:szCs w:val="22"/>
        </w:rPr>
        <w:t>—</w:t>
      </w:r>
      <w:r w:rsidRPr="00856A89">
        <w:rPr>
          <w:rFonts w:ascii="Arial" w:eastAsia="Times New Roman" w:hAnsi="Arial" w:cs="Arial"/>
          <w:color w:val="000000"/>
          <w:sz w:val="22"/>
          <w:szCs w:val="22"/>
        </w:rPr>
        <w:t>not only others but ourselves too, and this is what I have aspired to do with my TikTok or other social media platforms since then.</w:t>
      </w:r>
      <w:commentRangeEnd w:id="18"/>
      <w:r w:rsidR="009B4613">
        <w:rPr>
          <w:rStyle w:val="CommentReference"/>
        </w:rPr>
        <w:commentReference w:id="18"/>
      </w:r>
      <w:r w:rsidRPr="00856A89">
        <w:rPr>
          <w:rFonts w:ascii="Arial" w:eastAsia="Times New Roman" w:hAnsi="Arial" w:cs="Arial"/>
          <w:color w:val="000000"/>
          <w:sz w:val="22"/>
          <w:szCs w:val="22"/>
        </w:rPr>
        <w:t xml:space="preserve"> This journey taught me to always be open to others and ourselves, and it helped me ease things </w:t>
      </w:r>
      <w:r w:rsidRPr="00856A89">
        <w:rPr>
          <w:rFonts w:ascii="Arial" w:eastAsia="Times New Roman" w:hAnsi="Arial" w:cs="Arial"/>
          <w:color w:val="000000"/>
          <w:sz w:val="22"/>
          <w:szCs w:val="22"/>
        </w:rPr>
        <w:lastRenderedPageBreak/>
        <w:t>when accepting new challenges and communicating with others. I now feel confident in expressing myself, which has made things easier for me so far. </w:t>
      </w:r>
    </w:p>
    <w:p w14:paraId="456A8DF6" w14:textId="77777777" w:rsidR="00856A89" w:rsidRPr="00856A89" w:rsidRDefault="00856A89" w:rsidP="00856A89">
      <w:pPr>
        <w:rPr>
          <w:rFonts w:ascii="Times New Roman" w:eastAsia="Times New Roman" w:hAnsi="Times New Roman" w:cs="Times New Roman"/>
        </w:rPr>
      </w:pPr>
    </w:p>
    <w:p w14:paraId="23D4F587" w14:textId="77777777" w:rsidR="00856A89" w:rsidRPr="00856A89" w:rsidRDefault="00856A89" w:rsidP="00856A89">
      <w:pPr>
        <w:jc w:val="both"/>
        <w:rPr>
          <w:rFonts w:ascii="Times New Roman" w:eastAsia="Times New Roman" w:hAnsi="Times New Roman" w:cs="Times New Roman"/>
        </w:rPr>
      </w:pPr>
      <w:commentRangeStart w:id="19"/>
      <w:commentRangeStart w:id="20"/>
      <w:r w:rsidRPr="00856A89">
        <w:rPr>
          <w:rFonts w:ascii="Arial" w:eastAsia="Times New Roman" w:hAnsi="Arial" w:cs="Arial"/>
          <w:color w:val="000000"/>
          <w:sz w:val="22"/>
          <w:szCs w:val="22"/>
        </w:rPr>
        <w:t xml:space="preserve">We all can learn from each other and solve problems along the way. TikTok and other platforms are not only a source of entertainment; it is a place for people to express themselves. Though it is not an easy job, the enthusiasm from viewers is my driving force to keep creating content and encourage others to express themselves too. </w:t>
      </w:r>
      <w:commentRangeEnd w:id="19"/>
      <w:r w:rsidR="009B4613">
        <w:rPr>
          <w:rStyle w:val="CommentReference"/>
        </w:rPr>
        <w:commentReference w:id="19"/>
      </w:r>
      <w:commentRangeEnd w:id="20"/>
      <w:r w:rsidR="00D713BE">
        <w:rPr>
          <w:rStyle w:val="CommentReference"/>
        </w:rPr>
        <w:commentReference w:id="20"/>
      </w:r>
    </w:p>
    <w:p w14:paraId="3BDC09BF" w14:textId="77777777" w:rsidR="00856A89" w:rsidRPr="00856A89" w:rsidRDefault="00856A89" w:rsidP="00856A89">
      <w:pPr>
        <w:rPr>
          <w:rFonts w:ascii="Times New Roman" w:eastAsia="Times New Roman" w:hAnsi="Times New Roman" w:cs="Times New Roman"/>
        </w:rPr>
      </w:pPr>
    </w:p>
    <w:p w14:paraId="6BA5EF1A" w14:textId="50FEEDA0" w:rsidR="002C7AC4" w:rsidRDefault="00321B06">
      <w:r>
        <w:t xml:space="preserve">Hi Indra, </w:t>
      </w:r>
    </w:p>
    <w:p w14:paraId="5EEEE851" w14:textId="0E53596D" w:rsidR="00321B06" w:rsidRDefault="00321B06"/>
    <w:p w14:paraId="2E9A5096" w14:textId="74E033E7" w:rsidR="00321B06" w:rsidRDefault="00321B06">
      <w:r>
        <w:t xml:space="preserve">Thank you for taking in all our </w:t>
      </w:r>
      <w:r w:rsidR="00A14012">
        <w:t xml:space="preserve">previous </w:t>
      </w:r>
      <w:r>
        <w:t xml:space="preserve">feedback and making the appropriate changes to your essay. This looks so much better now! </w:t>
      </w:r>
    </w:p>
    <w:p w14:paraId="29BCFE5B" w14:textId="5276B962" w:rsidR="00321B06" w:rsidRDefault="00321B06"/>
    <w:p w14:paraId="2FB2B3A7" w14:textId="610F9F17" w:rsidR="00321B06" w:rsidRDefault="00802A3D">
      <w:r>
        <w:t>I think w</w:t>
      </w:r>
      <w:r w:rsidR="00321B06">
        <w:t xml:space="preserve">e can now focus on cutting down words and fixing some grammatical </w:t>
      </w:r>
      <w:r w:rsidR="009B4613">
        <w:t>errors</w:t>
      </w:r>
      <w:r w:rsidR="00321B06">
        <w:t xml:space="preserve">. </w:t>
      </w:r>
      <w:r>
        <w:t>There are some sentences where you were wordy. Hence, you might need to split the sentences to make them clearer for your readers.</w:t>
      </w:r>
    </w:p>
    <w:p w14:paraId="57FF0108" w14:textId="6CD78517" w:rsidR="00321B06" w:rsidRDefault="00321B06"/>
    <w:p w14:paraId="2319C6DB" w14:textId="6DEAF1AD" w:rsidR="00321B06" w:rsidRDefault="00321B06">
      <w:r>
        <w:t xml:space="preserve">Well done and all the best with your application once again! </w:t>
      </w:r>
    </w:p>
    <w:p w14:paraId="6946745A" w14:textId="4EEAA04C" w:rsidR="00321B06" w:rsidRDefault="00321B06"/>
    <w:p w14:paraId="1A146A44" w14:textId="3C4E359B" w:rsidR="00321B06" w:rsidRDefault="00321B06">
      <w:r>
        <w:t>Kind regards,</w:t>
      </w:r>
    </w:p>
    <w:p w14:paraId="1F6B5C0B" w14:textId="3647DFD2" w:rsidR="00321B06" w:rsidRPr="002C7AC4" w:rsidRDefault="00321B06">
      <w:r>
        <w:t xml:space="preserve">Johana </w:t>
      </w:r>
    </w:p>
    <w:sectPr w:rsidR="00321B06"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ara Situmorang" w:date="2022-10-25T11:01:00Z" w:initials="CS">
    <w:p w14:paraId="65B7F190" w14:textId="77777777" w:rsidR="00D713BE" w:rsidRDefault="00D713BE" w:rsidP="00CF643F">
      <w:r>
        <w:rPr>
          <w:rStyle w:val="CommentReference"/>
        </w:rPr>
        <w:annotationRef/>
      </w:r>
      <w:r>
        <w:rPr>
          <w:sz w:val="20"/>
          <w:szCs w:val="20"/>
        </w:rPr>
        <w:t xml:space="preserve">Did you </w:t>
      </w:r>
      <w:r>
        <w:rPr>
          <w:i/>
          <w:iCs/>
          <w:sz w:val="20"/>
          <w:szCs w:val="20"/>
        </w:rPr>
        <w:t>want</w:t>
      </w:r>
      <w:r>
        <w:rPr>
          <w:sz w:val="20"/>
          <w:szCs w:val="20"/>
        </w:rPr>
        <w:t xml:space="preserve"> to be popular? Or was it just something that you never thought would happen to you?</w:t>
      </w:r>
    </w:p>
  </w:comment>
  <w:comment w:id="1" w:author="Johana Felicia" w:date="2022-10-21T13:41:00Z" w:initials="JF">
    <w:p w14:paraId="0B096619" w14:textId="42A8AABC" w:rsidR="008F1C69" w:rsidRDefault="008F1C69" w:rsidP="00CE1591">
      <w:r>
        <w:rPr>
          <w:rStyle w:val="CommentReference"/>
        </w:rPr>
        <w:annotationRef/>
      </w:r>
      <w:r>
        <w:rPr>
          <w:sz w:val="20"/>
          <w:szCs w:val="20"/>
        </w:rPr>
        <w:t xml:space="preserve">Please check your tenses here and be consistent. </w:t>
      </w:r>
    </w:p>
  </w:comment>
  <w:comment w:id="8" w:author="Johana Felicia" w:date="2022-10-21T13:47:00Z" w:initials="JF">
    <w:p w14:paraId="4B20340D" w14:textId="77777777" w:rsidR="008F1C69" w:rsidRDefault="008F1C69" w:rsidP="00F662D2">
      <w:r>
        <w:rPr>
          <w:rStyle w:val="CommentReference"/>
        </w:rPr>
        <w:annotationRef/>
      </w:r>
      <w:r>
        <w:rPr>
          <w:sz w:val="20"/>
          <w:szCs w:val="20"/>
        </w:rPr>
        <w:t xml:space="preserve">Before using any abbreviations, you need to spell them out in full for the first time and write them in parentheses. </w:t>
      </w:r>
    </w:p>
  </w:comment>
  <w:comment w:id="9" w:author="Johana Felicia" w:date="2022-10-21T13:50:00Z" w:initials="JF">
    <w:p w14:paraId="240FD07E" w14:textId="77777777" w:rsidR="008F1C69" w:rsidRDefault="008F1C69" w:rsidP="000B3C34">
      <w:r>
        <w:rPr>
          <w:rStyle w:val="CommentReference"/>
        </w:rPr>
        <w:annotationRef/>
      </w:r>
      <w:r>
        <w:rPr>
          <w:sz w:val="20"/>
          <w:szCs w:val="20"/>
        </w:rPr>
        <w:t xml:space="preserve">Was it exciting when it happened, or do you still feel the excitement today? If what you meant was it felt exciting back then, then you need to change the tense. </w:t>
      </w:r>
    </w:p>
  </w:comment>
  <w:comment w:id="10" w:author="Johana Felicia" w:date="2022-10-21T13:52:00Z" w:initials="JF">
    <w:p w14:paraId="7D28DCFB" w14:textId="77777777" w:rsidR="00B46F13" w:rsidRDefault="00B46F13" w:rsidP="00243799">
      <w:r>
        <w:rPr>
          <w:rStyle w:val="CommentReference"/>
        </w:rPr>
        <w:annotationRef/>
      </w:r>
      <w:r>
        <w:rPr>
          <w:sz w:val="20"/>
          <w:szCs w:val="20"/>
        </w:rPr>
        <w:t xml:space="preserve">Same here. Please be consistent with your tenses. </w:t>
      </w:r>
    </w:p>
  </w:comment>
  <w:comment w:id="12" w:author="Johana Felicia" w:date="2022-10-21T14:06:00Z" w:initials="JF">
    <w:p w14:paraId="292C599F" w14:textId="77777777" w:rsidR="00575D75" w:rsidRDefault="00575D75" w:rsidP="000329FE">
      <w:r>
        <w:rPr>
          <w:rStyle w:val="CommentReference"/>
        </w:rPr>
        <w:annotationRef/>
      </w:r>
      <w:r>
        <w:rPr>
          <w:sz w:val="20"/>
          <w:szCs w:val="20"/>
        </w:rPr>
        <w:t xml:space="preserve">Please rephrase for better clarity. </w:t>
      </w:r>
    </w:p>
    <w:p w14:paraId="2576ED40" w14:textId="77777777" w:rsidR="00575D75" w:rsidRDefault="00575D75" w:rsidP="000329FE"/>
    <w:p w14:paraId="55F4A4DF" w14:textId="77777777" w:rsidR="00575D75" w:rsidRDefault="00575D75" w:rsidP="000329FE">
      <w:r>
        <w:rPr>
          <w:sz w:val="20"/>
          <w:szCs w:val="20"/>
        </w:rPr>
        <w:t>For example, “It turns out that the factory’s representative from which my mom’s car was produced”.</w:t>
      </w:r>
    </w:p>
  </w:comment>
  <w:comment w:id="14" w:author="Johana Felicia" w:date="2022-10-21T14:43:00Z" w:initials="JF">
    <w:p w14:paraId="1FC2EA1B" w14:textId="77777777" w:rsidR="0014707D" w:rsidRDefault="0014707D" w:rsidP="0082564F">
      <w:r>
        <w:rPr>
          <w:rStyle w:val="CommentReference"/>
        </w:rPr>
        <w:annotationRef/>
      </w:r>
      <w:r>
        <w:rPr>
          <w:sz w:val="20"/>
          <w:szCs w:val="20"/>
        </w:rPr>
        <w:t>I think this sentence might be too long. You could split it to provide better clarity for the reader.</w:t>
      </w:r>
    </w:p>
    <w:p w14:paraId="139BDE49" w14:textId="77777777" w:rsidR="0014707D" w:rsidRDefault="0014707D" w:rsidP="0082564F"/>
    <w:p w14:paraId="207324CE" w14:textId="77777777" w:rsidR="0014707D" w:rsidRDefault="0014707D" w:rsidP="0082564F">
      <w:r>
        <w:rPr>
          <w:sz w:val="20"/>
          <w:szCs w:val="20"/>
        </w:rPr>
        <w:t>For example, “They listened to me, which contrasted with my initial mindset. This made me realise—regardless of age and status—one’s voice matters and it must be voiced responsibly for a good cause”.</w:t>
      </w:r>
    </w:p>
  </w:comment>
  <w:comment w:id="16" w:author="Johana Felicia" w:date="2022-10-21T15:00:00Z" w:initials="JF">
    <w:p w14:paraId="09B142A2" w14:textId="77777777" w:rsidR="00F829B4" w:rsidRDefault="00F829B4" w:rsidP="0009043A">
      <w:r>
        <w:rPr>
          <w:rStyle w:val="CommentReference"/>
        </w:rPr>
        <w:annotationRef/>
      </w:r>
      <w:r>
        <w:rPr>
          <w:sz w:val="20"/>
          <w:szCs w:val="20"/>
        </w:rPr>
        <w:t xml:space="preserve">When did this happen? After the Honda story or after you started posting the new contents? </w:t>
      </w:r>
    </w:p>
  </w:comment>
  <w:comment w:id="15" w:author="Johana Felicia" w:date="2022-10-21T14:46:00Z" w:initials="JF">
    <w:p w14:paraId="4A5FB439" w14:textId="0FCFFFE6" w:rsidR="0014707D" w:rsidRDefault="0014707D" w:rsidP="00954E61">
      <w:r>
        <w:rPr>
          <w:rStyle w:val="CommentReference"/>
        </w:rPr>
        <w:annotationRef/>
      </w:r>
      <w:r>
        <w:rPr>
          <w:sz w:val="20"/>
          <w:szCs w:val="20"/>
        </w:rPr>
        <w:t>This sentence feels awkwardly placed in the middle of the paragraph. Maybe you could consider moving it to the end of the paragraph so that it flows better?</w:t>
      </w:r>
    </w:p>
  </w:comment>
  <w:comment w:id="17" w:author="Chiara Situmorang" w:date="2022-10-25T11:12:00Z" w:initials="CS">
    <w:p w14:paraId="58D736C8" w14:textId="77777777" w:rsidR="00D713BE" w:rsidRDefault="00D713BE" w:rsidP="00B71E54">
      <w:r>
        <w:rPr>
          <w:rStyle w:val="CommentReference"/>
        </w:rPr>
        <w:annotationRef/>
      </w:r>
      <w:r>
        <w:rPr>
          <w:sz w:val="20"/>
          <w:szCs w:val="20"/>
        </w:rPr>
        <w:t>How do your reviews give car companies demographic data?</w:t>
      </w:r>
    </w:p>
  </w:comment>
  <w:comment w:id="18" w:author="Johana Felicia" w:date="2022-10-21T14:52:00Z" w:initials="JF">
    <w:p w14:paraId="39CB6B86" w14:textId="7BE287B8" w:rsidR="009B4613" w:rsidRDefault="009B4613" w:rsidP="00601745">
      <w:r>
        <w:rPr>
          <w:rStyle w:val="CommentReference"/>
        </w:rPr>
        <w:annotationRef/>
      </w:r>
      <w:r>
        <w:rPr>
          <w:sz w:val="20"/>
          <w:szCs w:val="20"/>
        </w:rPr>
        <w:t xml:space="preserve">Another long sentence that you could try to split. </w:t>
      </w:r>
    </w:p>
    <w:p w14:paraId="4BE8C67A" w14:textId="77777777" w:rsidR="009B4613" w:rsidRDefault="009B4613" w:rsidP="00601745"/>
    <w:p w14:paraId="1A30C7BB" w14:textId="77777777" w:rsidR="009B4613" w:rsidRDefault="009B4613" w:rsidP="00601745">
      <w:r>
        <w:rPr>
          <w:sz w:val="20"/>
          <w:szCs w:val="20"/>
        </w:rPr>
        <w:t>For example, “I learned about the power of words and how they can help and heal—not only others but ourselves too. This has since become my aspiration when using my TikTok and other social media platforms”.</w:t>
      </w:r>
    </w:p>
  </w:comment>
  <w:comment w:id="19" w:author="Johana Felicia" w:date="2022-10-21T14:55:00Z" w:initials="JF">
    <w:p w14:paraId="1CE2B424" w14:textId="77777777" w:rsidR="009B4613" w:rsidRDefault="009B4613" w:rsidP="003234FF">
      <w:r>
        <w:rPr>
          <w:rStyle w:val="CommentReference"/>
        </w:rPr>
        <w:annotationRef/>
      </w:r>
      <w:r>
        <w:rPr>
          <w:sz w:val="20"/>
          <w:szCs w:val="20"/>
        </w:rPr>
        <w:t xml:space="preserve">This paragraph in itself is good. However, I feel like it’s unnecessary. You could consider ending your essay with the previous paragraph. </w:t>
      </w:r>
    </w:p>
  </w:comment>
  <w:comment w:id="20" w:author="Chiara Situmorang" w:date="2022-10-25T11:15:00Z" w:initials="CS">
    <w:p w14:paraId="7BDAB483" w14:textId="77777777" w:rsidR="00D713BE" w:rsidRDefault="00D713BE" w:rsidP="00B63021">
      <w:r>
        <w:rPr>
          <w:rStyle w:val="CommentReference"/>
        </w:rPr>
        <w:annotationRef/>
      </w:r>
      <w:r>
        <w:rPr>
          <w:sz w:val="20"/>
          <w:szCs w:val="20"/>
        </w:rPr>
        <w:t>I agree, I think you can cut this. The conclusion should remain about you, not about social media.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B7F190" w15:done="0"/>
  <w15:commentEx w15:paraId="0B096619" w15:done="0"/>
  <w15:commentEx w15:paraId="4B20340D" w15:done="0"/>
  <w15:commentEx w15:paraId="240FD07E" w15:done="0"/>
  <w15:commentEx w15:paraId="7D28DCFB" w15:done="0"/>
  <w15:commentEx w15:paraId="55F4A4DF" w15:done="0"/>
  <w15:commentEx w15:paraId="207324CE" w15:done="0"/>
  <w15:commentEx w15:paraId="09B142A2" w15:done="0"/>
  <w15:commentEx w15:paraId="4A5FB439" w15:done="0"/>
  <w15:commentEx w15:paraId="58D736C8" w15:done="0"/>
  <w15:commentEx w15:paraId="1A30C7BB" w15:done="0"/>
  <w15:commentEx w15:paraId="1CE2B424" w15:done="0"/>
  <w15:commentEx w15:paraId="7BDAB483" w15:paraIdParent="1CE2B4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4091" w16cex:dateUtc="2022-10-25T04:01:00Z"/>
  <w16cex:commentExtensible w16cex:durableId="26FD2003" w16cex:dateUtc="2022-10-21T06:41:00Z"/>
  <w16cex:commentExtensible w16cex:durableId="26FD2164" w16cex:dateUtc="2022-10-21T06:47:00Z"/>
  <w16cex:commentExtensible w16cex:durableId="26FD223D" w16cex:dateUtc="2022-10-21T06:50:00Z"/>
  <w16cex:commentExtensible w16cex:durableId="26FD2284" w16cex:dateUtc="2022-10-21T06:52:00Z"/>
  <w16cex:commentExtensible w16cex:durableId="26FD25F5" w16cex:dateUtc="2022-10-21T07:06:00Z"/>
  <w16cex:commentExtensible w16cex:durableId="26FD2E85" w16cex:dateUtc="2022-10-21T07:43:00Z"/>
  <w16cex:commentExtensible w16cex:durableId="26FD3276" w16cex:dateUtc="2022-10-21T08:00:00Z"/>
  <w16cex:commentExtensible w16cex:durableId="26FD2F37" w16cex:dateUtc="2022-10-21T07:46:00Z"/>
  <w16cex:commentExtensible w16cex:durableId="2702430D" w16cex:dateUtc="2022-10-25T04:12:00Z"/>
  <w16cex:commentExtensible w16cex:durableId="26FD30B4" w16cex:dateUtc="2022-10-21T07:52:00Z"/>
  <w16cex:commentExtensible w16cex:durableId="26FD315E" w16cex:dateUtc="2022-10-21T07:55:00Z"/>
  <w16cex:commentExtensible w16cex:durableId="270243E3" w16cex:dateUtc="2022-10-25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B7F190" w16cid:durableId="27024091"/>
  <w16cid:commentId w16cid:paraId="0B096619" w16cid:durableId="26FD2003"/>
  <w16cid:commentId w16cid:paraId="4B20340D" w16cid:durableId="26FD2164"/>
  <w16cid:commentId w16cid:paraId="240FD07E" w16cid:durableId="26FD223D"/>
  <w16cid:commentId w16cid:paraId="7D28DCFB" w16cid:durableId="26FD2284"/>
  <w16cid:commentId w16cid:paraId="55F4A4DF" w16cid:durableId="26FD25F5"/>
  <w16cid:commentId w16cid:paraId="207324CE" w16cid:durableId="26FD2E85"/>
  <w16cid:commentId w16cid:paraId="09B142A2" w16cid:durableId="26FD3276"/>
  <w16cid:commentId w16cid:paraId="4A5FB439" w16cid:durableId="26FD2F37"/>
  <w16cid:commentId w16cid:paraId="58D736C8" w16cid:durableId="2702430D"/>
  <w16cid:commentId w16cid:paraId="1A30C7BB" w16cid:durableId="26FD30B4"/>
  <w16cid:commentId w16cid:paraId="1CE2B424" w16cid:durableId="26FD315E"/>
  <w16cid:commentId w16cid:paraId="7BDAB483" w16cid:durableId="270243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4707D"/>
    <w:rsid w:val="00185506"/>
    <w:rsid w:val="002C7AC4"/>
    <w:rsid w:val="00321B06"/>
    <w:rsid w:val="00434980"/>
    <w:rsid w:val="00575D75"/>
    <w:rsid w:val="005E4392"/>
    <w:rsid w:val="0062459E"/>
    <w:rsid w:val="00770D0D"/>
    <w:rsid w:val="00802A3D"/>
    <w:rsid w:val="00856A89"/>
    <w:rsid w:val="008F1C69"/>
    <w:rsid w:val="009B4613"/>
    <w:rsid w:val="00A14012"/>
    <w:rsid w:val="00A56538"/>
    <w:rsid w:val="00B46F13"/>
    <w:rsid w:val="00C45CDC"/>
    <w:rsid w:val="00D713BE"/>
    <w:rsid w:val="00E22CD1"/>
    <w:rsid w:val="00F11CC2"/>
    <w:rsid w:val="00F829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1C69"/>
    <w:rPr>
      <w:sz w:val="16"/>
      <w:szCs w:val="16"/>
    </w:rPr>
  </w:style>
  <w:style w:type="paragraph" w:styleId="CommentText">
    <w:name w:val="annotation text"/>
    <w:basedOn w:val="Normal"/>
    <w:link w:val="CommentTextChar"/>
    <w:uiPriority w:val="99"/>
    <w:semiHidden/>
    <w:unhideWhenUsed/>
    <w:rsid w:val="008F1C69"/>
    <w:rPr>
      <w:sz w:val="20"/>
      <w:szCs w:val="20"/>
    </w:rPr>
  </w:style>
  <w:style w:type="character" w:customStyle="1" w:styleId="CommentTextChar">
    <w:name w:val="Comment Text Char"/>
    <w:basedOn w:val="DefaultParagraphFont"/>
    <w:link w:val="CommentText"/>
    <w:uiPriority w:val="99"/>
    <w:semiHidden/>
    <w:rsid w:val="008F1C69"/>
    <w:rPr>
      <w:sz w:val="20"/>
      <w:szCs w:val="20"/>
    </w:rPr>
  </w:style>
  <w:style w:type="paragraph" w:styleId="CommentSubject">
    <w:name w:val="annotation subject"/>
    <w:basedOn w:val="CommentText"/>
    <w:next w:val="CommentText"/>
    <w:link w:val="CommentSubjectChar"/>
    <w:uiPriority w:val="99"/>
    <w:semiHidden/>
    <w:unhideWhenUsed/>
    <w:rsid w:val="008F1C69"/>
    <w:rPr>
      <w:b/>
      <w:bCs/>
    </w:rPr>
  </w:style>
  <w:style w:type="character" w:customStyle="1" w:styleId="CommentSubjectChar">
    <w:name w:val="Comment Subject Char"/>
    <w:basedOn w:val="CommentTextChar"/>
    <w:link w:val="CommentSubject"/>
    <w:uiPriority w:val="99"/>
    <w:semiHidden/>
    <w:rsid w:val="008F1C69"/>
    <w:rPr>
      <w:b/>
      <w:bCs/>
      <w:sz w:val="20"/>
      <w:szCs w:val="20"/>
    </w:rPr>
  </w:style>
  <w:style w:type="paragraph" w:styleId="Revision">
    <w:name w:val="Revision"/>
    <w:hidden/>
    <w:uiPriority w:val="99"/>
    <w:semiHidden/>
    <w:rsid w:val="00D7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406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10</cp:revision>
  <dcterms:created xsi:type="dcterms:W3CDTF">2022-10-02T09:07:00Z</dcterms:created>
  <dcterms:modified xsi:type="dcterms:W3CDTF">2022-10-25T04:15:00Z</dcterms:modified>
</cp:coreProperties>
</file>