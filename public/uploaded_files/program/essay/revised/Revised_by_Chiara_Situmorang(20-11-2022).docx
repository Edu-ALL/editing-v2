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7F70" w14:textId="78234B59" w:rsidR="007F2ECA" w:rsidRDefault="00F25BD4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u w:val="single"/>
        </w:rPr>
        <w:t>Think about an academic subject that inspires you. Describe how you have furthered this interest inside and/or outside of the classroom.</w:t>
      </w:r>
      <w:r>
        <w:rPr>
          <w:rFonts w:ascii="Arial" w:hAnsi="Arial" w:cs="Arial"/>
          <w:b/>
          <w:bCs/>
          <w:color w:val="000000"/>
          <w:u w:val="single"/>
        </w:rPr>
        <w:t xml:space="preserve"> </w:t>
      </w:r>
      <w:r w:rsidR="00C54C60">
        <w:rPr>
          <w:rFonts w:ascii="Arial" w:hAnsi="Arial" w:cs="Arial"/>
          <w:b/>
          <w:bCs/>
          <w:color w:val="000000"/>
          <w:u w:val="single"/>
        </w:rPr>
        <w:t>(350 words)</w:t>
      </w:r>
    </w:p>
    <w:p w14:paraId="08DB9BE3" w14:textId="6BF80C1C" w:rsidR="00F06802" w:rsidRDefault="00F06802">
      <w:pPr>
        <w:rPr>
          <w:rFonts w:ascii="Arial" w:hAnsi="Arial" w:cs="Arial"/>
          <w:b/>
          <w:bCs/>
          <w:color w:val="000000"/>
          <w:u w:val="single"/>
        </w:rPr>
      </w:pPr>
    </w:p>
    <w:p w14:paraId="35D92FAC" w14:textId="5EA3AAFF" w:rsidR="00F25BD4" w:rsidRPr="00F25BD4" w:rsidRDefault="00F25BD4" w:rsidP="00F25BD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Physics has been my </w:t>
      </w:r>
      <w:proofErr w:type="spellStart"/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favorite</w:t>
      </w:r>
      <w:proofErr w:type="spellEnd"/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subject for a long time. The concepts discussed often don't need </w:t>
      </w:r>
      <w:del w:id="0" w:author="Chiara Situmorang" w:date="2022-11-20T20:15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any 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extensive memorization</w:t>
      </w:r>
      <w:ins w:id="1" w:author="Chiara Situmorang" w:date="2022-11-20T20:15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.</w:t>
        </w:r>
      </w:ins>
      <w:del w:id="2" w:author="Chiara Situmorang" w:date="2022-11-20T20:15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,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ins w:id="3" w:author="Chiara Situmorang" w:date="2022-11-20T20:15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Instead,</w:t>
        </w:r>
      </w:ins>
      <w:del w:id="4" w:author="Chiara Situmorang" w:date="2022-11-20T20:15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and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it requires logical thinking, which I prefer compared to imaginative thinking. One topic that I’m </w:t>
      </w:r>
      <w:del w:id="5" w:author="Chiara Situmorang" w:date="2022-11-20T20:15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still 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intrigued by </w:t>
      </w:r>
      <w:ins w:id="6" w:author="Chiara Situmorang" w:date="2022-11-20T20:16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in physics 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is aerodynamics</w:t>
      </w:r>
      <w:del w:id="7" w:author="Chiara Situmorang" w:date="2022-11-20T20:16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.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ins w:id="8" w:author="Chiara Situmorang" w:date="2022-11-20T20:16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and </w:t>
        </w:r>
      </w:ins>
      <w:del w:id="9" w:author="Chiara Situmorang" w:date="2022-11-20T20:16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I was intrigued by 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simplicity of </w:t>
      </w:r>
      <w:del w:id="10" w:author="Chiara Situmorang" w:date="2022-11-20T20:16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the </w:delText>
        </w:r>
      </w:del>
      <w:ins w:id="11" w:author="Chiara Situmorang" w:date="2022-11-20T20:16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its</w:t>
        </w:r>
        <w:r w:rsidR="00F2779D" w:rsidRPr="00F25BD4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 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laws</w:t>
      </w:r>
      <w:del w:id="12" w:author="Chiara Situmorang" w:date="2022-11-20T20:16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 of aerodynamics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</w:t>
      </w:r>
      <w:del w:id="13" w:author="Chiara Situmorang" w:date="2022-11-20T20:16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as it is </w:delText>
        </w:r>
      </w:del>
      <w:ins w:id="14" w:author="Chiara Situmorang" w:date="2022-11-20T20:16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which are 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applicable in the field</w:t>
      </w:r>
      <w:ins w:id="15" w:author="Thalia Priscilla" w:date="2022-11-19T22:32:00Z">
        <w:r w:rsidR="00B64D0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s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 love the most</w:t>
      </w:r>
      <w:ins w:id="16" w:author="Thalia Priscilla" w:date="2022-11-19T22:32:00Z">
        <w:r w:rsidR="00B64D0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:</w:t>
        </w:r>
      </w:ins>
      <w:del w:id="17" w:author="Thalia Priscilla" w:date="2022-11-19T22:32:00Z">
        <w:r w:rsidRPr="00F25BD4" w:rsidDel="00B64D0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,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motorsport and aerospace. </w:t>
      </w:r>
    </w:p>
    <w:p w14:paraId="6806A203" w14:textId="77777777" w:rsidR="00F25BD4" w:rsidRPr="00F25BD4" w:rsidRDefault="00F25BD4" w:rsidP="00F25BD4">
      <w:pPr>
        <w:rPr>
          <w:rFonts w:ascii="Times New Roman" w:eastAsia="Times New Roman" w:hAnsi="Times New Roman" w:cs="Times New Roman"/>
        </w:rPr>
      </w:pPr>
    </w:p>
    <w:p w14:paraId="618246B2" w14:textId="02D79C5C" w:rsidR="00F25BD4" w:rsidRPr="00F25BD4" w:rsidRDefault="00F25BD4" w:rsidP="00F25BD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 class, I glued my eyes to the whiteboard as my teacher explained how airplanes require thrust to generate lift, and how race cars need</w:t>
      </w:r>
      <w:del w:id="18" w:author="Chiara Situmorang" w:date="2022-11-20T20:16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ed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drag to handle the corners. </w:t>
      </w:r>
      <w:del w:id="19" w:author="Chiara Situmorang" w:date="2022-11-20T20:16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It is indeed my most favorite topic, so much in fact that on my </w:delText>
        </w:r>
        <w:commentRangeStart w:id="20"/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IA</w:delText>
        </w:r>
        <w:commentRangeEnd w:id="20"/>
        <w:r w:rsidR="00B64D0D" w:rsidDel="00F2779D">
          <w:rPr>
            <w:rStyle w:val="CommentReference"/>
          </w:rPr>
          <w:commentReference w:id="20"/>
        </w:r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 project, I chose to do this topic</w:delText>
        </w:r>
      </w:del>
      <w:ins w:id="21" w:author="Chiara Situmorang" w:date="2022-11-20T20:16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I </w:t>
        </w:r>
      </w:ins>
      <w:ins w:id="22" w:author="Chiara Situmorang" w:date="2022-11-20T20:17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was so fascinated by this topic that I decided to do my Physics Internal Assessment on it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. </w:t>
      </w:r>
      <w:del w:id="23" w:author="Chiara Situmorang" w:date="2022-11-20T20:17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Unlike other subject’s IA, 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 dove into </w:t>
      </w:r>
      <w:del w:id="24" w:author="Chiara Situmorang" w:date="2022-11-20T20:17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real 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research journals to find out how a car's wing can affect the downforce generated</w:t>
      </w:r>
      <w:ins w:id="25" w:author="Chiara Situmorang" w:date="2022-11-20T20:18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. This inspired</w:t>
        </w:r>
      </w:ins>
      <w:del w:id="26" w:author="Chiara Situmorang" w:date="2022-11-20T20:18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, </w:delText>
        </w:r>
      </w:del>
      <w:del w:id="27" w:author="Chiara Situmorang" w:date="2022-11-20T20:17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and it </w:delText>
        </w:r>
      </w:del>
      <w:del w:id="28" w:author="Chiara Situmorang" w:date="2022-11-20T20:18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inspir</w:delText>
        </w:r>
      </w:del>
      <w:del w:id="29" w:author="Chiara Situmorang" w:date="2022-11-20T20:17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ed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me to create a small-scale version of a wind-tunnel</w:t>
      </w:r>
      <w:ins w:id="30" w:author="Chiara Situmorang" w:date="2022-11-20T20:18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 using </w:t>
        </w:r>
      </w:ins>
      <w:del w:id="31" w:author="Chiara Situmorang" w:date="2022-11-20T20:18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, where I used 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my miniature car</w:t>
      </w:r>
      <w:ins w:id="32" w:author="Chiara Situmorang" w:date="2022-11-20T20:18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,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ins w:id="33" w:author="Chiara Situmorang" w:date="2022-11-20T20:18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where I</w:t>
        </w:r>
      </w:ins>
      <w:del w:id="34" w:author="Chiara Situmorang" w:date="2022-11-20T20:18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and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measured how a certain spoiler size pushes the car downwards. </w:t>
      </w:r>
    </w:p>
    <w:p w14:paraId="5DDF134C" w14:textId="77777777" w:rsidR="00F25BD4" w:rsidRPr="00F25BD4" w:rsidRDefault="00F25BD4" w:rsidP="00F25BD4">
      <w:pPr>
        <w:rPr>
          <w:rFonts w:ascii="Times New Roman" w:eastAsia="Times New Roman" w:hAnsi="Times New Roman" w:cs="Times New Roman"/>
        </w:rPr>
      </w:pPr>
    </w:p>
    <w:p w14:paraId="51F43562" w14:textId="19E9ACEE" w:rsidR="00F25BD4" w:rsidRPr="00F25BD4" w:rsidRDefault="00F25BD4" w:rsidP="00F25BD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Physics </w:t>
      </w:r>
      <w:del w:id="35" w:author="Chiara Situmorang" w:date="2022-11-20T20:22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does not only attract my love for aerodynamics, it also develops my passion for</w:delText>
        </w:r>
      </w:del>
      <w:ins w:id="36" w:author="Chiara Situmorang" w:date="2022-11-20T20:22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also helps me better understand my passion: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automobiles and motorcycles. I watched </w:t>
      </w:r>
      <w:ins w:id="37" w:author="Thalia Priscilla" w:date="2022-11-19T22:29:00Z">
        <w:r w:rsidR="00B64D0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Y</w:t>
        </w:r>
      </w:ins>
      <w:del w:id="38" w:author="Thalia Priscilla" w:date="2022-11-19T22:29:00Z">
        <w:r w:rsidRPr="00F25BD4" w:rsidDel="00B64D0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y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ou</w:t>
      </w:r>
      <w:ins w:id="39" w:author="Thalia Priscilla" w:date="2022-11-19T22:29:00Z">
        <w:r w:rsidR="00B64D0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T</w:t>
        </w:r>
      </w:ins>
      <w:del w:id="40" w:author="Thalia Priscilla" w:date="2022-11-19T22:29:00Z">
        <w:r w:rsidRPr="00F25BD4" w:rsidDel="00B64D0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t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ube videos from Driver61 and Donut Media, which expanded my knowledge on how aerodynamics play a role in race cars. </w:t>
      </w:r>
      <w:commentRangeStart w:id="41"/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 also appl</w:t>
      </w:r>
      <w:ins w:id="42" w:author="Chiara Situmorang" w:date="2022-11-20T20:22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y</w:t>
        </w:r>
      </w:ins>
      <w:del w:id="43" w:author="Chiara Situmorang" w:date="2022-11-20T20:22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ied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some of the things I learned from class and outside in my daily life. When riding my motorcycle, I like to lower my back and head </w:t>
      </w:r>
      <w:ins w:id="44" w:author="Chiara Situmorang" w:date="2022-11-20T20:19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to </w:t>
        </w:r>
        <w:r w:rsidR="00F2779D" w:rsidRPr="00F25BD4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lower the drag of the motorcycle</w:t>
        </w:r>
        <w:r w:rsidR="00F2779D" w:rsidRPr="00F25BD4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 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so I can go faster</w:t>
      </w:r>
      <w:del w:id="45" w:author="Chiara Situmorang" w:date="2022-11-20T20:19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. I believed what I did could lower the drag of the motorcycle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. Though it may sound ridiculous, I </w:t>
      </w:r>
      <w:del w:id="46" w:author="Chiara Situmorang" w:date="2022-11-20T20:19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really 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am fascinated to see how physics plays a role in our daily lives, whether directly or indirectly. </w:t>
      </w:r>
      <w:commentRangeEnd w:id="41"/>
      <w:r w:rsidR="00F2779D">
        <w:rPr>
          <w:rStyle w:val="CommentReference"/>
        </w:rPr>
        <w:commentReference w:id="41"/>
      </w:r>
    </w:p>
    <w:p w14:paraId="20B0C439" w14:textId="77777777" w:rsidR="00F25BD4" w:rsidRPr="00F25BD4" w:rsidRDefault="00F25BD4" w:rsidP="00F25BD4">
      <w:pPr>
        <w:rPr>
          <w:rFonts w:ascii="Times New Roman" w:eastAsia="Times New Roman" w:hAnsi="Times New Roman" w:cs="Times New Roman"/>
        </w:rPr>
      </w:pPr>
    </w:p>
    <w:p w14:paraId="25F5744D" w14:textId="3E703787" w:rsidR="00F06802" w:rsidRDefault="00F25BD4" w:rsidP="00F25BD4">
      <w:pPr>
        <w:spacing w:line="480" w:lineRule="auto"/>
        <w:jc w:val="both"/>
        <w:rPr>
          <w:ins w:id="47" w:author="Thalia Priscilla" w:date="2022-11-19T22:33:00Z"/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In the future, I </w:t>
      </w:r>
      <w:del w:id="48" w:author="Chiara Situmorang" w:date="2022-11-20T20:20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really 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want to expand my knowledge </w:t>
      </w:r>
      <w:del w:id="49" w:author="Chiara Situmorang" w:date="2022-11-20T20:20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about </w:delText>
        </w:r>
      </w:del>
      <w:ins w:id="50" w:author="Chiara Situmorang" w:date="2022-11-20T20:20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of</w:t>
        </w:r>
        <w:r w:rsidR="00F2779D" w:rsidRPr="00F25BD4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 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aerodynamics</w:t>
      </w:r>
      <w:del w:id="51" w:author="Thalia Priscilla" w:date="2022-11-19T22:34:00Z">
        <w:r w:rsidRPr="00F25BD4" w:rsidDel="00B64D0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,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and further develop my interest in physics</w:t>
      </w:r>
      <w:ins w:id="52" w:author="Thalia Priscilla" w:date="2022-11-19T22:34:00Z">
        <w:del w:id="53" w:author="Chiara Situmorang" w:date="2022-11-20T20:20:00Z">
          <w:r w:rsidR="00BA7C2A" w:rsidDel="00F2779D">
            <w:rPr>
              <w:rFonts w:ascii="Arial" w:eastAsia="Times New Roman" w:hAnsi="Arial" w:cs="Arial"/>
              <w:color w:val="000000"/>
              <w:sz w:val="22"/>
              <w:szCs w:val="22"/>
              <w:shd w:val="clear" w:color="auto" w:fill="FFFFFF"/>
            </w:rPr>
            <w:delText>.</w:delText>
          </w:r>
        </w:del>
      </w:ins>
      <w:del w:id="54" w:author="Chiara Situmorang" w:date="2022-11-20T20:20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, </w:delText>
        </w:r>
      </w:del>
      <w:ins w:id="55" w:author="Thalia Priscilla" w:date="2022-11-19T22:35:00Z">
        <w:del w:id="56" w:author="Chiara Situmorang" w:date="2022-11-20T20:20:00Z">
          <w:r w:rsidR="00BA7C2A" w:rsidDel="00F2779D">
            <w:rPr>
              <w:rFonts w:ascii="Arial" w:eastAsia="Times New Roman" w:hAnsi="Arial" w:cs="Arial"/>
              <w:color w:val="000000"/>
              <w:sz w:val="22"/>
              <w:szCs w:val="22"/>
              <w:shd w:val="clear" w:color="auto" w:fill="FFFFFF"/>
            </w:rPr>
            <w:delText xml:space="preserve">I will do so </w:delText>
          </w:r>
        </w:del>
      </w:ins>
      <w:del w:id="57" w:author="Chiara Situmorang" w:date="2022-11-20T20:20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through</w:delText>
        </w:r>
      </w:del>
      <w:ins w:id="58" w:author="Chiara Situmorang" w:date="2022-11-20T20:20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 by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participating in research projects related to motorsport</w:t>
      </w:r>
      <w:del w:id="59" w:author="Thalia Priscilla" w:date="2022-11-19T22:35:00Z">
        <w:r w:rsidRPr="00F25BD4" w:rsidDel="00BA7C2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,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and </w:t>
      </w:r>
      <w:del w:id="60" w:author="Thalia Priscilla" w:date="2022-11-19T22:35:00Z">
        <w:r w:rsidRPr="00F25BD4" w:rsidDel="00BA7C2A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might as well </w:delText>
        </w:r>
      </w:del>
      <w:del w:id="61" w:author="Chiara Situmorang" w:date="2022-11-20T20:20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try to make</w:delText>
        </w:r>
      </w:del>
      <w:ins w:id="62" w:author="Chiara Situmorang" w:date="2022-11-20T20:20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building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my own race car. My ambition</w:t>
      </w:r>
      <w:ins w:id="63" w:author="Chiara Situmorang" w:date="2022-11-20T20:24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s to </w:t>
        </w:r>
        <w:r w:rsidR="00F2779D" w:rsidRPr="00F2779D">
          <w:rPr>
            <w:rFonts w:ascii="Arial" w:eastAsia="Times New Roman" w:hAnsi="Arial" w:cs="Arial"/>
            <w:color w:val="000000"/>
            <w:sz w:val="22"/>
            <w:szCs w:val="22"/>
            <w:highlight w:val="yellow"/>
            <w:shd w:val="clear" w:color="auto" w:fill="FFFFFF"/>
            <w:rPrChange w:id="64" w:author="Chiara Situmorang" w:date="2022-11-20T20:24:00Z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rPrChange>
          </w:rPr>
          <w:t>(fill in here)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ins w:id="65" w:author="Chiara Situmorang" w:date="2022-11-20T20:24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are</w:t>
        </w:r>
      </w:ins>
      <w:del w:id="66" w:author="Chiara Situmorang" w:date="2022-11-20T20:24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>is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del w:id="67" w:author="Chiara Situmorang" w:date="2022-11-20T20:24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inspired </w:delText>
        </w:r>
      </w:del>
      <w:proofErr w:type="spellStart"/>
      <w:ins w:id="68" w:author="Chiara Situmorang" w:date="2022-11-20T20:24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fueled</w:t>
        </w:r>
        <w:proofErr w:type="spellEnd"/>
        <w:r w:rsidR="00F2779D" w:rsidRPr="00F25BD4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 </w:t>
        </w:r>
      </w:ins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by physics, and I c</w:t>
      </w:r>
      <w:ins w:id="69" w:author="Chiara Situmorang" w:date="2022-11-20T20:24:00Z">
        <w:r w:rsidR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an</w:t>
        </w:r>
      </w:ins>
      <w:del w:id="70" w:author="Chiara Situmorang" w:date="2022-11-20T20:24:00Z">
        <w:r w:rsidRPr="00F25BD4" w:rsidDel="00F2779D"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delText xml:space="preserve">ould </w:delText>
        </w:r>
      </w:del>
      <w:r w:rsidRPr="00F25BD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not wait to explore this subject further. </w:t>
      </w:r>
    </w:p>
    <w:p w14:paraId="7AA1318D" w14:textId="7D0B3F3A" w:rsidR="00B64D0D" w:rsidRDefault="00B64D0D" w:rsidP="00F25BD4">
      <w:pPr>
        <w:spacing w:line="480" w:lineRule="auto"/>
        <w:jc w:val="both"/>
        <w:rPr>
          <w:ins w:id="71" w:author="Thalia Priscilla" w:date="2022-11-19T22:33:00Z"/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</w:p>
    <w:p w14:paraId="33859A31" w14:textId="3D737C8C" w:rsidR="00B64D0D" w:rsidRDefault="00B64D0D" w:rsidP="00F25BD4">
      <w:pPr>
        <w:spacing w:line="480" w:lineRule="auto"/>
        <w:jc w:val="both"/>
        <w:rPr>
          <w:ins w:id="72" w:author="Thalia Priscilla" w:date="2022-11-19T22:33:00Z"/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ins w:id="73" w:author="Thalia Priscilla" w:date="2022-11-19T22:33:00Z">
        <w:r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Hi Indra:</w:t>
        </w:r>
      </w:ins>
    </w:p>
    <w:p w14:paraId="4A0C1F91" w14:textId="411BFB34" w:rsidR="00B64D0D" w:rsidRDefault="00B64D0D" w:rsidP="00F25BD4">
      <w:pPr>
        <w:spacing w:line="480" w:lineRule="auto"/>
        <w:jc w:val="both"/>
        <w:rPr>
          <w:ins w:id="74" w:author="Thalia Priscilla" w:date="2022-11-19T22:33:00Z"/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</w:pPr>
      <w:ins w:id="75" w:author="Thalia Priscilla" w:date="2022-11-19T22:33:00Z">
        <w:r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I think this is</w:t>
        </w:r>
      </w:ins>
      <w:ins w:id="76" w:author="Thalia Priscilla" w:date="2022-11-19T22:34:00Z">
        <w:r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 xml:space="preserve"> almost </w:t>
        </w:r>
      </w:ins>
      <w:ins w:id="77" w:author="Thalia Priscilla" w:date="2022-11-19T22:33:00Z">
        <w:r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t>good to go! Love seeing your passion for physics.</w:t>
        </w:r>
      </w:ins>
    </w:p>
    <w:p w14:paraId="4658ADA2" w14:textId="04EDDDA4" w:rsidR="00B64D0D" w:rsidRPr="00F25BD4" w:rsidRDefault="00B64D0D" w:rsidP="00F25BD4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ins w:id="78" w:author="Thalia Priscilla" w:date="2022-11-19T22:33:00Z">
        <w:r>
          <w:rPr>
            <w:rFonts w:ascii="Arial" w:eastAsia="Times New Roman" w:hAnsi="Arial" w:cs="Arial"/>
            <w:color w:val="000000"/>
            <w:sz w:val="22"/>
            <w:szCs w:val="22"/>
            <w:shd w:val="clear" w:color="auto" w:fill="FFFFFF"/>
          </w:rPr>
          <w:lastRenderedPageBreak/>
          <w:t>All the best!</w:t>
        </w:r>
      </w:ins>
    </w:p>
    <w:sectPr w:rsidR="00B64D0D" w:rsidRPr="00F25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Thalia Priscilla" w:date="2022-11-19T22:29:00Z" w:initials="TP">
    <w:p w14:paraId="4C3DA6A0" w14:textId="34626AA0" w:rsidR="00B64D0D" w:rsidRDefault="00B64D0D">
      <w:pPr>
        <w:pStyle w:val="CommentText"/>
      </w:pPr>
      <w:r>
        <w:rPr>
          <w:rStyle w:val="CommentReference"/>
        </w:rPr>
        <w:annotationRef/>
      </w:r>
      <w:r>
        <w:t>I think you need to elaborate this abbreviation for context.</w:t>
      </w:r>
    </w:p>
  </w:comment>
  <w:comment w:id="41" w:author="Chiara Situmorang" w:date="2022-11-20T20:23:00Z" w:initials="CS">
    <w:p w14:paraId="7B392241" w14:textId="77777777" w:rsidR="00F2779D" w:rsidRDefault="00F2779D" w:rsidP="00CD2E75">
      <w:r>
        <w:rPr>
          <w:rStyle w:val="CommentReference"/>
        </w:rPr>
        <w:annotationRef/>
      </w:r>
      <w:r>
        <w:rPr>
          <w:sz w:val="20"/>
          <w:szCs w:val="20"/>
        </w:rPr>
        <w:t>Are there any other ways you’ve applied what you learned in daily life?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3DA6A0" w15:done="0"/>
  <w15:commentEx w15:paraId="7B3922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3D75D" w16cex:dateUtc="2022-11-19T15:29:00Z"/>
  <w16cex:commentExtensible w16cex:durableId="27250B4E" w16cex:dateUtc="2022-11-20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3DA6A0" w16cid:durableId="2723D75D"/>
  <w16cid:commentId w16cid:paraId="7B392241" w16cid:durableId="27250B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9"/>
    <w:rsid w:val="00185506"/>
    <w:rsid w:val="003C7714"/>
    <w:rsid w:val="0062459E"/>
    <w:rsid w:val="007F2ECA"/>
    <w:rsid w:val="00B64D0D"/>
    <w:rsid w:val="00BA7C2A"/>
    <w:rsid w:val="00C54C60"/>
    <w:rsid w:val="00F06802"/>
    <w:rsid w:val="00F25BD4"/>
    <w:rsid w:val="00F2779D"/>
    <w:rsid w:val="00F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EC546"/>
  <w15:chartTrackingRefBased/>
  <w15:docId w15:val="{5B056CDA-40C5-0849-8FC7-FB5FAFDF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8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B64D0D"/>
  </w:style>
  <w:style w:type="character" w:styleId="CommentReference">
    <w:name w:val="annotation reference"/>
    <w:basedOn w:val="DefaultParagraphFont"/>
    <w:uiPriority w:val="99"/>
    <w:semiHidden/>
    <w:unhideWhenUsed/>
    <w:rsid w:val="00B64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D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D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D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7</cp:revision>
  <dcterms:created xsi:type="dcterms:W3CDTF">2022-11-18T09:33:00Z</dcterms:created>
  <dcterms:modified xsi:type="dcterms:W3CDTF">2022-11-20T13:25:00Z</dcterms:modified>
</cp:coreProperties>
</file>