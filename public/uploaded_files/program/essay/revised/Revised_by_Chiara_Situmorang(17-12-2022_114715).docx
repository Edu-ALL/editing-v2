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3A470" w14:textId="77777777" w:rsidR="00212CBB" w:rsidRPr="00E050DC" w:rsidRDefault="00212CBB" w:rsidP="00212CBB">
      <w:pPr>
        <w:shd w:val="clear" w:color="auto" w:fill="FFFFFF"/>
        <w:rPr>
          <w:rFonts w:eastAsia="Times New Roman" w:cs="Times New Roman"/>
        </w:rPr>
      </w:pPr>
      <w:r w:rsidRPr="00E050DC">
        <w:rPr>
          <w:rFonts w:eastAsia="Times New Roman" w:cs="Times New Roman"/>
          <w:b/>
          <w:bCs/>
          <w:i/>
          <w:iCs/>
          <w:color w:val="000000"/>
        </w:rPr>
        <w:t>Some students have a background, identity, interest, or talent that is so meaningful they believe their application would be incomplete without it. If this sounds like you, then please share your story.</w:t>
      </w:r>
    </w:p>
    <w:p w14:paraId="2E12FBF2" w14:textId="77777777" w:rsidR="00212CBB" w:rsidRPr="00E050DC" w:rsidRDefault="00212CBB" w:rsidP="00212CBB">
      <w:pPr>
        <w:ind w:firstLine="720"/>
        <w:jc w:val="both"/>
        <w:rPr>
          <w:rFonts w:eastAsia="Times New Roman" w:cs="Times New Roman"/>
          <w:color w:val="000000"/>
          <w:u w:val="single"/>
        </w:rPr>
      </w:pPr>
    </w:p>
    <w:p w14:paraId="0595EEE3" w14:textId="77777777" w:rsidR="009B3E02" w:rsidRPr="00E050DC" w:rsidRDefault="009B3E02" w:rsidP="00212CBB">
      <w:pPr>
        <w:ind w:firstLine="720"/>
        <w:jc w:val="both"/>
        <w:rPr>
          <w:rFonts w:eastAsia="Times New Roman" w:cs="Times New Roman"/>
          <w:color w:val="000000"/>
          <w:u w:val="single"/>
        </w:rPr>
      </w:pPr>
    </w:p>
    <w:p w14:paraId="2A3C7B11" w14:textId="12CAEACD" w:rsidR="00212CBB" w:rsidRPr="00E050DC" w:rsidRDefault="00212CBB" w:rsidP="00212CBB">
      <w:pPr>
        <w:ind w:firstLine="720"/>
        <w:jc w:val="both"/>
        <w:rPr>
          <w:rFonts w:eastAsia="Times New Roman" w:cs="Times New Roman"/>
        </w:rPr>
      </w:pPr>
      <w:r w:rsidRPr="00E050DC">
        <w:rPr>
          <w:rFonts w:eastAsia="Times New Roman" w:cs="Times New Roman"/>
          <w:color w:val="000000"/>
        </w:rPr>
        <w:t xml:space="preserve">Beep! The aroma of freshly microwaved pastry diffused across the kitchen. I felt my stomach growling </w:t>
      </w:r>
      <w:del w:id="0" w:author="Chiara Situmorang" w:date="2022-12-17T11:42:00Z">
        <w:r w:rsidRPr="00E050DC" w:rsidDel="00260A03">
          <w:rPr>
            <w:rFonts w:eastAsia="Times New Roman" w:cs="Times New Roman"/>
            <w:color w:val="000000"/>
          </w:rPr>
          <w:delText xml:space="preserve">through </w:delText>
        </w:r>
      </w:del>
      <w:ins w:id="1" w:author="Chiara Situmorang" w:date="2022-12-17T11:42:00Z">
        <w:r w:rsidR="00260A03">
          <w:rPr>
            <w:rFonts w:eastAsia="Times New Roman" w:cs="Times New Roman"/>
            <w:color w:val="000000"/>
          </w:rPr>
          <w:t>with</w:t>
        </w:r>
        <w:r w:rsidR="00260A03" w:rsidRPr="00E050DC">
          <w:rPr>
            <w:rFonts w:eastAsia="Times New Roman" w:cs="Times New Roman"/>
            <w:color w:val="000000"/>
          </w:rPr>
          <w:t xml:space="preserve"> </w:t>
        </w:r>
      </w:ins>
      <w:r w:rsidRPr="00E050DC">
        <w:rPr>
          <w:rFonts w:eastAsia="Times New Roman" w:cs="Times New Roman"/>
          <w:color w:val="000000"/>
        </w:rPr>
        <w:t xml:space="preserve">hunger, begging to be fed. I had only two scones from the day before, both </w:t>
      </w:r>
      <w:ins w:id="2" w:author="Chiara Situmorang" w:date="2022-12-17T11:42:00Z">
        <w:r w:rsidR="00260A03">
          <w:rPr>
            <w:rFonts w:eastAsia="Times New Roman" w:cs="Times New Roman"/>
            <w:color w:val="000000"/>
          </w:rPr>
          <w:t xml:space="preserve">of </w:t>
        </w:r>
      </w:ins>
      <w:r w:rsidRPr="00E050DC">
        <w:rPr>
          <w:rFonts w:eastAsia="Times New Roman" w:cs="Times New Roman"/>
          <w:color w:val="000000"/>
        </w:rPr>
        <w:t>which I</w:t>
      </w:r>
      <w:ins w:id="3" w:author="Chiara Situmorang" w:date="2022-12-17T11:42:00Z">
        <w:r w:rsidR="00260A03">
          <w:rPr>
            <w:rFonts w:eastAsia="Times New Roman" w:cs="Times New Roman"/>
            <w:color w:val="000000"/>
          </w:rPr>
          <w:t>’d</w:t>
        </w:r>
      </w:ins>
      <w:r w:rsidRPr="00E050DC">
        <w:rPr>
          <w:rFonts w:eastAsia="Times New Roman" w:cs="Times New Roman"/>
          <w:color w:val="000000"/>
        </w:rPr>
        <w:t xml:space="preserve"> heated and placed on the dining table. I left them unattended while I searched for eating utensils and jam. </w:t>
      </w:r>
    </w:p>
    <w:p w14:paraId="6D4A14B6" w14:textId="77777777" w:rsidR="00212CBB" w:rsidRPr="00E050DC" w:rsidDel="00260A03" w:rsidRDefault="00212CBB" w:rsidP="00212CBB">
      <w:pPr>
        <w:ind w:firstLine="720"/>
        <w:jc w:val="both"/>
        <w:rPr>
          <w:del w:id="4" w:author="Chiara Situmorang" w:date="2022-12-17T11:42:00Z"/>
          <w:rFonts w:eastAsia="Times New Roman" w:cs="Times New Roman"/>
        </w:rPr>
      </w:pPr>
      <w:r w:rsidRPr="00E050DC">
        <w:rPr>
          <w:rFonts w:eastAsia="Times New Roman" w:cs="Times New Roman"/>
          <w:color w:val="000000"/>
        </w:rPr>
        <w:t>Upon returning to the table, I was stunned to see one of my scones half eaten. How can that be? </w:t>
      </w:r>
    </w:p>
    <w:p w14:paraId="4E098CA4" w14:textId="77777777" w:rsidR="00212CBB" w:rsidRPr="00E050DC" w:rsidRDefault="00212CBB" w:rsidP="00260A03">
      <w:pPr>
        <w:ind w:firstLine="720"/>
        <w:jc w:val="both"/>
        <w:rPr>
          <w:rFonts w:eastAsia="Times New Roman" w:cs="Times New Roman"/>
        </w:rPr>
      </w:pPr>
      <w:r w:rsidRPr="00E050DC">
        <w:rPr>
          <w:rFonts w:eastAsia="Times New Roman" w:cs="Times New Roman"/>
          <w:color w:val="000000"/>
        </w:rPr>
        <w:t>There was no person in sight, and only one scone remaining. I was enraged.</w:t>
      </w:r>
    </w:p>
    <w:p w14:paraId="5F65599A" w14:textId="1E012A5F" w:rsidR="00212CBB" w:rsidRPr="00E050DC" w:rsidRDefault="00212CBB" w:rsidP="00212CBB">
      <w:pPr>
        <w:jc w:val="both"/>
        <w:rPr>
          <w:rFonts w:eastAsia="Times New Roman" w:cs="Times New Roman"/>
        </w:rPr>
      </w:pPr>
      <w:r w:rsidRPr="00E050DC">
        <w:rPr>
          <w:rFonts w:eastAsia="Times New Roman" w:cs="Times New Roman"/>
          <w:color w:val="000000"/>
        </w:rPr>
        <w:tab/>
      </w:r>
      <w:commentRangeStart w:id="5"/>
      <w:r w:rsidRPr="00E050DC">
        <w:rPr>
          <w:rFonts w:eastAsia="Times New Roman" w:cs="Times New Roman"/>
          <w:color w:val="000000"/>
        </w:rPr>
        <w:t>I knew it was not my parents</w:t>
      </w:r>
      <w:del w:id="6" w:author="Chiara Situmorang" w:date="2022-12-17T11:42:00Z">
        <w:r w:rsidRPr="00E050DC" w:rsidDel="00260A03">
          <w:rPr>
            <w:rFonts w:eastAsia="Times New Roman" w:cs="Times New Roman"/>
            <w:color w:val="000000"/>
          </w:rPr>
          <w:delText>,</w:delText>
        </w:r>
      </w:del>
      <w:r w:rsidRPr="00E050DC">
        <w:rPr>
          <w:rFonts w:eastAsia="Times New Roman" w:cs="Times New Roman"/>
          <w:color w:val="000000"/>
        </w:rPr>
        <w:t xml:space="preserve"> nor my sister, as I would have heard their distinct footsteps. I turned towards the three cats surrounding the table, all appearing equally as guilty: Lynx, Cleopatra, and Hazelnut. They had a history of repeated offenses of drinking water in mugs, taking bites of fallen crackers on the floor, or sniffing </w:t>
      </w:r>
      <w:del w:id="7" w:author="Chiara Situmorang" w:date="2022-12-17T11:42:00Z">
        <w:r w:rsidRPr="00E050DC" w:rsidDel="00260A03">
          <w:rPr>
            <w:rFonts w:eastAsia="Times New Roman" w:cs="Times New Roman"/>
            <w:color w:val="000000"/>
          </w:rPr>
          <w:delText xml:space="preserve">human </w:delText>
        </w:r>
      </w:del>
      <w:r w:rsidRPr="00E050DC">
        <w:rPr>
          <w:rFonts w:eastAsia="Times New Roman" w:cs="Times New Roman"/>
          <w:color w:val="000000"/>
        </w:rPr>
        <w:t>meals on the table.</w:t>
      </w:r>
    </w:p>
    <w:p w14:paraId="4E2B439C" w14:textId="77777777" w:rsidR="00212CBB" w:rsidRPr="00E050DC" w:rsidRDefault="00212CBB" w:rsidP="00212CBB">
      <w:pPr>
        <w:jc w:val="both"/>
        <w:rPr>
          <w:rFonts w:eastAsia="Times New Roman" w:cs="Times New Roman"/>
        </w:rPr>
      </w:pPr>
      <w:r w:rsidRPr="00E050DC">
        <w:rPr>
          <w:rFonts w:eastAsia="Times New Roman" w:cs="Times New Roman"/>
          <w:color w:val="000000"/>
        </w:rPr>
        <w:tab/>
        <w:t>Luckily, I had all the time in the world. Left with no food and too much boredom, I decided to investigate. </w:t>
      </w:r>
    </w:p>
    <w:commentRangeEnd w:id="5"/>
    <w:p w14:paraId="6CCD8944" w14:textId="60BEBCA7" w:rsidR="00212CBB" w:rsidRPr="00E050DC" w:rsidRDefault="00AE1044" w:rsidP="00212CBB">
      <w:pPr>
        <w:jc w:val="both"/>
        <w:rPr>
          <w:rFonts w:eastAsia="Times New Roman" w:cs="Times New Roman"/>
        </w:rPr>
      </w:pPr>
      <w:r>
        <w:rPr>
          <w:rStyle w:val="CommentReference"/>
        </w:rPr>
        <w:commentReference w:id="5"/>
      </w:r>
      <w:r w:rsidR="00212CBB" w:rsidRPr="00E050DC">
        <w:rPr>
          <w:rFonts w:eastAsia="Times New Roman" w:cs="Times New Roman"/>
          <w:color w:val="000000"/>
        </w:rPr>
        <w:tab/>
        <w:t xml:space="preserve">I supposed the most obvious approach was to examine traces of scone crumbs, a seemingly </w:t>
      </w:r>
      <w:proofErr w:type="spellStart"/>
      <w:r w:rsidR="00212CBB" w:rsidRPr="00E050DC">
        <w:rPr>
          <w:rFonts w:eastAsia="Times New Roman" w:cs="Times New Roman"/>
          <w:color w:val="000000"/>
        </w:rPr>
        <w:t>foolproof</w:t>
      </w:r>
      <w:proofErr w:type="spellEnd"/>
      <w:r w:rsidR="00212CBB" w:rsidRPr="00E050DC">
        <w:rPr>
          <w:rFonts w:eastAsia="Times New Roman" w:cs="Times New Roman"/>
          <w:color w:val="000000"/>
        </w:rPr>
        <w:t xml:space="preserve"> method for suspects who </w:t>
      </w:r>
      <w:ins w:id="8" w:author="Chiara Situmorang" w:date="2022-12-17T11:43:00Z">
        <w:r w:rsidR="00260A03">
          <w:rPr>
            <w:rFonts w:eastAsia="Times New Roman" w:cs="Times New Roman"/>
            <w:color w:val="000000"/>
          </w:rPr>
          <w:t>we</w:t>
        </w:r>
      </w:ins>
      <w:del w:id="9" w:author="Chiara Situmorang" w:date="2022-12-17T11:43:00Z">
        <w:r w:rsidR="00212CBB" w:rsidRPr="00E050DC" w:rsidDel="00260A03">
          <w:rPr>
            <w:rFonts w:eastAsia="Times New Roman" w:cs="Times New Roman"/>
            <w:color w:val="000000"/>
          </w:rPr>
          <w:delText>a</w:delText>
        </w:r>
      </w:del>
      <w:r w:rsidR="00212CBB" w:rsidRPr="00E050DC">
        <w:rPr>
          <w:rFonts w:eastAsia="Times New Roman" w:cs="Times New Roman"/>
          <w:color w:val="000000"/>
        </w:rPr>
        <w:t>re unlikely to cover their tracks. </w:t>
      </w:r>
    </w:p>
    <w:p w14:paraId="2417EE7D"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 xml:space="preserve">I began with Lynx. Despite being a </w:t>
      </w:r>
      <w:proofErr w:type="spellStart"/>
      <w:r w:rsidRPr="00E050DC">
        <w:rPr>
          <w:rFonts w:eastAsia="Times New Roman" w:cs="Times New Roman"/>
          <w:color w:val="000000"/>
        </w:rPr>
        <w:t>gray</w:t>
      </w:r>
      <w:proofErr w:type="spellEnd"/>
      <w:r w:rsidRPr="00E050DC">
        <w:rPr>
          <w:rFonts w:eastAsia="Times New Roman" w:cs="Times New Roman"/>
          <w:color w:val="000000"/>
        </w:rPr>
        <w:t xml:space="preserve"> tabby, his entire chest is white. The more I stared, the more it resembled an apron, as if it were a sign from the universe telling me he </w:t>
      </w:r>
      <w:r w:rsidRPr="00E050DC">
        <w:rPr>
          <w:rFonts w:eastAsia="Times New Roman" w:cs="Times New Roman"/>
          <w:i/>
          <w:iCs/>
          <w:color w:val="000000"/>
        </w:rPr>
        <w:t>was</w:t>
      </w:r>
      <w:r w:rsidRPr="00E050DC">
        <w:rPr>
          <w:rFonts w:eastAsia="Times New Roman" w:cs="Times New Roman"/>
          <w:color w:val="000000"/>
        </w:rPr>
        <w:t xml:space="preserve"> the perpetrator. Though, with light strokes across his dense fur, there was nothing. </w:t>
      </w:r>
    </w:p>
    <w:p w14:paraId="452503C2" w14:textId="0C865B55" w:rsidR="00212CBB" w:rsidRPr="00E050DC" w:rsidRDefault="00212CBB" w:rsidP="00212CBB">
      <w:pPr>
        <w:ind w:firstLine="720"/>
        <w:jc w:val="both"/>
        <w:rPr>
          <w:rFonts w:eastAsia="Times New Roman" w:cs="Times New Roman"/>
        </w:rPr>
      </w:pPr>
      <w:r w:rsidRPr="00E050DC">
        <w:rPr>
          <w:rFonts w:eastAsia="Times New Roman" w:cs="Times New Roman"/>
          <w:color w:val="000000"/>
        </w:rPr>
        <w:t xml:space="preserve">I moved on with Cleopatra. I realized crumbs could easily camouflage under her ginger coat. Knowing her eating habits of using her paws, I thoroughly brushed over it. </w:t>
      </w:r>
      <w:del w:id="10" w:author="Chiara Situmorang" w:date="2022-12-17T11:43:00Z">
        <w:r w:rsidRPr="00E050DC" w:rsidDel="00260A03">
          <w:rPr>
            <w:rFonts w:eastAsia="Times New Roman" w:cs="Times New Roman"/>
            <w:color w:val="000000"/>
          </w:rPr>
          <w:delText>But a</w:delText>
        </w:r>
      </w:del>
      <w:ins w:id="11" w:author="Chiara Situmorang" w:date="2022-12-17T11:43:00Z">
        <w:r w:rsidR="00260A03">
          <w:rPr>
            <w:rFonts w:eastAsia="Times New Roman" w:cs="Times New Roman"/>
            <w:color w:val="000000"/>
          </w:rPr>
          <w:t>A</w:t>
        </w:r>
      </w:ins>
      <w:r w:rsidRPr="00E050DC">
        <w:rPr>
          <w:rFonts w:eastAsia="Times New Roman" w:cs="Times New Roman"/>
          <w:color w:val="000000"/>
        </w:rPr>
        <w:t>gain, nothing. </w:t>
      </w:r>
    </w:p>
    <w:p w14:paraId="380DF4DB" w14:textId="249F9B45" w:rsidR="00212CBB" w:rsidRPr="00E050DC" w:rsidRDefault="00212CBB" w:rsidP="00212CBB">
      <w:pPr>
        <w:ind w:firstLine="720"/>
        <w:jc w:val="both"/>
        <w:rPr>
          <w:rFonts w:eastAsia="Times New Roman" w:cs="Times New Roman"/>
        </w:rPr>
      </w:pPr>
      <w:r w:rsidRPr="00E050DC">
        <w:rPr>
          <w:rFonts w:eastAsia="Times New Roman" w:cs="Times New Roman"/>
          <w:color w:val="000000"/>
        </w:rPr>
        <w:t xml:space="preserve">The same thing occurred with Hazelnut, even though I </w:t>
      </w:r>
      <w:del w:id="12" w:author="Chiara Situmorang" w:date="2022-12-17T11:43:00Z">
        <w:r w:rsidRPr="00E050DC" w:rsidDel="00260A03">
          <w:rPr>
            <w:rFonts w:eastAsia="Times New Roman" w:cs="Times New Roman"/>
            <w:color w:val="000000"/>
          </w:rPr>
          <w:delText>was interrupted</w:delText>
        </w:r>
      </w:del>
      <w:ins w:id="13" w:author="Chiara Situmorang" w:date="2022-12-17T11:43:00Z">
        <w:r w:rsidR="00260A03">
          <w:rPr>
            <w:rFonts w:eastAsia="Times New Roman" w:cs="Times New Roman"/>
            <w:color w:val="000000"/>
          </w:rPr>
          <w:t>had a harder time</w:t>
        </w:r>
      </w:ins>
      <w:r w:rsidRPr="00E050DC">
        <w:rPr>
          <w:rFonts w:eastAsia="Times New Roman" w:cs="Times New Roman"/>
          <w:color w:val="000000"/>
        </w:rPr>
        <w:t xml:space="preserve"> due to her inability to sit still.</w:t>
      </w:r>
    </w:p>
    <w:p w14:paraId="0A774510"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figured however, I could not clear any of their names so easily. </w:t>
      </w:r>
    </w:p>
    <w:p w14:paraId="1CA11F93" w14:textId="4DD1AC44" w:rsidR="00212CBB" w:rsidRPr="00E050DC" w:rsidDel="00260A03" w:rsidRDefault="00212CBB" w:rsidP="00212CBB">
      <w:pPr>
        <w:ind w:firstLine="720"/>
        <w:jc w:val="both"/>
        <w:rPr>
          <w:del w:id="14" w:author="Chiara Situmorang" w:date="2022-12-17T11:43:00Z"/>
          <w:rFonts w:eastAsia="Times New Roman" w:cs="Times New Roman"/>
        </w:rPr>
      </w:pPr>
      <w:del w:id="15" w:author="Chiara Situmorang" w:date="2022-12-17T11:43:00Z">
        <w:r w:rsidRPr="00E050DC" w:rsidDel="00260A03">
          <w:rPr>
            <w:rFonts w:eastAsia="Times New Roman" w:cs="Times New Roman"/>
            <w:color w:val="000000"/>
          </w:rPr>
          <w:delText>I looked up at the clock, which now showed minutes past 11. Strangely, I ignored it. I knew I would not sleep well that night until I found whoever ate my scone. </w:delText>
        </w:r>
      </w:del>
    </w:p>
    <w:p w14:paraId="6C451D0C"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carefully observed their every move. In an attempt to lure them, I shook the food container—a surely familiar sound. Lynx began to reach for the food bowl. Interesting, I thought. He is hungry! This could prove his innocence. </w:t>
      </w:r>
    </w:p>
    <w:p w14:paraId="32783C9D"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Meanwhile, Cleopatra and Hazelnut’s lack of interest in Lynx’s meal tells me that their stomachs had just been filled. Could it possibly be my scone? </w:t>
      </w:r>
    </w:p>
    <w:p w14:paraId="49BA1233"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As an elimination method, I decided to use my sense of smell. I expected a hint of pastry-like scent from either of them. Instead, they were both a combination of mint and fish from their perfume and kibble. </w:t>
      </w:r>
    </w:p>
    <w:p w14:paraId="02590D17" w14:textId="77777777" w:rsidR="00212CBB" w:rsidRPr="00E050DC" w:rsidRDefault="00212CBB" w:rsidP="00212CBB">
      <w:pPr>
        <w:ind w:firstLine="720"/>
        <w:jc w:val="both"/>
        <w:rPr>
          <w:rFonts w:eastAsia="Times New Roman" w:cs="Times New Roman"/>
        </w:rPr>
      </w:pPr>
      <w:r w:rsidRPr="00E050DC">
        <w:rPr>
          <w:rFonts w:eastAsia="Times New Roman" w:cs="Times New Roman"/>
          <w:color w:val="000000"/>
        </w:rPr>
        <w:t>I sat back down on the chair, consuming a then-cold, untouched piece of scone. Its texture was perfectly soft. The butter taste was quite prominent and blended nicely with the jam filling. </w:t>
      </w:r>
    </w:p>
    <w:p w14:paraId="2D57E7AD" w14:textId="7DE6A638" w:rsidR="00212CBB" w:rsidRPr="00E050DC" w:rsidRDefault="00212CBB" w:rsidP="00212CBB">
      <w:pPr>
        <w:ind w:firstLine="720"/>
        <w:jc w:val="both"/>
        <w:rPr>
          <w:rFonts w:eastAsia="Times New Roman" w:cs="Times New Roman"/>
        </w:rPr>
      </w:pPr>
      <w:r w:rsidRPr="00E050DC">
        <w:rPr>
          <w:rFonts w:eastAsia="Times New Roman" w:cs="Times New Roman"/>
          <w:color w:val="000000"/>
        </w:rPr>
        <w:t xml:space="preserve">A minute or two of silence passed before I heard gagging from across the table. It was Cleopatra, who </w:t>
      </w:r>
      <w:ins w:id="16" w:author="Chiara Situmorang" w:date="2022-12-17T11:44:00Z">
        <w:r w:rsidR="00260A03">
          <w:rPr>
            <w:rFonts w:eastAsia="Times New Roman" w:cs="Times New Roman"/>
            <w:color w:val="000000"/>
          </w:rPr>
          <w:t xml:space="preserve">had </w:t>
        </w:r>
      </w:ins>
      <w:r w:rsidRPr="00E050DC">
        <w:rPr>
          <w:rFonts w:eastAsia="Times New Roman" w:cs="Times New Roman"/>
          <w:color w:val="000000"/>
        </w:rPr>
        <w:t>vomited the contents of her stomach. What a way to ruin my appetite. </w:t>
      </w:r>
    </w:p>
    <w:p w14:paraId="205F93CB" w14:textId="120AB90D" w:rsidR="00212CBB" w:rsidRPr="00E050DC" w:rsidRDefault="00212CBB" w:rsidP="00212CBB">
      <w:pPr>
        <w:jc w:val="both"/>
        <w:rPr>
          <w:rFonts w:eastAsia="Times New Roman" w:cs="Times New Roman"/>
        </w:rPr>
      </w:pPr>
      <w:r w:rsidRPr="00E050DC">
        <w:rPr>
          <w:rFonts w:eastAsia="Times New Roman" w:cs="Times New Roman"/>
          <w:color w:val="000000"/>
        </w:rPr>
        <w:tab/>
        <w:t>I took a last bite, nonetheless, which unexpectedly became my point of realization. I said out loud, “</w:t>
      </w:r>
      <w:del w:id="17" w:author="Chiara Situmorang" w:date="2022-12-17T11:44:00Z">
        <w:r w:rsidRPr="00E050DC" w:rsidDel="00260A03">
          <w:rPr>
            <w:rFonts w:eastAsia="Times New Roman" w:cs="Times New Roman"/>
            <w:color w:val="000000"/>
          </w:rPr>
          <w:delText>THE SCONE HAS DAIRY</w:delText>
        </w:r>
      </w:del>
      <w:ins w:id="18" w:author="Chiara Situmorang" w:date="2022-12-17T11:44:00Z">
        <w:r w:rsidR="00260A03">
          <w:rPr>
            <w:rFonts w:eastAsia="Times New Roman" w:cs="Times New Roman"/>
            <w:color w:val="000000"/>
          </w:rPr>
          <w:t>The scone has dairy</w:t>
        </w:r>
      </w:ins>
      <w:r w:rsidRPr="00E050DC">
        <w:rPr>
          <w:rFonts w:eastAsia="Times New Roman" w:cs="Times New Roman"/>
          <w:color w:val="000000"/>
        </w:rPr>
        <w:t>!”.</w:t>
      </w:r>
    </w:p>
    <w:p w14:paraId="0DB5A937" w14:textId="37524006" w:rsidR="00212CBB" w:rsidRPr="00E050DC" w:rsidRDefault="00212CBB" w:rsidP="00212CBB">
      <w:pPr>
        <w:ind w:firstLine="720"/>
        <w:jc w:val="both"/>
        <w:rPr>
          <w:rFonts w:eastAsia="Times New Roman" w:cs="Times New Roman"/>
        </w:rPr>
      </w:pPr>
      <w:commentRangeStart w:id="19"/>
      <w:r w:rsidRPr="00E050DC">
        <w:rPr>
          <w:rFonts w:eastAsia="Times New Roman" w:cs="Times New Roman"/>
          <w:color w:val="000000"/>
        </w:rPr>
        <w:t xml:space="preserve">Between my experience working with a nutritionist, and extensive research in lactose digestion, </w:t>
      </w:r>
      <w:commentRangeEnd w:id="19"/>
      <w:r w:rsidR="00E53AE0">
        <w:rPr>
          <w:rStyle w:val="CommentReference"/>
        </w:rPr>
        <w:commentReference w:id="19"/>
      </w:r>
      <w:r w:rsidRPr="00E050DC">
        <w:rPr>
          <w:rFonts w:eastAsia="Times New Roman" w:cs="Times New Roman"/>
          <w:color w:val="000000"/>
        </w:rPr>
        <w:t xml:space="preserve">I understood Cleopatra’s poor ability to digest lactose in dairy, a key ingredient in the </w:t>
      </w:r>
      <w:r w:rsidRPr="00E050DC">
        <w:rPr>
          <w:rFonts w:eastAsia="Times New Roman" w:cs="Times New Roman"/>
          <w:color w:val="000000"/>
        </w:rPr>
        <w:lastRenderedPageBreak/>
        <w:t xml:space="preserve">buttery scone. The absence of lactase in her system meant she had to expel the food, leaving a mess </w:t>
      </w:r>
      <w:ins w:id="20" w:author="Chiara Situmorang" w:date="2022-12-17T11:44:00Z">
        <w:r w:rsidR="00260A03">
          <w:rPr>
            <w:rFonts w:eastAsia="Times New Roman" w:cs="Times New Roman"/>
            <w:color w:val="000000"/>
          </w:rPr>
          <w:t>o</w:t>
        </w:r>
      </w:ins>
      <w:del w:id="21" w:author="Chiara Situmorang" w:date="2022-12-17T11:44:00Z">
        <w:r w:rsidRPr="00E050DC" w:rsidDel="00260A03">
          <w:rPr>
            <w:rFonts w:eastAsia="Times New Roman" w:cs="Times New Roman"/>
            <w:color w:val="000000"/>
          </w:rPr>
          <w:delText>i</w:delText>
        </w:r>
      </w:del>
      <w:r w:rsidRPr="00E050DC">
        <w:rPr>
          <w:rFonts w:eastAsia="Times New Roman" w:cs="Times New Roman"/>
          <w:color w:val="000000"/>
        </w:rPr>
        <w:t>n my recently mopped floors.  </w:t>
      </w:r>
    </w:p>
    <w:p w14:paraId="0D296DFD" w14:textId="77777777" w:rsidR="00212CBB" w:rsidRPr="00E050DC" w:rsidRDefault="00212CBB" w:rsidP="00212CBB">
      <w:pPr>
        <w:jc w:val="both"/>
        <w:rPr>
          <w:rFonts w:eastAsia="Times New Roman" w:cs="Times New Roman"/>
        </w:rPr>
      </w:pPr>
      <w:r w:rsidRPr="00E050DC">
        <w:rPr>
          <w:rFonts w:eastAsia="Times New Roman" w:cs="Times New Roman"/>
          <w:color w:val="000000"/>
        </w:rPr>
        <w:tab/>
        <w:t>Her round, yellow eyes glared as she looked at me with a stare that spoke of guilt. As punishment, she was locked in her cage the rest of the night, away from her friends—now proven innocent.</w:t>
      </w:r>
    </w:p>
    <w:p w14:paraId="096D2F92" w14:textId="77777777" w:rsidR="00212CBB" w:rsidRPr="00E050DC" w:rsidRDefault="00212CBB" w:rsidP="00212CBB">
      <w:pPr>
        <w:ind w:firstLine="720"/>
        <w:jc w:val="both"/>
        <w:rPr>
          <w:rFonts w:eastAsia="Times New Roman" w:cs="Times New Roman"/>
        </w:rPr>
      </w:pPr>
      <w:commentRangeStart w:id="22"/>
      <w:r w:rsidRPr="00E050DC">
        <w:rPr>
          <w:rFonts w:eastAsia="Times New Roman" w:cs="Times New Roman"/>
          <w:color w:val="000000"/>
        </w:rPr>
        <w:t>Most importantly, I learned my lesson. From that moment on, I developed a preventative caution for the fear of cleaning up after more vomit. No food on the table has since been left uncovered. </w:t>
      </w:r>
      <w:commentRangeEnd w:id="22"/>
      <w:r w:rsidR="00917F00">
        <w:rPr>
          <w:rStyle w:val="CommentReference"/>
        </w:rPr>
        <w:commentReference w:id="22"/>
      </w:r>
    </w:p>
    <w:p w14:paraId="3CC6B168" w14:textId="77777777" w:rsidR="00212CBB" w:rsidRDefault="00212CBB" w:rsidP="00212CBB">
      <w:pPr>
        <w:spacing w:after="240"/>
        <w:rPr>
          <w:rFonts w:eastAsia="Times New Roman" w:cs="Times New Roman"/>
        </w:rPr>
      </w:pPr>
    </w:p>
    <w:p w14:paraId="4B5885D5" w14:textId="2484FAF3" w:rsidR="00E050DC" w:rsidRPr="00917F00" w:rsidRDefault="00E050DC" w:rsidP="00212CBB">
      <w:pPr>
        <w:spacing w:after="240"/>
        <w:rPr>
          <w:rFonts w:eastAsia="Times New Roman" w:cs="Times New Roman"/>
          <w:color w:val="4472C4" w:themeColor="accent1"/>
        </w:rPr>
      </w:pPr>
      <w:r w:rsidRPr="00917F00">
        <w:rPr>
          <w:rFonts w:eastAsia="Times New Roman" w:cs="Times New Roman"/>
          <w:color w:val="4472C4" w:themeColor="accent1"/>
        </w:rPr>
        <w:t xml:space="preserve">Hi </w:t>
      </w:r>
      <w:proofErr w:type="spellStart"/>
      <w:r w:rsidRPr="00917F00">
        <w:rPr>
          <w:rFonts w:eastAsia="Times New Roman" w:cs="Times New Roman"/>
          <w:color w:val="4472C4" w:themeColor="accent1"/>
        </w:rPr>
        <w:t>Calysta</w:t>
      </w:r>
      <w:proofErr w:type="spellEnd"/>
      <w:r w:rsidRPr="00917F00">
        <w:rPr>
          <w:rFonts w:eastAsia="Times New Roman" w:cs="Times New Roman"/>
          <w:color w:val="4472C4" w:themeColor="accent1"/>
        </w:rPr>
        <w:t xml:space="preserve">! </w:t>
      </w:r>
    </w:p>
    <w:p w14:paraId="574E0315" w14:textId="43896DDC"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 xml:space="preserve">First off, I'd like to applaud your style of storytelling. It’s </w:t>
      </w:r>
      <w:proofErr w:type="gramStart"/>
      <w:r w:rsidRPr="00BA0B03">
        <w:rPr>
          <w:rFonts w:eastAsia="Times New Roman" w:cs="Times New Roman"/>
          <w:color w:val="4472C4" w:themeColor="accent1"/>
          <w:lang w:val="en-US"/>
        </w:rPr>
        <w:t>definitely engaging</w:t>
      </w:r>
      <w:proofErr w:type="gramEnd"/>
      <w:r w:rsidRPr="00BA0B03">
        <w:rPr>
          <w:rFonts w:eastAsia="Times New Roman" w:cs="Times New Roman"/>
          <w:color w:val="4472C4" w:themeColor="accent1"/>
          <w:lang w:val="en-US"/>
        </w:rPr>
        <w:t xml:space="preserve"> and witty! Unique as it is, I am not actually sure that this fits the first prompt, though. Instead of prompt #1, this story might be better suited to prompt #5:</w:t>
      </w:r>
      <w:r>
        <w:rPr>
          <w:rFonts w:eastAsia="Times New Roman" w:cs="Times New Roman"/>
          <w:color w:val="4472C4" w:themeColor="accent1"/>
          <w:lang w:val="en-US"/>
        </w:rPr>
        <w:t xml:space="preserve"> </w:t>
      </w:r>
      <w:r w:rsidRPr="00BA0B03">
        <w:rPr>
          <w:rFonts w:eastAsia="Times New Roman" w:cs="Times New Roman"/>
          <w:color w:val="4472C4" w:themeColor="accent1"/>
          <w:lang w:val="en-US"/>
        </w:rPr>
        <w:t xml:space="preserve">Discuss an accomplishment, </w:t>
      </w:r>
      <w:r w:rsidRPr="00BA0B03">
        <w:rPr>
          <w:rFonts w:eastAsia="Times New Roman" w:cs="Times New Roman"/>
          <w:b/>
          <w:bCs/>
          <w:color w:val="4472C4" w:themeColor="accent1"/>
          <w:highlight w:val="yellow"/>
          <w:lang w:val="en-US"/>
        </w:rPr>
        <w:t>event</w:t>
      </w:r>
      <w:r w:rsidRPr="00BA0B03">
        <w:rPr>
          <w:rFonts w:eastAsia="Times New Roman" w:cs="Times New Roman"/>
          <w:color w:val="4472C4" w:themeColor="accent1"/>
          <w:lang w:val="en-US"/>
        </w:rPr>
        <w:t xml:space="preserve">, or realization that sparked </w:t>
      </w:r>
      <w:r w:rsidRPr="00BA0B03">
        <w:rPr>
          <w:rFonts w:eastAsia="Times New Roman" w:cs="Times New Roman"/>
          <w:color w:val="4472C4" w:themeColor="accent1"/>
          <w:highlight w:val="yellow"/>
          <w:lang w:val="en-US"/>
        </w:rPr>
        <w:t>a period of personal growth and a new understanding of yourself</w:t>
      </w:r>
      <w:r w:rsidRPr="00BA0B03">
        <w:rPr>
          <w:rFonts w:eastAsia="Times New Roman" w:cs="Times New Roman"/>
          <w:color w:val="4472C4" w:themeColor="accent1"/>
          <w:lang w:val="en-US"/>
        </w:rPr>
        <w:t xml:space="preserve"> or others.</w:t>
      </w:r>
    </w:p>
    <w:p w14:paraId="66D92AFF"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Prompt 5 allows you to approach it in a more relaxed manner while showing your personality and creativity. The safe bet for prompt 1 is an essay that highlights the candidate's background or identity—something so meaningful that it tells the reader who this candidate is.</w:t>
      </w:r>
    </w:p>
    <w:p w14:paraId="2C605139" w14:textId="099AFC14" w:rsidR="00D41C95"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Since your essay is more lighthearted and offers a more comedic approach, rewriting some parts to fit the 5</w:t>
      </w:r>
      <w:r w:rsidRPr="00BA0B03">
        <w:rPr>
          <w:rFonts w:eastAsia="Times New Roman" w:cs="Times New Roman"/>
          <w:color w:val="4472C4" w:themeColor="accent1"/>
          <w:vertAlign w:val="superscript"/>
          <w:lang w:val="en-US"/>
        </w:rPr>
        <w:t>th</w:t>
      </w:r>
      <w:r w:rsidRPr="00BA0B03">
        <w:rPr>
          <w:rFonts w:eastAsia="Times New Roman" w:cs="Times New Roman"/>
          <w:color w:val="4472C4" w:themeColor="accent1"/>
          <w:lang w:val="en-US"/>
        </w:rPr>
        <w:t xml:space="preserve"> prompt may be a good idea. </w:t>
      </w:r>
      <w:r w:rsidR="00260A03">
        <w:rPr>
          <w:rFonts w:eastAsia="Times New Roman" w:cs="Times New Roman"/>
          <w:color w:val="4472C4" w:themeColor="accent1"/>
          <w:lang w:val="en-US"/>
        </w:rPr>
        <w:t>Either way</w:t>
      </w:r>
      <w:r w:rsidRPr="00BA0B03">
        <w:rPr>
          <w:rFonts w:eastAsia="Times New Roman" w:cs="Times New Roman"/>
          <w:color w:val="4472C4" w:themeColor="accent1"/>
          <w:lang w:val="en-US"/>
        </w:rPr>
        <w:t xml:space="preserve">, </w:t>
      </w:r>
      <w:r w:rsidR="00260A03">
        <w:rPr>
          <w:rFonts w:eastAsia="Times New Roman" w:cs="Times New Roman"/>
          <w:color w:val="4472C4" w:themeColor="accent1"/>
          <w:lang w:val="en-US"/>
        </w:rPr>
        <w:t>you will</w:t>
      </w:r>
      <w:r w:rsidRPr="00BA0B03">
        <w:rPr>
          <w:rFonts w:eastAsia="Times New Roman" w:cs="Times New Roman"/>
          <w:color w:val="4472C4" w:themeColor="accent1"/>
          <w:lang w:val="en-US"/>
        </w:rPr>
        <w:t xml:space="preserve"> need to readjust the second half of your essay</w:t>
      </w:r>
      <w:r w:rsidR="00260A03">
        <w:rPr>
          <w:rFonts w:eastAsia="Times New Roman" w:cs="Times New Roman"/>
          <w:color w:val="4472C4" w:themeColor="accent1"/>
          <w:lang w:val="en-US"/>
        </w:rPr>
        <w:t xml:space="preserve"> to show more reflection and explain to the reader what this story tells us about you</w:t>
      </w:r>
      <w:r w:rsidRPr="00BA0B03">
        <w:rPr>
          <w:rFonts w:eastAsia="Times New Roman" w:cs="Times New Roman"/>
          <w:color w:val="4472C4" w:themeColor="accent1"/>
          <w:lang w:val="en-US"/>
        </w:rPr>
        <w:t xml:space="preserve">. </w:t>
      </w:r>
    </w:p>
    <w:p w14:paraId="345367D5" w14:textId="0618BBE5"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 xml:space="preserve">Since you’ve shown your traits as someone who is curious, inquisitive, and observant, you can then detail the nature of these positive characteristics. Have you always been curious? If so, dedicate adequate space and time to show </w:t>
      </w:r>
      <w:r w:rsidRPr="00BA0B03">
        <w:rPr>
          <w:rFonts w:eastAsia="Times New Roman" w:cs="Times New Roman"/>
          <w:b/>
          <w:bCs/>
          <w:color w:val="4472C4" w:themeColor="accent1"/>
          <w:lang w:val="en-US"/>
        </w:rPr>
        <w:t xml:space="preserve">how </w:t>
      </w:r>
      <w:r w:rsidRPr="00BA0B03">
        <w:rPr>
          <w:rFonts w:eastAsia="Times New Roman" w:cs="Times New Roman"/>
          <w:color w:val="4472C4" w:themeColor="accent1"/>
          <w:lang w:val="en-US"/>
        </w:rPr>
        <w:t>you grew.</w:t>
      </w:r>
    </w:p>
    <w:p w14:paraId="7EC31F21"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For instance, there are two possible routes here:</w:t>
      </w:r>
    </w:p>
    <w:p w14:paraId="1E8E4381" w14:textId="659C28BC" w:rsidR="00BA0B03" w:rsidRPr="00BA0B03" w:rsidRDefault="00BA0B03" w:rsidP="00BA0B03">
      <w:pPr>
        <w:numPr>
          <w:ilvl w:val="0"/>
          <w:numId w:val="3"/>
        </w:numPr>
        <w:spacing w:after="240"/>
        <w:rPr>
          <w:rFonts w:eastAsia="Times New Roman" w:cs="Times New Roman"/>
          <w:color w:val="4472C4" w:themeColor="accent1"/>
          <w:lang w:val="en-US"/>
        </w:rPr>
      </w:pPr>
      <w:r w:rsidRPr="00BA0B03">
        <w:rPr>
          <w:rFonts w:eastAsia="Times New Roman" w:cs="Times New Roman"/>
          <w:color w:val="4472C4" w:themeColor="accent1"/>
          <w:lang w:val="en-US"/>
        </w:rPr>
        <w:t xml:space="preserve">You show how you’ve always been a curious child and how </w:t>
      </w:r>
      <w:proofErr w:type="gramStart"/>
      <w:r w:rsidRPr="00BA0B03">
        <w:rPr>
          <w:rFonts w:eastAsia="Times New Roman" w:cs="Times New Roman"/>
          <w:color w:val="4472C4" w:themeColor="accent1"/>
          <w:lang w:val="en-US"/>
        </w:rPr>
        <w:t>all of</w:t>
      </w:r>
      <w:proofErr w:type="gramEnd"/>
      <w:r w:rsidRPr="00BA0B03">
        <w:rPr>
          <w:rFonts w:eastAsia="Times New Roman" w:cs="Times New Roman"/>
          <w:color w:val="4472C4" w:themeColor="accent1"/>
          <w:lang w:val="en-US"/>
        </w:rPr>
        <w:t xml:space="preserve"> your skills and talent are clearly displayed when you successfully point out that Cleo ate your scones. Although the ending is funny, I feel it lacks depth. </w:t>
      </w:r>
      <w:r w:rsidR="00D41C95">
        <w:rPr>
          <w:rFonts w:eastAsia="Times New Roman" w:cs="Times New Roman"/>
          <w:color w:val="4472C4" w:themeColor="accent1"/>
          <w:lang w:val="en-US"/>
        </w:rPr>
        <w:t>Instead</w:t>
      </w:r>
      <w:r w:rsidRPr="00BA0B03">
        <w:rPr>
          <w:rFonts w:eastAsia="Times New Roman" w:cs="Times New Roman"/>
          <w:color w:val="4472C4" w:themeColor="accent1"/>
          <w:lang w:val="en-US"/>
        </w:rPr>
        <w:t>, you can elaborate on how your investigative skills will come in handy in the future and how you’re planning to utilize them in other aspects, especially for your passion or goals.</w:t>
      </w:r>
    </w:p>
    <w:p w14:paraId="3BDF3E34" w14:textId="7A9E9E45" w:rsidR="00BA0B03" w:rsidRPr="00D41C95" w:rsidRDefault="00BA0B03" w:rsidP="00BA0B03">
      <w:pPr>
        <w:numPr>
          <w:ilvl w:val="0"/>
          <w:numId w:val="3"/>
        </w:numPr>
        <w:spacing w:after="240"/>
        <w:rPr>
          <w:rFonts w:eastAsia="Times New Roman" w:cs="Times New Roman"/>
          <w:color w:val="4472C4" w:themeColor="accent1"/>
          <w:lang w:val="en-US"/>
        </w:rPr>
      </w:pPr>
      <w:r w:rsidRPr="00BA0B03">
        <w:rPr>
          <w:rFonts w:eastAsia="Times New Roman" w:cs="Times New Roman"/>
          <w:color w:val="4472C4" w:themeColor="accent1"/>
          <w:lang w:val="en-US"/>
        </w:rPr>
        <w:t xml:space="preserve">Another way is to stick to your original intro and elaborate more on "what is unique about you?" A good essay always needs an interesting character, a good story arc, and a good concluding point. Thus, during the investigation part, you can include how you were able to deduce and eliminate suspects due to your investigative skills (which you’ve developed constantly through research, helping your friends and families, </w:t>
      </w:r>
      <w:proofErr w:type="spellStart"/>
      <w:r w:rsidRPr="00BA0B03">
        <w:rPr>
          <w:rFonts w:eastAsia="Times New Roman" w:cs="Times New Roman"/>
          <w:color w:val="4472C4" w:themeColor="accent1"/>
          <w:lang w:val="en-US"/>
        </w:rPr>
        <w:t>etc</w:t>
      </w:r>
      <w:proofErr w:type="spellEnd"/>
      <w:r w:rsidRPr="00BA0B03">
        <w:rPr>
          <w:rFonts w:eastAsia="Times New Roman" w:cs="Times New Roman"/>
          <w:color w:val="4472C4" w:themeColor="accent1"/>
          <w:lang w:val="en-US"/>
        </w:rPr>
        <w:t>).</w:t>
      </w:r>
      <w:r w:rsidR="00D41C95">
        <w:rPr>
          <w:rFonts w:eastAsia="Times New Roman" w:cs="Times New Roman"/>
          <w:color w:val="4472C4" w:themeColor="accent1"/>
          <w:lang w:val="en-US"/>
        </w:rPr>
        <w:t xml:space="preserve"> </w:t>
      </w:r>
      <w:r w:rsidRPr="00D41C95">
        <w:rPr>
          <w:rFonts w:eastAsia="Times New Roman" w:cs="Times New Roman"/>
          <w:color w:val="4472C4" w:themeColor="accent1"/>
          <w:lang w:val="en-US"/>
        </w:rPr>
        <w:t xml:space="preserve">For the ending, you </w:t>
      </w:r>
      <w:r w:rsidR="00D41C95">
        <w:rPr>
          <w:rFonts w:eastAsia="Times New Roman" w:cs="Times New Roman"/>
          <w:color w:val="4472C4" w:themeColor="accent1"/>
          <w:lang w:val="en-US"/>
        </w:rPr>
        <w:t xml:space="preserve">still </w:t>
      </w:r>
      <w:r w:rsidRPr="00D41C95">
        <w:rPr>
          <w:rFonts w:eastAsia="Times New Roman" w:cs="Times New Roman"/>
          <w:color w:val="4472C4" w:themeColor="accent1"/>
          <w:lang w:val="en-US"/>
        </w:rPr>
        <w:t xml:space="preserve">need to show why your personality traits, methods of thinking, </w:t>
      </w:r>
      <w:r w:rsidRPr="00D41C95">
        <w:rPr>
          <w:rFonts w:eastAsia="Times New Roman" w:cs="Times New Roman"/>
          <w:color w:val="4472C4" w:themeColor="accent1"/>
          <w:lang w:val="en-US"/>
        </w:rPr>
        <w:lastRenderedPageBreak/>
        <w:t>fields of interest, and practical skills form a </w:t>
      </w:r>
      <w:r w:rsidRPr="00D41C95">
        <w:rPr>
          <w:rFonts w:eastAsia="Times New Roman" w:cs="Times New Roman"/>
          <w:i/>
          <w:iCs/>
          <w:color w:val="4472C4" w:themeColor="accent1"/>
          <w:lang w:val="en-US"/>
        </w:rPr>
        <w:t>unique</w:t>
      </w:r>
      <w:r w:rsidRPr="00D41C95">
        <w:rPr>
          <w:rFonts w:eastAsia="Times New Roman" w:cs="Times New Roman"/>
          <w:color w:val="4472C4" w:themeColor="accent1"/>
          <w:lang w:val="en-US"/>
        </w:rPr>
        <w:t xml:space="preserve"> combination. You need to be explicit in how you’re going to utilize this unique combination for your passions and dreams.</w:t>
      </w:r>
    </w:p>
    <w:p w14:paraId="7E623810"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 </w:t>
      </w:r>
    </w:p>
    <w:p w14:paraId="190DC297"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Best of luck!</w:t>
      </w:r>
    </w:p>
    <w:p w14:paraId="3FEEC93D"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Melinda</w:t>
      </w:r>
    </w:p>
    <w:p w14:paraId="46AAED58" w14:textId="77777777" w:rsidR="00BA0B03" w:rsidRPr="00BA0B03" w:rsidRDefault="00BA0B03" w:rsidP="00BA0B03">
      <w:pPr>
        <w:spacing w:after="240"/>
        <w:rPr>
          <w:rFonts w:eastAsia="Times New Roman" w:cs="Times New Roman"/>
          <w:color w:val="4472C4" w:themeColor="accent1"/>
          <w:lang w:val="en-US"/>
        </w:rPr>
      </w:pPr>
      <w:r w:rsidRPr="00BA0B03">
        <w:rPr>
          <w:rFonts w:eastAsia="Times New Roman" w:cs="Times New Roman"/>
          <w:color w:val="4472C4" w:themeColor="accent1"/>
          <w:lang w:val="en-US"/>
        </w:rPr>
        <w:t> </w:t>
      </w:r>
    </w:p>
    <w:p w14:paraId="37D98156" w14:textId="77777777" w:rsidR="00327C66" w:rsidRPr="00917F00" w:rsidRDefault="00327C66" w:rsidP="00BA0B03">
      <w:pPr>
        <w:spacing w:after="240"/>
        <w:rPr>
          <w:color w:val="4472C4" w:themeColor="accent1"/>
        </w:rPr>
      </w:pPr>
    </w:p>
    <w:sectPr w:rsidR="00327C66" w:rsidRPr="00917F0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rosoft Office User" w:date="2022-12-17T10:55:00Z" w:initials="MOU">
    <w:p w14:paraId="7E2F1819" w14:textId="5C14CFF6" w:rsidR="00AE1044" w:rsidRDefault="00AE1044">
      <w:pPr>
        <w:pStyle w:val="CommentText"/>
      </w:pPr>
      <w:r>
        <w:rPr>
          <w:rStyle w:val="CommentReference"/>
        </w:rPr>
        <w:annotationRef/>
      </w:r>
      <w:r>
        <w:t>This part can be more concise to make roo</w:t>
      </w:r>
      <w:r w:rsidR="006A3272">
        <w:t>m for your character growth instead (see long comments below).</w:t>
      </w:r>
    </w:p>
  </w:comment>
  <w:comment w:id="19" w:author="Microsoft Office User" w:date="2022-12-17T10:58:00Z" w:initials="MOU">
    <w:p w14:paraId="42D7B503" w14:textId="58F2E4D3" w:rsidR="00E53AE0" w:rsidRDefault="00E53AE0">
      <w:pPr>
        <w:pStyle w:val="CommentText"/>
      </w:pPr>
      <w:r>
        <w:rPr>
          <w:rStyle w:val="CommentReference"/>
        </w:rPr>
        <w:annotationRef/>
      </w:r>
      <w:r>
        <w:t>You can includ</w:t>
      </w:r>
      <w:r w:rsidR="009E3C9E">
        <w:t xml:space="preserve">e more of this in how you eliminated possible suspects earlier. It’s always a good idea to provide evidence on how you think using previous knowledge/research/capabilities rather than random guess. </w:t>
      </w:r>
    </w:p>
  </w:comment>
  <w:comment w:id="22" w:author="Microsoft Office User" w:date="2022-12-17T11:03:00Z" w:initials="MOU">
    <w:p w14:paraId="5115D8BB" w14:textId="77777777" w:rsidR="00917F00" w:rsidRDefault="00917F00">
      <w:pPr>
        <w:pStyle w:val="CommentText"/>
      </w:pPr>
      <w:r>
        <w:rPr>
          <w:rStyle w:val="CommentReference"/>
        </w:rPr>
        <w:annotationRef/>
      </w:r>
      <w:r>
        <w:t>Though this is humorous, I feel you should definitely amp up your ending by showing the admissions how you’re planning to use t</w:t>
      </w:r>
      <w:r w:rsidR="00BA0B03">
        <w:t xml:space="preserve">his investigative skills for things that matter to you. </w:t>
      </w:r>
    </w:p>
    <w:p w14:paraId="59A6619D" w14:textId="21345A95" w:rsidR="00BA0B03" w:rsidRDefault="00BA0B03">
      <w:pPr>
        <w:pStyle w:val="CommentText"/>
      </w:pPr>
      <w:r>
        <w:t>(See comments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2F1819" w15:done="0"/>
  <w15:commentEx w15:paraId="42D7B503" w15:done="0"/>
  <w15:commentEx w15:paraId="59A661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2F1819" w16cid:durableId="274828F5"/>
  <w16cid:commentId w16cid:paraId="42D7B503" w16cid:durableId="274828F6"/>
  <w16cid:commentId w16cid:paraId="59A6619D" w16cid:durableId="274828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41D0"/>
    <w:multiLevelType w:val="multilevel"/>
    <w:tmpl w:val="0DFC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C0A46"/>
    <w:multiLevelType w:val="multilevel"/>
    <w:tmpl w:val="AFCEF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84F50"/>
    <w:multiLevelType w:val="hybridMultilevel"/>
    <w:tmpl w:val="80A84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1231906">
    <w:abstractNumId w:val="1"/>
  </w:num>
  <w:num w:numId="2" w16cid:durableId="2089886633">
    <w:abstractNumId w:val="2"/>
  </w:num>
  <w:num w:numId="3" w16cid:durableId="17422179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CBB"/>
    <w:rsid w:val="00185506"/>
    <w:rsid w:val="001975A6"/>
    <w:rsid w:val="001B3E15"/>
    <w:rsid w:val="00212CBB"/>
    <w:rsid w:val="00260A03"/>
    <w:rsid w:val="00310C8D"/>
    <w:rsid w:val="00327C66"/>
    <w:rsid w:val="0033395C"/>
    <w:rsid w:val="00483992"/>
    <w:rsid w:val="0062459E"/>
    <w:rsid w:val="006A3272"/>
    <w:rsid w:val="00850199"/>
    <w:rsid w:val="00917F00"/>
    <w:rsid w:val="0097143B"/>
    <w:rsid w:val="009B3E02"/>
    <w:rsid w:val="009E3C9E"/>
    <w:rsid w:val="00A740E1"/>
    <w:rsid w:val="00A8255F"/>
    <w:rsid w:val="00AE1044"/>
    <w:rsid w:val="00B04B40"/>
    <w:rsid w:val="00B96354"/>
    <w:rsid w:val="00BA0B03"/>
    <w:rsid w:val="00C94F5C"/>
    <w:rsid w:val="00D102BA"/>
    <w:rsid w:val="00D41C95"/>
    <w:rsid w:val="00DF305F"/>
    <w:rsid w:val="00E050DC"/>
    <w:rsid w:val="00E33BF4"/>
    <w:rsid w:val="00E53AE0"/>
    <w:rsid w:val="00E83BC9"/>
    <w:rsid w:val="00F156ED"/>
    <w:rsid w:val="00F93A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4D16E1"/>
  <w15:chartTrackingRefBased/>
  <w15:docId w15:val="{6F438C3E-AA8D-F241-B384-D2E83B32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40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CB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2CBB"/>
  </w:style>
  <w:style w:type="character" w:customStyle="1" w:styleId="Heading2Char">
    <w:name w:val="Heading 2 Char"/>
    <w:basedOn w:val="DefaultParagraphFont"/>
    <w:link w:val="Heading2"/>
    <w:uiPriority w:val="9"/>
    <w:semiHidden/>
    <w:rsid w:val="00A740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395C"/>
    <w:pPr>
      <w:ind w:left="720"/>
      <w:contextualSpacing/>
    </w:pPr>
  </w:style>
  <w:style w:type="character" w:styleId="CommentReference">
    <w:name w:val="annotation reference"/>
    <w:basedOn w:val="DefaultParagraphFont"/>
    <w:uiPriority w:val="99"/>
    <w:semiHidden/>
    <w:unhideWhenUsed/>
    <w:rsid w:val="00AE1044"/>
    <w:rPr>
      <w:sz w:val="18"/>
      <w:szCs w:val="18"/>
    </w:rPr>
  </w:style>
  <w:style w:type="paragraph" w:styleId="CommentText">
    <w:name w:val="annotation text"/>
    <w:basedOn w:val="Normal"/>
    <w:link w:val="CommentTextChar"/>
    <w:uiPriority w:val="99"/>
    <w:semiHidden/>
    <w:unhideWhenUsed/>
    <w:rsid w:val="00AE1044"/>
  </w:style>
  <w:style w:type="character" w:customStyle="1" w:styleId="CommentTextChar">
    <w:name w:val="Comment Text Char"/>
    <w:basedOn w:val="DefaultParagraphFont"/>
    <w:link w:val="CommentText"/>
    <w:uiPriority w:val="99"/>
    <w:semiHidden/>
    <w:rsid w:val="00AE1044"/>
  </w:style>
  <w:style w:type="paragraph" w:styleId="CommentSubject">
    <w:name w:val="annotation subject"/>
    <w:basedOn w:val="CommentText"/>
    <w:next w:val="CommentText"/>
    <w:link w:val="CommentSubjectChar"/>
    <w:uiPriority w:val="99"/>
    <w:semiHidden/>
    <w:unhideWhenUsed/>
    <w:rsid w:val="00AE1044"/>
    <w:rPr>
      <w:b/>
      <w:bCs/>
      <w:sz w:val="20"/>
      <w:szCs w:val="20"/>
    </w:rPr>
  </w:style>
  <w:style w:type="character" w:customStyle="1" w:styleId="CommentSubjectChar">
    <w:name w:val="Comment Subject Char"/>
    <w:basedOn w:val="CommentTextChar"/>
    <w:link w:val="CommentSubject"/>
    <w:uiPriority w:val="99"/>
    <w:semiHidden/>
    <w:rsid w:val="00AE1044"/>
    <w:rPr>
      <w:b/>
      <w:bCs/>
      <w:sz w:val="20"/>
      <w:szCs w:val="20"/>
    </w:rPr>
  </w:style>
  <w:style w:type="paragraph" w:styleId="BalloonText">
    <w:name w:val="Balloon Text"/>
    <w:basedOn w:val="Normal"/>
    <w:link w:val="BalloonTextChar"/>
    <w:uiPriority w:val="99"/>
    <w:semiHidden/>
    <w:unhideWhenUsed/>
    <w:rsid w:val="00AE10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1044"/>
    <w:rPr>
      <w:rFonts w:ascii="Times New Roman" w:hAnsi="Times New Roman" w:cs="Times New Roman"/>
      <w:sz w:val="18"/>
      <w:szCs w:val="18"/>
    </w:rPr>
  </w:style>
  <w:style w:type="paragraph" w:styleId="Revision">
    <w:name w:val="Revision"/>
    <w:hidden/>
    <w:uiPriority w:val="99"/>
    <w:semiHidden/>
    <w:rsid w:val="00260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6013">
      <w:bodyDiv w:val="1"/>
      <w:marLeft w:val="0"/>
      <w:marRight w:val="0"/>
      <w:marTop w:val="0"/>
      <w:marBottom w:val="0"/>
      <w:divBdr>
        <w:top w:val="none" w:sz="0" w:space="0" w:color="auto"/>
        <w:left w:val="none" w:sz="0" w:space="0" w:color="auto"/>
        <w:bottom w:val="none" w:sz="0" w:space="0" w:color="auto"/>
        <w:right w:val="none" w:sz="0" w:space="0" w:color="auto"/>
      </w:divBdr>
    </w:div>
    <w:div w:id="631911534">
      <w:bodyDiv w:val="1"/>
      <w:marLeft w:val="0"/>
      <w:marRight w:val="0"/>
      <w:marTop w:val="0"/>
      <w:marBottom w:val="0"/>
      <w:divBdr>
        <w:top w:val="none" w:sz="0" w:space="0" w:color="auto"/>
        <w:left w:val="none" w:sz="0" w:space="0" w:color="auto"/>
        <w:bottom w:val="none" w:sz="0" w:space="0" w:color="auto"/>
        <w:right w:val="none" w:sz="0" w:space="0" w:color="auto"/>
      </w:divBdr>
    </w:div>
    <w:div w:id="742214462">
      <w:bodyDiv w:val="1"/>
      <w:marLeft w:val="0"/>
      <w:marRight w:val="0"/>
      <w:marTop w:val="0"/>
      <w:marBottom w:val="0"/>
      <w:divBdr>
        <w:top w:val="none" w:sz="0" w:space="0" w:color="auto"/>
        <w:left w:val="none" w:sz="0" w:space="0" w:color="auto"/>
        <w:bottom w:val="none" w:sz="0" w:space="0" w:color="auto"/>
        <w:right w:val="none" w:sz="0" w:space="0" w:color="auto"/>
      </w:divBdr>
    </w:div>
    <w:div w:id="1137642657">
      <w:bodyDiv w:val="1"/>
      <w:marLeft w:val="0"/>
      <w:marRight w:val="0"/>
      <w:marTop w:val="0"/>
      <w:marBottom w:val="0"/>
      <w:divBdr>
        <w:top w:val="none" w:sz="0" w:space="0" w:color="auto"/>
        <w:left w:val="none" w:sz="0" w:space="0" w:color="auto"/>
        <w:bottom w:val="none" w:sz="0" w:space="0" w:color="auto"/>
        <w:right w:val="none" w:sz="0" w:space="0" w:color="auto"/>
      </w:divBdr>
    </w:div>
    <w:div w:id="1174685800">
      <w:bodyDiv w:val="1"/>
      <w:marLeft w:val="0"/>
      <w:marRight w:val="0"/>
      <w:marTop w:val="0"/>
      <w:marBottom w:val="0"/>
      <w:divBdr>
        <w:top w:val="none" w:sz="0" w:space="0" w:color="auto"/>
        <w:left w:val="none" w:sz="0" w:space="0" w:color="auto"/>
        <w:bottom w:val="none" w:sz="0" w:space="0" w:color="auto"/>
        <w:right w:val="none" w:sz="0" w:space="0" w:color="auto"/>
      </w:divBdr>
    </w:div>
    <w:div w:id="1350135791">
      <w:bodyDiv w:val="1"/>
      <w:marLeft w:val="0"/>
      <w:marRight w:val="0"/>
      <w:marTop w:val="0"/>
      <w:marBottom w:val="0"/>
      <w:divBdr>
        <w:top w:val="none" w:sz="0" w:space="0" w:color="auto"/>
        <w:left w:val="none" w:sz="0" w:space="0" w:color="auto"/>
        <w:bottom w:val="none" w:sz="0" w:space="0" w:color="auto"/>
        <w:right w:val="none" w:sz="0" w:space="0" w:color="auto"/>
      </w:divBdr>
    </w:div>
    <w:div w:id="1350987565">
      <w:bodyDiv w:val="1"/>
      <w:marLeft w:val="0"/>
      <w:marRight w:val="0"/>
      <w:marTop w:val="0"/>
      <w:marBottom w:val="0"/>
      <w:divBdr>
        <w:top w:val="none" w:sz="0" w:space="0" w:color="auto"/>
        <w:left w:val="none" w:sz="0" w:space="0" w:color="auto"/>
        <w:bottom w:val="none" w:sz="0" w:space="0" w:color="auto"/>
        <w:right w:val="none" w:sz="0" w:space="0" w:color="auto"/>
      </w:divBdr>
    </w:div>
    <w:div w:id="1549799044">
      <w:bodyDiv w:val="1"/>
      <w:marLeft w:val="0"/>
      <w:marRight w:val="0"/>
      <w:marTop w:val="0"/>
      <w:marBottom w:val="0"/>
      <w:divBdr>
        <w:top w:val="none" w:sz="0" w:space="0" w:color="auto"/>
        <w:left w:val="none" w:sz="0" w:space="0" w:color="auto"/>
        <w:bottom w:val="none" w:sz="0" w:space="0" w:color="auto"/>
        <w:right w:val="none" w:sz="0" w:space="0" w:color="auto"/>
      </w:divBdr>
    </w:div>
    <w:div w:id="213335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6</cp:revision>
  <dcterms:created xsi:type="dcterms:W3CDTF">2022-12-15T07:10:00Z</dcterms:created>
  <dcterms:modified xsi:type="dcterms:W3CDTF">2022-12-17T04:46:00Z</dcterms:modified>
</cp:coreProperties>
</file>