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13108" w14:textId="77777777" w:rsidR="00250F73" w:rsidRPr="00250F73" w:rsidRDefault="00250F73" w:rsidP="00250F73">
      <w:pPr>
        <w:rPr>
          <w:rFonts w:ascii="Times New Roman" w:eastAsia="Times New Roman" w:hAnsi="Times New Roman" w:cs="Times New Roman"/>
        </w:rPr>
      </w:pPr>
      <w:r w:rsidRPr="00250F73">
        <w:rPr>
          <w:rFonts w:ascii="Arial" w:eastAsia="Times New Roman" w:hAnsi="Arial" w:cs="Arial"/>
          <w:b/>
          <w:bCs/>
          <w:color w:val="000000"/>
          <w:sz w:val="22"/>
          <w:szCs w:val="22"/>
        </w:rPr>
        <w:t>Programming Experience - Short Answer</w:t>
      </w:r>
    </w:p>
    <w:p w14:paraId="5B02C9B6" w14:textId="77777777" w:rsidR="00250F73" w:rsidRPr="00250F73" w:rsidRDefault="00250F73" w:rsidP="00250F73">
      <w:pPr>
        <w:rPr>
          <w:rFonts w:ascii="Times New Roman" w:eastAsia="Times New Roman" w:hAnsi="Times New Roman" w:cs="Times New Roman"/>
        </w:rPr>
      </w:pPr>
      <w:r w:rsidRPr="00250F73">
        <w:rPr>
          <w:rFonts w:ascii="Arial" w:eastAsia="Times New Roman" w:hAnsi="Arial" w:cs="Arial"/>
          <w:color w:val="000000"/>
          <w:sz w:val="22"/>
          <w:szCs w:val="22"/>
        </w:rPr>
        <w:t>In about 250 words, tell us more about your programming experience!</w:t>
      </w:r>
    </w:p>
    <w:p w14:paraId="150121BD" w14:textId="77777777" w:rsidR="00250F73" w:rsidRPr="00250F73" w:rsidRDefault="00250F73" w:rsidP="00250F73">
      <w:pPr>
        <w:rPr>
          <w:rFonts w:ascii="Times New Roman" w:eastAsia="Times New Roman" w:hAnsi="Times New Roman" w:cs="Times New Roman"/>
        </w:rPr>
      </w:pPr>
      <w:r w:rsidRPr="00250F73">
        <w:rPr>
          <w:rFonts w:ascii="Arial" w:eastAsia="Times New Roman" w:hAnsi="Arial" w:cs="Arial"/>
          <w:color w:val="000000"/>
          <w:sz w:val="22"/>
          <w:szCs w:val="22"/>
        </w:rPr>
        <w:t>Describe your programming experience, including specific languages and platforms used, and number of years of experience working with each of them.</w:t>
      </w:r>
    </w:p>
    <w:p w14:paraId="082FE3AC" w14:textId="77777777" w:rsidR="00250F73" w:rsidRPr="00250F73" w:rsidRDefault="00250F73" w:rsidP="00250F73">
      <w:pPr>
        <w:rPr>
          <w:rFonts w:ascii="Times New Roman" w:eastAsia="Times New Roman" w:hAnsi="Times New Roman" w:cs="Times New Roman"/>
        </w:rPr>
      </w:pPr>
    </w:p>
    <w:p w14:paraId="303DE0DB" w14:textId="77777777" w:rsidR="00250F73" w:rsidRPr="00250F73" w:rsidRDefault="00250F73" w:rsidP="00250F73">
      <w:pPr>
        <w:rPr>
          <w:rFonts w:ascii="Times New Roman" w:eastAsia="Times New Roman" w:hAnsi="Times New Roman" w:cs="Times New Roman"/>
        </w:rPr>
      </w:pPr>
      <w:r w:rsidRPr="00250F73">
        <w:rPr>
          <w:rFonts w:ascii="Arial" w:eastAsia="Times New Roman" w:hAnsi="Arial" w:cs="Arial"/>
          <w:color w:val="000000"/>
          <w:sz w:val="22"/>
          <w:szCs w:val="22"/>
        </w:rPr>
        <w:t>Throughout my undergraduate studies, I have been exposed to several programming languages, such as MATLAB, Excel VBA, Java, R, Stata, and Python. </w:t>
      </w:r>
    </w:p>
    <w:p w14:paraId="50E7F1D6" w14:textId="77777777" w:rsidR="00250F73" w:rsidRPr="00250F73" w:rsidRDefault="00250F73" w:rsidP="00250F73">
      <w:pPr>
        <w:rPr>
          <w:rFonts w:ascii="Times New Roman" w:eastAsia="Times New Roman" w:hAnsi="Times New Roman" w:cs="Times New Roman"/>
        </w:rPr>
      </w:pPr>
    </w:p>
    <w:p w14:paraId="6D3589DA" w14:textId="64F4247C" w:rsidR="00250F73" w:rsidRDefault="00250F73" w:rsidP="00250F73">
      <w:pPr>
        <w:rPr>
          <w:ins w:id="0" w:author="Thalia Priscilla" w:date="2023-01-27T19:19:00Z"/>
          <w:rFonts w:ascii="Arial" w:eastAsia="Times New Roman" w:hAnsi="Arial" w:cs="Arial"/>
          <w:color w:val="000000"/>
          <w:sz w:val="22"/>
          <w:szCs w:val="22"/>
        </w:rPr>
      </w:pPr>
      <w:del w:id="1" w:author="Thalia Priscilla" w:date="2023-01-27T19:33:00Z">
        <w:r w:rsidRPr="00250F73" w:rsidDel="00862425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I learned </w:delText>
        </w:r>
      </w:del>
      <w:r w:rsidRPr="00250F73">
        <w:rPr>
          <w:rFonts w:ascii="Arial" w:eastAsia="Times New Roman" w:hAnsi="Arial" w:cs="Arial"/>
          <w:color w:val="000000"/>
          <w:sz w:val="22"/>
          <w:szCs w:val="22"/>
        </w:rPr>
        <w:t xml:space="preserve">MATLAB </w:t>
      </w:r>
      <w:del w:id="2" w:author="Thalia Priscilla" w:date="2023-01-27T19:33:00Z">
        <w:r w:rsidRPr="00250F73" w:rsidDel="00862425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as </w:delText>
        </w:r>
      </w:del>
      <w:ins w:id="3" w:author="Thalia Priscilla" w:date="2023-01-27T19:33:00Z">
        <w:r w:rsidR="00862425">
          <w:rPr>
            <w:rFonts w:ascii="Arial" w:eastAsia="Times New Roman" w:hAnsi="Arial" w:cs="Arial"/>
            <w:color w:val="000000"/>
            <w:sz w:val="22"/>
            <w:szCs w:val="22"/>
          </w:rPr>
          <w:t>was</w:t>
        </w:r>
        <w:r w:rsidR="00862425" w:rsidRPr="00250F73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del w:id="4" w:author="Thalia Priscilla" w:date="2023-01-27T19:33:00Z">
        <w:r w:rsidRPr="00250F73" w:rsidDel="00862425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my </w:delText>
        </w:r>
      </w:del>
      <w:ins w:id="5" w:author="Thalia Priscilla" w:date="2023-01-27T19:33:00Z">
        <w:r w:rsidR="00862425">
          <w:rPr>
            <w:rFonts w:ascii="Arial" w:eastAsia="Times New Roman" w:hAnsi="Arial" w:cs="Arial"/>
            <w:color w:val="000000"/>
            <w:sz w:val="22"/>
            <w:szCs w:val="22"/>
          </w:rPr>
          <w:t>the</w:t>
        </w:r>
        <w:r w:rsidR="00862425" w:rsidRPr="00250F73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r w:rsidRPr="00250F73">
        <w:rPr>
          <w:rFonts w:ascii="Arial" w:eastAsia="Times New Roman" w:hAnsi="Arial" w:cs="Arial"/>
          <w:color w:val="000000"/>
          <w:sz w:val="22"/>
          <w:szCs w:val="22"/>
        </w:rPr>
        <w:t>first programming language</w:t>
      </w:r>
      <w:ins w:id="6" w:author="Thalia Priscilla" w:date="2023-01-27T19:33:00Z">
        <w:r w:rsidR="00862425">
          <w:rPr>
            <w:rFonts w:ascii="Arial" w:eastAsia="Times New Roman" w:hAnsi="Arial" w:cs="Arial"/>
            <w:color w:val="000000"/>
            <w:sz w:val="22"/>
            <w:szCs w:val="22"/>
          </w:rPr>
          <w:t xml:space="preserve"> I learned</w:t>
        </w:r>
      </w:ins>
      <w:r w:rsidRPr="00250F73">
        <w:rPr>
          <w:rFonts w:ascii="Arial" w:eastAsia="Times New Roman" w:hAnsi="Arial" w:cs="Arial"/>
          <w:color w:val="000000"/>
          <w:sz w:val="22"/>
          <w:szCs w:val="22"/>
        </w:rPr>
        <w:t xml:space="preserve">. After using it for nearly three years, I consider myself to have an upper intermediate comprehension of it. I mostly use MATLAB to construct, </w:t>
      </w:r>
      <w:proofErr w:type="spellStart"/>
      <w:r w:rsidRPr="00250F73">
        <w:rPr>
          <w:rFonts w:ascii="Arial" w:eastAsia="Times New Roman" w:hAnsi="Arial" w:cs="Arial"/>
          <w:color w:val="000000"/>
          <w:sz w:val="22"/>
          <w:szCs w:val="22"/>
        </w:rPr>
        <w:t>analyze</w:t>
      </w:r>
      <w:proofErr w:type="spellEnd"/>
      <w:r w:rsidRPr="00250F73">
        <w:rPr>
          <w:rFonts w:ascii="Arial" w:eastAsia="Times New Roman" w:hAnsi="Arial" w:cs="Arial"/>
          <w:color w:val="000000"/>
          <w:sz w:val="22"/>
          <w:szCs w:val="22"/>
        </w:rPr>
        <w:t>, and simulate financial portfolios.</w:t>
      </w:r>
    </w:p>
    <w:p w14:paraId="363A049C" w14:textId="77777777" w:rsidR="00474986" w:rsidRPr="00250F73" w:rsidRDefault="00474986" w:rsidP="00250F73">
      <w:pPr>
        <w:rPr>
          <w:rFonts w:ascii="Times New Roman" w:eastAsia="Times New Roman" w:hAnsi="Times New Roman" w:cs="Times New Roman"/>
        </w:rPr>
      </w:pPr>
    </w:p>
    <w:p w14:paraId="39F64FF4" w14:textId="41CBDBF0" w:rsidR="00250F73" w:rsidRDefault="00474986" w:rsidP="00250F73">
      <w:pPr>
        <w:rPr>
          <w:ins w:id="7" w:author="Thalia Priscilla" w:date="2023-01-27T19:19:00Z"/>
          <w:rFonts w:ascii="Arial" w:eastAsia="Times New Roman" w:hAnsi="Arial" w:cs="Arial"/>
          <w:color w:val="000000"/>
          <w:sz w:val="22"/>
          <w:szCs w:val="22"/>
        </w:rPr>
      </w:pPr>
      <w:moveToRangeStart w:id="8" w:author="Thalia Priscilla" w:date="2023-01-27T19:19:00Z" w:name="move125739612"/>
      <w:commentRangeStart w:id="9"/>
      <w:moveTo w:id="10" w:author="Thalia Priscilla" w:date="2023-01-27T19:19:00Z">
        <w:r w:rsidRPr="00250F73">
          <w:rPr>
            <w:rFonts w:ascii="Arial" w:eastAsia="Times New Roman" w:hAnsi="Arial" w:cs="Arial"/>
            <w:color w:val="000000"/>
            <w:sz w:val="22"/>
            <w:szCs w:val="22"/>
          </w:rPr>
          <w:t xml:space="preserve">I am </w:t>
        </w:r>
      </w:moveTo>
      <w:ins w:id="11" w:author="Thalia Priscilla" w:date="2023-01-27T19:20:00Z">
        <w:r>
          <w:rPr>
            <w:rFonts w:ascii="Arial" w:eastAsia="Times New Roman" w:hAnsi="Arial" w:cs="Arial"/>
            <w:color w:val="000000"/>
            <w:sz w:val="22"/>
            <w:szCs w:val="22"/>
          </w:rPr>
          <w:t xml:space="preserve">also </w:t>
        </w:r>
      </w:ins>
      <w:moveTo w:id="12" w:author="Thalia Priscilla" w:date="2023-01-27T19:19:00Z">
        <w:r w:rsidRPr="00250F73">
          <w:rPr>
            <w:rFonts w:ascii="Arial" w:eastAsia="Times New Roman" w:hAnsi="Arial" w:cs="Arial"/>
            <w:color w:val="000000"/>
            <w:sz w:val="22"/>
            <w:szCs w:val="22"/>
          </w:rPr>
          <w:t>proficient in Stata and R for statistical purposes</w:t>
        </w:r>
      </w:moveTo>
      <w:ins w:id="13" w:author="Thalia Priscilla" w:date="2023-01-27T19:34:00Z">
        <w:r w:rsidR="00862425">
          <w:rPr>
            <w:rFonts w:ascii="Arial" w:eastAsia="Times New Roman" w:hAnsi="Arial" w:cs="Arial"/>
            <w:color w:val="000000"/>
            <w:sz w:val="22"/>
            <w:szCs w:val="22"/>
          </w:rPr>
          <w:t>,</w:t>
        </w:r>
      </w:ins>
      <w:moveTo w:id="14" w:author="Thalia Priscilla" w:date="2023-01-27T19:19:00Z">
        <w:r w:rsidRPr="00250F73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  <w:del w:id="15" w:author="Thalia Priscilla" w:date="2023-01-27T19:36:00Z">
          <w:r w:rsidRPr="00250F73" w:rsidDel="00862425">
            <w:rPr>
              <w:rFonts w:ascii="Arial" w:eastAsia="Times New Roman" w:hAnsi="Arial" w:cs="Arial"/>
              <w:color w:val="000000"/>
              <w:sz w:val="22"/>
              <w:szCs w:val="22"/>
            </w:rPr>
            <w:delText>as I have</w:delText>
          </w:r>
        </w:del>
      </w:moveTo>
      <w:ins w:id="16" w:author="Thalia Priscilla" w:date="2023-01-27T19:36:00Z">
        <w:r w:rsidR="00862425">
          <w:rPr>
            <w:rFonts w:ascii="Arial" w:eastAsia="Times New Roman" w:hAnsi="Arial" w:cs="Arial"/>
            <w:color w:val="000000"/>
            <w:sz w:val="22"/>
            <w:szCs w:val="22"/>
          </w:rPr>
          <w:t>having</w:t>
        </w:r>
      </w:ins>
      <w:moveTo w:id="17" w:author="Thalia Priscilla" w:date="2023-01-27T19:19:00Z">
        <w:r w:rsidRPr="00250F73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  <w:del w:id="18" w:author="Paul Edison" w:date="2023-01-28T19:40:00Z">
          <w:r w:rsidRPr="00250F73" w:rsidDel="000C6C02">
            <w:rPr>
              <w:rFonts w:ascii="Arial" w:eastAsia="Times New Roman" w:hAnsi="Arial" w:cs="Arial"/>
              <w:color w:val="000000"/>
              <w:sz w:val="22"/>
              <w:szCs w:val="22"/>
            </w:rPr>
            <w:delText>been using</w:delText>
          </w:r>
        </w:del>
      </w:moveTo>
      <w:ins w:id="19" w:author="Paul Edison" w:date="2023-01-28T19:40:00Z">
        <w:r w:rsidR="000C6C02">
          <w:rPr>
            <w:rFonts w:ascii="Arial" w:eastAsia="Times New Roman" w:hAnsi="Arial" w:cs="Arial"/>
            <w:color w:val="000000"/>
            <w:sz w:val="22"/>
            <w:szCs w:val="22"/>
          </w:rPr>
          <w:t>used</w:t>
        </w:r>
      </w:ins>
      <w:moveTo w:id="20" w:author="Thalia Priscilla" w:date="2023-01-27T19:19:00Z">
        <w:r w:rsidRPr="00250F73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  <w:del w:id="21" w:author="Thalia Priscilla" w:date="2023-01-27T19:20:00Z">
          <w:r w:rsidRPr="00250F73" w:rsidDel="00474986">
            <w:rPr>
              <w:rFonts w:ascii="Arial" w:eastAsia="Times New Roman" w:hAnsi="Arial" w:cs="Arial"/>
              <w:color w:val="000000"/>
              <w:sz w:val="22"/>
              <w:szCs w:val="22"/>
            </w:rPr>
            <w:delText>it</w:delText>
          </w:r>
        </w:del>
      </w:moveTo>
      <w:ins w:id="22" w:author="Thalia Priscilla" w:date="2023-01-27T19:20:00Z">
        <w:r>
          <w:rPr>
            <w:rFonts w:ascii="Arial" w:eastAsia="Times New Roman" w:hAnsi="Arial" w:cs="Arial"/>
            <w:color w:val="000000"/>
            <w:sz w:val="22"/>
            <w:szCs w:val="22"/>
          </w:rPr>
          <w:t>them</w:t>
        </w:r>
      </w:ins>
      <w:moveTo w:id="23" w:author="Thalia Priscilla" w:date="2023-01-27T19:19:00Z">
        <w:r w:rsidRPr="00250F73">
          <w:rPr>
            <w:rFonts w:ascii="Arial" w:eastAsia="Times New Roman" w:hAnsi="Arial" w:cs="Arial"/>
            <w:color w:val="000000"/>
            <w:sz w:val="22"/>
            <w:szCs w:val="22"/>
          </w:rPr>
          <w:t xml:space="preserve"> for nearly two years. </w:t>
        </w:r>
      </w:moveTo>
      <w:commentRangeEnd w:id="9"/>
      <w:r>
        <w:rPr>
          <w:rStyle w:val="CommentReference"/>
        </w:rPr>
        <w:commentReference w:id="9"/>
      </w:r>
      <w:moveTo w:id="24" w:author="Thalia Priscilla" w:date="2023-01-27T19:19:00Z">
        <w:r w:rsidRPr="00250F73">
          <w:rPr>
            <w:rFonts w:ascii="Arial" w:eastAsia="Times New Roman" w:hAnsi="Arial" w:cs="Arial"/>
            <w:color w:val="000000"/>
            <w:sz w:val="22"/>
            <w:szCs w:val="22"/>
          </w:rPr>
          <w:t xml:space="preserve">In </w:t>
        </w:r>
        <w:del w:id="25" w:author="Paul Edison" w:date="2023-01-28T19:40:00Z">
          <w:r w:rsidRPr="00250F73" w:rsidDel="000C6C02">
            <w:rPr>
              <w:rFonts w:ascii="Arial" w:eastAsia="Times New Roman" w:hAnsi="Arial" w:cs="Arial"/>
              <w:color w:val="000000"/>
              <w:sz w:val="22"/>
              <w:szCs w:val="22"/>
            </w:rPr>
            <w:delText>the</w:delText>
          </w:r>
        </w:del>
      </w:moveTo>
      <w:ins w:id="26" w:author="Paul Edison" w:date="2023-01-28T19:40:00Z">
        <w:r w:rsidR="000C6C02">
          <w:rPr>
            <w:rFonts w:ascii="Arial" w:eastAsia="Times New Roman" w:hAnsi="Arial" w:cs="Arial"/>
            <w:color w:val="000000"/>
            <w:sz w:val="22"/>
            <w:szCs w:val="22"/>
          </w:rPr>
          <w:t>my</w:t>
        </w:r>
      </w:ins>
      <w:moveTo w:id="27" w:author="Thalia Priscilla" w:date="2023-01-27T19:19:00Z">
        <w:r w:rsidRPr="00250F73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  <w:del w:id="28" w:author="Paul Edison" w:date="2023-01-28T19:40:00Z">
          <w:r w:rsidRPr="00250F73" w:rsidDel="000C6C02">
            <w:rPr>
              <w:rFonts w:ascii="Arial" w:eastAsia="Times New Roman" w:hAnsi="Arial" w:cs="Arial"/>
              <w:color w:val="000000"/>
              <w:sz w:val="22"/>
              <w:szCs w:val="22"/>
            </w:rPr>
            <w:delText>e</w:delText>
          </w:r>
        </w:del>
      </w:moveTo>
      <w:ins w:id="29" w:author="Paul Edison" w:date="2023-01-28T19:40:00Z">
        <w:r w:rsidR="000C6C02">
          <w:rPr>
            <w:rFonts w:ascii="Arial" w:eastAsia="Times New Roman" w:hAnsi="Arial" w:cs="Arial"/>
            <w:color w:val="000000"/>
            <w:sz w:val="22"/>
            <w:szCs w:val="22"/>
          </w:rPr>
          <w:t>E</w:t>
        </w:r>
      </w:ins>
      <w:moveTo w:id="30" w:author="Thalia Priscilla" w:date="2023-01-27T19:19:00Z">
        <w:r w:rsidRPr="00250F73">
          <w:rPr>
            <w:rFonts w:ascii="Arial" w:eastAsia="Times New Roman" w:hAnsi="Arial" w:cs="Arial"/>
            <w:color w:val="000000"/>
            <w:sz w:val="22"/>
            <w:szCs w:val="22"/>
          </w:rPr>
          <w:t xml:space="preserve">conometrics course, I used Stata </w:t>
        </w:r>
        <w:del w:id="31" w:author="Paul Edison" w:date="2023-01-28T19:40:00Z">
          <w:r w:rsidRPr="00250F73" w:rsidDel="000C6C02">
            <w:rPr>
              <w:rFonts w:ascii="Arial" w:eastAsia="Times New Roman" w:hAnsi="Arial" w:cs="Arial"/>
              <w:color w:val="000000"/>
              <w:sz w:val="22"/>
              <w:szCs w:val="22"/>
            </w:rPr>
            <w:delText>for</w:delText>
          </w:r>
        </w:del>
      </w:moveTo>
      <w:ins w:id="32" w:author="Paul Edison" w:date="2023-01-28T19:40:00Z">
        <w:r w:rsidR="000C6C02">
          <w:rPr>
            <w:rFonts w:ascii="Arial" w:eastAsia="Times New Roman" w:hAnsi="Arial" w:cs="Arial"/>
            <w:color w:val="000000"/>
            <w:sz w:val="22"/>
            <w:szCs w:val="22"/>
          </w:rPr>
          <w:t>to</w:t>
        </w:r>
      </w:ins>
      <w:moveTo w:id="33" w:author="Thalia Priscilla" w:date="2023-01-27T19:19:00Z">
        <w:r w:rsidRPr="00250F73">
          <w:rPr>
            <w:rFonts w:ascii="Arial" w:eastAsia="Times New Roman" w:hAnsi="Arial" w:cs="Arial"/>
            <w:color w:val="000000"/>
            <w:sz w:val="22"/>
            <w:szCs w:val="22"/>
          </w:rPr>
          <w:t xml:space="preserve"> perform</w:t>
        </w:r>
        <w:del w:id="34" w:author="Paul Edison" w:date="2023-01-28T19:40:00Z">
          <w:r w:rsidRPr="00250F73" w:rsidDel="000C6C02">
            <w:rPr>
              <w:rFonts w:ascii="Arial" w:eastAsia="Times New Roman" w:hAnsi="Arial" w:cs="Arial"/>
              <w:color w:val="000000"/>
              <w:sz w:val="22"/>
              <w:szCs w:val="22"/>
            </w:rPr>
            <w:delText>ing</w:delText>
          </w:r>
        </w:del>
        <w:r w:rsidRPr="00250F73">
          <w:rPr>
            <w:rFonts w:ascii="Arial" w:eastAsia="Times New Roman" w:hAnsi="Arial" w:cs="Arial"/>
            <w:color w:val="000000"/>
            <w:sz w:val="22"/>
            <w:szCs w:val="22"/>
          </w:rPr>
          <w:t xml:space="preserve"> statistical significance tests. Moreover, I learned R after having mastered Stata, and soon discovered that each software</w:t>
        </w:r>
        <w:del w:id="35" w:author="Thalia Priscilla" w:date="2023-01-27T19:20:00Z">
          <w:r w:rsidRPr="00250F73" w:rsidDel="00474986">
            <w:rPr>
              <w:rFonts w:ascii="Arial" w:eastAsia="Times New Roman" w:hAnsi="Arial" w:cs="Arial"/>
              <w:color w:val="000000"/>
              <w:sz w:val="22"/>
              <w:szCs w:val="22"/>
            </w:rPr>
            <w:delText>s</w:delText>
          </w:r>
        </w:del>
        <w:r w:rsidRPr="00250F73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  <w:del w:id="36" w:author="Thalia Priscilla" w:date="2023-01-27T19:20:00Z">
          <w:r w:rsidRPr="00250F73" w:rsidDel="00474986">
            <w:rPr>
              <w:rFonts w:ascii="Arial" w:eastAsia="Times New Roman" w:hAnsi="Arial" w:cs="Arial"/>
              <w:color w:val="000000"/>
              <w:sz w:val="22"/>
              <w:szCs w:val="22"/>
            </w:rPr>
            <w:delText xml:space="preserve">are </w:delText>
          </w:r>
        </w:del>
        <w:r w:rsidRPr="00250F73">
          <w:rPr>
            <w:rFonts w:ascii="Arial" w:eastAsia="Times New Roman" w:hAnsi="Arial" w:cs="Arial"/>
            <w:color w:val="000000"/>
            <w:sz w:val="22"/>
            <w:szCs w:val="22"/>
          </w:rPr>
          <w:t>has its own advantages and disadvantages. Although Stata is relatively simpler to use, R is more versatile and has more features</w:t>
        </w:r>
        <w:del w:id="37" w:author="Paul Edison" w:date="2023-01-28T19:41:00Z">
          <w:r w:rsidRPr="00250F73" w:rsidDel="000C6C02">
            <w:rPr>
              <w:rFonts w:ascii="Arial" w:eastAsia="Times New Roman" w:hAnsi="Arial" w:cs="Arial"/>
              <w:color w:val="000000"/>
              <w:sz w:val="22"/>
              <w:szCs w:val="22"/>
            </w:rPr>
            <w:delText xml:space="preserve"> than Stata,</w:delText>
          </w:r>
        </w:del>
      </w:moveTo>
      <w:ins w:id="38" w:author="Paul Edison" w:date="2023-01-28T19:41:00Z">
        <w:r w:rsidR="000C6C02">
          <w:rPr>
            <w:rFonts w:ascii="Arial" w:eastAsia="Times New Roman" w:hAnsi="Arial" w:cs="Arial"/>
            <w:color w:val="000000"/>
            <w:sz w:val="22"/>
            <w:szCs w:val="22"/>
          </w:rPr>
          <w:t>.</w:t>
        </w:r>
      </w:ins>
      <w:moveTo w:id="39" w:author="Thalia Priscilla" w:date="2023-01-27T19:19:00Z">
        <w:r w:rsidRPr="00250F73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  <w:del w:id="40" w:author="Thalia Priscilla" w:date="2023-01-27T19:31:00Z">
          <w:r w:rsidRPr="00250F73" w:rsidDel="00AC5D52">
            <w:rPr>
              <w:rFonts w:ascii="Arial" w:eastAsia="Times New Roman" w:hAnsi="Arial" w:cs="Arial"/>
              <w:color w:val="000000"/>
              <w:sz w:val="22"/>
              <w:szCs w:val="22"/>
            </w:rPr>
            <w:delText>prompting me to</w:delText>
          </w:r>
        </w:del>
      </w:moveTo>
      <w:ins w:id="41" w:author="Thalia Priscilla" w:date="2023-01-27T19:31:00Z">
        <w:del w:id="42" w:author="Paul Edison" w:date="2023-01-28T19:41:00Z">
          <w:r w:rsidR="00AC5D52" w:rsidDel="000C6C02">
            <w:rPr>
              <w:rFonts w:ascii="Arial" w:eastAsia="Times New Roman" w:hAnsi="Arial" w:cs="Arial"/>
              <w:color w:val="000000"/>
              <w:sz w:val="22"/>
              <w:szCs w:val="22"/>
            </w:rPr>
            <w:delText>s</w:delText>
          </w:r>
        </w:del>
      </w:ins>
      <w:ins w:id="43" w:author="Paul Edison" w:date="2023-01-28T19:41:00Z">
        <w:r w:rsidR="000C6C02">
          <w:rPr>
            <w:rFonts w:ascii="Arial" w:eastAsia="Times New Roman" w:hAnsi="Arial" w:cs="Arial"/>
            <w:color w:val="000000"/>
            <w:sz w:val="22"/>
            <w:szCs w:val="22"/>
          </w:rPr>
          <w:t>S</w:t>
        </w:r>
      </w:ins>
      <w:ins w:id="44" w:author="Thalia Priscilla" w:date="2023-01-27T19:31:00Z">
        <w:r w:rsidR="00AC5D52">
          <w:rPr>
            <w:rFonts w:ascii="Arial" w:eastAsia="Times New Roman" w:hAnsi="Arial" w:cs="Arial"/>
            <w:color w:val="000000"/>
            <w:sz w:val="22"/>
            <w:szCs w:val="22"/>
          </w:rPr>
          <w:t>o</w:t>
        </w:r>
      </w:ins>
      <w:ins w:id="45" w:author="Paul Edison" w:date="2023-01-28T19:41:00Z">
        <w:r w:rsidR="000C6C02">
          <w:rPr>
            <w:rFonts w:ascii="Arial" w:eastAsia="Times New Roman" w:hAnsi="Arial" w:cs="Arial"/>
            <w:color w:val="000000"/>
            <w:sz w:val="22"/>
            <w:szCs w:val="22"/>
          </w:rPr>
          <w:t>,</w:t>
        </w:r>
      </w:ins>
      <w:ins w:id="46" w:author="Thalia Priscilla" w:date="2023-01-27T19:31:00Z">
        <w:r w:rsidR="00AC5D52">
          <w:rPr>
            <w:rFonts w:ascii="Arial" w:eastAsia="Times New Roman" w:hAnsi="Arial" w:cs="Arial"/>
            <w:color w:val="000000"/>
            <w:sz w:val="22"/>
            <w:szCs w:val="22"/>
          </w:rPr>
          <w:t xml:space="preserve"> I</w:t>
        </w:r>
      </w:ins>
      <w:moveTo w:id="47" w:author="Thalia Priscilla" w:date="2023-01-27T19:19:00Z">
        <w:r w:rsidRPr="00250F73">
          <w:rPr>
            <w:rFonts w:ascii="Arial" w:eastAsia="Times New Roman" w:hAnsi="Arial" w:cs="Arial"/>
            <w:color w:val="000000"/>
            <w:sz w:val="22"/>
            <w:szCs w:val="22"/>
          </w:rPr>
          <w:t xml:space="preserve"> prefer using R to </w:t>
        </w:r>
        <w:proofErr w:type="spellStart"/>
        <w:r w:rsidRPr="00250F73">
          <w:rPr>
            <w:rFonts w:ascii="Arial" w:eastAsia="Times New Roman" w:hAnsi="Arial" w:cs="Arial"/>
            <w:color w:val="000000"/>
            <w:sz w:val="22"/>
            <w:szCs w:val="22"/>
          </w:rPr>
          <w:t>analyze</w:t>
        </w:r>
        <w:proofErr w:type="spellEnd"/>
        <w:r w:rsidRPr="00250F73">
          <w:rPr>
            <w:rFonts w:ascii="Arial" w:eastAsia="Times New Roman" w:hAnsi="Arial" w:cs="Arial"/>
            <w:color w:val="000000"/>
            <w:sz w:val="22"/>
            <w:szCs w:val="22"/>
          </w:rPr>
          <w:t xml:space="preserve"> and visualize statistical models</w:t>
        </w:r>
        <w:del w:id="48" w:author="Thalia Priscilla" w:date="2023-01-27T19:31:00Z">
          <w:r w:rsidRPr="00250F73" w:rsidDel="00AC5D52">
            <w:rPr>
              <w:rFonts w:ascii="Arial" w:eastAsia="Times New Roman" w:hAnsi="Arial" w:cs="Arial"/>
              <w:color w:val="000000"/>
              <w:sz w:val="22"/>
              <w:szCs w:val="22"/>
            </w:rPr>
            <w:delText xml:space="preserve"> until now</w:delText>
          </w:r>
        </w:del>
        <w:r w:rsidRPr="00250F73">
          <w:rPr>
            <w:rFonts w:ascii="Arial" w:eastAsia="Times New Roman" w:hAnsi="Arial" w:cs="Arial"/>
            <w:color w:val="000000"/>
            <w:sz w:val="22"/>
            <w:szCs w:val="22"/>
          </w:rPr>
          <w:t>.</w:t>
        </w:r>
      </w:moveTo>
      <w:moveToRangeEnd w:id="8"/>
    </w:p>
    <w:p w14:paraId="34483E7C" w14:textId="77777777" w:rsidR="00474986" w:rsidRPr="00250F73" w:rsidRDefault="00474986" w:rsidP="00250F73">
      <w:pPr>
        <w:rPr>
          <w:rFonts w:ascii="Times New Roman" w:eastAsia="Times New Roman" w:hAnsi="Times New Roman" w:cs="Times New Roman"/>
        </w:rPr>
      </w:pPr>
    </w:p>
    <w:p w14:paraId="7A1994A1" w14:textId="77777777" w:rsidR="000C6C02" w:rsidRDefault="00250F73" w:rsidP="00250F73">
      <w:pPr>
        <w:rPr>
          <w:ins w:id="49" w:author="Paul Edison" w:date="2023-01-28T19:42:00Z"/>
          <w:rFonts w:ascii="Arial" w:eastAsia="Times New Roman" w:hAnsi="Arial" w:cs="Arial"/>
          <w:color w:val="000000"/>
          <w:sz w:val="22"/>
          <w:szCs w:val="22"/>
        </w:rPr>
      </w:pPr>
      <w:del w:id="50" w:author="Paul Edison" w:date="2023-01-28T19:41:00Z">
        <w:r w:rsidRPr="00250F73" w:rsidDel="000C6C02">
          <w:rPr>
            <w:rFonts w:ascii="Arial" w:eastAsia="Times New Roman" w:hAnsi="Arial" w:cs="Arial"/>
            <w:color w:val="000000"/>
            <w:sz w:val="22"/>
            <w:szCs w:val="22"/>
          </w:rPr>
          <w:delText>Besides MATLAB</w:delText>
        </w:r>
      </w:del>
      <w:ins w:id="51" w:author="Thalia Priscilla" w:date="2023-01-27T19:27:00Z">
        <w:del w:id="52" w:author="Paul Edison" w:date="2023-01-28T19:41:00Z">
          <w:r w:rsidR="00845245" w:rsidDel="000C6C02">
            <w:rPr>
              <w:rFonts w:ascii="Arial" w:eastAsia="Times New Roman" w:hAnsi="Arial" w:cs="Arial"/>
              <w:color w:val="000000"/>
              <w:sz w:val="22"/>
              <w:szCs w:val="22"/>
            </w:rPr>
            <w:delText>the above</w:delText>
          </w:r>
        </w:del>
      </w:ins>
      <w:ins w:id="53" w:author="Paul Edison" w:date="2023-01-28T19:41:00Z">
        <w:r w:rsidR="000C6C02">
          <w:rPr>
            <w:rFonts w:ascii="Arial" w:eastAsia="Times New Roman" w:hAnsi="Arial" w:cs="Arial"/>
            <w:color w:val="000000"/>
            <w:sz w:val="22"/>
            <w:szCs w:val="22"/>
          </w:rPr>
          <w:t>Additionally</w:t>
        </w:r>
      </w:ins>
      <w:r w:rsidRPr="00250F73">
        <w:rPr>
          <w:rFonts w:ascii="Arial" w:eastAsia="Times New Roman" w:hAnsi="Arial" w:cs="Arial"/>
          <w:color w:val="000000"/>
          <w:sz w:val="22"/>
          <w:szCs w:val="22"/>
        </w:rPr>
        <w:t>, I have one year of experience in</w:t>
      </w:r>
      <w:del w:id="54" w:author="Paul Edison" w:date="2023-01-28T19:41:00Z">
        <w:r w:rsidRPr="00250F73" w:rsidDel="000C6C02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 </w:delText>
        </w:r>
      </w:del>
      <w:ins w:id="55" w:author="Thalia Priscilla" w:date="2023-01-27T19:35:00Z">
        <w:del w:id="56" w:author="Paul Edison" w:date="2023-01-28T19:41:00Z">
          <w:r w:rsidR="00862425" w:rsidDel="000C6C02">
            <w:rPr>
              <w:rFonts w:ascii="Arial" w:eastAsia="Times New Roman" w:hAnsi="Arial" w:cs="Arial"/>
              <w:color w:val="000000"/>
              <w:sz w:val="22"/>
              <w:szCs w:val="22"/>
            </w:rPr>
            <w:delText>each</w:delText>
          </w:r>
        </w:del>
        <w:r w:rsidR="00862425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ins w:id="57" w:author="Paul Edison" w:date="2023-01-28T19:41:00Z">
        <w:r w:rsidR="000C6C02">
          <w:rPr>
            <w:rFonts w:ascii="Arial" w:eastAsia="Times New Roman" w:hAnsi="Arial" w:cs="Arial"/>
            <w:color w:val="000000"/>
            <w:sz w:val="22"/>
            <w:szCs w:val="22"/>
          </w:rPr>
          <w:t xml:space="preserve">using </w:t>
        </w:r>
      </w:ins>
      <w:r w:rsidRPr="00250F73">
        <w:rPr>
          <w:rFonts w:ascii="Arial" w:eastAsia="Times New Roman" w:hAnsi="Arial" w:cs="Arial"/>
          <w:color w:val="000000"/>
          <w:sz w:val="22"/>
          <w:szCs w:val="22"/>
        </w:rPr>
        <w:t>Excel VBA and Python for financial purposes</w:t>
      </w:r>
      <w:ins w:id="58" w:author="Paul Edison" w:date="2023-01-28T19:41:00Z">
        <w:r w:rsidR="000C6C02">
          <w:rPr>
            <w:rFonts w:ascii="Arial" w:eastAsia="Times New Roman" w:hAnsi="Arial" w:cs="Arial"/>
            <w:color w:val="000000"/>
            <w:sz w:val="22"/>
            <w:szCs w:val="22"/>
          </w:rPr>
          <w:t>,</w:t>
        </w:r>
      </w:ins>
      <w:r w:rsidRPr="00250F73">
        <w:rPr>
          <w:rFonts w:ascii="Arial" w:eastAsia="Times New Roman" w:hAnsi="Arial" w:cs="Arial"/>
          <w:color w:val="000000"/>
          <w:sz w:val="22"/>
          <w:szCs w:val="22"/>
        </w:rPr>
        <w:t xml:space="preserve"> like </w:t>
      </w:r>
      <w:ins w:id="59" w:author="Paul Edison" w:date="2023-01-28T19:41:00Z">
        <w:r w:rsidR="000C6C02">
          <w:rPr>
            <w:rFonts w:ascii="Arial" w:eastAsia="Times New Roman" w:hAnsi="Arial" w:cs="Arial"/>
            <w:color w:val="000000"/>
            <w:sz w:val="22"/>
            <w:szCs w:val="22"/>
          </w:rPr>
          <w:t>developing to</w:t>
        </w:r>
      </w:ins>
      <w:ins w:id="60" w:author="Paul Edison" w:date="2023-01-28T19:42:00Z">
        <w:r w:rsidR="000C6C02">
          <w:rPr>
            <w:rFonts w:ascii="Arial" w:eastAsia="Times New Roman" w:hAnsi="Arial" w:cs="Arial"/>
            <w:color w:val="000000"/>
            <w:sz w:val="22"/>
            <w:szCs w:val="22"/>
          </w:rPr>
          <w:t xml:space="preserve">ols for </w:t>
        </w:r>
      </w:ins>
      <w:r w:rsidRPr="00250F73">
        <w:rPr>
          <w:rFonts w:ascii="Arial" w:eastAsia="Times New Roman" w:hAnsi="Arial" w:cs="Arial"/>
          <w:color w:val="000000"/>
          <w:sz w:val="22"/>
          <w:szCs w:val="22"/>
        </w:rPr>
        <w:t xml:space="preserve">option pricing and portfolio hedging. Although I am more comfortable using Excel VBA than Python, I am currently enhancing my fluency in Python because it is one of the most commonly used programming languages in Business Analytics. </w:t>
      </w:r>
    </w:p>
    <w:p w14:paraId="4AFC5DE0" w14:textId="77777777" w:rsidR="000C6C02" w:rsidRDefault="000C6C02" w:rsidP="00250F73">
      <w:pPr>
        <w:rPr>
          <w:ins w:id="61" w:author="Paul Edison" w:date="2023-01-28T19:42:00Z"/>
          <w:rFonts w:ascii="Arial" w:eastAsia="Times New Roman" w:hAnsi="Arial" w:cs="Arial"/>
          <w:color w:val="000000"/>
          <w:sz w:val="22"/>
          <w:szCs w:val="22"/>
        </w:rPr>
      </w:pPr>
    </w:p>
    <w:p w14:paraId="396622E0" w14:textId="0BD0E174" w:rsidR="00250F73" w:rsidRPr="00250F73" w:rsidRDefault="00250F73" w:rsidP="00250F73">
      <w:pPr>
        <w:rPr>
          <w:rFonts w:ascii="Times New Roman" w:eastAsia="Times New Roman" w:hAnsi="Times New Roman" w:cs="Times New Roman"/>
        </w:rPr>
      </w:pPr>
      <w:commentRangeStart w:id="62"/>
      <w:r w:rsidRPr="00250F73">
        <w:rPr>
          <w:rFonts w:ascii="Arial" w:eastAsia="Times New Roman" w:hAnsi="Arial" w:cs="Arial"/>
          <w:color w:val="000000"/>
          <w:sz w:val="22"/>
          <w:szCs w:val="22"/>
        </w:rPr>
        <w:t>I have also</w:t>
      </w:r>
      <w:del w:id="63" w:author="Paul Edison" w:date="2023-01-28T19:42:00Z">
        <w:r w:rsidRPr="00250F73" w:rsidDel="000C6C02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, somewhat, </w:delText>
        </w:r>
      </w:del>
      <w:ins w:id="64" w:author="Paul Edison" w:date="2023-01-28T19:42:00Z">
        <w:r w:rsidR="000C6C02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r w:rsidRPr="00250F73">
        <w:rPr>
          <w:rFonts w:ascii="Arial" w:eastAsia="Times New Roman" w:hAnsi="Arial" w:cs="Arial"/>
          <w:color w:val="000000"/>
          <w:sz w:val="22"/>
          <w:szCs w:val="22"/>
        </w:rPr>
        <w:t xml:space="preserve">gained a certain level of proficiency in Java in the last six months through one of my university’s programming courses. My learning journey in Java focuses mainly on object-oriented programming and data structures. </w:t>
      </w:r>
      <w:del w:id="65" w:author="Paul Edison" w:date="2023-01-28T19:42:00Z">
        <w:r w:rsidRPr="00250F73" w:rsidDel="000C6C02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Although I rarely use Java, the </w:delText>
        </w:r>
      </w:del>
      <w:ins w:id="66" w:author="Thalia Priscilla" w:date="2023-01-27T19:35:00Z">
        <w:del w:id="67" w:author="Paul Edison" w:date="2023-01-28T19:42:00Z">
          <w:r w:rsidR="00862425" w:rsidDel="000C6C02">
            <w:rPr>
              <w:rFonts w:ascii="Arial" w:eastAsia="Times New Roman" w:hAnsi="Arial" w:cs="Arial"/>
              <w:color w:val="000000"/>
              <w:sz w:val="22"/>
              <w:szCs w:val="22"/>
            </w:rPr>
            <w:delText>m</w:delText>
          </w:r>
        </w:del>
      </w:ins>
      <w:ins w:id="68" w:author="Paul Edison" w:date="2023-01-28T19:42:00Z">
        <w:r w:rsidR="000C6C02">
          <w:rPr>
            <w:rFonts w:ascii="Arial" w:eastAsia="Times New Roman" w:hAnsi="Arial" w:cs="Arial"/>
            <w:color w:val="000000"/>
            <w:sz w:val="22"/>
            <w:szCs w:val="22"/>
          </w:rPr>
          <w:t>M</w:t>
        </w:r>
      </w:ins>
      <w:ins w:id="69" w:author="Thalia Priscilla" w:date="2023-01-27T19:35:00Z">
        <w:r w:rsidR="00862425">
          <w:rPr>
            <w:rFonts w:ascii="Arial" w:eastAsia="Times New Roman" w:hAnsi="Arial" w:cs="Arial"/>
            <w:color w:val="000000"/>
            <w:sz w:val="22"/>
            <w:szCs w:val="22"/>
          </w:rPr>
          <w:t>y</w:t>
        </w:r>
        <w:r w:rsidR="00862425" w:rsidRPr="00250F73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ins w:id="70" w:author="Paul Edison" w:date="2023-01-28T19:42:00Z">
        <w:r w:rsidR="000C6C02">
          <w:rPr>
            <w:rFonts w:ascii="Arial" w:eastAsia="Times New Roman" w:hAnsi="Arial" w:cs="Arial"/>
            <w:color w:val="000000"/>
            <w:sz w:val="22"/>
            <w:szCs w:val="22"/>
          </w:rPr>
          <w:t xml:space="preserve">Java </w:t>
        </w:r>
      </w:ins>
      <w:r w:rsidRPr="00250F73">
        <w:rPr>
          <w:rFonts w:ascii="Arial" w:eastAsia="Times New Roman" w:hAnsi="Arial" w:cs="Arial"/>
          <w:color w:val="000000"/>
          <w:sz w:val="22"/>
          <w:szCs w:val="22"/>
        </w:rPr>
        <w:t xml:space="preserve">foundation </w:t>
      </w:r>
      <w:del w:id="71" w:author="Thalia Priscilla" w:date="2023-01-27T19:35:00Z">
        <w:r w:rsidRPr="00250F73" w:rsidDel="00862425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that I have </w:delText>
        </w:r>
      </w:del>
      <w:r w:rsidRPr="00250F73">
        <w:rPr>
          <w:rFonts w:ascii="Arial" w:eastAsia="Times New Roman" w:hAnsi="Arial" w:cs="Arial"/>
          <w:color w:val="000000"/>
          <w:sz w:val="22"/>
          <w:szCs w:val="22"/>
        </w:rPr>
        <w:t>can be helpful for learning new programming languages in the future.</w:t>
      </w:r>
      <w:commentRangeEnd w:id="62"/>
      <w:r w:rsidR="002209B9">
        <w:rPr>
          <w:rStyle w:val="CommentReference"/>
        </w:rPr>
        <w:commentReference w:id="62"/>
      </w:r>
    </w:p>
    <w:p w14:paraId="1E54C00C" w14:textId="77777777" w:rsidR="00250F73" w:rsidRPr="00250F73" w:rsidRDefault="00250F73" w:rsidP="00250F73">
      <w:pPr>
        <w:rPr>
          <w:rFonts w:ascii="Times New Roman" w:eastAsia="Times New Roman" w:hAnsi="Times New Roman" w:cs="Times New Roman"/>
        </w:rPr>
      </w:pPr>
    </w:p>
    <w:p w14:paraId="34584994" w14:textId="12EADFD4" w:rsidR="00250F73" w:rsidRPr="00250F73" w:rsidDel="00474986" w:rsidRDefault="00250F73" w:rsidP="00250F73">
      <w:pPr>
        <w:rPr>
          <w:del w:id="72" w:author="Thalia Priscilla" w:date="2023-01-27T19:20:00Z"/>
          <w:rFonts w:ascii="Times New Roman" w:eastAsia="Times New Roman" w:hAnsi="Times New Roman" w:cs="Times New Roman"/>
        </w:rPr>
      </w:pPr>
      <w:del w:id="73" w:author="Thalia Priscilla" w:date="2023-01-27T19:20:00Z">
        <w:r w:rsidRPr="00250F73" w:rsidDel="00474986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In addition to my programming knowledge for finance purposes, </w:delText>
        </w:r>
      </w:del>
      <w:moveFromRangeStart w:id="74" w:author="Thalia Priscilla" w:date="2023-01-27T19:19:00Z" w:name="move125739612"/>
      <w:moveFrom w:id="75" w:author="Thalia Priscilla" w:date="2023-01-27T19:19:00Z">
        <w:del w:id="76" w:author="Thalia Priscilla" w:date="2023-01-27T19:20:00Z">
          <w:r w:rsidRPr="00250F73" w:rsidDel="00474986">
            <w:rPr>
              <w:rFonts w:ascii="Arial" w:eastAsia="Times New Roman" w:hAnsi="Arial" w:cs="Arial"/>
              <w:color w:val="000000"/>
              <w:sz w:val="22"/>
              <w:szCs w:val="22"/>
            </w:rPr>
            <w:delText>I am proficient in Stata and R for statistical purposes as I have been using it for nearly two years. In the econometrics course, I used Stata for performing statistical significance tests. Moreover, I learned R after having mastered Stata, and soon discovered that each softwares are has its own advantages and disadvantages. Although Stata is relatively simpler to use, R is more versatile and has more features than Stata, prompting me to prefer using R to analyze and visualize statistical models until now.</w:delText>
          </w:r>
        </w:del>
      </w:moveFrom>
      <w:moveFromRangeEnd w:id="74"/>
    </w:p>
    <w:p w14:paraId="3A0B759A" w14:textId="77777777" w:rsidR="00250F73" w:rsidRPr="00250F73" w:rsidRDefault="00250F73" w:rsidP="00250F73">
      <w:pPr>
        <w:rPr>
          <w:rFonts w:ascii="Times New Roman" w:eastAsia="Times New Roman" w:hAnsi="Times New Roman" w:cs="Times New Roman"/>
        </w:rPr>
      </w:pPr>
    </w:p>
    <w:p w14:paraId="60809A99" w14:textId="77777777" w:rsidR="0002278D" w:rsidRDefault="0002278D"/>
    <w:sectPr w:rsidR="000227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9" w:author="Thalia Priscilla" w:date="2023-01-27T19:20:00Z" w:initials="TP">
    <w:p w14:paraId="797DE62F" w14:textId="53EF3D76" w:rsidR="00474986" w:rsidRDefault="00474986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Since you’ve been using these for two years, I think structurally </w:t>
      </w:r>
      <w:r w:rsidR="00845245">
        <w:t>they</w:t>
      </w:r>
      <w:r>
        <w:t xml:space="preserve"> would fit better after MATLAB.</w:t>
      </w:r>
    </w:p>
  </w:comment>
  <w:comment w:id="62" w:author="Paul Edison" w:date="2023-01-28T19:43:00Z" w:initials="PE">
    <w:p w14:paraId="48C54B97" w14:textId="77777777" w:rsidR="002209B9" w:rsidRDefault="002209B9" w:rsidP="00FA3049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 xml:space="preserve">Do you have a particular project you build using Java? If so, mention it here.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97DE62F" w15:done="0"/>
  <w15:commentEx w15:paraId="48C54B9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7EA26D" w16cex:dateUtc="2023-01-27T12:20:00Z"/>
  <w16cex:commentExtensible w16cex:durableId="277FF953" w16cex:dateUtc="2023-01-28T12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97DE62F" w16cid:durableId="277EA26D"/>
  <w16cid:commentId w16cid:paraId="48C54B97" w16cid:durableId="277FF95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halia Priscilla">
    <w15:presenceInfo w15:providerId="Windows Live" w15:userId="6ff7e8b338d2054e"/>
  </w15:person>
  <w15:person w15:author="Paul Edison">
    <w15:presenceInfo w15:providerId="Windows Live" w15:userId="f8f766a62ec932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F73"/>
    <w:rsid w:val="0002278D"/>
    <w:rsid w:val="000C6C02"/>
    <w:rsid w:val="001424EC"/>
    <w:rsid w:val="00185506"/>
    <w:rsid w:val="002209B9"/>
    <w:rsid w:val="00250F73"/>
    <w:rsid w:val="00384103"/>
    <w:rsid w:val="00474986"/>
    <w:rsid w:val="0062459E"/>
    <w:rsid w:val="00845245"/>
    <w:rsid w:val="00862425"/>
    <w:rsid w:val="00AC5D52"/>
    <w:rsid w:val="00EA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6223F"/>
  <w15:chartTrackingRefBased/>
  <w15:docId w15:val="{51226A5C-2B62-A743-BAD1-FA68F6758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0F7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Revision">
    <w:name w:val="Revision"/>
    <w:hidden/>
    <w:uiPriority w:val="99"/>
    <w:semiHidden/>
    <w:rsid w:val="00474986"/>
  </w:style>
  <w:style w:type="character" w:styleId="CommentReference">
    <w:name w:val="annotation reference"/>
    <w:basedOn w:val="DefaultParagraphFont"/>
    <w:uiPriority w:val="99"/>
    <w:semiHidden/>
    <w:unhideWhenUsed/>
    <w:rsid w:val="004749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749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749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49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49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7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Paul Edison</cp:lastModifiedBy>
  <cp:revision>5</cp:revision>
  <dcterms:created xsi:type="dcterms:W3CDTF">2023-01-27T12:36:00Z</dcterms:created>
  <dcterms:modified xsi:type="dcterms:W3CDTF">2023-01-28T12:43:00Z</dcterms:modified>
</cp:coreProperties>
</file>