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ECF8" w14:textId="652038C0" w:rsidR="00ED0626" w:rsidRPr="00ED0626" w:rsidRDefault="00ED0626" w:rsidP="00ED0626">
      <w:pPr>
        <w:rPr>
          <w:b/>
          <w:bCs/>
        </w:rPr>
      </w:pPr>
      <w:r w:rsidRPr="00ED0626">
        <w:rPr>
          <w:b/>
          <w:bCs/>
          <w:i/>
          <w:iCs/>
          <w:u w:val="single"/>
        </w:rPr>
        <w:t>Prompt 1 - Describe an example of your leadership experience in which you have positively influenced others, helped resolve disputes or contributed to group efforts over time.</w:t>
      </w:r>
      <w:r w:rsidRPr="00ED0626">
        <w:rPr>
          <w:b/>
          <w:bCs/>
          <w:i/>
          <w:iCs/>
        </w:rPr>
        <w:t xml:space="preserve"> </w:t>
      </w:r>
      <w:r>
        <w:rPr>
          <w:b/>
          <w:bCs/>
        </w:rPr>
        <w:t>(350 words)</w:t>
      </w:r>
    </w:p>
    <w:p w14:paraId="3042C094" w14:textId="77777777" w:rsidR="00ED0626" w:rsidRDefault="00ED0626" w:rsidP="00ED0626"/>
    <w:p w14:paraId="5EE5D259" w14:textId="034F80CF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As part of my school’s community program, I was tasked with helping the staff </w:t>
      </w:r>
      <w:del w:id="0" w:author="Chiara Situmorang" w:date="2022-11-28T20:45:00Z">
        <w:r w:rsidRPr="004F2BBA" w:rsidDel="009D20F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</w:delText>
        </w:r>
      </w:del>
      <w:ins w:id="1" w:author="Chiara Situmorang" w:date="2022-11-28T20:45:00Z">
        <w:r w:rsidR="009D20FD">
          <w:rPr>
            <w:rFonts w:ascii="Arial" w:eastAsia="Times New Roman" w:hAnsi="Arial" w:cs="Arial"/>
            <w:color w:val="000000"/>
            <w:sz w:val="22"/>
            <w:szCs w:val="22"/>
          </w:rPr>
          <w:t xml:space="preserve">to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clean</w:t>
      </w:r>
      <w:del w:id="2" w:author="Chiara Situmorang" w:date="2022-11-28T20:45:00Z">
        <w:r w:rsidRPr="004F2BBA" w:rsidDel="009D20FD">
          <w:rPr>
            <w:rFonts w:ascii="Arial" w:eastAsia="Times New Roman" w:hAnsi="Arial" w:cs="Arial"/>
            <w:color w:val="000000"/>
            <w:sz w:val="22"/>
            <w:szCs w:val="22"/>
          </w:rPr>
          <w:delText>ing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the school after dismissals. During breaks, we would get together and talk as Maya, one of the janitors, spoke of her past. </w:t>
      </w:r>
      <w:del w:id="3" w:author="Thalia Priscilla" w:date="2022-11-28T18:38:00Z">
        <w:r w:rsidRPr="004F2BBA" w:rsidDel="00F5410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Hailing </w:delText>
        </w:r>
      </w:del>
      <w:ins w:id="4" w:author="Thalia Priscilla" w:date="2022-11-28T18:38:00Z">
        <w:r w:rsidR="00F5410D">
          <w:rPr>
            <w:rFonts w:ascii="Arial" w:eastAsia="Times New Roman" w:hAnsi="Arial" w:cs="Arial"/>
            <w:color w:val="000000"/>
            <w:sz w:val="22"/>
            <w:szCs w:val="22"/>
          </w:rPr>
          <w:t>Coming</w:t>
        </w:r>
        <w:r w:rsidR="00F5410D" w:rsidRPr="004F2BB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from a remote village, her school didn’t provide English courses</w:t>
      </w:r>
      <w:ins w:id="5" w:author="Thalia Priscilla" w:date="2022-11-28T18:38:00Z">
        <w:r w:rsidR="00F5410D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6" w:author="Thalia Priscilla" w:date="2022-11-28T18:38:00Z">
        <w:r w:rsidRPr="004F2BBA" w:rsidDel="00F5410D">
          <w:rPr>
            <w:rFonts w:ascii="Arial" w:eastAsia="Times New Roman" w:hAnsi="Arial" w:cs="Arial"/>
            <w:color w:val="000000"/>
            <w:sz w:val="22"/>
            <w:szCs w:val="22"/>
          </w:rPr>
          <w:delText>and w</w:delText>
        </w:r>
      </w:del>
      <w:ins w:id="7" w:author="Thalia Priscilla" w:date="2022-11-28T18:38:00Z">
        <w:r w:rsidR="00F5410D">
          <w:rPr>
            <w:rFonts w:ascii="Arial" w:eastAsia="Times New Roman" w:hAnsi="Arial" w:cs="Arial"/>
            <w:color w:val="000000"/>
            <w:sz w:val="22"/>
            <w:szCs w:val="22"/>
          </w:rPr>
          <w:t>W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orking here at our school, where English was spoken everywhere, </w:t>
      </w:r>
      <w:ins w:id="8" w:author="Chiara Situmorang" w:date="2022-11-28T20:45:00Z">
        <w:r w:rsidR="009D20FD">
          <w:rPr>
            <w:rFonts w:ascii="Arial" w:eastAsia="Times New Roman" w:hAnsi="Arial" w:cs="Arial"/>
            <w:color w:val="000000"/>
            <w:sz w:val="22"/>
            <w:szCs w:val="22"/>
          </w:rPr>
          <w:t xml:space="preserve">had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slowly piqued her interest in studying English. </w:t>
      </w:r>
    </w:p>
    <w:p w14:paraId="31C382CA" w14:textId="77777777" w:rsidR="004F2BBA" w:rsidRPr="004F2BBA" w:rsidRDefault="004F2BBA" w:rsidP="004F2BBA">
      <w:pPr>
        <w:rPr>
          <w:rFonts w:ascii="Times New Roman" w:eastAsia="Times New Roman" w:hAnsi="Times New Roman" w:cs="Times New Roman"/>
        </w:rPr>
      </w:pPr>
    </w:p>
    <w:p w14:paraId="347D4CC9" w14:textId="77777777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>“Imagine if I had learned English, maybe I could have been a teacher here,” she said jokingly.</w:t>
      </w:r>
    </w:p>
    <w:p w14:paraId="45F786D9" w14:textId="77777777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3FD05C7" w14:textId="00DCBB4A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>The conversation</w:t>
      </w:r>
      <w:ins w:id="9" w:author="Thalia Priscilla" w:date="2022-11-28T18:39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I had with them made me realize the privilege of studying English that I took for granted. Wanting to share this privilege prompted me to start an English tutoring program</w:t>
      </w:r>
      <w:ins w:id="10" w:author="Chiara Situmorang" w:date="2022-11-28T20:46:00Z">
        <w:r w:rsidR="009D20FD">
          <w:rPr>
            <w:rFonts w:ascii="Arial" w:eastAsia="Times New Roman" w:hAnsi="Arial" w:cs="Arial"/>
            <w:color w:val="000000"/>
            <w:sz w:val="22"/>
            <w:szCs w:val="22"/>
          </w:rPr>
          <w:t xml:space="preserve"> for the janitors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. I started recruiting my friends to help me with a promise of free snacks after sessions. We coordinated with the </w:t>
      </w:r>
      <w:ins w:id="11" w:author="Thalia Priscilla" w:date="2022-11-28T18:39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school’s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English teachers to create a suitable syllabus</w:t>
      </w:r>
      <w:del w:id="12" w:author="Thalia Priscilla" w:date="2022-11-28T18:39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and coordinated with the staff members to work out a schedule. </w:t>
      </w:r>
    </w:p>
    <w:p w14:paraId="5CD3800E" w14:textId="77777777" w:rsidR="004F2BBA" w:rsidRPr="004F2BBA" w:rsidRDefault="004F2BBA" w:rsidP="004F2BBA">
      <w:pPr>
        <w:rPr>
          <w:rFonts w:ascii="Times New Roman" w:eastAsia="Times New Roman" w:hAnsi="Times New Roman" w:cs="Times New Roman"/>
        </w:rPr>
      </w:pPr>
    </w:p>
    <w:p w14:paraId="38E46DFB" w14:textId="34335B0B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For a year, we </w:t>
      </w:r>
      <w:ins w:id="13" w:author="Chiara Situmorang" w:date="2022-11-28T20:47:00Z">
        <w:r w:rsidR="009D20FD">
          <w:rPr>
            <w:rFonts w:ascii="Arial" w:eastAsia="Times New Roman" w:hAnsi="Arial" w:cs="Arial"/>
            <w:color w:val="000000"/>
            <w:sz w:val="22"/>
            <w:szCs w:val="22"/>
          </w:rPr>
          <w:t>tu</w:t>
        </w:r>
      </w:ins>
      <w:del w:id="14" w:author="Chiara Situmorang" w:date="2022-11-28T20:47:00Z">
        <w:r w:rsidRPr="004F2BBA" w:rsidDel="009D20FD">
          <w:rPr>
            <w:rFonts w:ascii="Arial" w:eastAsia="Times New Roman" w:hAnsi="Arial" w:cs="Arial"/>
            <w:color w:val="000000"/>
            <w:sz w:val="22"/>
            <w:szCs w:val="22"/>
          </w:rPr>
          <w:delText>men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tored the </w:t>
      </w:r>
      <w:ins w:id="15" w:author="Thalia Priscilla" w:date="2022-11-28T18:39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j</w:t>
        </w:r>
      </w:ins>
      <w:del w:id="16" w:author="Thalia Priscilla" w:date="2022-11-28T18:39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J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>anitors thrice a week. We started with basic nouns, verbs, adjectives, and then slowly transitioned to compound and complex sentences as they got more comfortable. I would often facilitate group studies among the staff, task them with discussing a topic using English, set up long-term group projects to promote teamwork, and allow them to learn not only from me</w:t>
      </w:r>
      <w:del w:id="17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but their peers as well. Being the leader of the mentorship team, I had to constantly make adjustments to many factors such as the staff’s and volunteer</w:t>
      </w:r>
      <w:del w:id="18" w:author="Chiara Situmorang" w:date="2022-11-28T20:47:00Z">
        <w:r w:rsidRPr="004F2BBA" w:rsidDel="009D20FD">
          <w:rPr>
            <w:rFonts w:ascii="Arial" w:eastAsia="Times New Roman" w:hAnsi="Arial" w:cs="Arial"/>
            <w:color w:val="000000"/>
            <w:sz w:val="22"/>
            <w:szCs w:val="22"/>
          </w:rPr>
          <w:delText>’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>s</w:t>
      </w:r>
      <w:ins w:id="19" w:author="Chiara Situmorang" w:date="2022-11-28T20:47:00Z">
        <w:r w:rsidR="009D20FD">
          <w:rPr>
            <w:rFonts w:ascii="Arial" w:eastAsia="Times New Roman" w:hAnsi="Arial" w:cs="Arial"/>
            <w:color w:val="000000"/>
            <w:sz w:val="22"/>
            <w:szCs w:val="22"/>
          </w:rPr>
          <w:t>’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availability and make sure every part of the program was in sync like gears in a machine.  </w:t>
      </w:r>
    </w:p>
    <w:p w14:paraId="2E5C084E" w14:textId="77777777" w:rsidR="004F2BBA" w:rsidRPr="004F2BBA" w:rsidRDefault="004F2BBA" w:rsidP="004F2BBA">
      <w:pPr>
        <w:rPr>
          <w:rFonts w:ascii="Times New Roman" w:eastAsia="Times New Roman" w:hAnsi="Times New Roman" w:cs="Times New Roman"/>
        </w:rPr>
      </w:pPr>
    </w:p>
    <w:p w14:paraId="1BB7752D" w14:textId="2227CD36" w:rsidR="004F2BBA" w:rsidRPr="004F2BBA" w:rsidRDefault="004F2BBA" w:rsidP="004F2BBA">
      <w:pPr>
        <w:ind w:firstLine="720"/>
        <w:rPr>
          <w:rFonts w:ascii="Times New Roman" w:eastAsia="Times New Roman" w:hAnsi="Times New Roman" w:cs="Times New Roman"/>
        </w:rPr>
      </w:pPr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This experience opened my eyes to the importance of fostering a collaborative environment. </w:t>
      </w:r>
      <w:del w:id="20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Similar to how </w:delText>
        </w:r>
      </w:del>
      <w:ins w:id="21" w:author="Thalia Priscilla" w:date="2022-11-28T18:40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Motor g</w:t>
        </w:r>
      </w:ins>
      <w:del w:id="22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g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>ears ha</w:t>
      </w:r>
      <w:ins w:id="23" w:author="Thalia Priscilla" w:date="2022-11-28T18:40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ve</w:t>
        </w:r>
      </w:ins>
      <w:del w:id="24" w:author="Thalia Priscilla" w:date="2022-11-28T18:40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d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to cooperate perfectly with each other to achieve </w:t>
      </w:r>
      <w:del w:id="25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a motor’s</w:delText>
        </w:r>
      </w:del>
      <w:ins w:id="26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the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desirable </w:t>
      </w:r>
      <w:del w:id="27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product</w:delText>
        </w:r>
      </w:del>
      <w:ins w:id="28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effect</w:t>
        </w:r>
      </w:ins>
      <w:ins w:id="29" w:author="Thalia Priscilla" w:date="2022-11-28T18:41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. Similarly</w:t>
        </w:r>
      </w:ins>
      <w:ins w:id="30" w:author="Thalia Priscilla" w:date="2022-11-28T18:42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ins w:id="31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I had to consider </w:t>
        </w:r>
      </w:ins>
      <w:ins w:id="32" w:author="Thalia Priscilla" w:date="2022-11-28T18:42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the</w:t>
        </w:r>
      </w:ins>
      <w:ins w:id="33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34" w:author="Thalia Priscilla" w:date="2022-11-28T18:41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del w:id="35" w:author="Thalia Priscilla" w:date="2022-11-28T18:42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there were many 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“gears” </w:t>
      </w:r>
      <w:del w:id="36" w:author="Thalia Priscilla" w:date="2022-11-28T18:45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in the form of</w:delText>
        </w:r>
      </w:del>
      <w:ins w:id="37" w:author="Thalia Priscilla" w:date="2022-11-28T18:45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which were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8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</w:delText>
        </w:r>
      </w:del>
      <w:ins w:id="39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>the staff’s</w:t>
        </w:r>
        <w:r w:rsidR="00707E80" w:rsidRPr="004F2BB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respective progress or their mental state</w:t>
      </w:r>
      <w:ins w:id="40" w:author="Chiara Situmorang" w:date="2022-11-28T20:48:00Z">
        <w:r w:rsidR="009D20FD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del w:id="41" w:author="Chiara Situmorang" w:date="2022-11-28T20:48:00Z">
        <w:r w:rsidRPr="004F2BBA" w:rsidDel="009D20FD">
          <w:rPr>
            <w:rFonts w:ascii="Arial" w:eastAsia="Times New Roman" w:hAnsi="Arial" w:cs="Arial"/>
            <w:color w:val="000000"/>
            <w:sz w:val="22"/>
            <w:szCs w:val="22"/>
          </w:rPr>
          <w:delText>;</w:delText>
        </w:r>
      </w:del>
      <w:del w:id="42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ins w:id="43" w:author="Thalia Priscilla" w:date="2022-11-28T18:43:00Z">
        <w:r w:rsidR="00707E80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4F2BBA">
        <w:rPr>
          <w:rFonts w:ascii="Arial" w:eastAsia="Times New Roman" w:hAnsi="Arial" w:cs="Arial"/>
          <w:color w:val="000000"/>
          <w:sz w:val="22"/>
          <w:szCs w:val="22"/>
        </w:rPr>
        <w:t>whether they</w:t>
      </w:r>
      <w:ins w:id="44" w:author="Chiara Situmorang" w:date="2022-11-28T20:48:00Z">
        <w:r w:rsidR="009D20FD">
          <w:rPr>
            <w:rFonts w:ascii="Arial" w:eastAsia="Times New Roman" w:hAnsi="Arial" w:cs="Arial"/>
            <w:color w:val="000000"/>
            <w:sz w:val="22"/>
            <w:szCs w:val="22"/>
          </w:rPr>
          <w:t xml:space="preserve"> we</w:t>
        </w:r>
      </w:ins>
      <w:del w:id="45" w:author="Chiara Situmorang" w:date="2022-11-28T20:48:00Z">
        <w:r w:rsidRPr="004F2BBA" w:rsidDel="009D20FD">
          <w:rPr>
            <w:rFonts w:ascii="Arial" w:eastAsia="Times New Roman" w:hAnsi="Arial" w:cs="Arial"/>
            <w:color w:val="000000"/>
            <w:sz w:val="22"/>
            <w:szCs w:val="22"/>
          </w:rPr>
          <w:delText>’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>re too stressed or overwhelmed</w:t>
      </w:r>
      <w:del w:id="46" w:author="Thalia Priscilla" w:date="2022-11-28T18:43:00Z">
        <w:r w:rsidRPr="004F2BBA" w:rsidDel="00707E80">
          <w:rPr>
            <w:rFonts w:ascii="Arial" w:eastAsia="Times New Roman" w:hAnsi="Arial" w:cs="Arial"/>
            <w:color w:val="000000"/>
            <w:sz w:val="22"/>
            <w:szCs w:val="22"/>
          </w:rPr>
          <w:delText>, I had to take those into consideration</w:delText>
        </w:r>
      </w:del>
      <w:r w:rsidRPr="004F2BBA">
        <w:rPr>
          <w:rFonts w:ascii="Arial" w:eastAsia="Times New Roman" w:hAnsi="Arial" w:cs="Arial"/>
          <w:color w:val="000000"/>
          <w:sz w:val="22"/>
          <w:szCs w:val="22"/>
        </w:rPr>
        <w:t xml:space="preserve">. As the leader, I was the gear with the source of motion, kickstarting the journey and making sure every gear was supportive to the growth of the staff members. </w:t>
      </w:r>
    </w:p>
    <w:p w14:paraId="6816F4D8" w14:textId="673F8CC3" w:rsidR="004F2BBA" w:rsidRDefault="004F2BBA" w:rsidP="004F2BBA">
      <w:pPr>
        <w:rPr>
          <w:ins w:id="47" w:author="Thalia Priscilla" w:date="2022-11-28T18:45:00Z"/>
          <w:rFonts w:ascii="Times New Roman" w:eastAsia="Times New Roman" w:hAnsi="Times New Roman" w:cs="Times New Roman"/>
        </w:rPr>
      </w:pPr>
    </w:p>
    <w:p w14:paraId="0C07F906" w14:textId="1E5293C9" w:rsidR="007663DD" w:rsidRDefault="007663DD" w:rsidP="004F2BBA">
      <w:pPr>
        <w:rPr>
          <w:ins w:id="48" w:author="Thalia Priscilla" w:date="2022-11-28T18:46:00Z"/>
          <w:rFonts w:ascii="Times New Roman" w:eastAsia="Times New Roman" w:hAnsi="Times New Roman" w:cs="Times New Roman"/>
        </w:rPr>
      </w:pPr>
      <w:ins w:id="49" w:author="Thalia Priscilla" w:date="2022-11-28T18:46:00Z">
        <w:r>
          <w:rPr>
            <w:rFonts w:ascii="Times New Roman" w:eastAsia="Times New Roman" w:hAnsi="Times New Roman" w:cs="Times New Roman"/>
          </w:rPr>
          <w:t>Hi Joe:</w:t>
        </w:r>
      </w:ins>
    </w:p>
    <w:p w14:paraId="60FC42EF" w14:textId="48A0BE83" w:rsidR="007663DD" w:rsidRDefault="007663DD" w:rsidP="004F2BBA">
      <w:pPr>
        <w:rPr>
          <w:ins w:id="50" w:author="Thalia Priscilla" w:date="2022-11-28T18:46:00Z"/>
          <w:rFonts w:ascii="Times New Roman" w:eastAsia="Times New Roman" w:hAnsi="Times New Roman" w:cs="Times New Roman"/>
        </w:rPr>
      </w:pPr>
    </w:p>
    <w:p w14:paraId="59B992D0" w14:textId="2B2B3E50" w:rsidR="007663DD" w:rsidRPr="004F2BBA" w:rsidRDefault="007663DD" w:rsidP="004F2BBA">
      <w:pPr>
        <w:rPr>
          <w:rFonts w:ascii="Times New Roman" w:eastAsia="Times New Roman" w:hAnsi="Times New Roman" w:cs="Times New Roman"/>
        </w:rPr>
      </w:pPr>
      <w:ins w:id="51" w:author="Thalia Priscilla" w:date="2022-11-28T18:46:00Z">
        <w:r>
          <w:rPr>
            <w:rFonts w:ascii="Times New Roman" w:eastAsia="Times New Roman" w:hAnsi="Times New Roman" w:cs="Times New Roman"/>
          </w:rPr>
          <w:t>I made a few edits on the wording, but other than that, I think this is almost polished.</w:t>
        </w:r>
      </w:ins>
    </w:p>
    <w:p w14:paraId="1408F222" w14:textId="704666B6" w:rsidR="007F2ECA" w:rsidRDefault="007F2ECA" w:rsidP="00ED0626"/>
    <w:sectPr w:rsidR="007F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6"/>
    <w:rsid w:val="00185506"/>
    <w:rsid w:val="004F2BBA"/>
    <w:rsid w:val="0062459E"/>
    <w:rsid w:val="00707E80"/>
    <w:rsid w:val="007663DD"/>
    <w:rsid w:val="007F2ECA"/>
    <w:rsid w:val="009D20FD"/>
    <w:rsid w:val="00ED0626"/>
    <w:rsid w:val="00F5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4C059"/>
  <w15:chartTrackingRefBased/>
  <w15:docId w15:val="{83278A9E-3630-EE47-AB84-AB77B5F1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B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F2BBA"/>
  </w:style>
  <w:style w:type="paragraph" w:styleId="Revision">
    <w:name w:val="Revision"/>
    <w:hidden/>
    <w:uiPriority w:val="99"/>
    <w:semiHidden/>
    <w:rsid w:val="00F5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6</cp:revision>
  <dcterms:created xsi:type="dcterms:W3CDTF">2022-11-20T11:05:00Z</dcterms:created>
  <dcterms:modified xsi:type="dcterms:W3CDTF">2022-11-28T13:48:00Z</dcterms:modified>
</cp:coreProperties>
</file>