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68E4"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 xml:space="preserve">While other parts of your application give us a sense of who you are, we are also excited to hear more about how you see yourself engaging with the larger </w:t>
      </w:r>
      <w:proofErr w:type="spellStart"/>
      <w:r w:rsidRPr="0083783B">
        <w:rPr>
          <w:rFonts w:ascii="Arial" w:eastAsia="Times New Roman" w:hAnsi="Arial" w:cs="Arial"/>
          <w:b/>
          <w:bCs/>
          <w:color w:val="000000"/>
          <w:sz w:val="22"/>
          <w:szCs w:val="22"/>
        </w:rPr>
        <w:t>Northwestern</w:t>
      </w:r>
      <w:proofErr w:type="spellEnd"/>
      <w:r w:rsidRPr="0083783B">
        <w:rPr>
          <w:rFonts w:ascii="Arial" w:eastAsia="Times New Roman" w:hAnsi="Arial" w:cs="Arial"/>
          <w:b/>
          <w:bCs/>
          <w:color w:val="000000"/>
          <w:sz w:val="22"/>
          <w:szCs w:val="22"/>
        </w:rPr>
        <w:t xml:space="preserve"> community.</w:t>
      </w:r>
    </w:p>
    <w:p w14:paraId="4F92B6DD" w14:textId="77777777" w:rsidR="0083783B" w:rsidRPr="0083783B" w:rsidRDefault="0083783B" w:rsidP="0083783B">
      <w:pPr>
        <w:rPr>
          <w:rFonts w:ascii="Times New Roman" w:eastAsia="Times New Roman" w:hAnsi="Times New Roman" w:cs="Times New Roman"/>
        </w:rPr>
      </w:pPr>
    </w:p>
    <w:p w14:paraId="4A7E136D"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 xml:space="preserve">In 300 words or less, help us understand how you might engage specific resources, opportunities, and/or communities here. We are curious about what these specifics are, as well as how they may enrich your time at </w:t>
      </w:r>
      <w:proofErr w:type="spellStart"/>
      <w:r w:rsidRPr="0083783B">
        <w:rPr>
          <w:rFonts w:ascii="Arial" w:eastAsia="Times New Roman" w:hAnsi="Arial" w:cs="Arial"/>
          <w:b/>
          <w:bCs/>
          <w:color w:val="000000"/>
          <w:sz w:val="22"/>
          <w:szCs w:val="22"/>
        </w:rPr>
        <w:t>Northwestern</w:t>
      </w:r>
      <w:proofErr w:type="spellEnd"/>
      <w:r w:rsidRPr="0083783B">
        <w:rPr>
          <w:rFonts w:ascii="Arial" w:eastAsia="Times New Roman" w:hAnsi="Arial" w:cs="Arial"/>
          <w:b/>
          <w:bCs/>
          <w:color w:val="000000"/>
          <w:sz w:val="22"/>
          <w:szCs w:val="22"/>
        </w:rPr>
        <w:t xml:space="preserve"> and beyond.</w:t>
      </w:r>
    </w:p>
    <w:p w14:paraId="61BC1FF3" w14:textId="77777777" w:rsidR="0083783B" w:rsidRPr="0083783B" w:rsidRDefault="0083783B" w:rsidP="0083783B">
      <w:pPr>
        <w:rPr>
          <w:rFonts w:ascii="Times New Roman" w:eastAsia="Times New Roman" w:hAnsi="Times New Roman" w:cs="Times New Roman"/>
        </w:rPr>
      </w:pPr>
    </w:p>
    <w:p w14:paraId="69B85513"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 xml:space="preserve">As I developed my game “Zora’s Adventure”, I learned that game development did not revolve only around programming but also other fields including design and game mechanics. Addressing these aspects requires the interdisciplinary approach that </w:t>
      </w:r>
      <w:proofErr w:type="spellStart"/>
      <w:r w:rsidRPr="001424CF">
        <w:rPr>
          <w:rFonts w:ascii="Arial" w:eastAsia="Times New Roman" w:hAnsi="Arial" w:cs="Arial"/>
          <w:color w:val="000000"/>
          <w:sz w:val="22"/>
          <w:szCs w:val="22"/>
        </w:rPr>
        <w:t>Northwestern</w:t>
      </w:r>
      <w:proofErr w:type="spellEnd"/>
      <w:r w:rsidRPr="001424CF">
        <w:rPr>
          <w:rFonts w:ascii="Arial" w:eastAsia="Times New Roman" w:hAnsi="Arial" w:cs="Arial"/>
          <w:color w:val="000000"/>
          <w:sz w:val="22"/>
          <w:szCs w:val="22"/>
        </w:rPr>
        <w:t xml:space="preserve"> offers.</w:t>
      </w:r>
    </w:p>
    <w:p w14:paraId="5FA49C0F" w14:textId="77777777" w:rsidR="001424CF" w:rsidRPr="001424CF" w:rsidRDefault="001424CF" w:rsidP="001424CF">
      <w:pPr>
        <w:rPr>
          <w:rFonts w:ascii="Times New Roman" w:eastAsia="Times New Roman" w:hAnsi="Times New Roman" w:cs="Times New Roman"/>
        </w:rPr>
      </w:pPr>
    </w:p>
    <w:p w14:paraId="4903C357" w14:textId="2AD1C3CC"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 xml:space="preserve">In the </w:t>
      </w:r>
      <w:proofErr w:type="spellStart"/>
      <w:r w:rsidRPr="001424CF">
        <w:rPr>
          <w:rFonts w:ascii="Arial" w:eastAsia="Times New Roman" w:hAnsi="Arial" w:cs="Arial"/>
          <w:color w:val="000000"/>
          <w:sz w:val="22"/>
          <w:szCs w:val="22"/>
        </w:rPr>
        <w:t>Mccormick</w:t>
      </w:r>
      <w:proofErr w:type="spellEnd"/>
      <w:r w:rsidRPr="001424CF">
        <w:rPr>
          <w:rFonts w:ascii="Arial" w:eastAsia="Times New Roman" w:hAnsi="Arial" w:cs="Arial"/>
          <w:color w:val="000000"/>
          <w:sz w:val="22"/>
          <w:szCs w:val="22"/>
        </w:rPr>
        <w:t xml:space="preserve"> School of Engineering, I plan to take advantage of the “CS + X” initiative</w:t>
      </w:r>
      <w:ins w:id="0" w:author="Microsoft Office User" w:date="2022-12-21T20:26:00Z">
        <w:r w:rsidR="004F35DA">
          <w:rPr>
            <w:rFonts w:ascii="Arial" w:eastAsia="Times New Roman" w:hAnsi="Arial" w:cs="Arial"/>
            <w:color w:val="000000"/>
            <w:sz w:val="22"/>
            <w:szCs w:val="22"/>
          </w:rPr>
          <w:t xml:space="preserve"> </w:t>
        </w:r>
      </w:ins>
      <w:del w:id="1" w:author="Microsoft Office User" w:date="2022-12-21T20:26:00Z">
        <w:r w:rsidRPr="001424CF" w:rsidDel="004F35DA">
          <w:rPr>
            <w:rFonts w:ascii="Arial" w:eastAsia="Times New Roman" w:hAnsi="Arial" w:cs="Arial"/>
            <w:color w:val="000000"/>
            <w:sz w:val="22"/>
            <w:szCs w:val="22"/>
          </w:rPr>
          <w:delText>. This way</w:delText>
        </w:r>
      </w:del>
      <w:ins w:id="2" w:author="Microsoft Office User" w:date="2022-12-21T20:26:00Z">
        <w:r w:rsidR="004F35DA">
          <w:rPr>
            <w:rFonts w:ascii="Arial" w:eastAsia="Times New Roman" w:hAnsi="Arial" w:cs="Arial"/>
            <w:color w:val="000000"/>
            <w:sz w:val="22"/>
            <w:szCs w:val="22"/>
          </w:rPr>
          <w:t>where</w:t>
        </w:r>
      </w:ins>
      <w:r w:rsidRPr="001424CF">
        <w:rPr>
          <w:rFonts w:ascii="Arial" w:eastAsia="Times New Roman" w:hAnsi="Arial" w:cs="Arial"/>
          <w:color w:val="000000"/>
          <w:sz w:val="22"/>
          <w:szCs w:val="22"/>
        </w:rPr>
        <w:t xml:space="preserve"> I can merge my interest in interactive art, specifically world designs, with my passion for programming. I also hope to study design mechanics like simulating physics within game environments using code. </w:t>
      </w:r>
      <w:commentRangeStart w:id="3"/>
      <w:del w:id="4" w:author="Microsoft Office User" w:date="2022-12-21T20:32:00Z">
        <w:r w:rsidRPr="001424CF" w:rsidDel="004F35DA">
          <w:rPr>
            <w:rFonts w:ascii="Arial" w:eastAsia="Times New Roman" w:hAnsi="Arial" w:cs="Arial"/>
            <w:color w:val="000000"/>
            <w:sz w:val="22"/>
            <w:szCs w:val="22"/>
          </w:rPr>
          <w:delText xml:space="preserve">This can be applied to elements like gravity and wind, adding realism to my gameplay. </w:delText>
        </w:r>
      </w:del>
      <w:r w:rsidRPr="001424CF">
        <w:rPr>
          <w:rFonts w:ascii="Arial" w:eastAsia="Times New Roman" w:hAnsi="Arial" w:cs="Arial"/>
          <w:color w:val="000000"/>
          <w:sz w:val="22"/>
          <w:szCs w:val="22"/>
        </w:rPr>
        <w:t>This</w:t>
      </w:r>
      <w:commentRangeEnd w:id="3"/>
      <w:r w:rsidR="00014548">
        <w:rPr>
          <w:rStyle w:val="CommentReference"/>
        </w:rPr>
        <w:commentReference w:id="3"/>
      </w:r>
      <w:r w:rsidRPr="001424CF">
        <w:rPr>
          <w:rFonts w:ascii="Arial" w:eastAsia="Times New Roman" w:hAnsi="Arial" w:cs="Arial"/>
          <w:color w:val="000000"/>
          <w:sz w:val="22"/>
          <w:szCs w:val="22"/>
        </w:rPr>
        <w:t xml:space="preserve"> </w:t>
      </w:r>
      <w:del w:id="5" w:author="Microsoft Office User" w:date="2022-12-21T20:33:00Z">
        <w:r w:rsidRPr="001424CF" w:rsidDel="004F35DA">
          <w:rPr>
            <w:rFonts w:ascii="Arial" w:eastAsia="Times New Roman" w:hAnsi="Arial" w:cs="Arial"/>
            <w:color w:val="000000"/>
            <w:sz w:val="22"/>
            <w:szCs w:val="22"/>
          </w:rPr>
          <w:delText>initiative provides an environment conducive to collaboration where I can</w:delText>
        </w:r>
      </w:del>
      <w:ins w:id="6" w:author="Microsoft Office User" w:date="2022-12-21T20:33:00Z">
        <w:r w:rsidR="004F35DA">
          <w:rPr>
            <w:rFonts w:ascii="Arial" w:eastAsia="Times New Roman" w:hAnsi="Arial" w:cs="Arial"/>
            <w:color w:val="000000"/>
            <w:sz w:val="22"/>
            <w:szCs w:val="22"/>
          </w:rPr>
          <w:t xml:space="preserve">will allow me to </w:t>
        </w:r>
      </w:ins>
      <w:del w:id="7" w:author="Microsoft Office User" w:date="2022-12-21T20:33:00Z">
        <w:r w:rsidRPr="001424CF" w:rsidDel="004F35DA">
          <w:rPr>
            <w:rFonts w:ascii="Arial" w:eastAsia="Times New Roman" w:hAnsi="Arial" w:cs="Arial"/>
            <w:color w:val="000000"/>
            <w:sz w:val="22"/>
            <w:szCs w:val="22"/>
          </w:rPr>
          <w:delText xml:space="preserve"> </w:delText>
        </w:r>
      </w:del>
      <w:r w:rsidRPr="001424CF">
        <w:rPr>
          <w:rFonts w:ascii="Arial" w:eastAsia="Times New Roman" w:hAnsi="Arial" w:cs="Arial"/>
          <w:color w:val="000000"/>
          <w:sz w:val="22"/>
          <w:szCs w:val="22"/>
        </w:rPr>
        <w:t>work on games with other students and gain insights from a variety of like-minded people.</w:t>
      </w:r>
    </w:p>
    <w:p w14:paraId="3069BCEB" w14:textId="77777777" w:rsidR="001424CF" w:rsidRPr="001424CF" w:rsidRDefault="001424CF" w:rsidP="001424CF">
      <w:pPr>
        <w:rPr>
          <w:rFonts w:ascii="Times New Roman" w:eastAsia="Times New Roman" w:hAnsi="Times New Roman" w:cs="Times New Roman"/>
        </w:rPr>
      </w:pPr>
    </w:p>
    <w:p w14:paraId="638154D1" w14:textId="6F622C2C"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 xml:space="preserve">Additionally, I’m inspired by Prof. Ian </w:t>
      </w:r>
      <w:proofErr w:type="spellStart"/>
      <w:r w:rsidRPr="001424CF">
        <w:rPr>
          <w:rFonts w:ascii="Arial" w:eastAsia="Times New Roman" w:hAnsi="Arial" w:cs="Arial"/>
          <w:color w:val="000000"/>
          <w:sz w:val="22"/>
          <w:szCs w:val="22"/>
        </w:rPr>
        <w:t>Horswill’s</w:t>
      </w:r>
      <w:proofErr w:type="spellEnd"/>
      <w:r w:rsidRPr="001424CF">
        <w:rPr>
          <w:rFonts w:ascii="Arial" w:eastAsia="Times New Roman" w:hAnsi="Arial" w:cs="Arial"/>
          <w:color w:val="000000"/>
          <w:sz w:val="22"/>
          <w:szCs w:val="22"/>
        </w:rPr>
        <w:t xml:space="preserve"> research on control systems for autonomous agents in games. Through collaborating with him and broadening my horizons with Northwestern's cognitive science program as a minor, I can apply my research in AI and </w:t>
      </w:r>
      <w:del w:id="8" w:author="Microsoft Office User" w:date="2022-12-21T20:35:00Z">
        <w:r w:rsidRPr="001424CF" w:rsidDel="004F35DA">
          <w:rPr>
            <w:rFonts w:ascii="Arial" w:eastAsia="Times New Roman" w:hAnsi="Arial" w:cs="Arial"/>
            <w:color w:val="000000"/>
            <w:sz w:val="22"/>
            <w:szCs w:val="22"/>
          </w:rPr>
          <w:delText>breathe life into virtual characters</w:delText>
        </w:r>
      </w:del>
      <w:ins w:id="9" w:author="Microsoft Office User" w:date="2022-12-21T20:35:00Z">
        <w:r w:rsidR="004F35DA">
          <w:rPr>
            <w:rFonts w:ascii="Arial" w:eastAsia="Times New Roman" w:hAnsi="Arial" w:cs="Arial"/>
            <w:color w:val="000000"/>
            <w:sz w:val="22"/>
            <w:szCs w:val="22"/>
          </w:rPr>
          <w:t>implement it to the industry</w:t>
        </w:r>
      </w:ins>
      <w:r w:rsidRPr="001424CF">
        <w:rPr>
          <w:rFonts w:ascii="Arial" w:eastAsia="Times New Roman" w:hAnsi="Arial" w:cs="Arial"/>
          <w:color w:val="000000"/>
          <w:sz w:val="22"/>
          <w:szCs w:val="22"/>
        </w:rPr>
        <w:t>. </w:t>
      </w:r>
    </w:p>
    <w:p w14:paraId="739FC0C5" w14:textId="77777777" w:rsidR="001424CF" w:rsidRPr="001424CF" w:rsidRDefault="001424CF" w:rsidP="001424CF">
      <w:pPr>
        <w:rPr>
          <w:rFonts w:ascii="Times New Roman" w:eastAsia="Times New Roman" w:hAnsi="Times New Roman" w:cs="Times New Roman"/>
        </w:rPr>
      </w:pPr>
    </w:p>
    <w:p w14:paraId="52B34684" w14:textId="28432D36"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Finally, I believe Northwestern’s Community Development Corps is a great opportunity for people who are enthusiastic about helping others. Service has run through my years of school and I wish to continue that in university</w:t>
      </w:r>
      <w:r w:rsidRPr="001424CF">
        <w:rPr>
          <w:rFonts w:ascii="Arial" w:eastAsia="Times New Roman" w:hAnsi="Arial" w:cs="Arial"/>
          <w:color w:val="000000"/>
          <w:sz w:val="22"/>
          <w:szCs w:val="22"/>
        </w:rPr>
        <w:t>. I’ll be able to exercise leadership and hone my confidence in leading initiatives like campaigns and mentorship programs</w:t>
      </w:r>
      <w:r w:rsidRPr="001424CF">
        <w:rPr>
          <w:rFonts w:ascii="Arial" w:eastAsia="Times New Roman" w:hAnsi="Arial" w:cs="Arial"/>
          <w:color w:val="000000"/>
          <w:sz w:val="22"/>
          <w:szCs w:val="22"/>
        </w:rPr>
        <w:t>. </w:t>
      </w:r>
      <w:commentRangeStart w:id="10"/>
      <w:commentRangeStart w:id="11"/>
      <w:commentRangeEnd w:id="10"/>
      <w:r w:rsidR="004F35DA">
        <w:rPr>
          <w:rStyle w:val="CommentReference"/>
        </w:rPr>
        <w:commentReference w:id="10"/>
      </w:r>
      <w:commentRangeEnd w:id="11"/>
      <w:r w:rsidR="00014548">
        <w:rPr>
          <w:rStyle w:val="CommentReference"/>
        </w:rPr>
        <w:commentReference w:id="11"/>
      </w:r>
    </w:p>
    <w:p w14:paraId="42A52705" w14:textId="77777777" w:rsidR="001424CF" w:rsidRPr="001424CF" w:rsidRDefault="001424CF" w:rsidP="001424CF">
      <w:pPr>
        <w:rPr>
          <w:rFonts w:ascii="Times New Roman" w:eastAsia="Times New Roman" w:hAnsi="Times New Roman" w:cs="Times New Roman"/>
        </w:rPr>
      </w:pPr>
    </w:p>
    <w:p w14:paraId="54D6C853"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 xml:space="preserve">Northwestern’s strong emphasis on </w:t>
      </w:r>
      <w:commentRangeStart w:id="12"/>
      <w:r w:rsidRPr="001424CF">
        <w:rPr>
          <w:rFonts w:ascii="Arial" w:eastAsia="Times New Roman" w:hAnsi="Arial" w:cs="Arial"/>
          <w:color w:val="000000"/>
          <w:sz w:val="22"/>
          <w:szCs w:val="22"/>
        </w:rPr>
        <w:t xml:space="preserve">community empowerment </w:t>
      </w:r>
      <w:commentRangeEnd w:id="12"/>
      <w:r w:rsidR="00014548">
        <w:rPr>
          <w:rStyle w:val="CommentReference"/>
        </w:rPr>
        <w:commentReference w:id="12"/>
      </w:r>
      <w:r w:rsidRPr="001424CF">
        <w:rPr>
          <w:rFonts w:ascii="Arial" w:eastAsia="Times New Roman" w:hAnsi="Arial" w:cs="Arial"/>
          <w:color w:val="000000"/>
          <w:sz w:val="22"/>
          <w:szCs w:val="22"/>
        </w:rPr>
        <w:t xml:space="preserve">gives me the focused and thorough education I need while fulfilling all my ANDs, allowing me to foster the skills necessary to strive for my </w:t>
      </w:r>
      <w:commentRangeStart w:id="13"/>
      <w:r w:rsidRPr="001424CF">
        <w:rPr>
          <w:rFonts w:ascii="Arial" w:eastAsia="Times New Roman" w:hAnsi="Arial" w:cs="Arial"/>
          <w:color w:val="000000"/>
          <w:sz w:val="22"/>
          <w:szCs w:val="22"/>
        </w:rPr>
        <w:t xml:space="preserve">goal. </w:t>
      </w:r>
      <w:commentRangeEnd w:id="13"/>
      <w:r w:rsidR="00014548">
        <w:rPr>
          <w:rStyle w:val="CommentReference"/>
        </w:rPr>
        <w:commentReference w:id="13"/>
      </w:r>
    </w:p>
    <w:p w14:paraId="4ED00C5E" w14:textId="77777777" w:rsidR="001424CF" w:rsidRPr="001424CF" w:rsidRDefault="001424CF" w:rsidP="001424CF">
      <w:pPr>
        <w:rPr>
          <w:rFonts w:ascii="Times New Roman" w:eastAsia="Times New Roman" w:hAnsi="Times New Roman" w:cs="Times New Roman"/>
        </w:rPr>
      </w:pPr>
    </w:p>
    <w:p w14:paraId="4BA4300C" w14:textId="77777777" w:rsidR="0083783B" w:rsidRPr="0083783B" w:rsidRDefault="0083783B" w:rsidP="0083783B">
      <w:pPr>
        <w:rPr>
          <w:rFonts w:ascii="Times New Roman" w:eastAsia="Times New Roman" w:hAnsi="Times New Roman" w:cs="Times New Roman"/>
        </w:rPr>
      </w:pPr>
    </w:p>
    <w:p w14:paraId="42860E9F" w14:textId="3CD66F9F" w:rsidR="00327C66" w:rsidRDefault="00D9334B">
      <w:pPr>
        <w:rPr>
          <w:rFonts w:ascii="Garamond" w:hAnsi="Garamond"/>
        </w:rPr>
      </w:pPr>
      <w:r>
        <w:rPr>
          <w:rFonts w:ascii="Garamond" w:hAnsi="Garamond"/>
        </w:rPr>
        <w:t>Hi Joe,</w:t>
      </w:r>
    </w:p>
    <w:p w14:paraId="0984F1FE" w14:textId="4C445ED6" w:rsidR="00D9334B" w:rsidRDefault="00D9334B">
      <w:pPr>
        <w:rPr>
          <w:rFonts w:ascii="Garamond" w:hAnsi="Garamond"/>
        </w:rPr>
      </w:pPr>
    </w:p>
    <w:p w14:paraId="75F70F1B" w14:textId="4BE992AA" w:rsidR="00D9334B" w:rsidRDefault="00D9334B">
      <w:pPr>
        <w:rPr>
          <w:rFonts w:ascii="Garamond" w:hAnsi="Garamond"/>
        </w:rPr>
      </w:pPr>
      <w:r>
        <w:rPr>
          <w:rFonts w:ascii="Garamond" w:hAnsi="Garamond"/>
        </w:rPr>
        <w:t xml:space="preserve">Thank you for your essay. I think your essay can be more holistic if you expand more on what your specific plans are with joining Northwester’s Community Development Corps. You can include things about engineering and instructors, but including things like community service, internships, fellowships, organizations will round your application up. </w:t>
      </w:r>
    </w:p>
    <w:p w14:paraId="5AAC71D3" w14:textId="2497A556" w:rsidR="00D9334B" w:rsidRDefault="00D9334B">
      <w:pPr>
        <w:rPr>
          <w:rFonts w:ascii="Garamond" w:hAnsi="Garamond"/>
        </w:rPr>
      </w:pPr>
    </w:p>
    <w:p w14:paraId="68AEAD7B" w14:textId="10422E57" w:rsidR="00D9334B" w:rsidRDefault="00D9334B">
      <w:pPr>
        <w:rPr>
          <w:rFonts w:ascii="Garamond" w:hAnsi="Garamond"/>
        </w:rPr>
      </w:pPr>
    </w:p>
    <w:p w14:paraId="55F86D3C" w14:textId="6705488F" w:rsidR="00D9334B" w:rsidRPr="00D9334B" w:rsidRDefault="00D9334B">
      <w:pPr>
        <w:rPr>
          <w:rFonts w:ascii="Garamond" w:hAnsi="Garamond"/>
        </w:rPr>
      </w:pPr>
      <w:r>
        <w:rPr>
          <w:rFonts w:ascii="Garamond" w:hAnsi="Garamond"/>
        </w:rPr>
        <w:t xml:space="preserve">C.G. </w:t>
      </w:r>
    </w:p>
    <w:sectPr w:rsidR="00D9334B" w:rsidRPr="00D9334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iara Situmorang" w:date="2022-12-22T13:30:00Z" w:initials="CS">
    <w:p w14:paraId="1523E102" w14:textId="77777777" w:rsidR="00014548" w:rsidRDefault="00014548" w:rsidP="00600532">
      <w:r>
        <w:rPr>
          <w:rStyle w:val="CommentReference"/>
        </w:rPr>
        <w:annotationRef/>
      </w:r>
      <w:r>
        <w:rPr>
          <w:sz w:val="20"/>
          <w:szCs w:val="20"/>
        </w:rPr>
        <w:t>How will you do this?</w:t>
      </w:r>
    </w:p>
    <w:p w14:paraId="1C7BB470" w14:textId="77777777" w:rsidR="00014548" w:rsidRDefault="00014548" w:rsidP="00600532"/>
    <w:p w14:paraId="363592AB" w14:textId="77777777" w:rsidR="00014548" w:rsidRDefault="00014548" w:rsidP="00600532">
      <w:r>
        <w:rPr>
          <w:sz w:val="20"/>
          <w:szCs w:val="20"/>
        </w:rPr>
        <w:t>eg. Working on projects in this initiative will…</w:t>
      </w:r>
    </w:p>
  </w:comment>
  <w:comment w:id="10" w:author="Microsoft Office User" w:date="2022-12-21T20:36:00Z" w:initials="MOU">
    <w:p w14:paraId="0815B8EB" w14:textId="5549197E" w:rsidR="004F35DA" w:rsidRDefault="004F35DA" w:rsidP="00E06E42">
      <w:r>
        <w:rPr>
          <w:rStyle w:val="CommentReference"/>
        </w:rPr>
        <w:annotationRef/>
      </w:r>
      <w:r>
        <w:rPr>
          <w:sz w:val="20"/>
          <w:szCs w:val="20"/>
        </w:rPr>
        <w:t>Include specific activities that you will do to volunteer</w:t>
      </w:r>
    </w:p>
  </w:comment>
  <w:comment w:id="11" w:author="Chiara Situmorang" w:date="2022-12-22T13:32:00Z" w:initials="CS">
    <w:p w14:paraId="437743FB" w14:textId="77777777" w:rsidR="00014548" w:rsidRDefault="00014548" w:rsidP="00B754EC">
      <w:r>
        <w:rPr>
          <w:rStyle w:val="CommentReference"/>
        </w:rPr>
        <w:annotationRef/>
      </w:r>
      <w:r>
        <w:rPr>
          <w:sz w:val="20"/>
          <w:szCs w:val="20"/>
        </w:rPr>
        <w:t>You can delete the last sentence here and replace it with the specific activities you can do at the corps.</w:t>
      </w:r>
    </w:p>
  </w:comment>
  <w:comment w:id="12" w:author="Chiara Situmorang" w:date="2022-12-22T13:34:00Z" w:initials="CS">
    <w:p w14:paraId="4D1D6040" w14:textId="77777777" w:rsidR="00014548" w:rsidRDefault="00014548" w:rsidP="003F1C8D">
      <w:r>
        <w:rPr>
          <w:rStyle w:val="CommentReference"/>
        </w:rPr>
        <w:annotationRef/>
      </w:r>
      <w:r>
        <w:rPr>
          <w:sz w:val="20"/>
          <w:szCs w:val="20"/>
        </w:rPr>
        <w:t>How is this related to your goals in game dev? I think it would be more relevant to talk about the collaborative/interdisciplinary/research approaches that you mentioned in the first 3 paragraphs.</w:t>
      </w:r>
    </w:p>
  </w:comment>
  <w:comment w:id="13" w:author="Chiara Situmorang" w:date="2022-12-22T13:36:00Z" w:initials="CS">
    <w:p w14:paraId="42B30221" w14:textId="77777777" w:rsidR="00014548" w:rsidRDefault="00014548" w:rsidP="00126C66">
      <w:r>
        <w:rPr>
          <w:rStyle w:val="CommentReference"/>
        </w:rPr>
        <w:annotationRef/>
      </w:r>
      <w:r>
        <w:rPr>
          <w:sz w:val="20"/>
          <w:szCs w:val="20"/>
        </w:rPr>
        <w:t>What is this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3592AB" w15:done="0"/>
  <w15:commentEx w15:paraId="0815B8EB" w15:done="0"/>
  <w15:commentEx w15:paraId="437743FB" w15:paraIdParent="0815B8EB" w15:done="0"/>
  <w15:commentEx w15:paraId="4D1D6040" w15:done="0"/>
  <w15:commentEx w15:paraId="42B30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64" w16cex:dateUtc="2022-12-22T06:30:00Z"/>
  <w16cex:commentExtensible w16cex:durableId="274DECD5" w16cex:dateUtc="2022-12-22T04:36:00Z"/>
  <w16cex:commentExtensible w16cex:durableId="274EDAF5" w16cex:dateUtc="2022-12-22T06:32:00Z"/>
  <w16cex:commentExtensible w16cex:durableId="274EDB5D" w16cex:dateUtc="2022-12-22T06:34:00Z"/>
  <w16cex:commentExtensible w16cex:durableId="274EDBFB" w16cex:dateUtc="2022-12-22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3592AB" w16cid:durableId="274EDA64"/>
  <w16cid:commentId w16cid:paraId="0815B8EB" w16cid:durableId="274DECD5"/>
  <w16cid:commentId w16cid:paraId="437743FB" w16cid:durableId="274EDAF5"/>
  <w16cid:commentId w16cid:paraId="4D1D6040" w16cid:durableId="274EDB5D"/>
  <w16cid:commentId w16cid:paraId="42B30221" w16cid:durableId="274EDB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3B"/>
    <w:rsid w:val="00014548"/>
    <w:rsid w:val="001424CF"/>
    <w:rsid w:val="00185506"/>
    <w:rsid w:val="00327C66"/>
    <w:rsid w:val="004F35DA"/>
    <w:rsid w:val="0062459E"/>
    <w:rsid w:val="0083783B"/>
    <w:rsid w:val="00D9334B"/>
    <w:rsid w:val="00E923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993E2C"/>
  <w15:chartTrackingRefBased/>
  <w15:docId w15:val="{AB7DAB22-362B-5E4D-9989-1EF079CC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83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92323"/>
  </w:style>
  <w:style w:type="character" w:styleId="CommentReference">
    <w:name w:val="annotation reference"/>
    <w:basedOn w:val="DefaultParagraphFont"/>
    <w:uiPriority w:val="99"/>
    <w:semiHidden/>
    <w:unhideWhenUsed/>
    <w:rsid w:val="004F35DA"/>
    <w:rPr>
      <w:sz w:val="16"/>
      <w:szCs w:val="16"/>
    </w:rPr>
  </w:style>
  <w:style w:type="paragraph" w:styleId="CommentText">
    <w:name w:val="annotation text"/>
    <w:basedOn w:val="Normal"/>
    <w:link w:val="CommentTextChar"/>
    <w:uiPriority w:val="99"/>
    <w:semiHidden/>
    <w:unhideWhenUsed/>
    <w:rsid w:val="004F35DA"/>
    <w:rPr>
      <w:sz w:val="20"/>
      <w:szCs w:val="20"/>
    </w:rPr>
  </w:style>
  <w:style w:type="character" w:customStyle="1" w:styleId="CommentTextChar">
    <w:name w:val="Comment Text Char"/>
    <w:basedOn w:val="DefaultParagraphFont"/>
    <w:link w:val="CommentText"/>
    <w:uiPriority w:val="99"/>
    <w:semiHidden/>
    <w:rsid w:val="004F35DA"/>
    <w:rPr>
      <w:sz w:val="20"/>
      <w:szCs w:val="20"/>
    </w:rPr>
  </w:style>
  <w:style w:type="paragraph" w:styleId="CommentSubject">
    <w:name w:val="annotation subject"/>
    <w:basedOn w:val="CommentText"/>
    <w:next w:val="CommentText"/>
    <w:link w:val="CommentSubjectChar"/>
    <w:uiPriority w:val="99"/>
    <w:semiHidden/>
    <w:unhideWhenUsed/>
    <w:rsid w:val="004F35DA"/>
    <w:rPr>
      <w:b/>
      <w:bCs/>
    </w:rPr>
  </w:style>
  <w:style w:type="character" w:customStyle="1" w:styleId="CommentSubjectChar">
    <w:name w:val="Comment Subject Char"/>
    <w:basedOn w:val="CommentTextChar"/>
    <w:link w:val="CommentSubject"/>
    <w:uiPriority w:val="99"/>
    <w:semiHidden/>
    <w:rsid w:val="004F35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4260">
      <w:bodyDiv w:val="1"/>
      <w:marLeft w:val="0"/>
      <w:marRight w:val="0"/>
      <w:marTop w:val="0"/>
      <w:marBottom w:val="0"/>
      <w:divBdr>
        <w:top w:val="none" w:sz="0" w:space="0" w:color="auto"/>
        <w:left w:val="none" w:sz="0" w:space="0" w:color="auto"/>
        <w:bottom w:val="none" w:sz="0" w:space="0" w:color="auto"/>
        <w:right w:val="none" w:sz="0" w:space="0" w:color="auto"/>
      </w:divBdr>
    </w:div>
    <w:div w:id="943149606">
      <w:bodyDiv w:val="1"/>
      <w:marLeft w:val="0"/>
      <w:marRight w:val="0"/>
      <w:marTop w:val="0"/>
      <w:marBottom w:val="0"/>
      <w:divBdr>
        <w:top w:val="none" w:sz="0" w:space="0" w:color="auto"/>
        <w:left w:val="none" w:sz="0" w:space="0" w:color="auto"/>
        <w:bottom w:val="none" w:sz="0" w:space="0" w:color="auto"/>
        <w:right w:val="none" w:sz="0" w:space="0" w:color="auto"/>
      </w:divBdr>
    </w:div>
    <w:div w:id="191858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2022-12-10T09:18:00Z</dcterms:created>
  <dcterms:modified xsi:type="dcterms:W3CDTF">2022-12-22T06:37:00Z</dcterms:modified>
</cp:coreProperties>
</file>