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A191"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xml:space="preserve">Please respond to the following. Your statement can be up to </w:t>
      </w:r>
      <w:r w:rsidRPr="00184417">
        <w:rPr>
          <w:rFonts w:ascii="Arial" w:eastAsia="Times New Roman" w:hAnsi="Arial" w:cs="Arial"/>
          <w:b/>
          <w:bCs/>
          <w:i/>
          <w:iCs/>
          <w:color w:val="000000" w:themeColor="text1"/>
          <w:sz w:val="22"/>
          <w:szCs w:val="22"/>
          <w:u w:val="single"/>
          <w:shd w:val="clear" w:color="auto" w:fill="FFFF00"/>
        </w:rPr>
        <w:t>500 words</w:t>
      </w:r>
      <w:r w:rsidRPr="00184417">
        <w:rPr>
          <w:rFonts w:ascii="Arial" w:eastAsia="Times New Roman" w:hAnsi="Arial" w:cs="Arial"/>
          <w:b/>
          <w:bCs/>
          <w:i/>
          <w:iCs/>
          <w:color w:val="000000" w:themeColor="text1"/>
          <w:sz w:val="22"/>
          <w:szCs w:val="22"/>
          <w:u w:val="single"/>
        </w:rPr>
        <w:t xml:space="preserve"> in length. You do not need to answer every question; focus on the elements that you feel are most relevant to your candidacy.</w:t>
      </w:r>
    </w:p>
    <w:p w14:paraId="50070F1E" w14:textId="77777777" w:rsidR="00184417" w:rsidRPr="00184417" w:rsidRDefault="00184417" w:rsidP="00184417">
      <w:pPr>
        <w:rPr>
          <w:rFonts w:ascii="Times New Roman" w:eastAsia="Times New Roman" w:hAnsi="Times New Roman" w:cs="Times New Roman"/>
          <w:b/>
          <w:bCs/>
          <w:i/>
          <w:iCs/>
          <w:color w:val="000000" w:themeColor="text1"/>
          <w:u w:val="single"/>
        </w:rPr>
      </w:pPr>
    </w:p>
    <w:p w14:paraId="39DBCAC4"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What is your purpose in applying for graduate study in your specified degree program? Describe your area(s) of interest, including any subfield(s) or interdisciplinary interests.</w:t>
      </w:r>
    </w:p>
    <w:p w14:paraId="3FFE8503"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w:t>
      </w:r>
    </w:p>
    <w:p w14:paraId="2241ACB1"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What experiences have prepared you for advanced study or research in this degree program? What relevant skills have you gained from these experiences? Have your experiences led to specific or tangible outcomes that would support your potential to contribute to this field (examples: performances, publications, presentations, awards or recognitions)?</w:t>
      </w:r>
    </w:p>
    <w:p w14:paraId="4C8ACBA8"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w:t>
      </w:r>
    </w:p>
    <w:p w14:paraId="03B3BF35"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What additional information about your past experience may aid the selection committee in evaluating your preparation and aptitude for graduate study at UCLA? For example, you may wish to describe research, employment, teaching, service, artistic or international experiences through which you have developed skills in leadership, communication, project management, teamwork, or other areas.</w:t>
      </w:r>
    </w:p>
    <w:p w14:paraId="21BAF932"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w:t>
      </w:r>
    </w:p>
    <w:p w14:paraId="1CF6BBB2"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xml:space="preserve">Why is the UCLA graduate program to which you are applying is the best place for you to pursue your academic goals? </w:t>
      </w:r>
      <w:r w:rsidRPr="00184417">
        <w:rPr>
          <w:rFonts w:ascii="Arial" w:eastAsia="Times New Roman" w:hAnsi="Arial" w:cs="Arial"/>
          <w:b/>
          <w:bCs/>
          <w:i/>
          <w:iCs/>
          <w:color w:val="000000" w:themeColor="text1"/>
          <w:sz w:val="22"/>
          <w:szCs w:val="22"/>
          <w:u w:val="single"/>
          <w:shd w:val="clear" w:color="auto" w:fill="FCE5CD"/>
        </w:rPr>
        <w:t>If you are applying for a research master’s or doctoral program, we encourage you to indicate specific research interests and potential faculty mentors.</w:t>
      </w:r>
    </w:p>
    <w:p w14:paraId="408B6EE9"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w:t>
      </w:r>
    </w:p>
    <w:p w14:paraId="402AB2EB"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What are your plans for your career after earning this degree?</w:t>
      </w:r>
    </w:p>
    <w:p w14:paraId="411EA5C8" w14:textId="77777777" w:rsidR="00184417" w:rsidRPr="00184417" w:rsidRDefault="00184417" w:rsidP="00184417">
      <w:pPr>
        <w:rPr>
          <w:rFonts w:ascii="Times New Roman" w:eastAsia="Times New Roman" w:hAnsi="Times New Roman" w:cs="Times New Roman"/>
          <w:color w:val="000000" w:themeColor="text1"/>
        </w:rPr>
      </w:pPr>
    </w:p>
    <w:p w14:paraId="4FCABD47" w14:textId="77777777" w:rsidR="00184417" w:rsidRPr="00184417" w:rsidRDefault="00184417" w:rsidP="00184417">
      <w:pPr>
        <w:rPr>
          <w:rFonts w:ascii="Times New Roman" w:eastAsia="Times New Roman" w:hAnsi="Times New Roman" w:cs="Times New Roman"/>
          <w:color w:val="000000" w:themeColor="text1"/>
        </w:rPr>
      </w:pPr>
      <w:r w:rsidRPr="00184417">
        <w:rPr>
          <w:rFonts w:ascii="Arial" w:eastAsia="Times New Roman" w:hAnsi="Arial" w:cs="Arial"/>
          <w:color w:val="000000" w:themeColor="text1"/>
          <w:sz w:val="22"/>
          <w:szCs w:val="22"/>
        </w:rPr>
        <w:t>START:</w:t>
      </w:r>
    </w:p>
    <w:p w14:paraId="2FCC1B8B" w14:textId="77777777" w:rsidR="00184417" w:rsidRPr="00184417" w:rsidRDefault="00184417" w:rsidP="00184417">
      <w:pPr>
        <w:rPr>
          <w:rFonts w:ascii="Times New Roman" w:eastAsia="Times New Roman" w:hAnsi="Times New Roman" w:cs="Times New Roman"/>
          <w:color w:val="000000" w:themeColor="text1"/>
        </w:rPr>
      </w:pPr>
    </w:p>
    <w:p w14:paraId="444979AA" w14:textId="37120B64" w:rsidR="00184417" w:rsidRPr="00184417" w:rsidRDefault="00184417" w:rsidP="00184417">
      <w:pPr>
        <w:rPr>
          <w:rFonts w:ascii="Times New Roman" w:eastAsia="Times New Roman" w:hAnsi="Times New Roman" w:cs="Times New Roman"/>
          <w:color w:val="000000" w:themeColor="text1"/>
        </w:rPr>
      </w:pPr>
      <w:r w:rsidRPr="00184417">
        <w:rPr>
          <w:rFonts w:ascii="Arial" w:eastAsia="Times New Roman" w:hAnsi="Arial" w:cs="Arial"/>
          <w:color w:val="000000" w:themeColor="text1"/>
          <w:sz w:val="22"/>
          <w:szCs w:val="22"/>
        </w:rPr>
        <w:t xml:space="preserve">Indonesia has been trapped in the so-called “middle income level” for 29 years, and </w:t>
      </w:r>
      <w:commentRangeStart w:id="0"/>
      <w:r w:rsidRPr="00184417">
        <w:rPr>
          <w:rFonts w:ascii="Arial" w:eastAsia="Times New Roman" w:hAnsi="Arial" w:cs="Arial"/>
          <w:color w:val="000000" w:themeColor="text1"/>
          <w:sz w:val="22"/>
          <w:szCs w:val="22"/>
        </w:rPr>
        <w:t xml:space="preserve">I suppose </w:t>
      </w:r>
      <w:commentRangeEnd w:id="0"/>
      <w:r w:rsidR="00615650">
        <w:rPr>
          <w:rStyle w:val="CommentReference"/>
        </w:rPr>
        <w:commentReference w:id="0"/>
      </w:r>
      <w:r w:rsidRPr="00184417">
        <w:rPr>
          <w:rFonts w:ascii="Arial" w:eastAsia="Times New Roman" w:hAnsi="Arial" w:cs="Arial"/>
          <w:color w:val="000000" w:themeColor="text1"/>
          <w:sz w:val="22"/>
          <w:szCs w:val="22"/>
        </w:rPr>
        <w:t>the main cause is premature deindustrialization</w:t>
      </w:r>
      <w:ins w:id="1" w:author="Thalia Priscilla" w:date="2023-01-12T14:17:00Z">
        <w:r w:rsidR="00EA38D0">
          <w:rPr>
            <w:rFonts w:ascii="Arial" w:eastAsia="Times New Roman" w:hAnsi="Arial" w:cs="Arial"/>
            <w:color w:val="000000" w:themeColor="text1"/>
            <w:sz w:val="22"/>
            <w:szCs w:val="22"/>
          </w:rPr>
          <w:t>. This is</w:t>
        </w:r>
      </w:ins>
      <w:del w:id="2" w:author="Thalia Priscilla" w:date="2023-01-12T14:17:00Z">
        <w:r w:rsidRPr="00184417" w:rsidDel="00EA38D0">
          <w:rPr>
            <w:rFonts w:ascii="Arial" w:eastAsia="Times New Roman" w:hAnsi="Arial" w:cs="Arial"/>
            <w:color w:val="000000" w:themeColor="text1"/>
            <w:sz w:val="22"/>
            <w:szCs w:val="22"/>
          </w:rPr>
          <w:delText>,</w:delText>
        </w:r>
      </w:del>
      <w:r w:rsidRPr="00184417">
        <w:rPr>
          <w:rFonts w:ascii="Arial" w:eastAsia="Times New Roman" w:hAnsi="Arial" w:cs="Arial"/>
          <w:color w:val="000000" w:themeColor="text1"/>
          <w:sz w:val="22"/>
          <w:szCs w:val="22"/>
        </w:rPr>
        <w:t xml:space="preserve"> a condition where a country forcefully reduces its industrial capacity to high-value fields such as the service sector. </w:t>
      </w:r>
      <w:del w:id="3" w:author="Chiara Situmorang" w:date="2023-01-12T22:34:00Z">
        <w:r w:rsidRPr="00184417" w:rsidDel="00615650">
          <w:rPr>
            <w:rFonts w:ascii="Arial" w:eastAsia="Times New Roman" w:hAnsi="Arial" w:cs="Arial"/>
            <w:color w:val="000000" w:themeColor="text1"/>
            <w:sz w:val="22"/>
            <w:szCs w:val="22"/>
          </w:rPr>
          <w:delText>While countries who successfully deindustrialize usually perform better economically, such as the US and UK, Indonesia happened to be the unsuccessful case of</w:delText>
        </w:r>
      </w:del>
      <w:ins w:id="4" w:author="Thalia Priscilla" w:date="2023-01-12T13:09:00Z">
        <w:del w:id="5" w:author="Chiara Situmorang" w:date="2023-01-12T22:34:00Z">
          <w:r w:rsidR="009F4C78" w:rsidDel="00615650">
            <w:rPr>
              <w:rFonts w:ascii="Arial" w:eastAsia="Times New Roman" w:hAnsi="Arial" w:cs="Arial"/>
              <w:color w:val="000000" w:themeColor="text1"/>
              <w:sz w:val="22"/>
              <w:szCs w:val="22"/>
            </w:rPr>
            <w:delText>in its</w:delText>
          </w:r>
        </w:del>
      </w:ins>
      <w:del w:id="6" w:author="Chiara Situmorang" w:date="2023-01-12T22:34:00Z">
        <w:r w:rsidRPr="00184417" w:rsidDel="00615650">
          <w:rPr>
            <w:rFonts w:ascii="Arial" w:eastAsia="Times New Roman" w:hAnsi="Arial" w:cs="Arial"/>
            <w:color w:val="000000" w:themeColor="text1"/>
            <w:sz w:val="22"/>
            <w:szCs w:val="22"/>
          </w:rPr>
          <w:delText xml:space="preserve"> deindustrialization as we are still categorized as </w:delText>
        </w:r>
      </w:del>
      <w:ins w:id="7" w:author="Thalia Priscilla" w:date="2023-01-12T13:09:00Z">
        <w:del w:id="8" w:author="Chiara Situmorang" w:date="2023-01-12T22:34:00Z">
          <w:r w:rsidR="009F4C78" w:rsidDel="00615650">
            <w:rPr>
              <w:rFonts w:ascii="Arial" w:eastAsia="Times New Roman" w:hAnsi="Arial" w:cs="Arial"/>
              <w:color w:val="000000" w:themeColor="text1"/>
              <w:sz w:val="22"/>
              <w:szCs w:val="22"/>
            </w:rPr>
            <w:delText xml:space="preserve">a </w:delText>
          </w:r>
        </w:del>
      </w:ins>
      <w:del w:id="9" w:author="Chiara Situmorang" w:date="2023-01-12T22:34:00Z">
        <w:r w:rsidRPr="00184417" w:rsidDel="00615650">
          <w:rPr>
            <w:rFonts w:ascii="Arial" w:eastAsia="Times New Roman" w:hAnsi="Arial" w:cs="Arial"/>
            <w:color w:val="000000" w:themeColor="text1"/>
            <w:sz w:val="22"/>
            <w:szCs w:val="22"/>
          </w:rPr>
          <w:delText xml:space="preserve">middle income </w:delText>
        </w:r>
      </w:del>
      <w:ins w:id="10" w:author="Thalia Priscilla" w:date="2023-01-12T13:09:00Z">
        <w:del w:id="11" w:author="Chiara Situmorang" w:date="2023-01-12T22:34:00Z">
          <w:r w:rsidR="009F4C78" w:rsidDel="00615650">
            <w:rPr>
              <w:rFonts w:ascii="Arial" w:eastAsia="Times New Roman" w:hAnsi="Arial" w:cs="Arial"/>
              <w:color w:val="000000" w:themeColor="text1"/>
              <w:sz w:val="22"/>
              <w:szCs w:val="22"/>
            </w:rPr>
            <w:delText>economy</w:delText>
          </w:r>
        </w:del>
      </w:ins>
      <w:del w:id="12" w:author="Chiara Situmorang" w:date="2023-01-12T22:34:00Z">
        <w:r w:rsidRPr="00184417" w:rsidDel="00615650">
          <w:rPr>
            <w:rFonts w:ascii="Arial" w:eastAsia="Times New Roman" w:hAnsi="Arial" w:cs="Arial"/>
            <w:color w:val="000000" w:themeColor="text1"/>
            <w:sz w:val="22"/>
            <w:szCs w:val="22"/>
          </w:rPr>
          <w:delText>countries</w:delText>
        </w:r>
      </w:del>
      <w:ins w:id="13" w:author="Thalia Priscilla" w:date="2023-01-12T13:10:00Z">
        <w:del w:id="14" w:author="Chiara Situmorang" w:date="2023-01-12T22:34:00Z">
          <w:r w:rsidR="009F4C78" w:rsidDel="00615650">
            <w:rPr>
              <w:rFonts w:ascii="Arial" w:eastAsia="Times New Roman" w:hAnsi="Arial" w:cs="Arial"/>
              <w:color w:val="000000" w:themeColor="text1"/>
              <w:sz w:val="22"/>
              <w:szCs w:val="22"/>
            </w:rPr>
            <w:delText>.</w:delText>
          </w:r>
        </w:del>
      </w:ins>
      <w:del w:id="15" w:author="Chiara Situmorang" w:date="2023-01-12T22:34:00Z">
        <w:r w:rsidRPr="00184417" w:rsidDel="00615650">
          <w:rPr>
            <w:rFonts w:ascii="Arial" w:eastAsia="Times New Roman" w:hAnsi="Arial" w:cs="Arial"/>
            <w:color w:val="000000" w:themeColor="text1"/>
            <w:sz w:val="22"/>
            <w:szCs w:val="22"/>
          </w:rPr>
          <w:delText xml:space="preserve">, </w:delText>
        </w:r>
      </w:del>
      <w:del w:id="16" w:author="Thalia Priscilla" w:date="2023-01-12T13:10:00Z">
        <w:r w:rsidRPr="00184417" w:rsidDel="009F4C78">
          <w:rPr>
            <w:rFonts w:ascii="Arial" w:eastAsia="Times New Roman" w:hAnsi="Arial" w:cs="Arial"/>
            <w:color w:val="000000" w:themeColor="text1"/>
            <w:sz w:val="22"/>
            <w:szCs w:val="22"/>
          </w:rPr>
          <w:delText xml:space="preserve">and </w:delText>
        </w:r>
      </w:del>
      <w:r w:rsidRPr="00184417">
        <w:rPr>
          <w:rFonts w:ascii="Arial" w:eastAsia="Times New Roman" w:hAnsi="Arial" w:cs="Arial"/>
          <w:color w:val="000000" w:themeColor="text1"/>
          <w:sz w:val="22"/>
          <w:szCs w:val="22"/>
        </w:rPr>
        <w:t xml:space="preserve">I believe business analytical skills can </w:t>
      </w:r>
      <w:del w:id="17" w:author="Thalia Priscilla" w:date="2023-01-12T14:32:00Z">
        <w:r w:rsidRPr="00184417" w:rsidDel="009A4932">
          <w:rPr>
            <w:rFonts w:ascii="Arial" w:eastAsia="Times New Roman" w:hAnsi="Arial" w:cs="Arial"/>
            <w:color w:val="000000" w:themeColor="text1"/>
            <w:sz w:val="22"/>
            <w:szCs w:val="22"/>
          </w:rPr>
          <w:delText xml:space="preserve">help </w:delText>
        </w:r>
      </w:del>
      <w:ins w:id="18" w:author="Thalia Priscilla" w:date="2023-01-12T14:32:00Z">
        <w:r w:rsidR="009A4932">
          <w:rPr>
            <w:rFonts w:ascii="Arial" w:eastAsia="Times New Roman" w:hAnsi="Arial" w:cs="Arial"/>
            <w:color w:val="000000" w:themeColor="text1"/>
            <w:sz w:val="22"/>
            <w:szCs w:val="22"/>
          </w:rPr>
          <w:t>support</w:t>
        </w:r>
        <w:r w:rsidR="009A4932" w:rsidRPr="00184417">
          <w:rPr>
            <w:rFonts w:ascii="Arial" w:eastAsia="Times New Roman" w:hAnsi="Arial" w:cs="Arial"/>
            <w:color w:val="000000" w:themeColor="text1"/>
            <w:sz w:val="22"/>
            <w:szCs w:val="22"/>
          </w:rPr>
          <w:t xml:space="preserve"> </w:t>
        </w:r>
      </w:ins>
      <w:commentRangeStart w:id="19"/>
      <w:del w:id="20" w:author="Thalia Priscilla" w:date="2023-01-12T14:32:00Z">
        <w:r w:rsidRPr="00184417" w:rsidDel="009A4932">
          <w:rPr>
            <w:rFonts w:ascii="Arial" w:eastAsia="Times New Roman" w:hAnsi="Arial" w:cs="Arial"/>
            <w:color w:val="000000" w:themeColor="text1"/>
            <w:sz w:val="22"/>
            <w:szCs w:val="22"/>
          </w:rPr>
          <w:delText>bring back</w:delText>
        </w:r>
      </w:del>
      <w:ins w:id="21" w:author="Thalia Priscilla" w:date="2023-01-12T14:32:00Z">
        <w:r w:rsidR="009A4932">
          <w:rPr>
            <w:rFonts w:ascii="Arial" w:eastAsia="Times New Roman" w:hAnsi="Arial" w:cs="Arial"/>
            <w:color w:val="000000" w:themeColor="text1"/>
            <w:sz w:val="22"/>
            <w:szCs w:val="22"/>
          </w:rPr>
          <w:t>the return of</w:t>
        </w:r>
      </w:ins>
      <w:r w:rsidRPr="00184417">
        <w:rPr>
          <w:rFonts w:ascii="Arial" w:eastAsia="Times New Roman" w:hAnsi="Arial" w:cs="Arial"/>
          <w:color w:val="000000" w:themeColor="text1"/>
          <w:sz w:val="22"/>
          <w:szCs w:val="22"/>
        </w:rPr>
        <w:t xml:space="preserve"> Indonesia’s industrialization era. </w:t>
      </w:r>
      <w:commentRangeEnd w:id="19"/>
      <w:r w:rsidR="009F4C78">
        <w:rPr>
          <w:rStyle w:val="CommentReference"/>
        </w:rPr>
        <w:commentReference w:id="19"/>
      </w:r>
    </w:p>
    <w:p w14:paraId="51CD4440" w14:textId="77777777" w:rsidR="00184417" w:rsidRPr="00184417" w:rsidRDefault="00184417" w:rsidP="00184417">
      <w:pPr>
        <w:rPr>
          <w:rFonts w:ascii="Times New Roman" w:eastAsia="Times New Roman" w:hAnsi="Times New Roman" w:cs="Times New Roman"/>
          <w:color w:val="000000" w:themeColor="text1"/>
        </w:rPr>
      </w:pPr>
    </w:p>
    <w:p w14:paraId="4AC02EC1" w14:textId="19997E1F" w:rsidR="00184417" w:rsidRPr="00184417" w:rsidRDefault="00184417" w:rsidP="00184417">
      <w:pPr>
        <w:rPr>
          <w:rFonts w:ascii="Times New Roman" w:eastAsia="Times New Roman" w:hAnsi="Times New Roman" w:cs="Times New Roman"/>
          <w:color w:val="000000" w:themeColor="text1"/>
        </w:rPr>
      </w:pPr>
      <w:commentRangeStart w:id="22"/>
      <w:del w:id="23" w:author="Thalia Priscilla" w:date="2023-01-12T14:14:00Z">
        <w:r w:rsidRPr="00184417" w:rsidDel="00373B05">
          <w:rPr>
            <w:rFonts w:ascii="Arial" w:eastAsia="Times New Roman" w:hAnsi="Arial" w:cs="Arial"/>
            <w:color w:val="000000" w:themeColor="text1"/>
            <w:sz w:val="22"/>
            <w:szCs w:val="22"/>
          </w:rPr>
          <w:delText>Optimisation towards MSME industrialization in Indonesia cannot be underestimated as the possibilities are endless</w:delText>
        </w:r>
      </w:del>
      <w:commentRangeEnd w:id="22"/>
      <w:r w:rsidR="009A4932">
        <w:rPr>
          <w:rStyle w:val="CommentReference"/>
        </w:rPr>
        <w:commentReference w:id="22"/>
      </w:r>
      <w:del w:id="24" w:author="Thalia Priscilla" w:date="2023-01-12T14:14:00Z">
        <w:r w:rsidRPr="00184417" w:rsidDel="00373B05">
          <w:rPr>
            <w:rFonts w:ascii="Arial" w:eastAsia="Times New Roman" w:hAnsi="Arial" w:cs="Arial"/>
            <w:color w:val="000000" w:themeColor="text1"/>
            <w:sz w:val="22"/>
            <w:szCs w:val="22"/>
          </w:rPr>
          <w:delText xml:space="preserve">. </w:delText>
        </w:r>
      </w:del>
      <w:r w:rsidRPr="00184417">
        <w:rPr>
          <w:rFonts w:ascii="Arial" w:eastAsia="Times New Roman" w:hAnsi="Arial" w:cs="Arial"/>
          <w:color w:val="000000" w:themeColor="text1"/>
          <w:sz w:val="22"/>
          <w:szCs w:val="22"/>
        </w:rPr>
        <w:t xml:space="preserve">The objective behind industrial businesses is actually simple: minimize cost to maximize profit. Business analytical skills help identify and implement optimized industrial end-to-end processes, such as in allocating human resources, or </w:t>
      </w:r>
      <w:del w:id="25" w:author="Thalia Priscilla" w:date="2023-01-12T13:12:00Z">
        <w:r w:rsidRPr="00184417" w:rsidDel="009F4C78">
          <w:rPr>
            <w:rFonts w:ascii="Arial" w:eastAsia="Times New Roman" w:hAnsi="Arial" w:cs="Arial"/>
            <w:color w:val="000000" w:themeColor="text1"/>
            <w:sz w:val="22"/>
            <w:szCs w:val="22"/>
          </w:rPr>
          <w:delText xml:space="preserve">even </w:delText>
        </w:r>
      </w:del>
      <w:r w:rsidRPr="00184417">
        <w:rPr>
          <w:rFonts w:ascii="Arial" w:eastAsia="Times New Roman" w:hAnsi="Arial" w:cs="Arial"/>
          <w:color w:val="000000" w:themeColor="text1"/>
          <w:sz w:val="22"/>
          <w:szCs w:val="22"/>
        </w:rPr>
        <w:t xml:space="preserve">building an efficient production process in factories to ensure competitive manufacturing costs with minimum waste disposal, supporting the Paris Climate Agreement. </w:t>
      </w:r>
      <w:del w:id="26" w:author="Thalia Priscilla" w:date="2023-01-12T14:11:00Z">
        <w:r w:rsidRPr="00184417" w:rsidDel="00373B05">
          <w:rPr>
            <w:rFonts w:ascii="Arial" w:eastAsia="Times New Roman" w:hAnsi="Arial" w:cs="Arial"/>
            <w:color w:val="000000" w:themeColor="text1"/>
            <w:sz w:val="22"/>
            <w:szCs w:val="22"/>
          </w:rPr>
          <w:delText>T</w:delText>
        </w:r>
        <w:commentRangeStart w:id="27"/>
        <w:r w:rsidRPr="00184417" w:rsidDel="00373B05">
          <w:rPr>
            <w:rFonts w:ascii="Arial" w:eastAsia="Times New Roman" w:hAnsi="Arial" w:cs="Arial"/>
            <w:color w:val="000000" w:themeColor="text1"/>
            <w:sz w:val="22"/>
            <w:szCs w:val="22"/>
          </w:rPr>
          <w:delText>hus, the intention of paving Indonesia’s way towards industrialization heightens my interest in pursuing business analytics for further studies. </w:delText>
        </w:r>
        <w:commentRangeEnd w:id="27"/>
        <w:r w:rsidR="009F4C78" w:rsidDel="00373B05">
          <w:rPr>
            <w:rStyle w:val="CommentReference"/>
          </w:rPr>
          <w:commentReference w:id="27"/>
        </w:r>
      </w:del>
    </w:p>
    <w:p w14:paraId="49CE8458" w14:textId="77777777" w:rsidR="00184417" w:rsidRPr="00184417" w:rsidRDefault="00184417" w:rsidP="00184417">
      <w:pPr>
        <w:rPr>
          <w:rFonts w:ascii="Times New Roman" w:eastAsia="Times New Roman" w:hAnsi="Times New Roman" w:cs="Times New Roman"/>
          <w:color w:val="000000" w:themeColor="text1"/>
        </w:rPr>
      </w:pPr>
    </w:p>
    <w:p w14:paraId="12B802D5" w14:textId="06A818C0" w:rsidR="00184417" w:rsidRPr="00184417" w:rsidRDefault="00184417" w:rsidP="00184417">
      <w:pPr>
        <w:rPr>
          <w:rFonts w:ascii="Times New Roman" w:eastAsia="Times New Roman" w:hAnsi="Times New Roman" w:cs="Times New Roman"/>
          <w:color w:val="000000" w:themeColor="text1"/>
        </w:rPr>
      </w:pPr>
      <w:r w:rsidRPr="00184417">
        <w:rPr>
          <w:rFonts w:ascii="Arial" w:eastAsia="Times New Roman" w:hAnsi="Arial" w:cs="Arial"/>
          <w:color w:val="000000" w:themeColor="text1"/>
          <w:sz w:val="22"/>
          <w:szCs w:val="22"/>
        </w:rPr>
        <w:t xml:space="preserve">My internship experience as CEO Office at </w:t>
      </w:r>
      <w:proofErr w:type="spellStart"/>
      <w:r w:rsidRPr="00184417">
        <w:rPr>
          <w:rFonts w:ascii="Arial" w:eastAsia="Times New Roman" w:hAnsi="Arial" w:cs="Arial"/>
          <w:color w:val="000000" w:themeColor="text1"/>
          <w:sz w:val="22"/>
          <w:szCs w:val="22"/>
        </w:rPr>
        <w:t>Sayurbox</w:t>
      </w:r>
      <w:proofErr w:type="spellEnd"/>
      <w:r w:rsidRPr="00184417">
        <w:rPr>
          <w:rFonts w:ascii="Arial" w:eastAsia="Times New Roman" w:hAnsi="Arial" w:cs="Arial"/>
          <w:color w:val="000000" w:themeColor="text1"/>
          <w:sz w:val="22"/>
          <w:szCs w:val="22"/>
        </w:rPr>
        <w:t xml:space="preserve"> allow</w:t>
      </w:r>
      <w:ins w:id="28" w:author="Thalia Priscilla" w:date="2023-01-12T14:11:00Z">
        <w:r w:rsidR="00373B05">
          <w:rPr>
            <w:rFonts w:ascii="Arial" w:eastAsia="Times New Roman" w:hAnsi="Arial" w:cs="Arial"/>
            <w:color w:val="000000" w:themeColor="text1"/>
            <w:sz w:val="22"/>
            <w:szCs w:val="22"/>
          </w:rPr>
          <w:t>ed</w:t>
        </w:r>
      </w:ins>
      <w:del w:id="29" w:author="Thalia Priscilla" w:date="2023-01-12T14:11:00Z">
        <w:r w:rsidRPr="00184417" w:rsidDel="00373B05">
          <w:rPr>
            <w:rFonts w:ascii="Arial" w:eastAsia="Times New Roman" w:hAnsi="Arial" w:cs="Arial"/>
            <w:color w:val="000000" w:themeColor="text1"/>
            <w:sz w:val="22"/>
            <w:szCs w:val="22"/>
          </w:rPr>
          <w:delText>s</w:delText>
        </w:r>
      </w:del>
      <w:r w:rsidRPr="00184417">
        <w:rPr>
          <w:rFonts w:ascii="Arial" w:eastAsia="Times New Roman" w:hAnsi="Arial" w:cs="Arial"/>
          <w:color w:val="000000" w:themeColor="text1"/>
          <w:sz w:val="22"/>
          <w:szCs w:val="22"/>
        </w:rPr>
        <w:t xml:space="preserve"> me to learn the end-to-end process of a B2B and B2C supply chain involving short life</w:t>
      </w:r>
      <w:ins w:id="30" w:author="Chiara Situmorang" w:date="2023-01-12T22:34:00Z">
        <w:r w:rsidR="00615650">
          <w:rPr>
            <w:rFonts w:ascii="Arial" w:eastAsia="Times New Roman" w:hAnsi="Arial" w:cs="Arial"/>
            <w:color w:val="000000" w:themeColor="text1"/>
            <w:sz w:val="22"/>
            <w:szCs w:val="22"/>
          </w:rPr>
          <w:t>-</w:t>
        </w:r>
      </w:ins>
      <w:del w:id="31" w:author="Chiara Situmorang" w:date="2023-01-12T22:34:00Z">
        <w:r w:rsidRPr="00184417" w:rsidDel="00615650">
          <w:rPr>
            <w:rFonts w:ascii="Arial" w:eastAsia="Times New Roman" w:hAnsi="Arial" w:cs="Arial"/>
            <w:color w:val="000000" w:themeColor="text1"/>
            <w:sz w:val="22"/>
            <w:szCs w:val="22"/>
          </w:rPr>
          <w:delText xml:space="preserve"> </w:delText>
        </w:r>
      </w:del>
      <w:r w:rsidRPr="00184417">
        <w:rPr>
          <w:rFonts w:ascii="Arial" w:eastAsia="Times New Roman" w:hAnsi="Arial" w:cs="Arial"/>
          <w:color w:val="000000" w:themeColor="text1"/>
          <w:sz w:val="22"/>
          <w:szCs w:val="22"/>
        </w:rPr>
        <w:t>cycle products. I learned the importance of having an optimized network flow from one process to another, which in this case is a combination of inventory management, transportation management</w:t>
      </w:r>
      <w:ins w:id="32" w:author="Chiara Situmorang" w:date="2023-01-12T22:36:00Z">
        <w:r w:rsidR="00615650">
          <w:rPr>
            <w:rFonts w:ascii="Arial" w:eastAsia="Times New Roman" w:hAnsi="Arial" w:cs="Arial"/>
            <w:color w:val="000000" w:themeColor="text1"/>
            <w:sz w:val="22"/>
            <w:szCs w:val="22"/>
          </w:rPr>
          <w:t>,</w:t>
        </w:r>
      </w:ins>
      <w:r w:rsidRPr="00184417">
        <w:rPr>
          <w:rFonts w:ascii="Arial" w:eastAsia="Times New Roman" w:hAnsi="Arial" w:cs="Arial"/>
          <w:color w:val="000000" w:themeColor="text1"/>
          <w:sz w:val="22"/>
          <w:szCs w:val="22"/>
        </w:rPr>
        <w:t xml:space="preserve"> and supply demand planning, with shelf life of the products as one of the constraints. </w:t>
      </w:r>
      <w:commentRangeStart w:id="33"/>
      <w:del w:id="34" w:author="Thalia Priscilla" w:date="2023-01-12T14:12:00Z">
        <w:r w:rsidRPr="00184417" w:rsidDel="00373B05">
          <w:rPr>
            <w:rFonts w:ascii="Arial" w:eastAsia="Times New Roman" w:hAnsi="Arial" w:cs="Arial"/>
            <w:color w:val="000000" w:themeColor="text1"/>
            <w:sz w:val="22"/>
            <w:szCs w:val="22"/>
          </w:rPr>
          <w:delText>This opportunity ma</w:delText>
        </w:r>
      </w:del>
      <w:del w:id="35" w:author="Thalia Priscilla" w:date="2023-01-12T13:14:00Z">
        <w:r w:rsidRPr="00184417" w:rsidDel="00217E9F">
          <w:rPr>
            <w:rFonts w:ascii="Arial" w:eastAsia="Times New Roman" w:hAnsi="Arial" w:cs="Arial"/>
            <w:color w:val="000000" w:themeColor="text1"/>
            <w:sz w:val="22"/>
            <w:szCs w:val="22"/>
          </w:rPr>
          <w:delText>kes</w:delText>
        </w:r>
      </w:del>
      <w:del w:id="36" w:author="Thalia Priscilla" w:date="2023-01-12T14:12:00Z">
        <w:r w:rsidRPr="00184417" w:rsidDel="00373B05">
          <w:rPr>
            <w:rFonts w:ascii="Arial" w:eastAsia="Times New Roman" w:hAnsi="Arial" w:cs="Arial"/>
            <w:color w:val="000000" w:themeColor="text1"/>
            <w:sz w:val="22"/>
            <w:szCs w:val="22"/>
          </w:rPr>
          <w:delText xml:space="preserve"> me realize how often we find issues that need to be optimized, showing the urgency of mastering business analytics, as I believe this type of issue will often be encountered in industries.</w:delText>
        </w:r>
        <w:commentRangeEnd w:id="33"/>
        <w:r w:rsidR="00217E9F" w:rsidDel="00373B05">
          <w:rPr>
            <w:rStyle w:val="CommentReference"/>
          </w:rPr>
          <w:commentReference w:id="33"/>
        </w:r>
      </w:del>
    </w:p>
    <w:p w14:paraId="38515735" w14:textId="77777777" w:rsidR="00184417" w:rsidRPr="00184417" w:rsidRDefault="00184417" w:rsidP="00184417">
      <w:pPr>
        <w:rPr>
          <w:rFonts w:ascii="Times New Roman" w:eastAsia="Times New Roman" w:hAnsi="Times New Roman" w:cs="Times New Roman"/>
          <w:color w:val="000000" w:themeColor="text1"/>
        </w:rPr>
      </w:pPr>
    </w:p>
    <w:p w14:paraId="238B5E14" w14:textId="4CA38A17" w:rsidR="00184417" w:rsidRPr="00184417" w:rsidRDefault="00184417" w:rsidP="00184417">
      <w:pPr>
        <w:rPr>
          <w:rFonts w:ascii="Times New Roman" w:eastAsia="Times New Roman" w:hAnsi="Times New Roman" w:cs="Times New Roman"/>
          <w:color w:val="000000" w:themeColor="text1"/>
        </w:rPr>
      </w:pPr>
      <w:r w:rsidRPr="00184417">
        <w:rPr>
          <w:rFonts w:ascii="Arial" w:eastAsia="Times New Roman" w:hAnsi="Arial" w:cs="Arial"/>
          <w:color w:val="000000" w:themeColor="text1"/>
          <w:sz w:val="22"/>
          <w:szCs w:val="22"/>
        </w:rPr>
        <w:t xml:space="preserve">I also </w:t>
      </w:r>
      <w:del w:id="37" w:author="Thalia Priscilla" w:date="2023-01-12T14:15:00Z">
        <w:r w:rsidRPr="00184417" w:rsidDel="0087354C">
          <w:rPr>
            <w:rFonts w:ascii="Arial" w:eastAsia="Times New Roman" w:hAnsi="Arial" w:cs="Arial"/>
            <w:color w:val="000000" w:themeColor="text1"/>
            <w:sz w:val="22"/>
            <w:szCs w:val="22"/>
          </w:rPr>
          <w:delText xml:space="preserve">learned </w:delText>
        </w:r>
      </w:del>
      <w:ins w:id="38" w:author="Thalia Priscilla" w:date="2023-01-12T14:15:00Z">
        <w:r w:rsidR="0087354C">
          <w:rPr>
            <w:rFonts w:ascii="Arial" w:eastAsia="Times New Roman" w:hAnsi="Arial" w:cs="Arial"/>
            <w:color w:val="000000" w:themeColor="text1"/>
            <w:sz w:val="22"/>
            <w:szCs w:val="22"/>
          </w:rPr>
          <w:t>acquired</w:t>
        </w:r>
        <w:r w:rsidR="0087354C" w:rsidRPr="00184417">
          <w:rPr>
            <w:rFonts w:ascii="Arial" w:eastAsia="Times New Roman" w:hAnsi="Arial" w:cs="Arial"/>
            <w:color w:val="000000" w:themeColor="text1"/>
            <w:sz w:val="22"/>
            <w:szCs w:val="22"/>
          </w:rPr>
          <w:t xml:space="preserve"> </w:t>
        </w:r>
      </w:ins>
      <w:del w:id="39" w:author="Thalia Priscilla" w:date="2023-01-12T14:15:00Z">
        <w:r w:rsidRPr="00184417" w:rsidDel="0087354C">
          <w:rPr>
            <w:rFonts w:ascii="Arial" w:eastAsia="Times New Roman" w:hAnsi="Arial" w:cs="Arial"/>
            <w:color w:val="000000" w:themeColor="text1"/>
            <w:sz w:val="22"/>
            <w:szCs w:val="22"/>
          </w:rPr>
          <w:delText xml:space="preserve">skills that will shape my </w:delText>
        </w:r>
      </w:del>
      <w:r w:rsidRPr="00184417">
        <w:rPr>
          <w:rFonts w:ascii="Arial" w:eastAsia="Times New Roman" w:hAnsi="Arial" w:cs="Arial"/>
          <w:color w:val="000000" w:themeColor="text1"/>
          <w:sz w:val="22"/>
          <w:szCs w:val="22"/>
        </w:rPr>
        <w:t xml:space="preserve">leadership </w:t>
      </w:r>
      <w:del w:id="40" w:author="Thalia Priscilla" w:date="2023-01-12T14:15:00Z">
        <w:r w:rsidRPr="00184417" w:rsidDel="0087354C">
          <w:rPr>
            <w:rFonts w:ascii="Arial" w:eastAsia="Times New Roman" w:hAnsi="Arial" w:cs="Arial"/>
            <w:color w:val="000000" w:themeColor="text1"/>
            <w:sz w:val="22"/>
            <w:szCs w:val="22"/>
          </w:rPr>
          <w:delText xml:space="preserve">quality </w:delText>
        </w:r>
      </w:del>
      <w:r w:rsidRPr="00184417">
        <w:rPr>
          <w:rFonts w:ascii="Arial" w:eastAsia="Times New Roman" w:hAnsi="Arial" w:cs="Arial"/>
          <w:color w:val="000000" w:themeColor="text1"/>
          <w:sz w:val="22"/>
          <w:szCs w:val="22"/>
        </w:rPr>
        <w:t>and business acumen</w:t>
      </w:r>
      <w:ins w:id="41" w:author="Thalia Priscilla" w:date="2023-01-12T14:15:00Z">
        <w:r w:rsidR="0087354C">
          <w:rPr>
            <w:rFonts w:ascii="Arial" w:eastAsia="Times New Roman" w:hAnsi="Arial" w:cs="Arial"/>
            <w:color w:val="000000" w:themeColor="text1"/>
            <w:sz w:val="22"/>
            <w:szCs w:val="22"/>
          </w:rPr>
          <w:t xml:space="preserve"> skills</w:t>
        </w:r>
      </w:ins>
      <w:r w:rsidRPr="00184417">
        <w:rPr>
          <w:rFonts w:ascii="Arial" w:eastAsia="Times New Roman" w:hAnsi="Arial" w:cs="Arial"/>
          <w:color w:val="000000" w:themeColor="text1"/>
          <w:sz w:val="22"/>
          <w:szCs w:val="22"/>
        </w:rPr>
        <w:t xml:space="preserve"> through </w:t>
      </w:r>
      <w:del w:id="42" w:author="Thalia Priscilla" w:date="2023-01-12T14:15:00Z">
        <w:r w:rsidRPr="00184417" w:rsidDel="0087354C">
          <w:rPr>
            <w:rFonts w:ascii="Arial" w:eastAsia="Times New Roman" w:hAnsi="Arial" w:cs="Arial"/>
            <w:color w:val="000000" w:themeColor="text1"/>
            <w:sz w:val="22"/>
            <w:szCs w:val="22"/>
          </w:rPr>
          <w:delText>becoming a</w:delText>
        </w:r>
      </w:del>
      <w:ins w:id="43" w:author="Thalia Priscilla" w:date="2023-01-12T14:15:00Z">
        <w:r w:rsidR="0087354C">
          <w:rPr>
            <w:rFonts w:ascii="Arial" w:eastAsia="Times New Roman" w:hAnsi="Arial" w:cs="Arial"/>
            <w:color w:val="000000" w:themeColor="text1"/>
            <w:sz w:val="22"/>
            <w:szCs w:val="22"/>
          </w:rPr>
          <w:t>working in the</w:t>
        </w:r>
      </w:ins>
      <w:r w:rsidRPr="00184417">
        <w:rPr>
          <w:rFonts w:ascii="Arial" w:eastAsia="Times New Roman" w:hAnsi="Arial" w:cs="Arial"/>
          <w:color w:val="000000" w:themeColor="text1"/>
          <w:sz w:val="22"/>
          <w:szCs w:val="22"/>
        </w:rPr>
        <w:t xml:space="preserve"> CEO Office at </w:t>
      </w:r>
      <w:proofErr w:type="spellStart"/>
      <w:r w:rsidRPr="00184417">
        <w:rPr>
          <w:rFonts w:ascii="Arial" w:eastAsia="Times New Roman" w:hAnsi="Arial" w:cs="Arial"/>
          <w:color w:val="000000" w:themeColor="text1"/>
          <w:sz w:val="22"/>
          <w:szCs w:val="22"/>
        </w:rPr>
        <w:t>Finku</w:t>
      </w:r>
      <w:proofErr w:type="spellEnd"/>
      <w:r w:rsidRPr="00184417">
        <w:rPr>
          <w:rFonts w:ascii="Arial" w:eastAsia="Times New Roman" w:hAnsi="Arial" w:cs="Arial"/>
          <w:color w:val="000000" w:themeColor="text1"/>
          <w:sz w:val="22"/>
          <w:szCs w:val="22"/>
        </w:rPr>
        <w:t>. Having the flexibility to rotate to other roles, such as business development &amp; partnership and product management, I discovered that problems in early-stage start</w:t>
      </w:r>
      <w:ins w:id="44" w:author="Chiara Situmorang" w:date="2023-01-12T22:34:00Z">
        <w:r w:rsidR="00615650">
          <w:rPr>
            <w:rFonts w:ascii="Arial" w:eastAsia="Times New Roman" w:hAnsi="Arial" w:cs="Arial"/>
            <w:color w:val="000000" w:themeColor="text1"/>
            <w:sz w:val="22"/>
            <w:szCs w:val="22"/>
          </w:rPr>
          <w:t>-</w:t>
        </w:r>
      </w:ins>
      <w:r w:rsidRPr="00184417">
        <w:rPr>
          <w:rFonts w:ascii="Arial" w:eastAsia="Times New Roman" w:hAnsi="Arial" w:cs="Arial"/>
          <w:color w:val="000000" w:themeColor="text1"/>
          <w:sz w:val="22"/>
          <w:szCs w:val="22"/>
        </w:rPr>
        <w:t xml:space="preserve">ups are mainly about discovering and testing a suitable end-to-end working system which is heavily related to operations management. Working </w:t>
      </w:r>
      <w:ins w:id="45" w:author="Thalia Priscilla" w:date="2023-01-12T14:15:00Z">
        <w:r w:rsidR="0087354C">
          <w:rPr>
            <w:rFonts w:ascii="Arial" w:eastAsia="Times New Roman" w:hAnsi="Arial" w:cs="Arial"/>
            <w:color w:val="000000" w:themeColor="text1"/>
            <w:sz w:val="22"/>
            <w:szCs w:val="22"/>
          </w:rPr>
          <w:t xml:space="preserve">closely </w:t>
        </w:r>
      </w:ins>
      <w:r w:rsidRPr="00184417">
        <w:rPr>
          <w:rFonts w:ascii="Arial" w:eastAsia="Times New Roman" w:hAnsi="Arial" w:cs="Arial"/>
          <w:color w:val="000000" w:themeColor="text1"/>
          <w:sz w:val="22"/>
          <w:szCs w:val="22"/>
        </w:rPr>
        <w:t xml:space="preserve">alongside </w:t>
      </w:r>
      <w:del w:id="46" w:author="Thalia Priscilla" w:date="2023-01-12T14:13:00Z">
        <w:r w:rsidRPr="00184417" w:rsidDel="00373B05">
          <w:rPr>
            <w:rFonts w:ascii="Arial" w:eastAsia="Times New Roman" w:hAnsi="Arial" w:cs="Arial"/>
            <w:color w:val="000000" w:themeColor="text1"/>
            <w:sz w:val="22"/>
            <w:szCs w:val="22"/>
          </w:rPr>
          <w:delText xml:space="preserve">professionals with years of experience from </w:delText>
        </w:r>
      </w:del>
      <w:r w:rsidRPr="00184417">
        <w:rPr>
          <w:rFonts w:ascii="Arial" w:eastAsia="Times New Roman" w:hAnsi="Arial" w:cs="Arial"/>
          <w:color w:val="000000" w:themeColor="text1"/>
          <w:sz w:val="22"/>
          <w:szCs w:val="22"/>
        </w:rPr>
        <w:t xml:space="preserve">multinational consulting companies, </w:t>
      </w:r>
      <w:commentRangeStart w:id="47"/>
      <w:r w:rsidRPr="00184417">
        <w:rPr>
          <w:rFonts w:ascii="Arial" w:eastAsia="Times New Roman" w:hAnsi="Arial" w:cs="Arial"/>
          <w:color w:val="000000" w:themeColor="text1"/>
          <w:sz w:val="22"/>
          <w:szCs w:val="22"/>
        </w:rPr>
        <w:t xml:space="preserve">I </w:t>
      </w:r>
      <w:r w:rsidRPr="00184417">
        <w:rPr>
          <w:rFonts w:ascii="Arial" w:eastAsia="Times New Roman" w:hAnsi="Arial" w:cs="Arial"/>
          <w:color w:val="000000" w:themeColor="text1"/>
          <w:sz w:val="22"/>
          <w:szCs w:val="22"/>
        </w:rPr>
        <w:lastRenderedPageBreak/>
        <w:t>acquire</w:t>
      </w:r>
      <w:ins w:id="48" w:author="Thalia Priscilla" w:date="2023-01-12T13:17:00Z">
        <w:r w:rsidR="00217E9F">
          <w:rPr>
            <w:rFonts w:ascii="Arial" w:eastAsia="Times New Roman" w:hAnsi="Arial" w:cs="Arial"/>
            <w:color w:val="000000" w:themeColor="text1"/>
            <w:sz w:val="22"/>
            <w:szCs w:val="22"/>
          </w:rPr>
          <w:t>d</w:t>
        </w:r>
      </w:ins>
      <w:r w:rsidRPr="00184417">
        <w:rPr>
          <w:rFonts w:ascii="Arial" w:eastAsia="Times New Roman" w:hAnsi="Arial" w:cs="Arial"/>
          <w:color w:val="000000" w:themeColor="text1"/>
          <w:sz w:val="22"/>
          <w:szCs w:val="22"/>
        </w:rPr>
        <w:t xml:space="preserve"> a professional working ethos; I believe it is important skills to work professionally because one will deal a lot with external parties.</w:t>
      </w:r>
      <w:commentRangeEnd w:id="47"/>
      <w:r w:rsidR="00E157DE">
        <w:rPr>
          <w:rStyle w:val="CommentReference"/>
        </w:rPr>
        <w:commentReference w:id="47"/>
      </w:r>
    </w:p>
    <w:p w14:paraId="34A4E63B" w14:textId="77777777" w:rsidR="00184417" w:rsidRPr="00184417" w:rsidRDefault="00184417" w:rsidP="00184417">
      <w:pPr>
        <w:rPr>
          <w:rFonts w:ascii="Times New Roman" w:eastAsia="Times New Roman" w:hAnsi="Times New Roman" w:cs="Times New Roman"/>
          <w:color w:val="000000" w:themeColor="text1"/>
        </w:rPr>
      </w:pPr>
    </w:p>
    <w:p w14:paraId="35212B6B" w14:textId="53E9285F" w:rsidR="00184417" w:rsidRPr="00184417" w:rsidRDefault="00184417" w:rsidP="00184417">
      <w:pPr>
        <w:rPr>
          <w:rFonts w:ascii="Times New Roman" w:eastAsia="Times New Roman" w:hAnsi="Times New Roman" w:cs="Times New Roman"/>
          <w:color w:val="000000" w:themeColor="text1"/>
        </w:rPr>
      </w:pPr>
      <w:commentRangeStart w:id="49"/>
      <w:r w:rsidRPr="00184417">
        <w:rPr>
          <w:rFonts w:ascii="Arial" w:eastAsia="Times New Roman" w:hAnsi="Arial" w:cs="Arial"/>
          <w:color w:val="000000" w:themeColor="text1"/>
          <w:sz w:val="22"/>
          <w:szCs w:val="22"/>
        </w:rPr>
        <w:t xml:space="preserve">Gaining specialization in the optimization area, especially for supply chain and manufacturing, has been my purpose of pursuing an advanced degree, and the undoubtedly distinguished education quality in UCLA Master of Science in Business Analytics program will be a step forward. Receiving guidance from Prof </w:t>
      </w:r>
      <w:proofErr w:type="spellStart"/>
      <w:r w:rsidRPr="00184417">
        <w:rPr>
          <w:rFonts w:ascii="Arial" w:eastAsia="Times New Roman" w:hAnsi="Arial" w:cs="Arial"/>
          <w:color w:val="000000" w:themeColor="text1"/>
          <w:sz w:val="22"/>
          <w:szCs w:val="22"/>
        </w:rPr>
        <w:t>Velibor</w:t>
      </w:r>
      <w:proofErr w:type="spellEnd"/>
      <w:r w:rsidRPr="00184417">
        <w:rPr>
          <w:rFonts w:ascii="Arial" w:eastAsia="Times New Roman" w:hAnsi="Arial" w:cs="Arial"/>
          <w:color w:val="000000" w:themeColor="text1"/>
          <w:sz w:val="22"/>
          <w:szCs w:val="22"/>
        </w:rPr>
        <w:t xml:space="preserve"> </w:t>
      </w:r>
      <w:proofErr w:type="spellStart"/>
      <w:r w:rsidRPr="00184417">
        <w:rPr>
          <w:rFonts w:ascii="Arial" w:eastAsia="Times New Roman" w:hAnsi="Arial" w:cs="Arial"/>
          <w:color w:val="000000" w:themeColor="text1"/>
          <w:sz w:val="22"/>
          <w:szCs w:val="22"/>
        </w:rPr>
        <w:t>Mišić</w:t>
      </w:r>
      <w:proofErr w:type="spellEnd"/>
      <w:r w:rsidRPr="00184417">
        <w:rPr>
          <w:rFonts w:ascii="Arial" w:eastAsia="Times New Roman" w:hAnsi="Arial" w:cs="Arial"/>
          <w:color w:val="000000" w:themeColor="text1"/>
          <w:sz w:val="22"/>
          <w:szCs w:val="22"/>
        </w:rPr>
        <w:t xml:space="preserve"> will be an </w:t>
      </w:r>
      <w:proofErr w:type="spellStart"/>
      <w:r w:rsidRPr="00184417">
        <w:rPr>
          <w:rFonts w:ascii="Arial" w:eastAsia="Times New Roman" w:hAnsi="Arial" w:cs="Arial"/>
          <w:color w:val="000000" w:themeColor="text1"/>
          <w:sz w:val="22"/>
          <w:szCs w:val="22"/>
        </w:rPr>
        <w:t>honor</w:t>
      </w:r>
      <w:proofErr w:type="spellEnd"/>
      <w:r w:rsidRPr="00184417">
        <w:rPr>
          <w:rFonts w:ascii="Arial" w:eastAsia="Times New Roman" w:hAnsi="Arial" w:cs="Arial"/>
          <w:color w:val="000000" w:themeColor="text1"/>
          <w:sz w:val="22"/>
          <w:szCs w:val="22"/>
        </w:rPr>
        <w:t xml:space="preserve"> to </w:t>
      </w:r>
      <w:proofErr w:type="spellStart"/>
      <w:r w:rsidRPr="00184417">
        <w:rPr>
          <w:rFonts w:ascii="Arial" w:eastAsia="Times New Roman" w:hAnsi="Arial" w:cs="Arial"/>
          <w:color w:val="000000" w:themeColor="text1"/>
          <w:sz w:val="22"/>
          <w:szCs w:val="22"/>
        </w:rPr>
        <w:t>fulfill</w:t>
      </w:r>
      <w:proofErr w:type="spellEnd"/>
      <w:r w:rsidRPr="00184417">
        <w:rPr>
          <w:rFonts w:ascii="Arial" w:eastAsia="Times New Roman" w:hAnsi="Arial" w:cs="Arial"/>
          <w:color w:val="000000" w:themeColor="text1"/>
          <w:sz w:val="22"/>
          <w:szCs w:val="22"/>
        </w:rPr>
        <w:t xml:space="preserve"> my academic needs as his specialization in optimisation and operations management caught my interest, especially the publication about using data analytics for operations management, a new approach driven by the current abundance of data, which may be applicable in Indonesia. The machine learning for decision making course offered also intrigues me because nowadays, the role of machine learning in industries cannot be underestimated - such as maintenance scheduling or machine failure prediction. </w:t>
      </w:r>
      <w:commentRangeEnd w:id="49"/>
      <w:r w:rsidR="00E157DE">
        <w:rPr>
          <w:rStyle w:val="CommentReference"/>
        </w:rPr>
        <w:commentReference w:id="49"/>
      </w:r>
      <w:r w:rsidRPr="00184417">
        <w:rPr>
          <w:rFonts w:ascii="Arial" w:eastAsia="Times New Roman" w:hAnsi="Arial" w:cs="Arial"/>
          <w:color w:val="000000" w:themeColor="text1"/>
          <w:sz w:val="22"/>
          <w:szCs w:val="22"/>
        </w:rPr>
        <w:t xml:space="preserve">I believe the opportunity of acquiring those knowledge and skills, along with summer internship opportunities, is a great choice for my personal </w:t>
      </w:r>
      <w:del w:id="50" w:author="Thalia Priscilla" w:date="2023-01-12T14:30:00Z">
        <w:r w:rsidRPr="00184417" w:rsidDel="006F0690">
          <w:rPr>
            <w:rFonts w:ascii="Arial" w:eastAsia="Times New Roman" w:hAnsi="Arial" w:cs="Arial"/>
            <w:color w:val="000000" w:themeColor="text1"/>
            <w:sz w:val="22"/>
            <w:szCs w:val="22"/>
          </w:rPr>
          <w:delText>development</w:delText>
        </w:r>
      </w:del>
      <w:ins w:id="51" w:author="Thalia Priscilla" w:date="2023-01-12T14:30:00Z">
        <w:r w:rsidR="006F0690">
          <w:rPr>
            <w:rFonts w:ascii="Arial" w:eastAsia="Times New Roman" w:hAnsi="Arial" w:cs="Arial"/>
            <w:color w:val="000000" w:themeColor="text1"/>
            <w:sz w:val="22"/>
            <w:szCs w:val="22"/>
          </w:rPr>
          <w:t>goals</w:t>
        </w:r>
      </w:ins>
      <w:r w:rsidRPr="00184417">
        <w:rPr>
          <w:rFonts w:ascii="Arial" w:eastAsia="Times New Roman" w:hAnsi="Arial" w:cs="Arial"/>
          <w:color w:val="000000" w:themeColor="text1"/>
          <w:sz w:val="22"/>
          <w:szCs w:val="22"/>
        </w:rPr>
        <w:t>. </w:t>
      </w:r>
    </w:p>
    <w:p w14:paraId="548B745F" w14:textId="77777777" w:rsidR="00184417" w:rsidRPr="00184417" w:rsidRDefault="00184417" w:rsidP="00184417">
      <w:pPr>
        <w:rPr>
          <w:rFonts w:ascii="Times New Roman" w:eastAsia="Times New Roman" w:hAnsi="Times New Roman" w:cs="Times New Roman"/>
          <w:color w:val="000000" w:themeColor="text1"/>
        </w:rPr>
      </w:pPr>
    </w:p>
    <w:p w14:paraId="04FC4BD0" w14:textId="77777777" w:rsidR="00184417" w:rsidRPr="00184417" w:rsidRDefault="00184417" w:rsidP="00184417">
      <w:pPr>
        <w:rPr>
          <w:rFonts w:ascii="Times New Roman" w:eastAsia="Times New Roman" w:hAnsi="Times New Roman" w:cs="Times New Roman"/>
          <w:color w:val="000000" w:themeColor="text1"/>
        </w:rPr>
      </w:pPr>
      <w:r w:rsidRPr="00184417">
        <w:rPr>
          <w:rFonts w:ascii="Arial" w:eastAsia="Times New Roman" w:hAnsi="Arial" w:cs="Arial"/>
          <w:color w:val="000000" w:themeColor="text1"/>
          <w:sz w:val="22"/>
          <w:szCs w:val="22"/>
        </w:rPr>
        <w:t xml:space="preserve">UCLA also ensures its students have the opportunity to upgrade their professional skills - a university life that I have been looking for. </w:t>
      </w:r>
      <w:commentRangeStart w:id="52"/>
      <w:r w:rsidRPr="00184417">
        <w:rPr>
          <w:rFonts w:ascii="Arial" w:eastAsia="Times New Roman" w:hAnsi="Arial" w:cs="Arial"/>
          <w:color w:val="000000" w:themeColor="text1"/>
          <w:sz w:val="22"/>
          <w:szCs w:val="22"/>
        </w:rPr>
        <w:t xml:space="preserve">Management Consulting Association, part of UCLA’s professional clubs, provides rigorous training for future candidates applying for consultancy roles like me, while International Business Association can be a social space for aspiring leaders to connect and exchange thoughts with members from diverse backgrounds. These societies will ensure that my academic growth pairs up with honing my professional ethics. </w:t>
      </w:r>
      <w:commentRangeEnd w:id="52"/>
      <w:r w:rsidR="006F0690">
        <w:rPr>
          <w:rStyle w:val="CommentReference"/>
        </w:rPr>
        <w:commentReference w:id="52"/>
      </w:r>
      <w:r w:rsidRPr="00184417">
        <w:rPr>
          <w:rFonts w:ascii="Arial" w:eastAsia="Times New Roman" w:hAnsi="Arial" w:cs="Arial"/>
          <w:color w:val="000000" w:themeColor="text1"/>
          <w:sz w:val="22"/>
          <w:szCs w:val="22"/>
        </w:rPr>
        <w:t xml:space="preserve">It will be my personal </w:t>
      </w:r>
      <w:proofErr w:type="spellStart"/>
      <w:r w:rsidRPr="00184417">
        <w:rPr>
          <w:rFonts w:ascii="Arial" w:eastAsia="Times New Roman" w:hAnsi="Arial" w:cs="Arial"/>
          <w:color w:val="000000" w:themeColor="text1"/>
          <w:sz w:val="22"/>
          <w:szCs w:val="22"/>
        </w:rPr>
        <w:t>honor</w:t>
      </w:r>
      <w:proofErr w:type="spellEnd"/>
      <w:r w:rsidRPr="00184417">
        <w:rPr>
          <w:rFonts w:ascii="Arial" w:eastAsia="Times New Roman" w:hAnsi="Arial" w:cs="Arial"/>
          <w:color w:val="000000" w:themeColor="text1"/>
          <w:sz w:val="22"/>
          <w:szCs w:val="22"/>
        </w:rPr>
        <w:t xml:space="preserve"> if I can apply both my academic and professional skills gained from UCLA to pursue my long-term goal of becoming an entrepreneur, and bring the reputation of UCLA as an alumni.</w:t>
      </w:r>
    </w:p>
    <w:p w14:paraId="5DF5223C" w14:textId="77777777" w:rsidR="00184417" w:rsidRPr="00184417" w:rsidRDefault="00184417" w:rsidP="00184417">
      <w:pPr>
        <w:rPr>
          <w:rFonts w:ascii="Times New Roman" w:eastAsia="Times New Roman" w:hAnsi="Times New Roman" w:cs="Times New Roman"/>
          <w:color w:val="000000" w:themeColor="text1"/>
        </w:rPr>
      </w:pPr>
    </w:p>
    <w:p w14:paraId="67087340" w14:textId="77777777" w:rsidR="00EE3EAE" w:rsidRPr="00184417" w:rsidRDefault="00EE3EAE">
      <w:pPr>
        <w:rPr>
          <w:color w:val="000000" w:themeColor="text1"/>
        </w:rPr>
      </w:pPr>
    </w:p>
    <w:sectPr w:rsidR="00EE3EAE" w:rsidRPr="001844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3-01-12T22:33:00Z" w:initials="CS">
    <w:p w14:paraId="0802453E" w14:textId="77777777" w:rsidR="00615650" w:rsidRDefault="00615650" w:rsidP="005A67EF">
      <w:r>
        <w:rPr>
          <w:rStyle w:val="CommentReference"/>
        </w:rPr>
        <w:annotationRef/>
      </w:r>
      <w:r>
        <w:rPr>
          <w:sz w:val="20"/>
          <w:szCs w:val="20"/>
        </w:rPr>
        <w:t>Do you have citations to back this up?</w:t>
      </w:r>
    </w:p>
  </w:comment>
  <w:comment w:id="19" w:author="Thalia Priscilla" w:date="2023-01-12T13:10:00Z" w:initials="TP">
    <w:p w14:paraId="5B0CDC18" w14:textId="686B97AD" w:rsidR="009F4C78" w:rsidRDefault="009F4C78">
      <w:pPr>
        <w:pStyle w:val="CommentText"/>
      </w:pPr>
      <w:r>
        <w:rPr>
          <w:rStyle w:val="CommentReference"/>
        </w:rPr>
        <w:annotationRef/>
      </w:r>
      <w:r>
        <w:rPr>
          <w:rStyle w:val="CommentReference"/>
        </w:rPr>
        <w:annotationRef/>
      </w:r>
      <w:r>
        <w:t xml:space="preserve">And thus move towards being a high-income economy? </w:t>
      </w:r>
    </w:p>
  </w:comment>
  <w:comment w:id="22" w:author="Thalia Priscilla" w:date="2023-01-12T14:32:00Z" w:initials="TP">
    <w:p w14:paraId="543C03BD" w14:textId="51480212" w:rsidR="009A4932" w:rsidRDefault="009A4932">
      <w:pPr>
        <w:pStyle w:val="CommentText"/>
      </w:pPr>
      <w:r>
        <w:rPr>
          <w:rStyle w:val="CommentReference"/>
        </w:rPr>
        <w:annotationRef/>
      </w:r>
      <w:r>
        <w:t>Suggest to delete to make word count.</w:t>
      </w:r>
    </w:p>
  </w:comment>
  <w:comment w:id="27" w:author="Thalia Priscilla" w:date="2023-01-12T13:13:00Z" w:initials="TP">
    <w:p w14:paraId="2BEE9897" w14:textId="4695DB07" w:rsidR="009F4C78" w:rsidRDefault="009F4C78">
      <w:pPr>
        <w:pStyle w:val="CommentText"/>
      </w:pPr>
      <w:r>
        <w:rPr>
          <w:rStyle w:val="CommentReference"/>
        </w:rPr>
        <w:annotationRef/>
      </w:r>
      <w:r>
        <w:rPr>
          <w:rStyle w:val="CommentReference"/>
        </w:rPr>
        <w:annotationRef/>
      </w:r>
      <w:r>
        <w:rPr>
          <w:rStyle w:val="CommentReference"/>
        </w:rPr>
        <w:annotationRef/>
      </w:r>
      <w:r>
        <w:t xml:space="preserve">I think </w:t>
      </w:r>
      <w:r w:rsidR="00373B05">
        <w:t xml:space="preserve">instead of this </w:t>
      </w:r>
      <w:r>
        <w:t>you need to mention your envisioned career path (working in management consultancy and becoming an entrepreneur) before going into your experiences and why you want to pursue business analytics.</w:t>
      </w:r>
    </w:p>
  </w:comment>
  <w:comment w:id="33" w:author="Thalia Priscilla" w:date="2023-01-12T13:18:00Z" w:initials="TP">
    <w:p w14:paraId="6C4F1453" w14:textId="1D0E84D9" w:rsidR="00217E9F" w:rsidRDefault="00217E9F">
      <w:pPr>
        <w:pStyle w:val="CommentText"/>
      </w:pPr>
      <w:r>
        <w:rPr>
          <w:rStyle w:val="CommentReference"/>
        </w:rPr>
        <w:annotationRef/>
      </w:r>
      <w:r w:rsidR="00E157DE">
        <w:t>I think you can incorporate what you want to learn further in UCLA (in the second to last para) here, instead of compiling them in the two last paragraphs.</w:t>
      </w:r>
    </w:p>
  </w:comment>
  <w:comment w:id="47" w:author="Thalia Priscilla" w:date="2023-01-12T14:22:00Z" w:initials="TP">
    <w:p w14:paraId="013EA5DC" w14:textId="5041E5F8" w:rsidR="00E157DE" w:rsidRDefault="00E157DE">
      <w:pPr>
        <w:pStyle w:val="CommentText"/>
      </w:pPr>
      <w:r>
        <w:rPr>
          <w:rStyle w:val="CommentReference"/>
        </w:rPr>
        <w:annotationRef/>
      </w:r>
      <w:r>
        <w:t>Do you have an example of this ‘professional working ethos’?</w:t>
      </w:r>
    </w:p>
    <w:p w14:paraId="06637239" w14:textId="77777777" w:rsidR="00E157DE" w:rsidRDefault="00E157DE">
      <w:pPr>
        <w:pStyle w:val="CommentText"/>
      </w:pPr>
    </w:p>
    <w:p w14:paraId="3A63F210" w14:textId="4388AF61" w:rsidR="00E157DE" w:rsidRDefault="00E157DE">
      <w:pPr>
        <w:pStyle w:val="CommentText"/>
      </w:pPr>
      <w:r>
        <w:t xml:space="preserve">Again I would continue with incorporating the last para here, so that it’s easier for the reader to see how your experience is relevant to what you want to study. </w:t>
      </w:r>
    </w:p>
  </w:comment>
  <w:comment w:id="49" w:author="Thalia Priscilla" w:date="2023-01-12T14:27:00Z" w:initials="TP">
    <w:p w14:paraId="4E3F26A6" w14:textId="5B48E35B" w:rsidR="00E157DE" w:rsidRDefault="00E157DE">
      <w:pPr>
        <w:pStyle w:val="CommentText"/>
      </w:pPr>
      <w:r>
        <w:rPr>
          <w:rStyle w:val="CommentReference"/>
        </w:rPr>
        <w:annotationRef/>
      </w:r>
      <w:r>
        <w:t xml:space="preserve">Suggest incorporating </w:t>
      </w:r>
      <w:r w:rsidR="006F0690">
        <w:t>mention</w:t>
      </w:r>
      <w:r>
        <w:t xml:space="preserve"> parts of this para to the </w:t>
      </w:r>
      <w:r>
        <w:t>Sayurbox section above.</w:t>
      </w:r>
      <w:r w:rsidR="006F0690">
        <w:t xml:space="preserve"> You can still elaborate the rest here. </w:t>
      </w:r>
    </w:p>
  </w:comment>
  <w:comment w:id="52" w:author="Thalia Priscilla" w:date="2023-01-12T14:28:00Z" w:initials="TP">
    <w:p w14:paraId="4A74E994" w14:textId="4AA48EAA" w:rsidR="006F0690" w:rsidRDefault="006F0690">
      <w:pPr>
        <w:pStyle w:val="CommentText"/>
      </w:pPr>
      <w:r>
        <w:rPr>
          <w:rStyle w:val="CommentReference"/>
        </w:rPr>
        <w:annotationRef/>
      </w:r>
      <w:r>
        <w:t xml:space="preserve">Suggest incorporating a little of this to the </w:t>
      </w:r>
      <w:r>
        <w:t>Finku section and elaborate the rest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02453E" w15:done="0"/>
  <w15:commentEx w15:paraId="5B0CDC18" w15:done="0"/>
  <w15:commentEx w15:paraId="543C03BD" w15:done="0"/>
  <w15:commentEx w15:paraId="2BEE9897" w15:done="0"/>
  <w15:commentEx w15:paraId="6C4F1453" w15:done="0"/>
  <w15:commentEx w15:paraId="3A63F210" w15:done="0"/>
  <w15:commentEx w15:paraId="4E3F26A6" w15:done="0"/>
  <w15:commentEx w15:paraId="4A74E9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B0944" w16cex:dateUtc="2023-01-12T15:33:00Z"/>
  <w16cex:commentExtensible w16cex:durableId="276A8535" w16cex:dateUtc="2023-01-12T06:10:00Z"/>
  <w16cex:commentExtensible w16cex:durableId="276A9890" w16cex:dateUtc="2023-01-12T07:32:00Z"/>
  <w16cex:commentExtensible w16cex:durableId="276A85F1" w16cex:dateUtc="2023-01-12T06:13:00Z"/>
  <w16cex:commentExtensible w16cex:durableId="276A873F" w16cex:dateUtc="2023-01-12T06:18:00Z"/>
  <w16cex:commentExtensible w16cex:durableId="276A961A" w16cex:dateUtc="2023-01-12T07:22:00Z"/>
  <w16cex:commentExtensible w16cex:durableId="276A975D" w16cex:dateUtc="2023-01-12T07:27:00Z"/>
  <w16cex:commentExtensible w16cex:durableId="276A9798" w16cex:dateUtc="2023-01-12T0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02453E" w16cid:durableId="276B0944"/>
  <w16cid:commentId w16cid:paraId="5B0CDC18" w16cid:durableId="276A8535"/>
  <w16cid:commentId w16cid:paraId="543C03BD" w16cid:durableId="276A9890"/>
  <w16cid:commentId w16cid:paraId="2BEE9897" w16cid:durableId="276A85F1"/>
  <w16cid:commentId w16cid:paraId="6C4F1453" w16cid:durableId="276A873F"/>
  <w16cid:commentId w16cid:paraId="3A63F210" w16cid:durableId="276A961A"/>
  <w16cid:commentId w16cid:paraId="4E3F26A6" w16cid:durableId="276A975D"/>
  <w16cid:commentId w16cid:paraId="4A74E994" w16cid:durableId="276A97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17"/>
    <w:rsid w:val="00184417"/>
    <w:rsid w:val="00185506"/>
    <w:rsid w:val="00217E9F"/>
    <w:rsid w:val="00373B05"/>
    <w:rsid w:val="00471912"/>
    <w:rsid w:val="00615650"/>
    <w:rsid w:val="0062459E"/>
    <w:rsid w:val="006F0690"/>
    <w:rsid w:val="0087354C"/>
    <w:rsid w:val="009915C7"/>
    <w:rsid w:val="009A4932"/>
    <w:rsid w:val="009F4C78"/>
    <w:rsid w:val="00E157DE"/>
    <w:rsid w:val="00EA38D0"/>
    <w:rsid w:val="00EE3EAE"/>
    <w:rsid w:val="00F71C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99758B9"/>
  <w15:chartTrackingRefBased/>
  <w15:docId w15:val="{904D3177-A8DE-8044-B9B1-D32A8B58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417"/>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9F4C78"/>
  </w:style>
  <w:style w:type="character" w:styleId="CommentReference">
    <w:name w:val="annotation reference"/>
    <w:basedOn w:val="DefaultParagraphFont"/>
    <w:uiPriority w:val="99"/>
    <w:semiHidden/>
    <w:unhideWhenUsed/>
    <w:rsid w:val="009F4C78"/>
    <w:rPr>
      <w:sz w:val="16"/>
      <w:szCs w:val="16"/>
    </w:rPr>
  </w:style>
  <w:style w:type="paragraph" w:styleId="CommentText">
    <w:name w:val="annotation text"/>
    <w:basedOn w:val="Normal"/>
    <w:link w:val="CommentTextChar"/>
    <w:uiPriority w:val="99"/>
    <w:semiHidden/>
    <w:unhideWhenUsed/>
    <w:rsid w:val="009F4C78"/>
    <w:rPr>
      <w:sz w:val="20"/>
      <w:szCs w:val="20"/>
    </w:rPr>
  </w:style>
  <w:style w:type="character" w:customStyle="1" w:styleId="CommentTextChar">
    <w:name w:val="Comment Text Char"/>
    <w:basedOn w:val="DefaultParagraphFont"/>
    <w:link w:val="CommentText"/>
    <w:uiPriority w:val="99"/>
    <w:semiHidden/>
    <w:rsid w:val="009F4C78"/>
    <w:rPr>
      <w:sz w:val="20"/>
      <w:szCs w:val="20"/>
    </w:rPr>
  </w:style>
  <w:style w:type="paragraph" w:styleId="CommentSubject">
    <w:name w:val="annotation subject"/>
    <w:basedOn w:val="CommentText"/>
    <w:next w:val="CommentText"/>
    <w:link w:val="CommentSubjectChar"/>
    <w:uiPriority w:val="99"/>
    <w:semiHidden/>
    <w:unhideWhenUsed/>
    <w:rsid w:val="009F4C78"/>
    <w:rPr>
      <w:b/>
      <w:bCs/>
    </w:rPr>
  </w:style>
  <w:style w:type="character" w:customStyle="1" w:styleId="CommentSubjectChar">
    <w:name w:val="Comment Subject Char"/>
    <w:basedOn w:val="CommentTextChar"/>
    <w:link w:val="CommentSubject"/>
    <w:uiPriority w:val="99"/>
    <w:semiHidden/>
    <w:rsid w:val="009F4C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6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2023-01-12T07:33:00Z</dcterms:created>
  <dcterms:modified xsi:type="dcterms:W3CDTF">2023-01-12T15:44:00Z</dcterms:modified>
</cp:coreProperties>
</file>