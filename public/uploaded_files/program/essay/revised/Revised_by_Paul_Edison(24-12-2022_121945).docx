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6B5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Karen </w:t>
      </w:r>
    </w:p>
    <w:p w14:paraId="00000002" w14:textId="77777777" w:rsidR="00146B54"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Tell us something you have done outside your school curriculum to prepare yourself for your chosen degree course(s). For example, did you work in a relevant part-time job, or did you take an online course? (550 characters)</w:t>
      </w:r>
    </w:p>
    <w:p w14:paraId="00000003" w14:textId="09944589" w:rsidR="00146B54" w:rsidRDefault="00000000">
      <w:pPr>
        <w:ind w:left="720"/>
        <w:jc w:val="both"/>
        <w:rPr>
          <w:ins w:id="0" w:author="Microsoft Office User" w:date="2022-12-22T22:08:00Z"/>
          <w:rFonts w:ascii="Times New Roman" w:eastAsia="Times New Roman" w:hAnsi="Times New Roman" w:cs="Times New Roman"/>
        </w:rPr>
      </w:pPr>
      <w:commentRangeStart w:id="1"/>
      <w:r>
        <w:rPr>
          <w:rFonts w:ascii="Times New Roman" w:eastAsia="Times New Roman" w:hAnsi="Times New Roman" w:cs="Times New Roman"/>
        </w:rPr>
        <w:t xml:space="preserve">I participated in a business plan competition where we ideated a virtual </w:t>
      </w:r>
      <w:del w:id="2" w:author="Paul Edison" w:date="2022-12-24T12:12:00Z">
        <w:r w:rsidDel="00B14495">
          <w:rPr>
            <w:rFonts w:ascii="Times New Roman" w:eastAsia="Times New Roman" w:hAnsi="Times New Roman" w:cs="Times New Roman"/>
          </w:rPr>
          <w:delText>try on</w:delText>
        </w:r>
      </w:del>
      <w:ins w:id="3" w:author="Paul Edison" w:date="2022-12-24T12:12:00Z">
        <w:r w:rsidR="00B14495">
          <w:rPr>
            <w:rFonts w:ascii="Times New Roman" w:eastAsia="Times New Roman" w:hAnsi="Times New Roman" w:cs="Times New Roman"/>
          </w:rPr>
          <w:t>dressing room</w:t>
        </w:r>
      </w:ins>
      <w:r>
        <w:rPr>
          <w:rFonts w:ascii="Times New Roman" w:eastAsia="Times New Roman" w:hAnsi="Times New Roman" w:cs="Times New Roman"/>
        </w:rPr>
        <w:t xml:space="preserve"> for the clothing retail industry. This experience allowed me to </w:t>
      </w:r>
      <w:del w:id="4" w:author="Microsoft Office User" w:date="2022-12-22T21:51:00Z">
        <w:r w:rsidDel="008D19BC">
          <w:rPr>
            <w:rFonts w:ascii="Times New Roman" w:eastAsia="Times New Roman" w:hAnsi="Times New Roman" w:cs="Times New Roman"/>
          </w:rPr>
          <w:delText xml:space="preserve">utilise </w:delText>
        </w:r>
      </w:del>
      <w:ins w:id="5" w:author="Microsoft Office User" w:date="2022-12-22T21:51:00Z">
        <w:r w:rsidR="008D19BC">
          <w:rPr>
            <w:rFonts w:ascii="Times New Roman" w:eastAsia="Times New Roman" w:hAnsi="Times New Roman" w:cs="Times New Roman"/>
          </w:rPr>
          <w:t xml:space="preserve">apply </w:t>
        </w:r>
      </w:ins>
      <w:r>
        <w:rPr>
          <w:rFonts w:ascii="Times New Roman" w:eastAsia="Times New Roman" w:hAnsi="Times New Roman" w:cs="Times New Roman"/>
        </w:rPr>
        <w:t xml:space="preserve">the knowledge taught in classes like making financial statements and a marketing strategy. </w:t>
      </w:r>
      <w:commentRangeEnd w:id="1"/>
      <w:r w:rsidR="00B14495">
        <w:rPr>
          <w:rStyle w:val="CommentReference"/>
        </w:rPr>
        <w:commentReference w:id="1"/>
      </w:r>
      <w:r>
        <w:rPr>
          <w:rFonts w:ascii="Times New Roman" w:eastAsia="Times New Roman" w:hAnsi="Times New Roman" w:cs="Times New Roman"/>
        </w:rPr>
        <w:t xml:space="preserve">After interviewing an executive in a software company, I learned </w:t>
      </w:r>
      <w:del w:id="6" w:author="Microsoft Office User" w:date="2022-12-22T21:53:00Z">
        <w:r w:rsidDel="008D19BC">
          <w:rPr>
            <w:rFonts w:ascii="Times New Roman" w:eastAsia="Times New Roman" w:hAnsi="Times New Roman" w:cs="Times New Roman"/>
          </w:rPr>
          <w:delText>something new</w:delText>
        </w:r>
      </w:del>
      <w:r>
        <w:rPr>
          <w:rFonts w:ascii="Times New Roman" w:eastAsia="Times New Roman" w:hAnsi="Times New Roman" w:cs="Times New Roman"/>
        </w:rPr>
        <w:t xml:space="preserve"> about outsourcing </w:t>
      </w:r>
      <w:del w:id="7" w:author="Microsoft Office User" w:date="2022-12-22T21:53:00Z">
        <w:r w:rsidDel="008D19BC">
          <w:rPr>
            <w:rFonts w:ascii="Times New Roman" w:eastAsia="Times New Roman" w:hAnsi="Times New Roman" w:cs="Times New Roman"/>
          </w:rPr>
          <w:delText xml:space="preserve">resources </w:delText>
        </w:r>
      </w:del>
      <w:r>
        <w:rPr>
          <w:rFonts w:ascii="Times New Roman" w:eastAsia="Times New Roman" w:hAnsi="Times New Roman" w:cs="Times New Roman"/>
        </w:rPr>
        <w:t>and business expansion. I also joined an accounting competition, which require</w:t>
      </w:r>
      <w:ins w:id="8" w:author="Microsoft Office User" w:date="2022-12-22T21:54:00Z">
        <w:r w:rsidR="008D19BC">
          <w:rPr>
            <w:rFonts w:ascii="Times New Roman" w:eastAsia="Times New Roman" w:hAnsi="Times New Roman" w:cs="Times New Roman"/>
          </w:rPr>
          <w:t>d</w:t>
        </w:r>
      </w:ins>
      <w:del w:id="9" w:author="Microsoft Office User" w:date="2022-12-22T21:54:00Z">
        <w:r w:rsidDel="008D19BC">
          <w:rPr>
            <w:rFonts w:ascii="Times New Roman" w:eastAsia="Times New Roman" w:hAnsi="Times New Roman" w:cs="Times New Roman"/>
          </w:rPr>
          <w:delText>s</w:delText>
        </w:r>
      </w:del>
      <w:r>
        <w:rPr>
          <w:rFonts w:ascii="Times New Roman" w:eastAsia="Times New Roman" w:hAnsi="Times New Roman" w:cs="Times New Roman"/>
        </w:rPr>
        <w:t xml:space="preserve"> extra </w:t>
      </w:r>
      <w:del w:id="10" w:author="Microsoft Office User" w:date="2022-12-22T21:54:00Z">
        <w:r w:rsidDel="008D19BC">
          <w:rPr>
            <w:rFonts w:ascii="Times New Roman" w:eastAsia="Times New Roman" w:hAnsi="Times New Roman" w:cs="Times New Roman"/>
          </w:rPr>
          <w:delText xml:space="preserve">hours </w:delText>
        </w:r>
      </w:del>
      <w:r>
        <w:rPr>
          <w:rFonts w:ascii="Times New Roman" w:eastAsia="Times New Roman" w:hAnsi="Times New Roman" w:cs="Times New Roman"/>
        </w:rPr>
        <w:t>after school</w:t>
      </w:r>
      <w:del w:id="11" w:author="Microsoft Office User" w:date="2022-12-22T21:54:00Z">
        <w:r w:rsidDel="008D19BC">
          <w:rPr>
            <w:rFonts w:ascii="Times New Roman" w:eastAsia="Times New Roman" w:hAnsi="Times New Roman" w:cs="Times New Roman"/>
          </w:rPr>
          <w:delText xml:space="preserve"> </w:delText>
        </w:r>
      </w:del>
      <w:ins w:id="12" w:author="Microsoft Office User" w:date="2022-12-22T21:54:00Z">
        <w:r w:rsidR="008D19BC">
          <w:rPr>
            <w:rFonts w:ascii="Times New Roman" w:eastAsia="Times New Roman" w:hAnsi="Times New Roman" w:cs="Times New Roman"/>
          </w:rPr>
          <w:t xml:space="preserve"> practice</w:t>
        </w:r>
      </w:ins>
      <w:del w:id="13" w:author="Microsoft Office User" w:date="2022-12-22T21:54:00Z">
        <w:r w:rsidDel="008D19BC">
          <w:rPr>
            <w:rFonts w:ascii="Times New Roman" w:eastAsia="Times New Roman" w:hAnsi="Times New Roman" w:cs="Times New Roman"/>
          </w:rPr>
          <w:delText>to practise for</w:delText>
        </w:r>
      </w:del>
      <w:r>
        <w:rPr>
          <w:rFonts w:ascii="Times New Roman" w:eastAsia="Times New Roman" w:hAnsi="Times New Roman" w:cs="Times New Roman"/>
        </w:rPr>
        <w:t xml:space="preserve">. This exposed me to concepts not taught in class like recording inventories with FOB shipping point and destination. </w:t>
      </w:r>
    </w:p>
    <w:p w14:paraId="0A6DB64E" w14:textId="069E4E6F" w:rsidR="00EB7FA5" w:rsidRDefault="00EB7FA5">
      <w:pPr>
        <w:ind w:left="720"/>
        <w:jc w:val="both"/>
        <w:rPr>
          <w:ins w:id="14" w:author="Microsoft Office User" w:date="2022-12-22T22:08:00Z"/>
          <w:rFonts w:ascii="Times New Roman" w:eastAsia="Times New Roman" w:hAnsi="Times New Roman" w:cs="Times New Roman"/>
        </w:rPr>
      </w:pPr>
    </w:p>
    <w:p w14:paraId="00000004" w14:textId="77777777" w:rsidR="00146B54" w:rsidRDefault="00146B54">
      <w:pPr>
        <w:jc w:val="both"/>
        <w:rPr>
          <w:rFonts w:ascii="Times New Roman" w:eastAsia="Times New Roman" w:hAnsi="Times New Roman" w:cs="Times New Roman"/>
        </w:rPr>
      </w:pPr>
    </w:p>
    <w:p w14:paraId="00000005" w14:textId="77777777" w:rsidR="00146B54"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 xml:space="preserve">Tell us about a time when you failed to do something on your first </w:t>
      </w:r>
      <w:proofErr w:type="gramStart"/>
      <w:r>
        <w:rPr>
          <w:rFonts w:ascii="Times New Roman" w:eastAsia="Times New Roman" w:hAnsi="Times New Roman" w:cs="Times New Roman"/>
          <w:b/>
        </w:rPr>
        <w:t>try, but</w:t>
      </w:r>
      <w:proofErr w:type="gramEnd"/>
      <w:r>
        <w:rPr>
          <w:rFonts w:ascii="Times New Roman" w:eastAsia="Times New Roman" w:hAnsi="Times New Roman" w:cs="Times New Roman"/>
          <w:b/>
        </w:rPr>
        <w:t xml:space="preserve"> succeeded on subsequent attempts. How did you learn from your initial failure, change your approach, so that you eventually succeeded? (550 characters)</w:t>
      </w:r>
    </w:p>
    <w:p w14:paraId="00000006" w14:textId="73226F41" w:rsidR="00146B54" w:rsidRDefault="00000000">
      <w:pPr>
        <w:ind w:left="720"/>
        <w:jc w:val="both"/>
        <w:rPr>
          <w:ins w:id="15" w:author="Microsoft Office User" w:date="2022-12-22T22:13:00Z"/>
          <w:rFonts w:ascii="Times New Roman" w:eastAsia="Times New Roman" w:hAnsi="Times New Roman" w:cs="Times New Roman"/>
        </w:rPr>
      </w:pPr>
      <w:r>
        <w:rPr>
          <w:rFonts w:ascii="Times New Roman" w:eastAsia="Times New Roman" w:hAnsi="Times New Roman" w:cs="Times New Roman"/>
        </w:rPr>
        <w:t xml:space="preserve">During the science fair in grade 7, my poor speaking skills prevented </w:t>
      </w:r>
      <w:del w:id="16" w:author="Microsoft Office User" w:date="2022-12-22T22:07:00Z">
        <w:r w:rsidDel="00B14EE4">
          <w:rPr>
            <w:rFonts w:ascii="Times New Roman" w:eastAsia="Times New Roman" w:hAnsi="Times New Roman" w:cs="Times New Roman"/>
          </w:rPr>
          <w:delText>the information that has been effortfully analysed to be conveyed well to the audience</w:delText>
        </w:r>
      </w:del>
      <w:ins w:id="17" w:author="Microsoft Office User" w:date="2022-12-22T22:07:00Z">
        <w:r w:rsidR="00B14EE4">
          <w:rPr>
            <w:rFonts w:ascii="Times New Roman" w:eastAsia="Times New Roman" w:hAnsi="Times New Roman" w:cs="Times New Roman"/>
          </w:rPr>
          <w:t>me from putting my thoughts into words</w:t>
        </w:r>
      </w:ins>
      <w:r>
        <w:rPr>
          <w:rFonts w:ascii="Times New Roman" w:eastAsia="Times New Roman" w:hAnsi="Times New Roman" w:cs="Times New Roman"/>
        </w:rPr>
        <w:t xml:space="preserve">. </w:t>
      </w:r>
      <w:del w:id="18" w:author="Microsoft Office User" w:date="2022-12-22T22:07:00Z">
        <w:r w:rsidDel="00B14EE4">
          <w:rPr>
            <w:rFonts w:ascii="Times New Roman" w:eastAsia="Times New Roman" w:hAnsi="Times New Roman" w:cs="Times New Roman"/>
          </w:rPr>
          <w:delText xml:space="preserve">I also notice that </w:delText>
        </w:r>
      </w:del>
      <w:r>
        <w:rPr>
          <w:rFonts w:ascii="Times New Roman" w:eastAsia="Times New Roman" w:hAnsi="Times New Roman" w:cs="Times New Roman"/>
        </w:rPr>
        <w:t xml:space="preserve">I </w:t>
      </w:r>
      <w:del w:id="19" w:author="Microsoft Office User" w:date="2022-12-22T22:07:00Z">
        <w:r w:rsidDel="00B14EE4">
          <w:rPr>
            <w:rFonts w:ascii="Times New Roman" w:eastAsia="Times New Roman" w:hAnsi="Times New Roman" w:cs="Times New Roman"/>
          </w:rPr>
          <w:delText xml:space="preserve"> </w:delText>
        </w:r>
      </w:del>
      <w:r>
        <w:rPr>
          <w:rFonts w:ascii="Times New Roman" w:eastAsia="Times New Roman" w:hAnsi="Times New Roman" w:cs="Times New Roman"/>
        </w:rPr>
        <w:t xml:space="preserve">shut my ideas down </w:t>
      </w:r>
      <w:del w:id="20" w:author="Microsoft Office User" w:date="2022-12-22T22:07:00Z">
        <w:r w:rsidDel="00B14EE4">
          <w:rPr>
            <w:rFonts w:ascii="Times New Roman" w:eastAsia="Times New Roman" w:hAnsi="Times New Roman" w:cs="Times New Roman"/>
          </w:rPr>
          <w:delText xml:space="preserve">when discussing </w:delText>
        </w:r>
      </w:del>
      <w:r>
        <w:rPr>
          <w:rFonts w:ascii="Times New Roman" w:eastAsia="Times New Roman" w:hAnsi="Times New Roman" w:cs="Times New Roman"/>
        </w:rPr>
        <w:t>because I fear disagreement</w:t>
      </w:r>
      <w:del w:id="21" w:author="Microsoft Office User" w:date="2022-12-22T22:07:00Z">
        <w:r w:rsidDel="00B14EE4">
          <w:rPr>
            <w:rFonts w:ascii="Times New Roman" w:eastAsia="Times New Roman" w:hAnsi="Times New Roman" w:cs="Times New Roman"/>
          </w:rPr>
          <w:delText>s</w:delText>
        </w:r>
      </w:del>
      <w:r>
        <w:rPr>
          <w:rFonts w:ascii="Times New Roman" w:eastAsia="Times New Roman" w:hAnsi="Times New Roman" w:cs="Times New Roman"/>
        </w:rPr>
        <w:t>. This made me realise the cruciality of public speaking skills</w:t>
      </w:r>
      <w:ins w:id="22" w:author="Microsoft Office User" w:date="2022-12-22T22:08:00Z">
        <w:r w:rsidR="00B14EE4">
          <w:rPr>
            <w:rFonts w:ascii="Times New Roman" w:eastAsia="Times New Roman" w:hAnsi="Times New Roman" w:cs="Times New Roman"/>
          </w:rPr>
          <w:t xml:space="preserve">, which led me to </w:t>
        </w:r>
      </w:ins>
      <w:del w:id="23" w:author="Microsoft Office User" w:date="2022-12-22T22:08:00Z">
        <w:r w:rsidDel="00B14EE4">
          <w:rPr>
            <w:rFonts w:ascii="Times New Roman" w:eastAsia="Times New Roman" w:hAnsi="Times New Roman" w:cs="Times New Roman"/>
          </w:rPr>
          <w:delText xml:space="preserve">. I </w:delText>
        </w:r>
      </w:del>
      <w:del w:id="24" w:author="Microsoft Office User" w:date="2022-12-22T22:07:00Z">
        <w:r w:rsidDel="00B14EE4">
          <w:rPr>
            <w:rFonts w:ascii="Times New Roman" w:eastAsia="Times New Roman" w:hAnsi="Times New Roman" w:cs="Times New Roman"/>
          </w:rPr>
          <w:delText>pushed myself to earn this skill by signing</w:delText>
        </w:r>
      </w:del>
      <w:del w:id="25" w:author="Microsoft Office User" w:date="2022-12-22T22:08:00Z">
        <w:r w:rsidDel="00B14EE4">
          <w:rPr>
            <w:rFonts w:ascii="Times New Roman" w:eastAsia="Times New Roman" w:hAnsi="Times New Roman" w:cs="Times New Roman"/>
          </w:rPr>
          <w:delText xml:space="preserve"> up</w:delText>
        </w:r>
      </w:del>
      <w:ins w:id="26" w:author="Microsoft Office User" w:date="2022-12-22T22:08:00Z">
        <w:r w:rsidR="00B14EE4">
          <w:rPr>
            <w:rFonts w:ascii="Times New Roman" w:eastAsia="Times New Roman" w:hAnsi="Times New Roman" w:cs="Times New Roman"/>
          </w:rPr>
          <w:t>sign up</w:t>
        </w:r>
      </w:ins>
      <w:r>
        <w:rPr>
          <w:rFonts w:ascii="Times New Roman" w:eastAsia="Times New Roman" w:hAnsi="Times New Roman" w:cs="Times New Roman"/>
        </w:rPr>
        <w:t xml:space="preserve"> for the school’s debate club. The activities we had were really intimidating </w:t>
      </w:r>
      <w:del w:id="27" w:author="Microsoft Office User" w:date="2022-12-22T22:08:00Z">
        <w:r w:rsidDel="00B14EE4">
          <w:rPr>
            <w:rFonts w:ascii="Times New Roman" w:eastAsia="Times New Roman" w:hAnsi="Times New Roman" w:cs="Times New Roman"/>
          </w:rPr>
          <w:delText xml:space="preserve">for me </w:delText>
        </w:r>
      </w:del>
      <w:r>
        <w:rPr>
          <w:rFonts w:ascii="Times New Roman" w:eastAsia="Times New Roman" w:hAnsi="Times New Roman" w:cs="Times New Roman"/>
        </w:rPr>
        <w:t xml:space="preserve">and I had thoughts of backing out. However, I </w:t>
      </w:r>
      <w:del w:id="28" w:author="Microsoft Office User" w:date="2022-12-22T22:12:00Z">
        <w:r w:rsidDel="00EB7FA5">
          <w:rPr>
            <w:rFonts w:ascii="Times New Roman" w:eastAsia="Times New Roman" w:hAnsi="Times New Roman" w:cs="Times New Roman"/>
          </w:rPr>
          <w:delText>altered my mindset from being afraid of getting judged by others</w:delText>
        </w:r>
      </w:del>
      <w:ins w:id="29" w:author="Microsoft Office User" w:date="2022-12-22T22:12:00Z">
        <w:r w:rsidR="00EB7FA5">
          <w:rPr>
            <w:rFonts w:ascii="Times New Roman" w:eastAsia="Times New Roman" w:hAnsi="Times New Roman" w:cs="Times New Roman"/>
          </w:rPr>
          <w:t>decided</w:t>
        </w:r>
      </w:ins>
      <w:r>
        <w:rPr>
          <w:rFonts w:ascii="Times New Roman" w:eastAsia="Times New Roman" w:hAnsi="Times New Roman" w:cs="Times New Roman"/>
        </w:rPr>
        <w:t xml:space="preserve"> to </w:t>
      </w:r>
      <w:del w:id="30" w:author="Microsoft Office User" w:date="2022-12-22T22:12:00Z">
        <w:r w:rsidDel="00EB7FA5">
          <w:rPr>
            <w:rFonts w:ascii="Times New Roman" w:eastAsia="Times New Roman" w:hAnsi="Times New Roman" w:cs="Times New Roman"/>
          </w:rPr>
          <w:delText>embracing</w:delText>
        </w:r>
      </w:del>
      <w:ins w:id="31" w:author="Microsoft Office User" w:date="2022-12-22T22:12:00Z">
        <w:r w:rsidR="00EB7FA5">
          <w:rPr>
            <w:rFonts w:ascii="Times New Roman" w:eastAsia="Times New Roman" w:hAnsi="Times New Roman" w:cs="Times New Roman"/>
          </w:rPr>
          <w:t>embrace</w:t>
        </w:r>
      </w:ins>
      <w:r>
        <w:rPr>
          <w:rFonts w:ascii="Times New Roman" w:eastAsia="Times New Roman" w:hAnsi="Times New Roman" w:cs="Times New Roman"/>
        </w:rPr>
        <w:t xml:space="preserve"> my weakness and </w:t>
      </w:r>
      <w:del w:id="32" w:author="Microsoft Office User" w:date="2022-12-22T22:12:00Z">
        <w:r w:rsidDel="00EB7FA5">
          <w:rPr>
            <w:rFonts w:ascii="Times New Roman" w:eastAsia="Times New Roman" w:hAnsi="Times New Roman" w:cs="Times New Roman"/>
          </w:rPr>
          <w:delText xml:space="preserve">showing </w:delText>
        </w:r>
      </w:del>
      <w:ins w:id="33" w:author="Microsoft Office User" w:date="2022-12-22T22:12:00Z">
        <w:r w:rsidR="00EB7FA5">
          <w:rPr>
            <w:rFonts w:ascii="Times New Roman" w:eastAsia="Times New Roman" w:hAnsi="Times New Roman" w:cs="Times New Roman"/>
          </w:rPr>
          <w:t xml:space="preserve">showed </w:t>
        </w:r>
      </w:ins>
      <w:del w:id="34" w:author="Microsoft Office User" w:date="2022-12-22T22:12:00Z">
        <w:r w:rsidDel="00EB7FA5">
          <w:rPr>
            <w:rFonts w:ascii="Times New Roman" w:eastAsia="Times New Roman" w:hAnsi="Times New Roman" w:cs="Times New Roman"/>
          </w:rPr>
          <w:delText xml:space="preserve">my </w:delText>
        </w:r>
      </w:del>
      <w:r>
        <w:rPr>
          <w:rFonts w:ascii="Times New Roman" w:eastAsia="Times New Roman" w:hAnsi="Times New Roman" w:cs="Times New Roman"/>
        </w:rPr>
        <w:t>eagerness to learn. I spent extra hours after school to prepare for model United Nations competitions</w:t>
      </w:r>
      <w:ins w:id="35" w:author="Microsoft Office User" w:date="2022-12-22T22:12:00Z">
        <w:r w:rsidR="00EB7FA5">
          <w:rPr>
            <w:rFonts w:ascii="Times New Roman" w:eastAsia="Times New Roman" w:hAnsi="Times New Roman" w:cs="Times New Roman"/>
          </w:rPr>
          <w:t xml:space="preserve"> </w:t>
        </w:r>
      </w:ins>
      <w:del w:id="36" w:author="Microsoft Office User" w:date="2022-12-22T22:12:00Z">
        <w:r w:rsidDel="00EB7FA5">
          <w:rPr>
            <w:rFonts w:ascii="Times New Roman" w:eastAsia="Times New Roman" w:hAnsi="Times New Roman" w:cs="Times New Roman"/>
          </w:rPr>
          <w:delText xml:space="preserve">, </w:delText>
        </w:r>
      </w:del>
      <w:r>
        <w:rPr>
          <w:rFonts w:ascii="Times New Roman" w:eastAsia="Times New Roman" w:hAnsi="Times New Roman" w:cs="Times New Roman"/>
        </w:rPr>
        <w:t xml:space="preserve">which taught me to formulate speeches </w:t>
      </w:r>
      <w:ins w:id="37" w:author="Microsoft Office User" w:date="2022-12-22T22:12:00Z">
        <w:r w:rsidR="00EB7FA5">
          <w:rPr>
            <w:rFonts w:ascii="Times New Roman" w:eastAsia="Times New Roman" w:hAnsi="Times New Roman" w:cs="Times New Roman"/>
          </w:rPr>
          <w:t>quickly</w:t>
        </w:r>
      </w:ins>
      <w:del w:id="38" w:author="Microsoft Office User" w:date="2022-12-22T22:12:00Z">
        <w:r w:rsidDel="00EB7FA5">
          <w:rPr>
            <w:rFonts w:ascii="Times New Roman" w:eastAsia="Times New Roman" w:hAnsi="Times New Roman" w:cs="Times New Roman"/>
          </w:rPr>
          <w:delText>in a short amount of time</w:delText>
        </w:r>
      </w:del>
      <w:r>
        <w:rPr>
          <w:rFonts w:ascii="Times New Roman" w:eastAsia="Times New Roman" w:hAnsi="Times New Roman" w:cs="Times New Roman"/>
        </w:rPr>
        <w:t>, express disagreement</w:t>
      </w:r>
      <w:del w:id="39" w:author="Microsoft Office User" w:date="2022-12-22T22:12:00Z">
        <w:r w:rsidDel="00EB7FA5">
          <w:rPr>
            <w:rFonts w:ascii="Times New Roman" w:eastAsia="Times New Roman" w:hAnsi="Times New Roman" w:cs="Times New Roman"/>
          </w:rPr>
          <w:delText>s</w:delText>
        </w:r>
      </w:del>
      <w:r>
        <w:rPr>
          <w:rFonts w:ascii="Times New Roman" w:eastAsia="Times New Roman" w:hAnsi="Times New Roman" w:cs="Times New Roman"/>
        </w:rPr>
        <w:t xml:space="preserve"> in a diplomatic manner, and speak with </w:t>
      </w:r>
      <w:del w:id="40" w:author="Microsoft Office User" w:date="2022-12-22T22:13:00Z">
        <w:r w:rsidDel="00EB7FA5">
          <w:rPr>
            <w:rFonts w:ascii="Times New Roman" w:eastAsia="Times New Roman" w:hAnsi="Times New Roman" w:cs="Times New Roman"/>
          </w:rPr>
          <w:delText xml:space="preserve">more </w:delText>
        </w:r>
      </w:del>
      <w:r>
        <w:rPr>
          <w:rFonts w:ascii="Times New Roman" w:eastAsia="Times New Roman" w:hAnsi="Times New Roman" w:cs="Times New Roman"/>
        </w:rPr>
        <w:t xml:space="preserve">clarity. After my fourth competition, I finally gained confidence when doing public speaking. </w:t>
      </w:r>
      <w:del w:id="41" w:author="Microsoft Office User" w:date="2022-12-22T22:13:00Z">
        <w:r w:rsidDel="00EB7FA5">
          <w:rPr>
            <w:rFonts w:ascii="Times New Roman" w:eastAsia="Times New Roman" w:hAnsi="Times New Roman" w:cs="Times New Roman"/>
          </w:rPr>
          <w:delText xml:space="preserve"> </w:delText>
        </w:r>
      </w:del>
      <w:r>
        <w:rPr>
          <w:rFonts w:ascii="Times New Roman" w:eastAsia="Times New Roman" w:hAnsi="Times New Roman" w:cs="Times New Roman"/>
        </w:rPr>
        <w:t xml:space="preserve">I succeed in achieving awards, becoming MC in events, and expressing my ideas in </w:t>
      </w:r>
      <w:del w:id="42" w:author="Microsoft Office User" w:date="2022-12-22T22:13:00Z">
        <w:r w:rsidDel="00EB7FA5">
          <w:rPr>
            <w:rFonts w:ascii="Times New Roman" w:eastAsia="Times New Roman" w:hAnsi="Times New Roman" w:cs="Times New Roman"/>
          </w:rPr>
          <w:delText>teamworks</w:delText>
        </w:r>
      </w:del>
      <w:ins w:id="43" w:author="Microsoft Office User" w:date="2022-12-22T22:13:00Z">
        <w:r w:rsidR="00EB7FA5">
          <w:rPr>
            <w:rFonts w:ascii="Times New Roman" w:eastAsia="Times New Roman" w:hAnsi="Times New Roman" w:cs="Times New Roman"/>
          </w:rPr>
          <w:t>teamwork</w:t>
        </w:r>
      </w:ins>
      <w:r>
        <w:rPr>
          <w:rFonts w:ascii="Times New Roman" w:eastAsia="Times New Roman" w:hAnsi="Times New Roman" w:cs="Times New Roman"/>
        </w:rPr>
        <w:t xml:space="preserve">. </w:t>
      </w:r>
    </w:p>
    <w:p w14:paraId="0B1312FE" w14:textId="7EE6A147" w:rsidR="00EB7FA5" w:rsidRDefault="00EB7FA5">
      <w:pPr>
        <w:ind w:left="720"/>
        <w:jc w:val="both"/>
        <w:rPr>
          <w:ins w:id="44" w:author="Microsoft Office User" w:date="2022-12-22T22:13:00Z"/>
          <w:rFonts w:ascii="Times New Roman" w:eastAsia="Times New Roman" w:hAnsi="Times New Roman" w:cs="Times New Roman"/>
        </w:rPr>
      </w:pPr>
    </w:p>
    <w:p w14:paraId="70C626D6" w14:textId="3D6AEF67" w:rsidR="00EB7FA5" w:rsidRDefault="00EB7FA5">
      <w:pPr>
        <w:ind w:left="720"/>
        <w:jc w:val="both"/>
        <w:rPr>
          <w:rFonts w:ascii="Times New Roman" w:eastAsia="Times New Roman" w:hAnsi="Times New Roman" w:cs="Times New Roman"/>
        </w:rPr>
      </w:pPr>
      <w:ins w:id="45" w:author="Microsoft Office User" w:date="2022-12-22T22:13:00Z">
        <w:r>
          <w:rPr>
            <w:rFonts w:ascii="Times New Roman" w:eastAsia="Times New Roman" w:hAnsi="Times New Roman" w:cs="Times New Roman"/>
          </w:rPr>
          <w:t>Adding a sentence at the end of the essay to show what you learned fro</w:t>
        </w:r>
      </w:ins>
      <w:ins w:id="46" w:author="Microsoft Office User" w:date="2022-12-22T22:14:00Z">
        <w:r>
          <w:rPr>
            <w:rFonts w:ascii="Times New Roman" w:eastAsia="Times New Roman" w:hAnsi="Times New Roman" w:cs="Times New Roman"/>
          </w:rPr>
          <w:t>m this experience to tie the story together (change in perspective, attitude towards expressing yourself, etc)</w:t>
        </w:r>
      </w:ins>
    </w:p>
    <w:p w14:paraId="00000007" w14:textId="77777777" w:rsidR="00146B54" w:rsidRDefault="00146B54">
      <w:pPr>
        <w:jc w:val="both"/>
        <w:rPr>
          <w:rFonts w:ascii="Times New Roman" w:eastAsia="Times New Roman" w:hAnsi="Times New Roman" w:cs="Times New Roman"/>
        </w:rPr>
      </w:pPr>
    </w:p>
    <w:p w14:paraId="00000008" w14:textId="77777777" w:rsidR="00146B54"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Tell us about something that is meaningful to you, and why. (550 characters)</w:t>
      </w:r>
    </w:p>
    <w:p w14:paraId="00000009" w14:textId="2ED96445" w:rsidR="00146B54" w:rsidRDefault="00EB7FA5">
      <w:pPr>
        <w:ind w:left="720"/>
        <w:jc w:val="both"/>
        <w:rPr>
          <w:ins w:id="47" w:author="Microsoft Office User" w:date="2022-12-22T22:23:00Z"/>
          <w:rFonts w:ascii="Times New Roman" w:eastAsia="Times New Roman" w:hAnsi="Times New Roman" w:cs="Times New Roman"/>
        </w:rPr>
      </w:pPr>
      <w:ins w:id="48" w:author="Microsoft Office User" w:date="2022-12-22T22:14:00Z">
        <w:r>
          <w:rPr>
            <w:rFonts w:ascii="Times New Roman" w:eastAsia="Times New Roman" w:hAnsi="Times New Roman" w:cs="Times New Roman"/>
          </w:rPr>
          <w:t xml:space="preserve">Dignified </w:t>
        </w:r>
      </w:ins>
      <w:del w:id="49" w:author="Microsoft Office User" w:date="2022-12-22T22:14:00Z">
        <w:r w:rsidDel="00EB7FA5">
          <w:rPr>
            <w:rFonts w:ascii="Times New Roman" w:eastAsia="Times New Roman" w:hAnsi="Times New Roman" w:cs="Times New Roman"/>
          </w:rPr>
          <w:delText xml:space="preserve">Confident </w:delText>
        </w:r>
      </w:del>
      <w:r>
        <w:rPr>
          <w:rFonts w:ascii="Times New Roman" w:eastAsia="Times New Roman" w:hAnsi="Times New Roman" w:cs="Times New Roman"/>
        </w:rPr>
        <w:t xml:space="preserve">humility </w:t>
      </w:r>
      <w:del w:id="50" w:author="Microsoft Office User" w:date="2022-12-22T22:21:00Z">
        <w:r w:rsidDel="00EB7FA5">
          <w:rPr>
            <w:rFonts w:ascii="Times New Roman" w:eastAsia="Times New Roman" w:hAnsi="Times New Roman" w:cs="Times New Roman"/>
          </w:rPr>
          <w:delText>is meaningful to me. I believe it’s</w:delText>
        </w:r>
      </w:del>
      <w:ins w:id="51" w:author="Microsoft Office User" w:date="2022-12-22T22:21:00Z">
        <w:r>
          <w:rPr>
            <w:rFonts w:ascii="Times New Roman" w:eastAsia="Times New Roman" w:hAnsi="Times New Roman" w:cs="Times New Roman"/>
          </w:rPr>
          <w:t>is</w:t>
        </w:r>
      </w:ins>
      <w:r>
        <w:rPr>
          <w:rFonts w:ascii="Times New Roman" w:eastAsia="Times New Roman" w:hAnsi="Times New Roman" w:cs="Times New Roman"/>
        </w:rPr>
        <w:t xml:space="preserve"> the driving force of my high performance inside and outside the classroom.  As I was interested to learn what happens beyond the operations of a company, I signed up for A level Economics without having the basic knowledge from IGCSE. The lectures were overwhelming for me</w:t>
      </w:r>
      <w:del w:id="52" w:author="Microsoft Office User" w:date="2022-12-22T22:21:00Z">
        <w:r w:rsidDel="00CB68D1">
          <w:rPr>
            <w:rFonts w:ascii="Times New Roman" w:eastAsia="Times New Roman" w:hAnsi="Times New Roman" w:cs="Times New Roman"/>
          </w:rPr>
          <w:delText>. But</w:delText>
        </w:r>
      </w:del>
      <w:ins w:id="53" w:author="Microsoft Office User" w:date="2022-12-22T22:21:00Z">
        <w:r w:rsidR="00CB68D1">
          <w:rPr>
            <w:rFonts w:ascii="Times New Roman" w:eastAsia="Times New Roman" w:hAnsi="Times New Roman" w:cs="Times New Roman"/>
          </w:rPr>
          <w:t>, but</w:t>
        </w:r>
      </w:ins>
      <w:r>
        <w:rPr>
          <w:rFonts w:ascii="Times New Roman" w:eastAsia="Times New Roman" w:hAnsi="Times New Roman" w:cs="Times New Roman"/>
        </w:rPr>
        <w:t xml:space="preserve"> I always had optimism that I will eventually </w:t>
      </w:r>
      <w:del w:id="54" w:author="Microsoft Office User" w:date="2022-12-22T22:22:00Z">
        <w:r w:rsidDel="00CB68D1">
          <w:rPr>
            <w:rFonts w:ascii="Times New Roman" w:eastAsia="Times New Roman" w:hAnsi="Times New Roman" w:cs="Times New Roman"/>
          </w:rPr>
          <w:delText>understand</w:delText>
        </w:r>
      </w:del>
      <w:ins w:id="55" w:author="Microsoft Office User" w:date="2022-12-22T22:22:00Z">
        <w:r w:rsidR="00CB68D1">
          <w:rPr>
            <w:rFonts w:ascii="Times New Roman" w:eastAsia="Times New Roman" w:hAnsi="Times New Roman" w:cs="Times New Roman"/>
          </w:rPr>
          <w:t xml:space="preserve">get </w:t>
        </w:r>
        <w:proofErr w:type="spellStart"/>
        <w:r w:rsidR="00CB68D1">
          <w:rPr>
            <w:rFonts w:ascii="Times New Roman" w:eastAsia="Times New Roman" w:hAnsi="Times New Roman" w:cs="Times New Roman"/>
          </w:rPr>
          <w:t>it</w:t>
        </w:r>
      </w:ins>
      <w:r>
        <w:rPr>
          <w:rFonts w:ascii="Times New Roman" w:eastAsia="Times New Roman" w:hAnsi="Times New Roman" w:cs="Times New Roman"/>
        </w:rPr>
        <w:t>.</w:t>
      </w:r>
      <w:del w:id="56" w:author="Microsoft Office User" w:date="2022-12-22T22:22:00Z">
        <w:r w:rsidDel="00CB68D1">
          <w:rPr>
            <w:rFonts w:ascii="Times New Roman" w:eastAsia="Times New Roman" w:hAnsi="Times New Roman" w:cs="Times New Roman"/>
          </w:rPr>
          <w:delText xml:space="preserve"> </w:delText>
        </w:r>
      </w:del>
      <w:ins w:id="57" w:author="Microsoft Office User" w:date="2022-12-22T22:22:00Z">
        <w:r w:rsidR="00CB68D1">
          <w:rPr>
            <w:rFonts w:ascii="Times New Roman" w:eastAsia="Times New Roman" w:hAnsi="Times New Roman" w:cs="Times New Roman"/>
          </w:rPr>
          <w:t>I</w:t>
        </w:r>
      </w:ins>
      <w:del w:id="58" w:author="Microsoft Office User" w:date="2022-12-22T22:22:00Z">
        <w:r w:rsidDel="00CB68D1">
          <w:rPr>
            <w:rFonts w:ascii="Times New Roman" w:eastAsia="Times New Roman" w:hAnsi="Times New Roman" w:cs="Times New Roman"/>
          </w:rPr>
          <w:delText>This optimism grew from simply having courage to keep trying, which has proven successful in past experiences from solving a math question to planning school events. I</w:delText>
        </w:r>
      </w:del>
      <w:r>
        <w:rPr>
          <w:rFonts w:ascii="Times New Roman" w:eastAsia="Times New Roman" w:hAnsi="Times New Roman" w:cs="Times New Roman"/>
        </w:rPr>
        <w:t>’m</w:t>
      </w:r>
      <w:proofErr w:type="spellEnd"/>
      <w:r>
        <w:rPr>
          <w:rFonts w:ascii="Times New Roman" w:eastAsia="Times New Roman" w:hAnsi="Times New Roman" w:cs="Times New Roman"/>
        </w:rPr>
        <w:t xml:space="preserve"> confident with my capability to learn, but also aware of my </w:t>
      </w:r>
      <w:del w:id="59" w:author="Microsoft Office User" w:date="2022-12-22T22:22:00Z">
        <w:r w:rsidDel="00CB68D1">
          <w:rPr>
            <w:rFonts w:ascii="Times New Roman" w:eastAsia="Times New Roman" w:hAnsi="Times New Roman" w:cs="Times New Roman"/>
          </w:rPr>
          <w:delText>knowledge gap</w:delText>
        </w:r>
      </w:del>
      <w:proofErr w:type="spellStart"/>
      <w:ins w:id="60" w:author="Microsoft Office User" w:date="2022-12-22T22:22:00Z">
        <w:r w:rsidR="00CB68D1">
          <w:rPr>
            <w:rFonts w:ascii="Times New Roman" w:eastAsia="Times New Roman" w:hAnsi="Times New Roman" w:cs="Times New Roman"/>
          </w:rPr>
          <w:t>lijmitations</w:t>
        </w:r>
      </w:ins>
      <w:proofErr w:type="spellEnd"/>
      <w:del w:id="61" w:author="Microsoft Office User" w:date="2022-12-22T22:23:00Z">
        <w:r w:rsidDel="00CB68D1">
          <w:rPr>
            <w:rFonts w:ascii="Times New Roman" w:eastAsia="Times New Roman" w:hAnsi="Times New Roman" w:cs="Times New Roman"/>
          </w:rPr>
          <w:delText>.</w:delText>
        </w:r>
      </w:del>
      <w:del w:id="62" w:author="Microsoft Office User" w:date="2022-12-22T22:22:00Z">
        <w:r w:rsidDel="00CB68D1">
          <w:rPr>
            <w:rFonts w:ascii="Times New Roman" w:eastAsia="Times New Roman" w:hAnsi="Times New Roman" w:cs="Times New Roman"/>
          </w:rPr>
          <w:delText xml:space="preserve"> Which motivates me to self study, ask questions and seek for more resources</w:delText>
        </w:r>
      </w:del>
      <w:r>
        <w:rPr>
          <w:rFonts w:ascii="Times New Roman" w:eastAsia="Times New Roman" w:hAnsi="Times New Roman" w:cs="Times New Roman"/>
        </w:rPr>
        <w:t xml:space="preserve">. I realized that this </w:t>
      </w:r>
      <w:del w:id="63" w:author="Microsoft Office User" w:date="2022-12-22T22:23:00Z">
        <w:r w:rsidDel="00CB68D1">
          <w:rPr>
            <w:rFonts w:ascii="Times New Roman" w:eastAsia="Times New Roman" w:hAnsi="Times New Roman" w:cs="Times New Roman"/>
          </w:rPr>
          <w:delText xml:space="preserve">self </w:delText>
        </w:r>
      </w:del>
      <w:ins w:id="64" w:author="Microsoft Office User" w:date="2022-12-22T22:23:00Z">
        <w:r w:rsidR="00CB68D1">
          <w:rPr>
            <w:rFonts w:ascii="Times New Roman" w:eastAsia="Times New Roman" w:hAnsi="Times New Roman" w:cs="Times New Roman"/>
          </w:rPr>
          <w:t xml:space="preserve">self-awareness </w:t>
        </w:r>
      </w:ins>
      <w:del w:id="65" w:author="Microsoft Office User" w:date="2022-12-22T22:23:00Z">
        <w:r w:rsidDel="00CB68D1">
          <w:rPr>
            <w:rFonts w:ascii="Times New Roman" w:eastAsia="Times New Roman" w:hAnsi="Times New Roman" w:cs="Times New Roman"/>
          </w:rPr>
          <w:delText xml:space="preserve">doubt </w:delText>
        </w:r>
      </w:del>
      <w:r>
        <w:rPr>
          <w:rFonts w:ascii="Times New Roman" w:eastAsia="Times New Roman" w:hAnsi="Times New Roman" w:cs="Times New Roman"/>
        </w:rPr>
        <w:t xml:space="preserve">pushes me to prove myself. </w:t>
      </w:r>
    </w:p>
    <w:p w14:paraId="64E8643C" w14:textId="3FB53F8F" w:rsidR="00CB68D1" w:rsidRDefault="00CB68D1">
      <w:pPr>
        <w:ind w:left="720"/>
        <w:jc w:val="both"/>
        <w:rPr>
          <w:ins w:id="66" w:author="Microsoft Office User" w:date="2022-12-22T22:23:00Z"/>
          <w:rFonts w:ascii="Times New Roman" w:eastAsia="Times New Roman" w:hAnsi="Times New Roman" w:cs="Times New Roman"/>
        </w:rPr>
      </w:pPr>
    </w:p>
    <w:p w14:paraId="27542A0A" w14:textId="4E7EC6C3" w:rsidR="00CB68D1" w:rsidRDefault="00CB68D1">
      <w:pPr>
        <w:ind w:left="720"/>
        <w:jc w:val="both"/>
        <w:rPr>
          <w:rFonts w:ascii="Times New Roman" w:eastAsia="Times New Roman" w:hAnsi="Times New Roman" w:cs="Times New Roman"/>
        </w:rPr>
      </w:pPr>
      <w:ins w:id="67" w:author="Microsoft Office User" w:date="2022-12-22T22:23:00Z">
        <w:r>
          <w:rPr>
            <w:rFonts w:ascii="Times New Roman" w:eastAsia="Times New Roman" w:hAnsi="Times New Roman" w:cs="Times New Roman"/>
          </w:rPr>
          <w:t xml:space="preserve">What did the optimism result in? Did you </w:t>
        </w:r>
      </w:ins>
      <w:ins w:id="68" w:author="Microsoft Office User" w:date="2022-12-22T22:24:00Z">
        <w:r>
          <w:rPr>
            <w:rFonts w:ascii="Times New Roman" w:eastAsia="Times New Roman" w:hAnsi="Times New Roman" w:cs="Times New Roman"/>
          </w:rPr>
          <w:t xml:space="preserve">perform well in you’re A-levels or did you learn a more important lesson? </w:t>
        </w:r>
      </w:ins>
    </w:p>
    <w:p w14:paraId="0000000A" w14:textId="77777777" w:rsidR="00146B54" w:rsidRDefault="00146B54">
      <w:pPr>
        <w:jc w:val="both"/>
        <w:rPr>
          <w:rFonts w:ascii="Times New Roman" w:eastAsia="Times New Roman" w:hAnsi="Times New Roman" w:cs="Times New Roman"/>
        </w:rPr>
      </w:pPr>
    </w:p>
    <w:p w14:paraId="0000000B" w14:textId="77777777" w:rsidR="00146B54" w:rsidRDefault="00146B54">
      <w:pPr>
        <w:jc w:val="both"/>
        <w:rPr>
          <w:rFonts w:ascii="Times New Roman" w:eastAsia="Times New Roman" w:hAnsi="Times New Roman" w:cs="Times New Roman"/>
        </w:rPr>
      </w:pPr>
    </w:p>
    <w:p w14:paraId="0000000C" w14:textId="77777777" w:rsidR="00146B54"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lastRenderedPageBreak/>
        <w:t>What is your proudest achievement? How does it display your commitment and how you have been enterprising? Please also explain how it exemplifies some of the five NUS values of Innovation, Resilience, Excellence, Respect, and Integrity. (1100 characters)</w:t>
      </w:r>
    </w:p>
    <w:p w14:paraId="0000000D" w14:textId="41C22D58" w:rsidR="00146B54"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In grade 11, </w:t>
      </w:r>
      <w:del w:id="69" w:author="Microsoft Office User" w:date="2022-12-22T22:25:00Z">
        <w:r w:rsidDel="00CB68D1">
          <w:rPr>
            <w:rFonts w:ascii="Times New Roman" w:eastAsia="Times New Roman" w:hAnsi="Times New Roman" w:cs="Times New Roman"/>
          </w:rPr>
          <w:delText xml:space="preserve"> </w:delText>
        </w:r>
      </w:del>
      <w:r>
        <w:rPr>
          <w:rFonts w:ascii="Times New Roman" w:eastAsia="Times New Roman" w:hAnsi="Times New Roman" w:cs="Times New Roman"/>
        </w:rPr>
        <w:t xml:space="preserve">I </w:t>
      </w:r>
      <w:del w:id="70" w:author="Microsoft Office User" w:date="2022-12-22T22:25:00Z">
        <w:r w:rsidDel="00CB68D1">
          <w:rPr>
            <w:rFonts w:ascii="Times New Roman" w:eastAsia="Times New Roman" w:hAnsi="Times New Roman" w:cs="Times New Roman"/>
          </w:rPr>
          <w:delText xml:space="preserve">made </w:delText>
        </w:r>
      </w:del>
      <w:ins w:id="71" w:author="Microsoft Office User" w:date="2022-12-22T22:25:00Z">
        <w:r w:rsidR="00CB68D1">
          <w:rPr>
            <w:rFonts w:ascii="Times New Roman" w:eastAsia="Times New Roman" w:hAnsi="Times New Roman" w:cs="Times New Roman"/>
          </w:rPr>
          <w:t xml:space="preserve">wrote </w:t>
        </w:r>
      </w:ins>
      <w:r>
        <w:rPr>
          <w:rFonts w:ascii="Times New Roman" w:eastAsia="Times New Roman" w:hAnsi="Times New Roman" w:cs="Times New Roman"/>
        </w:rPr>
        <w:t xml:space="preserve">a research paper </w:t>
      </w:r>
      <w:del w:id="72" w:author="Microsoft Office User" w:date="2022-12-22T22:25:00Z">
        <w:r w:rsidDel="00CB68D1">
          <w:rPr>
            <w:rFonts w:ascii="Times New Roman" w:eastAsia="Times New Roman" w:hAnsi="Times New Roman" w:cs="Times New Roman"/>
          </w:rPr>
          <w:delText xml:space="preserve">about </w:delText>
        </w:r>
      </w:del>
      <w:ins w:id="73" w:author="Microsoft Office User" w:date="2022-12-22T22:25:00Z">
        <w:r w:rsidR="00CB68D1">
          <w:rPr>
            <w:rFonts w:ascii="Times New Roman" w:eastAsia="Times New Roman" w:hAnsi="Times New Roman" w:cs="Times New Roman"/>
          </w:rPr>
          <w:t xml:space="preserve">on </w:t>
        </w:r>
      </w:ins>
      <w:r>
        <w:rPr>
          <w:rFonts w:ascii="Times New Roman" w:eastAsia="Times New Roman" w:hAnsi="Times New Roman" w:cs="Times New Roman"/>
        </w:rPr>
        <w:t xml:space="preserve">the lack of education for children with special needs in Indonesia. </w:t>
      </w:r>
      <w:del w:id="74" w:author="Microsoft Office User" w:date="2022-12-22T22:25:00Z">
        <w:r w:rsidDel="00CB68D1">
          <w:rPr>
            <w:rFonts w:ascii="Times New Roman" w:eastAsia="Times New Roman" w:hAnsi="Times New Roman" w:cs="Times New Roman"/>
          </w:rPr>
          <w:delText>It made me aware that this is</w:delText>
        </w:r>
      </w:del>
      <w:ins w:id="75" w:author="Microsoft Office User" w:date="2022-12-22T22:25:00Z">
        <w:r w:rsidR="00CB68D1">
          <w:rPr>
            <w:rFonts w:ascii="Times New Roman" w:eastAsia="Times New Roman" w:hAnsi="Times New Roman" w:cs="Times New Roman"/>
          </w:rPr>
          <w:t>I realized this</w:t>
        </w:r>
      </w:ins>
      <w:r>
        <w:rPr>
          <w:rFonts w:ascii="Times New Roman" w:eastAsia="Times New Roman" w:hAnsi="Times New Roman" w:cs="Times New Roman"/>
        </w:rPr>
        <w:t xml:space="preserve"> </w:t>
      </w:r>
      <w:del w:id="76" w:author="Microsoft Office User" w:date="2022-12-22T22:26:00Z">
        <w:r w:rsidDel="00CB68D1">
          <w:rPr>
            <w:rFonts w:ascii="Times New Roman" w:eastAsia="Times New Roman" w:hAnsi="Times New Roman" w:cs="Times New Roman"/>
          </w:rPr>
          <w:delText xml:space="preserve">a very </w:delText>
        </w:r>
      </w:del>
      <w:r>
        <w:rPr>
          <w:rFonts w:ascii="Times New Roman" w:eastAsia="Times New Roman" w:hAnsi="Times New Roman" w:cs="Times New Roman"/>
        </w:rPr>
        <w:t xml:space="preserve">complex challenge which couldn’t be tackled </w:t>
      </w:r>
      <w:del w:id="77" w:author="Microsoft Office User" w:date="2022-12-22T22:26:00Z">
        <w:r w:rsidDel="00CB68D1">
          <w:rPr>
            <w:rFonts w:ascii="Times New Roman" w:eastAsia="Times New Roman" w:hAnsi="Times New Roman" w:cs="Times New Roman"/>
          </w:rPr>
          <w:delText>independently</w:delText>
        </w:r>
      </w:del>
      <w:ins w:id="78" w:author="Microsoft Office User" w:date="2022-12-22T22:26:00Z">
        <w:r w:rsidR="00CB68D1">
          <w:rPr>
            <w:rFonts w:ascii="Times New Roman" w:eastAsia="Times New Roman" w:hAnsi="Times New Roman" w:cs="Times New Roman"/>
          </w:rPr>
          <w:t xml:space="preserve">easily, </w:t>
        </w:r>
      </w:ins>
      <w:del w:id="79" w:author="Microsoft Office User" w:date="2022-12-22T22:26:00Z">
        <w:r w:rsidDel="00CB68D1">
          <w:rPr>
            <w:rFonts w:ascii="Times New Roman" w:eastAsia="Times New Roman" w:hAnsi="Times New Roman" w:cs="Times New Roman"/>
          </w:rPr>
          <w:delText>,</w:delText>
        </w:r>
      </w:del>
      <w:r>
        <w:rPr>
          <w:rFonts w:ascii="Times New Roman" w:eastAsia="Times New Roman" w:hAnsi="Times New Roman" w:cs="Times New Roman"/>
        </w:rPr>
        <w:t xml:space="preserve"> </w:t>
      </w:r>
      <w:del w:id="80" w:author="Microsoft Office User" w:date="2022-12-22T22:26:00Z">
        <w:r w:rsidDel="00CB68D1">
          <w:rPr>
            <w:rFonts w:ascii="Times New Roman" w:eastAsia="Times New Roman" w:hAnsi="Times New Roman" w:cs="Times New Roman"/>
          </w:rPr>
          <w:delText>however I have a desire</w:delText>
        </w:r>
      </w:del>
      <w:ins w:id="81" w:author="Microsoft Office User" w:date="2022-12-22T22:26:00Z">
        <w:r w:rsidR="00CB68D1">
          <w:rPr>
            <w:rFonts w:ascii="Times New Roman" w:eastAsia="Times New Roman" w:hAnsi="Times New Roman" w:cs="Times New Roman"/>
          </w:rPr>
          <w:t>leading me</w:t>
        </w:r>
      </w:ins>
      <w:r>
        <w:rPr>
          <w:rFonts w:ascii="Times New Roman" w:eastAsia="Times New Roman" w:hAnsi="Times New Roman" w:cs="Times New Roman"/>
        </w:rPr>
        <w:t xml:space="preserve"> to do something more than reading articles and journals about it. </w:t>
      </w:r>
      <w:del w:id="82" w:author="Microsoft Office User" w:date="2022-12-22T22:26:00Z">
        <w:r w:rsidDel="00CB68D1">
          <w:rPr>
            <w:rFonts w:ascii="Times New Roman" w:eastAsia="Times New Roman" w:hAnsi="Times New Roman" w:cs="Times New Roman"/>
          </w:rPr>
          <w:delText>S</w:delText>
        </w:r>
      </w:del>
      <w:r>
        <w:rPr>
          <w:rFonts w:ascii="Times New Roman" w:eastAsia="Times New Roman" w:hAnsi="Times New Roman" w:cs="Times New Roman"/>
        </w:rPr>
        <w:t xml:space="preserve">o I decided to </w:t>
      </w:r>
      <w:del w:id="83" w:author="Microsoft Office User" w:date="2022-12-22T22:26:00Z">
        <w:r w:rsidDel="00CB68D1">
          <w:rPr>
            <w:rFonts w:ascii="Times New Roman" w:eastAsia="Times New Roman" w:hAnsi="Times New Roman" w:cs="Times New Roman"/>
          </w:rPr>
          <w:delText>make a tangible first step, which became my</w:delText>
        </w:r>
      </w:del>
      <w:ins w:id="84" w:author="Microsoft Office User" w:date="2022-12-22T22:26:00Z">
        <w:r w:rsidR="00CB68D1">
          <w:rPr>
            <w:rFonts w:ascii="Times New Roman" w:eastAsia="Times New Roman" w:hAnsi="Times New Roman" w:cs="Times New Roman"/>
          </w:rPr>
          <w:t xml:space="preserve">start </w:t>
        </w:r>
      </w:ins>
      <w:del w:id="85" w:author="Microsoft Office User" w:date="2022-12-22T22:27:00Z">
        <w:r w:rsidDel="00CB68D1">
          <w:rPr>
            <w:rFonts w:ascii="Times New Roman" w:eastAsia="Times New Roman" w:hAnsi="Times New Roman" w:cs="Times New Roman"/>
          </w:rPr>
          <w:delText xml:space="preserve"> passion</w:delText>
        </w:r>
      </w:del>
      <w:ins w:id="86" w:author="Microsoft Office User" w:date="2022-12-22T22:27:00Z">
        <w:r w:rsidR="00CB68D1">
          <w:rPr>
            <w:rFonts w:ascii="Times New Roman" w:eastAsia="Times New Roman" w:hAnsi="Times New Roman" w:cs="Times New Roman"/>
          </w:rPr>
          <w:t xml:space="preserve">a </w:t>
        </w:r>
      </w:ins>
      <w:del w:id="87" w:author="Microsoft Office User" w:date="2022-12-22T22:27:00Z">
        <w:r w:rsidDel="00CB68D1">
          <w:rPr>
            <w:rFonts w:ascii="Times New Roman" w:eastAsia="Times New Roman" w:hAnsi="Times New Roman" w:cs="Times New Roman"/>
          </w:rPr>
          <w:delText xml:space="preserve"> </w:delText>
        </w:r>
      </w:del>
      <w:r>
        <w:rPr>
          <w:rFonts w:ascii="Times New Roman" w:eastAsia="Times New Roman" w:hAnsi="Times New Roman" w:cs="Times New Roman"/>
        </w:rPr>
        <w:t>project called “This Ability</w:t>
      </w:r>
      <w:ins w:id="88" w:author="Microsoft Office User" w:date="2022-12-22T22:27:00Z">
        <w:r w:rsidR="00CB68D1">
          <w:rPr>
            <w:rFonts w:ascii="Times New Roman" w:eastAsia="Times New Roman" w:hAnsi="Times New Roman" w:cs="Times New Roman"/>
          </w:rPr>
          <w:t>,”</w:t>
        </w:r>
      </w:ins>
      <w:del w:id="89" w:author="Microsoft Office User" w:date="2022-12-22T22:27:00Z">
        <w:r w:rsidDel="00CB68D1">
          <w:rPr>
            <w:rFonts w:ascii="Times New Roman" w:eastAsia="Times New Roman" w:hAnsi="Times New Roman" w:cs="Times New Roman"/>
          </w:rPr>
          <w:delText>”.</w:delText>
        </w:r>
      </w:del>
      <w:r>
        <w:rPr>
          <w:rFonts w:ascii="Times New Roman" w:eastAsia="Times New Roman" w:hAnsi="Times New Roman" w:cs="Times New Roman"/>
        </w:rPr>
        <w:t xml:space="preserve"> </w:t>
      </w:r>
      <w:del w:id="90" w:author="Microsoft Office User" w:date="2022-12-22T22:27:00Z">
        <w:r w:rsidDel="00CB68D1">
          <w:rPr>
            <w:rFonts w:ascii="Times New Roman" w:eastAsia="Times New Roman" w:hAnsi="Times New Roman" w:cs="Times New Roman"/>
          </w:rPr>
          <w:delText xml:space="preserve"> </w:delText>
        </w:r>
      </w:del>
      <w:ins w:id="91" w:author="Microsoft Office User" w:date="2022-12-22T22:27:00Z">
        <w:r w:rsidR="00CB68D1">
          <w:rPr>
            <w:rFonts w:ascii="Times New Roman" w:eastAsia="Times New Roman" w:hAnsi="Times New Roman" w:cs="Times New Roman"/>
          </w:rPr>
          <w:t xml:space="preserve">a </w:t>
        </w:r>
      </w:ins>
      <w:del w:id="92" w:author="Microsoft Office User" w:date="2022-12-22T22:27:00Z">
        <w:r w:rsidDel="00CB68D1">
          <w:rPr>
            <w:rFonts w:ascii="Times New Roman" w:eastAsia="Times New Roman" w:hAnsi="Times New Roman" w:cs="Times New Roman"/>
          </w:rPr>
          <w:delText xml:space="preserve">This </w:delText>
        </w:r>
      </w:del>
      <w:r>
        <w:rPr>
          <w:rFonts w:ascii="Times New Roman" w:eastAsia="Times New Roman" w:hAnsi="Times New Roman" w:cs="Times New Roman"/>
        </w:rPr>
        <w:t xml:space="preserve">project </w:t>
      </w:r>
      <w:del w:id="93" w:author="Microsoft Office User" w:date="2022-12-22T22:27:00Z">
        <w:r w:rsidDel="00CB68D1">
          <w:rPr>
            <w:rFonts w:ascii="Times New Roman" w:eastAsia="Times New Roman" w:hAnsi="Times New Roman" w:cs="Times New Roman"/>
          </w:rPr>
          <w:delText xml:space="preserve">is a fundraising that is </w:delText>
        </w:r>
      </w:del>
      <w:r>
        <w:rPr>
          <w:rFonts w:ascii="Times New Roman" w:eastAsia="Times New Roman" w:hAnsi="Times New Roman" w:cs="Times New Roman"/>
        </w:rPr>
        <w:t>not only aimed to collect money</w:t>
      </w:r>
      <w:ins w:id="94" w:author="Microsoft Office User" w:date="2022-12-22T22:27:00Z">
        <w:r w:rsidR="00CB68D1">
          <w:rPr>
            <w:rFonts w:ascii="Times New Roman" w:eastAsia="Times New Roman" w:hAnsi="Times New Roman" w:cs="Times New Roman"/>
          </w:rPr>
          <w:t xml:space="preserve"> </w:t>
        </w:r>
      </w:ins>
      <w:del w:id="95" w:author="Microsoft Office User" w:date="2022-12-22T22:27:00Z">
        <w:r w:rsidDel="00CB68D1">
          <w:rPr>
            <w:rFonts w:ascii="Times New Roman" w:eastAsia="Times New Roman" w:hAnsi="Times New Roman" w:cs="Times New Roman"/>
          </w:rPr>
          <w:delText xml:space="preserve">, </w:delText>
        </w:r>
      </w:del>
      <w:r>
        <w:rPr>
          <w:rFonts w:ascii="Times New Roman" w:eastAsia="Times New Roman" w:hAnsi="Times New Roman" w:cs="Times New Roman"/>
        </w:rPr>
        <w:t xml:space="preserve">but also empower children with special needs. </w:t>
      </w:r>
    </w:p>
    <w:p w14:paraId="0000000E" w14:textId="77777777" w:rsidR="00146B54" w:rsidRDefault="00146B54">
      <w:pPr>
        <w:ind w:left="720"/>
        <w:jc w:val="both"/>
        <w:rPr>
          <w:rFonts w:ascii="Times New Roman" w:eastAsia="Times New Roman" w:hAnsi="Times New Roman" w:cs="Times New Roman"/>
        </w:rPr>
      </w:pPr>
    </w:p>
    <w:p w14:paraId="0000000F" w14:textId="3FEAD9BC" w:rsidR="00146B54"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I chose to sell something simple and affordable and planned an </w:t>
      </w:r>
      <w:commentRangeStart w:id="96"/>
      <w:r>
        <w:rPr>
          <w:rFonts w:ascii="Times New Roman" w:eastAsia="Times New Roman" w:hAnsi="Times New Roman" w:cs="Times New Roman"/>
        </w:rPr>
        <w:t>innovative design</w:t>
      </w:r>
      <w:commentRangeEnd w:id="96"/>
      <w:r w:rsidR="00B14495">
        <w:rPr>
          <w:rStyle w:val="CommentReference"/>
        </w:rPr>
        <w:commentReference w:id="96"/>
      </w:r>
      <w:r>
        <w:rPr>
          <w:rFonts w:ascii="Times New Roman" w:eastAsia="Times New Roman" w:hAnsi="Times New Roman" w:cs="Times New Roman"/>
        </w:rPr>
        <w:t xml:space="preserve"> for it. The final product </w:t>
      </w:r>
      <w:del w:id="97" w:author="Microsoft Office User" w:date="2022-12-22T22:28:00Z">
        <w:r w:rsidDel="00CB68D1">
          <w:rPr>
            <w:rFonts w:ascii="Times New Roman" w:eastAsia="Times New Roman" w:hAnsi="Times New Roman" w:cs="Times New Roman"/>
          </w:rPr>
          <w:delText xml:space="preserve">is </w:delText>
        </w:r>
      </w:del>
      <w:ins w:id="98" w:author="Microsoft Office User" w:date="2022-12-22T22:28:00Z">
        <w:r w:rsidR="00CB68D1">
          <w:rPr>
            <w:rFonts w:ascii="Times New Roman" w:eastAsia="Times New Roman" w:hAnsi="Times New Roman" w:cs="Times New Roman"/>
          </w:rPr>
          <w:t xml:space="preserve">was </w:t>
        </w:r>
      </w:ins>
      <w:r>
        <w:rPr>
          <w:rFonts w:ascii="Times New Roman" w:eastAsia="Times New Roman" w:hAnsi="Times New Roman" w:cs="Times New Roman"/>
        </w:rPr>
        <w:t>a sweater with a compilation of the children’s handwriting</w:t>
      </w:r>
      <w:ins w:id="99" w:author="Microsoft Office User" w:date="2022-12-22T22:28:00Z">
        <w:r w:rsidR="00CB68D1">
          <w:rPr>
            <w:rFonts w:ascii="Times New Roman" w:eastAsia="Times New Roman" w:hAnsi="Times New Roman" w:cs="Times New Roman"/>
          </w:rPr>
          <w:t xml:space="preserve"> of</w:t>
        </w:r>
      </w:ins>
      <w:r>
        <w:rPr>
          <w:rFonts w:ascii="Times New Roman" w:eastAsia="Times New Roman" w:hAnsi="Times New Roman" w:cs="Times New Roman"/>
        </w:rPr>
        <w:t xml:space="preserve"> “Aku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keterbatasanku</w:t>
      </w:r>
      <w:proofErr w:type="spellEnd"/>
      <w:r>
        <w:rPr>
          <w:rFonts w:ascii="Times New Roman" w:eastAsia="Times New Roman" w:hAnsi="Times New Roman" w:cs="Times New Roman"/>
        </w:rPr>
        <w:t>”, meaning “I am more than my limitations</w:t>
      </w:r>
      <w:ins w:id="100" w:author="Microsoft Office User" w:date="2022-12-22T22:28:00Z">
        <w:r w:rsidR="00CB68D1">
          <w:rPr>
            <w:rFonts w:ascii="Times New Roman" w:eastAsia="Times New Roman" w:hAnsi="Times New Roman" w:cs="Times New Roman"/>
          </w:rPr>
          <w:t>.”</w:t>
        </w:r>
      </w:ins>
      <w:del w:id="101" w:author="Microsoft Office User" w:date="2022-12-22T22:28:00Z">
        <w:r w:rsidDel="00CB68D1">
          <w:rPr>
            <w:rFonts w:ascii="Times New Roman" w:eastAsia="Times New Roman" w:hAnsi="Times New Roman" w:cs="Times New Roman"/>
          </w:rPr>
          <w:delText>” digitalised and printed on the back.</w:delText>
        </w:r>
      </w:del>
      <w:r>
        <w:rPr>
          <w:rFonts w:ascii="Times New Roman" w:eastAsia="Times New Roman" w:hAnsi="Times New Roman" w:cs="Times New Roman"/>
        </w:rPr>
        <w:t xml:space="preserve"> </w:t>
      </w:r>
      <w:del w:id="102" w:author="Microsoft Office User" w:date="2022-12-22T22:28:00Z">
        <w:r w:rsidDel="00CB68D1">
          <w:rPr>
            <w:rFonts w:ascii="Times New Roman" w:eastAsia="Times New Roman" w:hAnsi="Times New Roman" w:cs="Times New Roman"/>
          </w:rPr>
          <w:delText xml:space="preserve">To find the children who will make this design, I researched special needs schools online. </w:delText>
        </w:r>
      </w:del>
    </w:p>
    <w:p w14:paraId="00000010" w14:textId="77777777" w:rsidR="00146B54" w:rsidRDefault="00146B54">
      <w:pPr>
        <w:ind w:left="720"/>
        <w:jc w:val="both"/>
        <w:rPr>
          <w:rFonts w:ascii="Times New Roman" w:eastAsia="Times New Roman" w:hAnsi="Times New Roman" w:cs="Times New Roman"/>
        </w:rPr>
      </w:pPr>
    </w:p>
    <w:p w14:paraId="00000011" w14:textId="66BE6470" w:rsidR="00146B54"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When trying to explain this project through phone calls, most respondents </w:t>
      </w:r>
      <w:del w:id="103" w:author="Microsoft Office User" w:date="2022-12-22T22:29:00Z">
        <w:r w:rsidDel="00CB68D1">
          <w:rPr>
            <w:rFonts w:ascii="Times New Roman" w:eastAsia="Times New Roman" w:hAnsi="Times New Roman" w:cs="Times New Roman"/>
          </w:rPr>
          <w:delText xml:space="preserve">are </w:delText>
        </w:r>
      </w:del>
      <w:ins w:id="104" w:author="Microsoft Office User" w:date="2022-12-22T22:29:00Z">
        <w:r w:rsidR="00CB68D1">
          <w:rPr>
            <w:rFonts w:ascii="Times New Roman" w:eastAsia="Times New Roman" w:hAnsi="Times New Roman" w:cs="Times New Roman"/>
          </w:rPr>
          <w:t xml:space="preserve">were </w:t>
        </w:r>
      </w:ins>
      <w:r>
        <w:rPr>
          <w:rFonts w:ascii="Times New Roman" w:eastAsia="Times New Roman" w:hAnsi="Times New Roman" w:cs="Times New Roman"/>
        </w:rPr>
        <w:t>out of reach. Those who answered said they will contact me back</w:t>
      </w:r>
      <w:del w:id="105" w:author="Microsoft Office User" w:date="2022-12-22T22:29:00Z">
        <w:r w:rsidDel="00CB68D1">
          <w:rPr>
            <w:rFonts w:ascii="Times New Roman" w:eastAsia="Times New Roman" w:hAnsi="Times New Roman" w:cs="Times New Roman"/>
          </w:rPr>
          <w:delText>,</w:delText>
        </w:r>
      </w:del>
      <w:r>
        <w:rPr>
          <w:rFonts w:ascii="Times New Roman" w:eastAsia="Times New Roman" w:hAnsi="Times New Roman" w:cs="Times New Roman"/>
        </w:rPr>
        <w:t xml:space="preserve"> but never did. I kept trying </w:t>
      </w:r>
      <w:del w:id="106" w:author="Microsoft Office User" w:date="2022-12-22T22:29:00Z">
        <w:r w:rsidDel="00CB68D1">
          <w:rPr>
            <w:rFonts w:ascii="Times New Roman" w:eastAsia="Times New Roman" w:hAnsi="Times New Roman" w:cs="Times New Roman"/>
          </w:rPr>
          <w:delText xml:space="preserve">and trying </w:delText>
        </w:r>
      </w:del>
      <w:r>
        <w:rPr>
          <w:rFonts w:ascii="Times New Roman" w:eastAsia="Times New Roman" w:hAnsi="Times New Roman" w:cs="Times New Roman"/>
        </w:rPr>
        <w:t xml:space="preserve">until SLB </w:t>
      </w:r>
      <w:proofErr w:type="spellStart"/>
      <w:r>
        <w:rPr>
          <w:rFonts w:ascii="Times New Roman" w:eastAsia="Times New Roman" w:hAnsi="Times New Roman" w:cs="Times New Roman"/>
        </w:rPr>
        <w:t>Pangudi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Luhur</w:t>
      </w:r>
      <w:proofErr w:type="spellEnd"/>
      <w:r>
        <w:rPr>
          <w:rFonts w:ascii="Times New Roman" w:eastAsia="Times New Roman" w:hAnsi="Times New Roman" w:cs="Times New Roman"/>
        </w:rPr>
        <w:t xml:space="preserve"> invited me to meet their principal. The idea was </w:t>
      </w:r>
      <w:del w:id="107" w:author="Microsoft Office User" w:date="2022-12-22T22:29:00Z">
        <w:r w:rsidDel="00CB68D1">
          <w:rPr>
            <w:rFonts w:ascii="Times New Roman" w:eastAsia="Times New Roman" w:hAnsi="Times New Roman" w:cs="Times New Roman"/>
          </w:rPr>
          <w:delText>approved</w:delText>
        </w:r>
      </w:del>
      <w:ins w:id="108" w:author="Microsoft Office User" w:date="2022-12-22T22:29:00Z">
        <w:r w:rsidR="00CB68D1">
          <w:rPr>
            <w:rFonts w:ascii="Times New Roman" w:eastAsia="Times New Roman" w:hAnsi="Times New Roman" w:cs="Times New Roman"/>
          </w:rPr>
          <w:t>approved,</w:t>
        </w:r>
      </w:ins>
      <w:r>
        <w:rPr>
          <w:rFonts w:ascii="Times New Roman" w:eastAsia="Times New Roman" w:hAnsi="Times New Roman" w:cs="Times New Roman"/>
        </w:rPr>
        <w:t xml:space="preserve"> and I spent time with the children and teachers to make the design. The teacher told me that some of the children have their school fees unpaid due to financial struggles</w:t>
      </w:r>
      <w:ins w:id="109" w:author="Microsoft Office User" w:date="2022-12-22T22:29:00Z">
        <w:r w:rsidR="00CB68D1">
          <w:rPr>
            <w:rFonts w:ascii="Times New Roman" w:eastAsia="Times New Roman" w:hAnsi="Times New Roman" w:cs="Times New Roman"/>
          </w:rPr>
          <w:t xml:space="preserve">, so </w:t>
        </w:r>
      </w:ins>
      <w:del w:id="110" w:author="Microsoft Office User" w:date="2022-12-22T22:29:00Z">
        <w:r w:rsidDel="00CB68D1">
          <w:rPr>
            <w:rFonts w:ascii="Times New Roman" w:eastAsia="Times New Roman" w:hAnsi="Times New Roman" w:cs="Times New Roman"/>
          </w:rPr>
          <w:delText xml:space="preserve">. So </w:delText>
        </w:r>
      </w:del>
      <w:commentRangeStart w:id="111"/>
      <w:r>
        <w:rPr>
          <w:rFonts w:ascii="Times New Roman" w:eastAsia="Times New Roman" w:hAnsi="Times New Roman" w:cs="Times New Roman"/>
        </w:rPr>
        <w:t xml:space="preserve">I dedicated all profits from this fundraising for them. Then, I searched for suppliers, negotiated prices, and promoted this fundraising through social media and school announcements. </w:t>
      </w:r>
      <w:commentRangeEnd w:id="111"/>
      <w:r w:rsidR="00B14495">
        <w:rPr>
          <w:rStyle w:val="CommentReference"/>
        </w:rPr>
        <w:commentReference w:id="111"/>
      </w:r>
      <w:r>
        <w:rPr>
          <w:rFonts w:ascii="Times New Roman" w:eastAsia="Times New Roman" w:hAnsi="Times New Roman" w:cs="Times New Roman"/>
        </w:rPr>
        <w:t>We successfully generated more than 6 million IDR in revenue.</w:t>
      </w:r>
    </w:p>
    <w:p w14:paraId="00000012" w14:textId="77777777" w:rsidR="00146B54" w:rsidRDefault="00146B54">
      <w:pPr>
        <w:ind w:left="720"/>
        <w:jc w:val="both"/>
        <w:rPr>
          <w:rFonts w:ascii="Times New Roman" w:eastAsia="Times New Roman" w:hAnsi="Times New Roman" w:cs="Times New Roman"/>
        </w:rPr>
      </w:pPr>
    </w:p>
    <w:p w14:paraId="00000013" w14:textId="3F7671C1" w:rsidR="00146B54" w:rsidRDefault="00000000">
      <w:pPr>
        <w:ind w:left="720"/>
        <w:jc w:val="both"/>
        <w:rPr>
          <w:ins w:id="112" w:author="Microsoft Office User" w:date="2022-12-22T22:30:00Z"/>
          <w:rFonts w:ascii="Times New Roman" w:eastAsia="Times New Roman" w:hAnsi="Times New Roman" w:cs="Times New Roman"/>
        </w:rPr>
      </w:pPr>
      <w:commentRangeStart w:id="113"/>
      <w:r>
        <w:rPr>
          <w:rFonts w:ascii="Times New Roman" w:eastAsia="Times New Roman" w:hAnsi="Times New Roman" w:cs="Times New Roman"/>
        </w:rPr>
        <w:t xml:space="preserve">Personally, what I learn most is being reliable. </w:t>
      </w:r>
      <w:commentRangeEnd w:id="113"/>
      <w:r w:rsidR="00B14495">
        <w:rPr>
          <w:rStyle w:val="CommentReference"/>
        </w:rPr>
        <w:commentReference w:id="113"/>
      </w:r>
      <w:r>
        <w:rPr>
          <w:rFonts w:ascii="Times New Roman" w:eastAsia="Times New Roman" w:hAnsi="Times New Roman" w:cs="Times New Roman"/>
        </w:rPr>
        <w:t xml:space="preserve">Because this project was not overseen by teachers; there are no deadlines and no one to keep me accountable but myself.  I would </w:t>
      </w:r>
      <w:del w:id="114" w:author="Microsoft Office User" w:date="2022-12-22T22:30:00Z">
        <w:r w:rsidDel="00CB68D1">
          <w:rPr>
            <w:rFonts w:ascii="Times New Roman" w:eastAsia="Times New Roman" w:hAnsi="Times New Roman" w:cs="Times New Roman"/>
          </w:rPr>
          <w:delText xml:space="preserve">definitely </w:delText>
        </w:r>
      </w:del>
      <w:r>
        <w:rPr>
          <w:rFonts w:ascii="Times New Roman" w:eastAsia="Times New Roman" w:hAnsi="Times New Roman" w:cs="Times New Roman"/>
        </w:rPr>
        <w:t xml:space="preserve">take any opportunity to build upon this project in the future and hope that I can use my business skills to help at an even larger scale. </w:t>
      </w:r>
    </w:p>
    <w:p w14:paraId="00000014" w14:textId="77777777" w:rsidR="00146B54" w:rsidRDefault="00146B54">
      <w:pPr>
        <w:ind w:left="720"/>
        <w:jc w:val="both"/>
        <w:rPr>
          <w:rFonts w:ascii="Times New Roman" w:eastAsia="Times New Roman" w:hAnsi="Times New Roman" w:cs="Times New Roman"/>
          <w:b/>
        </w:rPr>
      </w:pPr>
    </w:p>
    <w:p w14:paraId="00000015" w14:textId="77777777" w:rsidR="00146B54"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Is there anything else about yourself which you want us to know? (550 characters)</w:t>
      </w:r>
    </w:p>
    <w:p w14:paraId="00000016" w14:textId="07CC1B55" w:rsidR="00146B54"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While I dedicate myself to achieving high academic results, I also like to express my other </w:t>
      </w:r>
      <w:del w:id="115" w:author="Microsoft Office User" w:date="2022-12-22T22:31:00Z">
        <w:r w:rsidDel="00CB68D1">
          <w:rPr>
            <w:rFonts w:ascii="Times New Roman" w:eastAsia="Times New Roman" w:hAnsi="Times New Roman" w:cs="Times New Roman"/>
          </w:rPr>
          <w:delText xml:space="preserve">top two </w:delText>
        </w:r>
      </w:del>
      <w:r>
        <w:rPr>
          <w:rFonts w:ascii="Times New Roman" w:eastAsia="Times New Roman" w:hAnsi="Times New Roman" w:cs="Times New Roman"/>
        </w:rPr>
        <w:t xml:space="preserve">passions: performing arts and early childhood education. </w:t>
      </w:r>
      <w:del w:id="116" w:author="Microsoft Office User" w:date="2022-12-22T22:31:00Z">
        <w:r w:rsidDel="00CB68D1">
          <w:rPr>
            <w:rFonts w:ascii="Times New Roman" w:eastAsia="Times New Roman" w:hAnsi="Times New Roman" w:cs="Times New Roman"/>
          </w:rPr>
          <w:delText xml:space="preserve"> </w:delText>
        </w:r>
      </w:del>
      <w:r>
        <w:rPr>
          <w:rFonts w:ascii="Times New Roman" w:eastAsia="Times New Roman" w:hAnsi="Times New Roman" w:cs="Times New Roman"/>
        </w:rPr>
        <w:t xml:space="preserve">I </w:t>
      </w:r>
      <w:del w:id="117" w:author="Microsoft Office User" w:date="2022-12-22T22:31:00Z">
        <w:r w:rsidDel="00CB68D1">
          <w:rPr>
            <w:rFonts w:ascii="Times New Roman" w:eastAsia="Times New Roman" w:hAnsi="Times New Roman" w:cs="Times New Roman"/>
          </w:rPr>
          <w:delText xml:space="preserve">have </w:delText>
        </w:r>
      </w:del>
      <w:r>
        <w:rPr>
          <w:rFonts w:ascii="Times New Roman" w:eastAsia="Times New Roman" w:hAnsi="Times New Roman" w:cs="Times New Roman"/>
        </w:rPr>
        <w:t xml:space="preserve">directed multiple plays for school and </w:t>
      </w:r>
      <w:del w:id="118" w:author="Microsoft Office User" w:date="2022-12-22T22:31:00Z">
        <w:r w:rsidDel="00CB68D1">
          <w:rPr>
            <w:rFonts w:ascii="Times New Roman" w:eastAsia="Times New Roman" w:hAnsi="Times New Roman" w:cs="Times New Roman"/>
          </w:rPr>
          <w:delText xml:space="preserve">been </w:delText>
        </w:r>
      </w:del>
      <w:ins w:id="119" w:author="Microsoft Office User" w:date="2022-12-22T22:31:00Z">
        <w:r w:rsidR="00CB68D1">
          <w:rPr>
            <w:rFonts w:ascii="Times New Roman" w:eastAsia="Times New Roman" w:hAnsi="Times New Roman" w:cs="Times New Roman"/>
          </w:rPr>
          <w:t xml:space="preserve">was </w:t>
        </w:r>
      </w:ins>
      <w:r>
        <w:rPr>
          <w:rFonts w:ascii="Times New Roman" w:eastAsia="Times New Roman" w:hAnsi="Times New Roman" w:cs="Times New Roman"/>
        </w:rPr>
        <w:t>involved in short movie productions</w:t>
      </w:r>
      <w:del w:id="120" w:author="Microsoft Office User" w:date="2022-12-22T22:31:00Z">
        <w:r w:rsidDel="008631A9">
          <w:rPr>
            <w:rFonts w:ascii="Times New Roman" w:eastAsia="Times New Roman" w:hAnsi="Times New Roman" w:cs="Times New Roman"/>
          </w:rPr>
          <w:delText xml:space="preserve"> outside of school</w:delText>
        </w:r>
      </w:del>
      <w:ins w:id="121" w:author="Microsoft Office User" w:date="2022-12-22T22:31:00Z">
        <w:r w:rsidR="008631A9">
          <w:rPr>
            <w:rFonts w:ascii="Times New Roman" w:eastAsia="Times New Roman" w:hAnsi="Times New Roman" w:cs="Times New Roman"/>
          </w:rPr>
          <w:t xml:space="preserve"> </w:t>
        </w:r>
      </w:ins>
      <w:del w:id="122" w:author="Microsoft Office User" w:date="2022-12-22T22:31:00Z">
        <w:r w:rsidDel="008631A9">
          <w:rPr>
            <w:rFonts w:ascii="Times New Roman" w:eastAsia="Times New Roman" w:hAnsi="Times New Roman" w:cs="Times New Roman"/>
          </w:rPr>
          <w:delText xml:space="preserve">, </w:delText>
        </w:r>
      </w:del>
      <w:r>
        <w:rPr>
          <w:rFonts w:ascii="Times New Roman" w:eastAsia="Times New Roman" w:hAnsi="Times New Roman" w:cs="Times New Roman"/>
        </w:rPr>
        <w:t xml:space="preserve">which </w:t>
      </w:r>
      <w:del w:id="123" w:author="Microsoft Office User" w:date="2022-12-22T22:31:00Z">
        <w:r w:rsidDel="008631A9">
          <w:rPr>
            <w:rFonts w:ascii="Times New Roman" w:eastAsia="Times New Roman" w:hAnsi="Times New Roman" w:cs="Times New Roman"/>
          </w:rPr>
          <w:delText xml:space="preserve">helps </w:delText>
        </w:r>
      </w:del>
      <w:ins w:id="124" w:author="Microsoft Office User" w:date="2022-12-22T22:31:00Z">
        <w:r w:rsidR="008631A9">
          <w:rPr>
            <w:rFonts w:ascii="Times New Roman" w:eastAsia="Times New Roman" w:hAnsi="Times New Roman" w:cs="Times New Roman"/>
          </w:rPr>
          <w:t>boosted</w:t>
        </w:r>
      </w:ins>
      <w:del w:id="125" w:author="Microsoft Office User" w:date="2022-12-22T22:31:00Z">
        <w:r w:rsidDel="008631A9">
          <w:rPr>
            <w:rFonts w:ascii="Times New Roman" w:eastAsia="Times New Roman" w:hAnsi="Times New Roman" w:cs="Times New Roman"/>
          </w:rPr>
          <w:delText>enhance</w:delText>
        </w:r>
      </w:del>
      <w:r>
        <w:rPr>
          <w:rFonts w:ascii="Times New Roman" w:eastAsia="Times New Roman" w:hAnsi="Times New Roman" w:cs="Times New Roman"/>
        </w:rPr>
        <w:t xml:space="preserve"> my creativity, coordination, and leadership skills. During family gatherings, I’m the one who entertains the little cousins. I find joy in being around them. I also take care of young children at church. I consider it to be my mission to be part of improving the education of children and </w:t>
      </w:r>
      <w:del w:id="126" w:author="Microsoft Office User" w:date="2022-12-22T22:32:00Z">
        <w:r w:rsidDel="008631A9">
          <w:rPr>
            <w:rFonts w:ascii="Times New Roman" w:eastAsia="Times New Roman" w:hAnsi="Times New Roman" w:cs="Times New Roman"/>
          </w:rPr>
          <w:delText xml:space="preserve">I am sure that studying at </w:delText>
        </w:r>
      </w:del>
      <w:r>
        <w:rPr>
          <w:rFonts w:ascii="Times New Roman" w:eastAsia="Times New Roman" w:hAnsi="Times New Roman" w:cs="Times New Roman"/>
        </w:rPr>
        <w:t xml:space="preserve">NUS will prepare me with the knowledge and values to achieve it. </w:t>
      </w:r>
    </w:p>
    <w:p w14:paraId="00000017" w14:textId="5922BD72" w:rsidR="00146B54" w:rsidRDefault="00146B54">
      <w:pPr>
        <w:jc w:val="both"/>
        <w:rPr>
          <w:ins w:id="127" w:author="Microsoft Office User" w:date="2022-12-22T22:32:00Z"/>
          <w:rFonts w:ascii="Times New Roman" w:eastAsia="Times New Roman" w:hAnsi="Times New Roman" w:cs="Times New Roman"/>
        </w:rPr>
      </w:pPr>
    </w:p>
    <w:p w14:paraId="24CAAC43" w14:textId="23BA1FD6" w:rsidR="008631A9" w:rsidRDefault="008631A9">
      <w:pPr>
        <w:jc w:val="both"/>
        <w:rPr>
          <w:ins w:id="128" w:author="Microsoft Office User" w:date="2022-12-22T22:32:00Z"/>
          <w:rFonts w:ascii="Times New Roman" w:eastAsia="Times New Roman" w:hAnsi="Times New Roman" w:cs="Times New Roman"/>
        </w:rPr>
      </w:pPr>
    </w:p>
    <w:p w14:paraId="36641435" w14:textId="7D9E53FB" w:rsidR="008631A9" w:rsidRDefault="008631A9">
      <w:pPr>
        <w:jc w:val="both"/>
        <w:rPr>
          <w:rFonts w:ascii="Times New Roman" w:eastAsia="Times New Roman" w:hAnsi="Times New Roman" w:cs="Times New Roman"/>
        </w:rPr>
      </w:pPr>
    </w:p>
    <w:p w14:paraId="00000018" w14:textId="77777777" w:rsidR="00146B54" w:rsidRDefault="00146B54">
      <w:pPr>
        <w:jc w:val="both"/>
        <w:rPr>
          <w:rFonts w:ascii="Times New Roman" w:eastAsia="Times New Roman" w:hAnsi="Times New Roman" w:cs="Times New Roman"/>
        </w:rPr>
      </w:pPr>
    </w:p>
    <w:sectPr w:rsidR="00146B5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ul Edison" w:date="2022-12-24T12:15:00Z" w:initials="PE">
    <w:p w14:paraId="740F1866" w14:textId="77777777" w:rsidR="00B14495" w:rsidRDefault="00B14495">
      <w:pPr>
        <w:pStyle w:val="CommentText"/>
      </w:pPr>
      <w:r>
        <w:rPr>
          <w:rStyle w:val="CommentReference"/>
        </w:rPr>
        <w:annotationRef/>
      </w:r>
      <w:r>
        <w:t xml:space="preserve">This is really interesting. My recommendation is to focus on this experience alone and omit the rest. </w:t>
      </w:r>
    </w:p>
    <w:p w14:paraId="02280442" w14:textId="77777777" w:rsidR="00B14495" w:rsidRDefault="00B14495">
      <w:pPr>
        <w:pStyle w:val="CommentText"/>
      </w:pPr>
    </w:p>
    <w:p w14:paraId="54380D8D" w14:textId="77777777" w:rsidR="00B14495" w:rsidRDefault="00B14495">
      <w:pPr>
        <w:pStyle w:val="CommentText"/>
      </w:pPr>
      <w:r>
        <w:t xml:space="preserve">You've partially answered what you've done outside your school curriculum, but I'd like to also see how you think this business plan competition helped prepare you for studying your degree. </w:t>
      </w:r>
    </w:p>
    <w:p w14:paraId="056CAF33" w14:textId="77777777" w:rsidR="00B14495" w:rsidRDefault="00B14495">
      <w:pPr>
        <w:pStyle w:val="CommentText"/>
      </w:pPr>
    </w:p>
    <w:p w14:paraId="22059F92" w14:textId="77777777" w:rsidR="00B14495" w:rsidRDefault="00B14495" w:rsidP="002D5CA1">
      <w:pPr>
        <w:pStyle w:val="CommentText"/>
      </w:pPr>
      <w:r>
        <w:t xml:space="preserve">In other words, you said you've applied how to make financial statements and marketing strategy. Good. How will these skills make you stand out among other applicants for the same major? </w:t>
      </w:r>
    </w:p>
  </w:comment>
  <w:comment w:id="96" w:author="Paul Edison" w:date="2022-12-24T12:17:00Z" w:initials="PE">
    <w:p w14:paraId="638B5105" w14:textId="77777777" w:rsidR="00B14495" w:rsidRDefault="00B14495" w:rsidP="007F74C6">
      <w:pPr>
        <w:pStyle w:val="CommentText"/>
      </w:pPr>
      <w:r>
        <w:rPr>
          <w:rStyle w:val="CommentReference"/>
        </w:rPr>
        <w:annotationRef/>
      </w:r>
      <w:r>
        <w:t xml:space="preserve">Explain why this design is innovative. What's so groundbreaking about it? </w:t>
      </w:r>
    </w:p>
  </w:comment>
  <w:comment w:id="111" w:author="Paul Edison" w:date="2022-12-24T12:18:00Z" w:initials="PE">
    <w:p w14:paraId="0B68EB06" w14:textId="77777777" w:rsidR="00B14495" w:rsidRDefault="00B14495" w:rsidP="009247E4">
      <w:pPr>
        <w:pStyle w:val="CommentText"/>
      </w:pPr>
      <w:r>
        <w:rPr>
          <w:rStyle w:val="CommentReference"/>
        </w:rPr>
        <w:annotationRef/>
      </w:r>
      <w:r>
        <w:t xml:space="preserve">Which NUS value(s) does this exemplify? Why? </w:t>
      </w:r>
    </w:p>
  </w:comment>
  <w:comment w:id="113" w:author="Paul Edison" w:date="2022-12-24T12:18:00Z" w:initials="PE">
    <w:p w14:paraId="275D2666" w14:textId="77777777" w:rsidR="00B14495" w:rsidRDefault="00B14495" w:rsidP="00C0366B">
      <w:pPr>
        <w:pStyle w:val="CommentText"/>
      </w:pPr>
      <w:r>
        <w:rPr>
          <w:rStyle w:val="CommentReference"/>
        </w:rPr>
        <w:annotationRef/>
      </w:r>
      <w:r>
        <w:t xml:space="preserve">This sounds like 'integrity.' You want to use the jargon specifically asked for by the prompt,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059F92" w15:done="0"/>
  <w15:commentEx w15:paraId="638B5105" w15:done="0"/>
  <w15:commentEx w15:paraId="0B68EB06" w15:done="0"/>
  <w15:commentEx w15:paraId="275D26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16BD5" w16cex:dateUtc="2022-12-24T05:15:00Z"/>
  <w16cex:commentExtensible w16cex:durableId="27516C6B" w16cex:dateUtc="2022-12-24T05:17:00Z"/>
  <w16cex:commentExtensible w16cex:durableId="27516C91" w16cex:dateUtc="2022-12-24T05:18:00Z"/>
  <w16cex:commentExtensible w16cex:durableId="27516CB2" w16cex:dateUtc="2022-12-24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059F92" w16cid:durableId="27516BD5"/>
  <w16cid:commentId w16cid:paraId="638B5105" w16cid:durableId="27516C6B"/>
  <w16cid:commentId w16cid:paraId="0B68EB06" w16cid:durableId="27516C91"/>
  <w16cid:commentId w16cid:paraId="275D2666" w16cid:durableId="27516C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759BF"/>
    <w:multiLevelType w:val="multilevel"/>
    <w:tmpl w:val="81B69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005174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B54"/>
    <w:rsid w:val="00146B54"/>
    <w:rsid w:val="008631A9"/>
    <w:rsid w:val="008D19BC"/>
    <w:rsid w:val="00B14495"/>
    <w:rsid w:val="00B14EE4"/>
    <w:rsid w:val="00CB68D1"/>
    <w:rsid w:val="00EB7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1530"/>
  <w15:docId w15:val="{4AF7ABBF-2F36-4349-A86E-A343CD9E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8D19BC"/>
    <w:pPr>
      <w:spacing w:line="240" w:lineRule="auto"/>
    </w:pPr>
  </w:style>
  <w:style w:type="character" w:styleId="CommentReference">
    <w:name w:val="annotation reference"/>
    <w:basedOn w:val="DefaultParagraphFont"/>
    <w:uiPriority w:val="99"/>
    <w:semiHidden/>
    <w:unhideWhenUsed/>
    <w:rsid w:val="00B14495"/>
    <w:rPr>
      <w:sz w:val="16"/>
      <w:szCs w:val="16"/>
    </w:rPr>
  </w:style>
  <w:style w:type="paragraph" w:styleId="CommentText">
    <w:name w:val="annotation text"/>
    <w:basedOn w:val="Normal"/>
    <w:link w:val="CommentTextChar"/>
    <w:uiPriority w:val="99"/>
    <w:unhideWhenUsed/>
    <w:rsid w:val="00B14495"/>
    <w:pPr>
      <w:spacing w:line="240" w:lineRule="auto"/>
    </w:pPr>
    <w:rPr>
      <w:sz w:val="20"/>
      <w:szCs w:val="20"/>
    </w:rPr>
  </w:style>
  <w:style w:type="character" w:customStyle="1" w:styleId="CommentTextChar">
    <w:name w:val="Comment Text Char"/>
    <w:basedOn w:val="DefaultParagraphFont"/>
    <w:link w:val="CommentText"/>
    <w:uiPriority w:val="99"/>
    <w:rsid w:val="00B14495"/>
    <w:rPr>
      <w:sz w:val="20"/>
      <w:szCs w:val="20"/>
    </w:rPr>
  </w:style>
  <w:style w:type="paragraph" w:styleId="CommentSubject">
    <w:name w:val="annotation subject"/>
    <w:basedOn w:val="CommentText"/>
    <w:next w:val="CommentText"/>
    <w:link w:val="CommentSubjectChar"/>
    <w:uiPriority w:val="99"/>
    <w:semiHidden/>
    <w:unhideWhenUsed/>
    <w:rsid w:val="00B14495"/>
    <w:rPr>
      <w:b/>
      <w:bCs/>
    </w:rPr>
  </w:style>
  <w:style w:type="character" w:customStyle="1" w:styleId="CommentSubjectChar">
    <w:name w:val="Comment Subject Char"/>
    <w:basedOn w:val="CommentTextChar"/>
    <w:link w:val="CommentSubject"/>
    <w:uiPriority w:val="99"/>
    <w:semiHidden/>
    <w:rsid w:val="00B144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3</cp:revision>
  <dcterms:created xsi:type="dcterms:W3CDTF">2022-12-23T04:41:00Z</dcterms:created>
  <dcterms:modified xsi:type="dcterms:W3CDTF">2022-12-24T05:19:00Z</dcterms:modified>
</cp:coreProperties>
</file>