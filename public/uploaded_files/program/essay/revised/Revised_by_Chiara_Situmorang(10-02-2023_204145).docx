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2D599" w14:textId="1096B68F" w:rsidR="003B00C6" w:rsidRDefault="00B34D5D" w:rsidP="002578FE">
      <w:pPr>
        <w:spacing w:line="276" w:lineRule="auto"/>
        <w:rPr>
          <w:rFonts w:ascii="Roboto" w:hAnsi="Roboto"/>
          <w:color w:val="363636"/>
        </w:rPr>
      </w:pPr>
      <w:r>
        <w:rPr>
          <w:rFonts w:ascii="Roboto" w:hAnsi="Roboto"/>
          <w:color w:val="363636"/>
        </w:rPr>
        <w:t>The demand for skilled and experienced leaders who can guide their firms to compete in today’s highly competitive, global, technology-based economy has never been higher. Columbia University’s </w:t>
      </w:r>
      <w:r>
        <w:rPr>
          <w:rStyle w:val="Strong"/>
          <w:rFonts w:ascii="Roboto" w:hAnsi="Roboto"/>
          <w:color w:val="208280"/>
        </w:rPr>
        <w:t>M.S. in Technology Management</w:t>
      </w:r>
      <w:r>
        <w:rPr>
          <w:rFonts w:ascii="Roboto" w:hAnsi="Roboto"/>
          <w:color w:val="363636"/>
        </w:rPr>
        <w:t> provides new technology professionals and recent graduates with the key strategic and tactical skills necessary to drive enhanced organizational performance through the use of technology and to become leaders in the field. For the full-time option, courses take place on Columbia’s New York City campus and the program takes one year to complete. For the part-time option, courses take place on Columbia’s New York City campus and the program takes up to 2 years to complete. Courses are scheduled to accommodate working professionals. </w:t>
      </w:r>
    </w:p>
    <w:p w14:paraId="00E65875" w14:textId="1FDC1F14" w:rsidR="00B34D5D" w:rsidRDefault="00B34D5D" w:rsidP="006D1CC3">
      <w:pPr>
        <w:rPr>
          <w:rFonts w:ascii="Roboto" w:hAnsi="Roboto"/>
          <w:color w:val="363636"/>
        </w:rPr>
      </w:pPr>
    </w:p>
    <w:p w14:paraId="79E261AC" w14:textId="77777777" w:rsidR="00B34D5D" w:rsidRPr="00B34D5D" w:rsidRDefault="00B34D5D" w:rsidP="00B34D5D">
      <w:pPr>
        <w:spacing w:before="100" w:beforeAutospacing="1" w:after="100" w:afterAutospacing="1" w:line="240" w:lineRule="auto"/>
        <w:outlineLvl w:val="1"/>
        <w:rPr>
          <w:rFonts w:ascii="Roboto" w:eastAsia="Times New Roman" w:hAnsi="Roboto" w:cs="Times New Roman"/>
          <w:color w:val="022169"/>
          <w:sz w:val="36"/>
          <w:szCs w:val="36"/>
          <w:lang w:eastAsia="en-ID"/>
        </w:rPr>
      </w:pPr>
      <w:r w:rsidRPr="00B34D5D">
        <w:rPr>
          <w:rFonts w:ascii="Roboto" w:eastAsia="Times New Roman" w:hAnsi="Roboto" w:cs="Times New Roman"/>
          <w:color w:val="022169"/>
          <w:sz w:val="36"/>
          <w:szCs w:val="36"/>
          <w:lang w:eastAsia="en-ID"/>
        </w:rPr>
        <w:t>At a Glance</w:t>
      </w:r>
    </w:p>
    <w:p w14:paraId="7CC9EC88"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In This Master’s Program, You Will…</w:t>
      </w:r>
    </w:p>
    <w:p w14:paraId="698410B8"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technical, strategic, political, and communications skills</w:t>
      </w:r>
      <w:r w:rsidRPr="00B34D5D">
        <w:rPr>
          <w:rFonts w:ascii="Roboto" w:eastAsia="Times New Roman" w:hAnsi="Roboto" w:cs="Times New Roman"/>
          <w:color w:val="363636"/>
          <w:sz w:val="24"/>
          <w:szCs w:val="24"/>
          <w:lang w:eastAsia="en-ID"/>
        </w:rPr>
        <w:t> necessary to lead through constant digital innovation and disruption.</w:t>
      </w:r>
    </w:p>
    <w:p w14:paraId="0A8251AB"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Learn how to implement new technology</w:t>
      </w:r>
      <w:r w:rsidRPr="00B34D5D">
        <w:rPr>
          <w:rFonts w:ascii="Roboto" w:eastAsia="Times New Roman" w:hAnsi="Roboto" w:cs="Times New Roman"/>
          <w:color w:val="363636"/>
          <w:sz w:val="24"/>
          <w:szCs w:val="24"/>
          <w:lang w:eastAsia="en-ID"/>
        </w:rPr>
        <w:t> that enhances business performance and growth.</w:t>
      </w:r>
    </w:p>
    <w:p w14:paraId="4483B309"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Develop the management and communications skills</w:t>
      </w:r>
      <w:r w:rsidRPr="00B34D5D">
        <w:rPr>
          <w:rFonts w:ascii="Roboto" w:eastAsia="Times New Roman" w:hAnsi="Roboto" w:cs="Times New Roman"/>
          <w:color w:val="363636"/>
          <w:sz w:val="24"/>
          <w:szCs w:val="24"/>
          <w:lang w:eastAsia="en-ID"/>
        </w:rPr>
        <w:t> to successfully lead initiatives and major projects within or between organizations.</w:t>
      </w:r>
    </w:p>
    <w:p w14:paraId="0B7836AA"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Leverage technology</w:t>
      </w:r>
      <w:r w:rsidRPr="00B34D5D">
        <w:rPr>
          <w:rFonts w:ascii="Roboto" w:eastAsia="Times New Roman" w:hAnsi="Roboto" w:cs="Times New Roman"/>
          <w:color w:val="363636"/>
          <w:sz w:val="24"/>
          <w:szCs w:val="24"/>
          <w:lang w:eastAsia="en-ID"/>
        </w:rPr>
        <w:t> as a driver for business process innovation and improvement.</w:t>
      </w:r>
    </w:p>
    <w:p w14:paraId="1DD5DBCC" w14:textId="77777777" w:rsidR="00B34D5D" w:rsidRPr="00B34D5D" w:rsidRDefault="00B34D5D" w:rsidP="00B34D5D">
      <w:pPr>
        <w:numPr>
          <w:ilvl w:val="0"/>
          <w:numId w:val="1"/>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Anticipate, adapt to and accelerate </w:t>
      </w:r>
      <w:r w:rsidRPr="00B34D5D">
        <w:rPr>
          <w:rFonts w:ascii="Roboto" w:eastAsia="Times New Roman" w:hAnsi="Roboto" w:cs="Times New Roman"/>
          <w:color w:val="363636"/>
          <w:sz w:val="24"/>
          <w:szCs w:val="24"/>
          <w:lang w:eastAsia="en-ID"/>
        </w:rPr>
        <w:t>technology’s impact on individuals, organizations, and industries</w:t>
      </w:r>
    </w:p>
    <w:p w14:paraId="305DD1E4" w14:textId="77777777" w:rsidR="00B34D5D" w:rsidRPr="00B34D5D" w:rsidRDefault="00B34D5D" w:rsidP="00B34D5D">
      <w:pPr>
        <w:spacing w:before="100" w:beforeAutospacing="1" w:after="100" w:afterAutospacing="1" w:line="240" w:lineRule="auto"/>
        <w:outlineLvl w:val="2"/>
        <w:rPr>
          <w:rFonts w:ascii="Roboto" w:eastAsia="Times New Roman" w:hAnsi="Roboto" w:cs="Times New Roman"/>
          <w:color w:val="022169"/>
          <w:sz w:val="27"/>
          <w:szCs w:val="27"/>
          <w:lang w:eastAsia="en-ID"/>
        </w:rPr>
      </w:pPr>
      <w:r w:rsidRPr="00B34D5D">
        <w:rPr>
          <w:rFonts w:ascii="Roboto" w:eastAsia="Times New Roman" w:hAnsi="Roboto" w:cs="Times New Roman"/>
          <w:color w:val="022169"/>
          <w:sz w:val="27"/>
          <w:szCs w:val="27"/>
          <w:lang w:eastAsia="en-ID"/>
        </w:rPr>
        <w:br/>
        <w:t>Program Features Include…</w:t>
      </w:r>
    </w:p>
    <w:p w14:paraId="1A49D4D3"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 dynamic curriculum, </w:t>
      </w:r>
      <w:r w:rsidRPr="00B34D5D">
        <w:rPr>
          <w:rFonts w:ascii="Roboto" w:eastAsia="Times New Roman" w:hAnsi="Roboto" w:cs="Times New Roman"/>
          <w:color w:val="363636"/>
          <w:sz w:val="24"/>
          <w:szCs w:val="24"/>
          <w:lang w:eastAsia="en-ID"/>
        </w:rPr>
        <w:t>including current trends and issues in high-level technology management.</w:t>
      </w:r>
    </w:p>
    <w:p w14:paraId="1D765096"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esteemed faculty, </w:t>
      </w:r>
      <w:r w:rsidRPr="00B34D5D">
        <w:rPr>
          <w:rFonts w:ascii="Roboto" w:eastAsia="Times New Roman" w:hAnsi="Roboto" w:cs="Times New Roman"/>
          <w:color w:val="363636"/>
          <w:sz w:val="24"/>
          <w:szCs w:val="24"/>
          <w:lang w:eastAsia="en-ID"/>
        </w:rPr>
        <w:t>including accomplished executives from the C-suites of major organizations worldwide and from Columbia’s Schools and affiliates, who bring practical experience, management skills, and leadership expertise.</w:t>
      </w:r>
    </w:p>
    <w:p w14:paraId="5EFE4B3B"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An in-depth Capstone Project</w:t>
      </w:r>
      <w:r w:rsidRPr="00B34D5D">
        <w:rPr>
          <w:rFonts w:ascii="Roboto" w:eastAsia="Times New Roman" w:hAnsi="Roboto" w:cs="Times New Roman"/>
          <w:color w:val="363636"/>
          <w:sz w:val="24"/>
          <w:szCs w:val="24"/>
          <w:lang w:eastAsia="en-ID"/>
        </w:rPr>
        <w:t xml:space="preserve"> in which students critically assess and creatively address a real-world challenge, culminating in an oral </w:t>
      </w:r>
      <w:proofErr w:type="spellStart"/>
      <w:r w:rsidRPr="00B34D5D">
        <w:rPr>
          <w:rFonts w:ascii="Roboto" w:eastAsia="Times New Roman" w:hAnsi="Roboto" w:cs="Times New Roman"/>
          <w:color w:val="363636"/>
          <w:sz w:val="24"/>
          <w:szCs w:val="24"/>
          <w:lang w:eastAsia="en-ID"/>
        </w:rPr>
        <w:t>defense</w:t>
      </w:r>
      <w:proofErr w:type="spellEnd"/>
      <w:r w:rsidRPr="00B34D5D">
        <w:rPr>
          <w:rFonts w:ascii="Roboto" w:eastAsia="Times New Roman" w:hAnsi="Roboto" w:cs="Times New Roman"/>
          <w:color w:val="363636"/>
          <w:sz w:val="24"/>
          <w:szCs w:val="24"/>
          <w:lang w:eastAsia="en-ID"/>
        </w:rPr>
        <w:t xml:space="preserve"> in front of an executive panel.</w:t>
      </w:r>
    </w:p>
    <w:p w14:paraId="5C98EDE0" w14:textId="77777777" w:rsidR="00B34D5D" w:rsidRPr="00B34D5D" w:rsidRDefault="00B34D5D" w:rsidP="00B34D5D">
      <w:pPr>
        <w:numPr>
          <w:ilvl w:val="0"/>
          <w:numId w:val="2"/>
        </w:numPr>
        <w:spacing w:before="100" w:beforeAutospacing="1" w:after="100" w:afterAutospacing="1" w:line="240" w:lineRule="auto"/>
        <w:rPr>
          <w:rFonts w:ascii="Roboto" w:eastAsia="Times New Roman" w:hAnsi="Roboto" w:cs="Times New Roman"/>
          <w:color w:val="363636"/>
          <w:sz w:val="24"/>
          <w:szCs w:val="24"/>
          <w:lang w:eastAsia="en-ID"/>
        </w:rPr>
      </w:pPr>
      <w:r w:rsidRPr="00B34D5D">
        <w:rPr>
          <w:rFonts w:ascii="Roboto" w:eastAsia="Times New Roman" w:hAnsi="Roboto" w:cs="Times New Roman"/>
          <w:b/>
          <w:bCs/>
          <w:color w:val="208280"/>
          <w:sz w:val="24"/>
          <w:szCs w:val="24"/>
          <w:lang w:eastAsia="en-ID"/>
        </w:rPr>
        <w:t>Access to Columbia University’s Ivy League resources</w:t>
      </w:r>
      <w:r w:rsidRPr="00B34D5D">
        <w:rPr>
          <w:rFonts w:ascii="Roboto" w:eastAsia="Times New Roman" w:hAnsi="Roboto" w:cs="Times New Roman"/>
          <w:color w:val="363636"/>
          <w:sz w:val="24"/>
          <w:szCs w:val="24"/>
          <w:lang w:eastAsia="en-ID"/>
        </w:rPr>
        <w:t>, networking opportunities, and global alumni base.</w:t>
      </w:r>
    </w:p>
    <w:p w14:paraId="5AA0F9F0" w14:textId="145A1A66" w:rsidR="00B34D5D" w:rsidRDefault="00B34D5D" w:rsidP="006D1CC3"/>
    <w:p w14:paraId="5FB36889" w14:textId="00BE336E" w:rsidR="00B34D5D" w:rsidRDefault="00B34D5D" w:rsidP="006D1CC3"/>
    <w:p w14:paraId="1BC7A668" w14:textId="77777777" w:rsidR="00B34D5D" w:rsidRDefault="00B34D5D" w:rsidP="006D1CC3"/>
    <w:p w14:paraId="613BF69E" w14:textId="77777777" w:rsidR="00AA2C7C" w:rsidRDefault="00AA2C7C" w:rsidP="006D1CC3"/>
    <w:p w14:paraId="55EAABA9" w14:textId="4DAEC405" w:rsidR="006D1CC3" w:rsidRDefault="006D1CC3" w:rsidP="006D1CC3">
      <w:r>
        <w:lastRenderedPageBreak/>
        <w:t>Your statement of academic purpose (500–750 words) should clearly and concisely address the following:</w:t>
      </w:r>
    </w:p>
    <w:p w14:paraId="04798F00" w14:textId="26C846C4" w:rsidR="006D1CC3" w:rsidRDefault="006D1CC3" w:rsidP="006D1CC3">
      <w:r>
        <w:t>Your purpose and interest in pursuing the M.S. in Technology Management, focusing on how it relates to your immediate and long-term professional plans, including your current role. The areas you hope to explore in our curriculum. What you will contribute to the program and student cohort</w:t>
      </w:r>
    </w:p>
    <w:p w14:paraId="6A00C1DD" w14:textId="77777777" w:rsidR="00F155CE" w:rsidRDefault="00F155CE" w:rsidP="00F155CE">
      <w:pPr>
        <w:ind w:firstLine="720"/>
        <w:jc w:val="both"/>
        <w:rPr>
          <w:sz w:val="24"/>
          <w:szCs w:val="24"/>
        </w:rPr>
      </w:pPr>
    </w:p>
    <w:p w14:paraId="54260969" w14:textId="329DD564" w:rsidR="00F155CE" w:rsidRDefault="00F155CE" w:rsidP="00AA2C7C">
      <w:pPr>
        <w:jc w:val="both"/>
        <w:rPr>
          <w:ins w:id="0" w:author="Microsoft Office User" w:date="2023-02-08T22:34:00Z"/>
          <w:sz w:val="24"/>
          <w:szCs w:val="24"/>
        </w:rPr>
      </w:pPr>
      <w:commentRangeStart w:id="1"/>
      <w:r w:rsidRPr="00C95160">
        <w:rPr>
          <w:sz w:val="24"/>
          <w:szCs w:val="24"/>
        </w:rPr>
        <w:t>Growing up in a family with</w:t>
      </w:r>
      <w:r>
        <w:rPr>
          <w:sz w:val="24"/>
          <w:szCs w:val="24"/>
        </w:rPr>
        <w:t xml:space="preserve"> a deep</w:t>
      </w:r>
      <w:r w:rsidRPr="00C95160">
        <w:rPr>
          <w:sz w:val="24"/>
          <w:szCs w:val="24"/>
        </w:rPr>
        <w:t xml:space="preserve"> business background has </w:t>
      </w:r>
      <w:r>
        <w:rPr>
          <w:sz w:val="24"/>
          <w:szCs w:val="24"/>
        </w:rPr>
        <w:t>shaped me into a natural problem solver who always has an eye out for problems and solutions</w:t>
      </w:r>
      <w:r w:rsidRPr="00C95160">
        <w:rPr>
          <w:sz w:val="24"/>
          <w:szCs w:val="24"/>
        </w:rPr>
        <w:t>. Ever since I could remember, I</w:t>
      </w:r>
      <w:r>
        <w:rPr>
          <w:sz w:val="24"/>
          <w:szCs w:val="24"/>
        </w:rPr>
        <w:t>’ve</w:t>
      </w:r>
      <w:r w:rsidRPr="00C95160">
        <w:rPr>
          <w:sz w:val="24"/>
          <w:szCs w:val="24"/>
        </w:rPr>
        <w:t xml:space="preserve"> always felt the urge to continue my family’s legacy in the paper industry. As someone with deep connection and concern for the well-being of the </w:t>
      </w:r>
      <w:r>
        <w:rPr>
          <w:sz w:val="24"/>
          <w:szCs w:val="24"/>
        </w:rPr>
        <w:t>firm</w:t>
      </w:r>
      <w:r w:rsidRPr="00C95160">
        <w:rPr>
          <w:sz w:val="24"/>
          <w:szCs w:val="24"/>
        </w:rPr>
        <w:t xml:space="preserve">, I’ve </w:t>
      </w:r>
      <w:commentRangeStart w:id="2"/>
      <w:r w:rsidRPr="00C95160">
        <w:rPr>
          <w:sz w:val="24"/>
          <w:szCs w:val="24"/>
        </w:rPr>
        <w:t xml:space="preserve">spent years </w:t>
      </w:r>
      <w:commentRangeEnd w:id="2"/>
      <w:r w:rsidR="00A96E3C">
        <w:rPr>
          <w:rStyle w:val="CommentReference"/>
        </w:rPr>
        <w:commentReference w:id="2"/>
      </w:r>
      <w:r w:rsidRPr="00C95160">
        <w:rPr>
          <w:sz w:val="24"/>
          <w:szCs w:val="24"/>
        </w:rPr>
        <w:t xml:space="preserve">understanding the inner working of the company and its current weaknesses. </w:t>
      </w:r>
      <w:commentRangeEnd w:id="1"/>
      <w:r w:rsidR="00AA2C7C">
        <w:rPr>
          <w:rStyle w:val="CommentReference"/>
        </w:rPr>
        <w:commentReference w:id="1"/>
      </w:r>
      <w:r>
        <w:rPr>
          <w:sz w:val="24"/>
          <w:szCs w:val="24"/>
        </w:rPr>
        <w:t xml:space="preserve">One particular case that led me to pursue M.S. in Technology Management was </w:t>
      </w:r>
      <w:commentRangeStart w:id="3"/>
      <w:r>
        <w:rPr>
          <w:sz w:val="24"/>
          <w:szCs w:val="24"/>
        </w:rPr>
        <w:t>when I helped the company face technology management crisis.</w:t>
      </w:r>
      <w:commentRangeEnd w:id="3"/>
      <w:r w:rsidR="00AA2C7C">
        <w:rPr>
          <w:rStyle w:val="CommentReference"/>
        </w:rPr>
        <w:commentReference w:id="3"/>
      </w:r>
    </w:p>
    <w:p w14:paraId="00A221A1" w14:textId="26600097" w:rsidR="003079DE" w:rsidRPr="003817C4" w:rsidRDefault="003079DE" w:rsidP="00AA2C7C">
      <w:pPr>
        <w:jc w:val="both"/>
        <w:rPr>
          <w:color w:val="833C0B" w:themeColor="accent2" w:themeShade="80"/>
          <w:sz w:val="24"/>
          <w:szCs w:val="24"/>
          <w:u w:val="single"/>
        </w:rPr>
      </w:pPr>
      <w:r w:rsidRPr="003817C4">
        <w:rPr>
          <w:color w:val="833C0B" w:themeColor="accent2" w:themeShade="80"/>
          <w:sz w:val="24"/>
          <w:szCs w:val="24"/>
          <w:u w:val="single"/>
        </w:rPr>
        <w:t>1st paragraph</w:t>
      </w:r>
    </w:p>
    <w:p w14:paraId="4C036C28" w14:textId="02FAE9BE" w:rsidR="003079DE" w:rsidRPr="003817C4" w:rsidRDefault="003079DE" w:rsidP="00AA2C7C">
      <w:pPr>
        <w:jc w:val="both"/>
        <w:rPr>
          <w:color w:val="833C0B" w:themeColor="accent2" w:themeShade="80"/>
          <w:sz w:val="24"/>
          <w:szCs w:val="24"/>
        </w:rPr>
      </w:pPr>
      <w:r w:rsidRPr="003817C4">
        <w:rPr>
          <w:color w:val="833C0B" w:themeColor="accent2" w:themeShade="80"/>
          <w:sz w:val="24"/>
          <w:szCs w:val="24"/>
        </w:rPr>
        <w:t>Here are some ideas on what to write to open your SOP:</w:t>
      </w:r>
    </w:p>
    <w:p w14:paraId="09970DD9" w14:textId="79928396" w:rsidR="003079DE" w:rsidRPr="003817C4" w:rsidRDefault="00AA17F4" w:rsidP="00AA2C7C">
      <w:pPr>
        <w:jc w:val="both"/>
        <w:rPr>
          <w:color w:val="833C0B" w:themeColor="accent2" w:themeShade="80"/>
          <w:sz w:val="24"/>
          <w:szCs w:val="24"/>
        </w:rPr>
      </w:pPr>
      <w:r w:rsidRPr="003817C4">
        <w:rPr>
          <w:color w:val="833C0B" w:themeColor="accent2" w:themeShade="80"/>
          <w:sz w:val="24"/>
          <w:szCs w:val="24"/>
        </w:rPr>
        <w:t xml:space="preserve">Growing up, you’ve seen your parents and family members working hard to expand your family business. </w:t>
      </w:r>
      <w:r w:rsidR="00926ED4" w:rsidRPr="003817C4">
        <w:rPr>
          <w:color w:val="833C0B" w:themeColor="accent2" w:themeShade="80"/>
          <w:sz w:val="24"/>
          <w:szCs w:val="24"/>
        </w:rPr>
        <w:t>Detail the things you like or admire from observing/working alongside them. Rather than stating you’re a natural problem solver, tell a story about you solving a problem as a high sch</w:t>
      </w:r>
      <w:r w:rsidR="00683610" w:rsidRPr="003817C4">
        <w:rPr>
          <w:color w:val="833C0B" w:themeColor="accent2" w:themeShade="80"/>
          <w:sz w:val="24"/>
          <w:szCs w:val="24"/>
        </w:rPr>
        <w:t xml:space="preserve">ooler/undergrad. If you had an undergrad degree in a related field (business or technology related), make sure to point this out in the intro to build a stronger case of why you’re an ideal candidate for this Master’s program. </w:t>
      </w:r>
    </w:p>
    <w:p w14:paraId="5243DCEE" w14:textId="77777777" w:rsidR="00F155CE" w:rsidRDefault="00F155CE" w:rsidP="00AA2C7C">
      <w:pPr>
        <w:jc w:val="both"/>
        <w:rPr>
          <w:sz w:val="24"/>
          <w:szCs w:val="24"/>
        </w:rPr>
      </w:pPr>
      <w:r>
        <w:rPr>
          <w:sz w:val="24"/>
          <w:szCs w:val="24"/>
        </w:rPr>
        <w:t>D</w:t>
      </w:r>
      <w:r w:rsidRPr="00C95160">
        <w:rPr>
          <w:sz w:val="24"/>
          <w:szCs w:val="24"/>
        </w:rPr>
        <w:t xml:space="preserve">ue to </w:t>
      </w:r>
      <w:r>
        <w:rPr>
          <w:sz w:val="24"/>
          <w:szCs w:val="24"/>
        </w:rPr>
        <w:t>complacency, traditional way of thinking,</w:t>
      </w:r>
      <w:r w:rsidRPr="00C95160">
        <w:rPr>
          <w:sz w:val="24"/>
          <w:szCs w:val="24"/>
        </w:rPr>
        <w:t xml:space="preserve"> and </w:t>
      </w:r>
      <w:r>
        <w:rPr>
          <w:sz w:val="24"/>
          <w:szCs w:val="24"/>
        </w:rPr>
        <w:t>ageing business managers, m</w:t>
      </w:r>
      <w:r w:rsidRPr="00C95160">
        <w:rPr>
          <w:sz w:val="24"/>
          <w:szCs w:val="24"/>
        </w:rPr>
        <w:t xml:space="preserve">ost employees lacked the necessary knowledge in using technology like ERP, Integrated banking system, and many other </w:t>
      </w:r>
      <w:r>
        <w:rPr>
          <w:sz w:val="24"/>
          <w:szCs w:val="24"/>
        </w:rPr>
        <w:t>fundamental yet essential tools</w:t>
      </w:r>
      <w:r w:rsidRPr="00C95160">
        <w:rPr>
          <w:sz w:val="24"/>
          <w:szCs w:val="24"/>
        </w:rPr>
        <w:t xml:space="preserve">. They </w:t>
      </w:r>
      <w:r>
        <w:rPr>
          <w:sz w:val="24"/>
          <w:szCs w:val="24"/>
        </w:rPr>
        <w:t xml:space="preserve">all </w:t>
      </w:r>
      <w:r w:rsidRPr="00C95160">
        <w:rPr>
          <w:sz w:val="24"/>
          <w:szCs w:val="24"/>
        </w:rPr>
        <w:t>preferred to use the traditional way</w:t>
      </w:r>
      <w:r>
        <w:rPr>
          <w:sz w:val="24"/>
          <w:szCs w:val="24"/>
        </w:rPr>
        <w:t xml:space="preserve"> to track and record all pertinent business information:</w:t>
      </w:r>
      <w:r w:rsidRPr="00C95160">
        <w:rPr>
          <w:sz w:val="24"/>
          <w:szCs w:val="24"/>
        </w:rPr>
        <w:t xml:space="preserve"> paper and pen</w:t>
      </w:r>
      <w:r>
        <w:rPr>
          <w:sz w:val="24"/>
          <w:szCs w:val="24"/>
        </w:rPr>
        <w:t xml:space="preserve">. </w:t>
      </w:r>
      <w:commentRangeStart w:id="4"/>
      <w:r>
        <w:rPr>
          <w:sz w:val="24"/>
          <w:szCs w:val="24"/>
        </w:rPr>
        <w:t>This n</w:t>
      </w:r>
      <w:r w:rsidRPr="00C95160">
        <w:rPr>
          <w:sz w:val="24"/>
          <w:szCs w:val="24"/>
        </w:rPr>
        <w:t>aturally caus</w:t>
      </w:r>
      <w:r>
        <w:rPr>
          <w:sz w:val="24"/>
          <w:szCs w:val="24"/>
        </w:rPr>
        <w:t>ed</w:t>
      </w:r>
      <w:r w:rsidRPr="00C95160">
        <w:rPr>
          <w:sz w:val="24"/>
          <w:szCs w:val="24"/>
        </w:rPr>
        <w:t xml:space="preserve"> the company </w:t>
      </w:r>
      <w:r>
        <w:rPr>
          <w:sz w:val="24"/>
          <w:szCs w:val="24"/>
        </w:rPr>
        <w:t xml:space="preserve">severe </w:t>
      </w:r>
      <w:r w:rsidRPr="00C95160">
        <w:rPr>
          <w:sz w:val="24"/>
          <w:szCs w:val="24"/>
        </w:rPr>
        <w:t>headaches</w:t>
      </w:r>
      <w:r>
        <w:rPr>
          <w:sz w:val="24"/>
          <w:szCs w:val="24"/>
        </w:rPr>
        <w:t xml:space="preserve"> in</w:t>
      </w:r>
      <w:r w:rsidRPr="00C95160">
        <w:rPr>
          <w:sz w:val="24"/>
          <w:szCs w:val="24"/>
        </w:rPr>
        <w:t xml:space="preserve"> tracking historical sales, purchasing demand, auditing, and many other </w:t>
      </w:r>
      <w:r>
        <w:rPr>
          <w:sz w:val="24"/>
          <w:szCs w:val="24"/>
        </w:rPr>
        <w:t>processes</w:t>
      </w:r>
      <w:r w:rsidRPr="00C95160">
        <w:rPr>
          <w:sz w:val="24"/>
          <w:szCs w:val="24"/>
        </w:rPr>
        <w:t xml:space="preserve">. </w:t>
      </w:r>
      <w:commentRangeEnd w:id="4"/>
      <w:r w:rsidR="00F36337">
        <w:rPr>
          <w:rStyle w:val="CommentReference"/>
        </w:rPr>
        <w:commentReference w:id="4"/>
      </w:r>
    </w:p>
    <w:p w14:paraId="57BBF935" w14:textId="61545585" w:rsidR="00C609BF" w:rsidRPr="00DA3301" w:rsidRDefault="00C609BF" w:rsidP="00AA2C7C">
      <w:pPr>
        <w:jc w:val="both"/>
        <w:rPr>
          <w:color w:val="833C0B" w:themeColor="accent2" w:themeShade="80"/>
          <w:sz w:val="24"/>
          <w:szCs w:val="24"/>
          <w:u w:val="single"/>
        </w:rPr>
      </w:pPr>
      <w:r w:rsidRPr="00DA3301">
        <w:rPr>
          <w:color w:val="833C0B" w:themeColor="accent2" w:themeShade="80"/>
          <w:sz w:val="24"/>
          <w:szCs w:val="24"/>
          <w:u w:val="single"/>
        </w:rPr>
        <w:t>2</w:t>
      </w:r>
      <w:r w:rsidRPr="00DA3301">
        <w:rPr>
          <w:color w:val="833C0B" w:themeColor="accent2" w:themeShade="80"/>
          <w:sz w:val="24"/>
          <w:szCs w:val="24"/>
          <w:u w:val="single"/>
          <w:vertAlign w:val="superscript"/>
        </w:rPr>
        <w:t>nd</w:t>
      </w:r>
      <w:r w:rsidRPr="00DA3301">
        <w:rPr>
          <w:color w:val="833C0B" w:themeColor="accent2" w:themeShade="80"/>
          <w:sz w:val="24"/>
          <w:szCs w:val="24"/>
          <w:u w:val="single"/>
        </w:rPr>
        <w:t xml:space="preserve"> paragraph</w:t>
      </w:r>
    </w:p>
    <w:p w14:paraId="7B61C566" w14:textId="49339F8F" w:rsidR="00C609BF" w:rsidRPr="00DA3301" w:rsidRDefault="00C609BF" w:rsidP="00AA2C7C">
      <w:pPr>
        <w:jc w:val="both"/>
        <w:rPr>
          <w:color w:val="833C0B" w:themeColor="accent2" w:themeShade="80"/>
          <w:sz w:val="24"/>
          <w:szCs w:val="24"/>
        </w:rPr>
      </w:pPr>
      <w:r w:rsidRPr="00DA3301">
        <w:rPr>
          <w:color w:val="833C0B" w:themeColor="accent2" w:themeShade="80"/>
          <w:sz w:val="24"/>
          <w:szCs w:val="24"/>
        </w:rPr>
        <w:t xml:space="preserve">As I mentioned in the </w:t>
      </w:r>
      <w:r w:rsidR="00A023C5" w:rsidRPr="00DA3301">
        <w:rPr>
          <w:color w:val="833C0B" w:themeColor="accent2" w:themeShade="80"/>
          <w:sz w:val="24"/>
          <w:szCs w:val="24"/>
        </w:rPr>
        <w:t xml:space="preserve">side </w:t>
      </w:r>
      <w:r w:rsidRPr="00DA3301">
        <w:rPr>
          <w:color w:val="833C0B" w:themeColor="accent2" w:themeShade="80"/>
          <w:sz w:val="24"/>
          <w:szCs w:val="24"/>
        </w:rPr>
        <w:t xml:space="preserve">comment, this </w:t>
      </w:r>
      <w:r w:rsidR="00BA7E72" w:rsidRPr="00DA3301">
        <w:rPr>
          <w:color w:val="833C0B" w:themeColor="accent2" w:themeShade="80"/>
          <w:sz w:val="24"/>
          <w:szCs w:val="24"/>
        </w:rPr>
        <w:t xml:space="preserve">part </w:t>
      </w:r>
      <w:r w:rsidR="00A023C5" w:rsidRPr="00DA3301">
        <w:rPr>
          <w:color w:val="833C0B" w:themeColor="accent2" w:themeShade="80"/>
          <w:sz w:val="24"/>
          <w:szCs w:val="24"/>
        </w:rPr>
        <w:t xml:space="preserve">would be stronger if you replace it with a specific incident. For instance, when you were working as a (mention your current role at the company), you found out that </w:t>
      </w:r>
      <w:r w:rsidR="000165D6" w:rsidRPr="00DA3301">
        <w:rPr>
          <w:color w:val="833C0B" w:themeColor="accent2" w:themeShade="80"/>
          <w:sz w:val="24"/>
          <w:szCs w:val="24"/>
        </w:rPr>
        <w:t xml:space="preserve">they still used paper and pen to record (…………..). Consequently, there were plenty of errors in auditing, and (point out to a bigger loss). Try to use numbers to show that it was a dire issue. </w:t>
      </w:r>
      <w:r w:rsidR="00A6697A" w:rsidRPr="00DA3301">
        <w:rPr>
          <w:color w:val="833C0B" w:themeColor="accent2" w:themeShade="80"/>
          <w:sz w:val="24"/>
          <w:szCs w:val="24"/>
        </w:rPr>
        <w:t xml:space="preserve">Since you </w:t>
      </w:r>
      <w:r w:rsidR="00744521" w:rsidRPr="00DA3301">
        <w:rPr>
          <w:color w:val="833C0B" w:themeColor="accent2" w:themeShade="80"/>
          <w:sz w:val="24"/>
          <w:szCs w:val="24"/>
        </w:rPr>
        <w:t xml:space="preserve">will take over your family’s role to lead the company soon, you realized that you’d need the skillset to lead your company towards digital transformation.  </w:t>
      </w:r>
    </w:p>
    <w:p w14:paraId="2C44ACCD" w14:textId="77777777" w:rsidR="004A010D" w:rsidRDefault="004A010D" w:rsidP="00AA2C7C">
      <w:pPr>
        <w:jc w:val="both"/>
        <w:rPr>
          <w:sz w:val="24"/>
          <w:szCs w:val="24"/>
        </w:rPr>
      </w:pPr>
    </w:p>
    <w:p w14:paraId="003CA082" w14:textId="0D43CE21" w:rsidR="00A267F2" w:rsidRPr="00E87459" w:rsidRDefault="00A267F2" w:rsidP="00AA2C7C">
      <w:pPr>
        <w:jc w:val="both"/>
        <w:rPr>
          <w:color w:val="833C0B" w:themeColor="accent2" w:themeShade="80"/>
          <w:sz w:val="24"/>
          <w:szCs w:val="24"/>
          <w:u w:val="single"/>
        </w:rPr>
      </w:pPr>
      <w:r w:rsidRPr="00E87459">
        <w:rPr>
          <w:color w:val="833C0B" w:themeColor="accent2" w:themeShade="80"/>
          <w:sz w:val="24"/>
          <w:szCs w:val="24"/>
          <w:u w:val="single"/>
        </w:rPr>
        <w:t>3</w:t>
      </w:r>
      <w:r w:rsidRPr="00E87459">
        <w:rPr>
          <w:color w:val="833C0B" w:themeColor="accent2" w:themeShade="80"/>
          <w:sz w:val="24"/>
          <w:szCs w:val="24"/>
          <w:u w:val="single"/>
          <w:vertAlign w:val="superscript"/>
        </w:rPr>
        <w:t>rd</w:t>
      </w:r>
      <w:r w:rsidRPr="00E87459">
        <w:rPr>
          <w:color w:val="833C0B" w:themeColor="accent2" w:themeShade="80"/>
          <w:sz w:val="24"/>
          <w:szCs w:val="24"/>
          <w:u w:val="single"/>
        </w:rPr>
        <w:t xml:space="preserve"> paragraph</w:t>
      </w:r>
    </w:p>
    <w:p w14:paraId="3B91A7CE" w14:textId="3E1AD958" w:rsidR="00A267F2" w:rsidRPr="00E87459" w:rsidRDefault="00A267F2" w:rsidP="00AA2C7C">
      <w:pPr>
        <w:jc w:val="both"/>
        <w:rPr>
          <w:b/>
          <w:color w:val="833C0B" w:themeColor="accent2" w:themeShade="80"/>
          <w:sz w:val="24"/>
          <w:szCs w:val="24"/>
        </w:rPr>
      </w:pPr>
      <w:r w:rsidRPr="00E87459">
        <w:rPr>
          <w:b/>
          <w:color w:val="833C0B" w:themeColor="accent2" w:themeShade="80"/>
          <w:sz w:val="24"/>
          <w:szCs w:val="24"/>
        </w:rPr>
        <w:t xml:space="preserve">Why Columbia? </w:t>
      </w:r>
      <w:r w:rsidR="00E87459" w:rsidRPr="00E87459">
        <w:rPr>
          <w:b/>
          <w:color w:val="833C0B" w:themeColor="accent2" w:themeShade="80"/>
          <w:sz w:val="24"/>
          <w:szCs w:val="24"/>
        </w:rPr>
        <w:t xml:space="preserve">Why MS in Technology Management? </w:t>
      </w:r>
    </w:p>
    <w:p w14:paraId="3D7F18F6" w14:textId="549E101B" w:rsidR="00A267F2" w:rsidRPr="00E87459" w:rsidRDefault="00564208" w:rsidP="00AA2C7C">
      <w:pPr>
        <w:jc w:val="both"/>
        <w:rPr>
          <w:color w:val="833C0B" w:themeColor="accent2" w:themeShade="80"/>
          <w:sz w:val="24"/>
          <w:szCs w:val="24"/>
        </w:rPr>
      </w:pPr>
      <w:r w:rsidRPr="00E87459">
        <w:rPr>
          <w:color w:val="833C0B" w:themeColor="accent2" w:themeShade="80"/>
          <w:sz w:val="24"/>
          <w:szCs w:val="24"/>
        </w:rPr>
        <w:lastRenderedPageBreak/>
        <w:t xml:space="preserve">After pinpointing the problems you’re facing as (current role in paper company), here is the paragraph to tell Columbia why you desire to study there. Why Columbia specifically? </w:t>
      </w:r>
      <w:r w:rsidR="006C45C4" w:rsidRPr="00E87459">
        <w:rPr>
          <w:color w:val="833C0B" w:themeColor="accent2" w:themeShade="80"/>
          <w:sz w:val="24"/>
          <w:szCs w:val="24"/>
        </w:rPr>
        <w:t xml:space="preserve">Are there specific classes you cannot find anywhere else? Renowned professor? </w:t>
      </w:r>
    </w:p>
    <w:p w14:paraId="3B58B17E" w14:textId="7C7C896B" w:rsidR="006C45C4" w:rsidRPr="00E87459" w:rsidRDefault="006C45C4" w:rsidP="00AA2C7C">
      <w:pPr>
        <w:jc w:val="both"/>
        <w:rPr>
          <w:color w:val="833C0B" w:themeColor="accent2" w:themeShade="80"/>
          <w:sz w:val="24"/>
          <w:szCs w:val="24"/>
        </w:rPr>
      </w:pPr>
      <w:r w:rsidRPr="00E87459">
        <w:rPr>
          <w:color w:val="833C0B" w:themeColor="accent2" w:themeShade="80"/>
          <w:sz w:val="24"/>
          <w:szCs w:val="24"/>
        </w:rPr>
        <w:t xml:space="preserve">Do search for the syllabus or personal blog from current students/alumni and write about why you’re excited to be a part of their </w:t>
      </w:r>
      <w:r w:rsidR="001D265E" w:rsidRPr="00E87459">
        <w:rPr>
          <w:color w:val="833C0B" w:themeColor="accent2" w:themeShade="80"/>
          <w:sz w:val="24"/>
          <w:szCs w:val="24"/>
        </w:rPr>
        <w:t xml:space="preserve">student body. I’ve highlighted the part where you mentioned operations management class and digital strategy class, but what you’ve written could be improved by including your own personal touch. </w:t>
      </w:r>
      <w:r w:rsidR="00C55E17" w:rsidRPr="00E87459">
        <w:rPr>
          <w:color w:val="833C0B" w:themeColor="accent2" w:themeShade="80"/>
          <w:sz w:val="24"/>
          <w:szCs w:val="24"/>
        </w:rPr>
        <w:t xml:space="preserve">For instance, you can mention that in digital strategy class, you’ll learn (specific lesson) and you want to apply it to (specific company problem). </w:t>
      </w:r>
      <w:r w:rsidR="00991CDD" w:rsidRPr="00E87459">
        <w:rPr>
          <w:color w:val="833C0B" w:themeColor="accent2" w:themeShade="80"/>
          <w:sz w:val="24"/>
          <w:szCs w:val="24"/>
        </w:rPr>
        <w:t xml:space="preserve">Additionally, you can also include the club/organization that you want to join at Columbia to venture outside academic interest. </w:t>
      </w:r>
    </w:p>
    <w:p w14:paraId="107F83DC" w14:textId="5D65BA98" w:rsidR="00F155CE" w:rsidRDefault="00F155CE" w:rsidP="00AA2C7C">
      <w:pPr>
        <w:jc w:val="both"/>
        <w:rPr>
          <w:sz w:val="24"/>
          <w:szCs w:val="24"/>
        </w:rPr>
      </w:pPr>
      <w:r>
        <w:rPr>
          <w:sz w:val="24"/>
          <w:szCs w:val="24"/>
        </w:rPr>
        <w:t xml:space="preserve">I </w:t>
      </w:r>
      <w:r w:rsidR="00D7376B">
        <w:rPr>
          <w:sz w:val="24"/>
          <w:szCs w:val="24"/>
        </w:rPr>
        <w:t xml:space="preserve">realized that my company need a breakthrough for </w:t>
      </w:r>
      <w:r w:rsidR="00D668BF">
        <w:rPr>
          <w:sz w:val="24"/>
          <w:szCs w:val="24"/>
        </w:rPr>
        <w:t xml:space="preserve">technology innovation so that the company can utilize the technology like ERP to help managers in making better decision. </w:t>
      </w:r>
      <w:r w:rsidR="00845D36">
        <w:rPr>
          <w:sz w:val="24"/>
          <w:szCs w:val="24"/>
        </w:rPr>
        <w:t>Therefore, after I graduate</w:t>
      </w:r>
      <w:del w:id="5" w:author="Microsoft Office User" w:date="2023-02-08T17:04:00Z">
        <w:r w:rsidR="00845D36" w:rsidDel="00B81D0F">
          <w:rPr>
            <w:sz w:val="24"/>
            <w:szCs w:val="24"/>
          </w:rPr>
          <w:delText>d</w:delText>
        </w:r>
      </w:del>
      <w:r w:rsidR="00845D36">
        <w:rPr>
          <w:sz w:val="24"/>
          <w:szCs w:val="24"/>
        </w:rPr>
        <w:t xml:space="preserve"> from Columbia University, </w:t>
      </w:r>
      <w:r w:rsidR="00845D36" w:rsidRPr="00845D36">
        <w:rPr>
          <w:sz w:val="24"/>
          <w:szCs w:val="24"/>
        </w:rPr>
        <w:t xml:space="preserve">I’m planning to continue and grow my family’s business back in my home country using the </w:t>
      </w:r>
      <w:commentRangeStart w:id="6"/>
      <w:r w:rsidR="00845D36" w:rsidRPr="00845D36">
        <w:rPr>
          <w:sz w:val="24"/>
          <w:szCs w:val="24"/>
        </w:rPr>
        <w:t xml:space="preserve">knowledge that I learn in the </w:t>
      </w:r>
      <w:r w:rsidR="00845D36">
        <w:rPr>
          <w:sz w:val="24"/>
          <w:szCs w:val="24"/>
        </w:rPr>
        <w:t>Technology Management</w:t>
      </w:r>
      <w:r w:rsidR="00845D36" w:rsidRPr="00845D36">
        <w:rPr>
          <w:sz w:val="24"/>
          <w:szCs w:val="24"/>
        </w:rPr>
        <w:t xml:space="preserve"> program such as </w:t>
      </w:r>
      <w:r w:rsidR="00845D36">
        <w:rPr>
          <w:sz w:val="24"/>
          <w:szCs w:val="24"/>
        </w:rPr>
        <w:t xml:space="preserve">technology </w:t>
      </w:r>
      <w:r w:rsidR="00845D36" w:rsidRPr="00845D36">
        <w:rPr>
          <w:sz w:val="24"/>
          <w:szCs w:val="24"/>
        </w:rPr>
        <w:t>innovation</w:t>
      </w:r>
      <w:r w:rsidR="00845D36">
        <w:rPr>
          <w:sz w:val="24"/>
          <w:szCs w:val="24"/>
        </w:rPr>
        <w:t xml:space="preserve"> </w:t>
      </w:r>
      <w:r w:rsidR="00845D36" w:rsidRPr="00845D36">
        <w:rPr>
          <w:sz w:val="24"/>
          <w:szCs w:val="24"/>
        </w:rPr>
        <w:t>and leadership skills.</w:t>
      </w:r>
      <w:commentRangeEnd w:id="6"/>
      <w:r w:rsidR="00B81D0F">
        <w:rPr>
          <w:rStyle w:val="CommentReference"/>
        </w:rPr>
        <w:commentReference w:id="6"/>
      </w:r>
      <w:r w:rsidR="00480379">
        <w:rPr>
          <w:sz w:val="24"/>
          <w:szCs w:val="24"/>
        </w:rPr>
        <w:t xml:space="preserve"> This knowledge that I learned is best for educating </w:t>
      </w:r>
      <w:r w:rsidR="00480379" w:rsidRPr="00480379">
        <w:rPr>
          <w:sz w:val="24"/>
          <w:szCs w:val="24"/>
        </w:rPr>
        <w:t xml:space="preserve">the employees by creating training sessions on various digital tools. </w:t>
      </w:r>
      <w:commentRangeStart w:id="7"/>
      <w:r w:rsidR="00480379" w:rsidRPr="00480379">
        <w:rPr>
          <w:sz w:val="24"/>
          <w:szCs w:val="24"/>
        </w:rPr>
        <w:t>We can bring together tech-savvy employees and formed trainer teams in various divisions to help in the transition and enforce the implementation timeline target. After implementing these tools, the mindset and organizational structure of the company will slowly become more efficient and become more data-based due to the benefits of optimizing technology as the basis of business processes. However, this approach may take years to complete, and it requires the CEO to have strong managerial leadership skills so that the employees can put trust in the CEO that the system overhaul and SOP changes in the company will thrive. Other than training, the CEO can also hire additional young and tech savvy professionals in each team to support the older people in using tools like Excel or ERP.</w:t>
      </w:r>
      <w:commentRangeEnd w:id="7"/>
      <w:r w:rsidR="00922D25">
        <w:rPr>
          <w:rStyle w:val="CommentReference"/>
        </w:rPr>
        <w:commentReference w:id="7"/>
      </w:r>
      <w:r w:rsidR="00480379" w:rsidRPr="00480379">
        <w:rPr>
          <w:sz w:val="24"/>
          <w:szCs w:val="24"/>
        </w:rPr>
        <w:t xml:space="preserve"> This would result the company’s culture and SOP to change drastically and it would affect the quality of the inventory management, cash flow, and net income with the help of technology.</w:t>
      </w:r>
      <w:r w:rsidR="00480379">
        <w:rPr>
          <w:sz w:val="24"/>
          <w:szCs w:val="24"/>
        </w:rPr>
        <w:t xml:space="preserve"> </w:t>
      </w:r>
      <w:r w:rsidR="00845D36">
        <w:rPr>
          <w:sz w:val="24"/>
          <w:szCs w:val="24"/>
        </w:rPr>
        <w:t xml:space="preserve"> Furthermore, in my long-term goal</w:t>
      </w:r>
      <w:commentRangeStart w:id="8"/>
      <w:r w:rsidR="00845D36">
        <w:rPr>
          <w:sz w:val="24"/>
          <w:szCs w:val="24"/>
        </w:rPr>
        <w:t xml:space="preserve">, </w:t>
      </w:r>
      <w:commentRangeStart w:id="9"/>
      <w:r w:rsidR="00845D36" w:rsidRPr="00845D36">
        <w:rPr>
          <w:sz w:val="24"/>
          <w:szCs w:val="24"/>
        </w:rPr>
        <w:t>I want to create my own start up business</w:t>
      </w:r>
      <w:commentRangeEnd w:id="9"/>
      <w:r w:rsidR="00B81D0F">
        <w:rPr>
          <w:rStyle w:val="CommentReference"/>
        </w:rPr>
        <w:commentReference w:id="9"/>
      </w:r>
      <w:r w:rsidR="00845D36" w:rsidRPr="00845D36">
        <w:rPr>
          <w:sz w:val="24"/>
          <w:szCs w:val="24"/>
        </w:rPr>
        <w:t xml:space="preserve"> that will help to solve people’s problems in my home country. For instance, creating an app or website similar to LinkedIn for blue collar workers instead of professional workers. This app or website will make blue collar workers easier in finding jobs</w:t>
      </w:r>
      <w:commentRangeEnd w:id="8"/>
      <w:r w:rsidR="003F033D">
        <w:rPr>
          <w:rStyle w:val="CommentReference"/>
        </w:rPr>
        <w:commentReference w:id="8"/>
      </w:r>
      <w:r w:rsidR="00845D36" w:rsidRPr="00845D36">
        <w:rPr>
          <w:sz w:val="24"/>
          <w:szCs w:val="24"/>
        </w:rPr>
        <w:t xml:space="preserve">. </w:t>
      </w:r>
      <w:r w:rsidR="00845D36">
        <w:rPr>
          <w:sz w:val="24"/>
          <w:szCs w:val="24"/>
        </w:rPr>
        <w:t>M.S. in Technology management</w:t>
      </w:r>
      <w:r w:rsidR="00845D36" w:rsidRPr="00845D36">
        <w:rPr>
          <w:sz w:val="24"/>
          <w:szCs w:val="24"/>
        </w:rPr>
        <w:t xml:space="preserve"> will be the basic foundations of creating a </w:t>
      </w:r>
      <w:r w:rsidR="00750FD0" w:rsidRPr="00845D36">
        <w:rPr>
          <w:sz w:val="24"/>
          <w:szCs w:val="24"/>
        </w:rPr>
        <w:t>start-up</w:t>
      </w:r>
      <w:r w:rsidR="00845D36" w:rsidRPr="00845D36">
        <w:rPr>
          <w:sz w:val="24"/>
          <w:szCs w:val="24"/>
        </w:rPr>
        <w:t xml:space="preserve"> company because the program provides necessary </w:t>
      </w:r>
      <w:r w:rsidR="00845D36">
        <w:rPr>
          <w:sz w:val="24"/>
          <w:szCs w:val="24"/>
        </w:rPr>
        <w:t>technical skills in better at managing the start up with the help of technology.</w:t>
      </w:r>
    </w:p>
    <w:p w14:paraId="238A156E" w14:textId="77777777" w:rsidR="006540EA" w:rsidRDefault="0038146F" w:rsidP="00F155CE">
      <w:pPr>
        <w:jc w:val="both"/>
        <w:rPr>
          <w:sz w:val="24"/>
          <w:szCs w:val="24"/>
        </w:rPr>
      </w:pPr>
      <w:r>
        <w:rPr>
          <w:sz w:val="24"/>
          <w:szCs w:val="24"/>
        </w:rPr>
        <w:t>In this</w:t>
      </w:r>
      <w:r w:rsidR="00750FD0">
        <w:rPr>
          <w:sz w:val="24"/>
          <w:szCs w:val="24"/>
        </w:rPr>
        <w:t xml:space="preserve"> </w:t>
      </w:r>
      <w:r>
        <w:rPr>
          <w:sz w:val="24"/>
          <w:szCs w:val="24"/>
        </w:rPr>
        <w:t>Technology Management program</w:t>
      </w:r>
      <w:r w:rsidR="00750FD0">
        <w:rPr>
          <w:sz w:val="24"/>
          <w:szCs w:val="24"/>
        </w:rPr>
        <w:t xml:space="preserve">, I want to explore more about operations management and </w:t>
      </w:r>
      <w:r>
        <w:rPr>
          <w:sz w:val="24"/>
          <w:szCs w:val="24"/>
        </w:rPr>
        <w:t>digital strategy with the hope improving my family business.</w:t>
      </w:r>
      <w:r w:rsidR="00B73544">
        <w:rPr>
          <w:sz w:val="24"/>
          <w:szCs w:val="24"/>
        </w:rPr>
        <w:t xml:space="preserve"> The operations management class </w:t>
      </w:r>
      <w:r w:rsidR="003342BE">
        <w:rPr>
          <w:sz w:val="24"/>
          <w:szCs w:val="24"/>
        </w:rPr>
        <w:t xml:space="preserve">is the </w:t>
      </w:r>
      <w:r w:rsidR="003342BE" w:rsidRPr="003342BE">
        <w:rPr>
          <w:sz w:val="24"/>
          <w:szCs w:val="24"/>
        </w:rPr>
        <w:t>study of the policies and processes that govern the internal operations of a technology-driven organization.</w:t>
      </w:r>
      <w:r w:rsidR="003342BE">
        <w:rPr>
          <w:sz w:val="24"/>
          <w:szCs w:val="24"/>
        </w:rPr>
        <w:t xml:space="preserve"> </w:t>
      </w:r>
      <w:commentRangeStart w:id="10"/>
      <w:r w:rsidR="003342BE">
        <w:rPr>
          <w:sz w:val="24"/>
          <w:szCs w:val="24"/>
        </w:rPr>
        <w:t xml:space="preserve">It emphasizes the </w:t>
      </w:r>
      <w:r w:rsidR="003342BE" w:rsidRPr="003342BE">
        <w:rPr>
          <w:sz w:val="24"/>
          <w:szCs w:val="24"/>
        </w:rPr>
        <w:t>principles of risk management and quality control, training and documentation requirements, standards design, and IT support systems</w:t>
      </w:r>
      <w:r w:rsidR="006540EA">
        <w:rPr>
          <w:sz w:val="24"/>
          <w:szCs w:val="24"/>
        </w:rPr>
        <w:t xml:space="preserve">. </w:t>
      </w:r>
      <w:r w:rsidR="003342BE">
        <w:rPr>
          <w:sz w:val="24"/>
          <w:szCs w:val="24"/>
        </w:rPr>
        <w:t xml:space="preserve">Furthermore, the digital strategy class is an </w:t>
      </w:r>
      <w:r w:rsidR="003342BE" w:rsidRPr="003342BE">
        <w:rPr>
          <w:sz w:val="24"/>
          <w:szCs w:val="24"/>
        </w:rPr>
        <w:t>assessment of technology as a critical aspect of most firms' operations</w:t>
      </w:r>
      <w:r w:rsidR="006540EA">
        <w:rPr>
          <w:sz w:val="24"/>
          <w:szCs w:val="24"/>
        </w:rPr>
        <w:t xml:space="preserve"> which focuses on </w:t>
      </w:r>
      <w:r w:rsidR="006540EA" w:rsidRPr="006540EA">
        <w:rPr>
          <w:sz w:val="24"/>
          <w:szCs w:val="24"/>
        </w:rPr>
        <w:t>the structuring and planning of technology projects and investments</w:t>
      </w:r>
      <w:r w:rsidR="006540EA">
        <w:rPr>
          <w:sz w:val="24"/>
          <w:szCs w:val="24"/>
        </w:rPr>
        <w:t xml:space="preserve"> as well as </w:t>
      </w:r>
      <w:r w:rsidR="006540EA" w:rsidRPr="006540EA">
        <w:rPr>
          <w:sz w:val="24"/>
          <w:szCs w:val="24"/>
        </w:rPr>
        <w:t>product development, marketing, and the positioning of an organization in its external environment</w:t>
      </w:r>
      <w:commentRangeEnd w:id="10"/>
      <w:r w:rsidR="00B81D0F">
        <w:rPr>
          <w:rStyle w:val="CommentReference"/>
        </w:rPr>
        <w:commentReference w:id="10"/>
      </w:r>
      <w:r w:rsidR="006540EA" w:rsidRPr="006540EA">
        <w:rPr>
          <w:sz w:val="24"/>
          <w:szCs w:val="24"/>
        </w:rPr>
        <w:t>.</w:t>
      </w:r>
      <w:r w:rsidR="006540EA">
        <w:rPr>
          <w:sz w:val="24"/>
          <w:szCs w:val="24"/>
        </w:rPr>
        <w:t xml:space="preserve"> I believe that these 2 </w:t>
      </w:r>
      <w:r w:rsidR="006540EA">
        <w:rPr>
          <w:sz w:val="24"/>
          <w:szCs w:val="24"/>
        </w:rPr>
        <w:lastRenderedPageBreak/>
        <w:t xml:space="preserve">classes are the areas that I want to focus on which will help me in gaining the knowledge that I need to improve the system of my family business. </w:t>
      </w:r>
    </w:p>
    <w:p w14:paraId="4F7BFA4A" w14:textId="458779ED" w:rsidR="0038146F" w:rsidRDefault="006540EA" w:rsidP="00AA2C7C">
      <w:pPr>
        <w:jc w:val="both"/>
        <w:rPr>
          <w:sz w:val="24"/>
          <w:szCs w:val="24"/>
        </w:rPr>
      </w:pPr>
      <w:r>
        <w:rPr>
          <w:sz w:val="24"/>
          <w:szCs w:val="24"/>
        </w:rPr>
        <w:t>Since the technology management in Columbia University is a very competitive program, I</w:t>
      </w:r>
      <w:r w:rsidR="00480379">
        <w:rPr>
          <w:sz w:val="24"/>
          <w:szCs w:val="24"/>
        </w:rPr>
        <w:t xml:space="preserve"> </w:t>
      </w:r>
      <w:r>
        <w:rPr>
          <w:sz w:val="24"/>
          <w:szCs w:val="24"/>
        </w:rPr>
        <w:t>realize that I need to</w:t>
      </w:r>
      <w:r w:rsidR="0038146F" w:rsidRPr="0038146F">
        <w:rPr>
          <w:sz w:val="24"/>
          <w:szCs w:val="24"/>
        </w:rPr>
        <w:t xml:space="preserve"> contribute to the program by being a fast learner, </w:t>
      </w:r>
      <w:r>
        <w:rPr>
          <w:sz w:val="24"/>
          <w:szCs w:val="24"/>
        </w:rPr>
        <w:t xml:space="preserve">so I can quickly adapt </w:t>
      </w:r>
      <w:r w:rsidRPr="006540EA">
        <w:rPr>
          <w:sz w:val="24"/>
          <w:szCs w:val="24"/>
        </w:rPr>
        <w:t xml:space="preserve">in </w:t>
      </w:r>
      <w:r>
        <w:rPr>
          <w:sz w:val="24"/>
          <w:szCs w:val="24"/>
        </w:rPr>
        <w:t>this program</w:t>
      </w:r>
      <w:r w:rsidRPr="006540EA">
        <w:rPr>
          <w:sz w:val="24"/>
          <w:szCs w:val="24"/>
        </w:rPr>
        <w:t xml:space="preserve"> and help </w:t>
      </w:r>
      <w:r>
        <w:rPr>
          <w:sz w:val="24"/>
          <w:szCs w:val="24"/>
        </w:rPr>
        <w:t>other students</w:t>
      </w:r>
      <w:r w:rsidRPr="006540EA">
        <w:rPr>
          <w:sz w:val="24"/>
          <w:szCs w:val="24"/>
        </w:rPr>
        <w:t xml:space="preserve"> in adapting to </w:t>
      </w:r>
      <w:r>
        <w:rPr>
          <w:sz w:val="24"/>
          <w:szCs w:val="24"/>
        </w:rPr>
        <w:t>Columbia’s</w:t>
      </w:r>
      <w:r w:rsidRPr="006540EA">
        <w:rPr>
          <w:sz w:val="24"/>
          <w:szCs w:val="24"/>
        </w:rPr>
        <w:t xml:space="preserve"> environment</w:t>
      </w:r>
      <w:r>
        <w:rPr>
          <w:sz w:val="24"/>
          <w:szCs w:val="24"/>
        </w:rPr>
        <w:t>. Other than that,</w:t>
      </w:r>
      <w:r w:rsidR="0087202A">
        <w:rPr>
          <w:sz w:val="24"/>
          <w:szCs w:val="24"/>
        </w:rPr>
        <w:t xml:space="preserve"> since</w:t>
      </w:r>
      <w:r>
        <w:rPr>
          <w:sz w:val="24"/>
          <w:szCs w:val="24"/>
        </w:rPr>
        <w:t xml:space="preserve"> </w:t>
      </w:r>
      <w:r w:rsidR="0087202A" w:rsidRPr="0087202A">
        <w:rPr>
          <w:sz w:val="24"/>
          <w:szCs w:val="24"/>
        </w:rPr>
        <w:t>I have contributed a lot in a group environment from my past internship experiences, I am more likely able to work together as a group in the program and help other students in the group projects.</w:t>
      </w:r>
      <w:r w:rsidR="0087202A">
        <w:rPr>
          <w:sz w:val="24"/>
          <w:szCs w:val="24"/>
        </w:rPr>
        <w:t xml:space="preserve"> </w:t>
      </w:r>
      <w:r w:rsidR="0087202A" w:rsidRPr="0087202A">
        <w:rPr>
          <w:sz w:val="24"/>
          <w:szCs w:val="24"/>
        </w:rPr>
        <w:t xml:space="preserve">For instance, in my previous working experience, I worked together as a team, </w:t>
      </w:r>
      <w:commentRangeStart w:id="11"/>
      <w:r w:rsidR="0087202A" w:rsidRPr="0087202A">
        <w:rPr>
          <w:sz w:val="24"/>
          <w:szCs w:val="24"/>
        </w:rPr>
        <w:t xml:space="preserve">and I was able to lead the project which is to present the use of </w:t>
      </w:r>
      <w:proofErr w:type="spellStart"/>
      <w:r w:rsidR="0087202A">
        <w:rPr>
          <w:sz w:val="24"/>
          <w:szCs w:val="24"/>
        </w:rPr>
        <w:t>S</w:t>
      </w:r>
      <w:r w:rsidR="0087202A" w:rsidRPr="0087202A">
        <w:rPr>
          <w:sz w:val="24"/>
          <w:szCs w:val="24"/>
        </w:rPr>
        <w:t>limstock</w:t>
      </w:r>
      <w:proofErr w:type="spellEnd"/>
      <w:r w:rsidR="0087202A" w:rsidRPr="0087202A">
        <w:rPr>
          <w:sz w:val="24"/>
          <w:szCs w:val="24"/>
        </w:rPr>
        <w:t xml:space="preserve"> software to 11 managers and help the team in passing the KPI requirements by proposing a recommendation for the managers to input the historical demand in </w:t>
      </w:r>
      <w:proofErr w:type="spellStart"/>
      <w:r w:rsidR="0087202A" w:rsidRPr="0087202A">
        <w:rPr>
          <w:sz w:val="24"/>
          <w:szCs w:val="24"/>
        </w:rPr>
        <w:t>Slimstock</w:t>
      </w:r>
      <w:proofErr w:type="spellEnd"/>
      <w:r w:rsidR="0087202A" w:rsidRPr="0087202A">
        <w:rPr>
          <w:sz w:val="24"/>
          <w:szCs w:val="24"/>
        </w:rPr>
        <w:t xml:space="preserve"> to minimize manual calculation and avoid data inaccuracy, hence allowing an increase in the forecast accuracy by 10%</w:t>
      </w:r>
      <w:r w:rsidR="0087202A">
        <w:rPr>
          <w:sz w:val="24"/>
          <w:szCs w:val="24"/>
        </w:rPr>
        <w:t>.</w:t>
      </w:r>
      <w:commentRangeEnd w:id="11"/>
      <w:r w:rsidR="00615E78">
        <w:rPr>
          <w:rStyle w:val="CommentReference"/>
        </w:rPr>
        <w:commentReference w:id="11"/>
      </w:r>
      <w:r w:rsidR="0087202A">
        <w:rPr>
          <w:sz w:val="24"/>
          <w:szCs w:val="24"/>
        </w:rPr>
        <w:t xml:space="preserve"> Based on those two factors,</w:t>
      </w:r>
      <w:r w:rsidR="0087202A" w:rsidRPr="0087202A">
        <w:t xml:space="preserve"> </w:t>
      </w:r>
      <w:r w:rsidR="0087202A" w:rsidRPr="0087202A">
        <w:rPr>
          <w:sz w:val="24"/>
          <w:szCs w:val="24"/>
        </w:rPr>
        <w:t xml:space="preserve">I’m confident that I’ll be able to contribute to the program by being a fast learner and able to work as a team </w:t>
      </w:r>
      <w:r w:rsidR="0087202A">
        <w:rPr>
          <w:sz w:val="24"/>
          <w:szCs w:val="24"/>
        </w:rPr>
        <w:t xml:space="preserve">in order to </w:t>
      </w:r>
      <w:r w:rsidR="0087202A" w:rsidRPr="0087202A">
        <w:rPr>
          <w:sz w:val="24"/>
          <w:szCs w:val="24"/>
        </w:rPr>
        <w:t xml:space="preserve">become one of the best candidates for the </w:t>
      </w:r>
      <w:r w:rsidR="0038146F">
        <w:rPr>
          <w:sz w:val="24"/>
          <w:szCs w:val="24"/>
        </w:rPr>
        <w:t>Master of Science in Technology Management Program at Columbia University.</w:t>
      </w:r>
    </w:p>
    <w:p w14:paraId="43EADABC" w14:textId="48C81F95" w:rsidR="00615E78" w:rsidRPr="0094269A" w:rsidRDefault="00451794" w:rsidP="00AA2C7C">
      <w:pPr>
        <w:jc w:val="both"/>
        <w:rPr>
          <w:color w:val="833C0B" w:themeColor="accent2" w:themeShade="80"/>
          <w:sz w:val="24"/>
          <w:szCs w:val="24"/>
          <w:u w:val="single"/>
        </w:rPr>
      </w:pPr>
      <w:r w:rsidRPr="0094269A">
        <w:rPr>
          <w:color w:val="833C0B" w:themeColor="accent2" w:themeShade="80"/>
          <w:sz w:val="24"/>
          <w:szCs w:val="24"/>
          <w:u w:val="single"/>
        </w:rPr>
        <w:t>4</w:t>
      </w:r>
      <w:r w:rsidRPr="0094269A">
        <w:rPr>
          <w:color w:val="833C0B" w:themeColor="accent2" w:themeShade="80"/>
          <w:sz w:val="24"/>
          <w:szCs w:val="24"/>
          <w:u w:val="single"/>
          <w:vertAlign w:val="superscript"/>
        </w:rPr>
        <w:t>th</w:t>
      </w:r>
      <w:r w:rsidRPr="0094269A">
        <w:rPr>
          <w:color w:val="833C0B" w:themeColor="accent2" w:themeShade="80"/>
          <w:sz w:val="24"/>
          <w:szCs w:val="24"/>
          <w:u w:val="single"/>
        </w:rPr>
        <w:t>-5</w:t>
      </w:r>
      <w:r w:rsidRPr="0094269A">
        <w:rPr>
          <w:color w:val="833C0B" w:themeColor="accent2" w:themeShade="80"/>
          <w:sz w:val="24"/>
          <w:szCs w:val="24"/>
          <w:u w:val="single"/>
          <w:vertAlign w:val="superscript"/>
        </w:rPr>
        <w:t>th</w:t>
      </w:r>
      <w:r w:rsidRPr="0094269A">
        <w:rPr>
          <w:color w:val="833C0B" w:themeColor="accent2" w:themeShade="80"/>
          <w:sz w:val="24"/>
          <w:szCs w:val="24"/>
          <w:u w:val="single"/>
        </w:rPr>
        <w:t xml:space="preserve"> paragraphs</w:t>
      </w:r>
    </w:p>
    <w:p w14:paraId="583A1F1A" w14:textId="21D50DC5" w:rsidR="00451794" w:rsidRPr="0094269A" w:rsidRDefault="00D14B01" w:rsidP="00AA2C7C">
      <w:pPr>
        <w:jc w:val="both"/>
        <w:rPr>
          <w:b/>
          <w:color w:val="833C0B" w:themeColor="accent2" w:themeShade="80"/>
          <w:sz w:val="24"/>
          <w:szCs w:val="24"/>
        </w:rPr>
      </w:pPr>
      <w:r w:rsidRPr="0094269A">
        <w:rPr>
          <w:b/>
          <w:color w:val="833C0B" w:themeColor="accent2" w:themeShade="80"/>
          <w:sz w:val="24"/>
          <w:szCs w:val="24"/>
        </w:rPr>
        <w:t>Strengths and Future Goals</w:t>
      </w:r>
    </w:p>
    <w:p w14:paraId="70AC6E2D" w14:textId="5CC0CA8A" w:rsidR="009B5F94" w:rsidRPr="0094269A" w:rsidRDefault="0060497D" w:rsidP="00AA2C7C">
      <w:pPr>
        <w:jc w:val="both"/>
        <w:rPr>
          <w:color w:val="833C0B" w:themeColor="accent2" w:themeShade="80"/>
          <w:sz w:val="24"/>
          <w:szCs w:val="24"/>
        </w:rPr>
      </w:pPr>
      <w:r w:rsidRPr="0094269A">
        <w:rPr>
          <w:color w:val="833C0B" w:themeColor="accent2" w:themeShade="80"/>
          <w:sz w:val="24"/>
          <w:szCs w:val="24"/>
        </w:rPr>
        <w:t>Here are some qualities that Columbia seeks in their candidates:</w:t>
      </w:r>
    </w:p>
    <w:p w14:paraId="7B112B8D" w14:textId="6ABA7A38" w:rsidR="0060497D" w:rsidRPr="0094269A" w:rsidRDefault="00AA62F4" w:rsidP="0060497D">
      <w:pPr>
        <w:pStyle w:val="ListParagraph"/>
        <w:numPr>
          <w:ilvl w:val="1"/>
          <w:numId w:val="1"/>
        </w:numPr>
        <w:jc w:val="both"/>
        <w:rPr>
          <w:color w:val="833C0B" w:themeColor="accent2" w:themeShade="80"/>
          <w:sz w:val="24"/>
          <w:szCs w:val="24"/>
        </w:rPr>
      </w:pPr>
      <w:r>
        <w:rPr>
          <w:color w:val="833C0B" w:themeColor="accent2" w:themeShade="80"/>
          <w:sz w:val="24"/>
          <w:szCs w:val="24"/>
        </w:rPr>
        <w:t>Academically e</w:t>
      </w:r>
      <w:r w:rsidR="0060497D" w:rsidRPr="0094269A">
        <w:rPr>
          <w:color w:val="833C0B" w:themeColor="accent2" w:themeShade="80"/>
          <w:sz w:val="24"/>
          <w:szCs w:val="24"/>
        </w:rPr>
        <w:t xml:space="preserve">xceptional </w:t>
      </w:r>
    </w:p>
    <w:p w14:paraId="7125B412" w14:textId="64C5D15F" w:rsidR="0060497D" w:rsidRPr="0094269A" w:rsidRDefault="0060497D"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 xml:space="preserve">Highly motivated </w:t>
      </w:r>
      <w:r w:rsidR="00F61FEE" w:rsidRPr="0094269A">
        <w:rPr>
          <w:color w:val="833C0B" w:themeColor="accent2" w:themeShade="80"/>
          <w:sz w:val="24"/>
          <w:szCs w:val="24"/>
        </w:rPr>
        <w:t>people who know specifically which career direction they want to take</w:t>
      </w:r>
    </w:p>
    <w:p w14:paraId="798E57A8" w14:textId="2C91A767" w:rsidR="00F61FEE" w:rsidRPr="0094269A" w:rsidRDefault="00F61FEE"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Have the character and work ethic to achieve their goals</w:t>
      </w:r>
    </w:p>
    <w:p w14:paraId="18486684" w14:textId="63F0A506" w:rsidR="00F61FEE"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 xml:space="preserve">Have leadership qualities and good time management skills </w:t>
      </w:r>
    </w:p>
    <w:p w14:paraId="0F686E0B" w14:textId="0AE3E5B9" w:rsidR="008365D7"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Actively involved in community, sociable</w:t>
      </w:r>
    </w:p>
    <w:p w14:paraId="345254A5" w14:textId="00BA6C93" w:rsidR="008365D7" w:rsidRPr="0094269A" w:rsidRDefault="008365D7" w:rsidP="0060497D">
      <w:pPr>
        <w:pStyle w:val="ListParagraph"/>
        <w:numPr>
          <w:ilvl w:val="1"/>
          <w:numId w:val="1"/>
        </w:numPr>
        <w:jc w:val="both"/>
        <w:rPr>
          <w:color w:val="833C0B" w:themeColor="accent2" w:themeShade="80"/>
          <w:sz w:val="24"/>
          <w:szCs w:val="24"/>
        </w:rPr>
      </w:pPr>
      <w:r w:rsidRPr="0094269A">
        <w:rPr>
          <w:color w:val="833C0B" w:themeColor="accent2" w:themeShade="80"/>
          <w:sz w:val="24"/>
          <w:szCs w:val="24"/>
        </w:rPr>
        <w:t>Interesting life experience</w:t>
      </w:r>
    </w:p>
    <w:p w14:paraId="21F7D313" w14:textId="3A895090" w:rsidR="008365D7" w:rsidRPr="0094269A" w:rsidRDefault="008365D7" w:rsidP="008365D7">
      <w:pPr>
        <w:jc w:val="both"/>
        <w:rPr>
          <w:color w:val="833C0B" w:themeColor="accent2" w:themeShade="80"/>
          <w:sz w:val="24"/>
          <w:szCs w:val="24"/>
        </w:rPr>
      </w:pPr>
      <w:r w:rsidRPr="0094269A">
        <w:rPr>
          <w:color w:val="833C0B" w:themeColor="accent2" w:themeShade="80"/>
          <w:sz w:val="24"/>
          <w:szCs w:val="24"/>
        </w:rPr>
        <w:t>Since you already know that Columbia is highly competitive and prestig</w:t>
      </w:r>
      <w:r w:rsidR="00F56E98" w:rsidRPr="0094269A">
        <w:rPr>
          <w:color w:val="833C0B" w:themeColor="accent2" w:themeShade="80"/>
          <w:sz w:val="24"/>
          <w:szCs w:val="24"/>
        </w:rPr>
        <w:t xml:space="preserve">ious, it is imperative that your essay highlights the above qualities. Talk about your academic performance while pursuing your undergraduate degree. Pick some qualities to </w:t>
      </w:r>
      <w:r w:rsidR="00D37261" w:rsidRPr="0094269A">
        <w:rPr>
          <w:color w:val="833C0B" w:themeColor="accent2" w:themeShade="80"/>
          <w:sz w:val="24"/>
          <w:szCs w:val="24"/>
        </w:rPr>
        <w:t xml:space="preserve">showcase from this time period. </w:t>
      </w:r>
      <w:r w:rsidR="00F56E98" w:rsidRPr="0094269A">
        <w:rPr>
          <w:color w:val="833C0B" w:themeColor="accent2" w:themeShade="80"/>
          <w:sz w:val="24"/>
          <w:szCs w:val="24"/>
        </w:rPr>
        <w:t xml:space="preserve">Afterward, use your working experience (the </w:t>
      </w:r>
      <w:proofErr w:type="spellStart"/>
      <w:r w:rsidR="00F56E98" w:rsidRPr="0094269A">
        <w:rPr>
          <w:color w:val="833C0B" w:themeColor="accent2" w:themeShade="80"/>
          <w:sz w:val="24"/>
          <w:szCs w:val="24"/>
        </w:rPr>
        <w:t>Slimstock</w:t>
      </w:r>
      <w:proofErr w:type="spellEnd"/>
      <w:r w:rsidR="00F56E98" w:rsidRPr="0094269A">
        <w:rPr>
          <w:color w:val="833C0B" w:themeColor="accent2" w:themeShade="80"/>
          <w:sz w:val="24"/>
          <w:szCs w:val="24"/>
        </w:rPr>
        <w:t xml:space="preserve"> project) and elaborate on how you successfully led the team</w:t>
      </w:r>
      <w:r w:rsidR="007E27ED" w:rsidRPr="0094269A">
        <w:rPr>
          <w:color w:val="833C0B" w:themeColor="accent2" w:themeShade="80"/>
          <w:sz w:val="24"/>
          <w:szCs w:val="24"/>
        </w:rPr>
        <w:t xml:space="preserve"> despite obstacles etc. Remember that other candidates will also include their stellar working experience, so you definitely want to ensure that you are just as good, or even better. </w:t>
      </w:r>
    </w:p>
    <w:p w14:paraId="19AB85A0" w14:textId="705047AD" w:rsidR="00D37261" w:rsidRPr="0094269A" w:rsidRDefault="00482C70" w:rsidP="008365D7">
      <w:pPr>
        <w:jc w:val="both"/>
        <w:rPr>
          <w:color w:val="833C0B" w:themeColor="accent2" w:themeShade="80"/>
          <w:sz w:val="24"/>
          <w:szCs w:val="24"/>
        </w:rPr>
      </w:pPr>
      <w:r>
        <w:rPr>
          <w:color w:val="833C0B" w:themeColor="accent2" w:themeShade="80"/>
          <w:sz w:val="24"/>
          <w:szCs w:val="24"/>
        </w:rPr>
        <w:t>In the next paragraph</w:t>
      </w:r>
      <w:r w:rsidR="00D37261" w:rsidRPr="0094269A">
        <w:rPr>
          <w:color w:val="833C0B" w:themeColor="accent2" w:themeShade="80"/>
          <w:sz w:val="24"/>
          <w:szCs w:val="24"/>
        </w:rPr>
        <w:t>, talk about your goals (remember tha</w:t>
      </w:r>
      <w:r w:rsidR="0052087F" w:rsidRPr="0094269A">
        <w:rPr>
          <w:color w:val="833C0B" w:themeColor="accent2" w:themeShade="80"/>
          <w:sz w:val="24"/>
          <w:szCs w:val="24"/>
        </w:rPr>
        <w:t xml:space="preserve">t Columbia appreciates </w:t>
      </w:r>
      <w:r w:rsidR="009F0F36" w:rsidRPr="0094269A">
        <w:rPr>
          <w:color w:val="833C0B" w:themeColor="accent2" w:themeShade="80"/>
          <w:sz w:val="24"/>
          <w:szCs w:val="24"/>
        </w:rPr>
        <w:t xml:space="preserve">distinct goals, i.e., </w:t>
      </w:r>
      <w:r w:rsidR="00913961" w:rsidRPr="0094269A">
        <w:rPr>
          <w:color w:val="833C0B" w:themeColor="accent2" w:themeShade="80"/>
          <w:sz w:val="24"/>
          <w:szCs w:val="24"/>
        </w:rPr>
        <w:t>project manager at Google etc)</w:t>
      </w:r>
      <w:r w:rsidR="00F83676" w:rsidRPr="0094269A">
        <w:rPr>
          <w:color w:val="833C0B" w:themeColor="accent2" w:themeShade="80"/>
          <w:sz w:val="24"/>
          <w:szCs w:val="24"/>
        </w:rPr>
        <w:t xml:space="preserve">. In your case, mention several milestones you want to achieve after taking over the company. Do include </w:t>
      </w:r>
      <w:r w:rsidR="00B8421C" w:rsidRPr="0094269A">
        <w:rPr>
          <w:color w:val="833C0B" w:themeColor="accent2" w:themeShade="80"/>
          <w:sz w:val="24"/>
          <w:szCs w:val="24"/>
        </w:rPr>
        <w:t>why you’d be a great future leader by using your past working experience and undergraduate education and why the additional knowledge from Co</w:t>
      </w:r>
      <w:r w:rsidR="00911414" w:rsidRPr="0094269A">
        <w:rPr>
          <w:color w:val="833C0B" w:themeColor="accent2" w:themeShade="80"/>
          <w:sz w:val="24"/>
          <w:szCs w:val="24"/>
        </w:rPr>
        <w:t xml:space="preserve">lumbia will prepare you even more. </w:t>
      </w:r>
      <w:r w:rsidR="00890548" w:rsidRPr="0094269A">
        <w:rPr>
          <w:color w:val="833C0B" w:themeColor="accent2" w:themeShade="80"/>
          <w:sz w:val="24"/>
          <w:szCs w:val="24"/>
        </w:rPr>
        <w:t>For both of your goals, make sure that you have a related experience and</w:t>
      </w:r>
      <w:r w:rsidR="003016CF" w:rsidRPr="0094269A">
        <w:rPr>
          <w:color w:val="833C0B" w:themeColor="accent2" w:themeShade="80"/>
          <w:sz w:val="24"/>
          <w:szCs w:val="24"/>
        </w:rPr>
        <w:t xml:space="preserve"> expertise to show Columbia the steps you’d take to bring your goals to fruition. Thus, unless you had a past experience in making apps/working with </w:t>
      </w:r>
      <w:r w:rsidR="003016CF" w:rsidRPr="0094269A">
        <w:rPr>
          <w:color w:val="833C0B" w:themeColor="accent2" w:themeShade="80"/>
          <w:sz w:val="24"/>
          <w:szCs w:val="24"/>
        </w:rPr>
        <w:lastRenderedPageBreak/>
        <w:t xml:space="preserve">apps, it’s better to </w:t>
      </w:r>
      <w:r w:rsidR="000456EA" w:rsidRPr="0094269A">
        <w:rPr>
          <w:color w:val="833C0B" w:themeColor="accent2" w:themeShade="80"/>
          <w:sz w:val="24"/>
          <w:szCs w:val="24"/>
        </w:rPr>
        <w:t xml:space="preserve">include attainable goals. </w:t>
      </w:r>
      <w:r w:rsidR="009351AD" w:rsidRPr="0094269A">
        <w:rPr>
          <w:color w:val="833C0B" w:themeColor="accent2" w:themeShade="80"/>
          <w:sz w:val="24"/>
          <w:szCs w:val="24"/>
        </w:rPr>
        <w:t>The majority of successful applicants leverage their working</w:t>
      </w:r>
      <w:r w:rsidR="000456EA" w:rsidRPr="0094269A">
        <w:rPr>
          <w:color w:val="833C0B" w:themeColor="accent2" w:themeShade="80"/>
          <w:sz w:val="24"/>
          <w:szCs w:val="24"/>
        </w:rPr>
        <w:t xml:space="preserve"> </w:t>
      </w:r>
      <w:r w:rsidR="006006CA" w:rsidRPr="0094269A">
        <w:rPr>
          <w:color w:val="833C0B" w:themeColor="accent2" w:themeShade="80"/>
          <w:sz w:val="24"/>
          <w:szCs w:val="24"/>
        </w:rPr>
        <w:t xml:space="preserve">and unique life </w:t>
      </w:r>
      <w:r w:rsidR="009351AD" w:rsidRPr="0094269A">
        <w:rPr>
          <w:color w:val="833C0B" w:themeColor="accent2" w:themeShade="80"/>
          <w:sz w:val="24"/>
          <w:szCs w:val="24"/>
        </w:rPr>
        <w:t>experience</w:t>
      </w:r>
      <w:r w:rsidR="006006CA" w:rsidRPr="0094269A">
        <w:rPr>
          <w:color w:val="833C0B" w:themeColor="accent2" w:themeShade="80"/>
          <w:sz w:val="24"/>
          <w:szCs w:val="24"/>
        </w:rPr>
        <w:t>s</w:t>
      </w:r>
      <w:r w:rsidR="009351AD" w:rsidRPr="0094269A">
        <w:rPr>
          <w:color w:val="833C0B" w:themeColor="accent2" w:themeShade="80"/>
          <w:sz w:val="24"/>
          <w:szCs w:val="24"/>
        </w:rPr>
        <w:t xml:space="preserve"> </w:t>
      </w:r>
      <w:r w:rsidR="006006CA" w:rsidRPr="0094269A">
        <w:rPr>
          <w:color w:val="833C0B" w:themeColor="accent2" w:themeShade="80"/>
          <w:sz w:val="24"/>
          <w:szCs w:val="24"/>
        </w:rPr>
        <w:t xml:space="preserve">as the foundation of their future goals. </w:t>
      </w:r>
      <w:r w:rsidR="00F33E31">
        <w:rPr>
          <w:color w:val="833C0B" w:themeColor="accent2" w:themeShade="80"/>
          <w:sz w:val="24"/>
          <w:szCs w:val="24"/>
        </w:rPr>
        <w:t xml:space="preserve">For instance, an applicant who wants to be a product manager at Google had a B.S in computer science and working experience at a </w:t>
      </w:r>
      <w:r w:rsidR="00C1154C">
        <w:rPr>
          <w:color w:val="833C0B" w:themeColor="accent2" w:themeShade="80"/>
          <w:sz w:val="24"/>
          <w:szCs w:val="24"/>
        </w:rPr>
        <w:t xml:space="preserve">cyber </w:t>
      </w:r>
      <w:r w:rsidR="00F33E31">
        <w:rPr>
          <w:color w:val="833C0B" w:themeColor="accent2" w:themeShade="80"/>
          <w:sz w:val="24"/>
          <w:szCs w:val="24"/>
        </w:rPr>
        <w:t xml:space="preserve">start up </w:t>
      </w:r>
      <w:r w:rsidR="00C1154C">
        <w:rPr>
          <w:color w:val="833C0B" w:themeColor="accent2" w:themeShade="80"/>
          <w:sz w:val="24"/>
          <w:szCs w:val="24"/>
        </w:rPr>
        <w:t xml:space="preserve">and leading multi-million dollar project for </w:t>
      </w:r>
      <w:r w:rsidR="00645955">
        <w:rPr>
          <w:color w:val="833C0B" w:themeColor="accent2" w:themeShade="80"/>
          <w:sz w:val="24"/>
          <w:szCs w:val="24"/>
        </w:rPr>
        <w:t xml:space="preserve">Defence Force. This shows that his goal is realistic and Columbia definitely is a school that can help him become a more attractive candidate for his dream company. </w:t>
      </w:r>
    </w:p>
    <w:p w14:paraId="180987CC" w14:textId="5470FB1E" w:rsidR="00F155CE" w:rsidRPr="00C95160" w:rsidRDefault="00F155CE" w:rsidP="00F155CE">
      <w:pPr>
        <w:jc w:val="both"/>
        <w:rPr>
          <w:sz w:val="24"/>
          <w:szCs w:val="24"/>
        </w:rPr>
      </w:pPr>
      <w:r>
        <w:rPr>
          <w:sz w:val="24"/>
          <w:szCs w:val="24"/>
        </w:rPr>
        <w:t>My journey ahead is still long. There are important factors that I can only attain through</w:t>
      </w:r>
      <w:r w:rsidR="00F72364">
        <w:rPr>
          <w:sz w:val="24"/>
          <w:szCs w:val="24"/>
        </w:rPr>
        <w:t xml:space="preserve"> MS in Technology Management at Columbia</w:t>
      </w:r>
      <w:r>
        <w:rPr>
          <w:sz w:val="24"/>
          <w:szCs w:val="24"/>
        </w:rPr>
        <w:t>, such as s</w:t>
      </w:r>
      <w:r w:rsidRPr="00D624AE">
        <w:rPr>
          <w:sz w:val="24"/>
          <w:szCs w:val="24"/>
        </w:rPr>
        <w:t>harpen</w:t>
      </w:r>
      <w:r>
        <w:rPr>
          <w:sz w:val="24"/>
          <w:szCs w:val="24"/>
        </w:rPr>
        <w:t>ing</w:t>
      </w:r>
      <w:r w:rsidRPr="00D624AE">
        <w:rPr>
          <w:sz w:val="24"/>
          <w:szCs w:val="24"/>
        </w:rPr>
        <w:t xml:space="preserve"> my </w:t>
      </w:r>
      <w:r w:rsidR="00F72364">
        <w:rPr>
          <w:sz w:val="24"/>
          <w:szCs w:val="24"/>
        </w:rPr>
        <w:t>technical skills regarding technology</w:t>
      </w:r>
      <w:r w:rsidRPr="00D624AE">
        <w:rPr>
          <w:sz w:val="24"/>
          <w:szCs w:val="24"/>
        </w:rPr>
        <w:t xml:space="preserve"> </w:t>
      </w:r>
      <w:r>
        <w:rPr>
          <w:sz w:val="24"/>
          <w:szCs w:val="24"/>
        </w:rPr>
        <w:t>as a past</w:t>
      </w:r>
      <w:r w:rsidRPr="00D624AE">
        <w:rPr>
          <w:sz w:val="24"/>
          <w:szCs w:val="24"/>
        </w:rPr>
        <w:t xml:space="preserve"> issue </w:t>
      </w:r>
      <w:r>
        <w:rPr>
          <w:sz w:val="24"/>
          <w:szCs w:val="24"/>
        </w:rPr>
        <w:t>when trying to</w:t>
      </w:r>
      <w:r w:rsidRPr="00D624AE">
        <w:rPr>
          <w:sz w:val="24"/>
          <w:szCs w:val="24"/>
        </w:rPr>
        <w:t xml:space="preserve"> lead </w:t>
      </w:r>
      <w:r>
        <w:rPr>
          <w:sz w:val="24"/>
          <w:szCs w:val="24"/>
        </w:rPr>
        <w:t>teams of various backgrounds, or problem-solving pro</w:t>
      </w:r>
      <w:r w:rsidR="00F72364">
        <w:rPr>
          <w:sz w:val="24"/>
          <w:szCs w:val="24"/>
        </w:rPr>
        <w:t>c</w:t>
      </w:r>
      <w:r>
        <w:rPr>
          <w:sz w:val="24"/>
          <w:szCs w:val="24"/>
        </w:rPr>
        <w:t xml:space="preserve">ess to ensure sustainability of a business strategy. </w:t>
      </w:r>
      <w:r w:rsidRPr="00C95160">
        <w:rPr>
          <w:sz w:val="24"/>
          <w:szCs w:val="24"/>
        </w:rPr>
        <w:t xml:space="preserve">I believe </w:t>
      </w:r>
      <w:r w:rsidR="00F72364">
        <w:rPr>
          <w:sz w:val="24"/>
          <w:szCs w:val="24"/>
        </w:rPr>
        <w:t xml:space="preserve">Columbia University </w:t>
      </w:r>
      <w:r w:rsidRPr="00C95160">
        <w:rPr>
          <w:sz w:val="24"/>
          <w:szCs w:val="24"/>
        </w:rPr>
        <w:t>will teach me how to not only survive in the fierce business jungle, but also thrive in it.</w:t>
      </w:r>
    </w:p>
    <w:p w14:paraId="12820944" w14:textId="7FAB2A2C" w:rsidR="00D7150B" w:rsidRDefault="00D7150B" w:rsidP="006D1CC3"/>
    <w:p w14:paraId="647DD491" w14:textId="4A509ECF" w:rsidR="008C7036" w:rsidRDefault="008C7036" w:rsidP="006D1CC3">
      <w:pPr>
        <w:rPr>
          <w:color w:val="833C0B" w:themeColor="accent2" w:themeShade="80"/>
          <w:sz w:val="24"/>
          <w:szCs w:val="24"/>
        </w:rPr>
      </w:pPr>
      <w:r w:rsidRPr="008C7036">
        <w:rPr>
          <w:color w:val="833C0B" w:themeColor="accent2" w:themeShade="80"/>
          <w:sz w:val="24"/>
          <w:szCs w:val="24"/>
        </w:rPr>
        <w:t xml:space="preserve">Best wishes and good luck, Kevin! </w:t>
      </w:r>
    </w:p>
    <w:p w14:paraId="11E946C4" w14:textId="3D4C7F55" w:rsidR="008C7036" w:rsidRPr="008C7036" w:rsidRDefault="008C7036" w:rsidP="006D1CC3">
      <w:pPr>
        <w:rPr>
          <w:color w:val="833C0B" w:themeColor="accent2" w:themeShade="80"/>
          <w:sz w:val="24"/>
          <w:szCs w:val="24"/>
        </w:rPr>
      </w:pPr>
      <w:r>
        <w:rPr>
          <w:color w:val="833C0B" w:themeColor="accent2" w:themeShade="80"/>
          <w:sz w:val="24"/>
          <w:szCs w:val="24"/>
        </w:rPr>
        <w:t>Melinda</w:t>
      </w:r>
    </w:p>
    <w:sectPr w:rsidR="008C7036" w:rsidRPr="008C703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icrosoft Office User" w:date="2023-02-08T22:38:00Z" w:initials="MOU">
    <w:p w14:paraId="04CEFA2C" w14:textId="412E865E" w:rsidR="00A96E3C" w:rsidRDefault="00A96E3C">
      <w:pPr>
        <w:pStyle w:val="CommentText"/>
      </w:pPr>
      <w:r>
        <w:rPr>
          <w:rStyle w:val="CommentReference"/>
        </w:rPr>
        <w:annotationRef/>
      </w:r>
      <w:r>
        <w:t xml:space="preserve">It’d be terrific if you can show what you learned from </w:t>
      </w:r>
      <w:r w:rsidR="00F1388E">
        <w:t xml:space="preserve">this observation. Are there any applicable skills that would help you excel in this Master’s program? </w:t>
      </w:r>
      <w:r w:rsidR="003817C4">
        <w:t xml:space="preserve">If so, elaborate here. </w:t>
      </w:r>
      <w:r w:rsidR="00F1388E">
        <w:t xml:space="preserve"> </w:t>
      </w:r>
    </w:p>
  </w:comment>
  <w:comment w:id="1" w:author="Microsoft Office User" w:date="2023-02-08T16:40:00Z" w:initials="MOU">
    <w:p w14:paraId="1F520BF5" w14:textId="346EB648" w:rsidR="00AA2C7C" w:rsidRDefault="00AA2C7C">
      <w:pPr>
        <w:pStyle w:val="CommentText"/>
      </w:pPr>
      <w:r>
        <w:rPr>
          <w:rStyle w:val="CommentReference"/>
        </w:rPr>
        <w:annotationRef/>
      </w:r>
      <w:r>
        <w:t>Rather than telling them about your background, it is always a better idea to actually show them through your anecdote about a particular experience.</w:t>
      </w:r>
    </w:p>
  </w:comment>
  <w:comment w:id="3" w:author="Microsoft Office User" w:date="2023-02-08T16:41:00Z" w:initials="MOU">
    <w:p w14:paraId="1653BDA7" w14:textId="701E236D" w:rsidR="00AA2C7C" w:rsidRDefault="00AA2C7C">
      <w:pPr>
        <w:pStyle w:val="CommentText"/>
      </w:pPr>
      <w:r>
        <w:rPr>
          <w:rStyle w:val="CommentReference"/>
        </w:rPr>
        <w:annotationRef/>
      </w:r>
      <w:r>
        <w:t xml:space="preserve">Pinpoint to a specific occurrence rather than a general observation. Using a personal story about a crisis you had to face head-on would provide the necessary background and the pressing urgency of wanting to take an MS at Columbia. </w:t>
      </w:r>
    </w:p>
  </w:comment>
  <w:comment w:id="4" w:author="Microsoft Office User" w:date="2023-02-08T16:59:00Z" w:initials="MOU">
    <w:p w14:paraId="5417B61D" w14:textId="1FF94A94" w:rsidR="00F36337" w:rsidRDefault="00F36337">
      <w:pPr>
        <w:pStyle w:val="CommentText"/>
      </w:pPr>
      <w:r>
        <w:rPr>
          <w:rStyle w:val="CommentReference"/>
        </w:rPr>
        <w:annotationRef/>
      </w:r>
      <w:r>
        <w:t>Talk about a specific incidence. There are several questions that you can consider in order to give the admissions a clearer picture about your academic and working background.</w:t>
      </w:r>
    </w:p>
    <w:p w14:paraId="4FB9A4EF" w14:textId="77777777" w:rsidR="00F36337" w:rsidRDefault="00F36337">
      <w:pPr>
        <w:pStyle w:val="CommentText"/>
      </w:pPr>
    </w:p>
    <w:p w14:paraId="13123F88" w14:textId="2DA8B21D" w:rsidR="00F36337" w:rsidRDefault="00F36337" w:rsidP="00F36337">
      <w:pPr>
        <w:pStyle w:val="CommentText"/>
      </w:pPr>
      <w:r>
        <w:t xml:space="preserve">Did this incident happen while you were working there? What was your role? Intern/fixed position? </w:t>
      </w:r>
    </w:p>
    <w:p w14:paraId="045C06F8" w14:textId="77777777" w:rsidR="00F36337" w:rsidRDefault="00F36337">
      <w:pPr>
        <w:pStyle w:val="CommentText"/>
      </w:pPr>
      <w:r>
        <w:t xml:space="preserve">What is your current role in the company as of now? </w:t>
      </w:r>
    </w:p>
    <w:p w14:paraId="7F438C41" w14:textId="59841529" w:rsidR="00F36337" w:rsidRDefault="00F36337">
      <w:pPr>
        <w:pStyle w:val="CommentText"/>
      </w:pPr>
      <w:r>
        <w:t>Did you work there right after graduating?</w:t>
      </w:r>
    </w:p>
  </w:comment>
  <w:comment w:id="6" w:author="Microsoft Office User" w:date="2023-02-08T17:05:00Z" w:initials="MOU">
    <w:p w14:paraId="7BF92ECB" w14:textId="1A193C1B" w:rsidR="00B81D0F" w:rsidRDefault="00B81D0F">
      <w:pPr>
        <w:pStyle w:val="CommentText"/>
      </w:pPr>
      <w:r>
        <w:rPr>
          <w:rStyle w:val="CommentReference"/>
        </w:rPr>
        <w:annotationRef/>
      </w:r>
      <w:r>
        <w:t>Since this will be discussed in a greater detail below, it is more effective if you combine what you’ll learn specifically in the classes and how you plan to apply this at your family’s company.</w:t>
      </w:r>
    </w:p>
  </w:comment>
  <w:comment w:id="7" w:author="Microsoft Office User" w:date="2023-02-08T23:07:00Z" w:initials="MOU">
    <w:p w14:paraId="2E7E55E5" w14:textId="68E0A31D" w:rsidR="00922D25" w:rsidRDefault="00922D25">
      <w:pPr>
        <w:pStyle w:val="CommentText"/>
      </w:pPr>
      <w:r>
        <w:rPr>
          <w:rStyle w:val="CommentReference"/>
        </w:rPr>
        <w:annotationRef/>
      </w:r>
      <w:r>
        <w:t xml:space="preserve">You can use some of the skills you wish to learn </w:t>
      </w:r>
      <w:r w:rsidR="00615E78">
        <w:t xml:space="preserve">by intertwining it with the specific courses you’re going to take at Columbia. </w:t>
      </w:r>
    </w:p>
  </w:comment>
  <w:comment w:id="9" w:author="Microsoft Office User" w:date="2023-02-08T17:09:00Z" w:initials="MOU">
    <w:p w14:paraId="38DC572D" w14:textId="0BDD8503" w:rsidR="00B81D0F" w:rsidRDefault="00B81D0F">
      <w:pPr>
        <w:pStyle w:val="CommentText"/>
      </w:pPr>
      <w:r>
        <w:rPr>
          <w:rStyle w:val="CommentReference"/>
        </w:rPr>
        <w:annotationRef/>
      </w:r>
      <w:r>
        <w:t xml:space="preserve">Is this in addition to continuing your family’s business? </w:t>
      </w:r>
    </w:p>
  </w:comment>
  <w:comment w:id="8" w:author="Chiara Situmorang" w:date="2023-02-10T20:40:00Z" w:initials="CS">
    <w:p w14:paraId="15627C10" w14:textId="77777777" w:rsidR="003F033D" w:rsidRDefault="003F033D" w:rsidP="001B6B10">
      <w:r>
        <w:rPr>
          <w:rStyle w:val="CommentReference"/>
        </w:rPr>
        <w:annotationRef/>
      </w:r>
      <w:r>
        <w:rPr>
          <w:sz w:val="24"/>
          <w:szCs w:val="24"/>
        </w:rPr>
        <w:t>Why is this a goal of yours? As a reader, I’m not sure of your direction and your area of interest in technology. It’s unclear why you would create an app like Linkedin if you have no experience creating apps, and you don’t work with blue collar workers? Elaborate on your goal and why it’s your goal to convince the reader of your passion.</w:t>
      </w:r>
    </w:p>
  </w:comment>
  <w:comment w:id="10" w:author="Microsoft Office User" w:date="2023-02-08T17:06:00Z" w:initials="MOU">
    <w:p w14:paraId="55239819" w14:textId="4DE61564" w:rsidR="003F033D" w:rsidRDefault="00B81D0F" w:rsidP="00DB1F1E">
      <w:r>
        <w:rPr>
          <w:rStyle w:val="CommentReference"/>
        </w:rPr>
        <w:annotationRef/>
      </w:r>
      <w:r w:rsidR="003F033D">
        <w:rPr>
          <w:sz w:val="24"/>
          <w:szCs w:val="24"/>
        </w:rPr>
        <w:t xml:space="preserve">Rather than repeating or paraphrasing what you will learn in class, use the name of the class/the professor that you’re excited to learn from and how you’re going to apply management principles in real life situations while dealing with your staff at your paper company. </w:t>
      </w:r>
      <w:r w:rsidR="003F033D">
        <w:rPr>
          <w:sz w:val="24"/>
          <w:szCs w:val="24"/>
        </w:rPr>
        <w:cr/>
      </w:r>
      <w:r w:rsidR="003F033D">
        <w:rPr>
          <w:sz w:val="24"/>
          <w:szCs w:val="24"/>
        </w:rPr>
        <w:cr/>
        <w:t xml:space="preserve">Then repeat the same process for the digital strategy class. </w:t>
      </w:r>
    </w:p>
  </w:comment>
  <w:comment w:id="11" w:author="Microsoft Office User" w:date="2023-02-08T23:08:00Z" w:initials="MOU">
    <w:p w14:paraId="0CDE7B36" w14:textId="36DB3150" w:rsidR="00615E78" w:rsidRDefault="00615E78">
      <w:pPr>
        <w:pStyle w:val="CommentText"/>
      </w:pPr>
      <w:r>
        <w:rPr>
          <w:rStyle w:val="CommentReference"/>
        </w:rPr>
        <w:annotationRef/>
      </w:r>
      <w:r>
        <w:t xml:space="preserve">Highlight your leadership role more as this is a quality valued by Columbia.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4CEFA2C" w15:done="0"/>
  <w15:commentEx w15:paraId="1F520BF5" w15:done="0"/>
  <w15:commentEx w15:paraId="1653BDA7" w15:done="0"/>
  <w15:commentEx w15:paraId="7F438C41" w15:done="0"/>
  <w15:commentEx w15:paraId="7BF92ECB" w15:done="0"/>
  <w15:commentEx w15:paraId="2E7E55E5" w15:done="0"/>
  <w15:commentEx w15:paraId="38DC572D" w15:done="0"/>
  <w15:commentEx w15:paraId="15627C10" w15:done="0"/>
  <w15:commentEx w15:paraId="55239819" w15:done="0"/>
  <w15:commentEx w15:paraId="0CDE7B3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12A43" w16cex:dateUtc="2023-02-10T13: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4CEFA2C" w16cid:durableId="278FA9F1"/>
  <w16cid:commentId w16cid:paraId="1F520BF5" w16cid:durableId="278FA9F2"/>
  <w16cid:commentId w16cid:paraId="1653BDA7" w16cid:durableId="278FA9F3"/>
  <w16cid:commentId w16cid:paraId="7F438C41" w16cid:durableId="278FA9F4"/>
  <w16cid:commentId w16cid:paraId="7BF92ECB" w16cid:durableId="278FA9F5"/>
  <w16cid:commentId w16cid:paraId="2E7E55E5" w16cid:durableId="278FA9F6"/>
  <w16cid:commentId w16cid:paraId="38DC572D" w16cid:durableId="278FA9F7"/>
  <w16cid:commentId w16cid:paraId="15627C10" w16cid:durableId="27912A43"/>
  <w16cid:commentId w16cid:paraId="55239819" w16cid:durableId="278FA9F8"/>
  <w16cid:commentId w16cid:paraId="0CDE7B36" w16cid:durableId="278FA9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Roboto">
    <w:altName w:val="Times New Roman"/>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03DA9"/>
    <w:multiLevelType w:val="multilevel"/>
    <w:tmpl w:val="17D0D1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theme="minorBid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895412"/>
    <w:multiLevelType w:val="multilevel"/>
    <w:tmpl w:val="1B1E9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91175"/>
    <w:multiLevelType w:val="hybridMultilevel"/>
    <w:tmpl w:val="CE448246"/>
    <w:lvl w:ilvl="0" w:tplc="485A0C1C">
      <w:start w:val="7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816094">
    <w:abstractNumId w:val="0"/>
  </w:num>
  <w:num w:numId="2" w16cid:durableId="1166943672">
    <w:abstractNumId w:val="1"/>
  </w:num>
  <w:num w:numId="3" w16cid:durableId="86849361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rson w15:author="Chiara Situmorang">
    <w15:presenceInfo w15:providerId="Windows Live" w15:userId="2a17bce7ec47fb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0A5B"/>
    <w:rsid w:val="000149BC"/>
    <w:rsid w:val="000165D6"/>
    <w:rsid w:val="000456EA"/>
    <w:rsid w:val="001D265E"/>
    <w:rsid w:val="001D55AE"/>
    <w:rsid w:val="002578FE"/>
    <w:rsid w:val="00265E09"/>
    <w:rsid w:val="003016CF"/>
    <w:rsid w:val="003079DE"/>
    <w:rsid w:val="003342BE"/>
    <w:rsid w:val="0038146F"/>
    <w:rsid w:val="003817C4"/>
    <w:rsid w:val="003B00C6"/>
    <w:rsid w:val="003F033D"/>
    <w:rsid w:val="003F58D9"/>
    <w:rsid w:val="00451794"/>
    <w:rsid w:val="00480379"/>
    <w:rsid w:val="00482C70"/>
    <w:rsid w:val="004A010D"/>
    <w:rsid w:val="0052087F"/>
    <w:rsid w:val="00564208"/>
    <w:rsid w:val="006006CA"/>
    <w:rsid w:val="00600AF2"/>
    <w:rsid w:val="0060497D"/>
    <w:rsid w:val="00615E78"/>
    <w:rsid w:val="00645955"/>
    <w:rsid w:val="006540EA"/>
    <w:rsid w:val="00683610"/>
    <w:rsid w:val="006C45C4"/>
    <w:rsid w:val="006D1CC3"/>
    <w:rsid w:val="00744521"/>
    <w:rsid w:val="00750FD0"/>
    <w:rsid w:val="007E27ED"/>
    <w:rsid w:val="008365D7"/>
    <w:rsid w:val="00845D36"/>
    <w:rsid w:val="0087202A"/>
    <w:rsid w:val="00890548"/>
    <w:rsid w:val="008C7036"/>
    <w:rsid w:val="00911414"/>
    <w:rsid w:val="00913961"/>
    <w:rsid w:val="00922D25"/>
    <w:rsid w:val="00926ED4"/>
    <w:rsid w:val="009351AD"/>
    <w:rsid w:val="0094269A"/>
    <w:rsid w:val="00991CDD"/>
    <w:rsid w:val="009B5F94"/>
    <w:rsid w:val="009F0F36"/>
    <w:rsid w:val="00A023C5"/>
    <w:rsid w:val="00A22DE1"/>
    <w:rsid w:val="00A267F2"/>
    <w:rsid w:val="00A6697A"/>
    <w:rsid w:val="00A96E3C"/>
    <w:rsid w:val="00AA17F4"/>
    <w:rsid w:val="00AA2C7C"/>
    <w:rsid w:val="00AA62F4"/>
    <w:rsid w:val="00B34D5D"/>
    <w:rsid w:val="00B70A5B"/>
    <w:rsid w:val="00B73544"/>
    <w:rsid w:val="00B81D0F"/>
    <w:rsid w:val="00B8421C"/>
    <w:rsid w:val="00BA7E72"/>
    <w:rsid w:val="00C04593"/>
    <w:rsid w:val="00C1154C"/>
    <w:rsid w:val="00C55E17"/>
    <w:rsid w:val="00C609BF"/>
    <w:rsid w:val="00D14B01"/>
    <w:rsid w:val="00D37261"/>
    <w:rsid w:val="00D668BF"/>
    <w:rsid w:val="00D7150B"/>
    <w:rsid w:val="00D7376B"/>
    <w:rsid w:val="00DA3301"/>
    <w:rsid w:val="00DF74B8"/>
    <w:rsid w:val="00E87459"/>
    <w:rsid w:val="00F1388E"/>
    <w:rsid w:val="00F155CE"/>
    <w:rsid w:val="00F33E31"/>
    <w:rsid w:val="00F36337"/>
    <w:rsid w:val="00F56E98"/>
    <w:rsid w:val="00F61FEE"/>
    <w:rsid w:val="00F72364"/>
    <w:rsid w:val="00F83676"/>
    <w:rsid w:val="00FD2E8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1C5DC"/>
  <w15:chartTrackingRefBased/>
  <w15:docId w15:val="{92F6A7A7-E2C1-4795-BF19-F95F92B3F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34D5D"/>
    <w:pPr>
      <w:spacing w:before="100" w:beforeAutospacing="1" w:after="100" w:afterAutospacing="1" w:line="240" w:lineRule="auto"/>
      <w:outlineLvl w:val="1"/>
    </w:pPr>
    <w:rPr>
      <w:rFonts w:ascii="Times New Roman" w:eastAsia="Times New Roman" w:hAnsi="Times New Roman" w:cs="Times New Roman"/>
      <w:b/>
      <w:bCs/>
      <w:sz w:val="36"/>
      <w:szCs w:val="36"/>
      <w:lang w:eastAsia="en-ID"/>
    </w:rPr>
  </w:style>
  <w:style w:type="paragraph" w:styleId="Heading3">
    <w:name w:val="heading 3"/>
    <w:basedOn w:val="Normal"/>
    <w:link w:val="Heading3Char"/>
    <w:uiPriority w:val="9"/>
    <w:qFormat/>
    <w:rsid w:val="00B34D5D"/>
    <w:pPr>
      <w:spacing w:before="100" w:beforeAutospacing="1" w:after="100" w:afterAutospacing="1" w:line="240" w:lineRule="auto"/>
      <w:outlineLvl w:val="2"/>
    </w:pPr>
    <w:rPr>
      <w:rFonts w:ascii="Times New Roman" w:eastAsia="Times New Roman" w:hAnsi="Times New Roman" w:cs="Times New Roman"/>
      <w:b/>
      <w:bCs/>
      <w:sz w:val="27"/>
      <w:szCs w:val="27"/>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34D5D"/>
    <w:rPr>
      <w:b/>
      <w:bCs/>
    </w:rPr>
  </w:style>
  <w:style w:type="character" w:customStyle="1" w:styleId="Heading2Char">
    <w:name w:val="Heading 2 Char"/>
    <w:basedOn w:val="DefaultParagraphFont"/>
    <w:link w:val="Heading2"/>
    <w:uiPriority w:val="9"/>
    <w:rsid w:val="00B34D5D"/>
    <w:rPr>
      <w:rFonts w:ascii="Times New Roman" w:eastAsia="Times New Roman" w:hAnsi="Times New Roman" w:cs="Times New Roman"/>
      <w:b/>
      <w:bCs/>
      <w:sz w:val="36"/>
      <w:szCs w:val="36"/>
      <w:lang w:eastAsia="en-ID"/>
    </w:rPr>
  </w:style>
  <w:style w:type="character" w:customStyle="1" w:styleId="Heading3Char">
    <w:name w:val="Heading 3 Char"/>
    <w:basedOn w:val="DefaultParagraphFont"/>
    <w:link w:val="Heading3"/>
    <w:uiPriority w:val="9"/>
    <w:rsid w:val="00B34D5D"/>
    <w:rPr>
      <w:rFonts w:ascii="Times New Roman" w:eastAsia="Times New Roman" w:hAnsi="Times New Roman" w:cs="Times New Roman"/>
      <w:b/>
      <w:bCs/>
      <w:sz w:val="27"/>
      <w:szCs w:val="27"/>
      <w:lang w:eastAsia="en-ID"/>
    </w:rPr>
  </w:style>
  <w:style w:type="character" w:styleId="CommentReference">
    <w:name w:val="annotation reference"/>
    <w:basedOn w:val="DefaultParagraphFont"/>
    <w:uiPriority w:val="99"/>
    <w:semiHidden/>
    <w:unhideWhenUsed/>
    <w:rsid w:val="00AA2C7C"/>
    <w:rPr>
      <w:sz w:val="18"/>
      <w:szCs w:val="18"/>
    </w:rPr>
  </w:style>
  <w:style w:type="paragraph" w:styleId="CommentText">
    <w:name w:val="annotation text"/>
    <w:basedOn w:val="Normal"/>
    <w:link w:val="CommentTextChar"/>
    <w:uiPriority w:val="99"/>
    <w:semiHidden/>
    <w:unhideWhenUsed/>
    <w:rsid w:val="00AA2C7C"/>
    <w:pPr>
      <w:spacing w:line="240" w:lineRule="auto"/>
    </w:pPr>
    <w:rPr>
      <w:sz w:val="24"/>
      <w:szCs w:val="24"/>
    </w:rPr>
  </w:style>
  <w:style w:type="character" w:customStyle="1" w:styleId="CommentTextChar">
    <w:name w:val="Comment Text Char"/>
    <w:basedOn w:val="DefaultParagraphFont"/>
    <w:link w:val="CommentText"/>
    <w:uiPriority w:val="99"/>
    <w:semiHidden/>
    <w:rsid w:val="00AA2C7C"/>
    <w:rPr>
      <w:sz w:val="24"/>
      <w:szCs w:val="24"/>
    </w:rPr>
  </w:style>
  <w:style w:type="paragraph" w:styleId="CommentSubject">
    <w:name w:val="annotation subject"/>
    <w:basedOn w:val="CommentText"/>
    <w:next w:val="CommentText"/>
    <w:link w:val="CommentSubjectChar"/>
    <w:uiPriority w:val="99"/>
    <w:semiHidden/>
    <w:unhideWhenUsed/>
    <w:rsid w:val="00AA2C7C"/>
    <w:rPr>
      <w:b/>
      <w:bCs/>
      <w:sz w:val="20"/>
      <w:szCs w:val="20"/>
    </w:rPr>
  </w:style>
  <w:style w:type="character" w:customStyle="1" w:styleId="CommentSubjectChar">
    <w:name w:val="Comment Subject Char"/>
    <w:basedOn w:val="CommentTextChar"/>
    <w:link w:val="CommentSubject"/>
    <w:uiPriority w:val="99"/>
    <w:semiHidden/>
    <w:rsid w:val="00AA2C7C"/>
    <w:rPr>
      <w:b/>
      <w:bCs/>
      <w:sz w:val="20"/>
      <w:szCs w:val="20"/>
    </w:rPr>
  </w:style>
  <w:style w:type="paragraph" w:styleId="BalloonText">
    <w:name w:val="Balloon Text"/>
    <w:basedOn w:val="Normal"/>
    <w:link w:val="BalloonTextChar"/>
    <w:uiPriority w:val="99"/>
    <w:semiHidden/>
    <w:unhideWhenUsed/>
    <w:rsid w:val="00AA2C7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A2C7C"/>
    <w:rPr>
      <w:rFonts w:ascii="Times New Roman" w:hAnsi="Times New Roman" w:cs="Times New Roman"/>
      <w:sz w:val="18"/>
      <w:szCs w:val="18"/>
    </w:rPr>
  </w:style>
  <w:style w:type="paragraph" w:styleId="ListParagraph">
    <w:name w:val="List Paragraph"/>
    <w:basedOn w:val="Normal"/>
    <w:uiPriority w:val="34"/>
    <w:qFormat/>
    <w:rsid w:val="006049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800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1847</Words>
  <Characters>10534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 Salim</dc:creator>
  <cp:keywords/>
  <dc:description/>
  <cp:lastModifiedBy>Chiara Situmorang</cp:lastModifiedBy>
  <cp:revision>3</cp:revision>
  <dcterms:created xsi:type="dcterms:W3CDTF">2023-02-08T16:42:00Z</dcterms:created>
  <dcterms:modified xsi:type="dcterms:W3CDTF">2023-02-10T13:40:00Z</dcterms:modified>
</cp:coreProperties>
</file>