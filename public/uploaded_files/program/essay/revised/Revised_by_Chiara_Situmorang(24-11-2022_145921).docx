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B252" w14:textId="77777777" w:rsidR="00B770CD" w:rsidRPr="00B770CD" w:rsidRDefault="00B770CD" w:rsidP="00B770CD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70CD">
        <w:rPr>
          <w:rFonts w:ascii="Arial" w:eastAsia="Times New Roman" w:hAnsi="Arial" w:cs="Arial"/>
          <w:b/>
          <w:bCs/>
          <w:color w:val="000000"/>
          <w:kern w:val="36"/>
          <w:u w:val="single"/>
        </w:rPr>
        <w:t>Prompt 4 - Describe how you have taken advantage of a significant educational opportunity or worked to overcome an educational barrier you have faced.</w:t>
      </w:r>
    </w:p>
    <w:p w14:paraId="424BE00A" w14:textId="77777777" w:rsidR="00B770CD" w:rsidRDefault="00B770CD" w:rsidP="00B770CD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7C5E332D" w14:textId="2FB248C4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>Ever since I took a computer science class in school, I fell in love with it. It was mind</w:t>
      </w:r>
      <w:ins w:id="0" w:author="Chiara Situmorang" w:date="2022-11-24T14:55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-</w:t>
        </w:r>
      </w:ins>
      <w:del w:id="1" w:author="Chiara Situmorang" w:date="2022-11-24T14:55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blowing to learn that the fancy mobile apps in my smartphone and the games that I played on my computer and PS4 were a result of lines of code</w:t>
      </w:r>
      <w:del w:id="2" w:author="Chiara Situmorang" w:date="2022-11-24T14:55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ins w:id="3" w:author="Chiara Situmorang" w:date="2022-11-24T14:55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T</w:t>
        </w:r>
      </w:ins>
      <w:del w:id="4" w:author="Chiara Situmorang" w:date="2022-11-24T14:55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Not only t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hat</w:t>
      </w:r>
      <w:del w:id="5" w:author="Chiara Situmorang" w:date="2022-11-24T14:55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th</w:t>
      </w:r>
      <w:ins w:id="6" w:author="Chiara Situmorang" w:date="2022-11-24T14:55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is</w:t>
        </w:r>
      </w:ins>
      <w:del w:id="7" w:author="Chiara Situmorang" w:date="2022-11-24T14:55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ese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code</w:t>
      </w:r>
      <w:del w:id="8" w:author="Chiara Situmorang" w:date="2022-11-24T14:55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would also result in something that made our lives more convenient and entertaining</w:t>
      </w:r>
      <w:del w:id="9" w:author="Chiara Situmorang" w:date="2022-11-24T14:55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. This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motivate</w:t>
      </w:r>
      <w:ins w:id="10" w:author="Thalia Priscilla" w:date="2022-11-23T22:12:00Z">
        <w:r w:rsidR="009B1821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11" w:author="Thalia Priscilla" w:date="2022-11-23T22:12:00Z">
        <w:r w:rsidRPr="00B770CD" w:rsidDel="009B1821">
          <w:rPr>
            <w:rFonts w:ascii="Arial" w:eastAsia="Times New Roman" w:hAnsi="Arial" w:cs="Arial"/>
            <w:color w:val="000000"/>
            <w:sz w:val="22"/>
            <w:szCs w:val="22"/>
          </w:rPr>
          <w:delText>s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me to want to be a part of these </w:t>
      </w:r>
      <w:del w:id="12" w:author="Chiara Situmorang" w:date="2022-11-24T14:55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lines of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code</w:t>
      </w:r>
      <w:del w:id="13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makers.</w:t>
      </w:r>
    </w:p>
    <w:p w14:paraId="44DE3810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1C199B40" w14:textId="65AE135E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The problem, however, </w:t>
      </w:r>
      <w:ins w:id="14" w:author="Chiara Situmorang" w:date="2022-11-24T14:56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wa</w:t>
        </w:r>
      </w:ins>
      <w:del w:id="15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i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s that the school curriculum only t</w:t>
      </w:r>
      <w:ins w:id="16" w:author="Chiara Situmorang" w:date="2022-11-24T14:56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aught</w:t>
        </w:r>
      </w:ins>
      <w:del w:id="17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eaches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the fundamentals to computer science. Eager to learn more, I </w:t>
      </w:r>
      <w:del w:id="18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re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searched for different ways </w:t>
      </w:r>
      <w:del w:id="19" w:author="Thalia Priscilla" w:date="2022-11-23T22:12:00Z">
        <w:r w:rsidRPr="00B770CD" w:rsidDel="009B1821">
          <w:rPr>
            <w:rFonts w:ascii="Arial" w:eastAsia="Times New Roman" w:hAnsi="Arial" w:cs="Arial"/>
            <w:color w:val="000000"/>
            <w:sz w:val="22"/>
            <w:szCs w:val="22"/>
          </w:rPr>
          <w:delText>so that I could</w:delText>
        </w:r>
      </w:del>
      <w:ins w:id="20" w:author="Thalia Priscilla" w:date="2022-11-23T22:12:00Z">
        <w:r w:rsidR="009B1821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increase my knowledge and gain experience in programming.</w:t>
      </w:r>
    </w:p>
    <w:p w14:paraId="1D65AD22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60AFC4BF" w14:textId="1A8962E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After ample research, I found </w:t>
      </w:r>
      <w:del w:id="21" w:author="Thalia Priscilla" w:date="2022-11-23T22:13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out that there are </w:delText>
        </w:r>
      </w:del>
      <w:del w:id="22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some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companies in Jakarta that accept</w:t>
      </w:r>
      <w:ins w:id="23" w:author="Chiara Situmorang" w:date="2022-11-24T14:56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high school students as programm</w:t>
      </w:r>
      <w:ins w:id="24" w:author="Chiara Situmorang" w:date="2022-11-24T14:56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 xml:space="preserve">ing </w:t>
        </w:r>
      </w:ins>
      <w:del w:id="25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er-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interns.</w:t>
      </w:r>
      <w:del w:id="26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Therefore,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I applied </w:t>
      </w:r>
      <w:del w:id="27" w:author="Thalia Priscilla" w:date="2022-11-23T22:13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for </w:delText>
        </w:r>
      </w:del>
      <w:ins w:id="28" w:author="Thalia Priscilla" w:date="2022-11-23T22:13:00Z">
        <w:r w:rsidR="008048F6">
          <w:rPr>
            <w:rFonts w:ascii="Arial" w:eastAsia="Times New Roman" w:hAnsi="Arial" w:cs="Arial"/>
            <w:color w:val="000000"/>
            <w:sz w:val="22"/>
            <w:szCs w:val="22"/>
          </w:rPr>
          <w:t>to</w:t>
        </w:r>
        <w:r w:rsidR="008048F6" w:rsidRPr="00B770C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one, </w:t>
      </w:r>
      <w:del w:id="29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prepared </w:delText>
        </w:r>
      </w:del>
      <w:ins w:id="30" w:author="Chiara Situmorang" w:date="2022-11-24T14:56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did</w:t>
        </w:r>
        <w:r w:rsidR="00E75663" w:rsidRPr="00B770C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>the programming</w:t>
      </w:r>
      <w:del w:id="31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-type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2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interview </w:delText>
        </w:r>
      </w:del>
      <w:ins w:id="33" w:author="Chiara Situmorang" w:date="2022-11-24T14:56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test</w:t>
        </w:r>
        <w:r w:rsidR="00E75663" w:rsidRPr="00B770C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34" w:author="Chiara Situmorang" w:date="2022-11-24T14:56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that’s usually tested for this kind of position,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and, fortunately, got accepted to Multi </w:t>
      </w:r>
      <w:proofErr w:type="spellStart"/>
      <w:r w:rsidRPr="00B770CD">
        <w:rPr>
          <w:rFonts w:ascii="Arial" w:eastAsia="Times New Roman" w:hAnsi="Arial" w:cs="Arial"/>
          <w:color w:val="000000"/>
          <w:sz w:val="22"/>
          <w:szCs w:val="22"/>
        </w:rPr>
        <w:t>Graha</w:t>
      </w:r>
      <w:proofErr w:type="spellEnd"/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Mas as an IT intern. Here</w:t>
      </w:r>
      <w:ins w:id="35" w:author="Chiara Situmorang" w:date="2022-11-24T14:56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36" w:author="Thalia Priscilla" w:date="2022-11-23T22:13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is where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ins w:id="37" w:author="Chiara Situmorang" w:date="2022-11-24T14:57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 xml:space="preserve">finally 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>fe</w:t>
      </w:r>
      <w:ins w:id="38" w:author="Thalia Priscilla" w:date="2022-11-23T22:13:00Z">
        <w:r w:rsidR="008048F6">
          <w:rPr>
            <w:rFonts w:ascii="Arial" w:eastAsia="Times New Roman" w:hAnsi="Arial" w:cs="Arial"/>
            <w:color w:val="000000"/>
            <w:sz w:val="22"/>
            <w:szCs w:val="22"/>
          </w:rPr>
          <w:t>lt</w:t>
        </w:r>
      </w:ins>
      <w:del w:id="39" w:author="Thalia Priscilla" w:date="2022-11-23T22:13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>el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like the basics </w:t>
      </w:r>
      <w:ins w:id="40" w:author="Chiara Situmorang" w:date="2022-11-24T14:57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 xml:space="preserve">I 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>learned in school ma</w:t>
      </w:r>
      <w:ins w:id="41" w:author="Chiara Situmorang" w:date="2022-11-24T14:57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d</w:t>
        </w:r>
      </w:ins>
      <w:del w:id="42" w:author="Chiara Situmorang" w:date="2022-11-24T14:57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k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e sense</w:t>
      </w:r>
      <w:ins w:id="43" w:author="Chiara Situmorang" w:date="2022-11-24T14:57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,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because I c</w:t>
      </w:r>
      <w:ins w:id="44" w:author="Chiara Situmorang" w:date="2022-11-24T14:57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ould</w:t>
        </w:r>
      </w:ins>
      <w:del w:id="45" w:author="Chiara Situmorang" w:date="2022-11-24T14:57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an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actually see the outcome of my programming efforts put to use. With my basic knowledge as a student, I assisted in the making and managing of the database in the company using SQL. In addition, I also helped </w:t>
      </w:r>
      <w:del w:id="46" w:author="Chiara Situmorang" w:date="2022-11-24T14:57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out with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set</w:t>
      </w:r>
      <w:del w:id="47" w:author="Chiara Situmorang" w:date="2022-11-24T14:57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ting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up computers with the help of my peers.</w:t>
      </w:r>
    </w:p>
    <w:p w14:paraId="521BB398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0BC5B0C1" w14:textId="55DAB265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Although the internship was helpful for me to gain experience, </w:t>
      </w:r>
      <w:del w:id="48" w:author="Thalia Priscilla" w:date="2022-11-23T22:14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I thought that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there was a part of computer science I </w:t>
      </w:r>
      <w:del w:id="49" w:author="Chiara Situmorang" w:date="2022-11-24T14:57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hardly touched</w:delText>
        </w:r>
      </w:del>
      <w:ins w:id="50" w:author="Chiara Situmorang" w:date="2022-11-24T14:57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hadn’t had a chance to touch there:</w:t>
        </w:r>
      </w:ins>
      <w:ins w:id="51" w:author="Thalia Priscilla" w:date="2022-11-23T22:14:00Z">
        <w:del w:id="52" w:author="Chiara Situmorang" w:date="2022-11-24T14:57:00Z">
          <w:r w:rsidR="008048F6" w:rsidDel="00E75663">
            <w:rPr>
              <w:rFonts w:ascii="Arial" w:eastAsia="Times New Roman" w:hAnsi="Arial" w:cs="Arial"/>
              <w:color w:val="000000"/>
              <w:sz w:val="22"/>
              <w:szCs w:val="22"/>
            </w:rPr>
            <w:delText>,</w:delText>
          </w:r>
        </w:del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53" w:author="Chiara Situmorang" w:date="2022-11-24T14:57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which was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data science. I thought that knowing the different parts of </w:t>
      </w:r>
      <w:del w:id="54" w:author="Chiara Situmorang" w:date="2022-11-24T14:58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a field</w:delText>
        </w:r>
      </w:del>
      <w:ins w:id="55" w:author="Chiara Situmorang" w:date="2022-11-24T14:58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computer science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ins w:id="56" w:author="Chiara Situmorang" w:date="2022-11-24T14:58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would</w:t>
        </w:r>
      </w:ins>
      <w:del w:id="57" w:author="Chiara Situmorang" w:date="2022-11-24T14:58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may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help me gain more understanding of the field</w:t>
      </w:r>
      <w:ins w:id="58" w:author="Chiara Situmorang" w:date="2022-11-24T14:58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, s</w:t>
        </w:r>
      </w:ins>
      <w:del w:id="59" w:author="Chiara Situmorang" w:date="2022-11-24T14:58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. S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o I took a three</w:t>
      </w:r>
      <w:ins w:id="60" w:author="Chiara Situmorang" w:date="2022-11-24T14:58:00Z">
        <w:r w:rsidR="00E75663">
          <w:rPr>
            <w:rFonts w:ascii="Arial" w:eastAsia="Times New Roman" w:hAnsi="Arial" w:cs="Arial"/>
            <w:color w:val="000000"/>
            <w:sz w:val="22"/>
            <w:szCs w:val="22"/>
          </w:rPr>
          <w:t>-</w:t>
        </w:r>
      </w:ins>
      <w:del w:id="61" w:author="Chiara Situmorang" w:date="2022-11-24T14:58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week</w:t>
      </w:r>
      <w:del w:id="62" w:author="Chiara Situmorang" w:date="2022-11-24T14:58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>end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Data Science Bootcamp program. I learnt the basics of data science </w:t>
      </w:r>
      <w:del w:id="63" w:author="Chiara Situmorang" w:date="2022-11-24T14:58:00Z">
        <w:r w:rsidRPr="00B770CD" w:rsidDel="00E75663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there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>and created a project on bank marketing strategy.</w:t>
      </w:r>
    </w:p>
    <w:p w14:paraId="3A1A8A1F" w14:textId="77777777" w:rsidR="00B770CD" w:rsidRPr="00B770CD" w:rsidRDefault="00B770CD" w:rsidP="00B770CD">
      <w:pPr>
        <w:rPr>
          <w:rFonts w:ascii="Times New Roman" w:eastAsia="Times New Roman" w:hAnsi="Times New Roman" w:cs="Times New Roman"/>
        </w:rPr>
      </w:pPr>
    </w:p>
    <w:p w14:paraId="27318EF8" w14:textId="16DAEEB7" w:rsidR="00B770CD" w:rsidDel="00E75663" w:rsidRDefault="00B770CD">
      <w:pPr>
        <w:rPr>
          <w:del w:id="64" w:author="Thalia Priscilla" w:date="2022-11-23T22:19:00Z"/>
          <w:rFonts w:ascii="Arial" w:eastAsia="Times New Roman" w:hAnsi="Arial" w:cs="Arial"/>
          <w:color w:val="000000"/>
          <w:sz w:val="22"/>
          <w:szCs w:val="22"/>
        </w:rPr>
      </w:pPr>
      <w:commentRangeStart w:id="65"/>
      <w:r w:rsidRPr="00B770CD">
        <w:rPr>
          <w:rFonts w:ascii="Arial" w:eastAsia="Times New Roman" w:hAnsi="Arial" w:cs="Arial"/>
          <w:color w:val="000000"/>
          <w:sz w:val="22"/>
          <w:szCs w:val="22"/>
        </w:rPr>
        <w:t>There is a saying that goes, “opportunity never knock</w:t>
      </w:r>
      <w:ins w:id="66" w:author="Thalia Priscilla" w:date="2022-11-23T21:47:00Z">
        <w:r w:rsidR="00175A6F">
          <w:rPr>
            <w:rFonts w:ascii="Arial" w:eastAsia="Times New Roman" w:hAnsi="Arial" w:cs="Arial"/>
            <w:color w:val="000000"/>
            <w:sz w:val="22"/>
            <w:szCs w:val="22"/>
          </w:rPr>
          <w:t>s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twice”</w:t>
      </w:r>
      <w:ins w:id="67" w:author="Thalia Priscilla" w:date="2022-11-23T22:14:00Z">
        <w:r w:rsidR="008048F6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commentRangeEnd w:id="65"/>
      <w:r w:rsidR="00E75663">
        <w:rPr>
          <w:rStyle w:val="CommentReference"/>
        </w:rPr>
        <w:commentReference w:id="65"/>
      </w:r>
      <w:del w:id="68" w:author="Thalia Priscilla" w:date="2022-11-23T22:14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>so</w:delText>
        </w:r>
      </w:del>
      <w:del w:id="69" w:author="Thalia Priscilla" w:date="2022-11-23T22:15:00Z">
        <w:r w:rsidRPr="00B770CD" w:rsidDel="008048F6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</w:delText>
        </w:r>
      </w:del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I am glad that I took the opportunities to learn and experience different parts of computer science. It </w:t>
      </w:r>
      <w:commentRangeStart w:id="70"/>
      <w:r w:rsidRPr="00B770CD">
        <w:rPr>
          <w:rFonts w:ascii="Arial" w:eastAsia="Times New Roman" w:hAnsi="Arial" w:cs="Arial"/>
          <w:color w:val="000000"/>
          <w:sz w:val="22"/>
          <w:szCs w:val="22"/>
        </w:rPr>
        <w:t xml:space="preserve">gave me the advantage over most people </w:t>
      </w:r>
      <w:commentRangeEnd w:id="70"/>
      <w:r w:rsidR="008048F6">
        <w:rPr>
          <w:rStyle w:val="CommentReference"/>
        </w:rPr>
        <w:commentReference w:id="70"/>
      </w:r>
      <w:r w:rsidRPr="00B770CD">
        <w:rPr>
          <w:rFonts w:ascii="Arial" w:eastAsia="Times New Roman" w:hAnsi="Arial" w:cs="Arial"/>
          <w:color w:val="000000"/>
          <w:sz w:val="22"/>
          <w:szCs w:val="22"/>
        </w:rPr>
        <w:t>due to the work experience. In addition, I learnt that by being proactive and resourceful could increase my chance of getting opportunities to enhance my learning.</w:t>
      </w:r>
    </w:p>
    <w:p w14:paraId="6804A0AB" w14:textId="7F73CB1C" w:rsidR="00E75663" w:rsidRDefault="00E75663" w:rsidP="00B770CD">
      <w:pPr>
        <w:rPr>
          <w:ins w:id="71" w:author="Chiara Situmorang" w:date="2022-11-24T14:54:00Z"/>
          <w:rFonts w:ascii="Arial" w:eastAsia="Times New Roman" w:hAnsi="Arial" w:cs="Arial"/>
          <w:color w:val="000000"/>
          <w:sz w:val="22"/>
          <w:szCs w:val="22"/>
        </w:rPr>
      </w:pPr>
    </w:p>
    <w:p w14:paraId="1843DB7F" w14:textId="77777777" w:rsidR="00E75663" w:rsidRPr="00B770CD" w:rsidRDefault="00E75663" w:rsidP="00B770CD">
      <w:pPr>
        <w:rPr>
          <w:ins w:id="72" w:author="Chiara Situmorang" w:date="2022-11-24T14:54:00Z"/>
          <w:rFonts w:ascii="Times New Roman" w:eastAsia="Times New Roman" w:hAnsi="Times New Roman" w:cs="Times New Roman"/>
        </w:rPr>
      </w:pPr>
    </w:p>
    <w:p w14:paraId="3346936A" w14:textId="77777777" w:rsidR="00B770CD" w:rsidRPr="00B770CD" w:rsidDel="00D12E34" w:rsidRDefault="00B770CD" w:rsidP="00B770CD">
      <w:pPr>
        <w:rPr>
          <w:del w:id="73" w:author="Thalia Priscilla" w:date="2022-11-23T22:19:00Z"/>
          <w:rFonts w:ascii="Times New Roman" w:eastAsia="Times New Roman" w:hAnsi="Times New Roman" w:cs="Times New Roman"/>
        </w:rPr>
      </w:pPr>
    </w:p>
    <w:p w14:paraId="2E8CD8E1" w14:textId="5DB090C5" w:rsidR="007F2ECA" w:rsidRDefault="00012BE8">
      <w:pPr>
        <w:rPr>
          <w:ins w:id="74" w:author="Thalia Priscilla" w:date="2022-11-23T22:31:00Z"/>
        </w:rPr>
      </w:pPr>
      <w:proofErr w:type="spellStart"/>
      <w:ins w:id="75" w:author="Thalia Priscilla" w:date="2022-11-23T22:31:00Z">
        <w:r>
          <w:t>Hi</w:t>
        </w:r>
        <w:proofErr w:type="spellEnd"/>
        <w:r>
          <w:t xml:space="preserve"> David:</w:t>
        </w:r>
      </w:ins>
    </w:p>
    <w:p w14:paraId="59AEADFB" w14:textId="292AD05C" w:rsidR="00012BE8" w:rsidRDefault="00012BE8">
      <w:pPr>
        <w:rPr>
          <w:ins w:id="76" w:author="Thalia Priscilla" w:date="2022-11-23T22:31:00Z"/>
        </w:rPr>
      </w:pPr>
    </w:p>
    <w:p w14:paraId="6A8823AC" w14:textId="54D2C994" w:rsidR="00012BE8" w:rsidRDefault="003A4E9C">
      <w:pPr>
        <w:rPr>
          <w:ins w:id="77" w:author="Thalia Priscilla" w:date="2022-11-23T22:39:00Z"/>
        </w:rPr>
      </w:pPr>
      <w:ins w:id="78" w:author="Thalia Priscilla" w:date="2022-11-23T22:39:00Z">
        <w:r>
          <w:t xml:space="preserve">I think that your essay is </w:t>
        </w:r>
        <w:r w:rsidR="00F11AD1">
          <w:t>nearly polished.</w:t>
        </w:r>
      </w:ins>
    </w:p>
    <w:p w14:paraId="358C1034" w14:textId="7E0F9032" w:rsidR="00F11AD1" w:rsidRDefault="00F11AD1">
      <w:pPr>
        <w:rPr>
          <w:ins w:id="79" w:author="Thalia Priscilla" w:date="2022-11-23T22:39:00Z"/>
        </w:rPr>
      </w:pPr>
    </w:p>
    <w:p w14:paraId="361BDB2E" w14:textId="41C4C337" w:rsidR="00F11AD1" w:rsidRDefault="00F11AD1">
      <w:pPr>
        <w:rPr>
          <w:ins w:id="80" w:author="Thalia Priscilla" w:date="2022-11-23T22:41:00Z"/>
        </w:rPr>
      </w:pPr>
      <w:ins w:id="81" w:author="Thalia Priscilla" w:date="2022-11-23T22:39:00Z">
        <w:r>
          <w:t xml:space="preserve">I would </w:t>
        </w:r>
      </w:ins>
      <w:ins w:id="82" w:author="Thalia Priscilla" w:date="2022-11-23T22:40:00Z">
        <w:r>
          <w:t>revisit the conclusion and be clear of what you want to convey there.</w:t>
        </w:r>
      </w:ins>
      <w:ins w:id="83" w:author="Thalia Priscilla" w:date="2022-11-23T22:41:00Z">
        <w:r>
          <w:t xml:space="preserve"> I suggest structuring it as follows:</w:t>
        </w:r>
      </w:ins>
    </w:p>
    <w:p w14:paraId="3481D98A" w14:textId="0372EEBD" w:rsidR="00F11AD1" w:rsidRDefault="00F11AD1" w:rsidP="00F11AD1">
      <w:pPr>
        <w:pStyle w:val="ListParagraph"/>
        <w:numPr>
          <w:ilvl w:val="0"/>
          <w:numId w:val="1"/>
        </w:numPr>
        <w:rPr>
          <w:ins w:id="84" w:author="Thalia Priscilla" w:date="2022-11-23T22:41:00Z"/>
        </w:rPr>
      </w:pPr>
      <w:ins w:id="85" w:author="Thalia Priscilla" w:date="2022-11-23T22:41:00Z">
        <w:r>
          <w:t>Opportunity never knocks twice</w:t>
        </w:r>
      </w:ins>
    </w:p>
    <w:p w14:paraId="6B3D8769" w14:textId="0CDCF36B" w:rsidR="00F11AD1" w:rsidRDefault="00F11AD1" w:rsidP="00F11AD1">
      <w:pPr>
        <w:pStyle w:val="ListParagraph"/>
        <w:numPr>
          <w:ilvl w:val="0"/>
          <w:numId w:val="1"/>
        </w:numPr>
        <w:rPr>
          <w:ins w:id="86" w:author="Thalia Priscilla" w:date="2022-11-23T22:41:00Z"/>
        </w:rPr>
      </w:pPr>
      <w:ins w:id="87" w:author="Thalia Priscilla" w:date="2022-11-23T22:41:00Z">
        <w:r>
          <w:t>Being proactive and resourceful increases opportunities</w:t>
        </w:r>
      </w:ins>
    </w:p>
    <w:p w14:paraId="1372F75D" w14:textId="0A658031" w:rsidR="00F11AD1" w:rsidRDefault="00F11AD1" w:rsidP="00F11AD1">
      <w:pPr>
        <w:pStyle w:val="ListParagraph"/>
        <w:numPr>
          <w:ilvl w:val="0"/>
          <w:numId w:val="1"/>
        </w:numPr>
        <w:rPr>
          <w:ins w:id="88" w:author="Thalia Priscilla" w:date="2022-11-23T22:43:00Z"/>
        </w:rPr>
      </w:pPr>
      <w:ins w:id="89" w:author="Thalia Priscilla" w:date="2022-11-23T22:42:00Z">
        <w:r>
          <w:t>Opportunities like the work experience give you advantage (explain what advantage</w:t>
        </w:r>
      </w:ins>
      <w:ins w:id="90" w:author="Thalia Priscilla" w:date="2022-11-23T22:43:00Z">
        <w:r>
          <w:t>)</w:t>
        </w:r>
      </w:ins>
    </w:p>
    <w:p w14:paraId="72F37BFD" w14:textId="3F625404" w:rsidR="00F11AD1" w:rsidRDefault="00F11AD1" w:rsidP="00F11AD1">
      <w:pPr>
        <w:rPr>
          <w:ins w:id="91" w:author="Thalia Priscilla" w:date="2022-11-23T22:43:00Z"/>
        </w:rPr>
      </w:pPr>
    </w:p>
    <w:p w14:paraId="3A3DE503" w14:textId="6652C6C4" w:rsidR="00F11AD1" w:rsidRDefault="00F11AD1" w:rsidP="00F11AD1">
      <w:ins w:id="92" w:author="Thalia Priscilla" w:date="2022-11-23T22:43:00Z">
        <w:r>
          <w:t>All the best!</w:t>
        </w:r>
      </w:ins>
    </w:p>
    <w:sectPr w:rsidR="00F11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5" w:author="Chiara Situmorang" w:date="2022-11-24T14:54:00Z" w:initials="CS">
    <w:p w14:paraId="1EEDBD8C" w14:textId="77777777" w:rsidR="00E75663" w:rsidRDefault="00E75663" w:rsidP="00811100">
      <w:r>
        <w:rPr>
          <w:rStyle w:val="CommentReference"/>
        </w:rPr>
        <w:annotationRef/>
      </w:r>
      <w:r>
        <w:rPr>
          <w:sz w:val="20"/>
          <w:szCs w:val="20"/>
        </w:rPr>
        <w:t>Can you rephrase in your own words? Using a quote can be cliché in the eyes of AOs.</w:t>
      </w:r>
    </w:p>
  </w:comment>
  <w:comment w:id="70" w:author="Thalia Priscilla" w:date="2022-11-23T22:16:00Z" w:initials="TP">
    <w:p w14:paraId="1B13822A" w14:textId="3D126868" w:rsidR="008048F6" w:rsidRDefault="008048F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Can you elaborate as to what kind of advantage you think you have?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EDBD8C" w15:done="0"/>
  <w15:commentEx w15:paraId="1B1382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A0432" w16cex:dateUtc="2022-11-24T07:54:00Z"/>
  <w16cex:commentExtensible w16cex:durableId="27291A36" w16cex:dateUtc="2022-11-23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EDBD8C" w16cid:durableId="272A0432"/>
  <w16cid:commentId w16cid:paraId="1B13822A" w16cid:durableId="27291A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843AC"/>
    <w:multiLevelType w:val="hybridMultilevel"/>
    <w:tmpl w:val="AD089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0637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CD"/>
    <w:rsid w:val="00012BE8"/>
    <w:rsid w:val="00175A6F"/>
    <w:rsid w:val="00185506"/>
    <w:rsid w:val="003A4E9C"/>
    <w:rsid w:val="0062459E"/>
    <w:rsid w:val="007F2ECA"/>
    <w:rsid w:val="008048F6"/>
    <w:rsid w:val="009B1821"/>
    <w:rsid w:val="00B770CD"/>
    <w:rsid w:val="00D12E34"/>
    <w:rsid w:val="00E75663"/>
    <w:rsid w:val="00F1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CC3EC"/>
  <w15:chartTrackingRefBased/>
  <w15:docId w15:val="{487640A7-159B-5348-B35E-649D668D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0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770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175A6F"/>
  </w:style>
  <w:style w:type="character" w:styleId="CommentReference">
    <w:name w:val="annotation reference"/>
    <w:basedOn w:val="DefaultParagraphFont"/>
    <w:uiPriority w:val="99"/>
    <w:semiHidden/>
    <w:unhideWhenUsed/>
    <w:rsid w:val="008048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8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8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8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8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1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3</cp:revision>
  <dcterms:created xsi:type="dcterms:W3CDTF">2022-11-21T08:27:00Z</dcterms:created>
  <dcterms:modified xsi:type="dcterms:W3CDTF">2022-11-24T07:59:00Z</dcterms:modified>
</cp:coreProperties>
</file>