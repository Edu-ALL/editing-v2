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FE02D" w14:textId="77777777" w:rsidR="008B5287" w:rsidRPr="008B5287" w:rsidRDefault="008B5287" w:rsidP="008B5287">
      <w:pPr>
        <w:shd w:val="clear" w:color="auto" w:fill="FFFFFF"/>
        <w:spacing w:before="100" w:beforeAutospacing="1" w:after="100" w:afterAutospacing="1" w:line="240" w:lineRule="auto"/>
        <w:rPr>
          <w:rFonts w:ascii="NeutrifStudio-Regular" w:eastAsia="Times New Roman" w:hAnsi="NeutrifStudio-Regular" w:cs="Times New Roman"/>
          <w:b/>
          <w:bCs/>
          <w:color w:val="212529"/>
          <w:sz w:val="24"/>
          <w:szCs w:val="24"/>
          <w:lang w:eastAsia="en-ID"/>
        </w:rPr>
      </w:pPr>
      <w:r w:rsidRPr="008B5287">
        <w:rPr>
          <w:rFonts w:ascii="NeutrifStudio-Regular" w:eastAsia="Times New Roman" w:hAnsi="NeutrifStudio-Regular" w:cs="Times New Roman"/>
          <w:b/>
          <w:bCs/>
          <w:color w:val="212529"/>
          <w:sz w:val="24"/>
          <w:szCs w:val="24"/>
          <w:lang w:eastAsia="en-ID"/>
        </w:rPr>
        <w:t>The lessons we take from obstacles we encounter can be fundamental to later success. Recount a time when you faced a challenge, setback, or failure. How did it affect you, and what did you learn from the experience?</w:t>
      </w:r>
    </w:p>
    <w:p w14:paraId="4AED06F4" w14:textId="77777777" w:rsidR="008B5287" w:rsidRPr="008B5287" w:rsidRDefault="008B5287" w:rsidP="008B5287">
      <w:pPr>
        <w:spacing w:after="0" w:line="240" w:lineRule="auto"/>
        <w:rPr>
          <w:rFonts w:ascii="Times New Roman" w:eastAsia="Times New Roman" w:hAnsi="Times New Roman" w:cs="Times New Roman"/>
          <w:sz w:val="24"/>
          <w:szCs w:val="24"/>
          <w:lang w:eastAsia="en-ID"/>
        </w:rPr>
      </w:pPr>
      <w:r w:rsidRPr="008B5287">
        <w:rPr>
          <w:rFonts w:ascii="Arial" w:eastAsia="Times New Roman" w:hAnsi="Arial" w:cs="Arial"/>
          <w:color w:val="000000"/>
          <w:lang w:eastAsia="en-ID"/>
        </w:rPr>
        <w:t xml:space="preserve">I was stuttering. The notes I held were shaking. My mind went blank. All my arguments, all my ideas: gone. </w:t>
      </w:r>
      <w:commentRangeStart w:id="0"/>
      <w:r w:rsidRPr="008B5287">
        <w:rPr>
          <w:rFonts w:ascii="Arial" w:eastAsia="Times New Roman" w:hAnsi="Arial" w:cs="Arial"/>
          <w:color w:val="000000"/>
          <w:lang w:eastAsia="en-ID"/>
        </w:rPr>
        <w:t xml:space="preserve">After receiving constructive criticism from my peers and supervisor, I bolted directly to the nearest washroom and felt tears streaming down my face due to sheer nervousness. </w:t>
      </w:r>
      <w:commentRangeEnd w:id="0"/>
      <w:r w:rsidR="0009362D">
        <w:rPr>
          <w:rStyle w:val="CommentReference"/>
        </w:rPr>
        <w:commentReference w:id="0"/>
      </w:r>
      <w:r w:rsidRPr="008B5287">
        <w:rPr>
          <w:rFonts w:ascii="Arial" w:eastAsia="Times New Roman" w:hAnsi="Arial" w:cs="Arial"/>
          <w:color w:val="000000"/>
          <w:lang w:eastAsia="en-ID"/>
        </w:rPr>
        <w:t>This was the aftermath of my first debate experience, where I pathetically attempted to pitch my case on why jury duty should not be legally mandated.</w:t>
      </w:r>
    </w:p>
    <w:p w14:paraId="02308E98" w14:textId="77777777" w:rsidR="008B5287" w:rsidRPr="008B5287" w:rsidRDefault="008B5287" w:rsidP="008B5287">
      <w:pPr>
        <w:spacing w:after="0" w:line="240" w:lineRule="auto"/>
        <w:rPr>
          <w:rFonts w:ascii="Times New Roman" w:eastAsia="Times New Roman" w:hAnsi="Times New Roman" w:cs="Times New Roman"/>
          <w:sz w:val="24"/>
          <w:szCs w:val="24"/>
          <w:lang w:eastAsia="en-ID"/>
        </w:rPr>
      </w:pPr>
    </w:p>
    <w:p w14:paraId="626EE69B" w14:textId="77777777" w:rsidR="001A3845" w:rsidRDefault="008B5287" w:rsidP="008B5287">
      <w:pPr>
        <w:spacing w:after="0" w:line="240" w:lineRule="auto"/>
        <w:rPr>
          <w:ins w:id="1" w:author="Thalia Priscilla" w:date="2022-10-14T12:03:00Z"/>
          <w:rFonts w:ascii="Arial" w:eastAsia="Times New Roman" w:hAnsi="Arial" w:cs="Arial"/>
          <w:color w:val="000000"/>
          <w:lang w:eastAsia="en-ID"/>
        </w:rPr>
      </w:pPr>
      <w:commentRangeStart w:id="2"/>
      <w:r w:rsidRPr="008B5287">
        <w:rPr>
          <w:rFonts w:ascii="Arial" w:eastAsia="Times New Roman" w:hAnsi="Arial" w:cs="Arial"/>
          <w:color w:val="000000"/>
          <w:lang w:eastAsia="en-ID"/>
        </w:rPr>
        <w:t xml:space="preserve">It was a dark, rainy afternoon. Droplets of rain were visible from the car when I told my mother I wanted to give up debating. </w:t>
      </w:r>
      <w:commentRangeEnd w:id="2"/>
      <w:r w:rsidR="0009362D">
        <w:rPr>
          <w:rStyle w:val="CommentReference"/>
        </w:rPr>
        <w:commentReference w:id="2"/>
      </w:r>
      <w:r w:rsidRPr="008B5287">
        <w:rPr>
          <w:rFonts w:ascii="Arial" w:eastAsia="Times New Roman" w:hAnsi="Arial" w:cs="Arial"/>
          <w:color w:val="000000"/>
          <w:lang w:eastAsia="en-ID"/>
        </w:rPr>
        <w:t xml:space="preserve">“Why?” she asked. I responded with a sullen “I don’t think I’m meant for it”. She told me that some skills take time and dedication to hone, debate and public speaking skills being one of them. </w:t>
      </w:r>
      <w:commentRangeStart w:id="3"/>
      <w:r w:rsidRPr="008B5287">
        <w:rPr>
          <w:rFonts w:ascii="Arial" w:eastAsia="Times New Roman" w:hAnsi="Arial" w:cs="Arial"/>
          <w:color w:val="000000"/>
          <w:lang w:eastAsia="en-ID"/>
        </w:rPr>
        <w:t xml:space="preserve">“You are not a born performer, but you could learn to be a great performer”, she said empathetically. These words gave me the drive to move forward, the drive to improve. </w:t>
      </w:r>
      <w:commentRangeEnd w:id="3"/>
      <w:r w:rsidR="007D69A4">
        <w:rPr>
          <w:rStyle w:val="CommentReference"/>
        </w:rPr>
        <w:commentReference w:id="3"/>
      </w:r>
    </w:p>
    <w:p w14:paraId="19EE84F7" w14:textId="77777777" w:rsidR="001A3845" w:rsidRDefault="001A3845" w:rsidP="008B5287">
      <w:pPr>
        <w:spacing w:after="0" w:line="240" w:lineRule="auto"/>
        <w:rPr>
          <w:ins w:id="4" w:author="Thalia Priscilla" w:date="2022-10-14T12:03:00Z"/>
          <w:rFonts w:ascii="Arial" w:eastAsia="Times New Roman" w:hAnsi="Arial" w:cs="Arial"/>
          <w:color w:val="000000"/>
          <w:lang w:eastAsia="en-ID"/>
        </w:rPr>
      </w:pPr>
    </w:p>
    <w:p w14:paraId="1165F07B" w14:textId="77777777" w:rsidR="007D69A4" w:rsidRDefault="008B5287" w:rsidP="008B5287">
      <w:pPr>
        <w:spacing w:after="0" w:line="240" w:lineRule="auto"/>
        <w:rPr>
          <w:ins w:id="5" w:author="Thalia Priscilla" w:date="2022-10-14T12:07:00Z"/>
          <w:rFonts w:ascii="Arial" w:eastAsia="Times New Roman" w:hAnsi="Arial" w:cs="Arial"/>
          <w:color w:val="000000"/>
          <w:lang w:eastAsia="en-ID"/>
        </w:rPr>
      </w:pPr>
      <w:commentRangeStart w:id="6"/>
      <w:r w:rsidRPr="008B5287">
        <w:rPr>
          <w:rFonts w:ascii="Arial" w:eastAsia="Times New Roman" w:hAnsi="Arial" w:cs="Arial"/>
          <w:color w:val="000000"/>
          <w:lang w:eastAsia="en-ID"/>
        </w:rPr>
        <w:t xml:space="preserve">During weekly meetings, I started to routinely ask my coaches and teammates for feedback during debates after volunteering to speak first. </w:t>
      </w:r>
      <w:commentRangeEnd w:id="6"/>
      <w:r w:rsidR="001A3845">
        <w:rPr>
          <w:rStyle w:val="CommentReference"/>
        </w:rPr>
        <w:commentReference w:id="6"/>
      </w:r>
      <w:r w:rsidRPr="008B5287">
        <w:rPr>
          <w:rFonts w:ascii="Arial" w:eastAsia="Times New Roman" w:hAnsi="Arial" w:cs="Arial"/>
          <w:color w:val="000000"/>
          <w:lang w:eastAsia="en-ID"/>
        </w:rPr>
        <w:t xml:space="preserve">My teammates and coaches encouraged me to make my hand gestures and speaking tone bolder, and to get used to speaking to yourself in front of the mirror to simulate talking to an audience. In the name of progress, I took their advice seriously, desperately clinging to the hope of improving. </w:t>
      </w:r>
      <w:commentRangeStart w:id="7"/>
      <w:r w:rsidRPr="008B5287">
        <w:rPr>
          <w:rFonts w:ascii="Arial" w:eastAsia="Times New Roman" w:hAnsi="Arial" w:cs="Arial"/>
          <w:color w:val="000000"/>
          <w:lang w:eastAsia="en-ID"/>
        </w:rPr>
        <w:t xml:space="preserve">However, this process of improvement was not smooth by any means. My hands were still clammy even after months of practice, and on some days, I contemplated quitting the team due to feeling as if I’m not progressing. </w:t>
      </w:r>
      <w:commentRangeEnd w:id="7"/>
      <w:r w:rsidR="007D69A4">
        <w:rPr>
          <w:rStyle w:val="CommentReference"/>
        </w:rPr>
        <w:commentReference w:id="7"/>
      </w:r>
    </w:p>
    <w:p w14:paraId="35B06FC1" w14:textId="77777777" w:rsidR="007D69A4" w:rsidRDefault="007D69A4" w:rsidP="008B5287">
      <w:pPr>
        <w:spacing w:after="0" w:line="240" w:lineRule="auto"/>
        <w:rPr>
          <w:ins w:id="8" w:author="Thalia Priscilla" w:date="2022-10-14T12:07:00Z"/>
          <w:rFonts w:ascii="Arial" w:eastAsia="Times New Roman" w:hAnsi="Arial" w:cs="Arial"/>
          <w:color w:val="000000"/>
          <w:lang w:eastAsia="en-ID"/>
        </w:rPr>
      </w:pPr>
    </w:p>
    <w:p w14:paraId="1BDB096E" w14:textId="74D18007" w:rsidR="008B5287" w:rsidRPr="008B5287" w:rsidRDefault="008B5287" w:rsidP="008B5287">
      <w:pPr>
        <w:spacing w:after="0" w:line="240" w:lineRule="auto"/>
        <w:rPr>
          <w:rFonts w:ascii="Times New Roman" w:eastAsia="Times New Roman" w:hAnsi="Times New Roman" w:cs="Times New Roman"/>
          <w:sz w:val="24"/>
          <w:szCs w:val="24"/>
          <w:lang w:eastAsia="en-ID"/>
        </w:rPr>
      </w:pPr>
      <w:r w:rsidRPr="008B5287">
        <w:rPr>
          <w:rFonts w:ascii="Arial" w:eastAsia="Times New Roman" w:hAnsi="Arial" w:cs="Arial"/>
          <w:color w:val="000000"/>
          <w:lang w:eastAsia="en-ID"/>
        </w:rPr>
        <w:t xml:space="preserve">After the 9 months of </w:t>
      </w:r>
      <w:del w:id="9" w:author="Thalia Priscilla" w:date="2022-10-14T12:07:00Z">
        <w:r w:rsidRPr="008B5287" w:rsidDel="007D69A4">
          <w:rPr>
            <w:rFonts w:ascii="Arial" w:eastAsia="Times New Roman" w:hAnsi="Arial" w:cs="Arial"/>
            <w:color w:val="000000"/>
            <w:lang w:eastAsia="en-ID"/>
          </w:rPr>
          <w:delText>grueling</w:delText>
        </w:r>
      </w:del>
      <w:ins w:id="10" w:author="Thalia Priscilla" w:date="2022-10-14T12:07:00Z">
        <w:r w:rsidR="007D69A4" w:rsidRPr="008B5287">
          <w:rPr>
            <w:rFonts w:ascii="Arial" w:eastAsia="Times New Roman" w:hAnsi="Arial" w:cs="Arial"/>
            <w:color w:val="000000"/>
            <w:lang w:eastAsia="en-ID"/>
          </w:rPr>
          <w:t>gruelling</w:t>
        </w:r>
      </w:ins>
      <w:r w:rsidRPr="008B5287">
        <w:rPr>
          <w:rFonts w:ascii="Arial" w:eastAsia="Times New Roman" w:hAnsi="Arial" w:cs="Arial"/>
          <w:color w:val="000000"/>
          <w:lang w:eastAsia="en-ID"/>
        </w:rPr>
        <w:t xml:space="preserve"> weekly training, my hands didn’t feel as clammy as when I started, and noticed that I became sharper and bolder in delivering my arguments. I finally felt like I was in my element. Competition season rolled around soon enough, and over the course of my 2 years of participation in the club and competition, I have amassed over 30 medals, even receiving the opportunity to compete in the Tournament of Champions hosted by Yale University. </w:t>
      </w:r>
    </w:p>
    <w:p w14:paraId="3D057AE2" w14:textId="77777777" w:rsidR="008B5287" w:rsidRPr="008B5287" w:rsidRDefault="008B5287" w:rsidP="008B5287">
      <w:pPr>
        <w:spacing w:after="0" w:line="240" w:lineRule="auto"/>
        <w:rPr>
          <w:rFonts w:ascii="Times New Roman" w:eastAsia="Times New Roman" w:hAnsi="Times New Roman" w:cs="Times New Roman"/>
          <w:sz w:val="24"/>
          <w:szCs w:val="24"/>
          <w:lang w:eastAsia="en-ID"/>
        </w:rPr>
      </w:pPr>
    </w:p>
    <w:p w14:paraId="16480A3E" w14:textId="77777777" w:rsidR="008B5287" w:rsidRPr="008B5287" w:rsidRDefault="008B5287" w:rsidP="008B5287">
      <w:pPr>
        <w:spacing w:after="0" w:line="240" w:lineRule="auto"/>
        <w:rPr>
          <w:rFonts w:ascii="Times New Roman" w:eastAsia="Times New Roman" w:hAnsi="Times New Roman" w:cs="Times New Roman"/>
          <w:sz w:val="24"/>
          <w:szCs w:val="24"/>
          <w:lang w:eastAsia="en-ID"/>
        </w:rPr>
      </w:pPr>
      <w:r w:rsidRPr="008B5287">
        <w:rPr>
          <w:rFonts w:ascii="Arial" w:eastAsia="Times New Roman" w:hAnsi="Arial" w:cs="Arial"/>
          <w:color w:val="000000"/>
          <w:lang w:eastAsia="en-ID"/>
        </w:rPr>
        <w:t xml:space="preserve">These personal and competitive victories motivated me to volunteer as president of the World Scholar's Cup Club in my school. Within my school community, I noticed there is potential waiting to be </w:t>
      </w:r>
      <w:commentRangeStart w:id="11"/>
      <w:r w:rsidRPr="008B5287">
        <w:rPr>
          <w:rFonts w:ascii="Arial" w:eastAsia="Times New Roman" w:hAnsi="Arial" w:cs="Arial"/>
          <w:color w:val="000000"/>
          <w:lang w:eastAsia="en-ID"/>
        </w:rPr>
        <w:t xml:space="preserve">explored. </w:t>
      </w:r>
      <w:commentRangeEnd w:id="11"/>
      <w:r w:rsidR="00131802">
        <w:rPr>
          <w:rStyle w:val="CommentReference"/>
        </w:rPr>
        <w:commentReference w:id="11"/>
      </w:r>
      <w:commentRangeStart w:id="12"/>
      <w:r w:rsidRPr="008B5287">
        <w:rPr>
          <w:rFonts w:ascii="Arial" w:eastAsia="Times New Roman" w:hAnsi="Arial" w:cs="Arial"/>
          <w:color w:val="000000"/>
          <w:lang w:eastAsia="en-ID"/>
        </w:rPr>
        <w:t>My passion for helping others explore this potential drove me to envision creating a space for young students to speak up about topics they are passionate about without fear of judgment; a place where young debaters felt their words were acknowledged, and their dedication towards their improvement was appreciated</w:t>
      </w:r>
      <w:commentRangeEnd w:id="12"/>
      <w:r w:rsidR="00131802">
        <w:rPr>
          <w:rStyle w:val="CommentReference"/>
        </w:rPr>
        <w:commentReference w:id="12"/>
      </w:r>
      <w:r w:rsidRPr="008B5287">
        <w:rPr>
          <w:rFonts w:ascii="Arial" w:eastAsia="Times New Roman" w:hAnsi="Arial" w:cs="Arial"/>
          <w:color w:val="000000"/>
          <w:lang w:eastAsia="en-ID"/>
        </w:rPr>
        <w:t xml:space="preserve">. </w:t>
      </w:r>
      <w:commentRangeStart w:id="13"/>
      <w:r w:rsidRPr="008B5287">
        <w:rPr>
          <w:rFonts w:ascii="Arial" w:eastAsia="Times New Roman" w:hAnsi="Arial" w:cs="Arial"/>
          <w:color w:val="000000"/>
          <w:lang w:eastAsia="en-ID"/>
        </w:rPr>
        <w:t xml:space="preserve">I vividly remember the time two of my mentees, Faldo and Valery, asked persistently for advice on how to become more confident when debating. I told them to let go of what others thought of them during their speech, and to come sufficiently prepared with counterarguments and research. After following these pieces of advice, they slowly but surely progressed as debaters. </w:t>
      </w:r>
      <w:commentRangeEnd w:id="13"/>
      <w:r w:rsidR="00570426">
        <w:rPr>
          <w:rStyle w:val="CommentReference"/>
        </w:rPr>
        <w:commentReference w:id="13"/>
      </w:r>
      <w:r w:rsidRPr="008B5287">
        <w:rPr>
          <w:rFonts w:ascii="Arial" w:eastAsia="Times New Roman" w:hAnsi="Arial" w:cs="Arial"/>
          <w:color w:val="000000"/>
          <w:lang w:eastAsia="en-ID"/>
        </w:rPr>
        <w:t>They went from stuttering and looking down at the floor to holding their heads up high, sounding assured when delivering their arguments. I rarely see them since they moved to Singapore, but they currently serve as members of the debate team in their respective schools. They have truly blossomed. </w:t>
      </w:r>
    </w:p>
    <w:p w14:paraId="64BDB3B4" w14:textId="77777777" w:rsidR="008B5287" w:rsidRPr="008B5287" w:rsidRDefault="008B5287" w:rsidP="008B5287">
      <w:pPr>
        <w:spacing w:after="0" w:line="240" w:lineRule="auto"/>
        <w:rPr>
          <w:rFonts w:ascii="Times New Roman" w:eastAsia="Times New Roman" w:hAnsi="Times New Roman" w:cs="Times New Roman"/>
          <w:sz w:val="24"/>
          <w:szCs w:val="24"/>
          <w:lang w:eastAsia="en-ID"/>
        </w:rPr>
      </w:pPr>
    </w:p>
    <w:p w14:paraId="5CA3EFA8" w14:textId="77777777" w:rsidR="008B5287" w:rsidRPr="008B5287" w:rsidRDefault="008B5287" w:rsidP="008B5287">
      <w:pPr>
        <w:spacing w:after="0" w:line="240" w:lineRule="auto"/>
        <w:rPr>
          <w:rFonts w:ascii="Times New Roman" w:eastAsia="Times New Roman" w:hAnsi="Times New Roman" w:cs="Times New Roman"/>
          <w:sz w:val="24"/>
          <w:szCs w:val="24"/>
          <w:lang w:eastAsia="en-ID"/>
        </w:rPr>
      </w:pPr>
      <w:commentRangeStart w:id="14"/>
      <w:r w:rsidRPr="008B5287">
        <w:rPr>
          <w:rFonts w:ascii="Arial" w:eastAsia="Times New Roman" w:hAnsi="Arial" w:cs="Arial"/>
          <w:color w:val="000000"/>
          <w:lang w:eastAsia="en-ID"/>
        </w:rPr>
        <w:t>To this day, I still aspire to create change by debate, offering my juniors guidance on anything debate related, ranging from tips on public speaking to improving the cohesiveness of their arguments. My motivation for helping people in this field remains; I want them to explore their talents to their fullest extent by encouragement and dedication on both my part and theirs, while cultivating a culture of inclusivity within my community. </w:t>
      </w:r>
      <w:commentRangeEnd w:id="14"/>
      <w:r w:rsidR="00CD3978">
        <w:rPr>
          <w:rStyle w:val="CommentReference"/>
        </w:rPr>
        <w:commentReference w:id="14"/>
      </w:r>
    </w:p>
    <w:p w14:paraId="6F7A4A01" w14:textId="75E9A7FF" w:rsidR="00EE6BBF" w:rsidRDefault="00EE6BBF">
      <w:pPr>
        <w:rPr>
          <w:ins w:id="15" w:author="Thalia Priscilla" w:date="2022-10-14T12:12:00Z"/>
        </w:rPr>
      </w:pPr>
    </w:p>
    <w:p w14:paraId="1FDEDE65" w14:textId="3374821E" w:rsidR="009E37A5" w:rsidRDefault="009E37A5">
      <w:pPr>
        <w:rPr>
          <w:ins w:id="16" w:author="Thalia Priscilla" w:date="2022-10-14T12:12:00Z"/>
        </w:rPr>
      </w:pPr>
    </w:p>
    <w:p w14:paraId="17B09A9C" w14:textId="44ACFBCD" w:rsidR="009E37A5" w:rsidRDefault="009E37A5">
      <w:pPr>
        <w:rPr>
          <w:ins w:id="17" w:author="Thalia Priscilla" w:date="2022-10-14T12:13:00Z"/>
        </w:rPr>
      </w:pPr>
      <w:ins w:id="18" w:author="Thalia Priscilla" w:date="2022-10-14T12:12:00Z">
        <w:r>
          <w:t xml:space="preserve">Dear </w:t>
        </w:r>
        <w:proofErr w:type="spellStart"/>
        <w:r>
          <w:t>Qimi</w:t>
        </w:r>
      </w:ins>
      <w:ins w:id="19" w:author="Thalia Priscilla" w:date="2022-10-14T12:13:00Z">
        <w:r>
          <w:t>wa</w:t>
        </w:r>
        <w:proofErr w:type="spellEnd"/>
        <w:r>
          <w:t xml:space="preserve">, </w:t>
        </w:r>
      </w:ins>
    </w:p>
    <w:p w14:paraId="67FD55DC" w14:textId="1C88E78B" w:rsidR="009E37A5" w:rsidRDefault="006515AB">
      <w:pPr>
        <w:rPr>
          <w:ins w:id="20" w:author="Thalia Priscilla" w:date="2022-10-14T16:50:00Z"/>
        </w:rPr>
      </w:pPr>
      <w:ins w:id="21" w:author="Thalia Priscilla" w:date="2022-10-14T16:31:00Z">
        <w:r>
          <w:t>I really enjoyed your story</w:t>
        </w:r>
      </w:ins>
      <w:ins w:id="22" w:author="Thalia Priscilla" w:date="2022-10-14T16:32:00Z">
        <w:r>
          <w:t>! It has a smooth flow</w:t>
        </w:r>
      </w:ins>
      <w:ins w:id="23" w:author="Thalia Priscilla" w:date="2022-10-14T16:49:00Z">
        <w:r w:rsidR="00937B9D">
          <w:t xml:space="preserve"> and an authentic feel.</w:t>
        </w:r>
      </w:ins>
    </w:p>
    <w:p w14:paraId="7FAC9DC6" w14:textId="4BDADE22" w:rsidR="008963ED" w:rsidRDefault="00937B9D">
      <w:pPr>
        <w:rPr>
          <w:ins w:id="24" w:author="Thalia Priscilla" w:date="2022-10-14T16:54:00Z"/>
        </w:rPr>
      </w:pPr>
      <w:ins w:id="25" w:author="Thalia Priscilla" w:date="2022-10-14T16:50:00Z">
        <w:r>
          <w:t>I</w:t>
        </w:r>
      </w:ins>
      <w:ins w:id="26" w:author="Thalia Priscilla" w:date="2022-10-14T16:52:00Z">
        <w:r>
          <w:t>f you can,</w:t>
        </w:r>
      </w:ins>
      <w:ins w:id="27" w:author="Thalia Priscilla" w:date="2022-10-14T16:50:00Z">
        <w:r>
          <w:t xml:space="preserve"> </w:t>
        </w:r>
      </w:ins>
      <w:ins w:id="28" w:author="Thalia Priscilla" w:date="2022-10-14T16:52:00Z">
        <w:r>
          <w:t>explore</w:t>
        </w:r>
      </w:ins>
      <w:ins w:id="29" w:author="Thalia Priscilla" w:date="2022-10-14T16:50:00Z">
        <w:r>
          <w:t xml:space="preserve"> </w:t>
        </w:r>
      </w:ins>
      <w:ins w:id="30" w:author="Thalia Priscilla" w:date="2022-10-14T16:52:00Z">
        <w:r>
          <w:t xml:space="preserve">a little on </w:t>
        </w:r>
      </w:ins>
      <w:ins w:id="31" w:author="Thalia Priscilla" w:date="2022-10-14T16:50:00Z">
        <w:r>
          <w:t>plans you have moving forward – university and beyond</w:t>
        </w:r>
      </w:ins>
      <w:ins w:id="32" w:author="Thalia Priscilla" w:date="2022-10-14T16:51:00Z">
        <w:r>
          <w:t xml:space="preserve"> – in connection with what you have learned. I think your experience is precious and </w:t>
        </w:r>
      </w:ins>
      <w:ins w:id="33" w:author="Thalia Priscilla" w:date="2022-10-14T16:52:00Z">
        <w:r>
          <w:t>a</w:t>
        </w:r>
      </w:ins>
      <w:ins w:id="34" w:author="Thalia Priscilla" w:date="2022-10-14T16:51:00Z">
        <w:r>
          <w:t xml:space="preserve"> start of signif</w:t>
        </w:r>
      </w:ins>
      <w:ins w:id="35" w:author="Thalia Priscilla" w:date="2022-10-14T16:52:00Z">
        <w:r>
          <w:t>icant ventures in your life</w:t>
        </w:r>
      </w:ins>
      <w:ins w:id="36" w:author="Thalia Priscilla" w:date="2022-10-14T16:53:00Z">
        <w:r>
          <w:t>, especially with your heart for</w:t>
        </w:r>
      </w:ins>
      <w:ins w:id="37" w:author="Thalia Priscilla" w:date="2022-10-14T16:54:00Z">
        <w:r>
          <w:t xml:space="preserve"> mentoring others.</w:t>
        </w:r>
      </w:ins>
    </w:p>
    <w:p w14:paraId="27D1FA54" w14:textId="326756D6" w:rsidR="00937B9D" w:rsidRDefault="008963ED">
      <w:pPr>
        <w:rPr>
          <w:ins w:id="38" w:author="Thalia Priscilla" w:date="2022-10-14T16:55:00Z"/>
        </w:rPr>
      </w:pPr>
      <w:ins w:id="39" w:author="Thalia Priscilla" w:date="2022-10-14T16:54:00Z">
        <w:r>
          <w:t xml:space="preserve">Overall, a wonderful </w:t>
        </w:r>
      </w:ins>
      <w:ins w:id="40" w:author="Thalia Priscilla" w:date="2022-10-14T16:55:00Z">
        <w:r>
          <w:t>essay and life story! All the best.</w:t>
        </w:r>
      </w:ins>
    </w:p>
    <w:p w14:paraId="31B160FB" w14:textId="121AD4FD" w:rsidR="008963ED" w:rsidRDefault="008963ED">
      <w:ins w:id="41" w:author="Thalia Priscilla" w:date="2022-10-14T16:55:00Z">
        <w:r>
          <w:t>Thalia</w:t>
        </w:r>
      </w:ins>
    </w:p>
    <w:sectPr w:rsidR="008963E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0-14T12:17:00Z" w:initials="TP">
    <w:p w14:paraId="7A27B6BB" w14:textId="42D9EE8E" w:rsidR="0009362D" w:rsidRDefault="0009362D">
      <w:pPr>
        <w:pStyle w:val="CommentText"/>
      </w:pPr>
      <w:r>
        <w:rPr>
          <w:rStyle w:val="CommentReference"/>
        </w:rPr>
        <w:annotationRef/>
      </w:r>
      <w:r>
        <w:t>I like the sensory details and emotions here!</w:t>
      </w:r>
    </w:p>
  </w:comment>
  <w:comment w:id="2" w:author="Thalia Priscilla" w:date="2022-10-14T12:15:00Z" w:initials="TP">
    <w:p w14:paraId="2DC3CC38" w14:textId="600276AB" w:rsidR="0009362D" w:rsidRDefault="0009362D">
      <w:pPr>
        <w:pStyle w:val="CommentText"/>
      </w:pPr>
      <w:r>
        <w:rPr>
          <w:rStyle w:val="CommentReference"/>
        </w:rPr>
        <w:annotationRef/>
      </w:r>
      <w:r>
        <w:t>If this is a different event from the introductory paragraph, it’s better to give an indication going into the second paragraph. Right now it seems like there’s a missing link.</w:t>
      </w:r>
    </w:p>
  </w:comment>
  <w:comment w:id="3" w:author="Thalia Priscilla" w:date="2022-10-14T12:04:00Z" w:initials="TP">
    <w:p w14:paraId="763CF062" w14:textId="306BAB77" w:rsidR="007D69A4" w:rsidRDefault="007D69A4">
      <w:pPr>
        <w:pStyle w:val="CommentText"/>
      </w:pPr>
      <w:r>
        <w:rPr>
          <w:rStyle w:val="CommentReference"/>
        </w:rPr>
        <w:annotationRef/>
      </w:r>
      <w:r>
        <w:t>Great words of wisdom!</w:t>
      </w:r>
    </w:p>
  </w:comment>
  <w:comment w:id="6" w:author="Thalia Priscilla" w:date="2022-10-14T12:03:00Z" w:initials="TP">
    <w:p w14:paraId="7D3D5FF6" w14:textId="7F8A405F" w:rsidR="001A3845" w:rsidRDefault="001A3845">
      <w:pPr>
        <w:pStyle w:val="CommentText"/>
      </w:pPr>
      <w:r>
        <w:rPr>
          <w:rStyle w:val="CommentReference"/>
        </w:rPr>
        <w:annotationRef/>
      </w:r>
      <w:r>
        <w:t xml:space="preserve">I think this part can </w:t>
      </w:r>
      <w:r w:rsidR="007D69A4">
        <w:t xml:space="preserve">start as </w:t>
      </w:r>
      <w:r>
        <w:t xml:space="preserve">a new paragraph </w:t>
      </w:r>
      <w:r w:rsidR="007D69A4">
        <w:t>for better structure, indicating a new point</w:t>
      </w:r>
      <w:r>
        <w:t>.</w:t>
      </w:r>
    </w:p>
  </w:comment>
  <w:comment w:id="7" w:author="Thalia Priscilla" w:date="2022-10-14T12:06:00Z" w:initials="TP">
    <w:p w14:paraId="170A82C4" w14:textId="76293C2E" w:rsidR="007D69A4" w:rsidRDefault="007D69A4">
      <w:pPr>
        <w:pStyle w:val="CommentText"/>
      </w:pPr>
      <w:r>
        <w:rPr>
          <w:rStyle w:val="CommentReference"/>
        </w:rPr>
        <w:annotationRef/>
      </w:r>
      <w:r>
        <w:t xml:space="preserve">This is a </w:t>
      </w:r>
      <w:r w:rsidR="00C373DB">
        <w:t xml:space="preserve">nice </w:t>
      </w:r>
      <w:r>
        <w:t>showcase of vulnerability.</w:t>
      </w:r>
    </w:p>
  </w:comment>
  <w:comment w:id="11" w:author="ALL-in Eduspace" w:date="2022-10-17T14:23:00Z" w:initials="AiE">
    <w:p w14:paraId="32D715FE" w14:textId="77777777" w:rsidR="00131802" w:rsidRDefault="00131802">
      <w:pPr>
        <w:pStyle w:val="CommentText"/>
      </w:pPr>
      <w:r>
        <w:rPr>
          <w:rStyle w:val="CommentReference"/>
        </w:rPr>
        <w:annotationRef/>
      </w:r>
      <w:r>
        <w:t>Maybe you can add something like</w:t>
      </w:r>
    </w:p>
    <w:p w14:paraId="54D03625" w14:textId="77777777" w:rsidR="00131802" w:rsidRDefault="00131802">
      <w:pPr>
        <w:pStyle w:val="CommentText"/>
      </w:pPr>
    </w:p>
    <w:p w14:paraId="79D2003F" w14:textId="3793C312" w:rsidR="00131802" w:rsidRDefault="00131802">
      <w:pPr>
        <w:pStyle w:val="CommentText"/>
      </w:pPr>
      <w:proofErr w:type="gramStart"/>
      <w:r>
        <w:t>“..</w:t>
      </w:r>
      <w:proofErr w:type="gramEnd"/>
      <w:r>
        <w:t>there is potential waiting to be explored, but most of them often felt unconfident.” This will help introduce what you’re helping them with and could probably make the few sentences after this more concise.</w:t>
      </w:r>
    </w:p>
  </w:comment>
  <w:comment w:id="12" w:author="ALL-in Eduspace" w:date="2022-10-17T14:26:00Z" w:initials="AiE">
    <w:p w14:paraId="37817853" w14:textId="77777777" w:rsidR="00131802" w:rsidRDefault="00131802">
      <w:pPr>
        <w:pStyle w:val="CommentText"/>
      </w:pPr>
      <w:r>
        <w:rPr>
          <w:rStyle w:val="CommentReference"/>
        </w:rPr>
        <w:annotationRef/>
      </w:r>
      <w:r>
        <w:t xml:space="preserve">You can use this space here to mention how you mentored/guided the members. </w:t>
      </w:r>
    </w:p>
    <w:p w14:paraId="23D4EB3D" w14:textId="77777777" w:rsidR="00131802" w:rsidRDefault="00131802">
      <w:pPr>
        <w:pStyle w:val="CommentText"/>
      </w:pPr>
      <w:r>
        <w:t>For example,</w:t>
      </w:r>
    </w:p>
    <w:p w14:paraId="366D9694" w14:textId="384AC61D" w:rsidR="00131802" w:rsidRDefault="00131802">
      <w:pPr>
        <w:pStyle w:val="CommentText"/>
      </w:pPr>
      <w:r>
        <w:t>During meetings, you would constantly remind them to always be sufficiently prepared, let go of what others will think of them during their speech (in relation to being prepared).</w:t>
      </w:r>
    </w:p>
  </w:comment>
  <w:comment w:id="13" w:author="ALL-in Eduspace" w:date="2022-10-17T14:28:00Z" w:initials="AiE">
    <w:p w14:paraId="7EB65DA4" w14:textId="77777777" w:rsidR="00570426" w:rsidRDefault="00570426">
      <w:pPr>
        <w:pStyle w:val="CommentText"/>
      </w:pPr>
      <w:r>
        <w:rPr>
          <w:rStyle w:val="CommentReference"/>
        </w:rPr>
        <w:annotationRef/>
      </w:r>
      <w:r>
        <w:t>Then here, you can kind of give the example of Faldo and Valery, coming up to you, for example asking your advice of what they’ve prepared, whether it’s strong enough/not.</w:t>
      </w:r>
    </w:p>
    <w:p w14:paraId="4E1843E5" w14:textId="1C7E8E10" w:rsidR="00570426" w:rsidRDefault="00570426">
      <w:pPr>
        <w:pStyle w:val="CommentText"/>
      </w:pPr>
      <w:r>
        <w:t>After, maybe they come telling you how your advice has helped them. Perhaps, include 1 thing they mentioned to you (</w:t>
      </w:r>
      <w:proofErr w:type="gramStart"/>
      <w:r>
        <w:t>e.g.</w:t>
      </w:r>
      <w:proofErr w:type="gramEnd"/>
      <w:r>
        <w:t xml:space="preserve"> coming prepared really helped my confidence as he/she understands what he/she is talking about?)</w:t>
      </w:r>
    </w:p>
  </w:comment>
  <w:comment w:id="14" w:author="Thalia Priscilla" w:date="2022-10-14T12:09:00Z" w:initials="TP">
    <w:p w14:paraId="639E0AF7" w14:textId="1D7A9106" w:rsidR="00CD3978" w:rsidRDefault="00CD3978">
      <w:pPr>
        <w:pStyle w:val="CommentText"/>
      </w:pPr>
      <w:r>
        <w:rPr>
          <w:rStyle w:val="CommentReference"/>
        </w:rPr>
        <w:annotationRef/>
      </w:r>
      <w:r>
        <w:rPr>
          <w:rStyle w:val="CommentReference"/>
        </w:rPr>
        <w:t>Referring to the prompt, this concluding paragraph is an opportunity to go back to the initial obstacle and show what you have learned.</w:t>
      </w:r>
      <w:r w:rsidR="006515AB">
        <w:rPr>
          <w:rStyle w:val="CommentReference"/>
        </w:rPr>
        <w:t xml:space="preserve"> This</w:t>
      </w:r>
      <w:r>
        <w:rPr>
          <w:rStyle w:val="CommentReference"/>
        </w:rPr>
        <w:t xml:space="preserve"> is a good conclusion but you can connect it to your initial struggle with debate to show your personal growth.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27B6BB" w15:done="0"/>
  <w15:commentEx w15:paraId="2DC3CC38" w15:done="0"/>
  <w15:commentEx w15:paraId="763CF062" w15:done="0"/>
  <w15:commentEx w15:paraId="7D3D5FF6" w15:done="0"/>
  <w15:commentEx w15:paraId="170A82C4" w15:done="0"/>
  <w15:commentEx w15:paraId="79D2003F" w15:done="0"/>
  <w15:commentEx w15:paraId="366D9694" w15:done="0"/>
  <w15:commentEx w15:paraId="4E1843E5" w15:done="0"/>
  <w15:commentEx w15:paraId="639E0A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3D1E6" w16cex:dateUtc="2022-10-14T05:17:00Z"/>
  <w16cex:commentExtensible w16cex:durableId="26F3D150" w16cex:dateUtc="2022-10-14T05:15:00Z"/>
  <w16cex:commentExtensible w16cex:durableId="26F3CEB1" w16cex:dateUtc="2022-10-14T05:04:00Z"/>
  <w16cex:commentExtensible w16cex:durableId="26F3CE98" w16cex:dateUtc="2022-10-14T05:03:00Z"/>
  <w16cex:commentExtensible w16cex:durableId="26F3CF4E" w16cex:dateUtc="2022-10-14T05:06:00Z"/>
  <w16cex:commentExtensible w16cex:durableId="26F7E3F6" w16cex:dateUtc="2022-10-17T07:23:00Z"/>
  <w16cex:commentExtensible w16cex:durableId="26F7E47A" w16cex:dateUtc="2022-10-17T07:26:00Z"/>
  <w16cex:commentExtensible w16cex:durableId="26F7E4F9" w16cex:dateUtc="2022-10-17T07:28:00Z"/>
  <w16cex:commentExtensible w16cex:durableId="26F3CFE4" w16cex:dateUtc="2022-10-14T0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27B6BB" w16cid:durableId="26F3D1E6"/>
  <w16cid:commentId w16cid:paraId="2DC3CC38" w16cid:durableId="26F3D150"/>
  <w16cid:commentId w16cid:paraId="763CF062" w16cid:durableId="26F3CEB1"/>
  <w16cid:commentId w16cid:paraId="7D3D5FF6" w16cid:durableId="26F3CE98"/>
  <w16cid:commentId w16cid:paraId="170A82C4" w16cid:durableId="26F3CF4E"/>
  <w16cid:commentId w16cid:paraId="79D2003F" w16cid:durableId="26F7E3F6"/>
  <w16cid:commentId w16cid:paraId="366D9694" w16cid:durableId="26F7E47A"/>
  <w16cid:commentId w16cid:paraId="4E1843E5" w16cid:durableId="26F7E4F9"/>
  <w16cid:commentId w16cid:paraId="639E0AF7" w16cid:durableId="26F3CF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utrifStudio-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00377"/>
    <w:multiLevelType w:val="multilevel"/>
    <w:tmpl w:val="4D507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65094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rson w15:author="ALL-in Eduspace">
    <w15:presenceInfo w15:providerId="Windows Live" w15:userId="542e905018773c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287"/>
    <w:rsid w:val="0009362D"/>
    <w:rsid w:val="00131802"/>
    <w:rsid w:val="001A3845"/>
    <w:rsid w:val="00570426"/>
    <w:rsid w:val="006515AB"/>
    <w:rsid w:val="007D69A4"/>
    <w:rsid w:val="008963ED"/>
    <w:rsid w:val="008B5287"/>
    <w:rsid w:val="00937B9D"/>
    <w:rsid w:val="009E37A5"/>
    <w:rsid w:val="00C373DB"/>
    <w:rsid w:val="00CD3978"/>
    <w:rsid w:val="00EE6BB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47FDB"/>
  <w15:chartTrackingRefBased/>
  <w15:docId w15:val="{AB522AEB-B963-42E9-9326-CC82A230D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5287"/>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Revision">
    <w:name w:val="Revision"/>
    <w:hidden/>
    <w:uiPriority w:val="99"/>
    <w:semiHidden/>
    <w:rsid w:val="001A3845"/>
    <w:pPr>
      <w:spacing w:after="0" w:line="240" w:lineRule="auto"/>
    </w:pPr>
  </w:style>
  <w:style w:type="character" w:styleId="CommentReference">
    <w:name w:val="annotation reference"/>
    <w:basedOn w:val="DefaultParagraphFont"/>
    <w:uiPriority w:val="99"/>
    <w:semiHidden/>
    <w:unhideWhenUsed/>
    <w:rsid w:val="001A3845"/>
    <w:rPr>
      <w:sz w:val="16"/>
      <w:szCs w:val="16"/>
    </w:rPr>
  </w:style>
  <w:style w:type="paragraph" w:styleId="CommentText">
    <w:name w:val="annotation text"/>
    <w:basedOn w:val="Normal"/>
    <w:link w:val="CommentTextChar"/>
    <w:uiPriority w:val="99"/>
    <w:semiHidden/>
    <w:unhideWhenUsed/>
    <w:rsid w:val="001A3845"/>
    <w:pPr>
      <w:spacing w:line="240" w:lineRule="auto"/>
    </w:pPr>
    <w:rPr>
      <w:sz w:val="20"/>
      <w:szCs w:val="20"/>
    </w:rPr>
  </w:style>
  <w:style w:type="character" w:customStyle="1" w:styleId="CommentTextChar">
    <w:name w:val="Comment Text Char"/>
    <w:basedOn w:val="DefaultParagraphFont"/>
    <w:link w:val="CommentText"/>
    <w:uiPriority w:val="99"/>
    <w:semiHidden/>
    <w:rsid w:val="001A3845"/>
    <w:rPr>
      <w:sz w:val="20"/>
      <w:szCs w:val="20"/>
    </w:rPr>
  </w:style>
  <w:style w:type="paragraph" w:styleId="CommentSubject">
    <w:name w:val="annotation subject"/>
    <w:basedOn w:val="CommentText"/>
    <w:next w:val="CommentText"/>
    <w:link w:val="CommentSubjectChar"/>
    <w:uiPriority w:val="99"/>
    <w:semiHidden/>
    <w:unhideWhenUsed/>
    <w:rsid w:val="001A3845"/>
    <w:rPr>
      <w:b/>
      <w:bCs/>
    </w:rPr>
  </w:style>
  <w:style w:type="character" w:customStyle="1" w:styleId="CommentSubjectChar">
    <w:name w:val="Comment Subject Char"/>
    <w:basedOn w:val="CommentTextChar"/>
    <w:link w:val="CommentSubject"/>
    <w:uiPriority w:val="99"/>
    <w:semiHidden/>
    <w:rsid w:val="001A38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07373">
      <w:bodyDiv w:val="1"/>
      <w:marLeft w:val="0"/>
      <w:marRight w:val="0"/>
      <w:marTop w:val="0"/>
      <w:marBottom w:val="0"/>
      <w:divBdr>
        <w:top w:val="none" w:sz="0" w:space="0" w:color="auto"/>
        <w:left w:val="none" w:sz="0" w:space="0" w:color="auto"/>
        <w:bottom w:val="none" w:sz="0" w:space="0" w:color="auto"/>
        <w:right w:val="none" w:sz="0" w:space="0" w:color="auto"/>
      </w:divBdr>
    </w:div>
    <w:div w:id="204119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5</cp:revision>
  <dcterms:created xsi:type="dcterms:W3CDTF">2022-10-11T02:39:00Z</dcterms:created>
  <dcterms:modified xsi:type="dcterms:W3CDTF">2022-10-17T07:32:00Z</dcterms:modified>
</cp:coreProperties>
</file>