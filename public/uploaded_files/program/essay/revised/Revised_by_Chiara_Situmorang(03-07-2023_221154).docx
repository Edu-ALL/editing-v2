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DEC432A" w:rsidR="001D038F" w:rsidRDefault="00250451">
      <w:r>
        <w:t xml:space="preserve">Growing up, I have been fascinated by the intricate workings of the human body and the various advancements that can be done in healthcare through the endless possibilities of technology. </w:t>
      </w:r>
      <w:commentRangeStart w:id="0"/>
      <w:r>
        <w:t xml:space="preserve">My curiosity started </w:t>
      </w:r>
      <w:del w:id="1" w:author="Author">
        <w:r w:rsidDel="002A17B4">
          <w:delText xml:space="preserve">off </w:delText>
        </w:r>
      </w:del>
      <w:r>
        <w:t xml:space="preserve">from discovering the very existence of </w:t>
      </w:r>
      <w:r>
        <w:t>prosthetic organs and limbs, leading me into deeper research and obsession towards the applications of technology in healthcare</w:t>
      </w:r>
      <w:ins w:id="2" w:author="Author">
        <w:r w:rsidR="002A17B4">
          <w:t>.</w:t>
        </w:r>
      </w:ins>
      <w:r>
        <w:t xml:space="preserve"> </w:t>
      </w:r>
      <w:commentRangeEnd w:id="0"/>
      <w:r>
        <w:rPr>
          <w:rStyle w:val="CommentReference"/>
        </w:rPr>
        <w:commentReference w:id="0"/>
      </w:r>
      <w:del w:id="4" w:author="Author">
        <w:r w:rsidDel="002A17B4">
          <w:delText xml:space="preserve">which </w:delText>
        </w:r>
      </w:del>
      <w:ins w:id="5" w:author="Author">
        <w:r w:rsidR="002A17B4">
          <w:t xml:space="preserve">This </w:t>
        </w:r>
      </w:ins>
      <w:r>
        <w:t>includes the various methods of bioprinting, gene</w:t>
      </w:r>
      <w:ins w:id="6" w:author="Author">
        <w:r w:rsidR="002A17B4">
          <w:t>-</w:t>
        </w:r>
      </w:ins>
      <w:del w:id="7" w:author="Author">
        <w:r w:rsidDel="002A17B4">
          <w:delText xml:space="preserve"> </w:delText>
        </w:r>
      </w:del>
      <w:r>
        <w:t>editing, and many more intriguing areas of exploration. The desir</w:t>
      </w:r>
      <w:r>
        <w:t>e to make a meaningful impact on the world</w:t>
      </w:r>
      <w:ins w:id="8" w:author="Author">
        <w:r w:rsidR="002A17B4">
          <w:t>,</w:t>
        </w:r>
      </w:ins>
      <w:r>
        <w:t xml:space="preserve"> specifically in healthcare through the integration of engineering principles and medical sciences</w:t>
      </w:r>
      <w:ins w:id="9" w:author="Author">
        <w:r w:rsidR="002A17B4">
          <w:t>,</w:t>
        </w:r>
      </w:ins>
      <w:r>
        <w:t xml:space="preserve"> dr</w:t>
      </w:r>
      <w:ins w:id="10" w:author="Author">
        <w:r w:rsidR="002A17B4">
          <w:t>ew</w:t>
        </w:r>
      </w:ins>
      <w:del w:id="11" w:author="Author">
        <w:r w:rsidDel="002A17B4">
          <w:delText>aws</w:delText>
        </w:r>
      </w:del>
      <w:r>
        <w:t xml:space="preserve"> me towards biomedical engineering.</w:t>
      </w:r>
    </w:p>
    <w:p w14:paraId="00000002" w14:textId="77777777" w:rsidR="001D038F" w:rsidRDefault="001D038F"/>
    <w:p w14:paraId="00000003" w14:textId="5C79BDF2" w:rsidR="001D038F" w:rsidRDefault="00250451">
      <w:r>
        <w:t xml:space="preserve">In search of a deeper understanding towards how biomedical engineers </w:t>
      </w:r>
      <w:r>
        <w:t xml:space="preserve">applies their principles in the healthcare industry, I stumbled upon a research article written by Shakir </w:t>
      </w:r>
      <w:r w:rsidRPr="00DF170A">
        <w:rPr>
          <w:i/>
          <w:iCs/>
          <w:rPrChange w:id="12" w:author="Author">
            <w:rPr/>
          </w:rPrChange>
        </w:rPr>
        <w:t>et al.</w:t>
      </w:r>
      <w:ins w:id="13" w:author="Author">
        <w:r w:rsidR="002A17B4">
          <w:t>,</w:t>
        </w:r>
      </w:ins>
      <w:r>
        <w:t xml:space="preserve"> </w:t>
      </w:r>
      <w:del w:id="14" w:author="Author">
        <w:r w:rsidDel="002A17B4">
          <w:delText xml:space="preserve">explaining </w:delText>
        </w:r>
      </w:del>
      <w:ins w:id="15" w:author="Author">
        <w:r w:rsidR="002A17B4">
          <w:t xml:space="preserve">which explained </w:t>
        </w:r>
      </w:ins>
      <w:r>
        <w:t xml:space="preserve">how prosthetic lungs are made as a solution for those with chronic respiratory diseases </w:t>
      </w:r>
      <w:del w:id="16" w:author="Author">
        <w:r w:rsidDel="002A17B4">
          <w:delText>which is</w:delText>
        </w:r>
      </w:del>
      <w:ins w:id="17" w:author="Author">
        <w:r w:rsidR="002A17B4">
          <w:t>who were</w:t>
        </w:r>
      </w:ins>
      <w:r>
        <w:t xml:space="preserve"> difficult </w:t>
      </w:r>
      <w:r>
        <w:t xml:space="preserve">to </w:t>
      </w:r>
      <w:del w:id="18" w:author="Author">
        <w:r w:rsidDel="002A17B4">
          <w:delText xml:space="preserve">be </w:delText>
        </w:r>
      </w:del>
      <w:r>
        <w:t>cure</w:t>
      </w:r>
      <w:del w:id="19" w:author="Author">
        <w:r w:rsidDel="002A17B4">
          <w:delText>d</w:delText>
        </w:r>
      </w:del>
      <w:r>
        <w:t xml:space="preserve"> without</w:t>
      </w:r>
      <w:del w:id="20" w:author="Author">
        <w:r w:rsidDel="00231D5F">
          <w:delText xml:space="preserve"> a</w:delText>
        </w:r>
      </w:del>
      <w:r>
        <w:t xml:space="preserve"> lung transplant</w:t>
      </w:r>
      <w:ins w:id="21" w:author="Author">
        <w:r w:rsidR="00231D5F">
          <w:t>s</w:t>
        </w:r>
      </w:ins>
      <w:r>
        <w:t xml:space="preserve">. Through this research paper, I </w:t>
      </w:r>
      <w:del w:id="22" w:author="Author">
        <w:r w:rsidDel="00231D5F">
          <w:delText xml:space="preserve">have </w:delText>
        </w:r>
      </w:del>
      <w:r>
        <w:t>gained a deeper understanding on how these prosthetic lungs can be made through two different methods, biologically and synthetically. It drives me to research more regarding the v</w:t>
      </w:r>
      <w:r>
        <w:t xml:space="preserve">arious methods for the creation of prosthetic organs, including the various benefits and drawbacks of each method available. </w:t>
      </w:r>
    </w:p>
    <w:p w14:paraId="00000004" w14:textId="77777777" w:rsidR="001D038F" w:rsidDel="00231D5F" w:rsidRDefault="001D038F">
      <w:pPr>
        <w:rPr>
          <w:del w:id="23" w:author="Author"/>
        </w:rPr>
      </w:pPr>
    </w:p>
    <w:p w14:paraId="00000005" w14:textId="77777777" w:rsidR="001D038F" w:rsidRDefault="001D038F"/>
    <w:p w14:paraId="00000006" w14:textId="529D251E" w:rsidR="001D038F" w:rsidRDefault="00250451">
      <w:r>
        <w:t xml:space="preserve">Throughout my high school years, I actively sought opportunities to expand my knowledge and skills in preparation for my chosen </w:t>
      </w:r>
      <w:r>
        <w:t xml:space="preserve">path. I enrolled in advanced mathematics and science online courses to develop a strong foundation in quantitative reasoning and analytical thinking. </w:t>
      </w:r>
      <w:commentRangeStart w:id="24"/>
      <w:r>
        <w:t>I also keep up</w:t>
      </w:r>
      <w:ins w:id="25" w:author="Author">
        <w:r w:rsidR="00231D5F">
          <w:t>-</w:t>
        </w:r>
      </w:ins>
      <w:del w:id="26" w:author="Author">
        <w:r w:rsidDel="00231D5F">
          <w:delText xml:space="preserve"> </w:delText>
        </w:r>
      </w:del>
      <w:r>
        <w:t>to</w:t>
      </w:r>
      <w:ins w:id="27" w:author="Author">
        <w:r w:rsidR="00231D5F">
          <w:t>-</w:t>
        </w:r>
      </w:ins>
      <w:del w:id="28" w:author="Author">
        <w:r w:rsidDel="00231D5F">
          <w:delText xml:space="preserve"> </w:delText>
        </w:r>
      </w:del>
      <w:r>
        <w:t>date on the latest biomedical advancements through related articles and the various re</w:t>
      </w:r>
      <w:r>
        <w:t xml:space="preserve">search papers, giving me a deeper insight on what is happening lately in the field. </w:t>
      </w:r>
      <w:commentRangeEnd w:id="24"/>
      <w:r>
        <w:rPr>
          <w:rStyle w:val="CommentReference"/>
        </w:rPr>
        <w:commentReference w:id="24"/>
      </w:r>
      <w:commentRangeStart w:id="29"/>
      <w:r>
        <w:t>These experiences not only honed my problem-solving abilities but also taught me the importance of collaboration, adaptability, and perseverance when faced with complex eng</w:t>
      </w:r>
      <w:r>
        <w:t>ineering problems.</w:t>
      </w:r>
      <w:commentRangeEnd w:id="29"/>
      <w:r>
        <w:rPr>
          <w:rStyle w:val="CommentReference"/>
        </w:rPr>
        <w:commentReference w:id="29"/>
      </w:r>
    </w:p>
    <w:p w14:paraId="00000007" w14:textId="77777777" w:rsidR="001D038F" w:rsidRDefault="001D038F"/>
    <w:p w14:paraId="00000008" w14:textId="07AFB5E0" w:rsidR="001D038F" w:rsidRDefault="00250451">
      <w:r>
        <w:t xml:space="preserve">Furthermore, to advance my analytical skills, I </w:t>
      </w:r>
      <w:del w:id="30" w:author="Author">
        <w:r w:rsidDel="00231D5F">
          <w:delText xml:space="preserve">have </w:delText>
        </w:r>
      </w:del>
      <w:r>
        <w:t>joined several international math competitions</w:t>
      </w:r>
      <w:ins w:id="31" w:author="Author">
        <w:r w:rsidR="00231D5F">
          <w:t>,</w:t>
        </w:r>
      </w:ins>
      <w:r>
        <w:t xml:space="preserve"> namely American Math Olympiad (AMO) and </w:t>
      </w:r>
      <w:commentRangeStart w:id="32"/>
      <w:r>
        <w:t>SASMO</w:t>
      </w:r>
      <w:commentRangeEnd w:id="32"/>
      <w:r w:rsidR="00231D5F">
        <w:rPr>
          <w:rStyle w:val="CommentReference"/>
        </w:rPr>
        <w:commentReference w:id="32"/>
      </w:r>
      <w:r>
        <w:t>. Through these competitions, I sharpened my critical thinking and advanced my problem-</w:t>
      </w:r>
      <w:r>
        <w:t xml:space="preserve">solving skills towards problems that I </w:t>
      </w:r>
      <w:del w:id="33" w:author="Author">
        <w:r w:rsidDel="00231D5F">
          <w:delText xml:space="preserve">am </w:delText>
        </w:r>
      </w:del>
      <w:ins w:id="34" w:author="Author">
        <w:r w:rsidR="00231D5F">
          <w:t xml:space="preserve">was </w:t>
        </w:r>
      </w:ins>
      <w:r>
        <w:t xml:space="preserve">not used to. </w:t>
      </w:r>
      <w:commentRangeStart w:id="35"/>
      <w:r>
        <w:t xml:space="preserve">Moreover, joining the competitions have advanced my perseverance by encouraging </w:t>
      </w:r>
      <w:ins w:id="36" w:author="Author">
        <w:r w:rsidR="00231D5F">
          <w:t xml:space="preserve">me </w:t>
        </w:r>
      </w:ins>
      <w:r>
        <w:t xml:space="preserve">to keep on going despite the hardships and difficulties I </w:t>
      </w:r>
      <w:del w:id="37" w:author="Author">
        <w:r w:rsidDel="00231D5F">
          <w:delText xml:space="preserve">may </w:delText>
        </w:r>
      </w:del>
      <w:r>
        <w:t>face</w:t>
      </w:r>
      <w:ins w:id="38" w:author="Author">
        <w:r w:rsidR="00231D5F">
          <w:t>d</w:t>
        </w:r>
      </w:ins>
      <w:r>
        <w:t xml:space="preserve"> during the competitions. </w:t>
      </w:r>
      <w:commentRangeEnd w:id="35"/>
      <w:r>
        <w:rPr>
          <w:rStyle w:val="CommentReference"/>
        </w:rPr>
        <w:commentReference w:id="35"/>
      </w:r>
    </w:p>
    <w:p w14:paraId="00000009" w14:textId="77777777" w:rsidR="001D038F" w:rsidRDefault="001D038F"/>
    <w:p w14:paraId="0000000A" w14:textId="7F950065" w:rsidR="001D038F" w:rsidRDefault="00250451">
      <w:commentRangeStart w:id="39"/>
      <w:r>
        <w:t xml:space="preserve">Outside </w:t>
      </w:r>
      <w:del w:id="40" w:author="Author">
        <w:r w:rsidDel="00231D5F">
          <w:delText>the classro</w:delText>
        </w:r>
        <w:r w:rsidDel="00231D5F">
          <w:delText>om</w:delText>
        </w:r>
      </w:del>
      <w:ins w:id="41" w:author="Author">
        <w:r w:rsidR="00231D5F">
          <w:t>of school</w:t>
        </w:r>
      </w:ins>
      <w:r>
        <w:t xml:space="preserve">, I engaged in extracurricular activities that further </w:t>
      </w:r>
      <w:proofErr w:type="spellStart"/>
      <w:r>
        <w:t>fueled</w:t>
      </w:r>
      <w:proofErr w:type="spellEnd"/>
      <w:r>
        <w:t xml:space="preserve"> my passion for biomedical engineering. I interned at a local biotechnology firm, shadowing biomedical engineers and witnessing their impactful work </w:t>
      </w:r>
      <w:proofErr w:type="spellStart"/>
      <w:r>
        <w:t>firsthand</w:t>
      </w:r>
      <w:proofErr w:type="spellEnd"/>
      <w:r>
        <w:t>. This experience solidifi</w:t>
      </w:r>
      <w:r>
        <w:t xml:space="preserve">ed my belief in the transformative power of engineering in healthcare. </w:t>
      </w:r>
      <w:commentRangeEnd w:id="39"/>
      <w:r w:rsidR="00B77FAA">
        <w:rPr>
          <w:rStyle w:val="CommentReference"/>
        </w:rPr>
        <w:commentReference w:id="39"/>
      </w:r>
    </w:p>
    <w:p w14:paraId="0000000B" w14:textId="77777777" w:rsidR="001D038F" w:rsidRDefault="001D038F"/>
    <w:p w14:paraId="0000000C" w14:textId="77777777" w:rsidR="001D038F" w:rsidRDefault="00250451">
      <w:commentRangeStart w:id="42"/>
      <w:r>
        <w:t>What truly sets biomedical engineering apart for me is its potential to address global health challenges and disparities. Through my involvement in community service initiatives, I</w:t>
      </w:r>
      <w:r>
        <w:t xml:space="preserve"> have witnessed the unequal distribution of healthcare resources and the immense barriers faced by underprivileged communities. I am committed to leveraging my skills as a biomedical engineer to create affordable and accessible healthcare solutions that ca</w:t>
      </w:r>
      <w:r>
        <w:t>n bridge this gap and empower individuals to live healthier lives, regardless of their socioeconomic background.</w:t>
      </w:r>
    </w:p>
    <w:p w14:paraId="0000000D" w14:textId="77777777" w:rsidR="001D038F" w:rsidRDefault="001D038F"/>
    <w:p w14:paraId="0000000E" w14:textId="537F60EE" w:rsidR="001D038F" w:rsidRDefault="00250451">
      <w:r>
        <w:lastRenderedPageBreak/>
        <w:t>As I embark on this journey, I am aware that biomedical engineering is a constantly evolving field, with new challenges and discoveries emergi</w:t>
      </w:r>
      <w:r>
        <w:t>ng each day. I am prepared to embrace this dynamic nature and commit myself to lifelong learning and professional development. I aspire to contribute to the field through research, design, and implementation of groundbreaking medical technologies, striving</w:t>
      </w:r>
      <w:r>
        <w:t xml:space="preserve"> to make a lasting impact on human health.</w:t>
      </w:r>
    </w:p>
    <w:p w14:paraId="0000000F" w14:textId="77777777" w:rsidR="001D038F" w:rsidRDefault="001D038F"/>
    <w:p w14:paraId="00000010" w14:textId="77777777" w:rsidR="001D038F" w:rsidRDefault="00250451">
      <w:r>
        <w:t xml:space="preserve">In conclusion, my unwavering passion for biomedical engineering, </w:t>
      </w:r>
      <w:proofErr w:type="spellStart"/>
      <w:r>
        <w:t>fueled</w:t>
      </w:r>
      <w:proofErr w:type="spellEnd"/>
      <w:r>
        <w:t xml:space="preserve"> by my fascination with human biology as well as technology and my desire to create positive change, drives my pursuit of a major in this fie</w:t>
      </w:r>
      <w:r>
        <w:t xml:space="preserve">ld. I am determined to utilize my knowledge, skills, and compassion to revolutionize healthcare and improve the lives of individuals around the world. </w:t>
      </w:r>
      <w:commentRangeEnd w:id="42"/>
      <w:r w:rsidR="00B77FAA">
        <w:rPr>
          <w:rStyle w:val="CommentReference"/>
        </w:rPr>
        <w:commentReference w:id="42"/>
      </w:r>
    </w:p>
    <w:p w14:paraId="00000011" w14:textId="77777777" w:rsidR="001D038F" w:rsidRDefault="001D038F">
      <w:pPr>
        <w:rPr>
          <w:ins w:id="43" w:author="Author"/>
        </w:rPr>
      </w:pPr>
    </w:p>
    <w:p w14:paraId="4E55CF39" w14:textId="1131BC91" w:rsidR="00B77FAA" w:rsidRDefault="00B77FAA">
      <w:pPr>
        <w:rPr>
          <w:ins w:id="44" w:author="Author"/>
        </w:rPr>
      </w:pPr>
      <w:ins w:id="45" w:author="Author">
        <w:r>
          <w:t>Dear Laura,</w:t>
        </w:r>
      </w:ins>
    </w:p>
    <w:p w14:paraId="635A60DA" w14:textId="77777777" w:rsidR="00B77FAA" w:rsidRDefault="00B77FAA">
      <w:pPr>
        <w:rPr>
          <w:ins w:id="46" w:author="Author"/>
        </w:rPr>
      </w:pPr>
    </w:p>
    <w:p w14:paraId="457FADCC" w14:textId="367B0CEB" w:rsidR="00B25375" w:rsidRDefault="00B77FAA">
      <w:pPr>
        <w:rPr>
          <w:ins w:id="47" w:author="Author"/>
        </w:rPr>
      </w:pPr>
      <w:ins w:id="48" w:author="Author">
        <w:r>
          <w:t>This is an impressive first draft for your essay!</w:t>
        </w:r>
        <w:r w:rsidR="00B25375">
          <w:t xml:space="preserve"> You’ve got the content and structure down, and your essay is quite engaging from start to finish. I only have a few minor comments for you, as below.</w:t>
        </w:r>
      </w:ins>
    </w:p>
    <w:p w14:paraId="71A1B9B1" w14:textId="77777777" w:rsidR="00B25375" w:rsidRDefault="00B25375">
      <w:pPr>
        <w:rPr>
          <w:ins w:id="49" w:author="Author"/>
        </w:rPr>
      </w:pPr>
    </w:p>
    <w:p w14:paraId="29D4CFAE" w14:textId="41724C75" w:rsidR="00B25375" w:rsidRDefault="00B25375">
      <w:pPr>
        <w:rPr>
          <w:ins w:id="50" w:author="Author"/>
        </w:rPr>
      </w:pPr>
      <w:ins w:id="51" w:author="Author">
        <w:r>
          <w:t>First, don’t be scared to expand more about your pursuit of this major. This is arguably one of the most important parts of your essay, where you need to showcase your competence and initiative in seeking knowledge regarding the field of biomedical engineering. For example – as I’ve mentioned in the comment above, you could explain more of what specifically went down (and what you’ve learned) during your internship. You can even shorten your section on your future plans (your last three paragraphs), if you need more character space.</w:t>
        </w:r>
      </w:ins>
    </w:p>
    <w:p w14:paraId="1ED64C7E" w14:textId="77777777" w:rsidR="00B25375" w:rsidRDefault="00B25375">
      <w:pPr>
        <w:rPr>
          <w:ins w:id="52" w:author="Author"/>
        </w:rPr>
      </w:pPr>
    </w:p>
    <w:p w14:paraId="332A3FE8" w14:textId="26971109" w:rsidR="00B25375" w:rsidRDefault="00B25375">
      <w:pPr>
        <w:rPr>
          <w:ins w:id="53" w:author="Author"/>
        </w:rPr>
      </w:pPr>
      <w:ins w:id="54" w:author="Author">
        <w:r>
          <w:t xml:space="preserve">Second, in your future plans, I suggest adding a bit on how your intended major can help equip you in achieving your plans. </w:t>
        </w:r>
        <w:del w:id="55" w:author="Author">
          <w:r w:rsidR="00DF170A" w:rsidDel="00250451">
            <w:delText>What makes this specific university special? This isn’t strictly necessary – but it will help showcase that you’ve done your research on your university.</w:delText>
          </w:r>
        </w:del>
      </w:ins>
    </w:p>
    <w:p w14:paraId="19C07E7F" w14:textId="77777777" w:rsidR="00DF170A" w:rsidRDefault="00DF170A">
      <w:pPr>
        <w:rPr>
          <w:ins w:id="56" w:author="Author"/>
        </w:rPr>
      </w:pPr>
    </w:p>
    <w:p w14:paraId="00321FC5" w14:textId="53470740" w:rsidR="00DF170A" w:rsidDel="004E319E" w:rsidRDefault="00DF170A">
      <w:pPr>
        <w:rPr>
          <w:ins w:id="57" w:author="Author"/>
          <w:del w:id="58" w:author="Author"/>
        </w:rPr>
      </w:pPr>
      <w:ins w:id="59" w:author="Author">
        <w:r>
          <w:t>Otherwise, you’ve done great work so far. Keep it up!</w:t>
        </w:r>
      </w:ins>
    </w:p>
    <w:p w14:paraId="4301967F" w14:textId="77777777" w:rsidR="00DF170A" w:rsidDel="004E319E" w:rsidRDefault="00DF170A">
      <w:pPr>
        <w:rPr>
          <w:ins w:id="60" w:author="Author"/>
          <w:del w:id="61" w:author="Author"/>
        </w:rPr>
      </w:pPr>
    </w:p>
    <w:p w14:paraId="1BE48022" w14:textId="07B8DDCA" w:rsidR="00DF170A" w:rsidDel="004E319E" w:rsidRDefault="00DF170A">
      <w:pPr>
        <w:rPr>
          <w:ins w:id="62" w:author="Author"/>
          <w:del w:id="63" w:author="Author"/>
        </w:rPr>
      </w:pPr>
      <w:ins w:id="64" w:author="Author">
        <w:del w:id="65" w:author="Author">
          <w:r w:rsidDel="004E319E">
            <w:delText>Best regards,</w:delText>
          </w:r>
        </w:del>
      </w:ins>
    </w:p>
    <w:p w14:paraId="4B490992" w14:textId="5A2140F5" w:rsidR="00DF170A" w:rsidDel="004E319E" w:rsidRDefault="00DF170A">
      <w:pPr>
        <w:rPr>
          <w:ins w:id="66" w:author="Author"/>
          <w:del w:id="67" w:author="Author"/>
        </w:rPr>
      </w:pPr>
    </w:p>
    <w:p w14:paraId="735BBB69" w14:textId="6B67B7EB" w:rsidR="00DF170A" w:rsidDel="004E319E" w:rsidRDefault="00DF170A">
      <w:pPr>
        <w:rPr>
          <w:ins w:id="68" w:author="Author"/>
          <w:del w:id="69" w:author="Author"/>
        </w:rPr>
      </w:pPr>
      <w:ins w:id="70" w:author="Author">
        <w:del w:id="71" w:author="Author">
          <w:r w:rsidDel="004E319E">
            <w:delText>Arianne</w:delText>
          </w:r>
        </w:del>
      </w:ins>
    </w:p>
    <w:p w14:paraId="72A4E38A" w14:textId="75405ACC" w:rsidR="00DF170A" w:rsidDel="004E319E" w:rsidRDefault="00DF170A">
      <w:pPr>
        <w:rPr>
          <w:ins w:id="72" w:author="Author"/>
          <w:del w:id="73" w:author="Author"/>
        </w:rPr>
      </w:pPr>
      <w:ins w:id="74" w:author="Author">
        <w:del w:id="75" w:author="Author">
          <w:r w:rsidDel="004E319E">
            <w:delText>ALL-in Essay Editor</w:delText>
          </w:r>
        </w:del>
      </w:ins>
    </w:p>
    <w:p w14:paraId="475FCCFF" w14:textId="77777777" w:rsidR="00DF170A" w:rsidRDefault="00DF170A">
      <w:pPr>
        <w:rPr>
          <w:ins w:id="76" w:author="Author"/>
        </w:rPr>
      </w:pPr>
    </w:p>
    <w:p w14:paraId="1D690D43" w14:textId="77777777" w:rsidR="00DF170A" w:rsidRDefault="00DF170A"/>
    <w:sectPr w:rsidR="00DF170A">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6FB9D706" w14:textId="5E177917" w:rsidR="00250451" w:rsidRDefault="00250451">
      <w:pPr>
        <w:pStyle w:val="CommentText"/>
      </w:pPr>
      <w:r>
        <w:rPr>
          <w:rStyle w:val="CommentReference"/>
        </w:rPr>
        <w:annotationRef/>
      </w:r>
      <w:r>
        <w:t>Why has this invention so captured your interest? What about it makes you want to learn more?</w:t>
      </w:r>
      <w:bookmarkStart w:id="3" w:name="_GoBack"/>
      <w:bookmarkEnd w:id="3"/>
    </w:p>
  </w:comment>
  <w:comment w:id="24" w:author="Author" w:initials="A">
    <w:p w14:paraId="2CC7E01A" w14:textId="71B60A66" w:rsidR="00250451" w:rsidRDefault="00250451">
      <w:pPr>
        <w:pStyle w:val="CommentText"/>
      </w:pPr>
      <w:r>
        <w:rPr>
          <w:rStyle w:val="CommentReference"/>
        </w:rPr>
        <w:annotationRef/>
      </w:r>
      <w:r>
        <w:t>Can you be more specific? What articles/papers do you read? Are you interested in a particular topic?</w:t>
      </w:r>
    </w:p>
  </w:comment>
  <w:comment w:id="29" w:author="Author" w:initials="A">
    <w:p w14:paraId="5FFF8255" w14:textId="5A2A889D" w:rsidR="00250451" w:rsidRDefault="00250451">
      <w:pPr>
        <w:pStyle w:val="CommentText"/>
      </w:pPr>
      <w:r>
        <w:rPr>
          <w:rStyle w:val="CommentReference"/>
        </w:rPr>
        <w:annotationRef/>
      </w:r>
      <w:r>
        <w:t>How has this occurred? Give the reader a little more context into how you’ve learned these things.</w:t>
      </w:r>
    </w:p>
  </w:comment>
  <w:comment w:id="32" w:author="Author" w:initials="A">
    <w:p w14:paraId="0B6E0EC0" w14:textId="77777777" w:rsidR="00231D5F" w:rsidRDefault="00231D5F" w:rsidP="00FA39B2">
      <w:r>
        <w:rPr>
          <w:rStyle w:val="CommentReference"/>
        </w:rPr>
        <w:annotationRef/>
      </w:r>
      <w:r>
        <w:rPr>
          <w:color w:val="000000"/>
          <w:sz w:val="20"/>
          <w:szCs w:val="20"/>
        </w:rPr>
        <w:t>Unless it is a very well-known competition, it’s better to expand this acronym too, like you did the previous one.</w:t>
      </w:r>
    </w:p>
  </w:comment>
  <w:comment w:id="35" w:author="Author" w:initials="A">
    <w:p w14:paraId="7E09F3CD" w14:textId="77777777" w:rsidR="00250451" w:rsidRDefault="00250451">
      <w:pPr>
        <w:pStyle w:val="CommentText"/>
      </w:pPr>
      <w:r>
        <w:rPr>
          <w:rStyle w:val="CommentReference"/>
        </w:rPr>
        <w:annotationRef/>
      </w:r>
      <w:r>
        <w:t>How did it do so? You could perhaps elaborate on an anecdote that can demonstrate how you’ve shown perseverance in doing these competitions.</w:t>
      </w:r>
    </w:p>
    <w:p w14:paraId="11FCC81E" w14:textId="77777777" w:rsidR="00250451" w:rsidRDefault="00250451">
      <w:pPr>
        <w:pStyle w:val="CommentText"/>
      </w:pPr>
    </w:p>
    <w:p w14:paraId="3366CB9D" w14:textId="1925F39D" w:rsidR="00250451" w:rsidRDefault="00250451">
      <w:pPr>
        <w:pStyle w:val="CommentText"/>
      </w:pPr>
      <w:r>
        <w:t>Afterwards, mention the achievements that you obtained. What did you win?</w:t>
      </w:r>
    </w:p>
  </w:comment>
  <w:comment w:id="39" w:author="Author" w:initials="A">
    <w:p w14:paraId="2F40D8B0" w14:textId="77777777" w:rsidR="00B77FAA" w:rsidRDefault="00B77FAA" w:rsidP="000B2FF9">
      <w:r>
        <w:rPr>
          <w:rStyle w:val="CommentReference"/>
        </w:rPr>
        <w:annotationRef/>
      </w:r>
      <w:r>
        <w:rPr>
          <w:color w:val="000000"/>
          <w:sz w:val="20"/>
          <w:szCs w:val="20"/>
        </w:rPr>
        <w:t xml:space="preserve">Since you have a bit more space left in your character count, you could provide us more detail about what you’ve learned when interning at the biotechnology firm. </w:t>
      </w:r>
    </w:p>
    <w:p w14:paraId="65C5B6F2" w14:textId="77777777" w:rsidR="00B77FAA" w:rsidRDefault="00B77FAA" w:rsidP="000B2FF9"/>
    <w:p w14:paraId="6D08480A" w14:textId="77777777" w:rsidR="00B77FAA" w:rsidRDefault="00B77FAA" w:rsidP="000B2FF9">
      <w:r>
        <w:rPr>
          <w:color w:val="000000"/>
          <w:sz w:val="20"/>
          <w:szCs w:val="20"/>
        </w:rPr>
        <w:t>- Were there any specific tasks you assisted in?</w:t>
      </w:r>
    </w:p>
    <w:p w14:paraId="71C09793" w14:textId="77777777" w:rsidR="00B77FAA" w:rsidRDefault="00B77FAA" w:rsidP="000B2FF9">
      <w:r>
        <w:rPr>
          <w:color w:val="000000"/>
          <w:sz w:val="20"/>
          <w:szCs w:val="20"/>
        </w:rPr>
        <w:t>- Was there anything specific that you’ve learned (in theory) that you got to see in practice?</w:t>
      </w:r>
    </w:p>
    <w:p w14:paraId="0483CAA2" w14:textId="77777777" w:rsidR="00B77FAA" w:rsidRDefault="00B77FAA" w:rsidP="000B2FF9"/>
    <w:p w14:paraId="10AB420F" w14:textId="77777777" w:rsidR="00B77FAA" w:rsidRDefault="00B77FAA" w:rsidP="000B2FF9">
      <w:r>
        <w:rPr>
          <w:color w:val="000000"/>
          <w:sz w:val="20"/>
          <w:szCs w:val="20"/>
        </w:rPr>
        <w:t>Since practical experience is quite valuable (especially in the field of science), consider showcasing more of the knowledge you’ve gained firsthand through interning.</w:t>
      </w:r>
    </w:p>
  </w:comment>
  <w:comment w:id="42" w:author="Author" w:initials="A">
    <w:p w14:paraId="01B80DF8" w14:textId="00516A70" w:rsidR="00B77FAA" w:rsidRDefault="00B77FAA" w:rsidP="007B362C">
      <w:r>
        <w:rPr>
          <w:rStyle w:val="CommentReference"/>
        </w:rPr>
        <w:annotationRef/>
      </w:r>
      <w:r>
        <w:rPr>
          <w:color w:val="000000"/>
          <w:sz w:val="20"/>
          <w:szCs w:val="20"/>
        </w:rPr>
        <w:t>This is a great closing for your essay, and a very good discussion of your future plans.</w:t>
      </w:r>
    </w:p>
    <w:p w14:paraId="0CFC8BA2" w14:textId="77777777" w:rsidR="00B77FAA" w:rsidRDefault="00B77FAA" w:rsidP="007B362C"/>
    <w:p w14:paraId="4F858398" w14:textId="0C755F23" w:rsidR="00B77FAA" w:rsidRDefault="00B77FAA" w:rsidP="007B362C">
      <w:r>
        <w:rPr>
          <w:color w:val="000000"/>
          <w:sz w:val="20"/>
          <w:szCs w:val="20"/>
        </w:rPr>
        <w:t>However, to improve this section, I suggest discussing more on what your intended major can offer to help equip you in achieving these plans.</w:t>
      </w:r>
    </w:p>
    <w:p w14:paraId="50164276" w14:textId="77777777" w:rsidR="00B77FAA" w:rsidRDefault="00B77FAA" w:rsidP="007B362C"/>
    <w:p w14:paraId="01009B23" w14:textId="77777777" w:rsidR="00B77FAA" w:rsidRDefault="00B77FAA" w:rsidP="007B362C">
      <w:r>
        <w:rPr>
          <w:color w:val="000000"/>
          <w:sz w:val="20"/>
          <w:szCs w:val="20"/>
        </w:rPr>
        <w:t>Try answering these questions:</w:t>
      </w:r>
    </w:p>
    <w:p w14:paraId="0F4C4145" w14:textId="54A40529" w:rsidR="00B77FAA" w:rsidRDefault="00B77FAA" w:rsidP="007B362C">
      <w:r>
        <w:rPr>
          <w:color w:val="000000"/>
          <w:sz w:val="20"/>
          <w:szCs w:val="20"/>
        </w:rPr>
        <w:t xml:space="preserve">- What makes the biomedical engineering </w:t>
      </w:r>
      <w:r w:rsidR="00250451">
        <w:rPr>
          <w:color w:val="000000"/>
          <w:sz w:val="20"/>
          <w:szCs w:val="20"/>
        </w:rPr>
        <w:t>program</w:t>
      </w:r>
      <w:r>
        <w:rPr>
          <w:color w:val="000000"/>
          <w:sz w:val="20"/>
          <w:szCs w:val="20"/>
        </w:rPr>
        <w:t xml:space="preserve"> special? </w:t>
      </w:r>
      <w:r w:rsidR="00250451">
        <w:rPr>
          <w:color w:val="000000"/>
          <w:sz w:val="20"/>
          <w:szCs w:val="20"/>
        </w:rPr>
        <w:t>How can it help you achieve your goals?</w:t>
      </w:r>
    </w:p>
    <w:p w14:paraId="7B70A657" w14:textId="53A3308D" w:rsidR="00B77FAA" w:rsidRDefault="00B77FAA" w:rsidP="007B362C">
      <w:r>
        <w:rPr>
          <w:color w:val="000000"/>
          <w:sz w:val="20"/>
          <w:szCs w:val="20"/>
        </w:rPr>
        <w:t>- Does your country of choice (where your university is based in) have a particularly advanced biomedical engineering</w:t>
      </w:r>
      <w:r w:rsidR="00250451">
        <w:rPr>
          <w:color w:val="000000"/>
          <w:sz w:val="20"/>
          <w:szCs w:val="20"/>
        </w:rPr>
        <w:t xml:space="preserve"> industry</w:t>
      </w:r>
      <w:r>
        <w:rPr>
          <w:color w:val="000000"/>
          <w:sz w:val="20"/>
          <w:szCs w:val="20"/>
        </w:rPr>
        <w:t xml:space="preserve"> that could help you learn more about the field?</w:t>
      </w:r>
    </w:p>
    <w:p w14:paraId="2BAA5EBD" w14:textId="77777777" w:rsidR="00B77FAA" w:rsidRDefault="00B77FAA" w:rsidP="007B362C"/>
    <w:p w14:paraId="7B38C4CC" w14:textId="33781053" w:rsidR="00B77FAA" w:rsidRDefault="00B77FAA" w:rsidP="007B362C">
      <w:r>
        <w:rPr>
          <w:color w:val="000000"/>
          <w:sz w:val="20"/>
          <w:szCs w:val="20"/>
        </w:rPr>
        <w:t xml:space="preserve">This will give the reader the impression that you’ve done ample research on your </w:t>
      </w:r>
      <w:r w:rsidR="00250451">
        <w:rPr>
          <w:color w:val="000000"/>
          <w:sz w:val="20"/>
          <w:szCs w:val="20"/>
        </w:rPr>
        <w:t>application</w:t>
      </w:r>
      <w:r>
        <w:rPr>
          <w:color w:val="000000"/>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B9D706" w15:done="0"/>
  <w15:commentEx w15:paraId="2CC7E01A" w15:done="0"/>
  <w15:commentEx w15:paraId="5FFF8255" w15:done="0"/>
  <w15:commentEx w15:paraId="0B6E0EC0" w15:done="0"/>
  <w15:commentEx w15:paraId="3366CB9D" w15:done="0"/>
  <w15:commentEx w15:paraId="10AB420F" w15:done="0"/>
  <w15:commentEx w15:paraId="7B38C4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B9D706" w16cid:durableId="284DC5FC"/>
  <w16cid:commentId w16cid:paraId="2CC7E01A" w16cid:durableId="284DC5BF"/>
  <w16cid:commentId w16cid:paraId="5FFF8255" w16cid:durableId="284DC595"/>
  <w16cid:commentId w16cid:paraId="0B6E0EC0" w16cid:durableId="283DC3A9"/>
  <w16cid:commentId w16cid:paraId="3366CB9D" w16cid:durableId="284DC545"/>
  <w16cid:commentId w16cid:paraId="10AB420F" w16cid:durableId="283DC70E"/>
  <w16cid:commentId w16cid:paraId="7B38C4CC" w16cid:durableId="283DC5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38F"/>
    <w:rsid w:val="001D038F"/>
    <w:rsid w:val="00231D5F"/>
    <w:rsid w:val="00250451"/>
    <w:rsid w:val="002A17B4"/>
    <w:rsid w:val="004E319E"/>
    <w:rsid w:val="00B25375"/>
    <w:rsid w:val="00B77FAA"/>
    <w:rsid w:val="00DF17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48B8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2A17B4"/>
    <w:pPr>
      <w:spacing w:line="240" w:lineRule="auto"/>
    </w:pPr>
  </w:style>
  <w:style w:type="character" w:styleId="CommentReference">
    <w:name w:val="annotation reference"/>
    <w:basedOn w:val="DefaultParagraphFont"/>
    <w:uiPriority w:val="99"/>
    <w:semiHidden/>
    <w:unhideWhenUsed/>
    <w:rsid w:val="00231D5F"/>
    <w:rPr>
      <w:sz w:val="16"/>
      <w:szCs w:val="16"/>
    </w:rPr>
  </w:style>
  <w:style w:type="paragraph" w:styleId="CommentText">
    <w:name w:val="annotation text"/>
    <w:basedOn w:val="Normal"/>
    <w:link w:val="CommentTextChar"/>
    <w:uiPriority w:val="99"/>
    <w:semiHidden/>
    <w:unhideWhenUsed/>
    <w:rsid w:val="00231D5F"/>
    <w:pPr>
      <w:spacing w:line="240" w:lineRule="auto"/>
    </w:pPr>
    <w:rPr>
      <w:sz w:val="20"/>
      <w:szCs w:val="20"/>
    </w:rPr>
  </w:style>
  <w:style w:type="character" w:customStyle="1" w:styleId="CommentTextChar">
    <w:name w:val="Comment Text Char"/>
    <w:basedOn w:val="DefaultParagraphFont"/>
    <w:link w:val="CommentText"/>
    <w:uiPriority w:val="99"/>
    <w:semiHidden/>
    <w:rsid w:val="00231D5F"/>
    <w:rPr>
      <w:sz w:val="20"/>
      <w:szCs w:val="20"/>
    </w:rPr>
  </w:style>
  <w:style w:type="paragraph" w:styleId="CommentSubject">
    <w:name w:val="annotation subject"/>
    <w:basedOn w:val="CommentText"/>
    <w:next w:val="CommentText"/>
    <w:link w:val="CommentSubjectChar"/>
    <w:uiPriority w:val="99"/>
    <w:semiHidden/>
    <w:unhideWhenUsed/>
    <w:rsid w:val="00231D5F"/>
    <w:rPr>
      <w:b/>
      <w:bCs/>
    </w:rPr>
  </w:style>
  <w:style w:type="character" w:customStyle="1" w:styleId="CommentSubjectChar">
    <w:name w:val="Comment Subject Char"/>
    <w:basedOn w:val="CommentTextChar"/>
    <w:link w:val="CommentSubject"/>
    <w:uiPriority w:val="99"/>
    <w:semiHidden/>
    <w:rsid w:val="00231D5F"/>
    <w:rPr>
      <w:b/>
      <w:bCs/>
      <w:sz w:val="20"/>
      <w:szCs w:val="20"/>
    </w:rPr>
  </w:style>
  <w:style w:type="paragraph" w:styleId="BalloonText">
    <w:name w:val="Balloon Text"/>
    <w:basedOn w:val="Normal"/>
    <w:link w:val="BalloonTextChar"/>
    <w:uiPriority w:val="99"/>
    <w:semiHidden/>
    <w:unhideWhenUsed/>
    <w:rsid w:val="004E319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319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813</Words>
  <Characters>4566</Characters>
  <Application>Microsoft Office Word</Application>
  <DocSecurity>0</DocSecurity>
  <Lines>81</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2023-06-21T09:20:00Z</dcterms:created>
  <dcterms:modified xsi:type="dcterms:W3CDTF">2023-07-03T15:11:00Z</dcterms:modified>
</cp:coreProperties>
</file>