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6BDB7D15" w:rsidR="00274D0F" w:rsidRPr="00181D6E" w:rsidRDefault="00181D6E" w:rsidP="00274D0F">
      <w:pPr>
        <w:jc w:val="both"/>
        <w:rPr>
          <w:rFonts w:ascii="Times New Roman" w:eastAsia="Times New Roman" w:hAnsi="Times New Roman" w:cs="Times New Roman"/>
        </w:rPr>
      </w:pPr>
      <w:r w:rsidRPr="00181D6E">
        <w:rPr>
          <w:rFonts w:ascii="Arial" w:eastAsia="Times New Roman" w:hAnsi="Arial" w:cs="Arial"/>
          <w:b/>
          <w:bCs/>
          <w:color w:val="000000"/>
          <w:sz w:val="22"/>
          <w:szCs w:val="22"/>
          <w:u w:val="single"/>
        </w:rPr>
        <w:t>The core purpose of The University of Texas at Austin is, "To Transform Lives for the Benefit of Society." Please share how you believe your experience at UT Austin will prepare you to “Change the World” after you graduate.</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58BD6643" w14:textId="77777777" w:rsidR="00B3549C" w:rsidRDefault="00D02789" w:rsidP="00D02789">
      <w:pPr>
        <w:jc w:val="both"/>
        <w:rPr>
          <w:rFonts w:ascii="Arial" w:eastAsia="Times New Roman" w:hAnsi="Arial" w:cs="Arial"/>
          <w:color w:val="000000"/>
          <w:sz w:val="22"/>
          <w:szCs w:val="22"/>
        </w:rPr>
      </w:pPr>
      <w:r w:rsidRPr="00D02789">
        <w:rPr>
          <w:rFonts w:ascii="Arial" w:eastAsia="Times New Roman" w:hAnsi="Arial" w:cs="Arial"/>
          <w:color w:val="000000"/>
          <w:sz w:val="22"/>
          <w:szCs w:val="22"/>
        </w:rPr>
        <w:t>Ding dong</w:t>
      </w:r>
      <w:r w:rsidR="00B3549C">
        <w:rPr>
          <w:rFonts w:ascii="Arial" w:eastAsia="Times New Roman" w:hAnsi="Arial" w:cs="Arial"/>
          <w:color w:val="000000"/>
          <w:sz w:val="22"/>
          <w:szCs w:val="22"/>
        </w:rPr>
        <w:t>!</w:t>
      </w:r>
      <w:r w:rsidRPr="00D02789">
        <w:rPr>
          <w:rFonts w:ascii="Arial" w:eastAsia="Times New Roman" w:hAnsi="Arial" w:cs="Arial"/>
          <w:color w:val="000000"/>
          <w:sz w:val="22"/>
          <w:szCs w:val="22"/>
        </w:rPr>
        <w:t xml:space="preserve"> </w:t>
      </w:r>
    </w:p>
    <w:p w14:paraId="72D2654B" w14:textId="77777777" w:rsidR="00B3549C" w:rsidRDefault="00B3549C" w:rsidP="00D02789">
      <w:pPr>
        <w:jc w:val="both"/>
        <w:rPr>
          <w:rFonts w:ascii="Arial" w:eastAsia="Times New Roman" w:hAnsi="Arial" w:cs="Arial"/>
          <w:color w:val="000000"/>
          <w:sz w:val="22"/>
          <w:szCs w:val="22"/>
        </w:rPr>
      </w:pPr>
    </w:p>
    <w:p w14:paraId="766FBE02" w14:textId="71E273D5" w:rsidR="00D02789" w:rsidRPr="00D02789" w:rsidRDefault="00D02789" w:rsidP="00D02789">
      <w:pPr>
        <w:jc w:val="both"/>
        <w:rPr>
          <w:rFonts w:ascii="Times New Roman" w:eastAsia="Times New Roman" w:hAnsi="Times New Roman" w:cs="Times New Roman"/>
        </w:rPr>
      </w:pPr>
      <w:r w:rsidRPr="00D02789">
        <w:rPr>
          <w:rFonts w:ascii="Arial" w:eastAsia="Times New Roman" w:hAnsi="Arial" w:cs="Arial"/>
          <w:color w:val="000000"/>
          <w:sz w:val="22"/>
          <w:szCs w:val="22"/>
        </w:rPr>
        <w:t xml:space="preserve">The bell chimes as you press </w:t>
      </w:r>
      <w:r w:rsidRPr="00E20550">
        <w:rPr>
          <w:rFonts w:ascii="Arial" w:eastAsia="Times New Roman" w:hAnsi="Arial" w:cs="Arial"/>
          <w:strike/>
          <w:color w:val="000000"/>
          <w:sz w:val="22"/>
          <w:szCs w:val="22"/>
          <w:rPrChange w:id="0" w:author="Microsoft Office User" w:date="2022-11-07T20:33:00Z">
            <w:rPr>
              <w:rFonts w:ascii="Arial" w:eastAsia="Times New Roman" w:hAnsi="Arial" w:cs="Arial"/>
              <w:color w:val="000000"/>
              <w:sz w:val="22"/>
              <w:szCs w:val="22"/>
            </w:rPr>
          </w:rPrChange>
        </w:rPr>
        <w:t>on</w:t>
      </w:r>
      <w:r w:rsidRPr="00D02789">
        <w:rPr>
          <w:rFonts w:ascii="Arial" w:eastAsia="Times New Roman" w:hAnsi="Arial" w:cs="Arial"/>
          <w:color w:val="000000"/>
          <w:sz w:val="22"/>
          <w:szCs w:val="22"/>
        </w:rPr>
        <w:t xml:space="preserve"> your imaginary door bell. Pushing the front door open, a rustic</w:t>
      </w:r>
      <w:r w:rsidR="00B3549C">
        <w:rPr>
          <w:rFonts w:ascii="Arial" w:eastAsia="Times New Roman" w:hAnsi="Arial" w:cs="Arial"/>
          <w:color w:val="000000"/>
          <w:sz w:val="22"/>
          <w:szCs w:val="22"/>
        </w:rPr>
        <w:t>-</w:t>
      </w:r>
      <w:r w:rsidRPr="00D02789">
        <w:rPr>
          <w:rFonts w:ascii="Arial" w:eastAsia="Times New Roman" w:hAnsi="Arial" w:cs="Arial"/>
          <w:color w:val="000000"/>
          <w:sz w:val="22"/>
          <w:szCs w:val="22"/>
        </w:rPr>
        <w:t xml:space="preserve">style living room is revealed. As you admire the sun rays hitting the living room, your eyes </w:t>
      </w:r>
      <w:del w:id="1" w:author="Microsoft Office User" w:date="2022-11-07T20:32:00Z">
        <w:r w:rsidRPr="00D02789" w:rsidDel="00E20550">
          <w:rPr>
            <w:rFonts w:ascii="Arial" w:eastAsia="Times New Roman" w:hAnsi="Arial" w:cs="Arial"/>
            <w:color w:val="000000"/>
            <w:sz w:val="22"/>
            <w:szCs w:val="22"/>
          </w:rPr>
          <w:delText xml:space="preserve">spotted </w:delText>
        </w:r>
      </w:del>
      <w:ins w:id="2" w:author="Microsoft Office User" w:date="2022-11-07T20:32:00Z">
        <w:r w:rsidR="00E20550">
          <w:rPr>
            <w:rFonts w:ascii="Arial" w:eastAsia="Times New Roman" w:hAnsi="Arial" w:cs="Arial"/>
            <w:color w:val="000000"/>
            <w:sz w:val="22"/>
            <w:szCs w:val="22"/>
          </w:rPr>
          <w:t>spot</w:t>
        </w:r>
        <w:r w:rsidR="00E20550" w:rsidRPr="00D02789">
          <w:rPr>
            <w:rFonts w:ascii="Arial" w:eastAsia="Times New Roman" w:hAnsi="Arial" w:cs="Arial"/>
            <w:color w:val="000000"/>
            <w:sz w:val="22"/>
            <w:szCs w:val="22"/>
          </w:rPr>
          <w:t xml:space="preserve"> </w:t>
        </w:r>
      </w:ins>
      <w:r w:rsidRPr="00D02789">
        <w:rPr>
          <w:rFonts w:ascii="Arial" w:eastAsia="Times New Roman" w:hAnsi="Arial" w:cs="Arial"/>
          <w:color w:val="000000"/>
          <w:sz w:val="22"/>
          <w:szCs w:val="22"/>
        </w:rPr>
        <w:t xml:space="preserve">an off-sized dining area. After marking things you like and dislike, you </w:t>
      </w:r>
      <w:del w:id="3" w:author="Microsoft Office User" w:date="2022-11-07T20:32:00Z">
        <w:r w:rsidRPr="00D02789" w:rsidDel="00E20550">
          <w:rPr>
            <w:rFonts w:ascii="Arial" w:eastAsia="Times New Roman" w:hAnsi="Arial" w:cs="Arial"/>
            <w:color w:val="000000"/>
            <w:sz w:val="22"/>
            <w:szCs w:val="22"/>
          </w:rPr>
          <w:delText xml:space="preserve">turned </w:delText>
        </w:r>
      </w:del>
      <w:ins w:id="4" w:author="Microsoft Office User" w:date="2022-11-07T20:32:00Z">
        <w:r w:rsidR="00E20550">
          <w:rPr>
            <w:rFonts w:ascii="Arial" w:eastAsia="Times New Roman" w:hAnsi="Arial" w:cs="Arial"/>
            <w:color w:val="000000"/>
            <w:sz w:val="22"/>
            <w:szCs w:val="22"/>
          </w:rPr>
          <w:t>turn</w:t>
        </w:r>
        <w:r w:rsidR="00E20550" w:rsidRPr="00D02789">
          <w:rPr>
            <w:rFonts w:ascii="Arial" w:eastAsia="Times New Roman" w:hAnsi="Arial" w:cs="Arial"/>
            <w:color w:val="000000"/>
            <w:sz w:val="22"/>
            <w:szCs w:val="22"/>
          </w:rPr>
          <w:t xml:space="preserve"> </w:t>
        </w:r>
      </w:ins>
      <w:r w:rsidRPr="00D02789">
        <w:rPr>
          <w:rFonts w:ascii="Arial" w:eastAsia="Times New Roman" w:hAnsi="Arial" w:cs="Arial"/>
          <w:color w:val="000000"/>
          <w:sz w:val="22"/>
          <w:szCs w:val="22"/>
        </w:rPr>
        <w:t xml:space="preserve">off your </w:t>
      </w:r>
      <w:del w:id="5" w:author="Microsoft Office User" w:date="2022-11-07T20:32:00Z">
        <w:r w:rsidRPr="00D02789" w:rsidDel="00E20550">
          <w:rPr>
            <w:rFonts w:ascii="Arial" w:eastAsia="Times New Roman" w:hAnsi="Arial" w:cs="Arial"/>
            <w:color w:val="000000"/>
            <w:sz w:val="22"/>
            <w:szCs w:val="22"/>
          </w:rPr>
          <w:delText xml:space="preserve">vr </w:delText>
        </w:r>
      </w:del>
      <w:ins w:id="6" w:author="Microsoft Office User" w:date="2022-11-07T20:32:00Z">
        <w:r w:rsidR="00E20550">
          <w:rPr>
            <w:rFonts w:ascii="Arial" w:eastAsia="Times New Roman" w:hAnsi="Arial" w:cs="Arial"/>
            <w:color w:val="000000"/>
            <w:sz w:val="22"/>
            <w:szCs w:val="22"/>
          </w:rPr>
          <w:t>VR</w:t>
        </w:r>
        <w:r w:rsidR="00E20550" w:rsidRPr="00D02789">
          <w:rPr>
            <w:rFonts w:ascii="Arial" w:eastAsia="Times New Roman" w:hAnsi="Arial" w:cs="Arial"/>
            <w:color w:val="000000"/>
            <w:sz w:val="22"/>
            <w:szCs w:val="22"/>
          </w:rPr>
          <w:t xml:space="preserve"> </w:t>
        </w:r>
      </w:ins>
      <w:r w:rsidRPr="00D02789">
        <w:rPr>
          <w:rFonts w:ascii="Arial" w:eastAsia="Times New Roman" w:hAnsi="Arial" w:cs="Arial"/>
          <w:color w:val="000000"/>
          <w:sz w:val="22"/>
          <w:szCs w:val="22"/>
        </w:rPr>
        <w:t xml:space="preserve">glasses and </w:t>
      </w:r>
      <w:del w:id="7" w:author="Microsoft Office User" w:date="2022-11-07T20:32:00Z">
        <w:r w:rsidRPr="00D02789" w:rsidDel="00E20550">
          <w:rPr>
            <w:rFonts w:ascii="Arial" w:eastAsia="Times New Roman" w:hAnsi="Arial" w:cs="Arial"/>
            <w:color w:val="000000"/>
            <w:sz w:val="22"/>
            <w:szCs w:val="22"/>
          </w:rPr>
          <w:delText xml:space="preserve">submitted </w:delText>
        </w:r>
      </w:del>
      <w:ins w:id="8" w:author="Microsoft Office User" w:date="2022-11-07T20:32:00Z">
        <w:r w:rsidR="00E20550">
          <w:rPr>
            <w:rFonts w:ascii="Arial" w:eastAsia="Times New Roman" w:hAnsi="Arial" w:cs="Arial"/>
            <w:color w:val="000000"/>
            <w:sz w:val="22"/>
            <w:szCs w:val="22"/>
          </w:rPr>
          <w:t>submit</w:t>
        </w:r>
        <w:r w:rsidR="00E20550" w:rsidRPr="00D02789">
          <w:rPr>
            <w:rFonts w:ascii="Arial" w:eastAsia="Times New Roman" w:hAnsi="Arial" w:cs="Arial"/>
            <w:color w:val="000000"/>
            <w:sz w:val="22"/>
            <w:szCs w:val="22"/>
          </w:rPr>
          <w:t xml:space="preserve"> </w:t>
        </w:r>
      </w:ins>
      <w:r w:rsidRPr="00D02789">
        <w:rPr>
          <w:rFonts w:ascii="Arial" w:eastAsia="Times New Roman" w:hAnsi="Arial" w:cs="Arial"/>
          <w:color w:val="000000"/>
          <w:sz w:val="22"/>
          <w:szCs w:val="22"/>
        </w:rPr>
        <w:t xml:space="preserve">those markings to your architect for revision. This is how I </w:t>
      </w:r>
      <w:del w:id="9" w:author="Microsoft Office User" w:date="2022-11-07T20:33:00Z">
        <w:r w:rsidRPr="00D02789" w:rsidDel="00E20550">
          <w:rPr>
            <w:rFonts w:ascii="Arial" w:eastAsia="Times New Roman" w:hAnsi="Arial" w:cs="Arial"/>
            <w:color w:val="000000"/>
            <w:sz w:val="22"/>
            <w:szCs w:val="22"/>
          </w:rPr>
          <w:delText xml:space="preserve">envisioned </w:delText>
        </w:r>
      </w:del>
      <w:ins w:id="10" w:author="Microsoft Office User" w:date="2022-11-07T20:33:00Z">
        <w:r w:rsidR="00E20550">
          <w:rPr>
            <w:rFonts w:ascii="Arial" w:eastAsia="Times New Roman" w:hAnsi="Arial" w:cs="Arial"/>
            <w:color w:val="000000"/>
            <w:sz w:val="22"/>
            <w:szCs w:val="22"/>
          </w:rPr>
          <w:t>envision</w:t>
        </w:r>
        <w:r w:rsidR="00E20550" w:rsidRPr="00D02789">
          <w:rPr>
            <w:rFonts w:ascii="Arial" w:eastAsia="Times New Roman" w:hAnsi="Arial" w:cs="Arial"/>
            <w:color w:val="000000"/>
            <w:sz w:val="22"/>
            <w:szCs w:val="22"/>
          </w:rPr>
          <w:t xml:space="preserve"> </w:t>
        </w:r>
      </w:ins>
      <w:r w:rsidRPr="00D02789">
        <w:rPr>
          <w:rFonts w:ascii="Arial" w:eastAsia="Times New Roman" w:hAnsi="Arial" w:cs="Arial"/>
          <w:color w:val="000000"/>
          <w:sz w:val="22"/>
          <w:szCs w:val="22"/>
        </w:rPr>
        <w:t xml:space="preserve">house plan presentations in the future. But that all still seems </w:t>
      </w:r>
      <w:proofErr w:type="spellStart"/>
      <w:r w:rsidRPr="00D02789">
        <w:rPr>
          <w:rFonts w:ascii="Arial" w:eastAsia="Times New Roman" w:hAnsi="Arial" w:cs="Arial"/>
          <w:color w:val="000000"/>
          <w:sz w:val="22"/>
          <w:szCs w:val="22"/>
        </w:rPr>
        <w:t>far fetched</w:t>
      </w:r>
      <w:proofErr w:type="spellEnd"/>
      <w:r w:rsidRPr="00D02789">
        <w:rPr>
          <w:rFonts w:ascii="Arial" w:eastAsia="Times New Roman" w:hAnsi="Arial" w:cs="Arial"/>
          <w:color w:val="000000"/>
          <w:sz w:val="22"/>
          <w:szCs w:val="22"/>
        </w:rPr>
        <w:t>.</w:t>
      </w:r>
    </w:p>
    <w:p w14:paraId="37D94897" w14:textId="77777777" w:rsidR="00D02789" w:rsidRPr="00D02789" w:rsidRDefault="00D02789" w:rsidP="00D02789">
      <w:pPr>
        <w:rPr>
          <w:rFonts w:ascii="Times New Roman" w:eastAsia="Times New Roman" w:hAnsi="Times New Roman" w:cs="Times New Roman"/>
        </w:rPr>
      </w:pPr>
    </w:p>
    <w:p w14:paraId="25C2980E" w14:textId="77777777" w:rsidR="00D02789" w:rsidRPr="00D02789" w:rsidRDefault="00D02789" w:rsidP="00D02789">
      <w:pPr>
        <w:jc w:val="both"/>
        <w:rPr>
          <w:rFonts w:ascii="Times New Roman" w:eastAsia="Times New Roman" w:hAnsi="Times New Roman" w:cs="Times New Roman"/>
        </w:rPr>
      </w:pPr>
      <w:r w:rsidRPr="00D02789">
        <w:rPr>
          <w:rFonts w:ascii="Arial" w:eastAsia="Times New Roman" w:hAnsi="Arial" w:cs="Arial"/>
          <w:color w:val="000000"/>
          <w:sz w:val="22"/>
          <w:szCs w:val="22"/>
        </w:rPr>
        <w:t xml:space="preserve">When I did an internship in an architecture firm, I realized just how inefficient  architectural plan presentations currently are. Clients are forced to visualize 3D geometrics from several 2D CAD blueprints, </w:t>
      </w:r>
      <w:commentRangeStart w:id="11"/>
      <w:r w:rsidRPr="00D02789">
        <w:rPr>
          <w:rFonts w:ascii="Arial" w:eastAsia="Times New Roman" w:hAnsi="Arial" w:cs="Arial"/>
          <w:color w:val="000000"/>
          <w:sz w:val="22"/>
          <w:szCs w:val="22"/>
        </w:rPr>
        <w:t xml:space="preserve">relying solely on their amateurish estimations when imagining measurements. </w:t>
      </w:r>
      <w:commentRangeEnd w:id="11"/>
      <w:r w:rsidR="00E20550">
        <w:rPr>
          <w:rStyle w:val="CommentReference"/>
        </w:rPr>
        <w:commentReference w:id="11"/>
      </w:r>
      <w:r w:rsidRPr="00D02789">
        <w:rPr>
          <w:rFonts w:ascii="Arial" w:eastAsia="Times New Roman" w:hAnsi="Arial" w:cs="Arial"/>
          <w:color w:val="000000"/>
          <w:sz w:val="22"/>
          <w:szCs w:val="22"/>
        </w:rPr>
        <w:t>Therefore</w:t>
      </w:r>
      <w:commentRangeStart w:id="12"/>
      <w:r w:rsidRPr="00D02789">
        <w:rPr>
          <w:rFonts w:ascii="Arial" w:eastAsia="Times New Roman" w:hAnsi="Arial" w:cs="Arial"/>
          <w:color w:val="000000"/>
          <w:sz w:val="22"/>
          <w:szCs w:val="22"/>
        </w:rPr>
        <w:t xml:space="preserve">, I dream to create a software that implements virtual and augmented reality technologies to architecture plan presentations. </w:t>
      </w:r>
      <w:commentRangeEnd w:id="12"/>
      <w:r w:rsidR="00E20550">
        <w:rPr>
          <w:rStyle w:val="CommentReference"/>
        </w:rPr>
        <w:commentReference w:id="12"/>
      </w:r>
      <w:r w:rsidRPr="00D02789">
        <w:rPr>
          <w:rFonts w:ascii="Arial" w:eastAsia="Times New Roman" w:hAnsi="Arial" w:cs="Arial"/>
          <w:color w:val="000000"/>
          <w:sz w:val="22"/>
          <w:szCs w:val="22"/>
        </w:rPr>
        <w:t>A fully immersive 3D simulation would allow the client to realistically visualize their house, taking account of aspects that previously can't be interpreted from a 2D blueprint.</w:t>
      </w:r>
    </w:p>
    <w:p w14:paraId="35502AB3" w14:textId="77777777" w:rsidR="00D02789" w:rsidRPr="00D02789" w:rsidRDefault="00D02789" w:rsidP="00D02789">
      <w:pPr>
        <w:rPr>
          <w:rFonts w:ascii="Times New Roman" w:eastAsia="Times New Roman" w:hAnsi="Times New Roman" w:cs="Times New Roman"/>
        </w:rPr>
      </w:pPr>
    </w:p>
    <w:p w14:paraId="5F82F828" w14:textId="18FC5842" w:rsidR="00D02789" w:rsidRPr="00D02789" w:rsidRDefault="00D02789" w:rsidP="00D02789">
      <w:pPr>
        <w:jc w:val="both"/>
        <w:rPr>
          <w:rFonts w:ascii="Times New Roman" w:eastAsia="Times New Roman" w:hAnsi="Times New Roman" w:cs="Times New Roman"/>
        </w:rPr>
      </w:pPr>
      <w:r w:rsidRPr="00D02789">
        <w:rPr>
          <w:rFonts w:ascii="Arial" w:eastAsia="Times New Roman" w:hAnsi="Arial" w:cs="Arial"/>
          <w:color w:val="000000"/>
          <w:sz w:val="22"/>
          <w:szCs w:val="22"/>
        </w:rPr>
        <w:t xml:space="preserve">To achieve this dream, I will </w:t>
      </w:r>
      <w:proofErr w:type="spellStart"/>
      <w:r w:rsidRPr="00D02789">
        <w:rPr>
          <w:rFonts w:ascii="Arial" w:eastAsia="Times New Roman" w:hAnsi="Arial" w:cs="Arial"/>
          <w:color w:val="000000"/>
          <w:sz w:val="22"/>
          <w:szCs w:val="22"/>
        </w:rPr>
        <w:t>enroll</w:t>
      </w:r>
      <w:proofErr w:type="spellEnd"/>
      <w:r w:rsidRPr="00D02789">
        <w:rPr>
          <w:rFonts w:ascii="Arial" w:eastAsia="Times New Roman" w:hAnsi="Arial" w:cs="Arial"/>
          <w:color w:val="000000"/>
          <w:sz w:val="22"/>
          <w:szCs w:val="22"/>
        </w:rPr>
        <w:t xml:space="preserve"> in UT Austin’s computer science major, taking electives on computer graphics to better understand human-machine communication through imagery, and software engineering to learn the fundamentals of creating functional software</w:t>
      </w:r>
      <w:commentRangeStart w:id="13"/>
      <w:r w:rsidRPr="00D02789">
        <w:rPr>
          <w:rFonts w:ascii="Arial" w:eastAsia="Times New Roman" w:hAnsi="Arial" w:cs="Arial"/>
          <w:color w:val="000000"/>
          <w:sz w:val="22"/>
          <w:szCs w:val="22"/>
        </w:rPr>
        <w:t xml:space="preserve">. I would also take a minor in studio art, taking courses on 3D </w:t>
      </w:r>
      <w:proofErr w:type="spellStart"/>
      <w:r w:rsidRPr="00D02789">
        <w:rPr>
          <w:rFonts w:ascii="Arial" w:eastAsia="Times New Roman" w:hAnsi="Arial" w:cs="Arial"/>
          <w:color w:val="000000"/>
          <w:sz w:val="22"/>
          <w:szCs w:val="22"/>
        </w:rPr>
        <w:t>Modeling</w:t>
      </w:r>
      <w:proofErr w:type="spellEnd"/>
      <w:r w:rsidRPr="00D02789">
        <w:rPr>
          <w:rFonts w:ascii="Arial" w:eastAsia="Times New Roman" w:hAnsi="Arial" w:cs="Arial"/>
          <w:color w:val="000000"/>
          <w:sz w:val="22"/>
          <w:szCs w:val="22"/>
        </w:rPr>
        <w:t xml:space="preserve"> and Texturing to understand the necessary features needed in a software for 3D </w:t>
      </w:r>
      <w:proofErr w:type="spellStart"/>
      <w:r w:rsidRPr="00D02789">
        <w:rPr>
          <w:rFonts w:ascii="Arial" w:eastAsia="Times New Roman" w:hAnsi="Arial" w:cs="Arial"/>
          <w:color w:val="000000"/>
          <w:sz w:val="22"/>
          <w:szCs w:val="22"/>
        </w:rPr>
        <w:t>modeling</w:t>
      </w:r>
      <w:commentRangeEnd w:id="13"/>
      <w:proofErr w:type="spellEnd"/>
      <w:r w:rsidR="00E20550">
        <w:rPr>
          <w:rStyle w:val="CommentReference"/>
        </w:rPr>
        <w:commentReference w:id="13"/>
      </w:r>
      <w:r w:rsidRPr="00D02789">
        <w:rPr>
          <w:rFonts w:ascii="Arial" w:eastAsia="Times New Roman" w:hAnsi="Arial" w:cs="Arial"/>
          <w:color w:val="000000"/>
          <w:sz w:val="22"/>
          <w:szCs w:val="22"/>
        </w:rPr>
        <w:t xml:space="preserve">. I could make use of the VR/AR testing equipment available in the Reality Lab and </w:t>
      </w:r>
      <w:proofErr w:type="spellStart"/>
      <w:r w:rsidRPr="00D02789">
        <w:rPr>
          <w:rFonts w:ascii="Arial" w:eastAsia="Times New Roman" w:hAnsi="Arial" w:cs="Arial"/>
          <w:color w:val="000000"/>
          <w:sz w:val="22"/>
          <w:szCs w:val="22"/>
        </w:rPr>
        <w:t>Vislab</w:t>
      </w:r>
      <w:proofErr w:type="spellEnd"/>
      <w:r w:rsidRPr="00D02789">
        <w:rPr>
          <w:rFonts w:ascii="Arial" w:eastAsia="Times New Roman" w:hAnsi="Arial" w:cs="Arial"/>
          <w:color w:val="000000"/>
          <w:sz w:val="22"/>
          <w:szCs w:val="22"/>
        </w:rPr>
        <w:t xml:space="preserve">: Microsoft </w:t>
      </w:r>
      <w:proofErr w:type="spellStart"/>
      <w:r w:rsidRPr="00D02789">
        <w:rPr>
          <w:rFonts w:ascii="Arial" w:eastAsia="Times New Roman" w:hAnsi="Arial" w:cs="Arial"/>
          <w:color w:val="000000"/>
          <w:sz w:val="22"/>
          <w:szCs w:val="22"/>
        </w:rPr>
        <w:t>Hololens</w:t>
      </w:r>
      <w:proofErr w:type="spellEnd"/>
      <w:r w:rsidRPr="00D02789">
        <w:rPr>
          <w:rFonts w:ascii="Arial" w:eastAsia="Times New Roman" w:hAnsi="Arial" w:cs="Arial"/>
          <w:color w:val="000000"/>
          <w:sz w:val="22"/>
          <w:szCs w:val="22"/>
        </w:rPr>
        <w:t xml:space="preserve">, Oculus Rift, and </w:t>
      </w:r>
      <w:proofErr w:type="spellStart"/>
      <w:r w:rsidRPr="00D02789">
        <w:rPr>
          <w:rFonts w:ascii="Arial" w:eastAsia="Times New Roman" w:hAnsi="Arial" w:cs="Arial"/>
          <w:color w:val="000000"/>
          <w:sz w:val="22"/>
          <w:szCs w:val="22"/>
        </w:rPr>
        <w:t>nVisor</w:t>
      </w:r>
      <w:proofErr w:type="spellEnd"/>
      <w:r w:rsidRPr="00D02789">
        <w:rPr>
          <w:rFonts w:ascii="Arial" w:eastAsia="Times New Roman" w:hAnsi="Arial" w:cs="Arial"/>
          <w:color w:val="000000"/>
          <w:sz w:val="22"/>
          <w:szCs w:val="22"/>
        </w:rPr>
        <w:t xml:space="preserve"> SX111 to conduct simulations for the 3D software. </w:t>
      </w:r>
      <w:commentRangeStart w:id="14"/>
      <w:r w:rsidRPr="00D02789">
        <w:rPr>
          <w:rFonts w:ascii="Arial" w:eastAsia="Times New Roman" w:hAnsi="Arial" w:cs="Arial"/>
          <w:color w:val="000000"/>
          <w:sz w:val="22"/>
          <w:szCs w:val="22"/>
        </w:rPr>
        <w:t xml:space="preserve">I will also participate in the Longhorn </w:t>
      </w:r>
      <w:proofErr w:type="spellStart"/>
      <w:r w:rsidRPr="00D02789">
        <w:rPr>
          <w:rFonts w:ascii="Arial" w:eastAsia="Times New Roman" w:hAnsi="Arial" w:cs="Arial"/>
          <w:color w:val="000000"/>
          <w:sz w:val="22"/>
          <w:szCs w:val="22"/>
        </w:rPr>
        <w:t>Startup</w:t>
      </w:r>
      <w:proofErr w:type="spellEnd"/>
      <w:r w:rsidRPr="00D02789">
        <w:rPr>
          <w:rFonts w:ascii="Arial" w:eastAsia="Times New Roman" w:hAnsi="Arial" w:cs="Arial"/>
          <w:color w:val="000000"/>
          <w:sz w:val="22"/>
          <w:szCs w:val="22"/>
        </w:rPr>
        <w:t xml:space="preserve"> or Austin Technology Incubator program to get my technological innovation mentored and fostered by successful professors while developing my entrepreneurial skills</w:t>
      </w:r>
      <w:commentRangeEnd w:id="14"/>
      <w:r w:rsidR="00E20550">
        <w:rPr>
          <w:rStyle w:val="CommentReference"/>
        </w:rPr>
        <w:commentReference w:id="14"/>
      </w:r>
      <w:commentRangeStart w:id="15"/>
      <w:r w:rsidRPr="00D02789">
        <w:rPr>
          <w:rFonts w:ascii="Arial" w:eastAsia="Times New Roman" w:hAnsi="Arial" w:cs="Arial"/>
          <w:color w:val="000000"/>
          <w:sz w:val="22"/>
          <w:szCs w:val="22"/>
        </w:rPr>
        <w:t>.</w:t>
      </w:r>
      <w:commentRangeEnd w:id="15"/>
      <w:r w:rsidR="00EE265B">
        <w:rPr>
          <w:rStyle w:val="CommentReference"/>
        </w:rPr>
        <w:commentReference w:id="15"/>
      </w:r>
    </w:p>
    <w:p w14:paraId="3E76FC49" w14:textId="77777777" w:rsidR="00D02789" w:rsidRPr="00D02789" w:rsidRDefault="00D02789" w:rsidP="00D02789">
      <w:pPr>
        <w:rPr>
          <w:rFonts w:ascii="Times New Roman" w:eastAsia="Times New Roman" w:hAnsi="Times New Roman" w:cs="Times New Roman"/>
        </w:rPr>
      </w:pPr>
    </w:p>
    <w:p w14:paraId="09FDC894" w14:textId="033086D7" w:rsidR="00E20550" w:rsidRDefault="00E20550" w:rsidP="00E20550">
      <w:pPr>
        <w:jc w:val="both"/>
        <w:rPr>
          <w:rFonts w:ascii="Times New Roman" w:eastAsia="Times New Roman" w:hAnsi="Times New Roman" w:cs="Times New Roman"/>
        </w:rPr>
      </w:pPr>
      <w:r>
        <w:rPr>
          <w:rFonts w:ascii="Times New Roman" w:eastAsia="Times New Roman" w:hAnsi="Times New Roman" w:cs="Times New Roman"/>
        </w:rPr>
        <w:t xml:space="preserve">Hi Sam! </w:t>
      </w:r>
    </w:p>
    <w:p w14:paraId="33C40CEC" w14:textId="77777777" w:rsidR="00E20550" w:rsidRDefault="00E20550" w:rsidP="00E20550">
      <w:pPr>
        <w:jc w:val="both"/>
        <w:rPr>
          <w:rFonts w:ascii="Times New Roman" w:eastAsia="Times New Roman" w:hAnsi="Times New Roman" w:cs="Times New Roman"/>
        </w:rPr>
      </w:pPr>
    </w:p>
    <w:p w14:paraId="2EE6CA01" w14:textId="1D155330" w:rsidR="00E20550" w:rsidRDefault="00E20550" w:rsidP="00E20550">
      <w:pPr>
        <w:jc w:val="both"/>
        <w:rPr>
          <w:rFonts w:ascii="Times New Roman" w:eastAsia="Times New Roman" w:hAnsi="Times New Roman" w:cs="Times New Roman"/>
        </w:rPr>
      </w:pPr>
      <w:r>
        <w:rPr>
          <w:rFonts w:ascii="Times New Roman" w:eastAsia="Times New Roman" w:hAnsi="Times New Roman" w:cs="Times New Roman"/>
        </w:rPr>
        <w:t xml:space="preserve">What an interesting intro </w:t>
      </w:r>
      <w:r w:rsidRPr="00E20550">
        <w:rPr>
          <w:rFonts w:ascii="Times New Roman" w:eastAsia="Times New Roman" w:hAnsi="Times New Roman" w:cs="Times New Roman"/>
        </w:rPr>
        <w:sym w:font="Wingdings" w:char="F04A"/>
      </w:r>
      <w:r>
        <w:rPr>
          <w:rFonts w:ascii="Times New Roman" w:eastAsia="Times New Roman" w:hAnsi="Times New Roman" w:cs="Times New Roman"/>
        </w:rPr>
        <w:t xml:space="preserve"> I see that you’ve put a lot of thoughts and done your research as your goal is quite specific, which is good! </w:t>
      </w:r>
    </w:p>
    <w:p w14:paraId="68F302E6" w14:textId="77777777" w:rsidR="00E477E3" w:rsidRDefault="00E477E3" w:rsidP="00E20550">
      <w:pPr>
        <w:jc w:val="both"/>
        <w:rPr>
          <w:rFonts w:ascii="Times New Roman" w:eastAsia="Times New Roman" w:hAnsi="Times New Roman" w:cs="Times New Roman"/>
        </w:rPr>
      </w:pPr>
    </w:p>
    <w:p w14:paraId="6432AA4B" w14:textId="77777777" w:rsidR="00E477E3" w:rsidRDefault="00E477E3" w:rsidP="00E20550">
      <w:pPr>
        <w:jc w:val="both"/>
        <w:rPr>
          <w:rFonts w:ascii="Times New Roman" w:eastAsia="Times New Roman" w:hAnsi="Times New Roman" w:cs="Times New Roman"/>
        </w:rPr>
      </w:pPr>
      <w:r>
        <w:rPr>
          <w:rFonts w:ascii="Times New Roman" w:eastAsia="Times New Roman" w:hAnsi="Times New Roman" w:cs="Times New Roman"/>
        </w:rPr>
        <w:t>It is good that you start with identifying a problem you want to fix, but this part can be better if you can mention specific pain points that you want to address later on. As of now, you’ve mentioned the limitations that current presentations have. However, you can strengthen this part by clarifying the benefits that clients can get from your future software. What can 3D immersive simulation help them do? Will your software bring financial/environmental/social benefit?</w:t>
      </w:r>
    </w:p>
    <w:p w14:paraId="7CEFBD52" w14:textId="77777777" w:rsidR="00E477E3" w:rsidRDefault="00E477E3" w:rsidP="00E20550">
      <w:pPr>
        <w:jc w:val="both"/>
        <w:rPr>
          <w:rFonts w:ascii="Times New Roman" w:eastAsia="Times New Roman" w:hAnsi="Times New Roman" w:cs="Times New Roman"/>
        </w:rPr>
      </w:pPr>
    </w:p>
    <w:p w14:paraId="6826688E" w14:textId="03B54477" w:rsidR="00E477E3" w:rsidRDefault="00E477E3" w:rsidP="00E20550">
      <w:pPr>
        <w:jc w:val="both"/>
        <w:rPr>
          <w:rFonts w:ascii="Times New Roman" w:eastAsia="Times New Roman" w:hAnsi="Times New Roman" w:cs="Times New Roman"/>
        </w:rPr>
      </w:pPr>
      <w:r>
        <w:rPr>
          <w:rFonts w:ascii="Times New Roman" w:eastAsia="Times New Roman" w:hAnsi="Times New Roman" w:cs="Times New Roman"/>
        </w:rPr>
        <w:t xml:space="preserve">Your last paragraph is well researched as you’ve mentioned specific opportunities and demonstrated your knowledge of the university. However, the part where you want to use this education is still unclear. </w:t>
      </w:r>
    </w:p>
    <w:p w14:paraId="44964A91" w14:textId="77777777" w:rsidR="00E20550" w:rsidRDefault="00E20550" w:rsidP="00E20550">
      <w:pPr>
        <w:jc w:val="both"/>
        <w:rPr>
          <w:rFonts w:ascii="Times New Roman" w:eastAsia="Times New Roman" w:hAnsi="Times New Roman" w:cs="Times New Roman"/>
        </w:rPr>
      </w:pPr>
    </w:p>
    <w:p w14:paraId="2C827E87" w14:textId="04863375" w:rsidR="00E477E3" w:rsidRDefault="00E477E3" w:rsidP="00E20550">
      <w:pPr>
        <w:jc w:val="both"/>
        <w:rPr>
          <w:rFonts w:ascii="Times New Roman" w:eastAsia="Times New Roman" w:hAnsi="Times New Roman" w:cs="Times New Roman"/>
        </w:rPr>
      </w:pPr>
      <w:r>
        <w:rPr>
          <w:rFonts w:ascii="Times New Roman" w:eastAsia="Times New Roman" w:hAnsi="Times New Roman" w:cs="Times New Roman"/>
        </w:rPr>
        <w:t xml:space="preserve">These are some questions to help you clarify some parts in your essay: </w:t>
      </w:r>
    </w:p>
    <w:p w14:paraId="59E979C0" w14:textId="05D5F384" w:rsidR="00E477E3" w:rsidRDefault="00E477E3" w:rsidP="00E477E3">
      <w:pPr>
        <w:pStyle w:val="ListParagraph"/>
        <w:numPr>
          <w:ilvl w:val="0"/>
          <w:numId w:val="1"/>
        </w:numPr>
        <w:jc w:val="both"/>
        <w:rPr>
          <w:rFonts w:ascii="Times New Roman" w:eastAsia="Times New Roman" w:hAnsi="Times New Roman" w:cs="Times New Roman"/>
        </w:rPr>
      </w:pPr>
      <w:r w:rsidRPr="00E477E3">
        <w:rPr>
          <w:rFonts w:ascii="Times New Roman" w:eastAsia="Times New Roman" w:hAnsi="Times New Roman" w:cs="Times New Roman"/>
        </w:rPr>
        <w:t xml:space="preserve">Think about why you’ve chosen to make a 3D software. What core values have guided you to this goal? </w:t>
      </w:r>
    </w:p>
    <w:p w14:paraId="372D39DE" w14:textId="79944404" w:rsidR="00E477E3" w:rsidRDefault="00E477E3" w:rsidP="00E477E3">
      <w:pPr>
        <w:pStyle w:val="ListParagraph"/>
        <w:numPr>
          <w:ilvl w:val="0"/>
          <w:numId w:val="1"/>
        </w:numPr>
        <w:jc w:val="both"/>
        <w:rPr>
          <w:rFonts w:ascii="Times New Roman" w:eastAsia="Times New Roman" w:hAnsi="Times New Roman" w:cs="Times New Roman"/>
          <w:lang w:val="en-US"/>
        </w:rPr>
      </w:pPr>
      <w:r w:rsidRPr="00E477E3">
        <w:rPr>
          <w:rFonts w:ascii="Times New Roman" w:eastAsia="Times New Roman" w:hAnsi="Times New Roman" w:cs="Times New Roman"/>
          <w:lang w:val="en-US"/>
        </w:rPr>
        <w:lastRenderedPageBreak/>
        <w:t xml:space="preserve">What contributions can </w:t>
      </w:r>
      <w:r>
        <w:rPr>
          <w:rFonts w:ascii="Times New Roman" w:eastAsia="Times New Roman" w:hAnsi="Times New Roman" w:cs="Times New Roman"/>
          <w:lang w:val="en-US"/>
        </w:rPr>
        <w:t>you personally</w:t>
      </w:r>
      <w:r w:rsidRPr="00E477E3">
        <w:rPr>
          <w:rFonts w:ascii="Times New Roman" w:eastAsia="Times New Roman" w:hAnsi="Times New Roman" w:cs="Times New Roman"/>
          <w:lang w:val="en-US"/>
        </w:rPr>
        <w:t xml:space="preserve"> make to </w:t>
      </w:r>
      <w:r>
        <w:rPr>
          <w:rFonts w:ascii="Times New Roman" w:eastAsia="Times New Roman" w:hAnsi="Times New Roman" w:cs="Times New Roman"/>
          <w:lang w:val="en-US"/>
        </w:rPr>
        <w:t>your</w:t>
      </w:r>
      <w:r w:rsidRPr="00E477E3">
        <w:rPr>
          <w:rFonts w:ascii="Times New Roman" w:eastAsia="Times New Roman" w:hAnsi="Times New Roman" w:cs="Times New Roman"/>
          <w:lang w:val="en-US"/>
        </w:rPr>
        <w:t xml:space="preserve"> communities—and how </w:t>
      </w:r>
      <w:r>
        <w:rPr>
          <w:rFonts w:ascii="Times New Roman" w:eastAsia="Times New Roman" w:hAnsi="Times New Roman" w:cs="Times New Roman"/>
          <w:lang w:val="en-US"/>
        </w:rPr>
        <w:t>do</w:t>
      </w:r>
      <w:r w:rsidRPr="00E477E3">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all the classes, electives, and program help you achieve your goal? </w:t>
      </w:r>
    </w:p>
    <w:p w14:paraId="4671F917" w14:textId="5C32844B" w:rsidR="00E477E3" w:rsidRDefault="00E477E3" w:rsidP="00E477E3">
      <w:pPr>
        <w:jc w:val="both"/>
        <w:rPr>
          <w:rFonts w:ascii="Times New Roman" w:eastAsia="Times New Roman" w:hAnsi="Times New Roman" w:cs="Times New Roman"/>
          <w:lang w:val="en-US"/>
        </w:rPr>
      </w:pPr>
      <w:r>
        <w:rPr>
          <w:rFonts w:ascii="Times New Roman" w:eastAsia="Times New Roman" w:hAnsi="Times New Roman" w:cs="Times New Roman"/>
          <w:lang w:val="en-US"/>
        </w:rPr>
        <w:t>Best wishes,</w:t>
      </w:r>
    </w:p>
    <w:p w14:paraId="1218CB0E" w14:textId="213C06BE" w:rsidR="00E477E3" w:rsidRDefault="00E477E3" w:rsidP="00E477E3">
      <w:pPr>
        <w:jc w:val="both"/>
        <w:rPr>
          <w:rFonts w:ascii="Times New Roman" w:eastAsia="Times New Roman" w:hAnsi="Times New Roman" w:cs="Times New Roman"/>
          <w:lang w:val="en-US"/>
        </w:rPr>
      </w:pPr>
      <w:r>
        <w:rPr>
          <w:rFonts w:ascii="Times New Roman" w:eastAsia="Times New Roman" w:hAnsi="Times New Roman" w:cs="Times New Roman"/>
          <w:lang w:val="en-US"/>
        </w:rPr>
        <w:t>Melinda</w:t>
      </w:r>
    </w:p>
    <w:p w14:paraId="5B568513" w14:textId="77777777" w:rsidR="00E477E3" w:rsidRPr="00E477E3" w:rsidRDefault="00E477E3" w:rsidP="00E477E3">
      <w:pPr>
        <w:jc w:val="both"/>
        <w:rPr>
          <w:rFonts w:ascii="Times New Roman" w:eastAsia="Times New Roman" w:hAnsi="Times New Roman" w:cs="Times New Roman"/>
          <w:lang w:val="en-US"/>
        </w:rPr>
      </w:pPr>
    </w:p>
    <w:p w14:paraId="39423743" w14:textId="77777777" w:rsidR="00E477E3" w:rsidRPr="00E477E3" w:rsidRDefault="00E477E3" w:rsidP="00E477E3">
      <w:pPr>
        <w:pStyle w:val="ListParagraph"/>
        <w:jc w:val="both"/>
        <w:rPr>
          <w:rFonts w:ascii="Times New Roman" w:eastAsia="Times New Roman" w:hAnsi="Times New Roman" w:cs="Times New Roman"/>
        </w:rPr>
      </w:pPr>
    </w:p>
    <w:p w14:paraId="4986BEC1" w14:textId="77777777" w:rsidR="00E477E3" w:rsidRPr="00E20550" w:rsidRDefault="00E477E3" w:rsidP="00E20550">
      <w:pPr>
        <w:jc w:val="both"/>
        <w:rPr>
          <w:rFonts w:ascii="Times New Roman" w:eastAsia="Times New Roman" w:hAnsi="Times New Roman" w:cs="Times New Roman"/>
        </w:rPr>
      </w:pPr>
    </w:p>
    <w:p w14:paraId="54B77D55" w14:textId="77777777" w:rsidR="00E20550" w:rsidRPr="00E20550" w:rsidRDefault="00E20550" w:rsidP="00E20550">
      <w:pPr>
        <w:jc w:val="both"/>
        <w:rPr>
          <w:rFonts w:ascii="Times New Roman" w:eastAsia="Times New Roman" w:hAnsi="Times New Roman" w:cs="Times New Roman"/>
        </w:rPr>
      </w:pPr>
    </w:p>
    <w:p w14:paraId="7FE3B290" w14:textId="77777777" w:rsidR="00E20550" w:rsidRPr="00E20550" w:rsidRDefault="00E20550" w:rsidP="00E20550">
      <w:pPr>
        <w:jc w:val="both"/>
        <w:rPr>
          <w:rFonts w:ascii="Times New Roman" w:eastAsia="Times New Roman" w:hAnsi="Times New Roman" w:cs="Times New Roman"/>
        </w:rPr>
      </w:pPr>
    </w:p>
    <w:p w14:paraId="5D462EA1" w14:textId="77777777" w:rsidR="00E20550" w:rsidRPr="00E20550" w:rsidRDefault="00E20550" w:rsidP="00E20550">
      <w:pPr>
        <w:jc w:val="both"/>
        <w:rPr>
          <w:rFonts w:ascii="Times New Roman" w:eastAsia="Times New Roman" w:hAnsi="Times New Roman" w:cs="Times New Roman"/>
        </w:rPr>
      </w:pPr>
    </w:p>
    <w:p w14:paraId="6877BB1D" w14:textId="77777777" w:rsidR="00E20550" w:rsidRPr="00E20550" w:rsidRDefault="00E20550" w:rsidP="00E20550">
      <w:pPr>
        <w:jc w:val="both"/>
        <w:rPr>
          <w:rFonts w:ascii="Times New Roman" w:eastAsia="Times New Roman" w:hAnsi="Times New Roman" w:cs="Times New Roman"/>
        </w:rPr>
      </w:pPr>
    </w:p>
    <w:p w14:paraId="73439314" w14:textId="77777777" w:rsidR="00E20550" w:rsidRPr="00E20550" w:rsidRDefault="00E20550" w:rsidP="00E20550">
      <w:pPr>
        <w:jc w:val="both"/>
        <w:rPr>
          <w:rFonts w:ascii="Times New Roman" w:eastAsia="Times New Roman" w:hAnsi="Times New Roman" w:cs="Times New Roman"/>
        </w:rPr>
      </w:pPr>
    </w:p>
    <w:p w14:paraId="026E6A71" w14:textId="77777777" w:rsidR="00E20550" w:rsidRPr="00E20550" w:rsidRDefault="00E20550" w:rsidP="00E20550">
      <w:pPr>
        <w:jc w:val="both"/>
        <w:rPr>
          <w:rFonts w:ascii="Times New Roman" w:eastAsia="Times New Roman" w:hAnsi="Times New Roman" w:cs="Times New Roman"/>
        </w:rPr>
      </w:pPr>
    </w:p>
    <w:p w14:paraId="60F63469" w14:textId="77777777" w:rsidR="00E20550" w:rsidRPr="00E20550" w:rsidRDefault="00E20550" w:rsidP="00E20550">
      <w:pPr>
        <w:jc w:val="both"/>
        <w:rPr>
          <w:rFonts w:ascii="Times New Roman" w:eastAsia="Times New Roman" w:hAnsi="Times New Roman" w:cs="Times New Roman"/>
        </w:rPr>
      </w:pPr>
    </w:p>
    <w:p w14:paraId="0FBEB076" w14:textId="77777777" w:rsidR="00E20550" w:rsidRDefault="00E20550" w:rsidP="00E20550">
      <w:pPr>
        <w:jc w:val="both"/>
        <w:rPr>
          <w:rFonts w:ascii="Times New Roman" w:eastAsia="Times New Roman" w:hAnsi="Times New Roman" w:cs="Times New Roman"/>
        </w:rPr>
      </w:pPr>
    </w:p>
    <w:p w14:paraId="625C3714" w14:textId="77777777" w:rsidR="00E20550" w:rsidRPr="00E20550" w:rsidRDefault="00E20550" w:rsidP="00E20550">
      <w:pPr>
        <w:jc w:val="both"/>
        <w:rPr>
          <w:rFonts w:ascii="Times New Roman" w:eastAsia="Times New Roman" w:hAnsi="Times New Roman" w:cs="Times New Roman"/>
          <w:lang w:val="en-US"/>
        </w:rPr>
      </w:pPr>
    </w:p>
    <w:p w14:paraId="21FF6200" w14:textId="77777777" w:rsidR="00E20550" w:rsidRPr="00E20550" w:rsidRDefault="00E20550" w:rsidP="00E20550">
      <w:pPr>
        <w:jc w:val="both"/>
        <w:rPr>
          <w:rFonts w:ascii="Times New Roman" w:eastAsia="Times New Roman" w:hAnsi="Times New Roman" w:cs="Times New Roman"/>
          <w:lang w:val="en-US"/>
        </w:rPr>
      </w:pPr>
    </w:p>
    <w:p w14:paraId="5D5F5D82" w14:textId="595EA702" w:rsidR="00E20550" w:rsidRPr="00E20550" w:rsidRDefault="00E20550" w:rsidP="00E20550">
      <w:pPr>
        <w:jc w:val="both"/>
        <w:rPr>
          <w:rFonts w:ascii="Times New Roman" w:eastAsia="Times New Roman" w:hAnsi="Times New Roman" w:cs="Times New Roman"/>
          <w:lang w:val="en-US"/>
        </w:rPr>
      </w:pPr>
    </w:p>
    <w:p w14:paraId="2A6D786D" w14:textId="77777777" w:rsidR="00E20550" w:rsidRPr="00274D0F" w:rsidRDefault="00E20550" w:rsidP="00E20550">
      <w:pPr>
        <w:jc w:val="both"/>
        <w:rPr>
          <w:rFonts w:ascii="Times New Roman" w:eastAsia="Times New Roman" w:hAnsi="Times New Roman" w:cs="Times New Roman"/>
        </w:rPr>
      </w:pPr>
    </w:p>
    <w:sectPr w:rsidR="00E20550"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icrosoft Office User" w:date="2022-11-07T20:36:00Z" w:initials="Office">
    <w:p w14:paraId="52A7FF6A" w14:textId="77777777" w:rsidR="00E20550" w:rsidRDefault="00E20550">
      <w:pPr>
        <w:pStyle w:val="CommentText"/>
      </w:pPr>
      <w:r>
        <w:rPr>
          <w:rStyle w:val="CommentReference"/>
        </w:rPr>
        <w:annotationRef/>
      </w:r>
      <w:r>
        <w:t xml:space="preserve">It is good that you notice current problem while doing the internship. This part can be better if you can include the pain point of these clients having to rely on their imagined measurements. </w:t>
      </w:r>
    </w:p>
    <w:p w14:paraId="0512F384" w14:textId="77777777" w:rsidR="00E20550" w:rsidRDefault="00E20550">
      <w:pPr>
        <w:pStyle w:val="CommentText"/>
      </w:pPr>
    </w:p>
    <w:p w14:paraId="00A28B81" w14:textId="11FE65CB" w:rsidR="00E20550" w:rsidRDefault="00E20550">
      <w:pPr>
        <w:pStyle w:val="CommentText"/>
      </w:pPr>
      <w:r>
        <w:t>Why are these still not good?</w:t>
      </w:r>
    </w:p>
    <w:p w14:paraId="508A9CD4" w14:textId="77777777" w:rsidR="00E20550" w:rsidRDefault="00E20550">
      <w:pPr>
        <w:pStyle w:val="CommentText"/>
      </w:pPr>
      <w:r>
        <w:t xml:space="preserve">What will your software do? </w:t>
      </w:r>
    </w:p>
    <w:p w14:paraId="6320B5D5" w14:textId="70AF5B30" w:rsidR="00E20550" w:rsidRDefault="00E20550">
      <w:pPr>
        <w:pStyle w:val="CommentText"/>
      </w:pPr>
      <w:r>
        <w:t xml:space="preserve">Will your software help cut cost or something else? </w:t>
      </w:r>
    </w:p>
  </w:comment>
  <w:comment w:id="12" w:author="Microsoft Office User" w:date="2022-11-07T20:34:00Z" w:initials="Office">
    <w:p w14:paraId="7CB2C0CB" w14:textId="3924D1FC" w:rsidR="00E20550" w:rsidRDefault="00E20550">
      <w:pPr>
        <w:pStyle w:val="CommentText"/>
      </w:pPr>
      <w:r>
        <w:rPr>
          <w:rStyle w:val="CommentReference"/>
        </w:rPr>
        <w:annotationRef/>
      </w:r>
      <w:r>
        <w:t>This is good as your reflection on how you want to leave your impact is quite specific.</w:t>
      </w:r>
    </w:p>
  </w:comment>
  <w:comment w:id="13" w:author="Microsoft Office User" w:date="2022-11-07T20:38:00Z" w:initials="Office">
    <w:p w14:paraId="31BED46B" w14:textId="6982B093" w:rsidR="00E20550" w:rsidRDefault="00E20550">
      <w:pPr>
        <w:pStyle w:val="CommentText"/>
      </w:pPr>
      <w:r>
        <w:rPr>
          <w:rStyle w:val="CommentReference"/>
        </w:rPr>
        <w:annotationRef/>
      </w:r>
      <w:r>
        <w:t xml:space="preserve">It shows that you’ve done your research about what you want to learn at UT Austin. </w:t>
      </w:r>
    </w:p>
  </w:comment>
  <w:comment w:id="14" w:author="Microsoft Office User" w:date="2022-11-07T20:40:00Z" w:initials="Office">
    <w:p w14:paraId="6A6BE7B4" w14:textId="407257C3" w:rsidR="00E20550" w:rsidRDefault="00E20550">
      <w:pPr>
        <w:pStyle w:val="CommentText"/>
      </w:pPr>
      <w:r>
        <w:rPr>
          <w:rStyle w:val="CommentReference"/>
        </w:rPr>
        <w:annotationRef/>
      </w:r>
      <w:r>
        <w:t>How can this education help you contribute to the architecture community and beyond?</w:t>
      </w:r>
    </w:p>
  </w:comment>
  <w:comment w:id="15" w:author="Chiara Situmorang" w:date="2022-11-08T13:02:00Z" w:initials="CS">
    <w:p w14:paraId="3A478D7B" w14:textId="77777777" w:rsidR="00EE265B" w:rsidRDefault="00EE265B" w:rsidP="004D25F7">
      <w:r>
        <w:rPr>
          <w:rStyle w:val="CommentReference"/>
        </w:rPr>
        <w:annotationRef/>
      </w:r>
      <w:r>
        <w:t>I would conclude by mentioning your goals again and answering this part of the prompt: how will you change the world? how will you benefit society?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20B5D5" w15:done="0"/>
  <w15:commentEx w15:paraId="7CB2C0CB" w15:done="0"/>
  <w15:commentEx w15:paraId="31BED46B" w15:done="0"/>
  <w15:commentEx w15:paraId="6A6BE7B4" w15:done="0"/>
  <w15:commentEx w15:paraId="3A478D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D1FA" w16cex:dateUtc="2022-11-08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20B5D5" w16cid:durableId="2714A5FE"/>
  <w16cid:commentId w16cid:paraId="7CB2C0CB" w16cid:durableId="2714A5FF"/>
  <w16cid:commentId w16cid:paraId="31BED46B" w16cid:durableId="2714A600"/>
  <w16cid:commentId w16cid:paraId="6A6BE7B4" w16cid:durableId="2714A601"/>
  <w16cid:commentId w16cid:paraId="3A478D7B" w16cid:durableId="2714D1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A1D13"/>
    <w:multiLevelType w:val="hybridMultilevel"/>
    <w:tmpl w:val="DACA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4740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D0F"/>
    <w:rsid w:val="00181D6E"/>
    <w:rsid w:val="00185506"/>
    <w:rsid w:val="002256B3"/>
    <w:rsid w:val="00274D0F"/>
    <w:rsid w:val="00341F6A"/>
    <w:rsid w:val="00437621"/>
    <w:rsid w:val="0062459E"/>
    <w:rsid w:val="00982CD8"/>
    <w:rsid w:val="00B3549C"/>
    <w:rsid w:val="00D02789"/>
    <w:rsid w:val="00E20550"/>
    <w:rsid w:val="00E477E3"/>
    <w:rsid w:val="00EE265B"/>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20550"/>
  </w:style>
  <w:style w:type="character" w:styleId="CommentReference">
    <w:name w:val="annotation reference"/>
    <w:basedOn w:val="DefaultParagraphFont"/>
    <w:uiPriority w:val="99"/>
    <w:semiHidden/>
    <w:unhideWhenUsed/>
    <w:rsid w:val="00E20550"/>
    <w:rPr>
      <w:sz w:val="18"/>
      <w:szCs w:val="18"/>
    </w:rPr>
  </w:style>
  <w:style w:type="paragraph" w:styleId="CommentText">
    <w:name w:val="annotation text"/>
    <w:basedOn w:val="Normal"/>
    <w:link w:val="CommentTextChar"/>
    <w:uiPriority w:val="99"/>
    <w:semiHidden/>
    <w:unhideWhenUsed/>
    <w:rsid w:val="00E20550"/>
  </w:style>
  <w:style w:type="character" w:customStyle="1" w:styleId="CommentTextChar">
    <w:name w:val="Comment Text Char"/>
    <w:basedOn w:val="DefaultParagraphFont"/>
    <w:link w:val="CommentText"/>
    <w:uiPriority w:val="99"/>
    <w:semiHidden/>
    <w:rsid w:val="00E20550"/>
  </w:style>
  <w:style w:type="paragraph" w:styleId="CommentSubject">
    <w:name w:val="annotation subject"/>
    <w:basedOn w:val="CommentText"/>
    <w:next w:val="CommentText"/>
    <w:link w:val="CommentSubjectChar"/>
    <w:uiPriority w:val="99"/>
    <w:semiHidden/>
    <w:unhideWhenUsed/>
    <w:rsid w:val="00E20550"/>
    <w:rPr>
      <w:b/>
      <w:bCs/>
      <w:sz w:val="20"/>
      <w:szCs w:val="20"/>
    </w:rPr>
  </w:style>
  <w:style w:type="character" w:customStyle="1" w:styleId="CommentSubjectChar">
    <w:name w:val="Comment Subject Char"/>
    <w:basedOn w:val="CommentTextChar"/>
    <w:link w:val="CommentSubject"/>
    <w:uiPriority w:val="99"/>
    <w:semiHidden/>
    <w:rsid w:val="00E20550"/>
    <w:rPr>
      <w:b/>
      <w:bCs/>
      <w:sz w:val="20"/>
      <w:szCs w:val="20"/>
    </w:rPr>
  </w:style>
  <w:style w:type="paragraph" w:styleId="BalloonText">
    <w:name w:val="Balloon Text"/>
    <w:basedOn w:val="Normal"/>
    <w:link w:val="BalloonTextChar"/>
    <w:uiPriority w:val="99"/>
    <w:semiHidden/>
    <w:unhideWhenUsed/>
    <w:rsid w:val="00E205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0550"/>
    <w:rPr>
      <w:rFonts w:ascii="Times New Roman" w:hAnsi="Times New Roman" w:cs="Times New Roman"/>
      <w:sz w:val="18"/>
      <w:szCs w:val="18"/>
    </w:rPr>
  </w:style>
  <w:style w:type="paragraph" w:styleId="ListParagraph">
    <w:name w:val="List Paragraph"/>
    <w:basedOn w:val="Normal"/>
    <w:uiPriority w:val="34"/>
    <w:qFormat/>
    <w:rsid w:val="00E47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71098">
      <w:bodyDiv w:val="1"/>
      <w:marLeft w:val="0"/>
      <w:marRight w:val="0"/>
      <w:marTop w:val="0"/>
      <w:marBottom w:val="0"/>
      <w:divBdr>
        <w:top w:val="none" w:sz="0" w:space="0" w:color="auto"/>
        <w:left w:val="none" w:sz="0" w:space="0" w:color="auto"/>
        <w:bottom w:val="none" w:sz="0" w:space="0" w:color="auto"/>
        <w:right w:val="none" w:sz="0" w:space="0" w:color="auto"/>
      </w:divBdr>
    </w:div>
    <w:div w:id="553270238">
      <w:bodyDiv w:val="1"/>
      <w:marLeft w:val="0"/>
      <w:marRight w:val="0"/>
      <w:marTop w:val="0"/>
      <w:marBottom w:val="0"/>
      <w:divBdr>
        <w:top w:val="none" w:sz="0" w:space="0" w:color="auto"/>
        <w:left w:val="none" w:sz="0" w:space="0" w:color="auto"/>
        <w:bottom w:val="none" w:sz="0" w:space="0" w:color="auto"/>
        <w:right w:val="none" w:sz="0" w:space="0" w:color="auto"/>
      </w:divBdr>
    </w:div>
    <w:div w:id="758873624">
      <w:bodyDiv w:val="1"/>
      <w:marLeft w:val="0"/>
      <w:marRight w:val="0"/>
      <w:marTop w:val="0"/>
      <w:marBottom w:val="0"/>
      <w:divBdr>
        <w:top w:val="none" w:sz="0" w:space="0" w:color="auto"/>
        <w:left w:val="none" w:sz="0" w:space="0" w:color="auto"/>
        <w:bottom w:val="none" w:sz="0" w:space="0" w:color="auto"/>
        <w:right w:val="none" w:sz="0" w:space="0" w:color="auto"/>
      </w:divBdr>
    </w:div>
    <w:div w:id="1123573944">
      <w:bodyDiv w:val="1"/>
      <w:marLeft w:val="0"/>
      <w:marRight w:val="0"/>
      <w:marTop w:val="0"/>
      <w:marBottom w:val="0"/>
      <w:divBdr>
        <w:top w:val="none" w:sz="0" w:space="0" w:color="auto"/>
        <w:left w:val="none" w:sz="0" w:space="0" w:color="auto"/>
        <w:bottom w:val="none" w:sz="0" w:space="0" w:color="auto"/>
        <w:right w:val="none" w:sz="0" w:space="0" w:color="auto"/>
      </w:divBdr>
    </w:div>
    <w:div w:id="1285817333">
      <w:bodyDiv w:val="1"/>
      <w:marLeft w:val="0"/>
      <w:marRight w:val="0"/>
      <w:marTop w:val="0"/>
      <w:marBottom w:val="0"/>
      <w:divBdr>
        <w:top w:val="none" w:sz="0" w:space="0" w:color="auto"/>
        <w:left w:val="none" w:sz="0" w:space="0" w:color="auto"/>
        <w:bottom w:val="none" w:sz="0" w:space="0" w:color="auto"/>
        <w:right w:val="none" w:sz="0" w:space="0" w:color="auto"/>
      </w:divBdr>
    </w:div>
    <w:div w:id="1742480730">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 w:id="186759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2022-11-07T13:51:00Z</dcterms:created>
  <dcterms:modified xsi:type="dcterms:W3CDTF">2022-11-08T06:02:00Z</dcterms:modified>
</cp:coreProperties>
</file>