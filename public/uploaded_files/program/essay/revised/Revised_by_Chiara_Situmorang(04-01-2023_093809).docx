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D3C9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>1. Write a short thank-you note to someone you have not yet thanked and would like to acknowledge. (</w:t>
      </w:r>
      <w:r w:rsidRPr="00D350DE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en-ID"/>
        </w:rPr>
        <w:t>We encourage you to share this note with that person, if possible, and reflect on the experience!)</w:t>
      </w: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 xml:space="preserve"> (150-200 words)</w:t>
      </w:r>
    </w:p>
    <w:p w14:paraId="3488BF54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20D646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>Draft 5</w:t>
      </w:r>
    </w:p>
    <w:p w14:paraId="6FC936AF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Dear Mr. Richard,</w:t>
      </w:r>
    </w:p>
    <w:p w14:paraId="1543D023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5948C3B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 remember when you first approached me in Grade 7 and offered me a role to help you build the school’s Advanced Math Club. </w:t>
      </w:r>
      <w:r w:rsidRPr="00D350DE">
        <w:rPr>
          <w:rFonts w:ascii="Arial" w:eastAsia="Times New Roman" w:hAnsi="Arial" w:cs="Arial"/>
          <w:color w:val="000000"/>
          <w:lang w:eastAsia="en-ID"/>
        </w:rPr>
        <w:t>I was stepping into unfamiliar territory as a club Mentor and Vice President, but I was excited by the challenge of guiding my juniors to solve difficult math problems</w:t>
      </w:r>
      <w:del w:id="0" w:author="Thalia Priscilla" w:date="2023-01-03T15:48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,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such as combinatorics, probability, and number theories. </w:t>
      </w:r>
    </w:p>
    <w:p w14:paraId="0ED49225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F75FB3" w14:textId="416837A4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000000"/>
          <w:lang w:eastAsia="en-ID"/>
        </w:rPr>
        <w:t>You showed me the purpose of helping my peers to excel in Math, which le</w:t>
      </w:r>
      <w:del w:id="1" w:author="Chiara Situmorang" w:date="2023-01-04T09:28:00Z">
        <w:r w:rsidRPr="00D350DE" w:rsidDel="00B472F1">
          <w:rPr>
            <w:rFonts w:ascii="Arial" w:eastAsia="Times New Roman" w:hAnsi="Arial" w:cs="Arial"/>
            <w:color w:val="000000"/>
            <w:lang w:eastAsia="en-ID"/>
          </w:rPr>
          <w:delText>a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>d</w:t>
      </w:r>
      <w:del w:id="2" w:author="Thalia Priscilla" w:date="2023-01-03T14:58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s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to a positive impact on their learning growth. </w:t>
      </w:r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 was </w:t>
      </w:r>
      <w:del w:id="3" w:author="Chiara Situmorang" w:date="2023-01-04T09:29:00Z">
        <w:r w:rsidRPr="00D350DE" w:rsidDel="00B472F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hesitant </w:delText>
        </w:r>
      </w:del>
      <w:ins w:id="4" w:author="Chiara Situmorang" w:date="2023-01-04T09:29:00Z">
        <w:r w:rsidR="00B472F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unsure</w:t>
        </w:r>
        <w:r w:rsidR="00B472F1" w:rsidRPr="00D350DE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about the techniques </w:t>
      </w:r>
      <w:ins w:id="5" w:author="Chiara Situmorang" w:date="2023-01-04T09:29:00Z">
        <w:r w:rsidR="00B472F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I should </w:t>
        </w:r>
      </w:ins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use</w:t>
      </w:r>
      <w:del w:id="6" w:author="Chiara Situmorang" w:date="2023-01-04T09:29:00Z">
        <w:r w:rsidRPr="00D350DE" w:rsidDel="00B472F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d</w:delText>
        </w:r>
      </w:del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to explain complex problems because I had doubts on whether </w:t>
      </w:r>
      <w:del w:id="7" w:author="Thalia Priscilla" w:date="2023-01-03T14:51:00Z">
        <w:r w:rsidRPr="00D350DE" w:rsidDel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it was</w:delText>
        </w:r>
      </w:del>
      <w:ins w:id="8" w:author="Thalia Priscilla" w:date="2023-01-03T14:51:00Z">
        <w:r w:rsidR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they were</w:t>
        </w:r>
      </w:ins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understandable. However, you always encouraged me to </w:t>
      </w:r>
      <w:del w:id="9" w:author="Thalia Priscilla" w:date="2023-01-03T14:56:00Z">
        <w:r w:rsidRPr="00D350DE" w:rsidDel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think and </w:delText>
        </w:r>
      </w:del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come up with ways that are </w:t>
      </w:r>
      <w:del w:id="10" w:author="Thalia Priscilla" w:date="2023-01-03T15:48:00Z">
        <w:r w:rsidRPr="00D350DE" w:rsidDel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more </w:delText>
        </w:r>
      </w:del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applicable to our daily lives</w:t>
      </w:r>
      <w:ins w:id="11" w:author="Thalia Priscilla" w:date="2023-01-03T14:51:00Z">
        <w:r w:rsidR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,</w:t>
        </w:r>
      </w:ins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like connecting probability theory to slot machines. </w:t>
      </w:r>
      <w:r w:rsidRPr="00D350DE">
        <w:rPr>
          <w:rFonts w:ascii="Arial" w:eastAsia="Times New Roman" w:hAnsi="Arial" w:cs="Arial"/>
          <w:color w:val="000000"/>
          <w:lang w:eastAsia="en-ID"/>
        </w:rPr>
        <w:t xml:space="preserve">I learned </w:t>
      </w:r>
      <w:del w:id="12" w:author="Thalia Priscilla" w:date="2023-01-03T14:54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about 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>creative problem-solving</w:t>
      </w:r>
      <w:ins w:id="13" w:author="Thalia Priscilla" w:date="2023-01-03T14:58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skills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 and bec</w:t>
      </w:r>
      <w:ins w:id="14" w:author="Thalia Priscilla" w:date="2023-01-03T14:55:00Z">
        <w:r w:rsidR="00754831">
          <w:rPr>
            <w:rFonts w:ascii="Arial" w:eastAsia="Times New Roman" w:hAnsi="Arial" w:cs="Arial"/>
            <w:color w:val="000000"/>
            <w:lang w:eastAsia="en-ID"/>
          </w:rPr>
          <w:t>ame</w:t>
        </w:r>
      </w:ins>
      <w:del w:id="15" w:author="Thalia Priscilla" w:date="2023-01-03T14:55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oming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more resilient and resourceful in tackling roadblocks</w:t>
      </w:r>
      <w:ins w:id="16" w:author="Thalia Priscilla" w:date="2023-01-03T15:48:00Z">
        <w:r w:rsidR="00754831">
          <w:rPr>
            <w:rFonts w:ascii="Arial" w:eastAsia="Times New Roman" w:hAnsi="Arial" w:cs="Arial"/>
            <w:color w:val="000000"/>
            <w:lang w:eastAsia="en-ID"/>
          </w:rPr>
          <w:t>,</w:t>
        </w:r>
      </w:ins>
      <w:del w:id="17" w:author="Thalia Priscilla" w:date="2023-01-03T14:54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,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applying them to </w:t>
      </w:r>
      <w:del w:id="18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any problems I encountered</w:delText>
        </w:r>
      </w:del>
      <w:ins w:id="19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other areas of</w:t>
        </w:r>
      </w:ins>
      <w:ins w:id="20" w:author="Thalia Priscilla" w:date="2023-01-03T15:50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my</w:t>
        </w:r>
      </w:ins>
      <w:ins w:id="21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life</w:t>
        </w:r>
      </w:ins>
      <w:ins w:id="22" w:author="Thalia Priscilla" w:date="2023-01-03T15:50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–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 </w:t>
      </w:r>
      <w:del w:id="23" w:author="Thalia Priscilla" w:date="2023-01-03T15:50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like </w:delText>
        </w:r>
      </w:del>
      <w:ins w:id="24" w:author="Thalia Priscilla" w:date="2023-01-03T15:50:00Z">
        <w:r w:rsidR="00754831">
          <w:rPr>
            <w:rFonts w:ascii="Arial" w:eastAsia="Times New Roman" w:hAnsi="Arial" w:cs="Arial"/>
            <w:color w:val="000000"/>
            <w:lang w:eastAsia="en-ID"/>
          </w:rPr>
          <w:t>such as</w:t>
        </w:r>
        <w:r w:rsidR="00754831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del w:id="25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the </w:delText>
        </w:r>
      </w:del>
      <w:ins w:id="26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organizing</w:t>
        </w:r>
        <w:r w:rsidR="00754831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fundraisers </w:t>
      </w:r>
      <w:del w:id="27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I organized, or</w:delText>
        </w:r>
      </w:del>
      <w:ins w:id="28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and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 </w:t>
      </w:r>
      <w:del w:id="29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the </w:delText>
        </w:r>
      </w:del>
      <w:ins w:id="30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leading</w:t>
        </w:r>
        <w:r w:rsidR="00754831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events </w:t>
      </w:r>
      <w:del w:id="31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I led 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>as student council president.</w:t>
      </w:r>
    </w:p>
    <w:p w14:paraId="2C1F09BB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C50B26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>As I wrap up my high school years, I'll make sure to carry this valuable mindset to college and later, to my professional career. For that, I would like to thank you.</w:t>
      </w:r>
    </w:p>
    <w:p w14:paraId="0B56F168" w14:textId="270F21CE" w:rsidR="00FC741D" w:rsidRDefault="00FC741D">
      <w:pPr>
        <w:pBdr>
          <w:bottom w:val="single" w:sz="6" w:space="1" w:color="auto"/>
        </w:pBdr>
      </w:pPr>
    </w:p>
    <w:p w14:paraId="0EDC9333" w14:textId="77777777" w:rsidR="00D350DE" w:rsidRDefault="00D350DE"/>
    <w:p w14:paraId="7191B106" w14:textId="77777777" w:rsidR="00D350DE" w:rsidRDefault="00D350DE" w:rsidP="00D350D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2. How will you explore the community at Penn? Consider how Penn will help shape your perspective and identity, and how your identity and perspective will help shape Penn. (150-200 words) </w:t>
      </w:r>
    </w:p>
    <w:p w14:paraId="7D412E95" w14:textId="77777777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8A510A0" w14:textId="77777777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Draft 6</w:t>
      </w:r>
    </w:p>
    <w:p w14:paraId="7F7BA5C2" w14:textId="78661A24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 photo</w:t>
      </w:r>
      <w:ins w:id="32" w:author="Thalia Priscilla" w:date="2023-01-03T14:59:00Z">
        <w:r w:rsidR="00754831">
          <w:rPr>
            <w:rFonts w:ascii="Arial" w:hAnsi="Arial" w:cs="Arial"/>
            <w:color w:val="000000"/>
            <w:sz w:val="22"/>
            <w:szCs w:val="22"/>
          </w:rPr>
          <w:t>graph</w:t>
        </w:r>
      </w:ins>
      <w:r>
        <w:rPr>
          <w:rFonts w:ascii="Arial" w:hAnsi="Arial" w:cs="Arial"/>
          <w:color w:val="000000"/>
          <w:sz w:val="22"/>
          <w:szCs w:val="22"/>
        </w:rPr>
        <w:t>’s ability to freeze a moment or feeling in time is why I became passionate about photography. I realized that photography is more than clicking the shutter release button; it’s about preserving memories</w:t>
      </w:r>
      <w:ins w:id="33" w:author="Chiara Situmorang" w:date="2023-01-04T09:30:00Z">
        <w:r w:rsidR="00B472F1">
          <w:rPr>
            <w:rFonts w:ascii="Arial" w:hAnsi="Arial" w:cs="Arial"/>
            <w:color w:val="000000"/>
            <w:sz w:val="22"/>
            <w:szCs w:val="22"/>
          </w:rPr>
          <w:t>,</w:t>
        </w:r>
      </w:ins>
      <w:del w:id="34" w:author="Thalia Priscilla" w:date="2023-01-03T14:59:00Z">
        <w:r w:rsidDel="00754831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developed through years of practice. </w:t>
      </w:r>
      <w:commentRangeStart w:id="35"/>
      <w:ins w:id="36" w:author="Thalia Priscilla" w:date="2023-01-03T15:03:00Z">
        <w:r w:rsidR="00754831">
          <w:rPr>
            <w:rFonts w:ascii="Arial" w:hAnsi="Arial" w:cs="Arial"/>
            <w:color w:val="000000"/>
            <w:sz w:val="22"/>
            <w:szCs w:val="22"/>
          </w:rPr>
          <w:t xml:space="preserve">The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Penn Lens Club will shape my perspective in creating an open space for both appreciators of photography and photographers to appreciate captured moments, not only as </w:t>
      </w:r>
      <w:del w:id="37" w:author="Thalia Priscilla" w:date="2023-01-03T15:02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something more than just </w:delText>
        </w:r>
      </w:del>
      <w:r>
        <w:rPr>
          <w:rFonts w:ascii="Arial" w:hAnsi="Arial" w:cs="Arial"/>
          <w:color w:val="000000"/>
          <w:sz w:val="22"/>
          <w:szCs w:val="22"/>
        </w:rPr>
        <w:t>pictures but also</w:t>
      </w:r>
      <w:del w:id="38" w:author="Thalia Priscilla" w:date="2023-01-03T15:02:00Z">
        <w:r w:rsidDel="00754831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as an expression of memories.</w:t>
      </w:r>
      <w:commentRangeEnd w:id="35"/>
      <w:r w:rsidR="00B472F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5"/>
      </w:r>
    </w:p>
    <w:p w14:paraId="4593094C" w14:textId="77777777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4D89256" w14:textId="50133B28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Aside from photography, I am </w:t>
      </w:r>
      <w:ins w:id="39" w:author="Thalia Priscilla" w:date="2023-01-03T15:03:00Z">
        <w:r w:rsidR="00754831">
          <w:rPr>
            <w:rFonts w:ascii="Arial" w:hAnsi="Arial" w:cs="Arial"/>
            <w:color w:val="000000"/>
            <w:sz w:val="22"/>
            <w:szCs w:val="22"/>
          </w:rPr>
          <w:t xml:space="preserve">also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excited to get involved </w:t>
      </w:r>
      <w:del w:id="40" w:author="Thalia Priscilla" w:date="2023-01-03T15:04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with </w:delText>
        </w:r>
      </w:del>
      <w:ins w:id="41" w:author="Thalia Priscilla" w:date="2023-01-03T15:04:00Z">
        <w:r w:rsidR="00754831">
          <w:rPr>
            <w:rFonts w:ascii="Arial" w:hAnsi="Arial" w:cs="Arial"/>
            <w:color w:val="000000"/>
            <w:sz w:val="22"/>
            <w:szCs w:val="22"/>
          </w:rPr>
          <w:t xml:space="preserve">in </w:t>
        </w:r>
      </w:ins>
      <w:r>
        <w:rPr>
          <w:rFonts w:ascii="Arial" w:hAnsi="Arial" w:cs="Arial"/>
          <w:color w:val="000000"/>
          <w:sz w:val="22"/>
          <w:szCs w:val="22"/>
        </w:rPr>
        <w:t>the Best Buddies program</w:t>
      </w:r>
      <w:del w:id="42" w:author="Thalia Priscilla" w:date="2023-01-03T15:03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 at UPenn</w:delText>
        </w:r>
      </w:del>
      <w:r>
        <w:rPr>
          <w:rFonts w:ascii="Arial" w:hAnsi="Arial" w:cs="Arial"/>
          <w:color w:val="000000"/>
          <w:sz w:val="22"/>
          <w:szCs w:val="22"/>
        </w:rPr>
        <w:t>. I’m excited to be matched with adults in the Philadelphia community with Intellectual and Developmental Disabilities (IDD) and strive to include them as part of our society. I have a younger cousin with IDD</w:t>
      </w:r>
      <w:del w:id="43" w:author="Thalia Priscilla" w:date="2023-01-03T15:03:00Z">
        <w:r w:rsidDel="00754831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and </w:t>
      </w:r>
      <w:ins w:id="44" w:author="Thalia Priscilla" w:date="2023-01-03T15:00:00Z">
        <w:r w:rsidR="00754831">
          <w:rPr>
            <w:rFonts w:ascii="Arial" w:hAnsi="Arial" w:cs="Arial"/>
            <w:color w:val="000000"/>
            <w:sz w:val="22"/>
            <w:szCs w:val="22"/>
          </w:rPr>
          <w:t xml:space="preserve">saw her struggles as I </w:t>
        </w:r>
      </w:ins>
      <w:r>
        <w:rPr>
          <w:rFonts w:ascii="Arial" w:hAnsi="Arial" w:cs="Arial"/>
          <w:color w:val="000000"/>
          <w:sz w:val="22"/>
          <w:szCs w:val="22"/>
        </w:rPr>
        <w:t>gr</w:t>
      </w:r>
      <w:ins w:id="45" w:author="Thalia Priscilla" w:date="2023-01-03T15:00:00Z">
        <w:r w:rsidR="00754831">
          <w:rPr>
            <w:rFonts w:ascii="Arial" w:hAnsi="Arial" w:cs="Arial"/>
            <w:color w:val="000000"/>
            <w:sz w:val="22"/>
            <w:szCs w:val="22"/>
          </w:rPr>
          <w:t>ew</w:t>
        </w:r>
      </w:ins>
      <w:del w:id="46" w:author="Thalia Priscilla" w:date="2023-01-03T15:00:00Z">
        <w:r w:rsidDel="00754831">
          <w:rPr>
            <w:rFonts w:ascii="Arial" w:hAnsi="Arial" w:cs="Arial"/>
            <w:color w:val="000000"/>
            <w:sz w:val="22"/>
            <w:szCs w:val="22"/>
          </w:rPr>
          <w:delText>owing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up with her, </w:t>
      </w:r>
      <w:del w:id="47" w:author="Thalia Priscilla" w:date="2023-01-03T15:00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I saw the struggles she had to face, </w:delText>
        </w:r>
      </w:del>
      <w:r>
        <w:rPr>
          <w:rFonts w:ascii="Arial" w:hAnsi="Arial" w:cs="Arial"/>
          <w:color w:val="000000"/>
          <w:sz w:val="22"/>
          <w:szCs w:val="22"/>
        </w:rPr>
        <w:t>especially the stereotypical judgment</w:t>
      </w:r>
      <w:ins w:id="48" w:author="Chiara Situmorang" w:date="2023-01-04T09:30:00Z">
        <w:r w:rsidR="00B472F1">
          <w:rPr>
            <w:rFonts w:ascii="Arial" w:hAnsi="Arial" w:cs="Arial"/>
            <w:color w:val="000000"/>
            <w:sz w:val="22"/>
            <w:szCs w:val="22"/>
          </w:rPr>
          <w:t xml:space="preserve"> from others</w:t>
        </w:r>
      </w:ins>
      <w:del w:id="49" w:author="Chiara Situmorang" w:date="2023-01-04T09:30:00Z">
        <w:r w:rsidDel="00B472F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</w:t>
      </w:r>
      <w:del w:id="50" w:author="Thalia Priscilla" w:date="2023-01-03T15:01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set towards her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just because of the existence of an extra chromosome. I’ve grown to believe in the importance of inclusivity, as I hope someday the social, physical, and economic isolation of people with IDD will end. Hence, I want to use my passion and personal experience in this field to help raise awareness and strive for more inclusivity for </w:t>
      </w:r>
      <w:del w:id="51" w:author="Chiara Situmorang" w:date="2023-01-04T09:34:00Z">
        <w:r w:rsidDel="00B472F1">
          <w:rPr>
            <w:rFonts w:ascii="Arial" w:hAnsi="Arial" w:cs="Arial"/>
            <w:color w:val="000000"/>
            <w:sz w:val="22"/>
            <w:szCs w:val="22"/>
          </w:rPr>
          <w:delText xml:space="preserve">IDD </w:delText>
        </w:r>
      </w:del>
      <w:r>
        <w:rPr>
          <w:rFonts w:ascii="Arial" w:hAnsi="Arial" w:cs="Arial"/>
          <w:color w:val="000000"/>
          <w:sz w:val="22"/>
          <w:szCs w:val="22"/>
        </w:rPr>
        <w:t>individuals</w:t>
      </w:r>
      <w:ins w:id="52" w:author="Chiara Situmorang" w:date="2023-01-04T09:34:00Z">
        <w:r w:rsidR="00B472F1">
          <w:rPr>
            <w:rFonts w:ascii="Arial" w:hAnsi="Arial" w:cs="Arial"/>
            <w:color w:val="000000"/>
            <w:sz w:val="22"/>
            <w:szCs w:val="22"/>
          </w:rPr>
          <w:t xml:space="preserve"> with IDD</w:t>
        </w:r>
      </w:ins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D6D23BA" w14:textId="3F07BC15" w:rsidR="00D350DE" w:rsidRDefault="00D350DE">
      <w:pPr>
        <w:pBdr>
          <w:bottom w:val="single" w:sz="6" w:space="1" w:color="auto"/>
        </w:pBdr>
      </w:pPr>
    </w:p>
    <w:p w14:paraId="232ADD68" w14:textId="3E7CA67D" w:rsidR="00D350DE" w:rsidRDefault="00D350DE"/>
    <w:p w14:paraId="4F0BDCBB" w14:textId="77777777" w:rsidR="00D350DE" w:rsidRDefault="00D350DE"/>
    <w:p w14:paraId="016AB968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lastRenderedPageBreak/>
        <w:t xml:space="preserve">3. Considering the specific </w:t>
      </w:r>
      <w:hyperlink r:id="rId8" w:history="1">
        <w:r w:rsidRPr="00D350DE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en-ID"/>
          </w:rPr>
          <w:t>undergraduate school</w:t>
        </w:r>
      </w:hyperlink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 xml:space="preserve"> you have selected, describe how you intend to explore your academic and intellectual interests at the University of Pennsylvania. (150-200 words)</w:t>
      </w:r>
    </w:p>
    <w:p w14:paraId="76577DBB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Draft 8</w:t>
      </w:r>
    </w:p>
    <w:p w14:paraId="157F5C8F" w14:textId="6D20D288" w:rsidR="00D350DE" w:rsidRPr="00D350DE" w:rsidRDefault="00D350DE" w:rsidP="00D350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Through the local daily news, I have seen </w:t>
      </w:r>
      <w:del w:id="53" w:author="Thalia Priscilla" w:date="2023-01-03T15:36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firsthand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the struggles of Indonesia’s MSMEs to raise capital, especially during the pandemic. </w:t>
      </w:r>
      <w:commentRangeStart w:id="54"/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This </w:t>
      </w:r>
      <w:del w:id="55" w:author="Thalia Priscilla" w:date="2023-01-03T15:40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prompted </w:delText>
        </w:r>
      </w:del>
      <w:ins w:id="56" w:author="Thalia Priscilla" w:date="2023-01-03T15:40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inspired</w:t>
        </w:r>
        <w:r w:rsidR="00754831" w:rsidRPr="00D350DE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 </w:t>
        </w:r>
      </w:ins>
      <w:del w:id="57" w:author="Thalia Priscilla" w:date="2023-01-03T15:37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my interest</w:delText>
        </w:r>
      </w:del>
      <w:ins w:id="58" w:author="Thalia Priscilla" w:date="2023-01-03T15:37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me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to help MSME</w:t>
      </w:r>
      <w:ins w:id="59" w:author="Thalia Priscilla" w:date="2023-01-03T15:53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s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del w:id="60" w:author="Thalia Priscilla" w:date="2023-01-03T15:53:00Z">
        <w:r w:rsidRPr="00D350DE" w:rsidDel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owners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grow their businesses through </w:t>
      </w:r>
      <w:del w:id="61" w:author="Thalia Priscilla" w:date="2023-01-03T15:41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leveraging my knowledge of </w:delText>
        </w:r>
      </w:del>
      <w:ins w:id="62" w:author="Thalia Priscilla" w:date="2023-01-03T15:52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pursuing knowledge </w:t>
        </w:r>
      </w:ins>
      <w:ins w:id="63" w:author="Thalia Priscilla" w:date="2023-01-03T15:53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in</w:t>
        </w:r>
      </w:ins>
      <w:ins w:id="64" w:author="Thalia Priscilla" w:date="2023-01-03T15:52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</w:t>
      </w:r>
      <w:commentRangeEnd w:id="54"/>
      <w:r w:rsidR="00754831">
        <w:rPr>
          <w:rStyle w:val="CommentReference"/>
        </w:rPr>
        <w:commentReference w:id="54"/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nvestments and capital financing. I intend to gain experience in venture capital (VC) through exploring the </w:t>
      </w:r>
      <w:r w:rsidRPr="00D350DE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Pear Fellows</w:t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program. </w:t>
      </w:r>
      <w:del w:id="65" w:author="Thalia Priscilla" w:date="2023-01-03T15:38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Learning VC requires a lot of quick iterative cycles and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 believe that the program’s mentoring can give me exposure to and feedback on developing negotiation abilities, keen business judgment, and evaluating companies and industry trends. </w:t>
      </w:r>
    </w:p>
    <w:p w14:paraId="520E8F13" w14:textId="411BE29C" w:rsidR="00D350DE" w:rsidRPr="00D350DE" w:rsidRDefault="00D350DE" w:rsidP="00D350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del w:id="66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In addition to Pear Fellows,</w:delText>
        </w:r>
      </w:del>
      <w:ins w:id="67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Since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 intend to </w:t>
      </w:r>
      <w:del w:id="68" w:author="Thalia Priscilla" w:date="2023-01-03T15:38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explore my academic interests in taking</w:delText>
        </w:r>
      </w:del>
      <w:del w:id="69" w:author="Thalia Priscilla" w:date="2023-01-03T15:53:00Z">
        <w:r w:rsidRPr="00D350DE" w:rsidDel="00C13CB2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 a concentration</w:delText>
        </w:r>
      </w:del>
      <w:ins w:id="70" w:author="Thalia Priscilla" w:date="2023-01-03T15:54:00Z">
        <w:r w:rsidR="00C13CB2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concentrate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in finance</w:t>
      </w:r>
      <w:ins w:id="71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,</w:t>
        </w:r>
      </w:ins>
      <w:del w:id="72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.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 look forward to taking classes like </w:t>
      </w:r>
      <w:r w:rsidRPr="00D350DE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Financial Derivatives (FNCE 2170 and 7170)</w:t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and </w:t>
      </w:r>
      <w:r w:rsidRPr="00D350DE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 xml:space="preserve">Venture Capital and Finance of Innovation (FNCE 2500), </w:t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both of which directly </w:t>
      </w:r>
      <w:del w:id="73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combine </w:delText>
        </w:r>
      </w:del>
      <w:ins w:id="74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contribute</w:t>
        </w:r>
        <w:r w:rsidR="00754831" w:rsidRPr="00D350DE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to my interest in helping MSMEs. I believe </w:t>
      </w:r>
      <w:del w:id="75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these courses</w:delText>
        </w:r>
      </w:del>
      <w:ins w:id="76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they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can serve as building blocks to understand </w:t>
      </w:r>
      <w:del w:id="77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the stages in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VC investing with a focus on the valuation tools like the VC method, and comparable analysis used in the VC industry. </w:t>
      </w:r>
    </w:p>
    <w:p w14:paraId="113E90FE" w14:textId="7872357A" w:rsidR="00D350DE" w:rsidRDefault="00D350DE" w:rsidP="00D350DE"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I’ve also been studying fundamental-driven approaches in investing by reading books like The Intelligent Investor, The Little Book of Common Investing, and A Random Walk Down Wall Street. </w:t>
      </w:r>
      <w:del w:id="78" w:author="Chiara Situmorang" w:date="2023-01-04T09:37:00Z">
        <w:r w:rsidRPr="00D350DE" w:rsidDel="00B472F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Hence, </w:delText>
        </w:r>
      </w:del>
      <w:ins w:id="79" w:author="Thalia Priscilla" w:date="2023-01-03T15:41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I believe </w:t>
        </w:r>
      </w:ins>
      <w:del w:id="80" w:author="Thalia Priscilla" w:date="2023-01-03T15:41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I intend to explore my intellectual interests in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Wharton’s </w:t>
      </w:r>
      <w:r w:rsidRPr="00D350DE">
        <w:rPr>
          <w:rFonts w:ascii="Arial" w:eastAsia="Times New Roman" w:hAnsi="Arial" w:cs="Arial"/>
          <w:color w:val="000000"/>
          <w:lang w:eastAsia="en-ID"/>
        </w:rPr>
        <w:t xml:space="preserve">Investment and Trading Group </w:t>
      </w:r>
      <w:ins w:id="81" w:author="Thalia Priscilla" w:date="2023-01-03T15:42:00Z">
        <w:r w:rsidR="00754831">
          <w:rPr>
            <w:rFonts w:ascii="Arial" w:eastAsia="Times New Roman" w:hAnsi="Arial" w:cs="Arial"/>
            <w:color w:val="000000"/>
            <w:lang w:eastAsia="en-ID"/>
          </w:rPr>
          <w:t>can</w:t>
        </w:r>
      </w:ins>
      <w:del w:id="82" w:author="Thalia Priscilla" w:date="2023-01-03T15:41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to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</w:t>
      </w:r>
      <w:ins w:id="83" w:author="Chiara Situmorang" w:date="2023-01-04T09:37:00Z">
        <w:r w:rsidR="00B472F1">
          <w:rPr>
            <w:rFonts w:ascii="Arial" w:eastAsia="Times New Roman" w:hAnsi="Arial" w:cs="Arial"/>
            <w:color w:val="000000"/>
            <w:lang w:eastAsia="en-ID"/>
          </w:rPr>
          <w:t>further</w:t>
        </w:r>
      </w:ins>
      <w:del w:id="84" w:author="Chiara Situmorang" w:date="2023-01-04T09:37:00Z">
        <w:r w:rsidRPr="00D350DE" w:rsidDel="00B472F1">
          <w:rPr>
            <w:rFonts w:ascii="Arial" w:eastAsia="Times New Roman" w:hAnsi="Arial" w:cs="Arial"/>
            <w:color w:val="000000"/>
            <w:lang w:eastAsia="en-ID"/>
          </w:rPr>
          <w:delText xml:space="preserve">widen </w:delText>
        </w:r>
      </w:del>
      <w:ins w:id="85" w:author="Thalia Priscilla" w:date="2023-01-03T15:54:00Z">
        <w:del w:id="86" w:author="Chiara Situmorang" w:date="2023-01-04T09:37:00Z">
          <w:r w:rsidR="0009311E" w:rsidDel="00B472F1">
            <w:rPr>
              <w:rFonts w:ascii="Arial" w:eastAsia="Times New Roman" w:hAnsi="Arial" w:cs="Arial"/>
              <w:color w:val="000000"/>
              <w:lang w:eastAsia="en-ID"/>
            </w:rPr>
            <w:delText>deepen</w:delText>
          </w:r>
        </w:del>
        <w:r w:rsidR="0009311E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>my understanding of both short-term and long-term investing strategies</w:t>
      </w:r>
      <w:ins w:id="87" w:author="Thalia Priscilla" w:date="2023-01-03T15:42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to support my goals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>.</w:t>
      </w:r>
    </w:p>
    <w:sectPr w:rsidR="00D3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Chiara Situmorang" w:date="2023-01-04T09:35:00Z" w:initials="CS">
    <w:p w14:paraId="368433F7" w14:textId="77777777" w:rsidR="00B472F1" w:rsidRDefault="00B472F1" w:rsidP="00A849C7">
      <w:r>
        <w:rPr>
          <w:rStyle w:val="CommentReference"/>
        </w:rPr>
        <w:annotationRef/>
      </w:r>
      <w:r>
        <w:rPr>
          <w:sz w:val="20"/>
          <w:szCs w:val="20"/>
        </w:rPr>
        <w:t>How might they shape your perspective? Perhaps they’ll introduce you to different styles of photography?</w:t>
      </w:r>
    </w:p>
  </w:comment>
  <w:comment w:id="54" w:author="Thalia Priscilla" w:date="2023-01-03T15:51:00Z" w:initials="TP">
    <w:p w14:paraId="5F70C6BB" w14:textId="1518365D" w:rsidR="00754831" w:rsidRDefault="00754831">
      <w:pPr>
        <w:pStyle w:val="CommentText"/>
      </w:pPr>
      <w:r>
        <w:rPr>
          <w:rStyle w:val="CommentReference"/>
        </w:rPr>
        <w:annotationRef/>
      </w:r>
      <w:r>
        <w:t>Since this is something you aspire to do, I suggest rewording as such.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8433F7" w15:done="0"/>
  <w15:commentEx w15:paraId="5F70C6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C6F2" w16cex:dateUtc="2023-01-04T02:35:00Z"/>
  <w16cex:commentExtensible w16cex:durableId="275ECD67" w16cex:dateUtc="2023-01-03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8433F7" w16cid:durableId="275FC6F2"/>
  <w16cid:commentId w16cid:paraId="5F70C6BB" w16cid:durableId="275ECD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E"/>
    <w:rsid w:val="0009311E"/>
    <w:rsid w:val="00754831"/>
    <w:rsid w:val="00780138"/>
    <w:rsid w:val="008924A0"/>
    <w:rsid w:val="00B472F1"/>
    <w:rsid w:val="00C13CB2"/>
    <w:rsid w:val="00C363C8"/>
    <w:rsid w:val="00D350DE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02A7"/>
  <w15:chartTrackingRefBased/>
  <w15:docId w15:val="{84D77BAD-53C1-4087-BC09-16E7235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D350DE"/>
    <w:rPr>
      <w:color w:val="0000FF"/>
      <w:u w:val="single"/>
    </w:rPr>
  </w:style>
  <w:style w:type="paragraph" w:styleId="Revision">
    <w:name w:val="Revision"/>
    <w:hidden/>
    <w:uiPriority w:val="99"/>
    <w:semiHidden/>
    <w:rsid w:val="0075483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4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ssions.upenn.edu/exploring-academics-at-penn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Chiara Situmorang</cp:lastModifiedBy>
  <cp:revision>8</cp:revision>
  <dcterms:created xsi:type="dcterms:W3CDTF">2023-01-02T01:57:00Z</dcterms:created>
  <dcterms:modified xsi:type="dcterms:W3CDTF">2023-01-04T02:37:00Z</dcterms:modified>
</cp:coreProperties>
</file>