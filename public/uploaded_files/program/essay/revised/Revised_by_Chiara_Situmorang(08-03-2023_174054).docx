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56D2"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b/>
          <w:bCs/>
          <w:color w:val="000000"/>
          <w:u w:val="single"/>
        </w:rPr>
        <w:t>ESSAY</w:t>
      </w:r>
    </w:p>
    <w:p w14:paraId="20D3923A"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6F9D9009"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 xml:space="preserve">Your written essay should be </w:t>
      </w:r>
      <w:r w:rsidRPr="00B72741">
        <w:rPr>
          <w:rFonts w:ascii="Times New Roman" w:eastAsia="Times New Roman" w:hAnsi="Times New Roman" w:cs="Times New Roman"/>
          <w:b/>
          <w:bCs/>
          <w:i/>
          <w:iCs/>
          <w:color w:val="000000"/>
        </w:rPr>
        <w:t>no more than 750 words</w:t>
      </w:r>
      <w:r w:rsidRPr="00B72741">
        <w:rPr>
          <w:rFonts w:ascii="Times New Roman" w:eastAsia="Times New Roman" w:hAnsi="Times New Roman" w:cs="Times New Roman"/>
          <w:i/>
          <w:iCs/>
          <w:color w:val="000000"/>
        </w:rPr>
        <w:t>, and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AABA8BA"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Hi Rakha,</w:t>
      </w:r>
    </w:p>
    <w:p w14:paraId="767499F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244AED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Before going into specific comments on the content, I would start with structuring your essay. As a reader I feel like you have a lot that you want to address, but not enough cohesion. It’s good that you know your career goals and that you have an envisioned path in terms of the positions/job titles (the ‘how’). However, moving from your concerns in a specific industry (technology) towards a long-term goal that you want to achieve (the ‘what’), I would break down more clearly what your concerns are in the industry.</w:t>
      </w:r>
    </w:p>
    <w:p w14:paraId="4FF45AD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6C4D4011"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 suggestion on the outline:</w:t>
      </w:r>
    </w:p>
    <w:p w14:paraId="6A9FD032"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Sidenote: the word count are just guidelines – you can adjust as necessary, but stick to the overall word count and try to have a flow that would come together as a united idea.</w:t>
      </w:r>
    </w:p>
    <w:p w14:paraId="1003107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 </w:t>
      </w:r>
    </w:p>
    <w:p w14:paraId="609B7A3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1.</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Thesis/problem statement – what is it about technology that you want to focus on? What issue do you want to address or what goal do you seek to achieve with it? (e.g. if you want to talk about digitizing MSMEs, make sure your focus on it) (150 words)</w:t>
      </w:r>
    </w:p>
    <w:p w14:paraId="47ABCF9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2.</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Moving from point #1, how do you propose to address the issue? You talked about running your own company. What will the company do to address the issue? Prior to running the company, you want to gain experience in consulting. What do you aim to achieve in this role? (200 words)</w:t>
      </w:r>
    </w:p>
    <w:p w14:paraId="2548B91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3.</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your experience has helped you in pursuing your goals above thus far (career in Kantar, education, etc. (100 words)</w:t>
      </w:r>
    </w:p>
    <w:p w14:paraId="71F269C5"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lastRenderedPageBreak/>
        <w:t>4.</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an MBA will help you achieve those goals moving forward and why Questrom. (200 words)</w:t>
      </w:r>
    </w:p>
    <w:p w14:paraId="7BD09B6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5.</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Conclusion – go back to your problem statement and tie that into your intention in obtaining an MBA in Questrom. (100 words)</w:t>
      </w:r>
    </w:p>
    <w:p w14:paraId="0CE6D3E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Feel free to structure otherwise, but make sure you have a focal point that integrates all your ideas.</w:t>
      </w:r>
    </w:p>
    <w:p w14:paraId="0E5C06C9"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B7CF38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All the best!</w:t>
      </w:r>
    </w:p>
    <w:p w14:paraId="03979030" w14:textId="77777777" w:rsidR="00B72741" w:rsidRPr="00B72741" w:rsidRDefault="00B72741" w:rsidP="00B72741">
      <w:pPr>
        <w:rPr>
          <w:rFonts w:ascii="Times New Roman" w:eastAsia="Times New Roman" w:hAnsi="Times New Roman" w:cs="Times New Roman"/>
        </w:rPr>
      </w:pPr>
    </w:p>
    <w:p w14:paraId="68832494" w14:textId="77777777" w:rsidR="00B72741" w:rsidRPr="00B72741" w:rsidRDefault="00B72741" w:rsidP="00B72741">
      <w:pPr>
        <w:spacing w:before="240" w:after="120"/>
        <w:rPr>
          <w:rFonts w:ascii="Times New Roman" w:eastAsia="Times New Roman" w:hAnsi="Times New Roman" w:cs="Times New Roman"/>
        </w:rPr>
      </w:pPr>
      <w:r w:rsidRPr="00B72741">
        <w:rPr>
          <w:rFonts w:ascii="Times New Roman" w:eastAsia="Times New Roman" w:hAnsi="Times New Roman" w:cs="Times New Roman"/>
          <w:b/>
          <w:bCs/>
          <w:i/>
          <w:iCs/>
          <w:color w:val="000000"/>
        </w:rPr>
        <w:t>NEW ESSAY DRAFT</w:t>
      </w:r>
    </w:p>
    <w:p w14:paraId="0A1F22E0" w14:textId="77777777" w:rsidR="00B72741" w:rsidRDefault="00B72741" w:rsidP="00B72741">
      <w:pPr>
        <w:spacing w:after="480"/>
        <w:rPr>
          <w:ins w:id="0" w:author="Microsoft Office User" w:date="2023-03-08T15:12:00Z"/>
          <w:rFonts w:ascii="Times New Roman" w:eastAsia="Times New Roman" w:hAnsi="Times New Roman" w:cs="Times New Roman"/>
          <w:color w:val="000000"/>
        </w:rPr>
      </w:pPr>
      <w:r w:rsidRPr="00B72741">
        <w:rPr>
          <w:rFonts w:ascii="Times New Roman" w:eastAsia="Times New Roman" w:hAnsi="Times New Roman" w:cs="Times New Roman"/>
          <w:color w:val="000000"/>
        </w:rPr>
        <w:t xml:space="preserve">Indonesia’s economy is highly driven by MSMEs (Micro Small and Medium Enterprises) where they contribute 60% to total GDP and absorb 97% of employment in Indonesia. To remain competitive in the global market and relying less on imports of goods and services, digitalization of these MSMEs is important and is part of the Indonesian government’s plan for upcoming years. </w:t>
      </w:r>
      <w:commentRangeStart w:id="1"/>
      <w:r w:rsidRPr="00B72741">
        <w:rPr>
          <w:rFonts w:ascii="Times New Roman" w:eastAsia="Times New Roman" w:hAnsi="Times New Roman" w:cs="Times New Roman"/>
          <w:color w:val="000000"/>
        </w:rPr>
        <w:t xml:space="preserve">However, adaptation of digital technology among MSMEs in Indonesia for productive purposes is still 22.5%. On top of that, digital transformation on Indonesia’s MSMEs only reached 13% in 2020 while China and Japan reached 48% and 58% respectively hence digitalization of Indonesia’s MSMEs is still behind compared to other countries in Asia. </w:t>
      </w:r>
      <w:commentRangeEnd w:id="1"/>
      <w:r w:rsidR="00E045F6">
        <w:rPr>
          <w:rStyle w:val="CommentReference"/>
        </w:rPr>
        <w:commentReference w:id="1"/>
      </w:r>
      <w:r w:rsidRPr="00B72741">
        <w:rPr>
          <w:rFonts w:ascii="Times New Roman" w:eastAsia="Times New Roman" w:hAnsi="Times New Roman" w:cs="Times New Roman"/>
          <w:color w:val="000000"/>
        </w:rPr>
        <w:t>With only around 30% of MSMEs in Indonesia that are considered digitally literate, MSMEs digitalization in Indonesia is a problem that needs to be addressed further in order to drive faster growth in the future.</w:t>
      </w:r>
    </w:p>
    <w:p w14:paraId="5545FA64" w14:textId="38BFEFD4" w:rsidR="005A5FF9" w:rsidRPr="00B72741" w:rsidRDefault="005A5FF9" w:rsidP="00B72741">
      <w:pPr>
        <w:spacing w:after="480"/>
        <w:rPr>
          <w:rFonts w:ascii="Times New Roman" w:eastAsia="Times New Roman" w:hAnsi="Times New Roman" w:cs="Times New Roman"/>
        </w:rPr>
      </w:pPr>
      <w:ins w:id="2" w:author="Microsoft Office User" w:date="2023-03-08T15:12:00Z">
        <w:r>
          <w:rPr>
            <w:rFonts w:ascii="Times New Roman" w:eastAsia="Times New Roman" w:hAnsi="Times New Roman" w:cs="Times New Roman"/>
            <w:color w:val="000000"/>
          </w:rPr>
          <w:t>----KANTAR experience should be placed here -----</w:t>
        </w:r>
      </w:ins>
    </w:p>
    <w:p w14:paraId="6789AE6F" w14:textId="31E446AB"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In order to </w:t>
      </w:r>
      <w:del w:id="3" w:author="Microsoft Office User" w:date="2023-03-08T15:12:00Z">
        <w:r w:rsidRPr="00B72741" w:rsidDel="005A5FF9">
          <w:rPr>
            <w:rFonts w:ascii="Times New Roman" w:eastAsia="Times New Roman" w:hAnsi="Times New Roman" w:cs="Times New Roman"/>
            <w:color w:val="000000"/>
          </w:rPr>
          <w:delText xml:space="preserve">tackle the issue of </w:delText>
        </w:r>
      </w:del>
      <w:ins w:id="4" w:author="Microsoft Office User" w:date="2023-03-08T15:12:00Z">
        <w:r w:rsidR="005A5FF9">
          <w:rPr>
            <w:rFonts w:ascii="Times New Roman" w:eastAsia="Times New Roman" w:hAnsi="Times New Roman" w:cs="Times New Roman"/>
            <w:color w:val="000000"/>
          </w:rPr>
          <w:t xml:space="preserve">help </w:t>
        </w:r>
      </w:ins>
      <w:r w:rsidRPr="00B72741">
        <w:rPr>
          <w:rFonts w:ascii="Times New Roman" w:eastAsia="Times New Roman" w:hAnsi="Times New Roman" w:cs="Times New Roman"/>
          <w:color w:val="000000"/>
        </w:rPr>
        <w:t>digitiz</w:t>
      </w:r>
      <w:ins w:id="5" w:author="Microsoft Office User" w:date="2023-03-08T15:12:00Z">
        <w:r w:rsidR="005A5FF9">
          <w:rPr>
            <w:rFonts w:ascii="Times New Roman" w:eastAsia="Times New Roman" w:hAnsi="Times New Roman" w:cs="Times New Roman"/>
            <w:color w:val="000000"/>
          </w:rPr>
          <w:t>e</w:t>
        </w:r>
      </w:ins>
      <w:del w:id="6" w:author="Microsoft Office User" w:date="2023-03-08T15:12:00Z">
        <w:r w:rsidRPr="00B72741" w:rsidDel="005A5FF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more MSMEs in Indonesia, my long term goal is to be an active contributor to help solve this issue </w:t>
      </w:r>
      <w:del w:id="7" w:author="Microsoft Office User" w:date="2023-03-08T15:12:00Z">
        <w:r w:rsidRPr="00B72741" w:rsidDel="005A5FF9">
          <w:rPr>
            <w:rFonts w:ascii="Times New Roman" w:eastAsia="Times New Roman" w:hAnsi="Times New Roman" w:cs="Times New Roman"/>
            <w:color w:val="000000"/>
          </w:rPr>
          <w:delText xml:space="preserve">through </w:delText>
        </w:r>
      </w:del>
      <w:ins w:id="8" w:author="Microsoft Office User" w:date="2023-03-08T15:12:00Z">
        <w:r w:rsidR="005A5FF9">
          <w:rPr>
            <w:rFonts w:ascii="Times New Roman" w:eastAsia="Times New Roman" w:hAnsi="Times New Roman" w:cs="Times New Roman"/>
            <w:color w:val="000000"/>
          </w:rPr>
          <w:t>by</w:t>
        </w:r>
        <w:r w:rsidR="005A5FF9"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 xml:space="preserve">running my own company that promotes and gives access to digital technology to MSMEs in Indonesia. </w:t>
      </w:r>
      <w:commentRangeStart w:id="9"/>
      <w:r w:rsidRPr="00B72741">
        <w:rPr>
          <w:rFonts w:ascii="Times New Roman" w:eastAsia="Times New Roman" w:hAnsi="Times New Roman" w:cs="Times New Roman"/>
          <w:color w:val="000000"/>
        </w:rPr>
        <w:t>The company itself will act as a mediator to educate and utilize digital technology for MSMEs in Indonesia especially those in regions that have digital gaps</w:t>
      </w:r>
      <w:commentRangeEnd w:id="9"/>
      <w:r w:rsidR="00846BCF">
        <w:rPr>
          <w:rStyle w:val="CommentReference"/>
        </w:rPr>
        <w:commentReference w:id="9"/>
      </w:r>
      <w:r w:rsidRPr="00B72741">
        <w:rPr>
          <w:rFonts w:ascii="Times New Roman" w:eastAsia="Times New Roman" w:hAnsi="Times New Roman" w:cs="Times New Roman"/>
          <w:color w:val="000000"/>
        </w:rPr>
        <w:t xml:space="preserve">. </w:t>
      </w:r>
      <w:commentRangeStart w:id="10"/>
      <w:r w:rsidRPr="00B72741">
        <w:rPr>
          <w:rFonts w:ascii="Times New Roman" w:eastAsia="Times New Roman" w:hAnsi="Times New Roman" w:cs="Times New Roman"/>
          <w:color w:val="000000"/>
        </w:rPr>
        <w:t>For example, local manufacturers in remote areas such as coffee farmers in certain highlands, local blacksmiths and also woodworkers can compete in a larger market through digital access and technological advancements. As a result, local products will have a bigger place in the market and Indonesia can rely less on imports.</w:t>
      </w:r>
      <w:commentRangeEnd w:id="10"/>
      <w:r w:rsidR="00846BCF">
        <w:rPr>
          <w:rStyle w:val="CommentReference"/>
        </w:rPr>
        <w:commentReference w:id="10"/>
      </w:r>
    </w:p>
    <w:p w14:paraId="27F5C7F8" w14:textId="34E24CB2" w:rsidR="00B72741" w:rsidRPr="00B72741" w:rsidRDefault="00B72741" w:rsidP="00B72741">
      <w:pPr>
        <w:spacing w:before="240" w:after="240"/>
        <w:rPr>
          <w:rFonts w:ascii="Times New Roman" w:eastAsia="Times New Roman" w:hAnsi="Times New Roman" w:cs="Times New Roman"/>
        </w:rPr>
      </w:pPr>
      <w:commentRangeStart w:id="11"/>
      <w:r w:rsidRPr="00B72741">
        <w:rPr>
          <w:rFonts w:ascii="Times New Roman" w:eastAsia="Times New Roman" w:hAnsi="Times New Roman" w:cs="Times New Roman"/>
          <w:color w:val="000000"/>
        </w:rPr>
        <w:t>Prior to running my own business venture, I plan to gain experience in a top tier management consulting company and focus on digitization projects and the technology industry.</w:t>
      </w:r>
      <w:commentRangeEnd w:id="11"/>
      <w:r w:rsidR="008019C6">
        <w:rPr>
          <w:rStyle w:val="CommentReference"/>
        </w:rPr>
        <w:commentReference w:id="11"/>
      </w:r>
      <w:r w:rsidRPr="00B72741">
        <w:rPr>
          <w:rFonts w:ascii="Times New Roman" w:eastAsia="Times New Roman" w:hAnsi="Times New Roman" w:cs="Times New Roman"/>
          <w:color w:val="000000"/>
        </w:rPr>
        <w:t xml:space="preserve"> By doing so, I aim to learn more on how </w:t>
      </w:r>
      <w:commentRangeStart w:id="12"/>
      <w:r w:rsidRPr="00B72741">
        <w:rPr>
          <w:rFonts w:ascii="Times New Roman" w:eastAsia="Times New Roman" w:hAnsi="Times New Roman" w:cs="Times New Roman"/>
          <w:color w:val="000000"/>
        </w:rPr>
        <w:t xml:space="preserve">the industry </w:t>
      </w:r>
      <w:commentRangeEnd w:id="12"/>
      <w:r w:rsidR="008019C6">
        <w:rPr>
          <w:rStyle w:val="CommentReference"/>
        </w:rPr>
        <w:commentReference w:id="12"/>
      </w:r>
      <w:r w:rsidRPr="00B72741">
        <w:rPr>
          <w:rFonts w:ascii="Times New Roman" w:eastAsia="Times New Roman" w:hAnsi="Times New Roman" w:cs="Times New Roman"/>
          <w:color w:val="000000"/>
        </w:rPr>
        <w:t xml:space="preserve">works and understand better the challenges the industry faces in terms of technological adaptation. On top of that, in a consulting environment, I will be exposed to different kinds of scenarios and challenges through different projects. With a highly </w:t>
      </w:r>
      <w:r w:rsidRPr="00B72741">
        <w:rPr>
          <w:rFonts w:ascii="Times New Roman" w:eastAsia="Times New Roman" w:hAnsi="Times New Roman" w:cs="Times New Roman"/>
          <w:color w:val="000000"/>
        </w:rPr>
        <w:lastRenderedPageBreak/>
        <w:t xml:space="preserve">dynamic nature, I hope to learn </w:t>
      </w:r>
      <w:ins w:id="13" w:author="Microsoft Office User" w:date="2023-03-08T15:06:00Z">
        <w:r w:rsidR="006F508B">
          <w:rPr>
            <w:rFonts w:ascii="Times New Roman" w:eastAsia="Times New Roman" w:hAnsi="Times New Roman" w:cs="Times New Roman"/>
            <w:color w:val="000000"/>
          </w:rPr>
          <w:t xml:space="preserve">about </w:t>
        </w:r>
      </w:ins>
      <w:r w:rsidRPr="00B72741">
        <w:rPr>
          <w:rFonts w:ascii="Times New Roman" w:eastAsia="Times New Roman" w:hAnsi="Times New Roman" w:cs="Times New Roman"/>
          <w:color w:val="000000"/>
        </w:rPr>
        <w:t xml:space="preserve">the technological industry at a faster pace </w:t>
      </w:r>
      <w:r w:rsidRPr="002B1873">
        <w:rPr>
          <w:rFonts w:ascii="Times New Roman" w:eastAsia="Times New Roman" w:hAnsi="Times New Roman" w:cs="Times New Roman"/>
          <w:strike/>
          <w:color w:val="000000"/>
          <w:rPrChange w:id="14" w:author="Microsoft Office User" w:date="2023-03-08T15:06:00Z">
            <w:rPr>
              <w:rFonts w:ascii="Times New Roman" w:eastAsia="Times New Roman" w:hAnsi="Times New Roman" w:cs="Times New Roman"/>
              <w:color w:val="000000"/>
            </w:rPr>
          </w:rPrChange>
        </w:rPr>
        <w:t>by having a career in a management consulting company</w:t>
      </w:r>
      <w:r w:rsidRPr="00B72741">
        <w:rPr>
          <w:rFonts w:ascii="Times New Roman" w:eastAsia="Times New Roman" w:hAnsi="Times New Roman" w:cs="Times New Roman"/>
          <w:color w:val="000000"/>
        </w:rPr>
        <w:t>.</w:t>
      </w:r>
    </w:p>
    <w:p w14:paraId="1B05414C" w14:textId="6191223B" w:rsidR="00B72741" w:rsidRPr="00B72741" w:rsidRDefault="00B72741" w:rsidP="00B72741">
      <w:pPr>
        <w:spacing w:before="240" w:after="240"/>
        <w:rPr>
          <w:rFonts w:ascii="Times New Roman" w:eastAsia="Times New Roman" w:hAnsi="Times New Roman" w:cs="Times New Roman"/>
        </w:rPr>
      </w:pPr>
      <w:commentRangeStart w:id="15"/>
      <w:r w:rsidRPr="00B72741">
        <w:rPr>
          <w:rFonts w:ascii="Times New Roman" w:eastAsia="Times New Roman" w:hAnsi="Times New Roman" w:cs="Times New Roman"/>
          <w:color w:val="000000"/>
        </w:rPr>
        <w:t xml:space="preserve">My experiences </w:t>
      </w:r>
      <w:ins w:id="16" w:author="Microsoft Office User" w:date="2023-03-08T15:07:00Z">
        <w:r w:rsidR="00ED0A87">
          <w:rPr>
            <w:rFonts w:ascii="Times New Roman" w:eastAsia="Times New Roman" w:hAnsi="Times New Roman" w:cs="Times New Roman"/>
            <w:color w:val="000000"/>
          </w:rPr>
          <w:t xml:space="preserve">working for Kantar, a data and consulting company, </w:t>
        </w:r>
      </w:ins>
      <w:r w:rsidRPr="00B72741">
        <w:rPr>
          <w:rFonts w:ascii="Times New Roman" w:eastAsia="Times New Roman" w:hAnsi="Times New Roman" w:cs="Times New Roman"/>
          <w:color w:val="000000"/>
        </w:rPr>
        <w:t>have helped me understand how powerful technology is in driving growth for a business</w:t>
      </w:r>
      <w:ins w:id="17" w:author="Microsoft Office User" w:date="2023-03-08T15:07:00Z">
        <w:r w:rsidR="00ED0A87">
          <w:rPr>
            <w:rFonts w:ascii="Times New Roman" w:eastAsia="Times New Roman" w:hAnsi="Times New Roman" w:cs="Times New Roman"/>
            <w:color w:val="000000"/>
          </w:rPr>
          <w:t xml:space="preserve"> as </w:t>
        </w:r>
      </w:ins>
      <w:del w:id="18" w:author="Microsoft Office User" w:date="2023-03-08T15:07:00Z">
        <w:r w:rsidRPr="00B72741" w:rsidDel="00ED0A87">
          <w:rPr>
            <w:rFonts w:ascii="Times New Roman" w:eastAsia="Times New Roman" w:hAnsi="Times New Roman" w:cs="Times New Roman"/>
            <w:color w:val="000000"/>
          </w:rPr>
          <w:delText xml:space="preserve"> especially from my time in Kantar, a data and consulting company, where </w:delText>
        </w:r>
      </w:del>
      <w:r w:rsidRPr="00B72741">
        <w:rPr>
          <w:rFonts w:ascii="Times New Roman" w:eastAsia="Times New Roman" w:hAnsi="Times New Roman" w:cs="Times New Roman"/>
          <w:color w:val="000000"/>
        </w:rPr>
        <w:t>I work</w:t>
      </w:r>
      <w:ins w:id="19" w:author="Microsoft Office User" w:date="2023-03-08T15:07:00Z">
        <w:r w:rsidR="00ED0A87">
          <w:rPr>
            <w:rFonts w:ascii="Times New Roman" w:eastAsia="Times New Roman" w:hAnsi="Times New Roman" w:cs="Times New Roman"/>
            <w:color w:val="000000"/>
          </w:rPr>
          <w:t>ed</w:t>
        </w:r>
      </w:ins>
      <w:r w:rsidRPr="00B72741">
        <w:rPr>
          <w:rFonts w:ascii="Times New Roman" w:eastAsia="Times New Roman" w:hAnsi="Times New Roman" w:cs="Times New Roman"/>
          <w:color w:val="000000"/>
        </w:rPr>
        <w:t xml:space="preserve"> with different clients to help them grow through market research data. </w:t>
      </w:r>
      <w:commentRangeEnd w:id="15"/>
      <w:r w:rsidR="007B6C4E">
        <w:rPr>
          <w:rStyle w:val="CommentReference"/>
        </w:rPr>
        <w:commentReference w:id="15"/>
      </w:r>
      <w:r w:rsidRPr="00B72741">
        <w:rPr>
          <w:rFonts w:ascii="Times New Roman" w:eastAsia="Times New Roman" w:hAnsi="Times New Roman" w:cs="Times New Roman"/>
          <w:color w:val="000000"/>
        </w:rPr>
        <w:t>Working in Kantar made me realize how powerful data is when used correctly</w:t>
      </w:r>
      <w:ins w:id="20" w:author="Microsoft Office User" w:date="2023-03-08T15:08:00Z">
        <w:r w:rsidR="00B75629">
          <w:rPr>
            <w:rFonts w:ascii="Times New Roman" w:eastAsia="Times New Roman" w:hAnsi="Times New Roman" w:cs="Times New Roman"/>
            <w:color w:val="000000"/>
          </w:rPr>
          <w:t xml:space="preserve">: we could </w:t>
        </w:r>
      </w:ins>
      <w:del w:id="21" w:author="Microsoft Office User" w:date="2023-03-08T15:08:00Z">
        <w:r w:rsidRPr="00B72741" w:rsidDel="00B75629">
          <w:rPr>
            <w:rFonts w:ascii="Times New Roman" w:eastAsia="Times New Roman" w:hAnsi="Times New Roman" w:cs="Times New Roman"/>
            <w:color w:val="000000"/>
          </w:rPr>
          <w:delText xml:space="preserve"> such as </w:delText>
        </w:r>
      </w:del>
      <w:r w:rsidRPr="00B72741">
        <w:rPr>
          <w:rFonts w:ascii="Times New Roman" w:eastAsia="Times New Roman" w:hAnsi="Times New Roman" w:cs="Times New Roman"/>
          <w:color w:val="000000"/>
        </w:rPr>
        <w:t>understand</w:t>
      </w:r>
      <w:del w:id="22" w:author="Microsoft Office User" w:date="2023-03-08T15:08:00Z">
        <w:r w:rsidRPr="00B72741" w:rsidDel="00B7562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buyers better and gain</w:t>
      </w:r>
      <w:ins w:id="23" w:author="Microsoft Office User" w:date="2023-03-08T15:08:00Z">
        <w:r w:rsidR="00B75629">
          <w:rPr>
            <w:rFonts w:ascii="Times New Roman" w:eastAsia="Times New Roman" w:hAnsi="Times New Roman" w:cs="Times New Roman"/>
            <w:color w:val="000000"/>
          </w:rPr>
          <w:t>ed</w:t>
        </w:r>
      </w:ins>
      <w:del w:id="24" w:author="Microsoft Office User" w:date="2023-03-08T15:08:00Z">
        <w:r w:rsidRPr="00B72741" w:rsidDel="00B7562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the upper hand against competitors. </w:t>
      </w:r>
      <w:commentRangeStart w:id="25"/>
      <w:r w:rsidRPr="00B72741">
        <w:rPr>
          <w:rFonts w:ascii="Times New Roman" w:eastAsia="Times New Roman" w:hAnsi="Times New Roman" w:cs="Times New Roman"/>
          <w:color w:val="000000"/>
        </w:rPr>
        <w:t xml:space="preserve">If </w:t>
      </w:r>
      <w:del w:id="26" w:author="Microsoft Office User" w:date="2023-03-08T15:08:00Z">
        <w:r w:rsidRPr="00B72741" w:rsidDel="00B75629">
          <w:rPr>
            <w:rFonts w:ascii="Times New Roman" w:eastAsia="Times New Roman" w:hAnsi="Times New Roman" w:cs="Times New Roman"/>
            <w:color w:val="000000"/>
          </w:rPr>
          <w:delText>understanding data</w:delText>
        </w:r>
      </w:del>
      <w:ins w:id="27" w:author="Microsoft Office User" w:date="2023-03-08T15:08:00Z">
        <w:r w:rsidR="00B75629">
          <w:rPr>
            <w:rFonts w:ascii="Times New Roman" w:eastAsia="Times New Roman" w:hAnsi="Times New Roman" w:cs="Times New Roman"/>
            <w:color w:val="000000"/>
          </w:rPr>
          <w:t>data analysis</w:t>
        </w:r>
      </w:ins>
      <w:r w:rsidRPr="00B72741">
        <w:rPr>
          <w:rFonts w:ascii="Times New Roman" w:eastAsia="Times New Roman" w:hAnsi="Times New Roman" w:cs="Times New Roman"/>
          <w:color w:val="000000"/>
        </w:rPr>
        <w:t xml:space="preserve"> </w:t>
      </w:r>
      <w:del w:id="28" w:author="Microsoft Office User" w:date="2023-03-08T15:08:00Z">
        <w:r w:rsidRPr="00B72741" w:rsidDel="00B75629">
          <w:rPr>
            <w:rFonts w:ascii="Times New Roman" w:eastAsia="Times New Roman" w:hAnsi="Times New Roman" w:cs="Times New Roman"/>
            <w:color w:val="000000"/>
          </w:rPr>
          <w:delText xml:space="preserve">can </w:delText>
        </w:r>
      </w:del>
      <w:ins w:id="29" w:author="Microsoft Office User" w:date="2023-03-08T15:08:00Z">
        <w:r w:rsidR="00B75629">
          <w:rPr>
            <w:rFonts w:ascii="Times New Roman" w:eastAsia="Times New Roman" w:hAnsi="Times New Roman" w:cs="Times New Roman"/>
            <w:color w:val="000000"/>
          </w:rPr>
          <w:t>is</w:t>
        </w:r>
        <w:r w:rsidR="00B75629" w:rsidRPr="00B72741">
          <w:rPr>
            <w:rFonts w:ascii="Times New Roman" w:eastAsia="Times New Roman" w:hAnsi="Times New Roman" w:cs="Times New Roman"/>
            <w:color w:val="000000"/>
          </w:rPr>
          <w:t xml:space="preserve"> </w:t>
        </w:r>
      </w:ins>
      <w:del w:id="30" w:author="Microsoft Office User" w:date="2023-03-08T15:08:00Z">
        <w:r w:rsidRPr="00B72741" w:rsidDel="00B75629">
          <w:rPr>
            <w:rFonts w:ascii="Times New Roman" w:eastAsia="Times New Roman" w:hAnsi="Times New Roman" w:cs="Times New Roman"/>
            <w:color w:val="000000"/>
          </w:rPr>
          <w:delText xml:space="preserve">be </w:delText>
        </w:r>
      </w:del>
      <w:ins w:id="31" w:author="Microsoft Office User" w:date="2023-03-08T15:08:00Z">
        <w:r w:rsidR="00B75629">
          <w:rPr>
            <w:rFonts w:ascii="Times New Roman" w:eastAsia="Times New Roman" w:hAnsi="Times New Roman" w:cs="Times New Roman"/>
            <w:color w:val="000000"/>
          </w:rPr>
          <w:t>alread</w:t>
        </w:r>
      </w:ins>
      <w:ins w:id="32" w:author="Microsoft Office User" w:date="2023-03-08T15:09:00Z">
        <w:r w:rsidR="00B75629">
          <w:rPr>
            <w:rFonts w:ascii="Times New Roman" w:eastAsia="Times New Roman" w:hAnsi="Times New Roman" w:cs="Times New Roman"/>
            <w:color w:val="000000"/>
          </w:rPr>
          <w:t>y</w:t>
        </w:r>
      </w:ins>
      <w:ins w:id="33" w:author="Microsoft Office User" w:date="2023-03-08T15:08:00Z">
        <w:r w:rsidR="00B75629" w:rsidRPr="00B72741">
          <w:rPr>
            <w:rFonts w:ascii="Times New Roman" w:eastAsia="Times New Roman" w:hAnsi="Times New Roman" w:cs="Times New Roman"/>
            <w:color w:val="000000"/>
          </w:rPr>
          <w:t xml:space="preserve"> </w:t>
        </w:r>
      </w:ins>
      <w:del w:id="34" w:author="Microsoft Office User" w:date="2023-03-08T15:08:00Z">
        <w:r w:rsidRPr="00B72741" w:rsidDel="00B75629">
          <w:rPr>
            <w:rFonts w:ascii="Times New Roman" w:eastAsia="Times New Roman" w:hAnsi="Times New Roman" w:cs="Times New Roman"/>
            <w:color w:val="000000"/>
          </w:rPr>
          <w:delText xml:space="preserve">very </w:delText>
        </w:r>
      </w:del>
      <w:del w:id="35" w:author="Microsoft Office User" w:date="2023-03-08T15:09:00Z">
        <w:r w:rsidRPr="00B72741" w:rsidDel="00B75629">
          <w:rPr>
            <w:rFonts w:ascii="Times New Roman" w:eastAsia="Times New Roman" w:hAnsi="Times New Roman" w:cs="Times New Roman"/>
            <w:color w:val="000000"/>
          </w:rPr>
          <w:delText>powerful</w:delText>
        </w:r>
      </w:del>
      <w:ins w:id="36" w:author="Microsoft Office User" w:date="2023-03-08T15:09:00Z">
        <w:r w:rsidR="00B75629">
          <w:rPr>
            <w:rFonts w:ascii="Times New Roman" w:eastAsia="Times New Roman" w:hAnsi="Times New Roman" w:cs="Times New Roman"/>
            <w:color w:val="000000"/>
          </w:rPr>
          <w:t>beneficial</w:t>
        </w:r>
      </w:ins>
      <w:ins w:id="37" w:author="Microsoft Office User" w:date="2023-03-08T15:08:00Z">
        <w:r w:rsidR="00B75629">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then other technological advancements will surely drive significant growth for these MSMEs. </w:t>
      </w:r>
      <w:commentRangeEnd w:id="25"/>
      <w:r w:rsidR="008019C6">
        <w:rPr>
          <w:rStyle w:val="CommentReference"/>
        </w:rPr>
        <w:commentReference w:id="25"/>
      </w:r>
      <w:ins w:id="38" w:author="Microsoft Office User" w:date="2023-03-08T15:09:00Z">
        <w:r w:rsidR="007B6C4E">
          <w:rPr>
            <w:rFonts w:ascii="Times New Roman" w:eastAsia="Times New Roman" w:hAnsi="Times New Roman" w:cs="Times New Roman"/>
            <w:color w:val="000000"/>
          </w:rPr>
          <w:t xml:space="preserve">By </w:t>
        </w:r>
      </w:ins>
      <w:del w:id="39" w:author="Microsoft Office User" w:date="2023-03-08T15:09:00Z">
        <w:r w:rsidRPr="00B72741" w:rsidDel="007B6C4E">
          <w:rPr>
            <w:rFonts w:ascii="Times New Roman" w:eastAsia="Times New Roman" w:hAnsi="Times New Roman" w:cs="Times New Roman"/>
            <w:color w:val="000000"/>
          </w:rPr>
          <w:delText xml:space="preserve">For example, </w:delText>
        </w:r>
      </w:del>
      <w:r w:rsidRPr="00B72741">
        <w:rPr>
          <w:rFonts w:ascii="Times New Roman" w:eastAsia="Times New Roman" w:hAnsi="Times New Roman" w:cs="Times New Roman"/>
          <w:color w:val="000000"/>
        </w:rPr>
        <w:t xml:space="preserve">utilizing </w:t>
      </w:r>
      <w:commentRangeStart w:id="40"/>
      <w:r w:rsidRPr="00B72741">
        <w:rPr>
          <w:rFonts w:ascii="Times New Roman" w:eastAsia="Times New Roman" w:hAnsi="Times New Roman" w:cs="Times New Roman"/>
          <w:color w:val="000000"/>
        </w:rPr>
        <w:t xml:space="preserve">online marketplace </w:t>
      </w:r>
      <w:commentRangeEnd w:id="40"/>
      <w:r w:rsidR="008019C6">
        <w:rPr>
          <w:rStyle w:val="CommentReference"/>
        </w:rPr>
        <w:commentReference w:id="40"/>
      </w:r>
      <w:r w:rsidRPr="00B72741">
        <w:rPr>
          <w:rFonts w:ascii="Times New Roman" w:eastAsia="Times New Roman" w:hAnsi="Times New Roman" w:cs="Times New Roman"/>
          <w:color w:val="000000"/>
        </w:rPr>
        <w:t>for local businesses in far out regions, us</w:t>
      </w:r>
      <w:ins w:id="41" w:author="Microsoft Office User" w:date="2023-03-08T15:09:00Z">
        <w:r w:rsidR="007B6C4E">
          <w:rPr>
            <w:rFonts w:ascii="Times New Roman" w:eastAsia="Times New Roman" w:hAnsi="Times New Roman" w:cs="Times New Roman"/>
            <w:color w:val="000000"/>
          </w:rPr>
          <w:t>ing</w:t>
        </w:r>
      </w:ins>
      <w:del w:id="42" w:author="Microsoft Office User" w:date="2023-03-08T15:09:00Z">
        <w:r w:rsidRPr="00B72741" w:rsidDel="007B6C4E">
          <w:rPr>
            <w:rFonts w:ascii="Times New Roman" w:eastAsia="Times New Roman" w:hAnsi="Times New Roman" w:cs="Times New Roman"/>
            <w:color w:val="000000"/>
          </w:rPr>
          <w:delText>age</w:delText>
        </w:r>
      </w:del>
      <w:r w:rsidRPr="00B72741">
        <w:rPr>
          <w:rFonts w:ascii="Times New Roman" w:eastAsia="Times New Roman" w:hAnsi="Times New Roman" w:cs="Times New Roman"/>
          <w:color w:val="000000"/>
        </w:rPr>
        <w:t xml:space="preserve"> </w:t>
      </w:r>
      <w:del w:id="43" w:author="Microsoft Office User" w:date="2023-03-08T15:09:00Z">
        <w:r w:rsidRPr="00B72741" w:rsidDel="007B6C4E">
          <w:rPr>
            <w:rFonts w:ascii="Times New Roman" w:eastAsia="Times New Roman" w:hAnsi="Times New Roman" w:cs="Times New Roman"/>
            <w:color w:val="000000"/>
          </w:rPr>
          <w:delText xml:space="preserve">of </w:delText>
        </w:r>
      </w:del>
      <w:r w:rsidRPr="00B72741">
        <w:rPr>
          <w:rFonts w:ascii="Times New Roman" w:eastAsia="Times New Roman" w:hAnsi="Times New Roman" w:cs="Times New Roman"/>
          <w:color w:val="000000"/>
        </w:rPr>
        <w:t xml:space="preserve">digital payment systems, </w:t>
      </w:r>
      <w:ins w:id="44" w:author="Microsoft Office User" w:date="2023-03-08T15:10:00Z">
        <w:r w:rsidR="007B6C4E">
          <w:rPr>
            <w:rFonts w:ascii="Times New Roman" w:eastAsia="Times New Roman" w:hAnsi="Times New Roman" w:cs="Times New Roman"/>
            <w:color w:val="000000"/>
          </w:rPr>
          <w:t xml:space="preserve">implementing </w:t>
        </w:r>
      </w:ins>
      <w:r w:rsidRPr="00B72741">
        <w:rPr>
          <w:rFonts w:ascii="Times New Roman" w:eastAsia="Times New Roman" w:hAnsi="Times New Roman" w:cs="Times New Roman"/>
          <w:color w:val="000000"/>
        </w:rPr>
        <w:t>automa</w:t>
      </w:r>
      <w:ins w:id="45" w:author="Microsoft Office User" w:date="2023-03-08T15:10:00Z">
        <w:r w:rsidR="007B6C4E">
          <w:rPr>
            <w:rFonts w:ascii="Times New Roman" w:eastAsia="Times New Roman" w:hAnsi="Times New Roman" w:cs="Times New Roman"/>
            <w:color w:val="000000"/>
          </w:rPr>
          <w:t>tion</w:t>
        </w:r>
      </w:ins>
      <w:del w:id="46" w:author="Microsoft Office User" w:date="2023-03-08T15:10:00Z">
        <w:r w:rsidRPr="00B72741" w:rsidDel="007B6C4E">
          <w:rPr>
            <w:rFonts w:ascii="Times New Roman" w:eastAsia="Times New Roman" w:hAnsi="Times New Roman" w:cs="Times New Roman"/>
            <w:color w:val="000000"/>
          </w:rPr>
          <w:delText>ti</w:delText>
        </w:r>
      </w:del>
      <w:del w:id="47" w:author="Microsoft Office User" w:date="2023-03-08T15:09:00Z">
        <w:r w:rsidRPr="00B72741" w:rsidDel="007B6C4E">
          <w:rPr>
            <w:rFonts w:ascii="Times New Roman" w:eastAsia="Times New Roman" w:hAnsi="Times New Roman" w:cs="Times New Roman"/>
            <w:color w:val="000000"/>
          </w:rPr>
          <w:delText>on</w:delText>
        </w:r>
      </w:del>
      <w:r w:rsidRPr="00B72741">
        <w:rPr>
          <w:rFonts w:ascii="Times New Roman" w:eastAsia="Times New Roman" w:hAnsi="Times New Roman" w:cs="Times New Roman"/>
          <w:color w:val="000000"/>
        </w:rPr>
        <w:t xml:space="preserve"> of financing and manufacturing process, and </w:t>
      </w:r>
      <w:del w:id="48" w:author="Microsoft Office User" w:date="2023-03-08T15:10:00Z">
        <w:r w:rsidRPr="00B72741" w:rsidDel="007B6C4E">
          <w:rPr>
            <w:rFonts w:ascii="Times New Roman" w:eastAsia="Times New Roman" w:hAnsi="Times New Roman" w:cs="Times New Roman"/>
            <w:color w:val="000000"/>
          </w:rPr>
          <w:delText>effective utilization</w:delText>
        </w:r>
      </w:del>
      <w:ins w:id="49" w:author="Microsoft Office User" w:date="2023-03-08T15:10:00Z">
        <w:r w:rsidR="007B6C4E">
          <w:rPr>
            <w:rFonts w:ascii="Times New Roman" w:eastAsia="Times New Roman" w:hAnsi="Times New Roman" w:cs="Times New Roman"/>
            <w:color w:val="000000"/>
          </w:rPr>
          <w:t xml:space="preserve">utilizing </w:t>
        </w:r>
      </w:ins>
      <w:del w:id="50" w:author="Microsoft Office User" w:date="2023-03-08T15:10:00Z">
        <w:r w:rsidRPr="00B72741" w:rsidDel="007B6C4E">
          <w:rPr>
            <w:rFonts w:ascii="Times New Roman" w:eastAsia="Times New Roman" w:hAnsi="Times New Roman" w:cs="Times New Roman"/>
            <w:color w:val="000000"/>
          </w:rPr>
          <w:delText xml:space="preserve"> of </w:delText>
        </w:r>
      </w:del>
      <w:r w:rsidRPr="00B72741">
        <w:rPr>
          <w:rFonts w:ascii="Times New Roman" w:eastAsia="Times New Roman" w:hAnsi="Times New Roman" w:cs="Times New Roman"/>
          <w:color w:val="000000"/>
        </w:rPr>
        <w:t>digital marketing</w:t>
      </w:r>
      <w:ins w:id="51" w:author="Microsoft Office User" w:date="2023-03-08T15:10:00Z">
        <w:r w:rsidR="007B6C4E">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w:t>
      </w:r>
      <w:ins w:id="52" w:author="Microsoft Office User" w:date="2023-03-08T15:10:00Z">
        <w:r w:rsidR="007B6C4E">
          <w:rPr>
            <w:rFonts w:ascii="Times New Roman" w:eastAsia="Times New Roman" w:hAnsi="Times New Roman" w:cs="Times New Roman"/>
            <w:color w:val="000000"/>
          </w:rPr>
          <w:t xml:space="preserve">the </w:t>
        </w:r>
      </w:ins>
      <w:del w:id="53" w:author="Microsoft Office User" w:date="2023-03-08T15:10:00Z">
        <w:r w:rsidRPr="00B72741" w:rsidDel="007B6C4E">
          <w:rPr>
            <w:rFonts w:ascii="Times New Roman" w:eastAsia="Times New Roman" w:hAnsi="Times New Roman" w:cs="Times New Roman"/>
            <w:color w:val="000000"/>
          </w:rPr>
          <w:delText xml:space="preserve">are several ways to help </w:delText>
        </w:r>
      </w:del>
      <w:r w:rsidRPr="00B72741">
        <w:rPr>
          <w:rFonts w:ascii="Times New Roman" w:eastAsia="Times New Roman" w:hAnsi="Times New Roman" w:cs="Times New Roman"/>
          <w:color w:val="000000"/>
        </w:rPr>
        <w:t xml:space="preserve">MSMEs </w:t>
      </w:r>
      <w:ins w:id="54" w:author="Microsoft Office User" w:date="2023-03-08T15:10:00Z">
        <w:r w:rsidR="007B6C4E">
          <w:rPr>
            <w:rFonts w:ascii="Times New Roman" w:eastAsia="Times New Roman" w:hAnsi="Times New Roman" w:cs="Times New Roman"/>
            <w:color w:val="000000"/>
          </w:rPr>
          <w:t xml:space="preserve">in Indonesia will surely </w:t>
        </w:r>
      </w:ins>
      <w:r w:rsidRPr="00B72741">
        <w:rPr>
          <w:rFonts w:ascii="Times New Roman" w:eastAsia="Times New Roman" w:hAnsi="Times New Roman" w:cs="Times New Roman"/>
          <w:color w:val="000000"/>
        </w:rPr>
        <w:t>grow</w:t>
      </w:r>
      <w:ins w:id="55" w:author="Microsoft Office User" w:date="2023-03-08T15:10:00Z">
        <w:r w:rsidR="007B6C4E">
          <w:rPr>
            <w:rFonts w:ascii="Times New Roman" w:eastAsia="Times New Roman" w:hAnsi="Times New Roman" w:cs="Times New Roman"/>
            <w:color w:val="000000"/>
          </w:rPr>
          <w:t xml:space="preserve"> at a</w:t>
        </w:r>
      </w:ins>
      <w:r w:rsidRPr="00B72741">
        <w:rPr>
          <w:rFonts w:ascii="Times New Roman" w:eastAsia="Times New Roman" w:hAnsi="Times New Roman" w:cs="Times New Roman"/>
          <w:color w:val="000000"/>
        </w:rPr>
        <w:t xml:space="preserve"> faster</w:t>
      </w:r>
      <w:ins w:id="56" w:author="Microsoft Office User" w:date="2023-03-08T15:10:00Z">
        <w:r w:rsidR="007B6C4E">
          <w:rPr>
            <w:rFonts w:ascii="Times New Roman" w:eastAsia="Times New Roman" w:hAnsi="Times New Roman" w:cs="Times New Roman"/>
            <w:color w:val="000000"/>
          </w:rPr>
          <w:t xml:space="preserve"> rate</w:t>
        </w:r>
      </w:ins>
      <w:r w:rsidRPr="00B72741">
        <w:rPr>
          <w:rFonts w:ascii="Times New Roman" w:eastAsia="Times New Roman" w:hAnsi="Times New Roman" w:cs="Times New Roman"/>
          <w:color w:val="000000"/>
        </w:rPr>
        <w:t>.</w:t>
      </w:r>
    </w:p>
    <w:p w14:paraId="33A6D009" w14:textId="725E06CB" w:rsidR="00B72741" w:rsidRPr="00B72741" w:rsidRDefault="00B72741" w:rsidP="00B72741">
      <w:pPr>
        <w:spacing w:before="240" w:after="240"/>
        <w:rPr>
          <w:rFonts w:ascii="Times New Roman" w:eastAsia="Times New Roman" w:hAnsi="Times New Roman" w:cs="Times New Roman"/>
        </w:rPr>
      </w:pPr>
      <w:del w:id="57" w:author="Microsoft Office User" w:date="2023-03-08T15:14:00Z">
        <w:r w:rsidRPr="00B72741" w:rsidDel="008872BA">
          <w:rPr>
            <w:rFonts w:ascii="Times New Roman" w:eastAsia="Times New Roman" w:hAnsi="Times New Roman" w:cs="Times New Roman"/>
            <w:color w:val="000000"/>
          </w:rPr>
          <w:delText xml:space="preserve">However, </w:delText>
        </w:r>
      </w:del>
      <w:r w:rsidRPr="00B72741">
        <w:rPr>
          <w:rFonts w:ascii="Times New Roman" w:eastAsia="Times New Roman" w:hAnsi="Times New Roman" w:cs="Times New Roman"/>
          <w:color w:val="000000"/>
        </w:rPr>
        <w:t>I believe that I am still missing several skill sets, especially the knowledge in running my own business</w:t>
      </w:r>
      <w:ins w:id="58" w:author="Microsoft Office User" w:date="2023-03-08T15:14:00Z">
        <w:r w:rsidR="008872BA">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w:t>
      </w:r>
      <w:del w:id="59" w:author="Microsoft Office User" w:date="2023-03-08T15:14:00Z">
        <w:r w:rsidRPr="00B72741" w:rsidDel="008872BA">
          <w:rPr>
            <w:rFonts w:ascii="Times New Roman" w:eastAsia="Times New Roman" w:hAnsi="Times New Roman" w:cs="Times New Roman"/>
            <w:color w:val="000000"/>
          </w:rPr>
          <w:delText xml:space="preserve">hence </w:delText>
        </w:r>
      </w:del>
      <w:ins w:id="60" w:author="Microsoft Office User" w:date="2023-03-08T15:14:00Z">
        <w:r w:rsidR="008872BA">
          <w:rPr>
            <w:rFonts w:ascii="Times New Roman" w:eastAsia="Times New Roman" w:hAnsi="Times New Roman" w:cs="Times New Roman"/>
            <w:color w:val="000000"/>
          </w:rPr>
          <w:t>Hence,</w:t>
        </w:r>
        <w:r w:rsidR="008872BA"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 xml:space="preserve">enrolling to a Full-Time MBA program will </w:t>
      </w:r>
      <w:del w:id="61" w:author="Microsoft Office User" w:date="2023-03-08T15:14:00Z">
        <w:r w:rsidRPr="00B72741" w:rsidDel="00883454">
          <w:rPr>
            <w:rFonts w:ascii="Times New Roman" w:eastAsia="Times New Roman" w:hAnsi="Times New Roman" w:cs="Times New Roman"/>
            <w:color w:val="000000"/>
          </w:rPr>
          <w:delText>surely help fill the gap</w:delText>
        </w:r>
      </w:del>
      <w:ins w:id="62" w:author="Microsoft Office User" w:date="2023-03-08T15:14:00Z">
        <w:r w:rsidR="00883454">
          <w:rPr>
            <w:rFonts w:ascii="Times New Roman" w:eastAsia="Times New Roman" w:hAnsi="Times New Roman" w:cs="Times New Roman"/>
            <w:color w:val="000000"/>
          </w:rPr>
          <w:t xml:space="preserve">help </w:t>
        </w:r>
      </w:ins>
      <w:ins w:id="63" w:author="Microsoft Office User" w:date="2023-03-08T15:25:00Z">
        <w:r w:rsidR="00E07ACA">
          <w:rPr>
            <w:rFonts w:ascii="Times New Roman" w:eastAsia="Times New Roman" w:hAnsi="Times New Roman" w:cs="Times New Roman"/>
            <w:color w:val="000000"/>
          </w:rPr>
          <w:t xml:space="preserve">me </w:t>
        </w:r>
      </w:ins>
      <w:ins w:id="64" w:author="Microsoft Office User" w:date="2023-03-08T15:14:00Z">
        <w:r w:rsidR="00883454">
          <w:rPr>
            <w:rFonts w:ascii="Times New Roman" w:eastAsia="Times New Roman" w:hAnsi="Times New Roman" w:cs="Times New Roman"/>
            <w:color w:val="000000"/>
          </w:rPr>
          <w:t>transform my ideas into a viable</w:t>
        </w:r>
      </w:ins>
      <w:ins w:id="65" w:author="Microsoft Office User" w:date="2023-03-08T15:15:00Z">
        <w:r w:rsidR="00883454">
          <w:rPr>
            <w:rFonts w:ascii="Times New Roman" w:eastAsia="Times New Roman" w:hAnsi="Times New Roman" w:cs="Times New Roman"/>
            <w:color w:val="000000"/>
          </w:rPr>
          <w:t xml:space="preserve"> business model</w:t>
        </w:r>
      </w:ins>
      <w:r w:rsidRPr="00B72741">
        <w:rPr>
          <w:rFonts w:ascii="Times New Roman" w:eastAsia="Times New Roman" w:hAnsi="Times New Roman" w:cs="Times New Roman"/>
          <w:color w:val="000000"/>
        </w:rPr>
        <w:t xml:space="preserve">. With an engaging community in digital technology and innovation, Boston is one of the top places to pursue my MBA education, especially </w:t>
      </w:r>
      <w:del w:id="66" w:author="Microsoft Office User" w:date="2023-03-08T15:15:00Z">
        <w:r w:rsidRPr="00B72741" w:rsidDel="00883454">
          <w:rPr>
            <w:rFonts w:ascii="Times New Roman" w:eastAsia="Times New Roman" w:hAnsi="Times New Roman" w:cs="Times New Roman"/>
            <w:color w:val="000000"/>
          </w:rPr>
          <w:delText xml:space="preserve">through </w:delText>
        </w:r>
      </w:del>
      <w:r w:rsidRPr="00B72741">
        <w:rPr>
          <w:rFonts w:ascii="Times New Roman" w:eastAsia="Times New Roman" w:hAnsi="Times New Roman" w:cs="Times New Roman"/>
          <w:color w:val="000000"/>
        </w:rPr>
        <w:t xml:space="preserve">Questrom Business School </w:t>
      </w:r>
      <w:del w:id="67" w:author="Microsoft Office User" w:date="2023-03-08T15:15:00Z">
        <w:r w:rsidRPr="00B72741" w:rsidDel="00883454">
          <w:rPr>
            <w:rFonts w:ascii="Times New Roman" w:eastAsia="Times New Roman" w:hAnsi="Times New Roman" w:cs="Times New Roman"/>
            <w:color w:val="000000"/>
          </w:rPr>
          <w:delText>where it</w:delText>
        </w:r>
      </w:del>
      <w:ins w:id="68" w:author="Microsoft Office User" w:date="2023-03-08T15:15:00Z">
        <w:r w:rsidR="00883454">
          <w:rPr>
            <w:rFonts w:ascii="Times New Roman" w:eastAsia="Times New Roman" w:hAnsi="Times New Roman" w:cs="Times New Roman"/>
            <w:color w:val="000000"/>
          </w:rPr>
          <w:t>that</w:t>
        </w:r>
      </w:ins>
      <w:r w:rsidRPr="00B72741">
        <w:rPr>
          <w:rFonts w:ascii="Times New Roman" w:eastAsia="Times New Roman" w:hAnsi="Times New Roman" w:cs="Times New Roman"/>
          <w:color w:val="000000"/>
        </w:rPr>
        <w:t xml:space="preserve"> emphasizes </w:t>
      </w:r>
      <w:del w:id="69" w:author="Microsoft Office User" w:date="2023-03-08T15:15:00Z">
        <w:r w:rsidRPr="00B72741" w:rsidDel="00883454">
          <w:rPr>
            <w:rFonts w:ascii="Times New Roman" w:eastAsia="Times New Roman" w:hAnsi="Times New Roman" w:cs="Times New Roman"/>
            <w:color w:val="000000"/>
          </w:rPr>
          <w:delText xml:space="preserve">on </w:delText>
        </w:r>
      </w:del>
      <w:r w:rsidRPr="00B72741">
        <w:rPr>
          <w:rFonts w:ascii="Times New Roman" w:eastAsia="Times New Roman" w:hAnsi="Times New Roman" w:cs="Times New Roman"/>
          <w:color w:val="000000"/>
        </w:rPr>
        <w:t xml:space="preserve">technology. Questrom’s MBA </w:t>
      </w:r>
      <w:del w:id="70" w:author="Microsoft Office User" w:date="2023-03-08T15:15:00Z">
        <w:r w:rsidRPr="00B72741" w:rsidDel="00883454">
          <w:rPr>
            <w:rFonts w:ascii="Times New Roman" w:eastAsia="Times New Roman" w:hAnsi="Times New Roman" w:cs="Times New Roman"/>
            <w:color w:val="000000"/>
          </w:rPr>
          <w:delText>will help me pursue my goal as there are</w:delText>
        </w:r>
      </w:del>
      <w:ins w:id="71" w:author="Microsoft Office User" w:date="2023-03-08T15:15:00Z">
        <w:r w:rsidR="00E25616">
          <w:rPr>
            <w:rFonts w:ascii="Times New Roman" w:eastAsia="Times New Roman" w:hAnsi="Times New Roman" w:cs="Times New Roman"/>
            <w:color w:val="000000"/>
          </w:rPr>
          <w:t>offers</w:t>
        </w:r>
      </w:ins>
      <w:r w:rsidRPr="00B72741">
        <w:rPr>
          <w:rFonts w:ascii="Times New Roman" w:eastAsia="Times New Roman" w:hAnsi="Times New Roman" w:cs="Times New Roman"/>
          <w:color w:val="000000"/>
        </w:rPr>
        <w:t xml:space="preserve"> </w:t>
      </w:r>
      <w:ins w:id="72" w:author="Microsoft Office User" w:date="2023-03-08T15:15:00Z">
        <w:r w:rsidR="00E25616">
          <w:rPr>
            <w:rFonts w:ascii="Times New Roman" w:eastAsia="Times New Roman" w:hAnsi="Times New Roman" w:cs="Times New Roman"/>
            <w:color w:val="000000"/>
          </w:rPr>
          <w:t xml:space="preserve">a </w:t>
        </w:r>
      </w:ins>
      <w:r w:rsidRPr="00B72741">
        <w:rPr>
          <w:rFonts w:ascii="Times New Roman" w:eastAsia="Times New Roman" w:hAnsi="Times New Roman" w:cs="Times New Roman"/>
          <w:color w:val="000000"/>
        </w:rPr>
        <w:t>wide variet</w:t>
      </w:r>
      <w:ins w:id="73" w:author="Microsoft Office User" w:date="2023-03-08T15:15:00Z">
        <w:r w:rsidR="00E25616">
          <w:rPr>
            <w:rFonts w:ascii="Times New Roman" w:eastAsia="Times New Roman" w:hAnsi="Times New Roman" w:cs="Times New Roman"/>
            <w:color w:val="000000"/>
          </w:rPr>
          <w:t>y</w:t>
        </w:r>
      </w:ins>
      <w:del w:id="74" w:author="Microsoft Office User" w:date="2023-03-08T15:15:00Z">
        <w:r w:rsidRPr="00B72741" w:rsidDel="00E25616">
          <w:rPr>
            <w:rFonts w:ascii="Times New Roman" w:eastAsia="Times New Roman" w:hAnsi="Times New Roman" w:cs="Times New Roman"/>
            <w:color w:val="000000"/>
          </w:rPr>
          <w:delText>ies</w:delText>
        </w:r>
      </w:del>
      <w:r w:rsidRPr="00B72741">
        <w:rPr>
          <w:rFonts w:ascii="Times New Roman" w:eastAsia="Times New Roman" w:hAnsi="Times New Roman" w:cs="Times New Roman"/>
          <w:color w:val="000000"/>
        </w:rPr>
        <w:t xml:space="preserve"> of electives </w:t>
      </w:r>
      <w:del w:id="75" w:author="Microsoft Office User" w:date="2023-03-08T15:15:00Z">
        <w:r w:rsidRPr="00B72741" w:rsidDel="00E25616">
          <w:rPr>
            <w:rFonts w:ascii="Times New Roman" w:eastAsia="Times New Roman" w:hAnsi="Times New Roman" w:cs="Times New Roman"/>
            <w:color w:val="000000"/>
          </w:rPr>
          <w:delText xml:space="preserve">available to shape my career </w:delText>
        </w:r>
      </w:del>
      <w:r w:rsidRPr="00B72741">
        <w:rPr>
          <w:rFonts w:ascii="Times New Roman" w:eastAsia="Times New Roman" w:hAnsi="Times New Roman" w:cs="Times New Roman"/>
          <w:color w:val="000000"/>
        </w:rPr>
        <w:t xml:space="preserve">where I </w:t>
      </w:r>
      <w:del w:id="76" w:author="Microsoft Office User" w:date="2023-03-08T15:26:00Z">
        <w:r w:rsidRPr="00B72741" w:rsidDel="00983382">
          <w:rPr>
            <w:rFonts w:ascii="Times New Roman" w:eastAsia="Times New Roman" w:hAnsi="Times New Roman" w:cs="Times New Roman"/>
            <w:color w:val="000000"/>
          </w:rPr>
          <w:delText>plan to</w:delText>
        </w:r>
      </w:del>
      <w:ins w:id="77" w:author="Microsoft Office User" w:date="2023-03-08T15:26:00Z">
        <w:r w:rsidR="00983382">
          <w:rPr>
            <w:rFonts w:ascii="Times New Roman" w:eastAsia="Times New Roman" w:hAnsi="Times New Roman" w:cs="Times New Roman"/>
            <w:color w:val="000000"/>
          </w:rPr>
          <w:t>can</w:t>
        </w:r>
      </w:ins>
      <w:r w:rsidRPr="00B72741">
        <w:rPr>
          <w:rFonts w:ascii="Times New Roman" w:eastAsia="Times New Roman" w:hAnsi="Times New Roman" w:cs="Times New Roman"/>
          <w:color w:val="000000"/>
        </w:rPr>
        <w:t xml:space="preserve"> </w:t>
      </w:r>
      <w:del w:id="78" w:author="Microsoft Office User" w:date="2023-03-08T15:16:00Z">
        <w:r w:rsidRPr="00B72741" w:rsidDel="00E25616">
          <w:rPr>
            <w:rFonts w:ascii="Times New Roman" w:eastAsia="Times New Roman" w:hAnsi="Times New Roman" w:cs="Times New Roman"/>
            <w:color w:val="000000"/>
          </w:rPr>
          <w:delText xml:space="preserve">mix </w:delText>
        </w:r>
      </w:del>
      <w:ins w:id="79" w:author="Microsoft Office User" w:date="2023-03-08T15:16:00Z">
        <w:r w:rsidR="00E25616">
          <w:rPr>
            <w:rFonts w:ascii="Times New Roman" w:eastAsia="Times New Roman" w:hAnsi="Times New Roman" w:cs="Times New Roman"/>
            <w:color w:val="000000"/>
          </w:rPr>
          <w:t xml:space="preserve">take </w:t>
        </w:r>
      </w:ins>
      <w:del w:id="80" w:author="Microsoft Office User" w:date="2023-03-08T15:16:00Z">
        <w:r w:rsidRPr="00B72741" w:rsidDel="00E25616">
          <w:rPr>
            <w:rFonts w:ascii="Times New Roman" w:eastAsia="Times New Roman" w:hAnsi="Times New Roman" w:cs="Times New Roman"/>
            <w:color w:val="000000"/>
          </w:rPr>
          <w:delText xml:space="preserve">between </w:delText>
        </w:r>
      </w:del>
      <w:r w:rsidRPr="00B72741">
        <w:rPr>
          <w:rFonts w:ascii="Times New Roman" w:eastAsia="Times New Roman" w:hAnsi="Times New Roman" w:cs="Times New Roman"/>
          <w:color w:val="000000"/>
        </w:rPr>
        <w:t xml:space="preserve">Business Analytics to understand </w:t>
      </w:r>
      <w:del w:id="81" w:author="Microsoft Office User" w:date="2023-03-08T15:16:00Z">
        <w:r w:rsidRPr="00B72741" w:rsidDel="00E25616">
          <w:rPr>
            <w:rFonts w:ascii="Times New Roman" w:eastAsia="Times New Roman" w:hAnsi="Times New Roman" w:cs="Times New Roman"/>
            <w:color w:val="000000"/>
          </w:rPr>
          <w:delText xml:space="preserve">better </w:delText>
        </w:r>
      </w:del>
      <w:r w:rsidRPr="00B72741">
        <w:rPr>
          <w:rFonts w:ascii="Times New Roman" w:eastAsia="Times New Roman" w:hAnsi="Times New Roman" w:cs="Times New Roman"/>
          <w:color w:val="000000"/>
        </w:rPr>
        <w:t xml:space="preserve">how to </w:t>
      </w:r>
      <w:ins w:id="82" w:author="Microsoft Office User" w:date="2023-03-08T15:16:00Z">
        <w:r w:rsidR="00E25616">
          <w:rPr>
            <w:rFonts w:ascii="Times New Roman" w:eastAsia="Times New Roman" w:hAnsi="Times New Roman" w:cs="Times New Roman"/>
            <w:color w:val="000000"/>
          </w:rPr>
          <w:t xml:space="preserve">better </w:t>
        </w:r>
      </w:ins>
      <w:r w:rsidRPr="00B72741">
        <w:rPr>
          <w:rFonts w:ascii="Times New Roman" w:eastAsia="Times New Roman" w:hAnsi="Times New Roman" w:cs="Times New Roman"/>
          <w:color w:val="000000"/>
        </w:rPr>
        <w:t xml:space="preserve">utilize data to grow a business, Digital Product Management to </w:t>
      </w:r>
      <w:del w:id="83" w:author="Microsoft Office User" w:date="2023-03-08T15:16:00Z">
        <w:r w:rsidRPr="00B72741" w:rsidDel="00E25616">
          <w:rPr>
            <w:rFonts w:ascii="Times New Roman" w:eastAsia="Times New Roman" w:hAnsi="Times New Roman" w:cs="Times New Roman"/>
            <w:color w:val="000000"/>
          </w:rPr>
          <w:delText>study on utilizing</w:delText>
        </w:r>
      </w:del>
      <w:ins w:id="84" w:author="Microsoft Office User" w:date="2023-03-08T15:16:00Z">
        <w:r w:rsidR="00E25616">
          <w:rPr>
            <w:rFonts w:ascii="Times New Roman" w:eastAsia="Times New Roman" w:hAnsi="Times New Roman" w:cs="Times New Roman"/>
            <w:color w:val="000000"/>
          </w:rPr>
          <w:t>learn the</w:t>
        </w:r>
      </w:ins>
      <w:r w:rsidRPr="00B72741">
        <w:rPr>
          <w:rFonts w:ascii="Times New Roman" w:eastAsia="Times New Roman" w:hAnsi="Times New Roman" w:cs="Times New Roman"/>
          <w:color w:val="000000"/>
        </w:rPr>
        <w:t xml:space="preserve"> new technologies </w:t>
      </w:r>
      <w:del w:id="85" w:author="Microsoft Office User" w:date="2023-03-08T15:16:00Z">
        <w:r w:rsidRPr="00B72741" w:rsidDel="00E25616">
          <w:rPr>
            <w:rFonts w:ascii="Times New Roman" w:eastAsia="Times New Roman" w:hAnsi="Times New Roman" w:cs="Times New Roman"/>
            <w:color w:val="000000"/>
          </w:rPr>
          <w:delText xml:space="preserve">in </w:delText>
        </w:r>
      </w:del>
      <w:ins w:id="86" w:author="Microsoft Office User" w:date="2023-03-08T15:16:00Z">
        <w:r w:rsidR="00E25616">
          <w:rPr>
            <w:rFonts w:ascii="Times New Roman" w:eastAsia="Times New Roman" w:hAnsi="Times New Roman" w:cs="Times New Roman"/>
            <w:color w:val="000000"/>
          </w:rPr>
          <w:t>to</w:t>
        </w:r>
        <w:r w:rsidR="00E25616"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grow</w:t>
      </w:r>
      <w:del w:id="87" w:author="Microsoft Office User" w:date="2023-03-08T15:16:00Z">
        <w:r w:rsidRPr="00B72741" w:rsidDel="00E25616">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a business, and Management Consulting to </w:t>
      </w:r>
      <w:del w:id="88" w:author="Microsoft Office User" w:date="2023-03-08T15:17:00Z">
        <w:r w:rsidRPr="00B72741" w:rsidDel="00B6258F">
          <w:rPr>
            <w:rFonts w:ascii="Times New Roman" w:eastAsia="Times New Roman" w:hAnsi="Times New Roman" w:cs="Times New Roman"/>
            <w:color w:val="000000"/>
          </w:rPr>
          <w:delText xml:space="preserve">learn </w:delText>
        </w:r>
      </w:del>
      <w:del w:id="89" w:author="Microsoft Office User" w:date="2023-03-08T15:16:00Z">
        <w:r w:rsidRPr="00B72741" w:rsidDel="00B6258F">
          <w:rPr>
            <w:rFonts w:ascii="Times New Roman" w:eastAsia="Times New Roman" w:hAnsi="Times New Roman" w:cs="Times New Roman"/>
            <w:color w:val="000000"/>
          </w:rPr>
          <w:delText xml:space="preserve">on </w:delText>
        </w:r>
      </w:del>
      <w:del w:id="90" w:author="Microsoft Office User" w:date="2023-03-08T15:17:00Z">
        <w:r w:rsidRPr="00B72741" w:rsidDel="00B6258F">
          <w:rPr>
            <w:rFonts w:ascii="Times New Roman" w:eastAsia="Times New Roman" w:hAnsi="Times New Roman" w:cs="Times New Roman"/>
            <w:color w:val="000000"/>
          </w:rPr>
          <w:delText>helping</w:delText>
        </w:r>
      </w:del>
      <w:ins w:id="91" w:author="Microsoft Office User" w:date="2023-03-08T15:17:00Z">
        <w:r w:rsidR="00B6258F">
          <w:rPr>
            <w:rFonts w:ascii="Times New Roman" w:eastAsia="Times New Roman" w:hAnsi="Times New Roman" w:cs="Times New Roman"/>
            <w:color w:val="000000"/>
          </w:rPr>
          <w:t>assist</w:t>
        </w:r>
      </w:ins>
      <w:r w:rsidRPr="00B72741">
        <w:rPr>
          <w:rFonts w:ascii="Times New Roman" w:eastAsia="Times New Roman" w:hAnsi="Times New Roman" w:cs="Times New Roman"/>
          <w:color w:val="000000"/>
        </w:rPr>
        <w:t xml:space="preserve"> other businesses </w:t>
      </w:r>
      <w:ins w:id="92" w:author="Microsoft Office User" w:date="2023-03-08T15:17:00Z">
        <w:r w:rsidR="00B6258F">
          <w:rPr>
            <w:rFonts w:ascii="Times New Roman" w:eastAsia="Times New Roman" w:hAnsi="Times New Roman" w:cs="Times New Roman"/>
            <w:color w:val="000000"/>
          </w:rPr>
          <w:t xml:space="preserve">to </w:t>
        </w:r>
      </w:ins>
      <w:r w:rsidRPr="00B72741">
        <w:rPr>
          <w:rFonts w:ascii="Times New Roman" w:eastAsia="Times New Roman" w:hAnsi="Times New Roman" w:cs="Times New Roman"/>
          <w:color w:val="000000"/>
        </w:rPr>
        <w:t xml:space="preserve">solve their problems through a technological perspective. I am also keen </w:t>
      </w:r>
      <w:ins w:id="93" w:author="Microsoft Office User" w:date="2023-03-08T15:17:00Z">
        <w:r w:rsidR="00B6258F">
          <w:rPr>
            <w:rFonts w:ascii="Times New Roman" w:eastAsia="Times New Roman" w:hAnsi="Times New Roman" w:cs="Times New Roman"/>
            <w:color w:val="000000"/>
          </w:rPr>
          <w:t>o</w:t>
        </w:r>
      </w:ins>
      <w:del w:id="94" w:author="Microsoft Office User" w:date="2023-03-08T15:17:00Z">
        <w:r w:rsidRPr="00B72741" w:rsidDel="00B6258F">
          <w:rPr>
            <w:rFonts w:ascii="Times New Roman" w:eastAsia="Times New Roman" w:hAnsi="Times New Roman" w:cs="Times New Roman"/>
            <w:color w:val="000000"/>
          </w:rPr>
          <w:delText>i</w:delText>
        </w:r>
      </w:del>
      <w:r w:rsidRPr="00B72741">
        <w:rPr>
          <w:rFonts w:ascii="Times New Roman" w:eastAsia="Times New Roman" w:hAnsi="Times New Roman" w:cs="Times New Roman"/>
          <w:color w:val="000000"/>
        </w:rPr>
        <w:t xml:space="preserve">n working with </w:t>
      </w:r>
      <w:commentRangeStart w:id="95"/>
      <w:r w:rsidRPr="00B72741">
        <w:rPr>
          <w:rFonts w:ascii="Times New Roman" w:eastAsia="Times New Roman" w:hAnsi="Times New Roman" w:cs="Times New Roman"/>
          <w:color w:val="000000"/>
        </w:rPr>
        <w:t xml:space="preserve">Professor Iain Cockburn </w:t>
      </w:r>
      <w:commentRangeEnd w:id="95"/>
      <w:r w:rsidR="008019C6">
        <w:rPr>
          <w:rStyle w:val="CommentReference"/>
        </w:rPr>
        <w:commentReference w:id="95"/>
      </w:r>
      <w:r w:rsidRPr="00B72741">
        <w:rPr>
          <w:rFonts w:ascii="Times New Roman" w:eastAsia="Times New Roman" w:hAnsi="Times New Roman" w:cs="Times New Roman"/>
          <w:color w:val="000000"/>
        </w:rPr>
        <w:t>to explore digital technologies suitable for MSMEs in developing countries.</w:t>
      </w:r>
    </w:p>
    <w:p w14:paraId="6DAE795D" w14:textId="77492410" w:rsidR="00B72741" w:rsidRDefault="00B72741" w:rsidP="00686C64">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With a long term goal of being a driving force </w:t>
      </w:r>
      <w:ins w:id="96" w:author="Microsoft Office User" w:date="2023-03-08T15:18:00Z">
        <w:r w:rsidR="0025432D">
          <w:rPr>
            <w:rFonts w:ascii="Times New Roman" w:eastAsia="Times New Roman" w:hAnsi="Times New Roman" w:cs="Times New Roman"/>
            <w:color w:val="000000"/>
          </w:rPr>
          <w:t xml:space="preserve">to jumpstart the digital transformation </w:t>
        </w:r>
      </w:ins>
      <w:del w:id="97" w:author="Microsoft Office User" w:date="2023-03-08T15:18:00Z">
        <w:r w:rsidRPr="00B72741" w:rsidDel="0025432D">
          <w:rPr>
            <w:rFonts w:ascii="Times New Roman" w:eastAsia="Times New Roman" w:hAnsi="Times New Roman" w:cs="Times New Roman"/>
            <w:color w:val="000000"/>
          </w:rPr>
          <w:delText>in solving digital technology adaptation problems for</w:delText>
        </w:r>
      </w:del>
      <w:ins w:id="98" w:author="Microsoft Office User" w:date="2023-03-08T15:18:00Z">
        <w:r w:rsidR="0025432D">
          <w:rPr>
            <w:rFonts w:ascii="Times New Roman" w:eastAsia="Times New Roman" w:hAnsi="Times New Roman" w:cs="Times New Roman"/>
            <w:color w:val="000000"/>
          </w:rPr>
          <w:t>in</w:t>
        </w:r>
      </w:ins>
      <w:r w:rsidRPr="00B72741">
        <w:rPr>
          <w:rFonts w:ascii="Times New Roman" w:eastAsia="Times New Roman" w:hAnsi="Times New Roman" w:cs="Times New Roman"/>
          <w:color w:val="000000"/>
        </w:rPr>
        <w:t xml:space="preserve"> MSMEs in Indonesia</w:t>
      </w:r>
      <w:del w:id="99" w:author="Microsoft Office User" w:date="2023-03-08T15:18:00Z">
        <w:r w:rsidRPr="00B72741" w:rsidDel="0025432D">
          <w:rPr>
            <w:rFonts w:ascii="Times New Roman" w:eastAsia="Times New Roman" w:hAnsi="Times New Roman" w:cs="Times New Roman"/>
            <w:color w:val="000000"/>
          </w:rPr>
          <w:delText xml:space="preserve"> through creating my own company</w:delText>
        </w:r>
      </w:del>
      <w:r w:rsidRPr="00B72741">
        <w:rPr>
          <w:rFonts w:ascii="Times New Roman" w:eastAsia="Times New Roman" w:hAnsi="Times New Roman" w:cs="Times New Roman"/>
          <w:color w:val="000000"/>
        </w:rPr>
        <w:t xml:space="preserve">, I believe that getting an MBA </w:t>
      </w:r>
      <w:del w:id="100" w:author="Microsoft Office User" w:date="2023-03-08T15:18:00Z">
        <w:r w:rsidRPr="00B72741" w:rsidDel="0025432D">
          <w:rPr>
            <w:rFonts w:ascii="Times New Roman" w:eastAsia="Times New Roman" w:hAnsi="Times New Roman" w:cs="Times New Roman"/>
            <w:color w:val="000000"/>
          </w:rPr>
          <w:delText xml:space="preserve">education </w:delText>
        </w:r>
      </w:del>
      <w:r w:rsidRPr="00B72741">
        <w:rPr>
          <w:rFonts w:ascii="Times New Roman" w:eastAsia="Times New Roman" w:hAnsi="Times New Roman" w:cs="Times New Roman"/>
          <w:color w:val="000000"/>
        </w:rPr>
        <w:t xml:space="preserve">will help me get closer to my goal. </w:t>
      </w:r>
      <w:del w:id="101" w:author="Microsoft Office User" w:date="2023-03-08T15:18:00Z">
        <w:r w:rsidRPr="00B72741" w:rsidDel="0025432D">
          <w:rPr>
            <w:rFonts w:ascii="Times New Roman" w:eastAsia="Times New Roman" w:hAnsi="Times New Roman" w:cs="Times New Roman"/>
            <w:color w:val="000000"/>
          </w:rPr>
          <w:delText xml:space="preserve">As my plan is to run my own company to give technology access to MSMEs throughout Indonesia,  </w:delText>
        </w:r>
      </w:del>
      <w:r w:rsidRPr="00B72741">
        <w:rPr>
          <w:rFonts w:ascii="Times New Roman" w:eastAsia="Times New Roman" w:hAnsi="Times New Roman" w:cs="Times New Roman"/>
          <w:color w:val="000000"/>
        </w:rPr>
        <w:t xml:space="preserve">Questrom’s </w:t>
      </w:r>
      <w:ins w:id="102" w:author="Microsoft Office User" w:date="2023-03-08T15:19:00Z">
        <w:r w:rsidR="00A05257">
          <w:rPr>
            <w:rFonts w:ascii="Times New Roman" w:eastAsia="Times New Roman" w:hAnsi="Times New Roman" w:cs="Times New Roman"/>
            <w:color w:val="000000"/>
          </w:rPr>
          <w:t>f</w:t>
        </w:r>
      </w:ins>
      <w:del w:id="103" w:author="Microsoft Office User" w:date="2023-03-08T15:19:00Z">
        <w:r w:rsidRPr="00B72741" w:rsidDel="00A05257">
          <w:rPr>
            <w:rFonts w:ascii="Times New Roman" w:eastAsia="Times New Roman" w:hAnsi="Times New Roman" w:cs="Times New Roman"/>
            <w:color w:val="000000"/>
          </w:rPr>
          <w:delText>F</w:delText>
        </w:r>
      </w:del>
      <w:r w:rsidRPr="00B72741">
        <w:rPr>
          <w:rFonts w:ascii="Times New Roman" w:eastAsia="Times New Roman" w:hAnsi="Times New Roman" w:cs="Times New Roman"/>
          <w:color w:val="000000"/>
        </w:rPr>
        <w:t xml:space="preserve">ull </w:t>
      </w:r>
      <w:ins w:id="104" w:author="Microsoft Office User" w:date="2023-03-08T15:19:00Z">
        <w:r w:rsidR="00A05257">
          <w:rPr>
            <w:rFonts w:ascii="Times New Roman" w:eastAsia="Times New Roman" w:hAnsi="Times New Roman" w:cs="Times New Roman"/>
            <w:color w:val="000000"/>
          </w:rPr>
          <w:t>t</w:t>
        </w:r>
      </w:ins>
      <w:del w:id="105" w:author="Microsoft Office User" w:date="2023-03-08T15:19:00Z">
        <w:r w:rsidRPr="00B72741" w:rsidDel="00A05257">
          <w:rPr>
            <w:rFonts w:ascii="Times New Roman" w:eastAsia="Times New Roman" w:hAnsi="Times New Roman" w:cs="Times New Roman"/>
            <w:color w:val="000000"/>
          </w:rPr>
          <w:delText>T</w:delText>
        </w:r>
      </w:del>
      <w:r w:rsidRPr="00B72741">
        <w:rPr>
          <w:rFonts w:ascii="Times New Roman" w:eastAsia="Times New Roman" w:hAnsi="Times New Roman" w:cs="Times New Roman"/>
          <w:color w:val="000000"/>
        </w:rPr>
        <w:t xml:space="preserve">ime MBA will surely help </w:t>
      </w:r>
      <w:ins w:id="106" w:author="Microsoft Office User" w:date="2023-03-08T15:19:00Z">
        <w:r w:rsidR="00A05257">
          <w:rPr>
            <w:rFonts w:ascii="Times New Roman" w:eastAsia="Times New Roman" w:hAnsi="Times New Roman" w:cs="Times New Roman"/>
            <w:color w:val="000000"/>
          </w:rPr>
          <w:t xml:space="preserve">me </w:t>
        </w:r>
      </w:ins>
      <w:del w:id="107" w:author="Microsoft Office User" w:date="2023-03-08T15:19:00Z">
        <w:r w:rsidRPr="00B72741" w:rsidDel="00A05257">
          <w:rPr>
            <w:rFonts w:ascii="Times New Roman" w:eastAsia="Times New Roman" w:hAnsi="Times New Roman" w:cs="Times New Roman"/>
            <w:color w:val="000000"/>
          </w:rPr>
          <w:delText>me in having</w:delText>
        </w:r>
      </w:del>
      <w:ins w:id="108" w:author="Microsoft Office User" w:date="2023-03-08T15:19:00Z">
        <w:r w:rsidR="00A05257">
          <w:rPr>
            <w:rFonts w:ascii="Times New Roman" w:eastAsia="Times New Roman" w:hAnsi="Times New Roman" w:cs="Times New Roman"/>
            <w:color w:val="000000"/>
          </w:rPr>
          <w:t>obtain</w:t>
        </w:r>
      </w:ins>
      <w:r w:rsidRPr="00B72741">
        <w:rPr>
          <w:rFonts w:ascii="Times New Roman" w:eastAsia="Times New Roman" w:hAnsi="Times New Roman" w:cs="Times New Roman"/>
          <w:color w:val="000000"/>
        </w:rPr>
        <w:t xml:space="preserve"> the skill sets </w:t>
      </w:r>
      <w:del w:id="109" w:author="Microsoft Office User" w:date="2023-03-08T15:19:00Z">
        <w:r w:rsidRPr="00B72741" w:rsidDel="00A05257">
          <w:rPr>
            <w:rFonts w:ascii="Times New Roman" w:eastAsia="Times New Roman" w:hAnsi="Times New Roman" w:cs="Times New Roman"/>
            <w:color w:val="000000"/>
          </w:rPr>
          <w:delText xml:space="preserve">needed </w:delText>
        </w:r>
      </w:del>
      <w:r w:rsidRPr="00B72741">
        <w:rPr>
          <w:rFonts w:ascii="Times New Roman" w:eastAsia="Times New Roman" w:hAnsi="Times New Roman" w:cs="Times New Roman"/>
          <w:color w:val="000000"/>
        </w:rPr>
        <w:t>to run a business of my own. Most importantly</w:t>
      </w:r>
      <w:ins w:id="110" w:author="Microsoft Office User" w:date="2023-03-08T15:19:00Z">
        <w:r w:rsidR="00A05257">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as the program can be tailor made to my career goals, there are many ways to improve myself through Questrom’s </w:t>
      </w:r>
      <w:del w:id="111" w:author="Microsoft Office User" w:date="2023-03-08T15:26:00Z">
        <w:r w:rsidRPr="00B72741" w:rsidDel="00983382">
          <w:rPr>
            <w:rFonts w:ascii="Times New Roman" w:eastAsia="Times New Roman" w:hAnsi="Times New Roman" w:cs="Times New Roman"/>
            <w:color w:val="000000"/>
          </w:rPr>
          <w:delText xml:space="preserve">Full Time </w:delText>
        </w:r>
      </w:del>
      <w:r w:rsidRPr="00B72741">
        <w:rPr>
          <w:rFonts w:ascii="Times New Roman" w:eastAsia="Times New Roman" w:hAnsi="Times New Roman" w:cs="Times New Roman"/>
          <w:color w:val="000000"/>
        </w:rPr>
        <w:t>MBA.</w:t>
      </w:r>
    </w:p>
    <w:p w14:paraId="4BF96556" w14:textId="77777777" w:rsidR="00686C64" w:rsidRDefault="00686C64" w:rsidP="00686C64">
      <w:pPr>
        <w:spacing w:before="240" w:after="240"/>
        <w:rPr>
          <w:rFonts w:ascii="Times New Roman" w:eastAsia="Times New Roman" w:hAnsi="Times New Roman" w:cs="Times New Roman"/>
        </w:rPr>
      </w:pPr>
    </w:p>
    <w:p w14:paraId="39B160E5" w14:textId="746E4AE9" w:rsidR="00686C64" w:rsidRDefault="00686C64" w:rsidP="00686C64">
      <w:pPr>
        <w:spacing w:before="240" w:after="240"/>
        <w:rPr>
          <w:rFonts w:eastAsia="Times New Roman" w:cs="Times New Roman"/>
        </w:rPr>
      </w:pPr>
      <w:r>
        <w:rPr>
          <w:rFonts w:eastAsia="Times New Roman" w:cs="Times New Roman"/>
        </w:rPr>
        <w:t>Hi Rakha,</w:t>
      </w:r>
    </w:p>
    <w:p w14:paraId="54058FE6" w14:textId="1DADDA06" w:rsidR="00686C64" w:rsidRDefault="00ED615D" w:rsidP="00686C64">
      <w:pPr>
        <w:spacing w:before="240" w:after="240"/>
        <w:rPr>
          <w:rFonts w:eastAsia="Times New Roman" w:cs="Times New Roman"/>
        </w:rPr>
      </w:pPr>
      <w:r>
        <w:rPr>
          <w:rFonts w:eastAsia="Times New Roman" w:cs="Times New Roman"/>
        </w:rPr>
        <w:t xml:space="preserve">I can see that you’ve come up with a path on how you’re planning to start your own company in the future! I especially like how your long term goal is giving back to Indonesia by helping MSMEs. </w:t>
      </w:r>
    </w:p>
    <w:p w14:paraId="75A6DE5F" w14:textId="633EEC38" w:rsidR="00ED615D" w:rsidRDefault="00ED615D" w:rsidP="00686C64">
      <w:pPr>
        <w:spacing w:before="240" w:after="240"/>
        <w:rPr>
          <w:rFonts w:eastAsia="Times New Roman" w:cs="Times New Roman"/>
        </w:rPr>
      </w:pPr>
      <w:r>
        <w:rPr>
          <w:rFonts w:eastAsia="Times New Roman" w:cs="Times New Roman"/>
        </w:rPr>
        <w:t xml:space="preserve">To make this even better, I believe your introduction should include an anecdote or a personal reason </w:t>
      </w:r>
      <w:r w:rsidRPr="006120E2">
        <w:rPr>
          <w:rFonts w:eastAsia="Times New Roman" w:cs="Times New Roman"/>
          <w:b/>
        </w:rPr>
        <w:t>why you want to help MSMEs specifically</w:t>
      </w:r>
      <w:r>
        <w:rPr>
          <w:rFonts w:eastAsia="Times New Roman" w:cs="Times New Roman"/>
        </w:rPr>
        <w:t xml:space="preserve">. </w:t>
      </w:r>
      <w:r w:rsidR="00474986">
        <w:rPr>
          <w:rFonts w:eastAsia="Times New Roman" w:cs="Times New Roman"/>
        </w:rPr>
        <w:t>As of now, I can see that you’re passionate about helping them, but I still do not understand your inner desire (</w:t>
      </w:r>
      <w:r w:rsidR="00474986" w:rsidRPr="006120E2">
        <w:rPr>
          <w:rFonts w:eastAsia="Times New Roman" w:cs="Times New Roman"/>
          <w:b/>
        </w:rPr>
        <w:t>the big WHY</w:t>
      </w:r>
      <w:r w:rsidR="00474986">
        <w:rPr>
          <w:rFonts w:eastAsia="Times New Roman" w:cs="Times New Roman"/>
        </w:rPr>
        <w:t xml:space="preserve">). I’ve left some specific side comments to help you structure the intro better, and including a personal reason/anecdote would definitely be a plus. </w:t>
      </w:r>
    </w:p>
    <w:p w14:paraId="14EFD23E" w14:textId="475182F6" w:rsidR="00474986" w:rsidRDefault="00D65F40" w:rsidP="00686C64">
      <w:pPr>
        <w:spacing w:before="240" w:after="240"/>
        <w:rPr>
          <w:rFonts w:eastAsia="Times New Roman" w:cs="Times New Roman"/>
        </w:rPr>
      </w:pPr>
      <w:r>
        <w:rPr>
          <w:rFonts w:eastAsia="Times New Roman" w:cs="Times New Roman"/>
        </w:rPr>
        <w:t xml:space="preserve">The latter part of your essay sounds pretty good already since you’ve included </w:t>
      </w:r>
      <w:r w:rsidR="006120E2">
        <w:rPr>
          <w:rFonts w:eastAsia="Times New Roman" w:cs="Times New Roman"/>
        </w:rPr>
        <w:t xml:space="preserve">the classes you want to take, the professor, and also the location. </w:t>
      </w:r>
    </w:p>
    <w:p w14:paraId="1D19EAD7" w14:textId="3870E7C8" w:rsidR="006120E2" w:rsidRDefault="006120E2" w:rsidP="00686C64">
      <w:pPr>
        <w:spacing w:before="240" w:after="240"/>
        <w:rPr>
          <w:rFonts w:eastAsia="Times New Roman" w:cs="Times New Roman"/>
        </w:rPr>
      </w:pPr>
      <w:r>
        <w:rPr>
          <w:rFonts w:eastAsia="Times New Roman" w:cs="Times New Roman"/>
        </w:rPr>
        <w:lastRenderedPageBreak/>
        <w:t>Best wishes,</w:t>
      </w:r>
    </w:p>
    <w:p w14:paraId="0652FAEC" w14:textId="5E78B866" w:rsidR="006120E2" w:rsidRDefault="006120E2" w:rsidP="00686C64">
      <w:pPr>
        <w:spacing w:before="240" w:after="240"/>
        <w:rPr>
          <w:rFonts w:eastAsia="Times New Roman" w:cs="Times New Roman"/>
        </w:rPr>
      </w:pPr>
      <w:r>
        <w:rPr>
          <w:rFonts w:eastAsia="Times New Roman" w:cs="Times New Roman"/>
        </w:rPr>
        <w:t xml:space="preserve">Melinda </w:t>
      </w:r>
    </w:p>
    <w:p w14:paraId="384BACFF" w14:textId="77777777" w:rsidR="00474986" w:rsidRPr="00686C64" w:rsidRDefault="00474986" w:rsidP="00686C64">
      <w:pPr>
        <w:spacing w:before="240" w:after="240"/>
        <w:rPr>
          <w:rFonts w:eastAsia="Times New Roman" w:cs="Times New Roman"/>
        </w:rPr>
      </w:pPr>
    </w:p>
    <w:p w14:paraId="12F2A2C2" w14:textId="77777777" w:rsidR="00B72741" w:rsidRDefault="00B72741"/>
    <w:sectPr w:rsidR="00B72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3-03-08T14:55:00Z" w:initials="MOU">
    <w:p w14:paraId="6D6C3B08" w14:textId="77777777" w:rsidR="00E045F6" w:rsidRDefault="00E045F6">
      <w:pPr>
        <w:pStyle w:val="CommentText"/>
      </w:pPr>
      <w:r>
        <w:rPr>
          <w:rStyle w:val="CommentReference"/>
        </w:rPr>
        <w:annotationRef/>
      </w:r>
      <w:r>
        <w:t>It is good that you’ve done your research thoroughly. How</w:t>
      </w:r>
      <w:r w:rsidR="00485412">
        <w:t xml:space="preserve">ever, the admissions officer would probably not be too familiar with the digital technology in Indonesia. </w:t>
      </w:r>
    </w:p>
    <w:p w14:paraId="60550980" w14:textId="77777777" w:rsidR="00485412" w:rsidRDefault="00485412">
      <w:pPr>
        <w:pStyle w:val="CommentText"/>
      </w:pPr>
    </w:p>
    <w:p w14:paraId="289D8E08" w14:textId="77777777" w:rsidR="00485412" w:rsidRDefault="00485412">
      <w:pPr>
        <w:pStyle w:val="CommentText"/>
      </w:pPr>
      <w:r>
        <w:t xml:space="preserve">Rather than giving too many numbers and data, I think it might be more helpful to illustrate how or why digital technology among MSME is so essential. </w:t>
      </w:r>
    </w:p>
    <w:p w14:paraId="3F5E7E8E" w14:textId="77777777" w:rsidR="009449D5" w:rsidRDefault="009449D5">
      <w:pPr>
        <w:pStyle w:val="CommentText"/>
      </w:pPr>
      <w:r>
        <w:t xml:space="preserve">Why do we need to catch up to China and Japan? Generally speaking, those two countries are considered developed, while Indonesia is still a developing country. </w:t>
      </w:r>
    </w:p>
    <w:p w14:paraId="50D569B7" w14:textId="77777777" w:rsidR="009449D5" w:rsidRDefault="009449D5">
      <w:pPr>
        <w:pStyle w:val="CommentText"/>
      </w:pPr>
    </w:p>
    <w:p w14:paraId="7FB4C5D3" w14:textId="339DF100" w:rsidR="00D96000" w:rsidRDefault="00D96000">
      <w:pPr>
        <w:pStyle w:val="CommentText"/>
      </w:pPr>
      <w:r>
        <w:t>You mentioned digitalization is essential in Indonesia, but why specifically? What sectors would benefit from this? Which growth particularly?</w:t>
      </w:r>
    </w:p>
  </w:comment>
  <w:comment w:id="9" w:author="Microsoft Office User" w:date="2023-03-08T14:59:00Z" w:initials="MOU">
    <w:p w14:paraId="60A841BD" w14:textId="77777777" w:rsidR="00846BCF" w:rsidRDefault="00846BCF">
      <w:pPr>
        <w:pStyle w:val="CommentText"/>
      </w:pPr>
      <w:r>
        <w:rPr>
          <w:rStyle w:val="CommentReference"/>
        </w:rPr>
        <w:annotationRef/>
      </w:r>
      <w:r>
        <w:t xml:space="preserve">How? Is it a consulting company? Are you planning to offer B2B? SaaS? </w:t>
      </w:r>
    </w:p>
    <w:p w14:paraId="44FF9F90" w14:textId="31EECD8C" w:rsidR="00846BCF" w:rsidRDefault="00846BCF">
      <w:pPr>
        <w:pStyle w:val="CommentText"/>
      </w:pPr>
      <w:r>
        <w:t xml:space="preserve">What exactly will your company offer? </w:t>
      </w:r>
    </w:p>
  </w:comment>
  <w:comment w:id="10" w:author="Microsoft Office User" w:date="2023-03-08T15:00:00Z" w:initials="MOU">
    <w:p w14:paraId="4C37C8F8" w14:textId="77777777" w:rsidR="00846BCF" w:rsidRDefault="00846BCF">
      <w:pPr>
        <w:pStyle w:val="CommentText"/>
      </w:pPr>
      <w:r>
        <w:rPr>
          <w:rStyle w:val="CommentReference"/>
        </w:rPr>
        <w:annotationRef/>
      </w:r>
      <w:r>
        <w:t xml:space="preserve">Are you planning to make a marketplace such as </w:t>
      </w:r>
      <w:r w:rsidR="009B0D95">
        <w:t xml:space="preserve">Tokopedia? I am still a bit confused on what this “mediation” entails. </w:t>
      </w:r>
    </w:p>
    <w:p w14:paraId="1325A8DD" w14:textId="77777777" w:rsidR="001254AA" w:rsidRDefault="001254AA">
      <w:pPr>
        <w:pStyle w:val="CommentText"/>
      </w:pPr>
    </w:p>
    <w:p w14:paraId="7FA11B9B" w14:textId="40955AC1" w:rsidR="001254AA" w:rsidRDefault="001254AA">
      <w:pPr>
        <w:pStyle w:val="CommentText"/>
      </w:pPr>
      <w:r>
        <w:t xml:space="preserve">Here’s a detailed example of </w:t>
      </w:r>
      <w:r w:rsidR="00A47D4F">
        <w:t>a highly specific goal, targeting a specific problem. This MBA candidate also includes his relevant experience that led to his goal:</w:t>
      </w:r>
    </w:p>
    <w:p w14:paraId="2275625F" w14:textId="77777777" w:rsidR="00A47D4F" w:rsidRDefault="00A47D4F">
      <w:pPr>
        <w:pStyle w:val="CommentText"/>
      </w:pPr>
    </w:p>
    <w:p w14:paraId="7703DF61" w14:textId="37C00CA1" w:rsidR="00A47D4F" w:rsidRDefault="00A47D4F" w:rsidP="00A47D4F">
      <w:pPr>
        <w:rPr>
          <w:rFonts w:ascii="Poppins" w:eastAsia="Times New Roman" w:hAnsi="Poppins" w:cs="Times New Roman"/>
          <w:b/>
          <w:bCs/>
          <w:color w:val="000000"/>
          <w:shd w:val="clear" w:color="auto" w:fill="FFFFFF"/>
          <w:lang w:eastAsia="en-US"/>
        </w:rPr>
      </w:pPr>
      <w:r w:rsidRPr="00A47D4F">
        <w:rPr>
          <w:rFonts w:ascii="Poppins" w:eastAsia="Times New Roman" w:hAnsi="Poppins" w:cs="Times New Roman"/>
          <w:b/>
          <w:bCs/>
          <w:color w:val="000000"/>
          <w:shd w:val="clear" w:color="auto" w:fill="FFFFFF"/>
          <w:lang w:eastAsia="en-US"/>
        </w:rPr>
        <w:t>As massive traffic jams are ubiquitous in my country, I was ecstatic about participating in a hackathon sponsored by a national transportation company aimed at i</w:t>
      </w:r>
      <w:r>
        <w:rPr>
          <w:rFonts w:ascii="Poppins" w:eastAsia="Times New Roman" w:hAnsi="Poppins" w:cs="Times New Roman"/>
          <w:b/>
          <w:bCs/>
          <w:color w:val="000000"/>
          <w:shd w:val="clear" w:color="auto" w:fill="FFFFFF"/>
          <w:lang w:eastAsia="en-US"/>
        </w:rPr>
        <w:t>mproving traffic infrastructure.</w:t>
      </w:r>
      <w:r w:rsidRPr="00A47D4F">
        <w:rPr>
          <w:rFonts w:ascii="Poppins" w:eastAsia="Times New Roman" w:hAnsi="Poppins" w:cs="Times New Roman"/>
          <w:b/>
          <w:bCs/>
          <w:color w:val="000000"/>
          <w:shd w:val="clear" w:color="auto" w:fill="FFFFFF"/>
          <w:lang w:eastAsia="en-US"/>
        </w:rPr>
        <w:t xml:space="preserve"> Using advanced machine-vision techniques and existing infrastructure, I devised a software solution for busy intersections that significantly reduced road congestion for a fraction of previous costs. Not only did I win the competition, but my solution is about to be piloted by the Roads.</w:t>
      </w:r>
    </w:p>
    <w:p w14:paraId="5DB15E0B" w14:textId="77777777" w:rsidR="00A47D4F" w:rsidRDefault="00A47D4F" w:rsidP="00A47D4F">
      <w:pPr>
        <w:rPr>
          <w:rFonts w:ascii="Poppins" w:eastAsia="Times New Roman" w:hAnsi="Poppins" w:cs="Times New Roman"/>
          <w:b/>
          <w:bCs/>
          <w:color w:val="000000"/>
          <w:shd w:val="clear" w:color="auto" w:fill="FFFFFF"/>
          <w:lang w:eastAsia="en-US"/>
        </w:rPr>
      </w:pPr>
    </w:p>
    <w:p w14:paraId="1471A153" w14:textId="77777777" w:rsidR="00A47D4F" w:rsidRPr="00A47D4F" w:rsidRDefault="00A47D4F" w:rsidP="00A47D4F">
      <w:pPr>
        <w:rPr>
          <w:rFonts w:ascii="Times New Roman" w:eastAsia="Times New Roman" w:hAnsi="Times New Roman" w:cs="Times New Roman"/>
          <w:lang w:eastAsia="en-US"/>
        </w:rPr>
      </w:pPr>
      <w:r w:rsidRPr="00A47D4F">
        <w:rPr>
          <w:rFonts w:ascii="Poppins" w:eastAsia="Times New Roman" w:hAnsi="Poppins" w:cs="Times New Roman"/>
          <w:b/>
          <w:bCs/>
          <w:color w:val="000000"/>
          <w:shd w:val="clear" w:color="auto" w:fill="FFFFFF"/>
          <w:lang w:eastAsia="en-US"/>
        </w:rPr>
        <w:t>I believe that autonomous vehicles are just the start of an even greater revolution: the conversion to Smart Cities. Therefore, after leading efforts in the field of autonomous vehicles, I aim to leverage that experience to tackle one of the biggest challenges of the populous 21st century: creating cities with high quality of life. My dream job is to start and run a company that plans and executes smart transportation infrastructure in future cities.</w:t>
      </w:r>
    </w:p>
    <w:p w14:paraId="7871B8DD" w14:textId="77777777" w:rsidR="00A47D4F" w:rsidRPr="00A47D4F" w:rsidRDefault="00A47D4F" w:rsidP="00A47D4F">
      <w:pPr>
        <w:rPr>
          <w:rFonts w:ascii="Times New Roman" w:eastAsia="Times New Roman" w:hAnsi="Times New Roman" w:cs="Times New Roman"/>
          <w:lang w:eastAsia="en-US"/>
        </w:rPr>
      </w:pPr>
    </w:p>
    <w:p w14:paraId="31503E31" w14:textId="62AD03BD" w:rsidR="00A47D4F" w:rsidRDefault="00A47D4F">
      <w:pPr>
        <w:pStyle w:val="CommentText"/>
      </w:pPr>
    </w:p>
  </w:comment>
  <w:comment w:id="11" w:author="Chiara Situmorang" w:date="2023-03-08T17:40:00Z" w:initials="CS">
    <w:p w14:paraId="2728B825" w14:textId="77777777" w:rsidR="008019C6" w:rsidRDefault="008019C6" w:rsidP="00C60D3F">
      <w:r>
        <w:rPr>
          <w:rStyle w:val="CommentReference"/>
        </w:rPr>
        <w:annotationRef/>
      </w:r>
      <w:r>
        <w:t>Is there anything particular you want to learn about digitisation that you saw a hint of at Kantar?</w:t>
      </w:r>
    </w:p>
  </w:comment>
  <w:comment w:id="12" w:author="Chiara Situmorang" w:date="2023-03-08T17:36:00Z" w:initials="CS">
    <w:p w14:paraId="6379FA3B" w14:textId="295C6138" w:rsidR="008019C6" w:rsidRDefault="008019C6" w:rsidP="00FA59B0">
      <w:r>
        <w:rPr>
          <w:rStyle w:val="CommentReference"/>
        </w:rPr>
        <w:annotationRef/>
      </w:r>
      <w:r>
        <w:t>What industry? Your goal to help MSMEs means that you will actually be working across industries. You could focus on demographics instead, eg. MSMEs in rural areas/outside Java.</w:t>
      </w:r>
    </w:p>
  </w:comment>
  <w:comment w:id="15" w:author="Microsoft Office User" w:date="2023-03-08T15:10:00Z" w:initials="MOU">
    <w:p w14:paraId="304E5229" w14:textId="120014A6" w:rsidR="007B6C4E" w:rsidRDefault="007B6C4E">
      <w:pPr>
        <w:pStyle w:val="CommentText"/>
      </w:pPr>
      <w:r>
        <w:rPr>
          <w:rStyle w:val="CommentReference"/>
        </w:rPr>
        <w:annotationRef/>
      </w:r>
      <w:r>
        <w:t xml:space="preserve">This work experience is good! I feel that this should be placed before your long term goal </w:t>
      </w:r>
      <w:r w:rsidR="005A5FF9">
        <w:t xml:space="preserve">for coherence. </w:t>
      </w:r>
    </w:p>
    <w:p w14:paraId="47B2AD62" w14:textId="77777777" w:rsidR="005A5FF9" w:rsidRDefault="005A5FF9">
      <w:pPr>
        <w:pStyle w:val="CommentText"/>
      </w:pPr>
    </w:p>
    <w:p w14:paraId="17DB0F79" w14:textId="2CB2752D" w:rsidR="005A5FF9" w:rsidRDefault="005A5FF9">
      <w:pPr>
        <w:pStyle w:val="CommentText"/>
      </w:pPr>
      <w:r>
        <w:t xml:space="preserve">Doing so will give your long term goal a better reasoning since it comes from a place of knowledge. </w:t>
      </w:r>
    </w:p>
  </w:comment>
  <w:comment w:id="25" w:author="Chiara Situmorang" w:date="2023-03-08T17:37:00Z" w:initials="CS">
    <w:p w14:paraId="34FFE9AB" w14:textId="77777777" w:rsidR="008019C6" w:rsidRDefault="008019C6" w:rsidP="00102217">
      <w:r>
        <w:rPr>
          <w:rStyle w:val="CommentReference"/>
        </w:rPr>
        <w:annotationRef/>
      </w:r>
      <w:r>
        <w:t>If you can pull specific data about the benefits of digitisation here, that would really support your argument!</w:t>
      </w:r>
    </w:p>
  </w:comment>
  <w:comment w:id="40" w:author="Chiara Situmorang" w:date="2023-03-08T17:38:00Z" w:initials="CS">
    <w:p w14:paraId="5E70B3D8" w14:textId="58B351DF" w:rsidR="008019C6" w:rsidRDefault="008019C6" w:rsidP="00556916">
      <w:r>
        <w:rPr>
          <w:rStyle w:val="CommentReference"/>
        </w:rPr>
        <w:annotationRef/>
      </w:r>
      <w:r>
        <w:t xml:space="preserve">Add a last sentence to conclude: so where is the roadblock here? Online marketplaces already exist in Indonesia. What’s preventing MSMEs from going digital? </w:t>
      </w:r>
    </w:p>
    <w:p w14:paraId="24B03F03" w14:textId="77777777" w:rsidR="008019C6" w:rsidRDefault="008019C6" w:rsidP="00556916"/>
    <w:p w14:paraId="1571FA53" w14:textId="77777777" w:rsidR="008019C6" w:rsidRDefault="008019C6" w:rsidP="00556916">
      <w:r>
        <w:t>This is your transition to your proposed solution.</w:t>
      </w:r>
    </w:p>
  </w:comment>
  <w:comment w:id="95" w:author="Chiara Situmorang" w:date="2023-03-08T17:39:00Z" w:initials="CS">
    <w:p w14:paraId="381D8984" w14:textId="77777777" w:rsidR="008019C6" w:rsidRDefault="008019C6" w:rsidP="00F9281F">
      <w:r>
        <w:rPr>
          <w:rStyle w:val="CommentReference"/>
        </w:rPr>
        <w:annotationRef/>
      </w:r>
      <w:r>
        <w:t>Why him?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B4C5D3" w15:done="0"/>
  <w15:commentEx w15:paraId="44FF9F90" w15:done="0"/>
  <w15:commentEx w15:paraId="31503E31" w15:done="0"/>
  <w15:commentEx w15:paraId="2728B825" w15:done="0"/>
  <w15:commentEx w15:paraId="6379FA3B" w15:done="0"/>
  <w15:commentEx w15:paraId="17DB0F79" w15:done="0"/>
  <w15:commentEx w15:paraId="34FFE9AB" w15:done="0"/>
  <w15:commentEx w15:paraId="1571FA53" w15:done="0"/>
  <w15:commentEx w15:paraId="381D8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4702" w16cex:dateUtc="2023-03-08T10:40:00Z"/>
  <w16cex:commentExtensible w16cex:durableId="27B34608" w16cex:dateUtc="2023-03-08T10:36:00Z"/>
  <w16cex:commentExtensible w16cex:durableId="27B3466A" w16cex:dateUtc="2023-03-08T10:37:00Z"/>
  <w16cex:commentExtensible w16cex:durableId="27B346A9" w16cex:dateUtc="2023-03-08T10:38:00Z"/>
  <w16cex:commentExtensible w16cex:durableId="27B346C9" w16cex:dateUtc="2023-03-08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B4C5D3" w16cid:durableId="27B340AA"/>
  <w16cid:commentId w16cid:paraId="44FF9F90" w16cid:durableId="27B340AB"/>
  <w16cid:commentId w16cid:paraId="31503E31" w16cid:durableId="27B340AC"/>
  <w16cid:commentId w16cid:paraId="2728B825" w16cid:durableId="27B34702"/>
  <w16cid:commentId w16cid:paraId="6379FA3B" w16cid:durableId="27B34608"/>
  <w16cid:commentId w16cid:paraId="17DB0F79" w16cid:durableId="27B340AD"/>
  <w16cid:commentId w16cid:paraId="34FFE9AB" w16cid:durableId="27B3466A"/>
  <w16cid:commentId w16cid:paraId="1571FA53" w16cid:durableId="27B346A9"/>
  <w16cid:commentId w16cid:paraId="381D8984" w16cid:durableId="27B34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notTrueType/>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41"/>
    <w:rsid w:val="001254AA"/>
    <w:rsid w:val="0025432D"/>
    <w:rsid w:val="002B1873"/>
    <w:rsid w:val="00474986"/>
    <w:rsid w:val="00485412"/>
    <w:rsid w:val="005A5FF9"/>
    <w:rsid w:val="006120E2"/>
    <w:rsid w:val="00686C64"/>
    <w:rsid w:val="006F508B"/>
    <w:rsid w:val="007B6C4E"/>
    <w:rsid w:val="008019C6"/>
    <w:rsid w:val="00846BCF"/>
    <w:rsid w:val="00883454"/>
    <w:rsid w:val="008872BA"/>
    <w:rsid w:val="009449D5"/>
    <w:rsid w:val="00983382"/>
    <w:rsid w:val="009B0D95"/>
    <w:rsid w:val="00A05257"/>
    <w:rsid w:val="00A47D4F"/>
    <w:rsid w:val="00B6258F"/>
    <w:rsid w:val="00B72741"/>
    <w:rsid w:val="00B75629"/>
    <w:rsid w:val="00CB4E74"/>
    <w:rsid w:val="00D65F40"/>
    <w:rsid w:val="00D96000"/>
    <w:rsid w:val="00E045F6"/>
    <w:rsid w:val="00E07ACA"/>
    <w:rsid w:val="00E25616"/>
    <w:rsid w:val="00ED0A87"/>
    <w:rsid w:val="00ED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5F07F"/>
  <w15:chartTrackingRefBased/>
  <w15:docId w15:val="{33ABBE64-873A-004F-8E0B-83053B56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74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72741"/>
  </w:style>
  <w:style w:type="character" w:styleId="CommentReference">
    <w:name w:val="annotation reference"/>
    <w:basedOn w:val="DefaultParagraphFont"/>
    <w:uiPriority w:val="99"/>
    <w:semiHidden/>
    <w:unhideWhenUsed/>
    <w:rsid w:val="00E045F6"/>
    <w:rPr>
      <w:sz w:val="18"/>
      <w:szCs w:val="18"/>
    </w:rPr>
  </w:style>
  <w:style w:type="paragraph" w:styleId="CommentText">
    <w:name w:val="annotation text"/>
    <w:basedOn w:val="Normal"/>
    <w:link w:val="CommentTextChar"/>
    <w:uiPriority w:val="99"/>
    <w:semiHidden/>
    <w:unhideWhenUsed/>
    <w:rsid w:val="00E045F6"/>
  </w:style>
  <w:style w:type="character" w:customStyle="1" w:styleId="CommentTextChar">
    <w:name w:val="Comment Text Char"/>
    <w:basedOn w:val="DefaultParagraphFont"/>
    <w:link w:val="CommentText"/>
    <w:uiPriority w:val="99"/>
    <w:semiHidden/>
    <w:rsid w:val="00E045F6"/>
  </w:style>
  <w:style w:type="paragraph" w:styleId="CommentSubject">
    <w:name w:val="annotation subject"/>
    <w:basedOn w:val="CommentText"/>
    <w:next w:val="CommentText"/>
    <w:link w:val="CommentSubjectChar"/>
    <w:uiPriority w:val="99"/>
    <w:semiHidden/>
    <w:unhideWhenUsed/>
    <w:rsid w:val="00E045F6"/>
    <w:rPr>
      <w:b/>
      <w:bCs/>
      <w:sz w:val="20"/>
      <w:szCs w:val="20"/>
    </w:rPr>
  </w:style>
  <w:style w:type="character" w:customStyle="1" w:styleId="CommentSubjectChar">
    <w:name w:val="Comment Subject Char"/>
    <w:basedOn w:val="CommentTextChar"/>
    <w:link w:val="CommentSubject"/>
    <w:uiPriority w:val="99"/>
    <w:semiHidden/>
    <w:rsid w:val="00E045F6"/>
    <w:rPr>
      <w:b/>
      <w:bCs/>
      <w:sz w:val="20"/>
      <w:szCs w:val="20"/>
    </w:rPr>
  </w:style>
  <w:style w:type="paragraph" w:styleId="BalloonText">
    <w:name w:val="Balloon Text"/>
    <w:basedOn w:val="Normal"/>
    <w:link w:val="BalloonTextChar"/>
    <w:uiPriority w:val="99"/>
    <w:semiHidden/>
    <w:unhideWhenUsed/>
    <w:rsid w:val="00E045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45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5427">
      <w:bodyDiv w:val="1"/>
      <w:marLeft w:val="0"/>
      <w:marRight w:val="0"/>
      <w:marTop w:val="0"/>
      <w:marBottom w:val="0"/>
      <w:divBdr>
        <w:top w:val="none" w:sz="0" w:space="0" w:color="auto"/>
        <w:left w:val="none" w:sz="0" w:space="0" w:color="auto"/>
        <w:bottom w:val="none" w:sz="0" w:space="0" w:color="auto"/>
        <w:right w:val="none" w:sz="0" w:space="0" w:color="auto"/>
      </w:divBdr>
    </w:div>
    <w:div w:id="1389915937">
      <w:bodyDiv w:val="1"/>
      <w:marLeft w:val="0"/>
      <w:marRight w:val="0"/>
      <w:marTop w:val="0"/>
      <w:marBottom w:val="0"/>
      <w:divBdr>
        <w:top w:val="none" w:sz="0" w:space="0" w:color="auto"/>
        <w:left w:val="none" w:sz="0" w:space="0" w:color="auto"/>
        <w:bottom w:val="none" w:sz="0" w:space="0" w:color="auto"/>
        <w:right w:val="none" w:sz="0" w:space="0" w:color="auto"/>
      </w:divBdr>
    </w:div>
    <w:div w:id="19973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3</cp:revision>
  <dcterms:created xsi:type="dcterms:W3CDTF">2023-03-08T08:34:00Z</dcterms:created>
  <dcterms:modified xsi:type="dcterms:W3CDTF">2023-03-08T10:40:00Z</dcterms:modified>
</cp:coreProperties>
</file>