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0696" w:rsidRDefault="00000000">
      <w:pPr>
        <w:rPr>
          <w:b/>
        </w:rPr>
      </w:pPr>
      <w:r>
        <w:rPr>
          <w:b/>
        </w:rPr>
        <w:t>UW MADISON</w:t>
      </w:r>
    </w:p>
    <w:p w14:paraId="00000002" w14:textId="77777777" w:rsidR="00530696" w:rsidRDefault="00000000">
      <w:r>
        <w:rPr>
          <w:rFonts w:ascii="Roboto" w:eastAsia="Roboto" w:hAnsi="Roboto" w:cs="Roboto"/>
          <w:color w:val="222222"/>
          <w:sz w:val="21"/>
          <w:szCs w:val="21"/>
          <w:highlight w:val="white"/>
        </w:rPr>
        <w:t xml:space="preserve">Tell us why you decided to apply to the University of Wisconsin-Madison. In addition, please include why you are interested in studying the major(s) you have selected. If you selected </w:t>
      </w:r>
      <w:proofErr w:type="gramStart"/>
      <w:r>
        <w:rPr>
          <w:rFonts w:ascii="Roboto" w:eastAsia="Roboto" w:hAnsi="Roboto" w:cs="Roboto"/>
          <w:color w:val="222222"/>
          <w:sz w:val="21"/>
          <w:szCs w:val="21"/>
          <w:highlight w:val="white"/>
        </w:rPr>
        <w:t>undecided</w:t>
      </w:r>
      <w:proofErr w:type="gramEnd"/>
      <w:r>
        <w:rPr>
          <w:rFonts w:ascii="Roboto" w:eastAsia="Roboto" w:hAnsi="Roboto" w:cs="Roboto"/>
          <w:color w:val="222222"/>
          <w:sz w:val="21"/>
          <w:szCs w:val="21"/>
          <w:highlight w:val="white"/>
        </w:rPr>
        <w:t xml:space="preserve"> please describe your areas of possible academic interest. (</w:t>
      </w:r>
      <w:proofErr w:type="gramStart"/>
      <w:r>
        <w:rPr>
          <w:rFonts w:ascii="Roboto" w:eastAsia="Roboto" w:hAnsi="Roboto" w:cs="Roboto"/>
          <w:color w:val="222222"/>
          <w:sz w:val="21"/>
          <w:szCs w:val="21"/>
          <w:highlight w:val="white"/>
        </w:rPr>
        <w:t>you</w:t>
      </w:r>
      <w:proofErr w:type="gramEnd"/>
      <w:r>
        <w:rPr>
          <w:rFonts w:ascii="Roboto" w:eastAsia="Roboto" w:hAnsi="Roboto" w:cs="Roboto"/>
          <w:color w:val="222222"/>
          <w:sz w:val="21"/>
          <w:szCs w:val="21"/>
          <w:highlight w:val="white"/>
        </w:rPr>
        <w:t xml:space="preserve"> may enter up to 650 words).</w:t>
      </w:r>
    </w:p>
    <w:p w14:paraId="00000003" w14:textId="77777777" w:rsidR="00530696" w:rsidRDefault="00530696"/>
    <w:p w14:paraId="00000004" w14:textId="77777777" w:rsidR="00530696" w:rsidRDefault="00000000">
      <w:pPr>
        <w:numPr>
          <w:ilvl w:val="0"/>
          <w:numId w:val="1"/>
        </w:numPr>
      </w:pPr>
      <w:r>
        <w:t>Why interested in UWM - academically (based on their food science)</w:t>
      </w:r>
    </w:p>
    <w:p w14:paraId="00000005" w14:textId="77777777" w:rsidR="00530696" w:rsidRDefault="00000000">
      <w:pPr>
        <w:numPr>
          <w:ilvl w:val="1"/>
          <w:numId w:val="1"/>
        </w:numPr>
      </w:pPr>
      <w:r>
        <w:t>Why food science itself?</w:t>
      </w:r>
    </w:p>
    <w:p w14:paraId="00000006" w14:textId="77777777" w:rsidR="00530696" w:rsidRDefault="00000000">
      <w:pPr>
        <w:numPr>
          <w:ilvl w:val="0"/>
          <w:numId w:val="1"/>
        </w:numPr>
      </w:pPr>
      <w:r>
        <w:rPr>
          <w:rFonts w:ascii="Arial Unicode MS" w:eastAsia="Arial Unicode MS" w:hAnsi="Arial Unicode MS" w:cs="Arial Unicode MS"/>
        </w:rPr>
        <w:t xml:space="preserve">Why interested in UWM - related to your personal interest → unrelated to </w:t>
      </w:r>
      <w:proofErr w:type="spellStart"/>
      <w:r>
        <w:rPr>
          <w:rFonts w:ascii="Arial Unicode MS" w:eastAsia="Arial Unicode MS" w:hAnsi="Arial Unicode MS" w:cs="Arial Unicode MS"/>
        </w:rPr>
        <w:t>foodsci</w:t>
      </w:r>
      <w:proofErr w:type="spellEnd"/>
    </w:p>
    <w:p w14:paraId="00000007" w14:textId="77777777" w:rsidR="00530696" w:rsidRDefault="00530696"/>
    <w:p w14:paraId="00000008" w14:textId="77777777" w:rsidR="00530696" w:rsidRDefault="00530696"/>
    <w:p w14:paraId="00000009" w14:textId="77777777" w:rsidR="00530696" w:rsidRDefault="00000000">
      <w:pPr>
        <w:rPr>
          <w:u w:val="single"/>
        </w:rPr>
      </w:pPr>
      <w:r>
        <w:rPr>
          <w:u w:val="single"/>
        </w:rPr>
        <w:t>First draft:</w:t>
      </w:r>
    </w:p>
    <w:p w14:paraId="0000000A" w14:textId="77777777" w:rsidR="00530696" w:rsidRDefault="00530696"/>
    <w:p w14:paraId="0000000B" w14:textId="77777777" w:rsidR="00530696" w:rsidRDefault="00000000">
      <w:commentRangeStart w:id="0"/>
      <w:commentRangeStart w:id="1"/>
      <w:r>
        <w:t xml:space="preserve">The pressure to choose a major did nothing but grow. </w:t>
      </w:r>
      <w:commentRangeEnd w:id="0"/>
      <w:r w:rsidR="00DA0BB3">
        <w:rPr>
          <w:rStyle w:val="CommentReference"/>
        </w:rPr>
        <w:commentReference w:id="0"/>
      </w:r>
      <w:r>
        <w:t xml:space="preserve">I knew I was gravitated towards studying the natural sciences but no specific field in the natural sciences really clicked with me. Every eureka moment I had after finding something that seemingly fit was short-lived. </w:t>
      </w:r>
    </w:p>
    <w:p w14:paraId="0000000C" w14:textId="77777777" w:rsidR="00530696" w:rsidRDefault="00530696"/>
    <w:p w14:paraId="0000000D" w14:textId="7AE1143C" w:rsidR="00530696" w:rsidRDefault="00000000">
      <w:r>
        <w:t xml:space="preserve">One fateful day, while watching an episode of </w:t>
      </w:r>
      <w:r>
        <w:rPr>
          <w:i/>
        </w:rPr>
        <w:t>Fresh Off the Boat</w:t>
      </w:r>
      <w:r>
        <w:t xml:space="preserve">, Eddie Huang, the main character of the show, was also in the process of selecting a major for college; in that sense, we were in the same boat. At the end of the episode, Eddie finally decides on a major and says to his </w:t>
      </w:r>
      <w:proofErr w:type="spellStart"/>
      <w:r>
        <w:t>mother</w:t>
      </w:r>
      <w:proofErr w:type="gramStart"/>
      <w:r>
        <w:t>,”Food</w:t>
      </w:r>
      <w:proofErr w:type="spellEnd"/>
      <w:proofErr w:type="gramEnd"/>
      <w:r>
        <w:t xml:space="preserve"> engineering sounds cool, I could make my own cereal!” At that moment, the lightbulb in my brain lit up with the brightness of a hundred suns. The phrases “food engineering” and “make my own cereal” surrounded my brain for the next week or so</w:t>
      </w:r>
      <w:commentRangeEnd w:id="1"/>
      <w:r w:rsidR="00145828">
        <w:rPr>
          <w:rStyle w:val="CommentReference"/>
        </w:rPr>
        <w:commentReference w:id="1"/>
      </w:r>
      <w:r>
        <w:t xml:space="preserve">, </w:t>
      </w:r>
      <w:commentRangeStart w:id="2"/>
      <w:r>
        <w:t>and I eventually settled on pursuing food science</w:t>
      </w:r>
      <w:commentRangeEnd w:id="2"/>
      <w:r w:rsidR="00145828">
        <w:rPr>
          <w:rStyle w:val="CommentReference"/>
        </w:rPr>
        <w:commentReference w:id="2"/>
      </w:r>
      <w:r>
        <w:t xml:space="preserve">. </w:t>
      </w:r>
      <w:commentRangeStart w:id="3"/>
      <w:r>
        <w:t xml:space="preserve">I explored this field even further by doing research in STEM </w:t>
      </w:r>
      <w:proofErr w:type="gramStart"/>
      <w:r>
        <w:t>organizations, and</w:t>
      </w:r>
      <w:proofErr w:type="gramEnd"/>
      <w:r>
        <w:t xml:space="preserve"> participating in internships and work experience. </w:t>
      </w:r>
      <w:commentRangeEnd w:id="3"/>
      <w:r w:rsidR="00145828">
        <w:rPr>
          <w:rStyle w:val="CommentReference"/>
        </w:rPr>
        <w:commentReference w:id="3"/>
      </w:r>
      <w:ins w:id="4" w:author="Chiara Situmorang" w:date="2022-10-27T14:45:00Z">
        <w:r w:rsidR="00145828" w:rsidDel="00145828">
          <w:t xml:space="preserve"> </w:t>
        </w:r>
      </w:ins>
      <w:commentRangeStart w:id="5"/>
      <w:del w:id="6" w:author="Chiara Situmorang" w:date="2022-10-27T14:45:00Z">
        <w:r w:rsidDel="00145828">
          <w:delText xml:space="preserve">One internship I did, where I had to create a new flavor for a startup business’ newly released popsicle line, allowed me to express my creative freedom; so far, this was the closest I have gotten to “making my own cereal.” </w:delText>
        </w:r>
        <w:commentRangeEnd w:id="5"/>
        <w:r w:rsidR="00145828" w:rsidDel="00145828">
          <w:rPr>
            <w:rStyle w:val="CommentReference"/>
          </w:rPr>
          <w:commentReference w:id="5"/>
        </w:r>
      </w:del>
    </w:p>
    <w:p w14:paraId="0000000E" w14:textId="77777777" w:rsidR="00530696" w:rsidRDefault="00530696"/>
    <w:p w14:paraId="0000000F" w14:textId="4C45EC1B" w:rsidR="00530696" w:rsidRDefault="00000000">
      <w:r>
        <w:t>Before that internship, I had also finished some work experience at an Italian food service. This experience lasted two weeks, and during my first week there, I worked in the pastry kitchen. While in the pastry kitchen, I worked with many dairy products, mainly to learn how to make gelato. Having learned how to make gelato, I became more interested in dairy products and their processing. For that reason, I believe studying in the University of Wisconsin-Madison would be perfect for me. I believe studying in “America’s Dairyland” will give me the playing field I need to further my knowledge in food science, specifically in dairy production and processing</w:t>
      </w:r>
      <w:ins w:id="7" w:author="Chiara Situmorang" w:date="2022-10-27T14:21:00Z">
        <w:r w:rsidR="00145828">
          <w:t xml:space="preserve"> </w:t>
        </w:r>
      </w:ins>
      <w:del w:id="8" w:author="Chiara Situmorang" w:date="2022-10-27T14:21:00Z">
        <w:r w:rsidDel="00145828">
          <w:delText xml:space="preserve">. What makes things even better is </w:delText>
        </w:r>
      </w:del>
      <w:ins w:id="9" w:author="Chiara Situmorang" w:date="2022-10-27T14:21:00Z">
        <w:r w:rsidR="00145828">
          <w:t xml:space="preserve">due to </w:t>
        </w:r>
      </w:ins>
      <w:r>
        <w:t xml:space="preserve">the amount of dairy facilities </w:t>
      </w:r>
      <w:del w:id="10" w:author="Chiara Situmorang" w:date="2022-10-27T14:21:00Z">
        <w:r w:rsidDel="00145828">
          <w:delText>in the University of Wisconsin-Madison that I believe will help me further my knowledge in the dairy industry</w:delText>
        </w:r>
      </w:del>
      <w:ins w:id="11" w:author="Chiara Situmorang" w:date="2022-10-27T14:21:00Z">
        <w:r w:rsidR="00145828">
          <w:t>available at the university</w:t>
        </w:r>
      </w:ins>
      <w:r>
        <w:t xml:space="preserve">. The short courses offered by Center for Dairy Research particularly intrigue me. What I especially like is that there are courses offered for different dairy products. </w:t>
      </w:r>
      <w:commentRangeStart w:id="12"/>
      <w:r>
        <w:t xml:space="preserve">This gives me the opportunity not just to look at dairy </w:t>
      </w:r>
      <w:proofErr w:type="gramStart"/>
      <w:r>
        <w:t>production as a whole, but</w:t>
      </w:r>
      <w:proofErr w:type="gramEnd"/>
      <w:r>
        <w:t xml:space="preserve"> also analyze and study the processes behind how each different dairy product is created. </w:t>
      </w:r>
      <w:commentRangeEnd w:id="12"/>
      <w:r w:rsidR="00F673E3">
        <w:rPr>
          <w:rStyle w:val="CommentReference"/>
        </w:rPr>
        <w:commentReference w:id="12"/>
      </w:r>
      <w:r>
        <w:t xml:space="preserve">In the end, I will have a better understanding of how the dairy industry works. Plenty of facilities for hands-on experience are also available for dairy research; the Babcock Dairy Plant is one of these facilities, and </w:t>
      </w:r>
      <w:commentRangeStart w:id="13"/>
      <w:r>
        <w:t>I certainly hope I can first handedly learn and experience dairy production processes in this plant, as the products made there, such as ice cream and cheese, are all areas of interest to me.</w:t>
      </w:r>
      <w:commentRangeEnd w:id="13"/>
      <w:r w:rsidR="00E62BD1">
        <w:rPr>
          <w:rStyle w:val="CommentReference"/>
        </w:rPr>
        <w:commentReference w:id="13"/>
      </w:r>
    </w:p>
    <w:p w14:paraId="00000010" w14:textId="77777777" w:rsidR="00530696" w:rsidRDefault="00530696"/>
    <w:p w14:paraId="00000011" w14:textId="3FD801A0" w:rsidR="00530696" w:rsidRDefault="00000000">
      <w:r>
        <w:t xml:space="preserve">Another big reason I decided to pursue food science is the push towards sustainability. </w:t>
      </w:r>
      <w:ins w:id="14" w:author="Chiara Situmorang" w:date="2022-10-27T14:52:00Z">
        <w:r w:rsidR="00145828">
          <w:t>I did an internship</w:t>
        </w:r>
      </w:ins>
      <w:ins w:id="15" w:author="Chiara Situmorang" w:date="2022-10-27T14:47:00Z">
        <w:r w:rsidR="00145828">
          <w:t xml:space="preserve"> where I had to create a new </w:t>
        </w:r>
      </w:ins>
      <w:ins w:id="16" w:author="Chiara Situmorang" w:date="2022-10-27T14:53:00Z">
        <w:r w:rsidR="00145828">
          <w:t xml:space="preserve">plant-based </w:t>
        </w:r>
      </w:ins>
      <w:ins w:id="17" w:author="Chiara Situmorang" w:date="2022-10-27T14:47:00Z">
        <w:r w:rsidR="00145828">
          <w:t>flavor for a startup</w:t>
        </w:r>
      </w:ins>
      <w:ins w:id="18" w:author="Chiara Situmorang" w:date="2022-10-27T14:53:00Z">
        <w:r w:rsidR="00145828">
          <w:t>’s</w:t>
        </w:r>
      </w:ins>
      <w:ins w:id="19" w:author="Chiara Situmorang" w:date="2022-10-27T14:47:00Z">
        <w:r w:rsidR="00145828">
          <w:t xml:space="preserve"> new popsicle line,</w:t>
        </w:r>
      </w:ins>
      <w:ins w:id="20" w:author="Chiara Situmorang" w:date="2022-10-27T14:53:00Z">
        <w:r w:rsidR="00145828">
          <w:t xml:space="preserve"> which</w:t>
        </w:r>
      </w:ins>
      <w:ins w:id="21" w:author="Chiara Situmorang" w:date="2022-10-27T14:47:00Z">
        <w:r w:rsidR="00145828">
          <w:t xml:space="preserve"> </w:t>
        </w:r>
        <w:r w:rsidR="00145828">
          <w:lastRenderedPageBreak/>
          <w:t xml:space="preserve">allowed me to express my creative freedom; so far, this was the closest I have gotten to “making my own cereal.” </w:t>
        </w:r>
        <w:r w:rsidR="00145828">
          <w:t xml:space="preserve"> </w:t>
        </w:r>
      </w:ins>
      <w:del w:id="22" w:author="Chiara Situmorang" w:date="2022-10-27T14:53:00Z">
        <w:r w:rsidDel="00145828">
          <w:delText>After my popsicle internship, where I actually worked with plant-based products</w:delText>
        </w:r>
      </w:del>
      <w:ins w:id="23" w:author="Chiara Situmorang" w:date="2022-10-27T14:53:00Z">
        <w:r w:rsidR="00145828">
          <w:t>Since then</w:t>
        </w:r>
      </w:ins>
      <w:r>
        <w:t xml:space="preserve">, my interest in creating sustainable products, among other areas, grew. </w:t>
      </w:r>
      <w:commentRangeStart w:id="24"/>
      <w:del w:id="25" w:author="Chiara Situmorang" w:date="2022-10-27T14:53:00Z">
        <w:r w:rsidDel="00145828">
          <w:delText>I believe the faculty at the University of Wisconsin-Madison will help me achieve my exploration goals in food science. As sustainability is a main interest of mine, p</w:delText>
        </w:r>
      </w:del>
      <w:ins w:id="26" w:author="Chiara Situmorang" w:date="2022-10-27T14:53:00Z">
        <w:r w:rsidR="00145828">
          <w:t>P</w:t>
        </w:r>
      </w:ins>
      <w:r>
        <w:t xml:space="preserve">rofessor Audrey Girard’s laboratory is a match as it specifically focuses on improving food sustainability. </w:t>
      </w:r>
      <w:commentRangeEnd w:id="24"/>
      <w:r w:rsidR="00145828">
        <w:rPr>
          <w:rStyle w:val="CommentReference"/>
        </w:rPr>
        <w:commentReference w:id="24"/>
      </w:r>
      <w:r>
        <w:t xml:space="preserve">Additionally, one of the areas of interest of that laboratory, which lies in plant-based foods, is something I would like to further delve into as per my past </w:t>
      </w:r>
      <w:commentRangeStart w:id="27"/>
      <w:r>
        <w:t>experiences</w:t>
      </w:r>
      <w:commentRangeEnd w:id="27"/>
      <w:r w:rsidR="00F673E3">
        <w:rPr>
          <w:rStyle w:val="CommentReference"/>
        </w:rPr>
        <w:commentReference w:id="27"/>
      </w:r>
      <w:r>
        <w:t xml:space="preserve">. </w:t>
      </w:r>
    </w:p>
    <w:p w14:paraId="00000012" w14:textId="77777777" w:rsidR="00530696" w:rsidRDefault="00530696"/>
    <w:p w14:paraId="00000013" w14:textId="77777777" w:rsidR="00530696" w:rsidRDefault="00000000">
      <w:commentRangeStart w:id="28"/>
      <w:commentRangeStart w:id="29"/>
      <w:r>
        <w:t xml:space="preserve">Outside of food science, debate has been a huge part of my life, having done competitions for over five years. Given the chance, I would </w:t>
      </w:r>
      <w:proofErr w:type="gramStart"/>
      <w:r>
        <w:t>definitely take</w:t>
      </w:r>
      <w:proofErr w:type="gramEnd"/>
      <w:r>
        <w:t xml:space="preserve"> any of the of debating opportunities provided, such as the Wisconsin Speech and Debate Society, and weekly debate sessions since I plan to go further in debate, especially at the university level.</w:t>
      </w:r>
      <w:commentRangeEnd w:id="28"/>
      <w:r w:rsidR="00F673E3">
        <w:rPr>
          <w:rStyle w:val="CommentReference"/>
        </w:rPr>
        <w:commentReference w:id="28"/>
      </w:r>
      <w:commentRangeEnd w:id="29"/>
      <w:r w:rsidR="001570C3">
        <w:rPr>
          <w:rStyle w:val="CommentReference"/>
        </w:rPr>
        <w:commentReference w:id="29"/>
      </w:r>
    </w:p>
    <w:p w14:paraId="00000014" w14:textId="77777777" w:rsidR="00530696" w:rsidRDefault="00530696"/>
    <w:p w14:paraId="00000015" w14:textId="6669398A" w:rsidR="00530696" w:rsidRDefault="00530696"/>
    <w:p w14:paraId="6DD146EF" w14:textId="109B3CEF" w:rsidR="00F673E3" w:rsidRDefault="00F673E3"/>
    <w:p w14:paraId="132C7906" w14:textId="246D1C5E" w:rsidR="00F673E3" w:rsidRDefault="00F673E3">
      <w:r>
        <w:t>Hi Evangeline,</w:t>
      </w:r>
    </w:p>
    <w:p w14:paraId="08E6085C" w14:textId="7BDB6C76" w:rsidR="00F673E3" w:rsidRDefault="00F673E3"/>
    <w:p w14:paraId="2BDCF02B" w14:textId="1DDB00E5" w:rsidR="00F673E3" w:rsidRDefault="00F673E3">
      <w:r>
        <w:t>Thank you for your essay! You have a chosen an interesting field of study and a location that is very fit for it. I liked the example you gave of Eddie Huang inspiring you to do food scienc</w:t>
      </w:r>
      <w:r w:rsidR="00DE4A68">
        <w:t xml:space="preserve">e. If you see him as one type of Asian representation in food science, you can elaborate on it. The product you choose to concentrate on is also dairy, which is interesting because a lot of Asians are lactose intolerant. I think you can bring up a lot of interesting arguments if you focus your academic goals on this. </w:t>
      </w:r>
    </w:p>
    <w:p w14:paraId="75BE105A" w14:textId="1786519F" w:rsidR="00DE4A68" w:rsidRDefault="00DE4A68"/>
    <w:p w14:paraId="16F5FD3B" w14:textId="76008A4F" w:rsidR="00DE4A68" w:rsidRDefault="00DE4A68"/>
    <w:p w14:paraId="0DC6FCA7" w14:textId="734C1556" w:rsidR="00DE4A68" w:rsidRDefault="00DE4A68">
      <w:pPr>
        <w:rPr>
          <w:ins w:id="30" w:author="Chiara Situmorang" w:date="2022-10-27T14:54:00Z"/>
        </w:rPr>
      </w:pPr>
      <w:r>
        <w:t xml:space="preserve">C.G. </w:t>
      </w:r>
    </w:p>
    <w:p w14:paraId="48DB759C" w14:textId="47840FE2" w:rsidR="00145828" w:rsidRDefault="00145828">
      <w:pPr>
        <w:rPr>
          <w:ins w:id="31" w:author="Chiara Situmorang" w:date="2022-10-27T14:55:00Z"/>
        </w:rPr>
      </w:pPr>
    </w:p>
    <w:p w14:paraId="306231E9" w14:textId="77777777" w:rsidR="00145828" w:rsidRDefault="00145828">
      <w:pPr>
        <w:rPr>
          <w:ins w:id="32" w:author="Chiara Situmorang" w:date="2022-10-27T14:54:00Z"/>
        </w:rPr>
      </w:pPr>
    </w:p>
    <w:p w14:paraId="79C63A22" w14:textId="0074F778" w:rsidR="00145828" w:rsidRDefault="00145828">
      <w:pPr>
        <w:rPr>
          <w:ins w:id="33" w:author="Chiara Situmorang" w:date="2022-10-27T14:54:00Z"/>
        </w:rPr>
      </w:pPr>
      <w:ins w:id="34" w:author="Chiara Situmorang" w:date="2022-10-27T14:54:00Z">
        <w:r>
          <w:t>Hi Eva,</w:t>
        </w:r>
      </w:ins>
    </w:p>
    <w:p w14:paraId="224667F9" w14:textId="4B652D92" w:rsidR="00145828" w:rsidRDefault="00145828">
      <w:pPr>
        <w:rPr>
          <w:ins w:id="35" w:author="Chiara Situmorang" w:date="2022-10-27T14:54:00Z"/>
        </w:rPr>
      </w:pPr>
    </w:p>
    <w:p w14:paraId="039229B0" w14:textId="3819256E" w:rsidR="00145828" w:rsidRDefault="00145828">
      <w:pPr>
        <w:rPr>
          <w:ins w:id="36" w:author="Chiara Situmorang" w:date="2022-10-27T14:55:00Z"/>
        </w:rPr>
      </w:pPr>
      <w:ins w:id="37" w:author="Chiara Situmorang" w:date="2022-10-27T14:55:00Z">
        <w:r>
          <w:t xml:space="preserve">This is a </w:t>
        </w:r>
        <w:proofErr w:type="gramStart"/>
        <w:r>
          <w:t>really good</w:t>
        </w:r>
        <w:proofErr w:type="gramEnd"/>
        <w:r>
          <w:t xml:space="preserve"> start. I would focus on being more specific in your reasoning &amp; explanation of your experiences. Connect them to how they have led you to UWM’s food science program. We’ve writ</w:t>
        </w:r>
      </w:ins>
      <w:ins w:id="38" w:author="Chiara Situmorang" w:date="2022-10-27T14:56:00Z">
        <w:r>
          <w:t>ten comments throughout to guide your revision, but basically the bones are there—they just need a little refining.</w:t>
        </w:r>
      </w:ins>
    </w:p>
    <w:p w14:paraId="6D82946A" w14:textId="37B18EA0" w:rsidR="00145828" w:rsidRDefault="00145828">
      <w:pPr>
        <w:rPr>
          <w:ins w:id="39" w:author="Chiara Situmorang" w:date="2022-10-27T14:55:00Z"/>
        </w:rPr>
      </w:pPr>
    </w:p>
    <w:p w14:paraId="31B97222" w14:textId="09564566" w:rsidR="00145828" w:rsidRDefault="00145828">
      <w:pPr>
        <w:rPr>
          <w:ins w:id="40" w:author="Chiara Situmorang" w:date="2022-10-27T14:57:00Z"/>
        </w:rPr>
      </w:pPr>
      <w:ins w:id="41" w:author="Chiara Situmorang" w:date="2022-10-27T14:55:00Z">
        <w:r>
          <w:t xml:space="preserve">Don’t forget to write a conclusion </w:t>
        </w:r>
      </w:ins>
      <w:ins w:id="42" w:author="Chiara Situmorang" w:date="2022-10-27T14:56:00Z">
        <w:r>
          <w:t xml:space="preserve">too! Tie up everything you’ve mentioned about UWM and </w:t>
        </w:r>
      </w:ins>
      <w:proofErr w:type="spellStart"/>
      <w:ins w:id="43" w:author="Chiara Situmorang" w:date="2022-10-27T14:57:00Z">
        <w:r>
          <w:t>foodsci</w:t>
        </w:r>
      </w:ins>
      <w:proofErr w:type="spellEnd"/>
      <w:ins w:id="44" w:author="Chiara Situmorang" w:date="2022-10-27T15:00:00Z">
        <w:r w:rsidR="001570C3">
          <w:t>, what your long-term goals are, and how UWM can help you achie</w:t>
        </w:r>
      </w:ins>
      <w:ins w:id="45" w:author="Chiara Situmorang" w:date="2022-10-27T15:01:00Z">
        <w:r w:rsidR="001570C3">
          <w:t>ve them.</w:t>
        </w:r>
      </w:ins>
      <w:ins w:id="46" w:author="Chiara Situmorang" w:date="2022-10-27T14:57:00Z">
        <w:r>
          <w:t xml:space="preserve"> </w:t>
        </w:r>
      </w:ins>
    </w:p>
    <w:p w14:paraId="5971D16A" w14:textId="108A898F" w:rsidR="00A11ECE" w:rsidRDefault="00A11ECE">
      <w:pPr>
        <w:rPr>
          <w:ins w:id="47" w:author="Chiara Situmorang" w:date="2022-10-27T14:57:00Z"/>
        </w:rPr>
      </w:pPr>
    </w:p>
    <w:p w14:paraId="2DCBE142" w14:textId="3972DEFD" w:rsidR="00A11ECE" w:rsidRDefault="00A11ECE">
      <w:pPr>
        <w:rPr>
          <w:ins w:id="48" w:author="Chiara Situmorang" w:date="2022-10-27T14:57:00Z"/>
        </w:rPr>
      </w:pPr>
      <w:ins w:id="49" w:author="Chiara Situmorang" w:date="2022-10-27T14:57:00Z">
        <w:r>
          <w:t>Best of luck!</w:t>
        </w:r>
      </w:ins>
    </w:p>
    <w:p w14:paraId="589F1066" w14:textId="2396AA52" w:rsidR="00A11ECE" w:rsidRDefault="00A11ECE">
      <w:pPr>
        <w:rPr>
          <w:ins w:id="50" w:author="Chiara Situmorang" w:date="2022-10-27T14:57:00Z"/>
        </w:rPr>
      </w:pPr>
    </w:p>
    <w:p w14:paraId="6610C0B0" w14:textId="42766A3A" w:rsidR="00A11ECE" w:rsidRDefault="00A11ECE">
      <w:ins w:id="51" w:author="Chiara Situmorang" w:date="2022-10-27T14:57:00Z">
        <w:r>
          <w:t>Chiara</w:t>
        </w:r>
      </w:ins>
    </w:p>
    <w:sectPr w:rsidR="00A11EC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6T12:48:00Z" w:initials="MOU">
    <w:p w14:paraId="5668D8AC" w14:textId="77777777" w:rsidR="00DA0BB3" w:rsidRDefault="00DA0BB3" w:rsidP="003104DB">
      <w:r>
        <w:rPr>
          <w:rStyle w:val="CommentReference"/>
        </w:rPr>
        <w:annotationRef/>
      </w:r>
      <w:r>
        <w:rPr>
          <w:sz w:val="20"/>
          <w:szCs w:val="20"/>
        </w:rPr>
        <w:t xml:space="preserve">The intro feels abrupt. You can choose a different sentence that still conveys the urgency but eases the reader into the essay. </w:t>
      </w:r>
    </w:p>
  </w:comment>
  <w:comment w:id="1" w:author="Chiara Situmorang" w:date="2022-10-27T13:44:00Z" w:initials="CS">
    <w:p w14:paraId="211C947F" w14:textId="77777777" w:rsidR="00145828" w:rsidRDefault="00145828" w:rsidP="00C44651">
      <w:r>
        <w:rPr>
          <w:rStyle w:val="CommentReference"/>
        </w:rPr>
        <w:annotationRef/>
      </w:r>
      <w:r>
        <w:rPr>
          <w:sz w:val="20"/>
          <w:szCs w:val="20"/>
        </w:rPr>
        <w:t xml:space="preserve">This part needs to be shorter. In a Why Uni essay, you want to be more straightforward. This context should take 1-2 sentences. </w:t>
      </w:r>
    </w:p>
  </w:comment>
  <w:comment w:id="2" w:author="Chiara Situmorang" w:date="2022-10-27T13:44:00Z" w:initials="CS">
    <w:p w14:paraId="66B3FB82" w14:textId="77777777" w:rsidR="00145828" w:rsidRDefault="00145828" w:rsidP="00DB5D46">
      <w:r>
        <w:rPr>
          <w:rStyle w:val="CommentReference"/>
        </w:rPr>
        <w:annotationRef/>
      </w:r>
      <w:r>
        <w:rPr>
          <w:sz w:val="20"/>
          <w:szCs w:val="20"/>
        </w:rPr>
        <w:t>How did you decide this?</w:t>
      </w:r>
    </w:p>
  </w:comment>
  <w:comment w:id="3" w:author="Chiara Situmorang" w:date="2022-10-27T14:45:00Z" w:initials="CS">
    <w:p w14:paraId="670FD9F0" w14:textId="77777777" w:rsidR="00145828" w:rsidRDefault="00145828" w:rsidP="00F8166B">
      <w:r>
        <w:rPr>
          <w:rStyle w:val="CommentReference"/>
        </w:rPr>
        <w:annotationRef/>
      </w:r>
      <w:r>
        <w:rPr>
          <w:sz w:val="20"/>
          <w:szCs w:val="20"/>
        </w:rPr>
        <w:t>I would remove this part and just mention specific experiences later in the essay.</w:t>
      </w:r>
    </w:p>
  </w:comment>
  <w:comment w:id="5" w:author="Chiara Situmorang" w:date="2022-10-27T14:45:00Z" w:initials="CS">
    <w:p w14:paraId="6E4B8327" w14:textId="77777777" w:rsidR="00145828" w:rsidRDefault="00145828" w:rsidP="00202A2F">
      <w:r>
        <w:rPr>
          <w:rStyle w:val="CommentReference"/>
        </w:rPr>
        <w:annotationRef/>
      </w:r>
      <w:r>
        <w:rPr>
          <w:sz w:val="20"/>
          <w:szCs w:val="20"/>
        </w:rPr>
        <w:t>Remove this aja since you already elaborate on it later in the essay.</w:t>
      </w:r>
    </w:p>
  </w:comment>
  <w:comment w:id="12" w:author="Microsoft Office User" w:date="2022-10-26T13:01:00Z" w:initials="MOU">
    <w:p w14:paraId="0F302A2E" w14:textId="4993DA7A" w:rsidR="00F673E3" w:rsidRDefault="00F673E3" w:rsidP="009620EC">
      <w:r>
        <w:rPr>
          <w:rStyle w:val="CommentReference"/>
        </w:rPr>
        <w:annotationRef/>
      </w:r>
      <w:r>
        <w:rPr>
          <w:sz w:val="20"/>
          <w:szCs w:val="20"/>
        </w:rPr>
        <w:t>This sentence is redundant because of the previous sentence</w:t>
      </w:r>
    </w:p>
  </w:comment>
  <w:comment w:id="13" w:author="Chiara Situmorang" w:date="2022-10-27T14:59:00Z" w:initials="CS">
    <w:p w14:paraId="4DEC49DA" w14:textId="77777777" w:rsidR="00E62BD1" w:rsidRDefault="00E62BD1" w:rsidP="00A83555">
      <w:r>
        <w:rPr>
          <w:rStyle w:val="CommentReference"/>
        </w:rPr>
        <w:annotationRef/>
      </w:r>
      <w:r>
        <w:rPr>
          <w:sz w:val="20"/>
          <w:szCs w:val="20"/>
        </w:rPr>
        <w:t>How do you expect to learn this?</w:t>
      </w:r>
    </w:p>
  </w:comment>
  <w:comment w:id="24" w:author="Chiara Situmorang" w:date="2022-10-27T14:54:00Z" w:initials="CS">
    <w:p w14:paraId="3501BB03" w14:textId="1D9090E6" w:rsidR="00145828" w:rsidRDefault="00145828" w:rsidP="0054291A">
      <w:r>
        <w:rPr>
          <w:rStyle w:val="CommentReference"/>
        </w:rPr>
        <w:annotationRef/>
      </w:r>
      <w:r>
        <w:rPr>
          <w:sz w:val="20"/>
          <w:szCs w:val="20"/>
        </w:rPr>
        <w:t>Would you like to help them do research? How can their research help you achieve your goals?</w:t>
      </w:r>
    </w:p>
  </w:comment>
  <w:comment w:id="27" w:author="Microsoft Office User" w:date="2022-10-26T13:04:00Z" w:initials="MOU">
    <w:p w14:paraId="72D0FB96" w14:textId="60931F07" w:rsidR="00F673E3" w:rsidRDefault="00F673E3" w:rsidP="00366913">
      <w:r>
        <w:rPr>
          <w:rStyle w:val="CommentReference"/>
        </w:rPr>
        <w:annotationRef/>
      </w:r>
      <w:r>
        <w:rPr>
          <w:sz w:val="20"/>
          <w:szCs w:val="20"/>
        </w:rPr>
        <w:t>Is there another course or faculty member in the school that interests you? Any food science clubs or organizations in the school?</w:t>
      </w:r>
    </w:p>
  </w:comment>
  <w:comment w:id="28" w:author="Microsoft Office User" w:date="2022-10-26T13:06:00Z" w:initials="MOU">
    <w:p w14:paraId="416FBEFE" w14:textId="77777777" w:rsidR="00F673E3" w:rsidRDefault="00F673E3" w:rsidP="00A96650">
      <w:r>
        <w:rPr>
          <w:rStyle w:val="CommentReference"/>
        </w:rPr>
        <w:annotationRef/>
      </w:r>
      <w:r>
        <w:rPr>
          <w:sz w:val="20"/>
          <w:szCs w:val="20"/>
        </w:rPr>
        <w:t>Is there a way to tie you interest in debate to food science? I think you can find a link, particularly in your interest in food sustainability.</w:t>
      </w:r>
    </w:p>
  </w:comment>
  <w:comment w:id="29" w:author="Chiara Situmorang" w:date="2022-10-27T15:00:00Z" w:initials="CS">
    <w:p w14:paraId="4549123B" w14:textId="77777777" w:rsidR="001570C3" w:rsidRDefault="001570C3" w:rsidP="001B0D73">
      <w:r>
        <w:rPr>
          <w:rStyle w:val="CommentReference"/>
        </w:rPr>
        <w:annotationRef/>
      </w:r>
      <w:r>
        <w:rPr>
          <w:sz w:val="20"/>
          <w:szCs w:val="20"/>
        </w:rPr>
        <w:t>It doesn’t have to be a direct connection, but think about your long-term goals and how debate can help you achieve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8D8AC" w15:done="0"/>
  <w15:commentEx w15:paraId="211C947F" w15:done="0"/>
  <w15:commentEx w15:paraId="66B3FB82" w15:done="0"/>
  <w15:commentEx w15:paraId="670FD9F0" w15:done="0"/>
  <w15:commentEx w15:paraId="6E4B8327" w15:done="0"/>
  <w15:commentEx w15:paraId="0F302A2E" w15:done="0"/>
  <w15:commentEx w15:paraId="4DEC49DA" w15:done="0"/>
  <w15:commentEx w15:paraId="3501BB03" w15:done="0"/>
  <w15:commentEx w15:paraId="72D0FB96" w15:done="0"/>
  <w15:commentEx w15:paraId="416FBEFE" w15:done="0"/>
  <w15:commentEx w15:paraId="4549123B" w15:paraIdParent="416FB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AB22" w16cex:dateUtc="2022-10-26T16:48:00Z"/>
  <w16cex:commentExtensible w16cex:durableId="270509BB" w16cex:dateUtc="2022-10-27T06:44:00Z"/>
  <w16cex:commentExtensible w16cex:durableId="270509C6" w16cex:dateUtc="2022-10-27T06:44:00Z"/>
  <w16cex:commentExtensible w16cex:durableId="270517FE" w16cex:dateUtc="2022-10-27T07:45:00Z"/>
  <w16cex:commentExtensible w16cex:durableId="2705180F" w16cex:dateUtc="2022-10-27T07:45:00Z"/>
  <w16cex:commentExtensible w16cex:durableId="2703AE41" w16cex:dateUtc="2022-10-26T17:01:00Z"/>
  <w16cex:commentExtensible w16cex:durableId="27051B44" w16cex:dateUtc="2022-10-27T07:59:00Z"/>
  <w16cex:commentExtensible w16cex:durableId="27051A28" w16cex:dateUtc="2022-10-27T07:54:00Z"/>
  <w16cex:commentExtensible w16cex:durableId="2703AEF7" w16cex:dateUtc="2022-10-26T17:04:00Z"/>
  <w16cex:commentExtensible w16cex:durableId="2703AF3C" w16cex:dateUtc="2022-10-26T17:06:00Z"/>
  <w16cex:commentExtensible w16cex:durableId="27051B98" w16cex:dateUtc="2022-10-27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8D8AC" w16cid:durableId="2703AB22"/>
  <w16cid:commentId w16cid:paraId="211C947F" w16cid:durableId="270509BB"/>
  <w16cid:commentId w16cid:paraId="66B3FB82" w16cid:durableId="270509C6"/>
  <w16cid:commentId w16cid:paraId="670FD9F0" w16cid:durableId="270517FE"/>
  <w16cid:commentId w16cid:paraId="6E4B8327" w16cid:durableId="2705180F"/>
  <w16cid:commentId w16cid:paraId="0F302A2E" w16cid:durableId="2703AE41"/>
  <w16cid:commentId w16cid:paraId="4DEC49DA" w16cid:durableId="27051B44"/>
  <w16cid:commentId w16cid:paraId="3501BB03" w16cid:durableId="27051A28"/>
  <w16cid:commentId w16cid:paraId="72D0FB96" w16cid:durableId="2703AEF7"/>
  <w16cid:commentId w16cid:paraId="416FBEFE" w16cid:durableId="2703AF3C"/>
  <w16cid:commentId w16cid:paraId="4549123B" w16cid:durableId="27051B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5DED"/>
    <w:multiLevelType w:val="multilevel"/>
    <w:tmpl w:val="1FF8C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80147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96"/>
    <w:rsid w:val="00145828"/>
    <w:rsid w:val="001570C3"/>
    <w:rsid w:val="00530696"/>
    <w:rsid w:val="00A11ECE"/>
    <w:rsid w:val="00DA0BB3"/>
    <w:rsid w:val="00DE4A68"/>
    <w:rsid w:val="00E62BD1"/>
    <w:rsid w:val="00F6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DDF38"/>
  <w15:docId w15:val="{CBD3A216-578A-C048-8423-35048AD0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A0BB3"/>
    <w:rPr>
      <w:sz w:val="16"/>
      <w:szCs w:val="16"/>
    </w:rPr>
  </w:style>
  <w:style w:type="paragraph" w:styleId="CommentText">
    <w:name w:val="annotation text"/>
    <w:basedOn w:val="Normal"/>
    <w:link w:val="CommentTextChar"/>
    <w:uiPriority w:val="99"/>
    <w:semiHidden/>
    <w:unhideWhenUsed/>
    <w:rsid w:val="00DA0BB3"/>
    <w:pPr>
      <w:spacing w:line="240" w:lineRule="auto"/>
    </w:pPr>
    <w:rPr>
      <w:sz w:val="20"/>
      <w:szCs w:val="20"/>
    </w:rPr>
  </w:style>
  <w:style w:type="character" w:customStyle="1" w:styleId="CommentTextChar">
    <w:name w:val="Comment Text Char"/>
    <w:basedOn w:val="DefaultParagraphFont"/>
    <w:link w:val="CommentText"/>
    <w:uiPriority w:val="99"/>
    <w:semiHidden/>
    <w:rsid w:val="00DA0BB3"/>
    <w:rPr>
      <w:sz w:val="20"/>
      <w:szCs w:val="20"/>
    </w:rPr>
  </w:style>
  <w:style w:type="paragraph" w:styleId="CommentSubject">
    <w:name w:val="annotation subject"/>
    <w:basedOn w:val="CommentText"/>
    <w:next w:val="CommentText"/>
    <w:link w:val="CommentSubjectChar"/>
    <w:uiPriority w:val="99"/>
    <w:semiHidden/>
    <w:unhideWhenUsed/>
    <w:rsid w:val="00DA0BB3"/>
    <w:rPr>
      <w:b/>
      <w:bCs/>
    </w:rPr>
  </w:style>
  <w:style w:type="character" w:customStyle="1" w:styleId="CommentSubjectChar">
    <w:name w:val="Comment Subject Char"/>
    <w:basedOn w:val="CommentTextChar"/>
    <w:link w:val="CommentSubject"/>
    <w:uiPriority w:val="99"/>
    <w:semiHidden/>
    <w:rsid w:val="00DA0BB3"/>
    <w:rPr>
      <w:b/>
      <w:bCs/>
      <w:sz w:val="20"/>
      <w:szCs w:val="20"/>
    </w:rPr>
  </w:style>
  <w:style w:type="paragraph" w:styleId="Revision">
    <w:name w:val="Revision"/>
    <w:hidden/>
    <w:uiPriority w:val="99"/>
    <w:semiHidden/>
    <w:rsid w:val="0014582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6</cp:revision>
  <dcterms:created xsi:type="dcterms:W3CDTF">2022-10-26T16:46:00Z</dcterms:created>
  <dcterms:modified xsi:type="dcterms:W3CDTF">2022-10-27T08:01:00Z</dcterms:modified>
</cp:coreProperties>
</file>