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5262" w14:textId="77777777" w:rsidR="00960936" w:rsidRPr="00960936" w:rsidRDefault="00960936" w:rsidP="00960936">
      <w:pPr>
        <w:spacing w:before="220" w:after="440"/>
        <w:outlineLvl w:val="0"/>
        <w:rPr>
          <w:rFonts w:ascii="Times New Roman" w:eastAsia="Times New Roman" w:hAnsi="Times New Roman" w:cs="Times New Roman"/>
          <w:b/>
          <w:bCs/>
          <w:kern w:val="36"/>
          <w:sz w:val="48"/>
          <w:szCs w:val="48"/>
        </w:rPr>
      </w:pPr>
      <w:r w:rsidRPr="00960936">
        <w:rPr>
          <w:rFonts w:ascii="Arial" w:eastAsia="Times New Roman" w:hAnsi="Arial" w:cs="Arial"/>
          <w:b/>
          <w:bCs/>
          <w:color w:val="000000"/>
          <w:kern w:val="36"/>
          <w:sz w:val="22"/>
          <w:szCs w:val="22"/>
          <w:u w:val="single"/>
        </w:rPr>
        <w:t xml:space="preserve">Describe a personal life experience that has had particular significance for you and </w:t>
      </w:r>
      <w:r w:rsidRPr="008209BC">
        <w:rPr>
          <w:rFonts w:ascii="Arial" w:eastAsia="Times New Roman" w:hAnsi="Arial" w:cs="Arial"/>
          <w:b/>
          <w:bCs/>
          <w:color w:val="000000"/>
          <w:kern w:val="36"/>
          <w:sz w:val="22"/>
          <w:szCs w:val="22"/>
          <w:highlight w:val="yellow"/>
          <w:u w:val="single"/>
        </w:rPr>
        <w:t>highlight the reason(s) it was significant, whether it had an impact on others, and any insights or understandings you gained</w:t>
      </w:r>
      <w:r w:rsidRPr="00960936">
        <w:rPr>
          <w:rFonts w:ascii="Arial" w:eastAsia="Times New Roman" w:hAnsi="Arial" w:cs="Arial"/>
          <w:b/>
          <w:bCs/>
          <w:color w:val="000000"/>
          <w:kern w:val="36"/>
          <w:sz w:val="22"/>
          <w:szCs w:val="22"/>
          <w:u w:val="single"/>
        </w:rPr>
        <w:t xml:space="preserve"> from it. (800 word maximum)</w:t>
      </w:r>
    </w:p>
    <w:p w14:paraId="3FF55B2E" w14:textId="77777777" w:rsidR="00960936" w:rsidRPr="00960936" w:rsidRDefault="00960936" w:rsidP="00960936">
      <w:pPr>
        <w:jc w:val="both"/>
        <w:rPr>
          <w:rFonts w:ascii="Times New Roman" w:eastAsia="Times New Roman" w:hAnsi="Times New Roman" w:cs="Times New Roman"/>
        </w:rPr>
      </w:pPr>
      <w:commentRangeStart w:id="0"/>
      <w:r w:rsidRPr="00960936">
        <w:rPr>
          <w:rFonts w:ascii="Arial" w:eastAsia="Times New Roman" w:hAnsi="Arial" w:cs="Arial"/>
          <w:color w:val="000000"/>
          <w:shd w:val="clear" w:color="auto" w:fill="FFFFFF"/>
        </w:rPr>
        <w:t xml:space="preserve">Last summer, I went to Kei Island, a remote island in Maluku, Indonesia for community service in collaboration with </w:t>
      </w:r>
      <w:proofErr w:type="spellStart"/>
      <w:r w:rsidRPr="00960936">
        <w:rPr>
          <w:rFonts w:ascii="Arial" w:eastAsia="Times New Roman" w:hAnsi="Arial" w:cs="Arial"/>
          <w:color w:val="000000"/>
          <w:shd w:val="clear" w:color="auto" w:fill="FFFFFF"/>
        </w:rPr>
        <w:t>doctorSHARE</w:t>
      </w:r>
      <w:proofErr w:type="spellEnd"/>
      <w:r w:rsidRPr="00960936">
        <w:rPr>
          <w:rFonts w:ascii="Arial" w:eastAsia="Times New Roman" w:hAnsi="Arial" w:cs="Arial"/>
          <w:color w:val="000000"/>
          <w:shd w:val="clear" w:color="auto" w:fill="FFFFFF"/>
        </w:rPr>
        <w:t>, an established non-profit humanitarian organization that focuses on health services.</w:t>
      </w:r>
      <w:commentRangeEnd w:id="0"/>
      <w:r w:rsidR="002733B3">
        <w:rPr>
          <w:rStyle w:val="CommentReference"/>
        </w:rPr>
        <w:commentReference w:id="0"/>
      </w:r>
    </w:p>
    <w:p w14:paraId="42B7D4BE" w14:textId="77777777" w:rsidR="00960936" w:rsidRPr="00960936" w:rsidRDefault="00960936" w:rsidP="00960936">
      <w:pPr>
        <w:jc w:val="both"/>
        <w:rPr>
          <w:rFonts w:ascii="Times New Roman" w:eastAsia="Times New Roman" w:hAnsi="Times New Roman" w:cs="Times New Roman"/>
        </w:rPr>
      </w:pPr>
      <w:r w:rsidRPr="00960936">
        <w:rPr>
          <w:rFonts w:ascii="Arial" w:eastAsia="Times New Roman" w:hAnsi="Arial" w:cs="Arial"/>
          <w:color w:val="000000"/>
          <w:shd w:val="clear" w:color="auto" w:fill="FFFFFF"/>
        </w:rPr>
        <w:t> </w:t>
      </w:r>
    </w:p>
    <w:p w14:paraId="21695F7B" w14:textId="77777777" w:rsidR="00960936" w:rsidRPr="00960936" w:rsidRDefault="00960936" w:rsidP="00960936">
      <w:pPr>
        <w:jc w:val="both"/>
        <w:rPr>
          <w:rFonts w:ascii="Times New Roman" w:eastAsia="Times New Roman" w:hAnsi="Times New Roman" w:cs="Times New Roman"/>
        </w:rPr>
      </w:pPr>
      <w:r w:rsidRPr="00960936">
        <w:rPr>
          <w:rFonts w:ascii="Arial" w:eastAsia="Times New Roman" w:hAnsi="Arial" w:cs="Arial"/>
          <w:color w:val="000000"/>
          <w:shd w:val="clear" w:color="auto" w:fill="FFFFFF"/>
        </w:rPr>
        <w:t xml:space="preserve">“Many locals are experiencing </w:t>
      </w:r>
      <w:proofErr w:type="spellStart"/>
      <w:r w:rsidRPr="00960936">
        <w:rPr>
          <w:rFonts w:ascii="Arial" w:eastAsia="Times New Roman" w:hAnsi="Arial" w:cs="Arial"/>
          <w:color w:val="000000"/>
          <w:shd w:val="clear" w:color="auto" w:fill="FFFFFF"/>
        </w:rPr>
        <w:t>diarrhea</w:t>
      </w:r>
      <w:proofErr w:type="spellEnd"/>
      <w:r w:rsidRPr="00960936">
        <w:rPr>
          <w:rFonts w:ascii="Arial" w:eastAsia="Times New Roman" w:hAnsi="Arial" w:cs="Arial"/>
          <w:color w:val="000000"/>
          <w:shd w:val="clear" w:color="auto" w:fill="FFFFFF"/>
        </w:rPr>
        <w:t xml:space="preserve">, possibly coming from their consumption…” stated Dr Vanessa during the program introduction. </w:t>
      </w:r>
      <w:commentRangeStart w:id="1"/>
      <w:r w:rsidRPr="00960936">
        <w:rPr>
          <w:rFonts w:ascii="Arial" w:eastAsia="Times New Roman" w:hAnsi="Arial" w:cs="Arial"/>
          <w:color w:val="000000"/>
          <w:shd w:val="clear" w:color="auto" w:fill="FFFFFF"/>
        </w:rPr>
        <w:t xml:space="preserve">Being a water geek, </w:t>
      </w:r>
      <w:commentRangeEnd w:id="1"/>
      <w:r w:rsidR="00756022">
        <w:rPr>
          <w:rStyle w:val="CommentReference"/>
        </w:rPr>
        <w:commentReference w:id="1"/>
      </w:r>
      <w:r w:rsidRPr="00960936">
        <w:rPr>
          <w:rFonts w:ascii="Arial" w:eastAsia="Times New Roman" w:hAnsi="Arial" w:cs="Arial"/>
          <w:color w:val="000000"/>
          <w:shd w:val="clear" w:color="auto" w:fill="FFFFFF"/>
        </w:rPr>
        <w:t>I jumped at this chance to ask about the water condition there. Although she wasn't sure, she claimed that their water contained white residue.</w:t>
      </w:r>
    </w:p>
    <w:p w14:paraId="6280BF15" w14:textId="77777777" w:rsidR="00960936" w:rsidRPr="00960936" w:rsidRDefault="00960936" w:rsidP="00960936">
      <w:pPr>
        <w:rPr>
          <w:rFonts w:ascii="Times New Roman" w:eastAsia="Times New Roman" w:hAnsi="Times New Roman" w:cs="Times New Roman"/>
        </w:rPr>
      </w:pPr>
      <w:r w:rsidRPr="00960936">
        <w:rPr>
          <w:rFonts w:ascii="Times New Roman" w:eastAsia="Times New Roman" w:hAnsi="Times New Roman" w:cs="Times New Roman"/>
          <w:color w:val="000000"/>
          <w:shd w:val="clear" w:color="auto" w:fill="FFFFFF"/>
        </w:rPr>
        <w:t> </w:t>
      </w:r>
    </w:p>
    <w:p w14:paraId="002F7AD3" w14:textId="1F4AA777" w:rsidR="00960936" w:rsidRPr="00960936" w:rsidRDefault="00960936" w:rsidP="00960936">
      <w:pPr>
        <w:jc w:val="both"/>
        <w:rPr>
          <w:rFonts w:ascii="Times New Roman" w:eastAsia="Times New Roman" w:hAnsi="Times New Roman" w:cs="Times New Roman"/>
        </w:rPr>
      </w:pPr>
      <w:r w:rsidRPr="00960936">
        <w:rPr>
          <w:rFonts w:ascii="Arial" w:eastAsia="Times New Roman" w:hAnsi="Arial" w:cs="Arial"/>
          <w:color w:val="000000"/>
          <w:shd w:val="clear" w:color="auto" w:fill="FFFFFF"/>
        </w:rPr>
        <w:t xml:space="preserve">It goes without saying that this information piqued my interest. Asking for several </w:t>
      </w:r>
      <w:del w:id="2" w:author="Microsoft Office User" w:date="2023-01-06T23:42:00Z">
        <w:r w:rsidRPr="00960936" w:rsidDel="00100DB7">
          <w:rPr>
            <w:rFonts w:ascii="Arial" w:eastAsia="Times New Roman" w:hAnsi="Arial" w:cs="Arial"/>
            <w:color w:val="000000"/>
            <w:shd w:val="clear" w:color="auto" w:fill="FFFFFF"/>
          </w:rPr>
          <w:delText>liters</w:delText>
        </w:r>
      </w:del>
      <w:ins w:id="3" w:author="Microsoft Office User" w:date="2023-01-06T23:42:00Z">
        <w:r w:rsidR="00100DB7" w:rsidRPr="00960936">
          <w:rPr>
            <w:rFonts w:ascii="Arial" w:eastAsia="Times New Roman" w:hAnsi="Arial" w:cs="Arial"/>
            <w:color w:val="000000"/>
            <w:shd w:val="clear" w:color="auto" w:fill="FFFFFF"/>
          </w:rPr>
          <w:t>litres</w:t>
        </w:r>
      </w:ins>
      <w:r w:rsidRPr="00960936">
        <w:rPr>
          <w:rFonts w:ascii="Arial" w:eastAsia="Times New Roman" w:hAnsi="Arial" w:cs="Arial"/>
          <w:color w:val="000000"/>
          <w:shd w:val="clear" w:color="auto" w:fill="FFFFFF"/>
        </w:rPr>
        <w:t xml:space="preserve"> of water samples to be sent to Jakarta, I tested the water at the Indonesian Government’s water testing facility and discovered that it contained high calcium carbonate levels, which can cause heart rhythm disturbances and kidney stones.</w:t>
      </w:r>
      <w:r w:rsidRPr="00960936">
        <w:rPr>
          <w:rFonts w:ascii="Arial" w:eastAsia="Times New Roman" w:hAnsi="Arial" w:cs="Arial"/>
          <w:color w:val="202124"/>
          <w:shd w:val="clear" w:color="auto" w:fill="FFFFFF"/>
        </w:rPr>
        <w:t xml:space="preserve"> </w:t>
      </w:r>
      <w:r w:rsidRPr="00960936">
        <w:rPr>
          <w:rFonts w:ascii="Calibri" w:eastAsia="Times New Roman" w:hAnsi="Calibri" w:cs="Calibri"/>
          <w:color w:val="000000"/>
          <w:sz w:val="16"/>
          <w:szCs w:val="16"/>
          <w:shd w:val="clear" w:color="auto" w:fill="FFFFFF"/>
        </w:rPr>
        <w:t> </w:t>
      </w:r>
    </w:p>
    <w:p w14:paraId="38879D3C" w14:textId="77777777" w:rsidR="00960936" w:rsidRPr="00960936" w:rsidRDefault="00960936" w:rsidP="00960936">
      <w:pPr>
        <w:jc w:val="both"/>
        <w:rPr>
          <w:rFonts w:ascii="Times New Roman" w:eastAsia="Times New Roman" w:hAnsi="Times New Roman" w:cs="Times New Roman"/>
        </w:rPr>
      </w:pPr>
      <w:r w:rsidRPr="00960936">
        <w:rPr>
          <w:rFonts w:ascii="Calibri" w:eastAsia="Times New Roman" w:hAnsi="Calibri" w:cs="Calibri"/>
          <w:color w:val="000000"/>
          <w:sz w:val="16"/>
          <w:szCs w:val="16"/>
          <w:shd w:val="clear" w:color="auto" w:fill="FFFFFF"/>
        </w:rPr>
        <w:t> </w:t>
      </w:r>
    </w:p>
    <w:p w14:paraId="45A7E38F" w14:textId="77777777" w:rsidR="00960936" w:rsidRPr="00960936" w:rsidRDefault="00960936" w:rsidP="00960936">
      <w:pPr>
        <w:jc w:val="both"/>
        <w:rPr>
          <w:rFonts w:ascii="Times New Roman" w:eastAsia="Times New Roman" w:hAnsi="Times New Roman" w:cs="Times New Roman"/>
        </w:rPr>
      </w:pPr>
      <w:r w:rsidRPr="00960936">
        <w:rPr>
          <w:rFonts w:ascii="Arial" w:eastAsia="Times New Roman" w:hAnsi="Arial" w:cs="Arial"/>
          <w:color w:val="000000"/>
          <w:shd w:val="clear" w:color="auto" w:fill="FFFFFF"/>
        </w:rPr>
        <w:t xml:space="preserve">“A water filter would definitely help to reduce the contaminants,” I thought. I consulted with a water specialist to ask for his advice on the water filter’s layers. After that, I got in touch with </w:t>
      </w:r>
      <w:proofErr w:type="spellStart"/>
      <w:r w:rsidRPr="00960936">
        <w:rPr>
          <w:rFonts w:ascii="Arial" w:eastAsia="Times New Roman" w:hAnsi="Arial" w:cs="Arial"/>
          <w:color w:val="000000"/>
          <w:shd w:val="clear" w:color="auto" w:fill="FFFFFF"/>
        </w:rPr>
        <w:t>Dr.</w:t>
      </w:r>
      <w:proofErr w:type="spellEnd"/>
      <w:r w:rsidRPr="00960936">
        <w:rPr>
          <w:rFonts w:ascii="Arial" w:eastAsia="Times New Roman" w:hAnsi="Arial" w:cs="Arial"/>
          <w:color w:val="000000"/>
          <w:shd w:val="clear" w:color="auto" w:fill="FFFFFF"/>
        </w:rPr>
        <w:t xml:space="preserve"> Vanessa once more to confirm that all of the materials for the filter's layers were accessible and available on the island. </w:t>
      </w:r>
    </w:p>
    <w:p w14:paraId="54D1C83A" w14:textId="77777777" w:rsidR="00960936" w:rsidRPr="00960936" w:rsidRDefault="00960936" w:rsidP="00960936">
      <w:pPr>
        <w:jc w:val="both"/>
        <w:rPr>
          <w:rFonts w:ascii="Times New Roman" w:eastAsia="Times New Roman" w:hAnsi="Times New Roman" w:cs="Times New Roman"/>
        </w:rPr>
      </w:pPr>
      <w:r w:rsidRPr="00960936">
        <w:rPr>
          <w:rFonts w:ascii="Times New Roman" w:eastAsia="Times New Roman" w:hAnsi="Times New Roman" w:cs="Times New Roman"/>
          <w:color w:val="000000"/>
          <w:shd w:val="clear" w:color="auto" w:fill="FFFFFF"/>
        </w:rPr>
        <w:t> </w:t>
      </w:r>
    </w:p>
    <w:p w14:paraId="0EFB4CC3" w14:textId="77777777" w:rsidR="00960936" w:rsidRPr="00960936" w:rsidRDefault="00960936" w:rsidP="00960936">
      <w:pPr>
        <w:jc w:val="both"/>
        <w:rPr>
          <w:rFonts w:ascii="Times New Roman" w:eastAsia="Times New Roman" w:hAnsi="Times New Roman" w:cs="Times New Roman"/>
        </w:rPr>
      </w:pPr>
      <w:r w:rsidRPr="00960936">
        <w:rPr>
          <w:rFonts w:ascii="Arial" w:eastAsia="Times New Roman" w:hAnsi="Arial" w:cs="Arial"/>
          <w:color w:val="000000"/>
          <w:shd w:val="clear" w:color="auto" w:fill="FFFFFF"/>
        </w:rPr>
        <w:t>I spent several weeks prototyping the water filter and testing it out on the water sample. Using a small prototype, the percentage of contaminants did, in fact, decrease by about 17% when the filtered water was retested in the lab. Unquestionably, a larger one would significantly remove more contaminants. </w:t>
      </w:r>
    </w:p>
    <w:p w14:paraId="59BC99B3" w14:textId="77777777" w:rsidR="00960936" w:rsidRPr="00960936" w:rsidRDefault="00960936" w:rsidP="00960936">
      <w:pPr>
        <w:rPr>
          <w:rFonts w:ascii="Times New Roman" w:eastAsia="Times New Roman" w:hAnsi="Times New Roman" w:cs="Times New Roman"/>
        </w:rPr>
      </w:pPr>
    </w:p>
    <w:p w14:paraId="33613F18" w14:textId="5938C2B6" w:rsidR="00960936" w:rsidRPr="00960936" w:rsidRDefault="00960936" w:rsidP="00960936">
      <w:pPr>
        <w:jc w:val="both"/>
        <w:rPr>
          <w:rFonts w:ascii="Times New Roman" w:eastAsia="Times New Roman" w:hAnsi="Times New Roman" w:cs="Times New Roman"/>
        </w:rPr>
      </w:pPr>
      <w:commentRangeStart w:id="4"/>
      <w:r w:rsidRPr="00960936">
        <w:rPr>
          <w:rFonts w:ascii="Arial" w:eastAsia="Times New Roman" w:hAnsi="Arial" w:cs="Arial"/>
          <w:color w:val="000000"/>
          <w:shd w:val="clear" w:color="auto" w:fill="FFFFFF"/>
        </w:rPr>
        <w:t xml:space="preserve">When I reached the island, I explained my findings and the effectiveness of the water filter to the residents of the </w:t>
      </w:r>
      <w:proofErr w:type="spellStart"/>
      <w:r w:rsidRPr="00960936">
        <w:rPr>
          <w:rFonts w:ascii="Arial" w:eastAsia="Times New Roman" w:hAnsi="Arial" w:cs="Arial"/>
          <w:color w:val="000000"/>
          <w:shd w:val="clear" w:color="auto" w:fill="FFFFFF"/>
        </w:rPr>
        <w:t>doctorSHARE</w:t>
      </w:r>
      <w:proofErr w:type="spellEnd"/>
      <w:r w:rsidRPr="00960936">
        <w:rPr>
          <w:rFonts w:ascii="Arial" w:eastAsia="Times New Roman" w:hAnsi="Arial" w:cs="Arial"/>
          <w:color w:val="000000"/>
          <w:shd w:val="clear" w:color="auto" w:fill="FFFFFF"/>
        </w:rPr>
        <w:t xml:space="preserve"> compound. Given the short amount of time I had there, I decided to conduct a demonstration on how to build a scaled-down model. While I was thoroughly cleaning the materials for the model, the residents there would approach me, take a look at the materials</w:t>
      </w:r>
      <w:r w:rsidR="00C72F6B">
        <w:rPr>
          <w:rFonts w:ascii="Arial" w:eastAsia="Times New Roman" w:hAnsi="Arial" w:cs="Arial"/>
          <w:color w:val="000000"/>
          <w:shd w:val="clear" w:color="auto" w:fill="FFFFFF"/>
        </w:rPr>
        <w:t>,</w:t>
      </w:r>
      <w:r w:rsidRPr="00960936">
        <w:rPr>
          <w:rFonts w:ascii="Arial" w:eastAsia="Times New Roman" w:hAnsi="Arial" w:cs="Arial"/>
          <w:color w:val="000000"/>
          <w:shd w:val="clear" w:color="auto" w:fill="FFFFFF"/>
        </w:rPr>
        <w:t xml:space="preserve"> and ask questions on the purpose of each layer. I would also ensure that they truly understand how to build each layer before moving to the next one. </w:t>
      </w:r>
    </w:p>
    <w:p w14:paraId="34BE581B" w14:textId="77777777" w:rsidR="00960936" w:rsidRPr="00960936" w:rsidRDefault="00960936" w:rsidP="00960936">
      <w:pPr>
        <w:rPr>
          <w:rFonts w:ascii="Times New Roman" w:eastAsia="Times New Roman" w:hAnsi="Times New Roman" w:cs="Times New Roman"/>
        </w:rPr>
      </w:pPr>
    </w:p>
    <w:p w14:paraId="0546DC3A" w14:textId="77777777" w:rsidR="00960936" w:rsidRPr="00960936" w:rsidRDefault="00960936" w:rsidP="00960936">
      <w:pPr>
        <w:jc w:val="both"/>
        <w:rPr>
          <w:rFonts w:ascii="Times New Roman" w:eastAsia="Times New Roman" w:hAnsi="Times New Roman" w:cs="Times New Roman"/>
        </w:rPr>
      </w:pPr>
      <w:r w:rsidRPr="00960936">
        <w:rPr>
          <w:rFonts w:ascii="Arial" w:eastAsia="Times New Roman" w:hAnsi="Arial" w:cs="Arial"/>
          <w:color w:val="000000"/>
          <w:shd w:val="clear" w:color="auto" w:fill="FFFFFF"/>
        </w:rPr>
        <w:t xml:space="preserve">To guide with the filter's construction, I then distributed an instruction manual I had created. Soon realizing that I have only </w:t>
      </w:r>
      <w:proofErr w:type="spellStart"/>
      <w:r w:rsidRPr="00960936">
        <w:rPr>
          <w:rFonts w:ascii="Arial" w:eastAsia="Times New Roman" w:hAnsi="Arial" w:cs="Arial"/>
          <w:color w:val="000000"/>
          <w:shd w:val="clear" w:color="auto" w:fill="FFFFFF"/>
        </w:rPr>
        <w:t>spreaded</w:t>
      </w:r>
      <w:proofErr w:type="spellEnd"/>
      <w:r w:rsidRPr="00960936">
        <w:rPr>
          <w:rFonts w:ascii="Arial" w:eastAsia="Times New Roman" w:hAnsi="Arial" w:cs="Arial"/>
          <w:color w:val="000000"/>
          <w:shd w:val="clear" w:color="auto" w:fill="FFFFFF"/>
        </w:rPr>
        <w:t xml:space="preserve"> the idea of this filter around the </w:t>
      </w:r>
      <w:proofErr w:type="spellStart"/>
      <w:r w:rsidRPr="00960936">
        <w:rPr>
          <w:rFonts w:ascii="Arial" w:eastAsia="Times New Roman" w:hAnsi="Arial" w:cs="Arial"/>
          <w:color w:val="000000"/>
          <w:shd w:val="clear" w:color="auto" w:fill="FFFFFF"/>
        </w:rPr>
        <w:t>doctorSHARE</w:t>
      </w:r>
      <w:proofErr w:type="spellEnd"/>
      <w:r w:rsidRPr="00960936">
        <w:rPr>
          <w:rFonts w:ascii="Arial" w:eastAsia="Times New Roman" w:hAnsi="Arial" w:cs="Arial"/>
          <w:color w:val="000000"/>
          <w:shd w:val="clear" w:color="auto" w:fill="FFFFFF"/>
        </w:rPr>
        <w:t xml:space="preserve"> </w:t>
      </w:r>
      <w:proofErr w:type="spellStart"/>
      <w:r w:rsidRPr="00960936">
        <w:rPr>
          <w:rFonts w:ascii="Arial" w:eastAsia="Times New Roman" w:hAnsi="Arial" w:cs="Arial"/>
          <w:color w:val="000000"/>
          <w:shd w:val="clear" w:color="auto" w:fill="FFFFFF"/>
        </w:rPr>
        <w:t>neighborhood</w:t>
      </w:r>
      <w:proofErr w:type="spellEnd"/>
      <w:r w:rsidRPr="00960936">
        <w:rPr>
          <w:rFonts w:ascii="Arial" w:eastAsia="Times New Roman" w:hAnsi="Arial" w:cs="Arial"/>
          <w:color w:val="000000"/>
          <w:shd w:val="clear" w:color="auto" w:fill="FFFFFF"/>
        </w:rPr>
        <w:t xml:space="preserve"> area, I decided to teach a few boarding school seniors on my water filtration system. I made a </w:t>
      </w:r>
      <w:proofErr w:type="spellStart"/>
      <w:r w:rsidRPr="00960936">
        <w:rPr>
          <w:rFonts w:ascii="Arial" w:eastAsia="Times New Roman" w:hAnsi="Arial" w:cs="Arial"/>
          <w:color w:val="000000"/>
          <w:shd w:val="clear" w:color="auto" w:fill="FFFFFF"/>
        </w:rPr>
        <w:t>powerpoint</w:t>
      </w:r>
      <w:proofErr w:type="spellEnd"/>
      <w:r w:rsidRPr="00960936">
        <w:rPr>
          <w:rFonts w:ascii="Arial" w:eastAsia="Times New Roman" w:hAnsi="Arial" w:cs="Arial"/>
          <w:color w:val="000000"/>
          <w:shd w:val="clear" w:color="auto" w:fill="FFFFFF"/>
        </w:rPr>
        <w:t xml:space="preserve"> presentation and walked them through an explanation of the necessity of the filter and a step-by-step tutorial for making one. </w:t>
      </w:r>
    </w:p>
    <w:commentRangeEnd w:id="4"/>
    <w:p w14:paraId="0A7B5D70" w14:textId="77777777" w:rsidR="00960936" w:rsidRPr="00960936" w:rsidRDefault="00165DA5" w:rsidP="00960936">
      <w:pPr>
        <w:rPr>
          <w:rFonts w:ascii="Times New Roman" w:eastAsia="Times New Roman" w:hAnsi="Times New Roman" w:cs="Times New Roman"/>
        </w:rPr>
      </w:pPr>
      <w:r>
        <w:rPr>
          <w:rStyle w:val="CommentReference"/>
        </w:rPr>
        <w:commentReference w:id="4"/>
      </w:r>
    </w:p>
    <w:p w14:paraId="39BC464A" w14:textId="77777777" w:rsidR="00960936" w:rsidRPr="00960936" w:rsidRDefault="00960936" w:rsidP="00960936">
      <w:pPr>
        <w:jc w:val="both"/>
        <w:rPr>
          <w:rFonts w:ascii="Times New Roman" w:eastAsia="Times New Roman" w:hAnsi="Times New Roman" w:cs="Times New Roman"/>
        </w:rPr>
      </w:pPr>
      <w:commentRangeStart w:id="5"/>
      <w:r w:rsidRPr="00960936">
        <w:rPr>
          <w:rFonts w:ascii="Arial" w:eastAsia="Times New Roman" w:hAnsi="Arial" w:cs="Arial"/>
          <w:color w:val="000000"/>
          <w:shd w:val="clear" w:color="auto" w:fill="FFFFFF"/>
        </w:rPr>
        <w:t xml:space="preserve">My time in Kei Island wasn’t only limited to sharing about this filter. During the free time there, the locals would teach me their morning dances, show me around the traditional markets, teach me how to prepare their traditional cuisine (which I’m pretty sure is the hardest task of all), take me to different beaches to collect unusually shaped seashells </w:t>
      </w:r>
      <w:r w:rsidRPr="00960936">
        <w:rPr>
          <w:rFonts w:ascii="Arial" w:eastAsia="Times New Roman" w:hAnsi="Arial" w:cs="Arial"/>
          <w:color w:val="000000"/>
          <w:shd w:val="clear" w:color="auto" w:fill="FFFFFF"/>
        </w:rPr>
        <w:lastRenderedPageBreak/>
        <w:t>while narrating the histories of each beach, and share their various cultures with me. One tradition that I found unique was that the men had to give the women a cannon as a sign of gratitude and respect before they got married. Not to mention, they would also climb the trees to fetch some fresh coconut water to sip while we enjoyed the sunset at one of the beaches. Among the many unique things the island has to offer, these are just a handful of the things I was able to experience.</w:t>
      </w:r>
    </w:p>
    <w:p w14:paraId="06E14BFE" w14:textId="77777777" w:rsidR="00960936" w:rsidRPr="00960936" w:rsidRDefault="00960936" w:rsidP="00960936">
      <w:pPr>
        <w:rPr>
          <w:rFonts w:ascii="Times New Roman" w:eastAsia="Times New Roman" w:hAnsi="Times New Roman" w:cs="Times New Roman"/>
        </w:rPr>
      </w:pPr>
    </w:p>
    <w:p w14:paraId="0C2D1137" w14:textId="77777777" w:rsidR="00960936" w:rsidRPr="00960936" w:rsidRDefault="00960936" w:rsidP="00960936">
      <w:pPr>
        <w:rPr>
          <w:rFonts w:ascii="Times New Roman" w:eastAsia="Times New Roman" w:hAnsi="Times New Roman" w:cs="Times New Roman"/>
        </w:rPr>
      </w:pPr>
      <w:r w:rsidRPr="00960936">
        <w:rPr>
          <w:rFonts w:ascii="Arial" w:eastAsia="Times New Roman" w:hAnsi="Arial" w:cs="Arial"/>
          <w:color w:val="000000"/>
          <w:shd w:val="clear" w:color="auto" w:fill="FFFFFF"/>
        </w:rPr>
        <w:t>These unforgettable moments helped me to see that there is truth to the adage "happiness in simplicity."  Living in a humble abode, sitting next to a fireplace and sharing our life experiences by the beach, never had I imagined that I could enjoy such simple moments. Being isolated from the social media world and having little to no information about whatever happens online or back at home for once became invaluable for me. These allowed me to put my studies on hold, just sit still, and enjoy all the little pleasures in life—something I wasn't aware of at the time. </w:t>
      </w:r>
      <w:commentRangeEnd w:id="5"/>
      <w:r w:rsidR="00C71343">
        <w:rPr>
          <w:rStyle w:val="CommentReference"/>
        </w:rPr>
        <w:commentReference w:id="5"/>
      </w:r>
    </w:p>
    <w:p w14:paraId="37FA1876" w14:textId="77777777" w:rsidR="00960936" w:rsidRPr="00960936" w:rsidRDefault="00960936" w:rsidP="00960936">
      <w:pPr>
        <w:rPr>
          <w:rFonts w:ascii="Times New Roman" w:eastAsia="Times New Roman" w:hAnsi="Times New Roman" w:cs="Times New Roman"/>
        </w:rPr>
      </w:pPr>
    </w:p>
    <w:p w14:paraId="10894A86" w14:textId="77777777" w:rsidR="00960936" w:rsidRPr="00960936" w:rsidRDefault="00960936" w:rsidP="00960936">
      <w:pPr>
        <w:rPr>
          <w:rFonts w:ascii="Times New Roman" w:eastAsia="Times New Roman" w:hAnsi="Times New Roman" w:cs="Times New Roman"/>
        </w:rPr>
      </w:pPr>
      <w:r w:rsidRPr="00960936">
        <w:rPr>
          <w:rFonts w:ascii="Arial" w:eastAsia="Times New Roman" w:hAnsi="Arial" w:cs="Arial"/>
          <w:color w:val="000000"/>
          <w:shd w:val="clear" w:color="auto" w:fill="FFFFFF"/>
        </w:rPr>
        <w:t xml:space="preserve">But more importantly, this experience made me appreciate how fortunate I am and that there are tons of opportunities out there for me to make an impact, starting from helping the people of Kei Island to enhance their health quality. In order to do so, I believe that having access to clean water is what they needed most. </w:t>
      </w:r>
      <w:commentRangeStart w:id="6"/>
      <w:r w:rsidRPr="00960936">
        <w:rPr>
          <w:rFonts w:ascii="Arial" w:eastAsia="Times New Roman" w:hAnsi="Arial" w:cs="Arial"/>
          <w:color w:val="000000"/>
          <w:shd w:val="clear" w:color="auto" w:fill="FFFFFF"/>
        </w:rPr>
        <w:t>I explained the importance of clean water and how it could impact our life. A</w:t>
      </w:r>
      <w:commentRangeEnd w:id="6"/>
      <w:r w:rsidR="001A04F3">
        <w:rPr>
          <w:rStyle w:val="CommentReference"/>
        </w:rPr>
        <w:commentReference w:id="6"/>
      </w:r>
      <w:r w:rsidRPr="00960936">
        <w:rPr>
          <w:rFonts w:ascii="Arial" w:eastAsia="Times New Roman" w:hAnsi="Arial" w:cs="Arial"/>
          <w:color w:val="000000"/>
          <w:shd w:val="clear" w:color="auto" w:fill="FFFFFF"/>
        </w:rPr>
        <w:t>s they grew more conscious of the water they were using, they became motivated to start building their own water filter. When I left, the students were going to propose the water filter implementation</w:t>
      </w:r>
      <w:r w:rsidRPr="00960936">
        <w:rPr>
          <w:rFonts w:ascii="Arial" w:eastAsia="Times New Roman" w:hAnsi="Arial" w:cs="Arial"/>
          <w:color w:val="000000"/>
        </w:rPr>
        <w:t xml:space="preserve"> idea </w:t>
      </w:r>
      <w:r w:rsidRPr="00960936">
        <w:rPr>
          <w:rFonts w:ascii="Arial" w:eastAsia="Times New Roman" w:hAnsi="Arial" w:cs="Arial"/>
          <w:color w:val="000000"/>
          <w:shd w:val="clear" w:color="auto" w:fill="FFFFFF"/>
        </w:rPr>
        <w:t xml:space="preserve">at their school assembly, sharing the instruction manual throughout their </w:t>
      </w:r>
      <w:proofErr w:type="spellStart"/>
      <w:r w:rsidRPr="00960936">
        <w:rPr>
          <w:rFonts w:ascii="Arial" w:eastAsia="Times New Roman" w:hAnsi="Arial" w:cs="Arial"/>
          <w:color w:val="000000"/>
          <w:shd w:val="clear" w:color="auto" w:fill="FFFFFF"/>
        </w:rPr>
        <w:t>neighborhood</w:t>
      </w:r>
      <w:proofErr w:type="spellEnd"/>
      <w:r w:rsidRPr="00960936">
        <w:rPr>
          <w:rFonts w:ascii="Arial" w:eastAsia="Times New Roman" w:hAnsi="Arial" w:cs="Arial"/>
          <w:color w:val="000000"/>
          <w:shd w:val="clear" w:color="auto" w:fill="FFFFFF"/>
        </w:rPr>
        <w:t xml:space="preserve">, and the </w:t>
      </w:r>
      <w:proofErr w:type="spellStart"/>
      <w:r w:rsidRPr="00960936">
        <w:rPr>
          <w:rFonts w:ascii="Arial" w:eastAsia="Times New Roman" w:hAnsi="Arial" w:cs="Arial"/>
          <w:color w:val="000000"/>
          <w:shd w:val="clear" w:color="auto" w:fill="FFFFFF"/>
        </w:rPr>
        <w:t>doctorSHARE’s</w:t>
      </w:r>
      <w:proofErr w:type="spellEnd"/>
      <w:r w:rsidRPr="00960936">
        <w:rPr>
          <w:rFonts w:ascii="Arial" w:eastAsia="Times New Roman" w:hAnsi="Arial" w:cs="Arial"/>
          <w:color w:val="000000"/>
          <w:shd w:val="clear" w:color="auto" w:fill="FFFFFF"/>
        </w:rPr>
        <w:t xml:space="preserve"> residents are currently building their own water filter.</w:t>
      </w:r>
    </w:p>
    <w:p w14:paraId="7DFCC07B" w14:textId="77777777" w:rsidR="00960936" w:rsidRPr="00960936" w:rsidRDefault="00960936" w:rsidP="00960936">
      <w:pPr>
        <w:rPr>
          <w:rFonts w:ascii="Times New Roman" w:eastAsia="Times New Roman" w:hAnsi="Times New Roman" w:cs="Times New Roman"/>
        </w:rPr>
      </w:pPr>
    </w:p>
    <w:p w14:paraId="64712BA9" w14:textId="741B0363" w:rsidR="00960936" w:rsidRDefault="00960936" w:rsidP="00960936">
      <w:pPr>
        <w:rPr>
          <w:rFonts w:ascii="Arial" w:eastAsia="Times New Roman" w:hAnsi="Arial" w:cs="Arial"/>
          <w:color w:val="000000"/>
          <w:shd w:val="clear" w:color="auto" w:fill="FFFFFF"/>
        </w:rPr>
      </w:pPr>
      <w:r w:rsidRPr="00960936">
        <w:rPr>
          <w:rFonts w:ascii="Arial" w:eastAsia="Times New Roman" w:hAnsi="Arial" w:cs="Arial"/>
          <w:color w:val="000000"/>
          <w:shd w:val="clear" w:color="auto" w:fill="FFFFFF"/>
        </w:rPr>
        <w:t xml:space="preserve">My experience and the knowledge I acquired while creating the water filter have further </w:t>
      </w:r>
      <w:proofErr w:type="spellStart"/>
      <w:r w:rsidRPr="00960936">
        <w:rPr>
          <w:rFonts w:ascii="Arial" w:eastAsia="Times New Roman" w:hAnsi="Arial" w:cs="Arial"/>
          <w:color w:val="000000"/>
          <w:shd w:val="clear" w:color="auto" w:fill="FFFFFF"/>
        </w:rPr>
        <w:t>fueled</w:t>
      </w:r>
      <w:proofErr w:type="spellEnd"/>
      <w:r w:rsidRPr="00960936">
        <w:rPr>
          <w:rFonts w:ascii="Arial" w:eastAsia="Times New Roman" w:hAnsi="Arial" w:cs="Arial"/>
          <w:color w:val="000000"/>
          <w:shd w:val="clear" w:color="auto" w:fill="FFFFFF"/>
        </w:rPr>
        <w:t xml:space="preserve"> my desire to get more active in addressing issues related to water security and accessibility, whether it be by raising awareness online or by starting a non-profit organization aimed at facilitating the availability of clean water in rural areas.  </w:t>
      </w:r>
    </w:p>
    <w:p w14:paraId="4B5DE885" w14:textId="77777777" w:rsidR="001A04F3" w:rsidRDefault="001A04F3" w:rsidP="00960936">
      <w:pPr>
        <w:rPr>
          <w:rFonts w:ascii="Arial" w:eastAsia="Times New Roman" w:hAnsi="Arial" w:cs="Arial"/>
          <w:color w:val="000000"/>
          <w:shd w:val="clear" w:color="auto" w:fill="FFFFFF"/>
        </w:rPr>
      </w:pPr>
    </w:p>
    <w:p w14:paraId="508872C2" w14:textId="39959CDB" w:rsidR="001A04F3" w:rsidRPr="0018674C" w:rsidRDefault="001A04F3" w:rsidP="00960936">
      <w:pPr>
        <w:rPr>
          <w:rFonts w:ascii="Arial" w:eastAsia="Times New Roman" w:hAnsi="Arial" w:cs="Arial"/>
          <w:color w:val="2F5496" w:themeColor="accent1" w:themeShade="BF"/>
          <w:shd w:val="clear" w:color="auto" w:fill="FFFFFF"/>
        </w:rPr>
      </w:pPr>
      <w:r w:rsidRPr="0018674C">
        <w:rPr>
          <w:rFonts w:ascii="Arial" w:eastAsia="Times New Roman" w:hAnsi="Arial" w:cs="Arial"/>
          <w:color w:val="2F5496" w:themeColor="accent1" w:themeShade="BF"/>
          <w:shd w:val="clear" w:color="auto" w:fill="FFFFFF"/>
        </w:rPr>
        <w:t>Hi Victoria,</w:t>
      </w:r>
    </w:p>
    <w:p w14:paraId="3BAF44AB" w14:textId="590A1E31" w:rsidR="001A04F3" w:rsidRPr="0018674C" w:rsidRDefault="001A04F3" w:rsidP="00960936">
      <w:pPr>
        <w:rPr>
          <w:rFonts w:ascii="Arial" w:eastAsia="Times New Roman" w:hAnsi="Arial" w:cs="Arial"/>
          <w:color w:val="2F5496" w:themeColor="accent1" w:themeShade="BF"/>
          <w:shd w:val="clear" w:color="auto" w:fill="FFFFFF"/>
        </w:rPr>
      </w:pPr>
      <w:r w:rsidRPr="0018674C">
        <w:rPr>
          <w:rFonts w:ascii="Arial" w:eastAsia="Times New Roman" w:hAnsi="Arial" w:cs="Arial"/>
          <w:color w:val="2F5496" w:themeColor="accent1" w:themeShade="BF"/>
          <w:shd w:val="clear" w:color="auto" w:fill="FFFFFF"/>
        </w:rPr>
        <w:t xml:space="preserve">What an impressive feat! I really </w:t>
      </w:r>
      <w:r w:rsidR="005474AE" w:rsidRPr="0018674C">
        <w:rPr>
          <w:rFonts w:ascii="Arial" w:eastAsia="Times New Roman" w:hAnsi="Arial" w:cs="Arial"/>
          <w:color w:val="2F5496" w:themeColor="accent1" w:themeShade="BF"/>
          <w:shd w:val="clear" w:color="auto" w:fill="FFFFFF"/>
        </w:rPr>
        <w:t xml:space="preserve">like how you’re a go-getter and both environmentally and socially conscious. Your passion is also something unique: water quality and availability. Bravo! </w:t>
      </w:r>
    </w:p>
    <w:p w14:paraId="69D98682" w14:textId="77777777" w:rsidR="005474AE" w:rsidRPr="0018674C" w:rsidRDefault="005474AE" w:rsidP="00960936">
      <w:pPr>
        <w:rPr>
          <w:rFonts w:ascii="Arial" w:eastAsia="Times New Roman" w:hAnsi="Arial" w:cs="Arial"/>
          <w:color w:val="2F5496" w:themeColor="accent1" w:themeShade="BF"/>
          <w:shd w:val="clear" w:color="auto" w:fill="FFFFFF"/>
        </w:rPr>
      </w:pPr>
    </w:p>
    <w:p w14:paraId="7435146A" w14:textId="0E931C1F" w:rsidR="005474AE" w:rsidRPr="0018674C" w:rsidRDefault="005474AE" w:rsidP="00960936">
      <w:pPr>
        <w:rPr>
          <w:rFonts w:ascii="Arial" w:eastAsia="Times New Roman" w:hAnsi="Arial" w:cs="Arial"/>
          <w:color w:val="2F5496" w:themeColor="accent1" w:themeShade="BF"/>
          <w:shd w:val="clear" w:color="auto" w:fill="FFFFFF"/>
        </w:rPr>
      </w:pPr>
      <w:r w:rsidRPr="0018674C">
        <w:rPr>
          <w:rFonts w:ascii="Arial" w:eastAsia="Times New Roman" w:hAnsi="Arial" w:cs="Arial"/>
          <w:color w:val="2F5496" w:themeColor="accent1" w:themeShade="BF"/>
          <w:shd w:val="clear" w:color="auto" w:fill="FFFFFF"/>
        </w:rPr>
        <w:t xml:space="preserve">I do feel although your essay </w:t>
      </w:r>
      <w:r w:rsidR="008F075A" w:rsidRPr="0018674C">
        <w:rPr>
          <w:rFonts w:ascii="Arial" w:eastAsia="Times New Roman" w:hAnsi="Arial" w:cs="Arial"/>
          <w:color w:val="2F5496" w:themeColor="accent1" w:themeShade="BF"/>
          <w:shd w:val="clear" w:color="auto" w:fill="FFFFFF"/>
        </w:rPr>
        <w:t>has displayed your capabilities as an applicant, your personality has not been fully revealed. I’ve left specific comments above, a</w:t>
      </w:r>
      <w:r w:rsidR="0018695F" w:rsidRPr="0018674C">
        <w:rPr>
          <w:rFonts w:ascii="Arial" w:eastAsia="Times New Roman" w:hAnsi="Arial" w:cs="Arial"/>
          <w:color w:val="2F5496" w:themeColor="accent1" w:themeShade="BF"/>
          <w:shd w:val="clear" w:color="auto" w:fill="FFFFFF"/>
        </w:rPr>
        <w:t xml:space="preserve">nd I </w:t>
      </w:r>
      <w:r w:rsidR="004F1030">
        <w:rPr>
          <w:rFonts w:ascii="Arial" w:eastAsia="Times New Roman" w:hAnsi="Arial" w:cs="Arial"/>
          <w:color w:val="2F5496" w:themeColor="accent1" w:themeShade="BF"/>
          <w:shd w:val="clear" w:color="auto" w:fill="FFFFFF"/>
        </w:rPr>
        <w:t>believe</w:t>
      </w:r>
      <w:r w:rsidR="0018695F" w:rsidRPr="0018674C">
        <w:rPr>
          <w:rFonts w:ascii="Arial" w:eastAsia="Times New Roman" w:hAnsi="Arial" w:cs="Arial"/>
          <w:color w:val="2F5496" w:themeColor="accent1" w:themeShade="BF"/>
          <w:shd w:val="clear" w:color="auto" w:fill="FFFFFF"/>
        </w:rPr>
        <w:t xml:space="preserve"> that some parts can benefit from </w:t>
      </w:r>
      <w:r w:rsidR="00E01FB8">
        <w:rPr>
          <w:rFonts w:ascii="Arial" w:eastAsia="Times New Roman" w:hAnsi="Arial" w:cs="Arial"/>
          <w:color w:val="2F5496" w:themeColor="accent1" w:themeShade="BF"/>
          <w:shd w:val="clear" w:color="auto" w:fill="FFFFFF"/>
        </w:rPr>
        <w:t>more</w:t>
      </w:r>
      <w:r w:rsidR="0006211A" w:rsidRPr="0018674C">
        <w:rPr>
          <w:rFonts w:ascii="Arial" w:eastAsia="Times New Roman" w:hAnsi="Arial" w:cs="Arial"/>
          <w:color w:val="2F5496" w:themeColor="accent1" w:themeShade="BF"/>
          <w:shd w:val="clear" w:color="auto" w:fill="FFFFFF"/>
        </w:rPr>
        <w:t xml:space="preserve"> refinement</w:t>
      </w:r>
      <w:r w:rsidR="008F075A" w:rsidRPr="0018674C">
        <w:rPr>
          <w:rFonts w:ascii="Arial" w:eastAsia="Times New Roman" w:hAnsi="Arial" w:cs="Arial"/>
          <w:color w:val="2F5496" w:themeColor="accent1" w:themeShade="BF"/>
          <w:shd w:val="clear" w:color="auto" w:fill="FFFFFF"/>
        </w:rPr>
        <w:t xml:space="preserve">. </w:t>
      </w:r>
    </w:p>
    <w:p w14:paraId="3BC5D572" w14:textId="77777777" w:rsidR="0006211A" w:rsidRPr="0018674C" w:rsidRDefault="0006211A" w:rsidP="00960936">
      <w:pPr>
        <w:rPr>
          <w:rFonts w:ascii="Arial" w:eastAsia="Times New Roman" w:hAnsi="Arial" w:cs="Arial"/>
          <w:color w:val="2F5496" w:themeColor="accent1" w:themeShade="BF"/>
          <w:shd w:val="clear" w:color="auto" w:fill="FFFFFF"/>
        </w:rPr>
      </w:pPr>
    </w:p>
    <w:p w14:paraId="2F9A5546" w14:textId="58A46C9C" w:rsidR="0006211A" w:rsidRPr="0018674C" w:rsidRDefault="0006211A" w:rsidP="00960936">
      <w:pPr>
        <w:rPr>
          <w:rFonts w:ascii="Arial" w:eastAsia="Times New Roman" w:hAnsi="Arial" w:cs="Arial"/>
          <w:color w:val="2F5496" w:themeColor="accent1" w:themeShade="BF"/>
          <w:shd w:val="clear" w:color="auto" w:fill="FFFFFF"/>
        </w:rPr>
      </w:pPr>
      <w:r w:rsidRPr="0018674C">
        <w:rPr>
          <w:rFonts w:ascii="Arial" w:eastAsia="Times New Roman" w:hAnsi="Arial" w:cs="Arial"/>
          <w:color w:val="2F5496" w:themeColor="accent1" w:themeShade="BF"/>
          <w:shd w:val="clear" w:color="auto" w:fill="FFFFFF"/>
        </w:rPr>
        <w:t>Remember the prompt of the essay is asking for something highly personal to you and why a particular experience matters. Th</w:t>
      </w:r>
      <w:r w:rsidR="0018674C" w:rsidRPr="0018674C">
        <w:rPr>
          <w:rFonts w:ascii="Arial" w:eastAsia="Times New Roman" w:hAnsi="Arial" w:cs="Arial"/>
          <w:color w:val="2F5496" w:themeColor="accent1" w:themeShade="BF"/>
          <w:shd w:val="clear" w:color="auto" w:fill="FFFFFF"/>
        </w:rPr>
        <w:t xml:space="preserve">e latter part of your essay has given us details, but I think your essay can be stronger through the use of more emotional angle and descriptive words. </w:t>
      </w:r>
    </w:p>
    <w:p w14:paraId="36E789EB" w14:textId="77777777" w:rsidR="0018674C" w:rsidRPr="0018674C" w:rsidRDefault="0018674C" w:rsidP="00960936">
      <w:pPr>
        <w:rPr>
          <w:rFonts w:ascii="Arial" w:eastAsia="Times New Roman" w:hAnsi="Arial" w:cs="Arial"/>
          <w:color w:val="2F5496" w:themeColor="accent1" w:themeShade="BF"/>
          <w:shd w:val="clear" w:color="auto" w:fill="FFFFFF"/>
        </w:rPr>
      </w:pPr>
    </w:p>
    <w:p w14:paraId="6BA2CFC4" w14:textId="657708AC" w:rsidR="0018674C" w:rsidRPr="0018674C" w:rsidRDefault="0018674C" w:rsidP="00960936">
      <w:pPr>
        <w:rPr>
          <w:rFonts w:ascii="Arial" w:eastAsia="Times New Roman" w:hAnsi="Arial" w:cs="Arial"/>
          <w:color w:val="2F5496" w:themeColor="accent1" w:themeShade="BF"/>
          <w:shd w:val="clear" w:color="auto" w:fill="FFFFFF"/>
        </w:rPr>
      </w:pPr>
      <w:r w:rsidRPr="0018674C">
        <w:rPr>
          <w:rFonts w:ascii="Arial" w:eastAsia="Times New Roman" w:hAnsi="Arial" w:cs="Arial"/>
          <w:color w:val="2F5496" w:themeColor="accent1" w:themeShade="BF"/>
          <w:shd w:val="clear" w:color="auto" w:fill="FFFFFF"/>
        </w:rPr>
        <w:t>Best of luck!</w:t>
      </w:r>
    </w:p>
    <w:p w14:paraId="60097269" w14:textId="2294A938" w:rsidR="0018674C" w:rsidRPr="0018674C" w:rsidRDefault="0018674C" w:rsidP="00960936">
      <w:pPr>
        <w:rPr>
          <w:color w:val="2F5496" w:themeColor="accent1" w:themeShade="BF"/>
        </w:rPr>
      </w:pPr>
      <w:r w:rsidRPr="0018674C">
        <w:rPr>
          <w:rFonts w:ascii="Arial" w:eastAsia="Times New Roman" w:hAnsi="Arial" w:cs="Arial"/>
          <w:color w:val="2F5496" w:themeColor="accent1" w:themeShade="BF"/>
          <w:shd w:val="clear" w:color="auto" w:fill="FFFFFF"/>
        </w:rPr>
        <w:t>Melinda</w:t>
      </w:r>
    </w:p>
    <w:p w14:paraId="64A4F1B2" w14:textId="77777777" w:rsidR="00960936" w:rsidRPr="00960936" w:rsidRDefault="00960936" w:rsidP="00960936">
      <w:pPr>
        <w:rPr>
          <w:rFonts w:ascii="Times New Roman" w:eastAsia="Times New Roman" w:hAnsi="Times New Roman" w:cs="Times New Roman"/>
        </w:rPr>
      </w:pPr>
    </w:p>
    <w:p w14:paraId="1C50217C" w14:textId="77777777" w:rsidR="00EE3EAE" w:rsidRDefault="00EE3EAE"/>
    <w:sectPr w:rsidR="00EE3EA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3-01-06T23:36:00Z" w:initials="MOU">
    <w:p w14:paraId="7D1A33DA" w14:textId="77777777" w:rsidR="002733B3" w:rsidRDefault="002733B3">
      <w:pPr>
        <w:pStyle w:val="CommentText"/>
      </w:pPr>
      <w:r>
        <w:rPr>
          <w:rStyle w:val="CommentReference"/>
        </w:rPr>
        <w:annotationRef/>
      </w:r>
      <w:r>
        <w:t>This intro can work more powerfully by</w:t>
      </w:r>
      <w:r w:rsidR="00D048AD">
        <w:t xml:space="preserve"> including more descriptive words. </w:t>
      </w:r>
    </w:p>
    <w:p w14:paraId="5E82597E" w14:textId="77777777" w:rsidR="00D048AD" w:rsidRDefault="00D048AD">
      <w:pPr>
        <w:pStyle w:val="CommentText"/>
      </w:pPr>
    </w:p>
    <w:p w14:paraId="3FD8DBFA" w14:textId="77777777" w:rsidR="00D048AD" w:rsidRDefault="00D048AD">
      <w:pPr>
        <w:pStyle w:val="CommentText"/>
      </w:pPr>
      <w:r>
        <w:t xml:space="preserve">For instance, you can mention how the condition of Kei island is in comparison to your hometown, Jakarta. You can describe your shock or surprise or other emotions seeing the state of Kei island. </w:t>
      </w:r>
    </w:p>
    <w:p w14:paraId="7F5758EF" w14:textId="77777777" w:rsidR="00002155" w:rsidRDefault="00002155">
      <w:pPr>
        <w:pStyle w:val="CommentText"/>
      </w:pPr>
    </w:p>
    <w:p w14:paraId="54FBCCD9" w14:textId="59B872C8" w:rsidR="00002155" w:rsidRDefault="00002155">
      <w:pPr>
        <w:pStyle w:val="CommentText"/>
      </w:pPr>
      <w:r>
        <w:t>“</w:t>
      </w:r>
      <w:r w:rsidR="00A533E7">
        <w:t xml:space="preserve">Looking down from the small yellowing window of the cargo airplane, I see a vast island with sparkling blue water, golden sand, and …… Despite the long hours flight in an old airplane with questionable safety, I </w:t>
      </w:r>
      <w:r w:rsidR="00756022">
        <w:t xml:space="preserve">safely arrived and brimming with anticipation of …..” </w:t>
      </w:r>
    </w:p>
    <w:p w14:paraId="12C4B924" w14:textId="77777777" w:rsidR="00D048AD" w:rsidRDefault="00D048AD">
      <w:pPr>
        <w:pStyle w:val="CommentText"/>
      </w:pPr>
    </w:p>
    <w:p w14:paraId="088233B1" w14:textId="1533CD4A" w:rsidR="00D048AD" w:rsidRDefault="00D048AD">
      <w:pPr>
        <w:pStyle w:val="CommentText"/>
      </w:pPr>
      <w:r>
        <w:t>Emotional and engaging intros will elevate the overall tone of your essa</w:t>
      </w:r>
      <w:r w:rsidR="00002155">
        <w:t xml:space="preserve">y since a hook will impress the examiners. </w:t>
      </w:r>
    </w:p>
  </w:comment>
  <w:comment w:id="1" w:author="Microsoft Office User" w:date="2023-01-06T23:41:00Z" w:initials="MOU">
    <w:p w14:paraId="4E64667A" w14:textId="77777777" w:rsidR="00756022" w:rsidRDefault="00756022">
      <w:pPr>
        <w:pStyle w:val="CommentText"/>
      </w:pPr>
      <w:r>
        <w:rPr>
          <w:rStyle w:val="CommentReference"/>
        </w:rPr>
        <w:annotationRef/>
      </w:r>
      <w:r>
        <w:t xml:space="preserve">Since this is something you’re passionate about, do make sure that you elaborate on the reason first since it will give the readers a clue into why you are deeply engaged in this issue. </w:t>
      </w:r>
    </w:p>
    <w:p w14:paraId="7CBC3733" w14:textId="77777777" w:rsidR="00100DB7" w:rsidRDefault="00100DB7">
      <w:pPr>
        <w:pStyle w:val="CommentText"/>
      </w:pPr>
    </w:p>
    <w:p w14:paraId="14183814" w14:textId="5B9E9A69" w:rsidR="00100DB7" w:rsidRDefault="00100DB7">
      <w:pPr>
        <w:pStyle w:val="CommentText"/>
      </w:pPr>
      <w:r>
        <w:t xml:space="preserve">Why is water condition so important to you? Unless it is stated in other essays, a sneak peek into your reasoning would help us readers comprehend your story better. </w:t>
      </w:r>
    </w:p>
  </w:comment>
  <w:comment w:id="4" w:author="Microsoft Office User" w:date="2023-01-06T23:43:00Z" w:initials="MOU">
    <w:p w14:paraId="132F878D" w14:textId="77777777" w:rsidR="00165DA5" w:rsidRDefault="00165DA5">
      <w:pPr>
        <w:pStyle w:val="CommentText"/>
      </w:pPr>
      <w:r>
        <w:rPr>
          <w:rStyle w:val="CommentReference"/>
        </w:rPr>
        <w:annotationRef/>
      </w:r>
      <w:r>
        <w:t xml:space="preserve">Rather than elaborating on your actions, which are indeed impressive, it might be better to talk about why you desperately wanted to help improve the water condition there. </w:t>
      </w:r>
    </w:p>
    <w:p w14:paraId="5A5619AD" w14:textId="77777777" w:rsidR="00165DA5" w:rsidRDefault="00165DA5">
      <w:pPr>
        <w:pStyle w:val="CommentText"/>
      </w:pPr>
    </w:p>
    <w:p w14:paraId="3F63DC19" w14:textId="77777777" w:rsidR="00165DA5" w:rsidRDefault="00165DA5">
      <w:pPr>
        <w:pStyle w:val="CommentText"/>
      </w:pPr>
      <w:r>
        <w:t>You’ve mentioned diarrhoea as one effect of consuming dirty water, so it’d be best to expand that side effect.</w:t>
      </w:r>
    </w:p>
    <w:p w14:paraId="07539DAA" w14:textId="77777777" w:rsidR="00165DA5" w:rsidRDefault="00165DA5">
      <w:pPr>
        <w:pStyle w:val="CommentText"/>
      </w:pPr>
      <w:r>
        <w:t>For instance, you can talk about how you see the health conditions of the villagers there etc.</w:t>
      </w:r>
    </w:p>
    <w:p w14:paraId="40067AEB" w14:textId="77777777" w:rsidR="00165DA5" w:rsidRDefault="00165DA5">
      <w:pPr>
        <w:pStyle w:val="CommentText"/>
      </w:pPr>
    </w:p>
    <w:p w14:paraId="4835583F" w14:textId="77777777" w:rsidR="005A54B6" w:rsidRDefault="00165DA5">
      <w:pPr>
        <w:pStyle w:val="CommentText"/>
      </w:pPr>
      <w:r>
        <w:t xml:space="preserve">Doing so will help highlight a positive quality of yours since you can portray yourself as an empathetic person who also takes action. </w:t>
      </w:r>
    </w:p>
    <w:p w14:paraId="418744C0" w14:textId="77777777" w:rsidR="005A54B6" w:rsidRDefault="005A54B6">
      <w:pPr>
        <w:pStyle w:val="CommentText"/>
      </w:pPr>
    </w:p>
    <w:p w14:paraId="5F9ED6A9" w14:textId="7D6547BF" w:rsidR="005A54B6" w:rsidRDefault="005A54B6">
      <w:pPr>
        <w:pStyle w:val="CommentText"/>
      </w:pPr>
      <w:r>
        <w:t xml:space="preserve">As of now, this part sounds quite technical and has not really revealed your personality. </w:t>
      </w:r>
    </w:p>
  </w:comment>
  <w:comment w:id="5" w:author="Chiara Situmorang" w:date="2023-01-09T11:50:00Z" w:initials="CS">
    <w:p w14:paraId="315B2D6C" w14:textId="77777777" w:rsidR="00C71343" w:rsidRDefault="00C71343" w:rsidP="0036794D">
      <w:r>
        <w:rPr>
          <w:rStyle w:val="CommentReference"/>
        </w:rPr>
        <w:annotationRef/>
      </w:r>
      <w:r>
        <w:t>As a reader, this part feels like a distraction from the main point of the essay: your experience introducing the water filter to the locals. I would focus on this part of your experience and this part only.</w:t>
      </w:r>
    </w:p>
    <w:p w14:paraId="11EA64D9" w14:textId="77777777" w:rsidR="00C71343" w:rsidRDefault="00C71343" w:rsidP="0036794D"/>
    <w:p w14:paraId="682B9FC9" w14:textId="77777777" w:rsidR="00C71343" w:rsidRDefault="00C71343" w:rsidP="0036794D">
      <w:r>
        <w:t xml:space="preserve">To revise, I would remove these paragraphs and elaborate on your reflection of the experience. Building off Melinda’s comments, I think it would be helpful to show us how you felt doing that work. When you were teaching others about the filter, how did they respond? How did that make you feel? </w:t>
      </w:r>
    </w:p>
    <w:p w14:paraId="6C9DE2BE" w14:textId="77777777" w:rsidR="00C71343" w:rsidRDefault="00C71343" w:rsidP="0036794D"/>
    <w:p w14:paraId="7DA46926" w14:textId="77777777" w:rsidR="00C71343" w:rsidRDefault="00C71343" w:rsidP="0036794D">
      <w:r>
        <w:t>What do you think about the impact that you’ve made in this community? What did you learn about yourself through this experience?</w:t>
      </w:r>
    </w:p>
  </w:comment>
  <w:comment w:id="6" w:author="Microsoft Office User" w:date="2023-01-06T23:48:00Z" w:initials="MOU">
    <w:p w14:paraId="0C2C2A29" w14:textId="174325F1" w:rsidR="001A04F3" w:rsidRDefault="001A04F3">
      <w:pPr>
        <w:pStyle w:val="CommentText"/>
      </w:pPr>
      <w:r>
        <w:rPr>
          <w:rStyle w:val="CommentReference"/>
        </w:rPr>
        <w:annotationRef/>
      </w:r>
      <w:r>
        <w:t xml:space="preserve">This is a very essential part that needs more elaboration as this will help the examiners understand why you’re passionate about water quality and security.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8233B1" w15:done="0"/>
  <w15:commentEx w15:paraId="14183814" w15:done="0"/>
  <w15:commentEx w15:paraId="5F9ED6A9" w15:done="0"/>
  <w15:commentEx w15:paraId="7DA46926" w15:done="0"/>
  <w15:commentEx w15:paraId="0C2C2A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7E19" w16cex:dateUtc="2023-01-09T0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8233B1" w16cid:durableId="27665AD7"/>
  <w16cid:commentId w16cid:paraId="14183814" w16cid:durableId="27665AD8"/>
  <w16cid:commentId w16cid:paraId="5F9ED6A9" w16cid:durableId="27665AD9"/>
  <w16cid:commentId w16cid:paraId="7DA46926" w16cid:durableId="27667E19"/>
  <w16cid:commentId w16cid:paraId="0C2C2A29" w16cid:durableId="27665A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936"/>
    <w:rsid w:val="00002155"/>
    <w:rsid w:val="0006211A"/>
    <w:rsid w:val="00100DB7"/>
    <w:rsid w:val="00165DA5"/>
    <w:rsid w:val="00185506"/>
    <w:rsid w:val="0018674C"/>
    <w:rsid w:val="0018695F"/>
    <w:rsid w:val="001A04F3"/>
    <w:rsid w:val="002157C1"/>
    <w:rsid w:val="002733B3"/>
    <w:rsid w:val="004F1030"/>
    <w:rsid w:val="005474AE"/>
    <w:rsid w:val="005A54B6"/>
    <w:rsid w:val="0062459E"/>
    <w:rsid w:val="00660745"/>
    <w:rsid w:val="00756022"/>
    <w:rsid w:val="008209BC"/>
    <w:rsid w:val="008F075A"/>
    <w:rsid w:val="00960936"/>
    <w:rsid w:val="00A533E7"/>
    <w:rsid w:val="00C71343"/>
    <w:rsid w:val="00C72F6B"/>
    <w:rsid w:val="00CA5611"/>
    <w:rsid w:val="00D048AD"/>
    <w:rsid w:val="00E01FB8"/>
    <w:rsid w:val="00EE3E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E82FFB0"/>
  <w15:chartTrackingRefBased/>
  <w15:docId w15:val="{A22CA275-808A-7F44-8026-C95B94F88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093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93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60936"/>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2733B3"/>
    <w:rPr>
      <w:sz w:val="18"/>
      <w:szCs w:val="18"/>
    </w:rPr>
  </w:style>
  <w:style w:type="paragraph" w:styleId="CommentText">
    <w:name w:val="annotation text"/>
    <w:basedOn w:val="Normal"/>
    <w:link w:val="CommentTextChar"/>
    <w:uiPriority w:val="99"/>
    <w:semiHidden/>
    <w:unhideWhenUsed/>
    <w:rsid w:val="002733B3"/>
  </w:style>
  <w:style w:type="character" w:customStyle="1" w:styleId="CommentTextChar">
    <w:name w:val="Comment Text Char"/>
    <w:basedOn w:val="DefaultParagraphFont"/>
    <w:link w:val="CommentText"/>
    <w:uiPriority w:val="99"/>
    <w:semiHidden/>
    <w:rsid w:val="002733B3"/>
  </w:style>
  <w:style w:type="paragraph" w:styleId="CommentSubject">
    <w:name w:val="annotation subject"/>
    <w:basedOn w:val="CommentText"/>
    <w:next w:val="CommentText"/>
    <w:link w:val="CommentSubjectChar"/>
    <w:uiPriority w:val="99"/>
    <w:semiHidden/>
    <w:unhideWhenUsed/>
    <w:rsid w:val="002733B3"/>
    <w:rPr>
      <w:b/>
      <w:bCs/>
      <w:sz w:val="20"/>
      <w:szCs w:val="20"/>
    </w:rPr>
  </w:style>
  <w:style w:type="character" w:customStyle="1" w:styleId="CommentSubjectChar">
    <w:name w:val="Comment Subject Char"/>
    <w:basedOn w:val="CommentTextChar"/>
    <w:link w:val="CommentSubject"/>
    <w:uiPriority w:val="99"/>
    <w:semiHidden/>
    <w:rsid w:val="002733B3"/>
    <w:rPr>
      <w:b/>
      <w:bCs/>
      <w:sz w:val="20"/>
      <w:szCs w:val="20"/>
    </w:rPr>
  </w:style>
  <w:style w:type="paragraph" w:styleId="BalloonText">
    <w:name w:val="Balloon Text"/>
    <w:basedOn w:val="Normal"/>
    <w:link w:val="BalloonTextChar"/>
    <w:uiPriority w:val="99"/>
    <w:semiHidden/>
    <w:unhideWhenUsed/>
    <w:rsid w:val="002733B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733B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3508">
      <w:bodyDiv w:val="1"/>
      <w:marLeft w:val="0"/>
      <w:marRight w:val="0"/>
      <w:marTop w:val="0"/>
      <w:marBottom w:val="0"/>
      <w:divBdr>
        <w:top w:val="none" w:sz="0" w:space="0" w:color="auto"/>
        <w:left w:val="none" w:sz="0" w:space="0" w:color="auto"/>
        <w:bottom w:val="none" w:sz="0" w:space="0" w:color="auto"/>
        <w:right w:val="none" w:sz="0" w:space="0" w:color="auto"/>
      </w:divBdr>
    </w:div>
    <w:div w:id="201634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5</cp:revision>
  <dcterms:created xsi:type="dcterms:W3CDTF">2023-01-06T10:42:00Z</dcterms:created>
  <dcterms:modified xsi:type="dcterms:W3CDTF">2023-01-09T04:51:00Z</dcterms:modified>
</cp:coreProperties>
</file>