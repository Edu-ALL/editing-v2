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E22F" w14:textId="77777777" w:rsidR="001B4ADD" w:rsidRPr="001B4ADD" w:rsidRDefault="001B4ADD" w:rsidP="001B4ADD">
      <w:pPr>
        <w:spacing w:line="360" w:lineRule="auto"/>
        <w:rPr>
          <w:rFonts w:ascii="Times New Roman" w:eastAsia="Times New Roman" w:hAnsi="Times New Roman" w:cs="Times New Roman"/>
        </w:rPr>
      </w:pPr>
      <w:r w:rsidRPr="001B4ADD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Briefly discuss your reasons for pursuing the major you have selected. (Respond in 100 words or fewer.)</w:t>
      </w:r>
      <w:r w:rsidRPr="001B4ADD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</w:t>
      </w:r>
    </w:p>
    <w:p w14:paraId="72628739" w14:textId="77777777" w:rsidR="001B4ADD" w:rsidRPr="001B4ADD" w:rsidRDefault="001B4ADD" w:rsidP="001B4ADD">
      <w:pPr>
        <w:spacing w:line="360" w:lineRule="auto"/>
        <w:rPr>
          <w:rFonts w:ascii="Times New Roman" w:eastAsia="Times New Roman" w:hAnsi="Times New Roman" w:cs="Times New Roman"/>
        </w:rPr>
      </w:pPr>
    </w:p>
    <w:p w14:paraId="48EA814E" w14:textId="312018BA" w:rsidR="001B4ADD" w:rsidRDefault="001B4ADD" w:rsidP="001B4ADD">
      <w:pPr>
        <w:spacing w:line="360" w:lineRule="auto"/>
        <w:rPr>
          <w:ins w:id="0" w:author="Microsoft Office User" w:date="2023-01-09T17:30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During a summer I spent </w:t>
      </w:r>
      <w:del w:id="1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helping out</w:delText>
        </w:r>
      </w:del>
      <w:ins w:id="2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volunteering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at an orphanage, I met </w:t>
      </w:r>
      <w:proofErr w:type="spellStart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Fashul</w:t>
      </w:r>
      <w:proofErr w:type="spellEnd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, a boy with Cerebral Palsy</w:t>
      </w:r>
      <w:del w:id="3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. It was heart-breaking to </w:delText>
        </w:r>
      </w:del>
      <w:del w:id="4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see </w:delText>
        </w:r>
      </w:del>
      <w:del w:id="5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him</w:delText>
        </w:r>
      </w:del>
      <w:ins w:id="6" w:author="Microsoft Office User" w:date="2023-01-09T17:29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who </w:t>
        </w:r>
        <w:commentRangeStart w:id="7"/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stayed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indoors, </w:t>
      </w:r>
      <w:del w:id="8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staring </w:delText>
        </w:r>
      </w:del>
      <w:ins w:id="9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watching</w:t>
        </w:r>
        <w:r w:rsidR="0058670E" w:rsidRPr="001B4ADD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10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at </w:delText>
        </w:r>
      </w:del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his friends </w:t>
      </w:r>
      <w:del w:id="11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who played outside merrily</w:delText>
        </w:r>
      </w:del>
      <w:ins w:id="12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playing outside</w:t>
        </w:r>
      </w:ins>
      <w:commentRangeEnd w:id="7"/>
      <w:r w:rsidR="00113353">
        <w:rPr>
          <w:rStyle w:val="CommentReference"/>
        </w:rPr>
        <w:commentReference w:id="7"/>
      </w:r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.</w:t>
      </w:r>
      <w:del w:id="13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 Wanting to help</w:delText>
        </w:r>
      </w:del>
      <w:ins w:id="14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15" w:author="Microsoft Office User" w:date="2023-01-09T17:24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 xml:space="preserve">, </w:delText>
        </w:r>
      </w:del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I</w:t>
      </w:r>
      <w:ins w:id="16" w:author="Microsoft Office User" w:date="2023-01-09T17:24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 then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developed a voice-activated game he could play. </w:t>
      </w:r>
      <w:del w:id="17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Seeing the mirth</w:delText>
        </w:r>
      </w:del>
      <w:ins w:id="18" w:author="Microsoft Office User" w:date="2023-01-09T17:29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The </w:t>
        </w:r>
        <w:del w:id="19" w:author="Chiara Situmorang" w:date="2023-01-10T09:40:00Z">
          <w:r w:rsidR="0058670E" w:rsidDel="00113353">
            <w:rPr>
              <w:rFonts w:ascii="Roboto" w:eastAsia="Times New Roman" w:hAnsi="Roboto" w:cs="Times New Roman"/>
              <w:color w:val="000000"/>
              <w:sz w:val="21"/>
              <w:szCs w:val="21"/>
              <w:shd w:val="clear" w:color="auto" w:fill="FFFFFF"/>
            </w:rPr>
            <w:delText>mirth</w:delText>
          </w:r>
        </w:del>
      </w:ins>
      <w:ins w:id="20" w:author="Chiara Situmorang" w:date="2023-01-10T09:40:00Z">
        <w:r w:rsidR="001133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joy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Fashul</w:t>
      </w:r>
      <w:proofErr w:type="spellEnd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the others as they spoke to their character </w:t>
      </w:r>
      <w:del w:id="21" w:author="Microsoft Office User" w:date="2023-01-09T17:29:00Z">
        <w:r w:rsidRPr="001B4ADD" w:rsidDel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delText>filled me with joy for</w:delText>
        </w:r>
      </w:del>
      <w:ins w:id="22" w:author="Microsoft Office User" w:date="2023-01-09T17:29:00Z">
        <w:r w:rsidR="0058670E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showed me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how impactful this simple game was. Studying computer science will allow me to explore game development at a collegiate level, creating games not only for entertainment but also to educate generations, communicate messages</w:t>
      </w:r>
      <w:ins w:id="23" w:author="Chiara Situmorang" w:date="2023-01-10T09:41:00Z">
        <w:r w:rsidR="0011335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,</w:t>
        </w:r>
      </w:ins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and help others like </w:t>
      </w:r>
      <w:proofErr w:type="spellStart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Fashul</w:t>
      </w:r>
      <w:proofErr w:type="spellEnd"/>
      <w:r w:rsidRPr="001B4ADD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. </w:t>
      </w:r>
    </w:p>
    <w:p w14:paraId="022BE871" w14:textId="7B35C7E0" w:rsidR="0058670E" w:rsidRDefault="0058670E" w:rsidP="001B4ADD">
      <w:pPr>
        <w:spacing w:line="360" w:lineRule="auto"/>
        <w:rPr>
          <w:ins w:id="24" w:author="Microsoft Office User" w:date="2023-01-09T17:30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</w:p>
    <w:p w14:paraId="5941D9CE" w14:textId="4EBF4092" w:rsidR="0058670E" w:rsidRDefault="0058670E" w:rsidP="001B4ADD">
      <w:pPr>
        <w:spacing w:line="360" w:lineRule="auto"/>
        <w:rPr>
          <w:ins w:id="25" w:author="Microsoft Office User" w:date="2023-01-09T17:30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</w:p>
    <w:p w14:paraId="1A1CFABB" w14:textId="5BF6827B" w:rsidR="0058670E" w:rsidRDefault="0058670E" w:rsidP="001B4ADD">
      <w:pPr>
        <w:spacing w:line="360" w:lineRule="auto"/>
        <w:rPr>
          <w:ins w:id="26" w:author="Microsoft Office User" w:date="2023-01-09T17:29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</w:pPr>
      <w:ins w:id="27" w:author="Microsoft Office User" w:date="2023-01-09T17:30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>I would add another sentence at the end of the short essay to elaborate a little on how you plan to cre</w:t>
        </w:r>
      </w:ins>
      <w:ins w:id="28" w:author="Microsoft Office User" w:date="2023-01-09T17:31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ate these games. By focusing on inclusivity? Creating games that </w:t>
        </w:r>
      </w:ins>
      <w:r w:rsidR="00113353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use new technology to accommodate users with disabilities</w:t>
      </w:r>
      <w:ins w:id="29" w:author="Microsoft Office User" w:date="2023-01-09T17:31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</w:rPr>
          <w:t xml:space="preserve">? Etc.. </w:t>
        </w:r>
      </w:ins>
    </w:p>
    <w:p w14:paraId="3EE278CA" w14:textId="77777777" w:rsidR="0058670E" w:rsidRPr="001B4ADD" w:rsidRDefault="0058670E" w:rsidP="001B4ADD">
      <w:pPr>
        <w:spacing w:line="360" w:lineRule="auto"/>
        <w:rPr>
          <w:rFonts w:ascii="Times New Roman" w:eastAsia="Times New Roman" w:hAnsi="Times New Roman" w:cs="Times New Roman"/>
        </w:rPr>
      </w:pPr>
    </w:p>
    <w:p w14:paraId="676F60E1" w14:textId="77777777" w:rsidR="001B4ADD" w:rsidRPr="001B4ADD" w:rsidRDefault="001B4ADD" w:rsidP="001B4ADD">
      <w:pPr>
        <w:spacing w:line="360" w:lineRule="auto"/>
        <w:rPr>
          <w:rFonts w:ascii="Times New Roman" w:eastAsia="Times New Roman" w:hAnsi="Times New Roman" w:cs="Times New Roman"/>
        </w:rPr>
      </w:pPr>
    </w:p>
    <w:p w14:paraId="40AEE0E4" w14:textId="77777777" w:rsidR="00EE3EAE" w:rsidRDefault="00EE3EAE" w:rsidP="001B4ADD">
      <w:pPr>
        <w:spacing w:line="360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Chiara Situmorang" w:date="2023-01-10T09:40:00Z" w:initials="CS">
    <w:p w14:paraId="73BB54A1" w14:textId="77777777" w:rsidR="00113353" w:rsidRDefault="00113353" w:rsidP="00EA6CF4">
      <w:r>
        <w:rPr>
          <w:rStyle w:val="CommentReference"/>
        </w:rPr>
        <w:annotationRef/>
      </w:r>
      <w:r>
        <w:rPr>
          <w:sz w:val="20"/>
          <w:szCs w:val="20"/>
        </w:rPr>
        <w:t>why did he stay indoors? was he shy, or was he unable to play outside? this should determine the reason why you developed the game for him.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BB54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7B122" w16cex:dateUtc="2023-01-10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BB54A1" w16cid:durableId="2767B1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DD"/>
    <w:rsid w:val="00113353"/>
    <w:rsid w:val="00185506"/>
    <w:rsid w:val="001B4ADD"/>
    <w:rsid w:val="0058670E"/>
    <w:rsid w:val="0062459E"/>
    <w:rsid w:val="008E6C67"/>
    <w:rsid w:val="00C53143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24114"/>
  <w15:chartTrackingRefBased/>
  <w15:docId w15:val="{259338E5-F78F-8648-8530-20AE83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8670E"/>
  </w:style>
  <w:style w:type="character" w:styleId="CommentReference">
    <w:name w:val="annotation reference"/>
    <w:basedOn w:val="DefaultParagraphFont"/>
    <w:uiPriority w:val="99"/>
    <w:semiHidden/>
    <w:unhideWhenUsed/>
    <w:rsid w:val="00113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3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3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3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13</cp:revision>
  <dcterms:created xsi:type="dcterms:W3CDTF">2023-01-09T07:09:00Z</dcterms:created>
  <dcterms:modified xsi:type="dcterms:W3CDTF">2023-01-10T02:41:00Z</dcterms:modified>
</cp:coreProperties>
</file>