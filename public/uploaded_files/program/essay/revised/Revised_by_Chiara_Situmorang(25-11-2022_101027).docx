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2BF4" w14:textId="5A046915"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 xml:space="preserve">My realisation of the imminent threat of global warming started from a school charity event dedicated to the Pakistan floods. This ignited my interest in sustainable energy as </w:t>
      </w:r>
      <w:del w:id="0" w:author="Chiara Situmorang" w:date="2022-11-25T09:56:00Z">
        <w:r w:rsidRPr="0040540F" w:rsidDel="005143FF">
          <w:rPr>
            <w:rFonts w:ascii="Arial" w:eastAsia="Times New Roman" w:hAnsi="Arial" w:cs="Arial"/>
            <w:color w:val="000000"/>
            <w:sz w:val="22"/>
            <w:szCs w:val="22"/>
            <w:shd w:val="clear" w:color="auto" w:fill="FFFFFF"/>
          </w:rPr>
          <w:delText>it could be the</w:delText>
        </w:r>
      </w:del>
      <w:ins w:id="1" w:author="Chiara Situmorang" w:date="2022-11-25T09:56:00Z">
        <w:r w:rsidR="005143FF">
          <w:rPr>
            <w:rFonts w:ascii="Arial" w:eastAsia="Times New Roman" w:hAnsi="Arial" w:cs="Arial"/>
            <w:color w:val="000000"/>
            <w:sz w:val="22"/>
            <w:szCs w:val="22"/>
            <w:shd w:val="clear" w:color="auto" w:fill="FFFFFF"/>
          </w:rPr>
          <w:t>a potential</w:t>
        </w:r>
      </w:ins>
      <w:r w:rsidRPr="0040540F">
        <w:rPr>
          <w:rFonts w:ascii="Arial" w:eastAsia="Times New Roman" w:hAnsi="Arial" w:cs="Arial"/>
          <w:color w:val="000000"/>
          <w:sz w:val="22"/>
          <w:szCs w:val="22"/>
          <w:shd w:val="clear" w:color="auto" w:fill="FFFFFF"/>
        </w:rPr>
        <w:t xml:space="preserve"> solution to </w:t>
      </w:r>
      <w:del w:id="2" w:author="Chiara Situmorang" w:date="2022-11-25T09:56:00Z">
        <w:r w:rsidRPr="0040540F" w:rsidDel="005143FF">
          <w:rPr>
            <w:rFonts w:ascii="Arial" w:eastAsia="Times New Roman" w:hAnsi="Arial" w:cs="Arial"/>
            <w:color w:val="000000"/>
            <w:sz w:val="22"/>
            <w:szCs w:val="22"/>
            <w:shd w:val="clear" w:color="auto" w:fill="FFFFFF"/>
          </w:rPr>
          <w:delText xml:space="preserve">mitigate </w:delText>
        </w:r>
      </w:del>
      <w:r w:rsidRPr="0040540F">
        <w:rPr>
          <w:rFonts w:ascii="Arial" w:eastAsia="Times New Roman" w:hAnsi="Arial" w:cs="Arial"/>
          <w:color w:val="000000"/>
          <w:sz w:val="22"/>
          <w:szCs w:val="22"/>
          <w:shd w:val="clear" w:color="auto" w:fill="FFFFFF"/>
        </w:rPr>
        <w:t xml:space="preserve">rising sea levels. As I explored this topic further, I </w:t>
      </w:r>
      <w:del w:id="3" w:author="Chiara Situmorang" w:date="2022-11-25T09:56:00Z">
        <w:r w:rsidRPr="0040540F" w:rsidDel="005143FF">
          <w:rPr>
            <w:rFonts w:ascii="Arial" w:eastAsia="Times New Roman" w:hAnsi="Arial" w:cs="Arial"/>
            <w:color w:val="000000"/>
            <w:sz w:val="22"/>
            <w:szCs w:val="22"/>
            <w:shd w:val="clear" w:color="auto" w:fill="FFFFFF"/>
          </w:rPr>
          <w:delText>was exposed to</w:delText>
        </w:r>
      </w:del>
      <w:ins w:id="4" w:author="Chiara Situmorang" w:date="2022-11-25T09:56:00Z">
        <w:r w:rsidR="005143FF">
          <w:rPr>
            <w:rFonts w:ascii="Arial" w:eastAsia="Times New Roman" w:hAnsi="Arial" w:cs="Arial"/>
            <w:color w:val="000000"/>
            <w:sz w:val="22"/>
            <w:szCs w:val="22"/>
            <w:shd w:val="clear" w:color="auto" w:fill="FFFFFF"/>
          </w:rPr>
          <w:t>did research on</w:t>
        </w:r>
      </w:ins>
      <w:r w:rsidRPr="0040540F">
        <w:rPr>
          <w:rFonts w:ascii="Arial" w:eastAsia="Times New Roman" w:hAnsi="Arial" w:cs="Arial"/>
          <w:color w:val="000000"/>
          <w:sz w:val="22"/>
          <w:szCs w:val="22"/>
          <w:shd w:val="clear" w:color="auto" w:fill="FFFFFF"/>
        </w:rPr>
        <w:t xml:space="preserve"> Carnot cycle thermodynamics and energy conversion efficiency whilst exploring energy storage systems in hydroelectric dams. The possibility of achieving energy conversion beyond that of the Carnot </w:t>
      </w:r>
      <w:del w:id="5" w:author="Chiara Situmorang" w:date="2022-11-25T09:56:00Z">
        <w:r w:rsidRPr="0040540F" w:rsidDel="005143FF">
          <w:rPr>
            <w:rFonts w:ascii="Arial" w:eastAsia="Times New Roman" w:hAnsi="Arial" w:cs="Arial"/>
            <w:color w:val="000000"/>
            <w:sz w:val="22"/>
            <w:szCs w:val="22"/>
            <w:shd w:val="clear" w:color="auto" w:fill="FFFFFF"/>
          </w:rPr>
          <w:delText xml:space="preserve">simply </w:delText>
        </w:r>
      </w:del>
      <w:r w:rsidRPr="0040540F">
        <w:rPr>
          <w:rFonts w:ascii="Arial" w:eastAsia="Times New Roman" w:hAnsi="Arial" w:cs="Arial"/>
          <w:color w:val="000000"/>
          <w:sz w:val="22"/>
          <w:szCs w:val="22"/>
          <w:shd w:val="clear" w:color="auto" w:fill="FFFFFF"/>
        </w:rPr>
        <w:t>excites me</w:t>
      </w:r>
      <w:del w:id="6" w:author="Johana Felicia" w:date="2022-11-24T23:44:00Z">
        <w:r w:rsidRPr="0040540F" w:rsidDel="00D45B8A">
          <w:rPr>
            <w:rFonts w:ascii="Arial" w:eastAsia="Times New Roman" w:hAnsi="Arial" w:cs="Arial"/>
            <w:color w:val="000000"/>
            <w:sz w:val="22"/>
            <w:szCs w:val="22"/>
            <w:shd w:val="clear" w:color="auto" w:fill="FFFFFF"/>
          </w:rPr>
          <w:delText xml:space="preserve"> and becoming a Mechanical Engineer is my best option to be able </w:delText>
        </w:r>
      </w:del>
      <w:ins w:id="7" w:author="Johana Felicia" w:date="2022-11-24T23:44:00Z">
        <w:r w:rsidR="00D45B8A">
          <w:rPr>
            <w:rFonts w:ascii="Arial" w:eastAsia="Times New Roman" w:hAnsi="Arial" w:cs="Arial"/>
            <w:color w:val="000000"/>
            <w:sz w:val="22"/>
            <w:szCs w:val="22"/>
            <w:shd w:val="clear" w:color="auto" w:fill="FFFFFF"/>
          </w:rPr>
          <w:t xml:space="preserve">. Becoming a Mechanical Engineer is my best option </w:t>
        </w:r>
      </w:ins>
      <w:r w:rsidRPr="0040540F">
        <w:rPr>
          <w:rFonts w:ascii="Arial" w:eastAsia="Times New Roman" w:hAnsi="Arial" w:cs="Arial"/>
          <w:color w:val="000000"/>
          <w:sz w:val="22"/>
          <w:szCs w:val="22"/>
          <w:shd w:val="clear" w:color="auto" w:fill="FFFFFF"/>
        </w:rPr>
        <w:t>to design efficient and sustainable energy devices.</w:t>
      </w:r>
    </w:p>
    <w:p w14:paraId="1AB7D40F" w14:textId="77777777" w:rsidR="0040540F" w:rsidRPr="0040540F" w:rsidRDefault="0040540F" w:rsidP="0040540F">
      <w:pPr>
        <w:rPr>
          <w:rFonts w:ascii="Times New Roman" w:eastAsia="Times New Roman" w:hAnsi="Times New Roman" w:cs="Times New Roman"/>
        </w:rPr>
      </w:pPr>
    </w:p>
    <w:p w14:paraId="667DFD69" w14:textId="080FBECC" w:rsidR="0040540F" w:rsidRDefault="0040540F" w:rsidP="0040540F">
      <w:pPr>
        <w:rPr>
          <w:rFonts w:ascii="Arial" w:eastAsia="Times New Roman" w:hAnsi="Arial" w:cs="Arial"/>
          <w:color w:val="000000"/>
          <w:sz w:val="22"/>
          <w:szCs w:val="22"/>
          <w:shd w:val="clear" w:color="auto" w:fill="FFFFFF"/>
        </w:rPr>
      </w:pPr>
      <w:del w:id="8" w:author="Chiara Situmorang" w:date="2022-11-25T09:57:00Z">
        <w:r w:rsidRPr="0040540F" w:rsidDel="005143FF">
          <w:rPr>
            <w:rFonts w:ascii="Arial" w:eastAsia="Times New Roman" w:hAnsi="Arial" w:cs="Arial"/>
            <w:color w:val="000000"/>
            <w:sz w:val="22"/>
            <w:szCs w:val="22"/>
            <w:shd w:val="clear" w:color="auto" w:fill="FFFFFF"/>
          </w:rPr>
          <w:delText>One of my personal projects was</w:delText>
        </w:r>
      </w:del>
      <w:ins w:id="9" w:author="Chiara Situmorang" w:date="2022-11-25T09:57:00Z">
        <w:r w:rsidR="005143FF">
          <w:rPr>
            <w:rFonts w:ascii="Arial" w:eastAsia="Times New Roman" w:hAnsi="Arial" w:cs="Arial"/>
            <w:color w:val="000000"/>
            <w:sz w:val="22"/>
            <w:szCs w:val="22"/>
            <w:shd w:val="clear" w:color="auto" w:fill="FFFFFF"/>
          </w:rPr>
          <w:t xml:space="preserve">In </w:t>
        </w:r>
        <w:commentRangeStart w:id="10"/>
        <w:r w:rsidR="005143FF">
          <w:rPr>
            <w:rFonts w:ascii="Arial" w:eastAsia="Times New Roman" w:hAnsi="Arial" w:cs="Arial"/>
            <w:color w:val="000000"/>
            <w:sz w:val="22"/>
            <w:szCs w:val="22"/>
            <w:shd w:val="clear" w:color="auto" w:fill="FFFFFF"/>
          </w:rPr>
          <w:t>junior year</w:t>
        </w:r>
        <w:commentRangeEnd w:id="10"/>
        <w:r w:rsidR="005143FF">
          <w:rPr>
            <w:rStyle w:val="CommentReference"/>
          </w:rPr>
          <w:commentReference w:id="10"/>
        </w:r>
        <w:r w:rsidR="005143FF">
          <w:rPr>
            <w:rFonts w:ascii="Arial" w:eastAsia="Times New Roman" w:hAnsi="Arial" w:cs="Arial"/>
            <w:color w:val="000000"/>
            <w:sz w:val="22"/>
            <w:szCs w:val="22"/>
            <w:shd w:val="clear" w:color="auto" w:fill="FFFFFF"/>
          </w:rPr>
          <w:t>, I made</w:t>
        </w:r>
      </w:ins>
      <w:r w:rsidRPr="0040540F">
        <w:rPr>
          <w:rFonts w:ascii="Arial" w:eastAsia="Times New Roman" w:hAnsi="Arial" w:cs="Arial"/>
          <w:color w:val="000000"/>
          <w:sz w:val="22"/>
          <w:szCs w:val="22"/>
          <w:shd w:val="clear" w:color="auto" w:fill="FFFFFF"/>
        </w:rPr>
        <w:t xml:space="preserve"> an automatic animal feeder, which I developed to feed stray animals in Oman. After sketching the blueprint, I developed the first prototype in the Design &amp; Technology workshop at British School Muscat. Powered by a solar panel to take advantage of the abundant sunlight, this </w:t>
      </w:r>
      <w:del w:id="11" w:author="Johana Felicia" w:date="2022-11-24T23:52:00Z">
        <w:r w:rsidRPr="0040540F" w:rsidDel="00D45B8A">
          <w:rPr>
            <w:rFonts w:ascii="Arial" w:eastAsia="Times New Roman" w:hAnsi="Arial" w:cs="Arial"/>
            <w:color w:val="000000"/>
            <w:sz w:val="22"/>
            <w:szCs w:val="22"/>
            <w:shd w:val="clear" w:color="auto" w:fill="FFFFFF"/>
          </w:rPr>
          <w:delText>wood based</w:delText>
        </w:r>
      </w:del>
      <w:ins w:id="12" w:author="Johana Felicia" w:date="2022-11-24T23:52:00Z">
        <w:r w:rsidR="00D45B8A">
          <w:rPr>
            <w:rFonts w:ascii="Arial" w:eastAsia="Times New Roman" w:hAnsi="Arial" w:cs="Arial"/>
            <w:color w:val="000000"/>
            <w:sz w:val="22"/>
            <w:szCs w:val="22"/>
            <w:shd w:val="clear" w:color="auto" w:fill="FFFFFF"/>
          </w:rPr>
          <w:t>wood-based</w:t>
        </w:r>
      </w:ins>
      <w:r w:rsidRPr="0040540F">
        <w:rPr>
          <w:rFonts w:ascii="Arial" w:eastAsia="Times New Roman" w:hAnsi="Arial" w:cs="Arial"/>
          <w:color w:val="000000"/>
          <w:sz w:val="22"/>
          <w:szCs w:val="22"/>
          <w:shd w:val="clear" w:color="auto" w:fill="FFFFFF"/>
        </w:rPr>
        <w:t xml:space="preserve"> model boasted an Arduino Uno which uses </w:t>
      </w:r>
      <w:del w:id="13" w:author="Chiara Situmorang" w:date="2022-11-25T10:09:00Z">
        <w:r w:rsidRPr="0040540F" w:rsidDel="001503E8">
          <w:rPr>
            <w:rFonts w:ascii="Arial" w:eastAsia="Times New Roman" w:hAnsi="Arial" w:cs="Arial"/>
            <w:color w:val="000000"/>
            <w:sz w:val="22"/>
            <w:szCs w:val="22"/>
            <w:shd w:val="clear" w:color="auto" w:fill="FFFFFF"/>
          </w:rPr>
          <w:delText xml:space="preserve">the coding language of </w:delText>
        </w:r>
      </w:del>
      <w:r w:rsidRPr="0040540F">
        <w:rPr>
          <w:rFonts w:ascii="Arial" w:eastAsia="Times New Roman" w:hAnsi="Arial" w:cs="Arial"/>
          <w:color w:val="000000"/>
          <w:sz w:val="22"/>
          <w:szCs w:val="22"/>
          <w:shd w:val="clear" w:color="auto" w:fill="FFFFFF"/>
        </w:rPr>
        <w:t xml:space="preserve">C++. However, since </w:t>
      </w:r>
      <w:del w:id="14" w:author="Chiara Situmorang" w:date="2022-11-25T09:59:00Z">
        <w:r w:rsidRPr="0040540F" w:rsidDel="005143FF">
          <w:rPr>
            <w:rFonts w:ascii="Arial" w:eastAsia="Times New Roman" w:hAnsi="Arial" w:cs="Arial"/>
            <w:color w:val="000000"/>
            <w:sz w:val="22"/>
            <w:szCs w:val="22"/>
            <w:shd w:val="clear" w:color="auto" w:fill="FFFFFF"/>
          </w:rPr>
          <w:delText>there are more stray dogs that need food</w:delText>
        </w:r>
      </w:del>
      <w:ins w:id="15" w:author="Chiara Situmorang" w:date="2022-11-25T09:59:00Z">
        <w:r w:rsidR="005143FF">
          <w:rPr>
            <w:rFonts w:ascii="Arial" w:eastAsia="Times New Roman" w:hAnsi="Arial" w:cs="Arial"/>
            <w:color w:val="000000"/>
            <w:sz w:val="22"/>
            <w:szCs w:val="22"/>
            <w:shd w:val="clear" w:color="auto" w:fill="FFFFFF"/>
          </w:rPr>
          <w:t>I was more familiar with the stray animal situation</w:t>
        </w:r>
      </w:ins>
      <w:r w:rsidRPr="0040540F">
        <w:rPr>
          <w:rFonts w:ascii="Arial" w:eastAsia="Times New Roman" w:hAnsi="Arial" w:cs="Arial"/>
          <w:color w:val="000000"/>
          <w:sz w:val="22"/>
          <w:szCs w:val="22"/>
          <w:shd w:val="clear" w:color="auto" w:fill="FFFFFF"/>
        </w:rPr>
        <w:t xml:space="preserve"> in Indonesia, I </w:t>
      </w:r>
      <w:del w:id="16" w:author="Chiara Situmorang" w:date="2022-11-25T09:59:00Z">
        <w:r w:rsidRPr="0040540F" w:rsidDel="005143FF">
          <w:rPr>
            <w:rFonts w:ascii="Arial" w:eastAsia="Times New Roman" w:hAnsi="Arial" w:cs="Arial"/>
            <w:color w:val="000000"/>
            <w:sz w:val="22"/>
            <w:szCs w:val="22"/>
            <w:shd w:val="clear" w:color="auto" w:fill="FFFFFF"/>
          </w:rPr>
          <w:delText>thought it was better</w:delText>
        </w:r>
      </w:del>
      <w:ins w:id="17" w:author="Chiara Situmorang" w:date="2022-11-25T09:59:00Z">
        <w:r w:rsidR="005143FF">
          <w:rPr>
            <w:rFonts w:ascii="Arial" w:eastAsia="Times New Roman" w:hAnsi="Arial" w:cs="Arial"/>
            <w:color w:val="000000"/>
            <w:sz w:val="22"/>
            <w:szCs w:val="22"/>
            <w:shd w:val="clear" w:color="auto" w:fill="FFFFFF"/>
          </w:rPr>
          <w:t>decided</w:t>
        </w:r>
      </w:ins>
      <w:r w:rsidRPr="0040540F">
        <w:rPr>
          <w:rFonts w:ascii="Arial" w:eastAsia="Times New Roman" w:hAnsi="Arial" w:cs="Arial"/>
          <w:color w:val="000000"/>
          <w:sz w:val="22"/>
          <w:szCs w:val="22"/>
          <w:shd w:val="clear" w:color="auto" w:fill="FFFFFF"/>
        </w:rPr>
        <w:t xml:space="preserve"> to develop it further there. After contacting BAWABALI, one of the biggest shelters in Bali, I </w:t>
      </w:r>
      <w:del w:id="18" w:author="Chiara Situmorang" w:date="2022-11-25T10:06:00Z">
        <w:r w:rsidRPr="0040540F" w:rsidDel="000108F1">
          <w:rPr>
            <w:rFonts w:ascii="Arial" w:eastAsia="Times New Roman" w:hAnsi="Arial" w:cs="Arial"/>
            <w:color w:val="000000"/>
            <w:sz w:val="22"/>
            <w:szCs w:val="22"/>
            <w:shd w:val="clear" w:color="auto" w:fill="FFFFFF"/>
          </w:rPr>
          <w:delText xml:space="preserve">was able to </w:delText>
        </w:r>
      </w:del>
      <w:r w:rsidRPr="0040540F">
        <w:rPr>
          <w:rFonts w:ascii="Arial" w:eastAsia="Times New Roman" w:hAnsi="Arial" w:cs="Arial"/>
          <w:color w:val="000000"/>
          <w:sz w:val="22"/>
          <w:szCs w:val="22"/>
          <w:shd w:val="clear" w:color="auto" w:fill="FFFFFF"/>
        </w:rPr>
        <w:t>formulate</w:t>
      </w:r>
      <w:ins w:id="19" w:author="Chiara Situmorang" w:date="2022-11-25T10:06:00Z">
        <w:r w:rsidR="000108F1">
          <w:rPr>
            <w:rFonts w:ascii="Arial" w:eastAsia="Times New Roman" w:hAnsi="Arial" w:cs="Arial"/>
            <w:color w:val="000000"/>
            <w:sz w:val="22"/>
            <w:szCs w:val="22"/>
            <w:shd w:val="clear" w:color="auto" w:fill="FFFFFF"/>
          </w:rPr>
          <w:t>d</w:t>
        </w:r>
      </w:ins>
      <w:r w:rsidRPr="0040540F">
        <w:rPr>
          <w:rFonts w:ascii="Arial" w:eastAsia="Times New Roman" w:hAnsi="Arial" w:cs="Arial"/>
          <w:color w:val="000000"/>
          <w:sz w:val="22"/>
          <w:szCs w:val="22"/>
          <w:shd w:val="clear" w:color="auto" w:fill="FFFFFF"/>
        </w:rPr>
        <w:t xml:space="preserve"> a plan to give them a functional feeder. </w:t>
      </w:r>
      <w:del w:id="20" w:author="Johana Felicia" w:date="2022-11-24T23:54:00Z">
        <w:r w:rsidRPr="0040540F" w:rsidDel="00D45B8A">
          <w:rPr>
            <w:rFonts w:ascii="Arial" w:eastAsia="Times New Roman" w:hAnsi="Arial" w:cs="Arial"/>
            <w:color w:val="000000"/>
            <w:sz w:val="22"/>
            <w:szCs w:val="22"/>
            <w:shd w:val="clear" w:color="auto" w:fill="FFFFFF"/>
          </w:rPr>
          <w:delText>Computer Aided</w:delText>
        </w:r>
      </w:del>
      <w:ins w:id="21" w:author="Johana Felicia" w:date="2022-11-24T23:54:00Z">
        <w:r w:rsidR="00D45B8A">
          <w:rPr>
            <w:rFonts w:ascii="Arial" w:eastAsia="Times New Roman" w:hAnsi="Arial" w:cs="Arial"/>
            <w:color w:val="000000"/>
            <w:sz w:val="22"/>
            <w:szCs w:val="22"/>
            <w:shd w:val="clear" w:color="auto" w:fill="FFFFFF"/>
          </w:rPr>
          <w:t>Computer-Aided</w:t>
        </w:r>
      </w:ins>
      <w:r w:rsidRPr="0040540F">
        <w:rPr>
          <w:rFonts w:ascii="Arial" w:eastAsia="Times New Roman" w:hAnsi="Arial" w:cs="Arial"/>
          <w:color w:val="000000"/>
          <w:sz w:val="22"/>
          <w:szCs w:val="22"/>
          <w:shd w:val="clear" w:color="auto" w:fill="FFFFFF"/>
        </w:rPr>
        <w:t xml:space="preserve"> Design helped create a detailed 3D model to visualise the next prototype whilst eliminating the need for a workshop. This model tackled issues from the previous one as it was equipped with a larger food capacity and wider dispensation. Upon the final meeting with BAWABALI, the product was finished and implemented in their main shelter. After donating it, I started to work on the prototype for Oman. I concluded that the same blueprint </w:t>
      </w:r>
      <w:del w:id="22" w:author="Chiara Situmorang" w:date="2022-11-25T10:00:00Z">
        <w:r w:rsidRPr="0040540F" w:rsidDel="005143FF">
          <w:rPr>
            <w:rFonts w:ascii="Arial" w:eastAsia="Times New Roman" w:hAnsi="Arial" w:cs="Arial"/>
            <w:color w:val="000000"/>
            <w:sz w:val="22"/>
            <w:szCs w:val="22"/>
            <w:shd w:val="clear" w:color="auto" w:fill="FFFFFF"/>
          </w:rPr>
          <w:delText xml:space="preserve">will </w:delText>
        </w:r>
      </w:del>
      <w:ins w:id="23" w:author="Chiara Situmorang" w:date="2022-11-25T10:00:00Z">
        <w:r w:rsidR="005143FF">
          <w:rPr>
            <w:rFonts w:ascii="Arial" w:eastAsia="Times New Roman" w:hAnsi="Arial" w:cs="Arial"/>
            <w:color w:val="000000"/>
            <w:sz w:val="22"/>
            <w:szCs w:val="22"/>
            <w:shd w:val="clear" w:color="auto" w:fill="FFFFFF"/>
          </w:rPr>
          <w:t>can</w:t>
        </w:r>
        <w:r w:rsidR="005143FF" w:rsidRPr="0040540F">
          <w:rPr>
            <w:rFonts w:ascii="Arial" w:eastAsia="Times New Roman" w:hAnsi="Arial" w:cs="Arial"/>
            <w:color w:val="000000"/>
            <w:sz w:val="22"/>
            <w:szCs w:val="22"/>
            <w:shd w:val="clear" w:color="auto" w:fill="FFFFFF"/>
          </w:rPr>
          <w:t xml:space="preserve"> </w:t>
        </w:r>
      </w:ins>
      <w:r w:rsidRPr="0040540F">
        <w:rPr>
          <w:rFonts w:ascii="Arial" w:eastAsia="Times New Roman" w:hAnsi="Arial" w:cs="Arial"/>
          <w:color w:val="000000"/>
          <w:sz w:val="22"/>
          <w:szCs w:val="22"/>
          <w:shd w:val="clear" w:color="auto" w:fill="FFFFFF"/>
        </w:rPr>
        <w:t xml:space="preserve">be used but </w:t>
      </w:r>
      <w:ins w:id="24" w:author="Chiara Situmorang" w:date="2022-11-25T10:00:00Z">
        <w:r w:rsidR="005143FF">
          <w:rPr>
            <w:rFonts w:ascii="Arial" w:eastAsia="Times New Roman" w:hAnsi="Arial" w:cs="Arial"/>
            <w:color w:val="000000"/>
            <w:sz w:val="22"/>
            <w:szCs w:val="22"/>
            <w:shd w:val="clear" w:color="auto" w:fill="FFFFFF"/>
          </w:rPr>
          <w:t xml:space="preserve">that </w:t>
        </w:r>
      </w:ins>
      <w:r w:rsidRPr="0040540F">
        <w:rPr>
          <w:rFonts w:ascii="Arial" w:eastAsia="Times New Roman" w:hAnsi="Arial" w:cs="Arial"/>
          <w:color w:val="000000"/>
          <w:sz w:val="22"/>
          <w:szCs w:val="22"/>
          <w:shd w:val="clear" w:color="auto" w:fill="FFFFFF"/>
        </w:rPr>
        <w:t xml:space="preserve">a stronger wood </w:t>
      </w:r>
      <w:ins w:id="25" w:author="Chiara Situmorang" w:date="2022-11-25T10:00:00Z">
        <w:r w:rsidR="005143FF">
          <w:rPr>
            <w:rFonts w:ascii="Arial" w:eastAsia="Times New Roman" w:hAnsi="Arial" w:cs="Arial"/>
            <w:color w:val="000000"/>
            <w:sz w:val="22"/>
            <w:szCs w:val="22"/>
            <w:shd w:val="clear" w:color="auto" w:fill="FFFFFF"/>
          </w:rPr>
          <w:t>wa</w:t>
        </w:r>
      </w:ins>
      <w:del w:id="26" w:author="Chiara Situmorang" w:date="2022-11-25T10:00:00Z">
        <w:r w:rsidRPr="0040540F" w:rsidDel="005143FF">
          <w:rPr>
            <w:rFonts w:ascii="Arial" w:eastAsia="Times New Roman" w:hAnsi="Arial" w:cs="Arial"/>
            <w:color w:val="000000"/>
            <w:sz w:val="22"/>
            <w:szCs w:val="22"/>
            <w:shd w:val="clear" w:color="auto" w:fill="FFFFFF"/>
          </w:rPr>
          <w:delText>i</w:delText>
        </w:r>
      </w:del>
      <w:r w:rsidRPr="0040540F">
        <w:rPr>
          <w:rFonts w:ascii="Arial" w:eastAsia="Times New Roman" w:hAnsi="Arial" w:cs="Arial"/>
          <w:color w:val="000000"/>
          <w:sz w:val="22"/>
          <w:szCs w:val="22"/>
          <w:shd w:val="clear" w:color="auto" w:fill="FFFFFF"/>
        </w:rPr>
        <w:t>s necessary to withstand the high temperatures</w:t>
      </w:r>
      <w:ins w:id="27" w:author="Chiara Situmorang" w:date="2022-11-25T10:00:00Z">
        <w:r w:rsidR="005143FF">
          <w:rPr>
            <w:rFonts w:ascii="Arial" w:eastAsia="Times New Roman" w:hAnsi="Arial" w:cs="Arial"/>
            <w:color w:val="000000"/>
            <w:sz w:val="22"/>
            <w:szCs w:val="22"/>
            <w:shd w:val="clear" w:color="auto" w:fill="FFFFFF"/>
          </w:rPr>
          <w:t xml:space="preserve"> of the area</w:t>
        </w:r>
      </w:ins>
      <w:r w:rsidRPr="0040540F">
        <w:rPr>
          <w:rFonts w:ascii="Arial" w:eastAsia="Times New Roman" w:hAnsi="Arial" w:cs="Arial"/>
          <w:color w:val="000000"/>
          <w:sz w:val="22"/>
          <w:szCs w:val="22"/>
          <w:shd w:val="clear" w:color="auto" w:fill="FFFFFF"/>
        </w:rPr>
        <w:t xml:space="preserve">. </w:t>
      </w:r>
    </w:p>
    <w:p w14:paraId="73B1EC58" w14:textId="77777777" w:rsidR="0040540F" w:rsidRDefault="0040540F" w:rsidP="0040540F">
      <w:pPr>
        <w:rPr>
          <w:rFonts w:ascii="Arial" w:eastAsia="Times New Roman" w:hAnsi="Arial" w:cs="Arial"/>
          <w:color w:val="000000"/>
          <w:sz w:val="22"/>
          <w:szCs w:val="22"/>
          <w:shd w:val="clear" w:color="auto" w:fill="FFFFFF"/>
        </w:rPr>
      </w:pPr>
    </w:p>
    <w:p w14:paraId="1A8B9DD8" w14:textId="7AFA1842" w:rsidR="0040540F" w:rsidRDefault="0040540F" w:rsidP="0040540F">
      <w:pPr>
        <w:rPr>
          <w:rFonts w:ascii="Arial" w:eastAsia="Times New Roman" w:hAnsi="Arial" w:cs="Arial"/>
          <w:color w:val="000000"/>
          <w:sz w:val="22"/>
          <w:szCs w:val="22"/>
          <w:shd w:val="clear" w:color="auto" w:fill="FFFFFF"/>
        </w:rPr>
      </w:pPr>
      <w:r w:rsidRPr="0040540F">
        <w:rPr>
          <w:rFonts w:ascii="Arial" w:eastAsia="Times New Roman" w:hAnsi="Arial" w:cs="Arial"/>
          <w:color w:val="000000"/>
          <w:sz w:val="22"/>
          <w:szCs w:val="22"/>
          <w:shd w:val="clear" w:color="auto" w:fill="FFFFFF"/>
        </w:rPr>
        <w:t xml:space="preserve">To get a taste of </w:t>
      </w:r>
      <w:ins w:id="28" w:author="Johana Felicia" w:date="2022-11-25T00:05:00Z">
        <w:r w:rsidR="00814C47">
          <w:rPr>
            <w:rFonts w:ascii="Arial" w:eastAsia="Times New Roman" w:hAnsi="Arial" w:cs="Arial"/>
            <w:color w:val="000000"/>
            <w:sz w:val="22"/>
            <w:szCs w:val="22"/>
            <w:shd w:val="clear" w:color="auto" w:fill="FFFFFF"/>
          </w:rPr>
          <w:t xml:space="preserve">the </w:t>
        </w:r>
      </w:ins>
      <w:r w:rsidRPr="0040540F">
        <w:rPr>
          <w:rFonts w:ascii="Arial" w:eastAsia="Times New Roman" w:hAnsi="Arial" w:cs="Arial"/>
          <w:color w:val="000000"/>
          <w:sz w:val="22"/>
          <w:szCs w:val="22"/>
          <w:shd w:val="clear" w:color="auto" w:fill="FFFFFF"/>
        </w:rPr>
        <w:t xml:space="preserve">engineering </w:t>
      </w:r>
      <w:del w:id="29" w:author="Johana Felicia" w:date="2022-11-25T00:05:00Z">
        <w:r w:rsidRPr="0040540F" w:rsidDel="00814C47">
          <w:rPr>
            <w:rFonts w:ascii="Arial" w:eastAsia="Times New Roman" w:hAnsi="Arial" w:cs="Arial"/>
            <w:color w:val="000000"/>
            <w:sz w:val="22"/>
            <w:szCs w:val="22"/>
            <w:shd w:val="clear" w:color="auto" w:fill="FFFFFF"/>
          </w:rPr>
          <w:delText xml:space="preserve">in </w:delText>
        </w:r>
      </w:del>
      <w:r w:rsidRPr="0040540F">
        <w:rPr>
          <w:rFonts w:ascii="Arial" w:eastAsia="Times New Roman" w:hAnsi="Arial" w:cs="Arial"/>
          <w:color w:val="000000"/>
          <w:sz w:val="22"/>
          <w:szCs w:val="22"/>
          <w:shd w:val="clear" w:color="auto" w:fill="FFFFFF"/>
        </w:rPr>
        <w:t xml:space="preserve">industry, I did a summer internship at Gapura Liqua Solutions (GLS), a water treatment processing plant company. </w:t>
      </w:r>
      <w:commentRangeStart w:id="30"/>
      <w:del w:id="31" w:author="Chiara Situmorang" w:date="2022-11-25T10:05:00Z">
        <w:r w:rsidRPr="0040540F" w:rsidDel="005143FF">
          <w:rPr>
            <w:rFonts w:ascii="Arial" w:eastAsia="Times New Roman" w:hAnsi="Arial" w:cs="Arial"/>
            <w:color w:val="000000"/>
            <w:sz w:val="22"/>
            <w:szCs w:val="22"/>
            <w:shd w:val="clear" w:color="auto" w:fill="FFFFFF"/>
          </w:rPr>
          <w:delText xml:space="preserve">A physics project in school sparked this desire to understand the systems behind these plants. </w:delText>
        </w:r>
      </w:del>
      <w:r w:rsidRPr="0040540F">
        <w:rPr>
          <w:rFonts w:ascii="Arial" w:eastAsia="Times New Roman" w:hAnsi="Arial" w:cs="Arial"/>
          <w:color w:val="000000"/>
          <w:sz w:val="22"/>
          <w:szCs w:val="22"/>
          <w:shd w:val="clear" w:color="auto" w:fill="FFFFFF"/>
        </w:rPr>
        <w:t>Guided by mentors, I discovered that pipe flocculators bind unwanted substances in the water together to create 'floc particles' and in the DAF tanks</w:t>
      </w:r>
      <w:ins w:id="32" w:author="Johana Felicia" w:date="2022-11-24T23:56: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they rise up to the surface because of bubbles and are removed. This became </w:t>
      </w:r>
      <w:del w:id="33" w:author="Chiara Situmorang" w:date="2022-11-25T10:01:00Z">
        <w:r w:rsidRPr="0040540F" w:rsidDel="005143FF">
          <w:rPr>
            <w:rFonts w:ascii="Arial" w:eastAsia="Times New Roman" w:hAnsi="Arial" w:cs="Arial"/>
            <w:color w:val="000000"/>
            <w:sz w:val="22"/>
            <w:szCs w:val="22"/>
            <w:shd w:val="clear" w:color="auto" w:fill="FFFFFF"/>
          </w:rPr>
          <w:delText xml:space="preserve">more </w:delText>
        </w:r>
      </w:del>
      <w:r w:rsidRPr="0040540F">
        <w:rPr>
          <w:rFonts w:ascii="Arial" w:eastAsia="Times New Roman" w:hAnsi="Arial" w:cs="Arial"/>
          <w:color w:val="000000"/>
          <w:sz w:val="22"/>
          <w:szCs w:val="22"/>
          <w:shd w:val="clear" w:color="auto" w:fill="FFFFFF"/>
        </w:rPr>
        <w:t>clear</w:t>
      </w:r>
      <w:ins w:id="34" w:author="Chiara Situmorang" w:date="2022-11-25T10:01:00Z">
        <w:r w:rsidR="005143FF">
          <w:rPr>
            <w:rFonts w:ascii="Arial" w:eastAsia="Times New Roman" w:hAnsi="Arial" w:cs="Arial"/>
            <w:color w:val="000000"/>
            <w:sz w:val="22"/>
            <w:szCs w:val="22"/>
            <w:shd w:val="clear" w:color="auto" w:fill="FFFFFF"/>
          </w:rPr>
          <w:t>er</w:t>
        </w:r>
      </w:ins>
      <w:r w:rsidRPr="0040540F">
        <w:rPr>
          <w:rFonts w:ascii="Arial" w:eastAsia="Times New Roman" w:hAnsi="Arial" w:cs="Arial"/>
          <w:color w:val="000000"/>
          <w:sz w:val="22"/>
          <w:szCs w:val="22"/>
          <w:shd w:val="clear" w:color="auto" w:fill="FFFFFF"/>
        </w:rPr>
        <w:t xml:space="preserve"> when I saw these machines in action during </w:t>
      </w:r>
      <w:ins w:id="35" w:author="Chiara Situmorang" w:date="2022-11-25T10:01:00Z">
        <w:r w:rsidR="005143FF">
          <w:rPr>
            <w:rFonts w:ascii="Arial" w:eastAsia="Times New Roman" w:hAnsi="Arial" w:cs="Arial"/>
            <w:color w:val="000000"/>
            <w:sz w:val="22"/>
            <w:szCs w:val="22"/>
            <w:shd w:val="clear" w:color="auto" w:fill="FFFFFF"/>
          </w:rPr>
          <w:t>a</w:t>
        </w:r>
      </w:ins>
      <w:del w:id="36" w:author="Chiara Situmorang" w:date="2022-11-25T10:01:00Z">
        <w:r w:rsidRPr="0040540F" w:rsidDel="005143FF">
          <w:rPr>
            <w:rFonts w:ascii="Arial" w:eastAsia="Times New Roman" w:hAnsi="Arial" w:cs="Arial"/>
            <w:color w:val="000000"/>
            <w:sz w:val="22"/>
            <w:szCs w:val="22"/>
            <w:shd w:val="clear" w:color="auto" w:fill="FFFFFF"/>
          </w:rPr>
          <w:delText>the</w:delText>
        </w:r>
      </w:del>
      <w:r w:rsidRPr="0040540F">
        <w:rPr>
          <w:rFonts w:ascii="Arial" w:eastAsia="Times New Roman" w:hAnsi="Arial" w:cs="Arial"/>
          <w:color w:val="000000"/>
          <w:sz w:val="22"/>
          <w:szCs w:val="22"/>
          <w:shd w:val="clear" w:color="auto" w:fill="FFFFFF"/>
        </w:rPr>
        <w:t xml:space="preserve"> site visit to their newest plant in Jakarta. The sheer volume of the water passing through was impressive considering how compact the plant was. </w:t>
      </w:r>
      <w:commentRangeEnd w:id="30"/>
      <w:r w:rsidR="005143FF">
        <w:rPr>
          <w:rStyle w:val="CommentReference"/>
        </w:rPr>
        <w:commentReference w:id="30"/>
      </w:r>
      <w:r w:rsidRPr="0040540F">
        <w:rPr>
          <w:rFonts w:ascii="Arial" w:eastAsia="Times New Roman" w:hAnsi="Arial" w:cs="Arial"/>
          <w:color w:val="000000"/>
          <w:sz w:val="22"/>
          <w:szCs w:val="22"/>
          <w:shd w:val="clear" w:color="auto" w:fill="FFFFFF"/>
        </w:rPr>
        <w:t>I covered these sections in my report</w:t>
      </w:r>
      <w:ins w:id="37" w:author="Chiara Situmorang" w:date="2022-11-25T10:02:00Z">
        <w:r w:rsidR="005143FF">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where </w:t>
      </w:r>
      <w:del w:id="38" w:author="Chiara Situmorang" w:date="2022-11-25T10:02:00Z">
        <w:r w:rsidRPr="0040540F" w:rsidDel="005143FF">
          <w:rPr>
            <w:rFonts w:ascii="Arial" w:eastAsia="Times New Roman" w:hAnsi="Arial" w:cs="Arial"/>
            <w:color w:val="000000"/>
            <w:sz w:val="22"/>
            <w:szCs w:val="22"/>
            <w:shd w:val="clear" w:color="auto" w:fill="FFFFFF"/>
          </w:rPr>
          <w:delText>the main objective was</w:delText>
        </w:r>
      </w:del>
      <w:ins w:id="39" w:author="Chiara Situmorang" w:date="2022-11-25T10:02:00Z">
        <w:r w:rsidR="005143FF">
          <w:rPr>
            <w:rFonts w:ascii="Arial" w:eastAsia="Times New Roman" w:hAnsi="Arial" w:cs="Arial"/>
            <w:color w:val="000000"/>
            <w:sz w:val="22"/>
            <w:szCs w:val="22"/>
            <w:shd w:val="clear" w:color="auto" w:fill="FFFFFF"/>
          </w:rPr>
          <w:t>I had</w:t>
        </w:r>
      </w:ins>
      <w:r w:rsidRPr="0040540F">
        <w:rPr>
          <w:rFonts w:ascii="Arial" w:eastAsia="Times New Roman" w:hAnsi="Arial" w:cs="Arial"/>
          <w:color w:val="000000"/>
          <w:sz w:val="22"/>
          <w:szCs w:val="22"/>
          <w:shd w:val="clear" w:color="auto" w:fill="FFFFFF"/>
        </w:rPr>
        <w:t xml:space="preserve"> to determine whether GLS could reach their ultimate goal of a supply capacity of 1500 litres per second. I had the opportunity to present </w:t>
      </w:r>
      <w:ins w:id="40" w:author="Chiara Situmorang" w:date="2022-11-25T10:02:00Z">
        <w:r w:rsidR="005143FF">
          <w:rPr>
            <w:rFonts w:ascii="Arial" w:eastAsia="Times New Roman" w:hAnsi="Arial" w:cs="Arial"/>
            <w:color w:val="000000"/>
            <w:sz w:val="22"/>
            <w:szCs w:val="22"/>
            <w:shd w:val="clear" w:color="auto" w:fill="FFFFFF"/>
          </w:rPr>
          <w:t xml:space="preserve">this </w:t>
        </w:r>
      </w:ins>
      <w:r w:rsidRPr="0040540F">
        <w:rPr>
          <w:rFonts w:ascii="Arial" w:eastAsia="Times New Roman" w:hAnsi="Arial" w:cs="Arial"/>
          <w:color w:val="000000"/>
          <w:sz w:val="22"/>
          <w:szCs w:val="22"/>
          <w:shd w:val="clear" w:color="auto" w:fill="FFFFFF"/>
        </w:rPr>
        <w:t>to the CEO and engineering team</w:t>
      </w:r>
      <w:ins w:id="41" w:author="Chiara Situmorang" w:date="2022-11-25T10:02:00Z">
        <w:r w:rsidR="005143FF">
          <w:rPr>
            <w:rFonts w:ascii="Arial" w:eastAsia="Times New Roman" w:hAnsi="Arial" w:cs="Arial"/>
            <w:color w:val="000000"/>
            <w:sz w:val="22"/>
            <w:szCs w:val="22"/>
            <w:shd w:val="clear" w:color="auto" w:fill="FFFFFF"/>
          </w:rPr>
          <w:t>, and t</w:t>
        </w:r>
      </w:ins>
      <w:del w:id="42" w:author="Chiara Situmorang" w:date="2022-11-25T10:02:00Z">
        <w:r w:rsidRPr="0040540F" w:rsidDel="005143FF">
          <w:rPr>
            <w:rFonts w:ascii="Arial" w:eastAsia="Times New Roman" w:hAnsi="Arial" w:cs="Arial"/>
            <w:color w:val="000000"/>
            <w:sz w:val="22"/>
            <w:szCs w:val="22"/>
            <w:shd w:val="clear" w:color="auto" w:fill="FFFFFF"/>
          </w:rPr>
          <w:delText>. T</w:delText>
        </w:r>
      </w:del>
      <w:r w:rsidRPr="0040540F">
        <w:rPr>
          <w:rFonts w:ascii="Arial" w:eastAsia="Times New Roman" w:hAnsi="Arial" w:cs="Arial"/>
          <w:color w:val="000000"/>
          <w:sz w:val="22"/>
          <w:szCs w:val="22"/>
          <w:shd w:val="clear" w:color="auto" w:fill="FFFFFF"/>
        </w:rPr>
        <w:t xml:space="preserve">hey admired my evaluation of their new Activated Media Filter as it contributed to increasing the efficiency and the environmentally friendly aspect of the plant. </w:t>
      </w:r>
    </w:p>
    <w:p w14:paraId="390DA28B" w14:textId="77777777" w:rsidR="0040540F" w:rsidRDefault="0040540F" w:rsidP="0040540F">
      <w:pPr>
        <w:rPr>
          <w:rFonts w:ascii="Arial" w:eastAsia="Times New Roman" w:hAnsi="Arial" w:cs="Arial"/>
          <w:color w:val="000000"/>
          <w:sz w:val="22"/>
          <w:szCs w:val="22"/>
          <w:shd w:val="clear" w:color="auto" w:fill="FFFFFF"/>
        </w:rPr>
      </w:pPr>
    </w:p>
    <w:p w14:paraId="194F0192" w14:textId="497A5A81"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 xml:space="preserve">Although individual work has helped me acquire </w:t>
      </w:r>
      <w:ins w:id="43" w:author="Chiara Situmorang" w:date="2022-11-25T10:02:00Z">
        <w:r w:rsidR="005143FF">
          <w:rPr>
            <w:rFonts w:ascii="Arial" w:eastAsia="Times New Roman" w:hAnsi="Arial" w:cs="Arial"/>
            <w:color w:val="000000"/>
            <w:sz w:val="22"/>
            <w:szCs w:val="22"/>
            <w:shd w:val="clear" w:color="auto" w:fill="FFFFFF"/>
          </w:rPr>
          <w:t xml:space="preserve">technical </w:t>
        </w:r>
      </w:ins>
      <w:r w:rsidRPr="0040540F">
        <w:rPr>
          <w:rFonts w:ascii="Arial" w:eastAsia="Times New Roman" w:hAnsi="Arial" w:cs="Arial"/>
          <w:color w:val="000000"/>
          <w:sz w:val="22"/>
          <w:szCs w:val="22"/>
          <w:shd w:val="clear" w:color="auto" w:fill="FFFFFF"/>
        </w:rPr>
        <w:t xml:space="preserve">knowledge, I </w:t>
      </w:r>
      <w:commentRangeStart w:id="44"/>
      <w:commentRangeStart w:id="45"/>
      <w:r w:rsidRPr="0040540F">
        <w:rPr>
          <w:rFonts w:ascii="Arial" w:eastAsia="Times New Roman" w:hAnsi="Arial" w:cs="Arial"/>
          <w:color w:val="000000"/>
          <w:sz w:val="22"/>
          <w:szCs w:val="22"/>
          <w:shd w:val="clear" w:color="auto" w:fill="FFFFFF"/>
        </w:rPr>
        <w:t>also hold great value in teamwork</w:t>
      </w:r>
      <w:commentRangeEnd w:id="44"/>
      <w:r w:rsidR="00814C47">
        <w:rPr>
          <w:rStyle w:val="CommentReference"/>
        </w:rPr>
        <w:commentReference w:id="44"/>
      </w:r>
      <w:commentRangeEnd w:id="45"/>
      <w:r w:rsidR="000108F1">
        <w:rPr>
          <w:rStyle w:val="CommentReference"/>
        </w:rPr>
        <w:commentReference w:id="45"/>
      </w:r>
      <w:r w:rsidRPr="0040540F">
        <w:rPr>
          <w:rFonts w:ascii="Arial" w:eastAsia="Times New Roman" w:hAnsi="Arial" w:cs="Arial"/>
          <w:color w:val="000000"/>
          <w:sz w:val="22"/>
          <w:szCs w:val="22"/>
          <w:shd w:val="clear" w:color="auto" w:fill="FFFFFF"/>
        </w:rPr>
        <w:t xml:space="preserve">. </w:t>
      </w:r>
      <w:commentRangeStart w:id="46"/>
      <w:r w:rsidRPr="0040540F">
        <w:rPr>
          <w:rFonts w:ascii="Arial" w:eastAsia="Times New Roman" w:hAnsi="Arial" w:cs="Arial"/>
          <w:color w:val="000000"/>
          <w:sz w:val="22"/>
          <w:szCs w:val="22"/>
          <w:shd w:val="clear" w:color="auto" w:fill="FFFFFF"/>
        </w:rPr>
        <w:t>During the DofE Bronze expedition, my team had our own responsibilities and handled them to achieve the optimal camping experience</w:t>
      </w:r>
      <w:commentRangeEnd w:id="46"/>
      <w:r w:rsidR="000108F1">
        <w:rPr>
          <w:rStyle w:val="CommentReference"/>
        </w:rPr>
        <w:commentReference w:id="46"/>
      </w:r>
      <w:r w:rsidRPr="0040540F">
        <w:rPr>
          <w:rFonts w:ascii="Arial" w:eastAsia="Times New Roman" w:hAnsi="Arial" w:cs="Arial"/>
          <w:color w:val="000000"/>
          <w:sz w:val="22"/>
          <w:szCs w:val="22"/>
          <w:shd w:val="clear" w:color="auto" w:fill="FFFFFF"/>
        </w:rPr>
        <w:t xml:space="preserve">. As well as learning fundamental teamwork skills in my DofE expedition, I was able to focus on crucial organisational skills during my volunteering where </w:t>
      </w:r>
      <w:commentRangeStart w:id="47"/>
      <w:commentRangeStart w:id="48"/>
      <w:r w:rsidRPr="0040540F">
        <w:rPr>
          <w:rFonts w:ascii="Arial" w:eastAsia="Times New Roman" w:hAnsi="Arial" w:cs="Arial"/>
          <w:color w:val="000000"/>
          <w:sz w:val="22"/>
          <w:szCs w:val="22"/>
          <w:shd w:val="clear" w:color="auto" w:fill="FFFFFF"/>
        </w:rPr>
        <w:t>I helped the librarian clean and rearrange books</w:t>
      </w:r>
      <w:commentRangeEnd w:id="47"/>
      <w:r w:rsidR="00814C47">
        <w:rPr>
          <w:rStyle w:val="CommentReference"/>
        </w:rPr>
        <w:commentReference w:id="47"/>
      </w:r>
      <w:commentRangeEnd w:id="48"/>
      <w:r w:rsidR="00814C47">
        <w:rPr>
          <w:rStyle w:val="CommentReference"/>
        </w:rPr>
        <w:commentReference w:id="48"/>
      </w:r>
      <w:r w:rsidRPr="0040540F">
        <w:rPr>
          <w:rFonts w:ascii="Arial" w:eastAsia="Times New Roman" w:hAnsi="Arial" w:cs="Arial"/>
          <w:color w:val="000000"/>
          <w:sz w:val="22"/>
          <w:szCs w:val="22"/>
          <w:shd w:val="clear" w:color="auto" w:fill="FFFFFF"/>
        </w:rPr>
        <w:t>.</w:t>
      </w:r>
    </w:p>
    <w:p w14:paraId="06FBF869" w14:textId="77777777" w:rsidR="0040540F" w:rsidRPr="0040540F" w:rsidRDefault="0040540F" w:rsidP="0040540F">
      <w:pPr>
        <w:rPr>
          <w:rFonts w:ascii="Times New Roman" w:eastAsia="Times New Roman" w:hAnsi="Times New Roman" w:cs="Times New Roman"/>
        </w:rPr>
      </w:pPr>
    </w:p>
    <w:p w14:paraId="0B759ABB" w14:textId="3305DAF9" w:rsidR="0040540F" w:rsidRPr="0040540F" w:rsidRDefault="0040540F" w:rsidP="0040540F">
      <w:pPr>
        <w:rPr>
          <w:rFonts w:ascii="Times New Roman" w:eastAsia="Times New Roman" w:hAnsi="Times New Roman" w:cs="Times New Roman"/>
        </w:rPr>
      </w:pPr>
      <w:del w:id="49" w:author="Chiara Situmorang" w:date="2022-11-25T10:08:00Z">
        <w:r w:rsidRPr="0040540F" w:rsidDel="000108F1">
          <w:rPr>
            <w:rFonts w:ascii="Arial" w:eastAsia="Times New Roman" w:hAnsi="Arial" w:cs="Arial"/>
            <w:color w:val="000000"/>
            <w:sz w:val="22"/>
            <w:szCs w:val="22"/>
            <w:shd w:val="clear" w:color="auto" w:fill="FFFFFF"/>
          </w:rPr>
          <w:delText xml:space="preserve">Consequently, </w:delText>
        </w:r>
      </w:del>
      <w:r w:rsidRPr="0040540F">
        <w:rPr>
          <w:rFonts w:ascii="Arial" w:eastAsia="Times New Roman" w:hAnsi="Arial" w:cs="Arial"/>
          <w:color w:val="000000"/>
          <w:sz w:val="22"/>
          <w:szCs w:val="22"/>
          <w:shd w:val="clear" w:color="auto" w:fill="FFFFFF"/>
        </w:rPr>
        <w:t xml:space="preserve">I look forward to learning about other aspects </w:t>
      </w:r>
      <w:del w:id="50" w:author="Johana Felicia" w:date="2022-11-25T00:00:00Z">
        <w:r w:rsidRPr="0040540F" w:rsidDel="004A1807">
          <w:rPr>
            <w:rFonts w:ascii="Arial" w:eastAsia="Times New Roman" w:hAnsi="Arial" w:cs="Arial"/>
            <w:color w:val="000000"/>
            <w:sz w:val="22"/>
            <w:szCs w:val="22"/>
            <w:shd w:val="clear" w:color="auto" w:fill="FFFFFF"/>
          </w:rPr>
          <w:delText>in</w:delText>
        </w:r>
      </w:del>
      <w:ins w:id="51" w:author="Johana Felicia" w:date="2022-11-25T00:00:00Z">
        <w:r w:rsidR="004A1807">
          <w:rPr>
            <w:rFonts w:ascii="Arial" w:eastAsia="Times New Roman" w:hAnsi="Arial" w:cs="Arial"/>
            <w:color w:val="000000"/>
            <w:sz w:val="22"/>
            <w:szCs w:val="22"/>
            <w:shd w:val="clear" w:color="auto" w:fill="FFFFFF"/>
          </w:rPr>
          <w:t>of</w:t>
        </w:r>
      </w:ins>
      <w:r w:rsidRPr="0040540F">
        <w:rPr>
          <w:rFonts w:ascii="Arial" w:eastAsia="Times New Roman" w:hAnsi="Arial" w:cs="Arial"/>
          <w:color w:val="000000"/>
          <w:sz w:val="22"/>
          <w:szCs w:val="22"/>
          <w:shd w:val="clear" w:color="auto" w:fill="FFFFFF"/>
        </w:rPr>
        <w:t xml:space="preserve"> thermodynamics and fluid mechanics </w:t>
      </w:r>
      <w:del w:id="52" w:author="Chiara Situmorang" w:date="2022-11-25T10:08:00Z">
        <w:r w:rsidRPr="0040540F" w:rsidDel="000108F1">
          <w:rPr>
            <w:rFonts w:ascii="Arial" w:eastAsia="Times New Roman" w:hAnsi="Arial" w:cs="Arial"/>
            <w:color w:val="000000"/>
            <w:sz w:val="22"/>
            <w:szCs w:val="22"/>
            <w:shd w:val="clear" w:color="auto" w:fill="FFFFFF"/>
          </w:rPr>
          <w:delText>because both are important concepts for</w:delText>
        </w:r>
      </w:del>
      <w:ins w:id="53" w:author="Chiara Situmorang" w:date="2022-11-25T10:08:00Z">
        <w:r w:rsidR="000108F1">
          <w:rPr>
            <w:rFonts w:ascii="Arial" w:eastAsia="Times New Roman" w:hAnsi="Arial" w:cs="Arial"/>
            <w:color w:val="000000"/>
            <w:sz w:val="22"/>
            <w:szCs w:val="22"/>
            <w:shd w:val="clear" w:color="auto" w:fill="FFFFFF"/>
          </w:rPr>
          <w:t>so I can</w:t>
        </w:r>
      </w:ins>
      <w:r w:rsidRPr="0040540F">
        <w:rPr>
          <w:rFonts w:ascii="Arial" w:eastAsia="Times New Roman" w:hAnsi="Arial" w:cs="Arial"/>
          <w:color w:val="000000"/>
          <w:sz w:val="22"/>
          <w:szCs w:val="22"/>
          <w:shd w:val="clear" w:color="auto" w:fill="FFFFFF"/>
        </w:rPr>
        <w:t xml:space="preserve"> improv</w:t>
      </w:r>
      <w:ins w:id="54" w:author="Chiara Situmorang" w:date="2022-11-25T10:08:00Z">
        <w:r w:rsidR="000108F1">
          <w:rPr>
            <w:rFonts w:ascii="Arial" w:eastAsia="Times New Roman" w:hAnsi="Arial" w:cs="Arial"/>
            <w:color w:val="000000"/>
            <w:sz w:val="22"/>
            <w:szCs w:val="22"/>
            <w:shd w:val="clear" w:color="auto" w:fill="FFFFFF"/>
          </w:rPr>
          <w:t>e</w:t>
        </w:r>
      </w:ins>
      <w:del w:id="55" w:author="Chiara Situmorang" w:date="2022-11-25T10:08:00Z">
        <w:r w:rsidRPr="0040540F" w:rsidDel="000108F1">
          <w:rPr>
            <w:rFonts w:ascii="Arial" w:eastAsia="Times New Roman" w:hAnsi="Arial" w:cs="Arial"/>
            <w:color w:val="000000"/>
            <w:sz w:val="22"/>
            <w:szCs w:val="22"/>
            <w:shd w:val="clear" w:color="auto" w:fill="FFFFFF"/>
          </w:rPr>
          <w:delText>ing</w:delText>
        </w:r>
      </w:del>
      <w:r w:rsidRPr="0040540F">
        <w:rPr>
          <w:rFonts w:ascii="Arial" w:eastAsia="Times New Roman" w:hAnsi="Arial" w:cs="Arial"/>
          <w:color w:val="000000"/>
          <w:sz w:val="22"/>
          <w:szCs w:val="22"/>
          <w:shd w:val="clear" w:color="auto" w:fill="FFFFFF"/>
        </w:rPr>
        <w:t xml:space="preserve"> renewable energies</w:t>
      </w:r>
      <w:del w:id="56" w:author="Chiara Situmorang" w:date="2022-11-25T10:08:00Z">
        <w:r w:rsidRPr="0040540F" w:rsidDel="000108F1">
          <w:rPr>
            <w:rFonts w:ascii="Arial" w:eastAsia="Times New Roman" w:hAnsi="Arial" w:cs="Arial"/>
            <w:color w:val="000000"/>
            <w:sz w:val="22"/>
            <w:szCs w:val="22"/>
            <w:shd w:val="clear" w:color="auto" w:fill="FFFFFF"/>
          </w:rPr>
          <w:delText>. This directly tackles the main issue of efficiency because it would help increase the viability</w:delText>
        </w:r>
      </w:del>
      <w:ins w:id="57" w:author="Chiara Situmorang" w:date="2022-11-25T10:08:00Z">
        <w:r w:rsidR="000108F1">
          <w:rPr>
            <w:rFonts w:ascii="Arial" w:eastAsia="Times New Roman" w:hAnsi="Arial" w:cs="Arial"/>
            <w:color w:val="000000"/>
            <w:sz w:val="22"/>
            <w:szCs w:val="22"/>
            <w:shd w:val="clear" w:color="auto" w:fill="FFFFFF"/>
          </w:rPr>
          <w:t xml:space="preserve"> by increasing viability and efficiency</w:t>
        </w:r>
      </w:ins>
      <w:r w:rsidRPr="0040540F">
        <w:rPr>
          <w:rFonts w:ascii="Arial" w:eastAsia="Times New Roman" w:hAnsi="Arial" w:cs="Arial"/>
          <w:color w:val="000000"/>
          <w:sz w:val="22"/>
          <w:szCs w:val="22"/>
          <w:shd w:val="clear" w:color="auto" w:fill="FFFFFF"/>
        </w:rPr>
        <w:t xml:space="preserve">. I plan to work in the renewable energy industry to develop a device capable of utilising as much useful energy from energy transfers. I think this is crucial as it paves </w:t>
      </w:r>
      <w:del w:id="58" w:author="Johana Felicia" w:date="2022-11-25T00:01:00Z">
        <w:r w:rsidRPr="0040540F" w:rsidDel="004A1807">
          <w:rPr>
            <w:rFonts w:ascii="Arial" w:eastAsia="Times New Roman" w:hAnsi="Arial" w:cs="Arial"/>
            <w:color w:val="000000"/>
            <w:sz w:val="22"/>
            <w:szCs w:val="22"/>
            <w:shd w:val="clear" w:color="auto" w:fill="FFFFFF"/>
          </w:rPr>
          <w:delText>a</w:delText>
        </w:r>
      </w:del>
      <w:ins w:id="59" w:author="Johana Felicia" w:date="2022-11-25T00:01:00Z">
        <w:r w:rsidR="004A1807">
          <w:rPr>
            <w:rFonts w:ascii="Arial" w:eastAsia="Times New Roman" w:hAnsi="Arial" w:cs="Arial"/>
            <w:color w:val="000000"/>
            <w:sz w:val="22"/>
            <w:szCs w:val="22"/>
            <w:shd w:val="clear" w:color="auto" w:fill="FFFFFF"/>
          </w:rPr>
          <w:t>the</w:t>
        </w:r>
      </w:ins>
      <w:r w:rsidRPr="0040540F">
        <w:rPr>
          <w:rFonts w:ascii="Arial" w:eastAsia="Times New Roman" w:hAnsi="Arial" w:cs="Arial"/>
          <w:color w:val="000000"/>
          <w:sz w:val="22"/>
          <w:szCs w:val="22"/>
          <w:shd w:val="clear" w:color="auto" w:fill="FFFFFF"/>
        </w:rPr>
        <w:t xml:space="preserve"> way to make renewable energy implementation more feasible</w:t>
      </w:r>
      <w:ins w:id="60" w:author="Chiara Situmorang" w:date="2022-11-25T10:09:00Z">
        <w:r w:rsidR="000108F1">
          <w:rPr>
            <w:rFonts w:ascii="Arial" w:eastAsia="Times New Roman" w:hAnsi="Arial" w:cs="Arial"/>
            <w:color w:val="000000"/>
            <w:sz w:val="22"/>
            <w:szCs w:val="22"/>
            <w:shd w:val="clear" w:color="auto" w:fill="FFFFFF"/>
          </w:rPr>
          <w:t xml:space="preserve">, </w:t>
        </w:r>
      </w:ins>
      <w:del w:id="61" w:author="Chiara Situmorang" w:date="2022-11-25T10:09:00Z">
        <w:r w:rsidRPr="0040540F" w:rsidDel="000108F1">
          <w:rPr>
            <w:rFonts w:ascii="Arial" w:eastAsia="Times New Roman" w:hAnsi="Arial" w:cs="Arial"/>
            <w:color w:val="000000"/>
            <w:sz w:val="22"/>
            <w:szCs w:val="22"/>
            <w:shd w:val="clear" w:color="auto" w:fill="FFFFFF"/>
          </w:rPr>
          <w:delText xml:space="preserve">. It would </w:delText>
        </w:r>
      </w:del>
      <w:r w:rsidRPr="0040540F">
        <w:rPr>
          <w:rFonts w:ascii="Arial" w:eastAsia="Times New Roman" w:hAnsi="Arial" w:cs="Arial"/>
          <w:color w:val="000000"/>
          <w:sz w:val="22"/>
          <w:szCs w:val="22"/>
          <w:shd w:val="clear" w:color="auto" w:fill="FFFFFF"/>
        </w:rPr>
        <w:t>reduc</w:t>
      </w:r>
      <w:ins w:id="62" w:author="Chiara Situmorang" w:date="2022-11-25T10:09:00Z">
        <w:r w:rsidR="000108F1">
          <w:rPr>
            <w:rFonts w:ascii="Arial" w:eastAsia="Times New Roman" w:hAnsi="Arial" w:cs="Arial"/>
            <w:color w:val="000000"/>
            <w:sz w:val="22"/>
            <w:szCs w:val="22"/>
            <w:shd w:val="clear" w:color="auto" w:fill="FFFFFF"/>
          </w:rPr>
          <w:t>ing</w:t>
        </w:r>
      </w:ins>
      <w:del w:id="63" w:author="Chiara Situmorang" w:date="2022-11-25T10:09:00Z">
        <w:r w:rsidRPr="0040540F" w:rsidDel="000108F1">
          <w:rPr>
            <w:rFonts w:ascii="Arial" w:eastAsia="Times New Roman" w:hAnsi="Arial" w:cs="Arial"/>
            <w:color w:val="000000"/>
            <w:sz w:val="22"/>
            <w:szCs w:val="22"/>
            <w:shd w:val="clear" w:color="auto" w:fill="FFFFFF"/>
          </w:rPr>
          <w:delText>e</w:delText>
        </w:r>
      </w:del>
      <w:r w:rsidRPr="0040540F">
        <w:rPr>
          <w:rFonts w:ascii="Arial" w:eastAsia="Times New Roman" w:hAnsi="Arial" w:cs="Arial"/>
          <w:color w:val="000000"/>
          <w:sz w:val="22"/>
          <w:szCs w:val="22"/>
          <w:shd w:val="clear" w:color="auto" w:fill="FFFFFF"/>
        </w:rPr>
        <w:t xml:space="preserve"> greenhouse gases</w:t>
      </w:r>
      <w:ins w:id="64" w:author="Johana Felicia" w:date="2022-11-25T00:02: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w:t>
      </w:r>
      <w:ins w:id="65" w:author="Chiara Situmorang" w:date="2022-11-25T10:09:00Z">
        <w:r w:rsidR="000108F1">
          <w:rPr>
            <w:rFonts w:ascii="Arial" w:eastAsia="Times New Roman" w:hAnsi="Arial" w:cs="Arial"/>
            <w:color w:val="000000"/>
            <w:sz w:val="22"/>
            <w:szCs w:val="22"/>
            <w:shd w:val="clear" w:color="auto" w:fill="FFFFFF"/>
          </w:rPr>
          <w:t xml:space="preserve">and </w:t>
        </w:r>
      </w:ins>
      <w:r w:rsidRPr="0040540F">
        <w:rPr>
          <w:rFonts w:ascii="Arial" w:eastAsia="Times New Roman" w:hAnsi="Arial" w:cs="Arial"/>
          <w:color w:val="000000"/>
          <w:sz w:val="22"/>
          <w:szCs w:val="22"/>
          <w:shd w:val="clear" w:color="auto" w:fill="FFFFFF"/>
        </w:rPr>
        <w:t>thus</w:t>
      </w:r>
      <w:ins w:id="66" w:author="Johana Felicia" w:date="2022-11-25T00:02:00Z">
        <w:r w:rsidR="004A1807">
          <w:rPr>
            <w:rFonts w:ascii="Arial" w:eastAsia="Times New Roman" w:hAnsi="Arial" w:cs="Arial"/>
            <w:color w:val="000000"/>
            <w:sz w:val="22"/>
            <w:szCs w:val="22"/>
            <w:shd w:val="clear" w:color="auto" w:fill="FFFFFF"/>
          </w:rPr>
          <w:t>,</w:t>
        </w:r>
      </w:ins>
      <w:r w:rsidRPr="0040540F">
        <w:rPr>
          <w:rFonts w:ascii="Arial" w:eastAsia="Times New Roman" w:hAnsi="Arial" w:cs="Arial"/>
          <w:color w:val="000000"/>
          <w:sz w:val="22"/>
          <w:szCs w:val="22"/>
          <w:shd w:val="clear" w:color="auto" w:fill="FFFFFF"/>
        </w:rPr>
        <w:t xml:space="preserve"> contributing to solving the impending problem of global warming. This would give me a chance to help Indonesia as 25% of the country is projected to be underwater by 2050.</w:t>
      </w:r>
    </w:p>
    <w:p w14:paraId="39BDAF75" w14:textId="77777777" w:rsidR="0040540F" w:rsidRPr="0040540F" w:rsidRDefault="0040540F" w:rsidP="0040540F">
      <w:pPr>
        <w:rPr>
          <w:rFonts w:ascii="Times New Roman" w:eastAsia="Times New Roman" w:hAnsi="Times New Roman" w:cs="Times New Roman"/>
        </w:rPr>
      </w:pPr>
    </w:p>
    <w:p w14:paraId="07B8E5C3" w14:textId="77777777" w:rsidR="005E3C66" w:rsidRDefault="005E3C66"/>
    <w:sectPr w:rsidR="005E3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iara Situmorang" w:date="2022-11-25T09:57:00Z" w:initials="CS">
    <w:p w14:paraId="18487EDE" w14:textId="77777777" w:rsidR="005143FF" w:rsidRDefault="005143FF" w:rsidP="00B819A0">
      <w:r>
        <w:rPr>
          <w:rStyle w:val="CommentReference"/>
        </w:rPr>
        <w:annotationRef/>
      </w:r>
      <w:r>
        <w:rPr>
          <w:sz w:val="20"/>
          <w:szCs w:val="20"/>
        </w:rPr>
        <w:t>fill in with when you did this</w:t>
      </w:r>
    </w:p>
  </w:comment>
  <w:comment w:id="30" w:author="Chiara Situmorang" w:date="2022-11-25T10:05:00Z" w:initials="CS">
    <w:p w14:paraId="6C3DB48C" w14:textId="77777777" w:rsidR="005143FF" w:rsidRDefault="005143FF" w:rsidP="00993E0B">
      <w:r>
        <w:rPr>
          <w:rStyle w:val="CommentReference"/>
        </w:rPr>
        <w:annotationRef/>
      </w:r>
      <w:r>
        <w:rPr>
          <w:sz w:val="20"/>
          <w:szCs w:val="20"/>
        </w:rPr>
        <w:t>How is this relevant to your report?</w:t>
      </w:r>
    </w:p>
  </w:comment>
  <w:comment w:id="44" w:author="Johana Felicia" w:date="2022-11-25T00:11:00Z" w:initials="JF">
    <w:p w14:paraId="7C05B786" w14:textId="76C214C2" w:rsidR="00814C47" w:rsidRDefault="00814C47" w:rsidP="00B121A8">
      <w:r>
        <w:rPr>
          <w:rStyle w:val="CommentReference"/>
        </w:rPr>
        <w:annotationRef/>
      </w:r>
      <w:r>
        <w:rPr>
          <w:sz w:val="20"/>
          <w:szCs w:val="20"/>
        </w:rPr>
        <w:t xml:space="preserve">How so? Why do you hold great value in teamwork? </w:t>
      </w:r>
    </w:p>
  </w:comment>
  <w:comment w:id="45" w:author="Chiara Situmorang" w:date="2022-11-25T10:07:00Z" w:initials="CS">
    <w:p w14:paraId="21F964FD" w14:textId="77777777" w:rsidR="000108F1" w:rsidRDefault="000108F1" w:rsidP="00AE5797">
      <w:r>
        <w:rPr>
          <w:rStyle w:val="CommentReference"/>
        </w:rPr>
        <w:annotationRef/>
      </w:r>
      <w:r>
        <w:rPr>
          <w:sz w:val="20"/>
          <w:szCs w:val="20"/>
        </w:rPr>
        <w:t>As in, why is teamwork important for your intended major/career path?</w:t>
      </w:r>
    </w:p>
  </w:comment>
  <w:comment w:id="46" w:author="Chiara Situmorang" w:date="2022-11-25T10:07:00Z" w:initials="CS">
    <w:p w14:paraId="73993472" w14:textId="77777777" w:rsidR="000108F1" w:rsidRDefault="000108F1" w:rsidP="00E75442">
      <w:r>
        <w:rPr>
          <w:rStyle w:val="CommentReference"/>
        </w:rPr>
        <w:annotationRef/>
      </w:r>
      <w:r>
        <w:rPr>
          <w:sz w:val="20"/>
          <w:szCs w:val="20"/>
        </w:rPr>
        <w:t>What is this expedition? What were you expected to do?</w:t>
      </w:r>
    </w:p>
  </w:comment>
  <w:comment w:id="47" w:author="Johana Felicia" w:date="2022-11-25T00:12:00Z" w:initials="JF">
    <w:p w14:paraId="1FDDE37C" w14:textId="4F20C3B5" w:rsidR="00814C47" w:rsidRDefault="00814C47" w:rsidP="00380E2E">
      <w:r>
        <w:rPr>
          <w:rStyle w:val="CommentReference"/>
        </w:rPr>
        <w:annotationRef/>
      </w:r>
      <w:r>
        <w:rPr>
          <w:sz w:val="20"/>
          <w:szCs w:val="20"/>
        </w:rPr>
        <w:t xml:space="preserve">Is this still a part of the DofE expedition? </w:t>
      </w:r>
    </w:p>
  </w:comment>
  <w:comment w:id="48" w:author="Johana Felicia" w:date="2022-11-25T00:14:00Z" w:initials="JF">
    <w:p w14:paraId="4D80CB3B" w14:textId="77777777" w:rsidR="00814C47" w:rsidRDefault="00814C47" w:rsidP="00FD5143">
      <w:r>
        <w:rPr>
          <w:rStyle w:val="CommentReference"/>
        </w:rPr>
        <w:annotationRef/>
      </w:r>
      <w:r>
        <w:rPr>
          <w:sz w:val="20"/>
          <w:szCs w:val="20"/>
        </w:rPr>
        <w:t>Is there a way to somehow cut down some parts of your 2nd and 3rd paragraphs? I think this paragraph could be elaborated further. For example, you could share what kind of responsibilities did you hold or how did you contribute to the team? Also, how will these skills be useful for your future goals or for your time at university while pursuing the degree?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87EDE" w15:done="0"/>
  <w15:commentEx w15:paraId="6C3DB48C" w15:done="0"/>
  <w15:commentEx w15:paraId="7C05B786" w15:done="0"/>
  <w15:commentEx w15:paraId="21F964FD" w15:paraIdParent="7C05B786" w15:done="0"/>
  <w15:commentEx w15:paraId="73993472" w15:done="0"/>
  <w15:commentEx w15:paraId="1FDDE37C" w15:done="0"/>
  <w15:commentEx w15:paraId="4D80CB3B" w15:paraIdParent="1FDDE3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101B" w16cex:dateUtc="2022-11-25T02:57:00Z"/>
  <w16cex:commentExtensible w16cex:durableId="272B11FC" w16cex:dateUtc="2022-11-25T03:05:00Z"/>
  <w16cex:commentExtensible w16cex:durableId="272A86B4" w16cex:dateUtc="2022-11-24T17:11:00Z"/>
  <w16cex:commentExtensible w16cex:durableId="272B125D" w16cex:dateUtc="2022-11-25T03:07:00Z"/>
  <w16cex:commentExtensible w16cex:durableId="272B126F" w16cex:dateUtc="2022-11-25T03:07:00Z"/>
  <w16cex:commentExtensible w16cex:durableId="272A86E6" w16cex:dateUtc="2022-11-24T17:12:00Z"/>
  <w16cex:commentExtensible w16cex:durableId="272A8771" w16cex:dateUtc="2022-11-24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87EDE" w16cid:durableId="272B101B"/>
  <w16cid:commentId w16cid:paraId="6C3DB48C" w16cid:durableId="272B11FC"/>
  <w16cid:commentId w16cid:paraId="7C05B786" w16cid:durableId="272A86B4"/>
  <w16cid:commentId w16cid:paraId="21F964FD" w16cid:durableId="272B125D"/>
  <w16cid:commentId w16cid:paraId="73993472" w16cid:durableId="272B126F"/>
  <w16cid:commentId w16cid:paraId="1FDDE37C" w16cid:durableId="272A86E6"/>
  <w16cid:commentId w16cid:paraId="4D80CB3B" w16cid:durableId="272A87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0108F1"/>
    <w:rsid w:val="001503E8"/>
    <w:rsid w:val="00185506"/>
    <w:rsid w:val="00342772"/>
    <w:rsid w:val="0040540F"/>
    <w:rsid w:val="004A1807"/>
    <w:rsid w:val="005143FF"/>
    <w:rsid w:val="005E3C66"/>
    <w:rsid w:val="0062459E"/>
    <w:rsid w:val="00814C47"/>
    <w:rsid w:val="008B6899"/>
    <w:rsid w:val="00947ED6"/>
    <w:rsid w:val="00D45B8A"/>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45B8A"/>
  </w:style>
  <w:style w:type="character" w:styleId="CommentReference">
    <w:name w:val="annotation reference"/>
    <w:basedOn w:val="DefaultParagraphFont"/>
    <w:uiPriority w:val="99"/>
    <w:semiHidden/>
    <w:unhideWhenUsed/>
    <w:rsid w:val="00814C47"/>
    <w:rPr>
      <w:sz w:val="16"/>
      <w:szCs w:val="16"/>
    </w:rPr>
  </w:style>
  <w:style w:type="paragraph" w:styleId="CommentText">
    <w:name w:val="annotation text"/>
    <w:basedOn w:val="Normal"/>
    <w:link w:val="CommentTextChar"/>
    <w:uiPriority w:val="99"/>
    <w:semiHidden/>
    <w:unhideWhenUsed/>
    <w:rsid w:val="00814C47"/>
    <w:rPr>
      <w:sz w:val="20"/>
      <w:szCs w:val="20"/>
    </w:rPr>
  </w:style>
  <w:style w:type="character" w:customStyle="1" w:styleId="CommentTextChar">
    <w:name w:val="Comment Text Char"/>
    <w:basedOn w:val="DefaultParagraphFont"/>
    <w:link w:val="CommentText"/>
    <w:uiPriority w:val="99"/>
    <w:semiHidden/>
    <w:rsid w:val="00814C47"/>
    <w:rPr>
      <w:sz w:val="20"/>
      <w:szCs w:val="20"/>
    </w:rPr>
  </w:style>
  <w:style w:type="paragraph" w:styleId="CommentSubject">
    <w:name w:val="annotation subject"/>
    <w:basedOn w:val="CommentText"/>
    <w:next w:val="CommentText"/>
    <w:link w:val="CommentSubjectChar"/>
    <w:uiPriority w:val="99"/>
    <w:semiHidden/>
    <w:unhideWhenUsed/>
    <w:rsid w:val="00814C47"/>
    <w:rPr>
      <w:b/>
      <w:bCs/>
    </w:rPr>
  </w:style>
  <w:style w:type="character" w:customStyle="1" w:styleId="CommentSubjectChar">
    <w:name w:val="Comment Subject Char"/>
    <w:basedOn w:val="CommentTextChar"/>
    <w:link w:val="CommentSubject"/>
    <w:uiPriority w:val="99"/>
    <w:semiHidden/>
    <w:rsid w:val="00814C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 w:id="971518336">
      <w:bodyDiv w:val="1"/>
      <w:marLeft w:val="0"/>
      <w:marRight w:val="0"/>
      <w:marTop w:val="0"/>
      <w:marBottom w:val="0"/>
      <w:divBdr>
        <w:top w:val="none" w:sz="0" w:space="0" w:color="auto"/>
        <w:left w:val="none" w:sz="0" w:space="0" w:color="auto"/>
        <w:bottom w:val="none" w:sz="0" w:space="0" w:color="auto"/>
        <w:right w:val="none" w:sz="0" w:space="0" w:color="auto"/>
      </w:divBdr>
    </w:div>
    <w:div w:id="10035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2022-08-27T04:38:00Z</dcterms:created>
  <dcterms:modified xsi:type="dcterms:W3CDTF">2022-11-25T03:09:00Z</dcterms:modified>
</cp:coreProperties>
</file>