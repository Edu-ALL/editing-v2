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B796C" w:rsidRDefault="00AF47BA">
      <w:pPr>
        <w:widowControl w:val="0"/>
        <w:pBdr>
          <w:top w:val="nil"/>
          <w:left w:val="nil"/>
          <w:bottom w:val="nil"/>
          <w:right w:val="nil"/>
          <w:between w:val="nil"/>
        </w:pBdr>
        <w:spacing w:line="264" w:lineRule="auto"/>
        <w:ind w:left="3" w:right="150" w:firstLine="12"/>
        <w:rPr>
          <w:color w:val="000000"/>
        </w:rPr>
      </w:pPr>
      <w:commentRangeStart w:id="0"/>
      <w:r>
        <w:rPr>
          <w:color w:val="000000"/>
        </w:rPr>
        <w:t xml:space="preserve">My eyes were fixated on my laptop as the rhythmic sound of the clock ticking resonated in the quiet room. </w:t>
      </w:r>
      <w:commentRangeEnd w:id="0"/>
      <w:r w:rsidR="00B86045">
        <w:rPr>
          <w:rStyle w:val="CommentReference"/>
        </w:rPr>
        <w:commentReference w:id="0"/>
      </w:r>
      <w:r>
        <w:rPr>
          <w:color w:val="000000"/>
        </w:rPr>
        <w:t xml:space="preserve">Pencils scratching on papers, students’ heads faced straight down, an unrelenting desire to get out of the torturous room of students on the right side having to do 10 pages of multiplication and division to the students on the left coerced by there parents to do derivatives and integrals of calculus while still in the first year of middle school, convincing themselves that this will somehow be useful for them in the future. Something I once told myself as I sat in their shoes just months ago. </w:t>
      </w:r>
    </w:p>
    <w:p w14:paraId="00000002" w14:textId="77777777" w:rsidR="00DB796C" w:rsidRDefault="00AF47BA">
      <w:pPr>
        <w:widowControl w:val="0"/>
        <w:pBdr>
          <w:top w:val="nil"/>
          <w:left w:val="nil"/>
          <w:bottom w:val="nil"/>
          <w:right w:val="nil"/>
          <w:between w:val="nil"/>
        </w:pBdr>
        <w:spacing w:before="302" w:line="264" w:lineRule="auto"/>
        <w:ind w:right="84" w:firstLine="9"/>
        <w:rPr>
          <w:color w:val="000000"/>
        </w:rPr>
      </w:pPr>
      <w:commentRangeStart w:id="1"/>
      <w:r>
        <w:rPr>
          <w:color w:val="000000"/>
        </w:rPr>
        <w:t xml:space="preserve">On Valentine's day of 2022, after nearly 7 consecutive Valentine’s, I went into the classroom where I've learned every utterly possible mathematics concept present in my mind to this day for, hopefully, or so I thought, the last time, to do my Level O exam. </w:t>
      </w:r>
      <w:commentRangeEnd w:id="1"/>
      <w:r w:rsidR="00B86045">
        <w:rPr>
          <w:rStyle w:val="CommentReference"/>
        </w:rPr>
        <w:commentReference w:id="1"/>
      </w:r>
      <w:r>
        <w:rPr>
          <w:color w:val="000000"/>
        </w:rPr>
        <w:t xml:space="preserve">But now I sit here as an intern, as the figure that I for years thought the use of. I looked at the kid sitting in the position I quite often sat in. She was a quiet kid, rarely asked questions. I knew she didn’t understand though. Her pencil has been floating above her paper for nearly 5 minutes, but her head stood low, not wanting to look up. My leg shifted anxiously. As a new intern, I was told to only observe the class and check papers. The teacher next to me was busy, so I shifted here and there, my eyes roaming the room to see if anyone noticed that she’s struggling. Something in me told me to go, because I knew how she felt. Not brave enough to walk up to the front and ask the teacher, so you end up waiting until they ask. It was heavy to think about. </w:t>
      </w:r>
    </w:p>
    <w:p w14:paraId="00000003" w14:textId="77777777" w:rsidR="00DB796C" w:rsidRDefault="00AF47BA">
      <w:pPr>
        <w:widowControl w:val="0"/>
        <w:pBdr>
          <w:top w:val="nil"/>
          <w:left w:val="nil"/>
          <w:bottom w:val="nil"/>
          <w:right w:val="nil"/>
          <w:between w:val="nil"/>
        </w:pBdr>
        <w:spacing w:before="302" w:line="264" w:lineRule="auto"/>
        <w:ind w:left="3" w:right="121" w:firstLine="12"/>
        <w:rPr>
          <w:color w:val="000000"/>
        </w:rPr>
      </w:pPr>
      <w:r>
        <w:rPr>
          <w:color w:val="000000"/>
        </w:rPr>
        <w:t xml:space="preserve">But in the same time, I was in doubt. I was unsure if I was ready to walk up to students and ask them there concern. </w:t>
      </w:r>
      <w:commentRangeStart w:id="2"/>
      <w:r>
        <w:rPr>
          <w:color w:val="000000"/>
        </w:rPr>
        <w:t>Thoughts of self doubt ran through my mind</w:t>
      </w:r>
      <w:commentRangeEnd w:id="2"/>
      <w:r w:rsidR="00B86045">
        <w:rPr>
          <w:rStyle w:val="CommentReference"/>
        </w:rPr>
        <w:commentReference w:id="2"/>
      </w:r>
      <w:r>
        <w:rPr>
          <w:color w:val="000000"/>
        </w:rPr>
        <w:t xml:space="preserve">, I applied for this internship purely because I wanted to teach, first it was to step out of my comfort zone and try something new, the second was wanting to do something with my knowledge of seven years. It didn’t sit right with me that I have this and couldn’t do anything with it to help other people, so here I am. But regardless, my legs locked in place, not wanting to approach the kid. </w:t>
      </w:r>
    </w:p>
    <w:p w14:paraId="00000004" w14:textId="77777777" w:rsidR="00DB796C" w:rsidRPr="00182DCA" w:rsidRDefault="00AF47BA">
      <w:pPr>
        <w:widowControl w:val="0"/>
        <w:pBdr>
          <w:top w:val="nil"/>
          <w:left w:val="nil"/>
          <w:bottom w:val="nil"/>
          <w:right w:val="nil"/>
          <w:between w:val="nil"/>
        </w:pBdr>
        <w:spacing w:before="302" w:line="264" w:lineRule="auto"/>
        <w:ind w:left="9" w:right="179" w:firstLine="11"/>
      </w:pPr>
      <w:commentRangeStart w:id="3"/>
      <w:r w:rsidRPr="00182DCA">
        <w:t xml:space="preserve">I went home that day, sat in front of my desk, and stared at the similar white wall in front of me. “Why didn’t I help her?” </w:t>
      </w:r>
    </w:p>
    <w:p w14:paraId="00000005" w14:textId="77777777" w:rsidR="00DB796C" w:rsidRPr="00182DCA" w:rsidRDefault="00AF47BA">
      <w:pPr>
        <w:widowControl w:val="0"/>
        <w:pBdr>
          <w:top w:val="nil"/>
          <w:left w:val="nil"/>
          <w:bottom w:val="nil"/>
          <w:right w:val="nil"/>
          <w:between w:val="nil"/>
        </w:pBdr>
        <w:spacing w:before="11" w:line="240" w:lineRule="auto"/>
        <w:ind w:left="9"/>
      </w:pPr>
      <w:r w:rsidRPr="00182DCA">
        <w:t xml:space="preserve">“If she needsd help, then she would’ve asked.” I told myself, </w:t>
      </w:r>
    </w:p>
    <w:p w14:paraId="00000006" w14:textId="77777777" w:rsidR="00DB796C" w:rsidRPr="00182DCA" w:rsidRDefault="00AF47BA">
      <w:pPr>
        <w:widowControl w:val="0"/>
        <w:pBdr>
          <w:top w:val="nil"/>
          <w:left w:val="nil"/>
          <w:bottom w:val="nil"/>
          <w:right w:val="nil"/>
          <w:between w:val="nil"/>
        </w:pBdr>
        <w:spacing w:before="34" w:line="264" w:lineRule="auto"/>
        <w:ind w:left="3" w:right="117" w:firstLine="5"/>
      </w:pPr>
      <w:r w:rsidRPr="00182DCA">
        <w:t xml:space="preserve">“You yourself didn’t want to ask, why would she want to?” I retorted once again, “be the teacher that will make a change” </w:t>
      </w:r>
      <w:commentRangeEnd w:id="3"/>
      <w:r w:rsidR="00182DCA">
        <w:rPr>
          <w:rStyle w:val="CommentReference"/>
        </w:rPr>
        <w:commentReference w:id="3"/>
      </w:r>
    </w:p>
    <w:p w14:paraId="00000007" w14:textId="77777777" w:rsidR="00DB796C" w:rsidRDefault="00AF47BA">
      <w:pPr>
        <w:widowControl w:val="0"/>
        <w:pBdr>
          <w:top w:val="nil"/>
          <w:left w:val="nil"/>
          <w:bottom w:val="nil"/>
          <w:right w:val="nil"/>
          <w:between w:val="nil"/>
        </w:pBdr>
        <w:spacing w:before="302" w:line="264" w:lineRule="auto"/>
        <w:ind w:left="3" w:firstLine="5"/>
        <w:rPr>
          <w:color w:val="000000"/>
        </w:rPr>
      </w:pPr>
      <w:commentRangeStart w:id="4"/>
      <w:r>
        <w:rPr>
          <w:color w:val="000000"/>
        </w:rPr>
        <w:t>Since day 1, it was my goal to be the teacher that I never had. But making the first move was never easy, it wasn’t the conventional system to come up to students and individually assist them, neither did I think I was capable of doing that, with my knowledge now</w:t>
      </w:r>
      <w:commentRangeEnd w:id="4"/>
      <w:r w:rsidR="00F4724F">
        <w:rPr>
          <w:rStyle w:val="CommentReference"/>
        </w:rPr>
        <w:commentReference w:id="4"/>
      </w:r>
      <w:r>
        <w:rPr>
          <w:color w:val="000000"/>
        </w:rPr>
        <w:t xml:space="preserve">. It was biology class the next day, I sat in front of my laptop as class went on, it was my teacher’s last year in school as she is considering retirement. She was telling us a story about one of the graduated batch whom she taught since the first year in secondary school. </w:t>
      </w:r>
    </w:p>
    <w:p w14:paraId="00000008" w14:textId="20B793A0" w:rsidR="00DB796C" w:rsidRDefault="00AF47BA">
      <w:pPr>
        <w:widowControl w:val="0"/>
        <w:pBdr>
          <w:top w:val="nil"/>
          <w:left w:val="nil"/>
          <w:bottom w:val="nil"/>
          <w:right w:val="nil"/>
          <w:between w:val="nil"/>
        </w:pBdr>
        <w:spacing w:before="302" w:line="264" w:lineRule="auto"/>
        <w:ind w:left="6" w:right="275" w:firstLine="2"/>
        <w:rPr>
          <w:color w:val="000000"/>
        </w:rPr>
      </w:pPr>
      <w:r>
        <w:rPr>
          <w:color w:val="000000"/>
        </w:rPr>
        <w:t>“It’s not about how much you teach them, it’s not about how good you are at teaching</w:t>
      </w:r>
      <w:commentRangeStart w:id="5"/>
      <w:r>
        <w:rPr>
          <w:color w:val="000000"/>
        </w:rPr>
        <w:t>, it’s not about how much you know, it’s about how much they get from what you’re teaching</w:t>
      </w:r>
      <w:commentRangeEnd w:id="5"/>
      <w:r w:rsidR="00F4724F">
        <w:rPr>
          <w:rStyle w:val="CommentReference"/>
        </w:rPr>
        <w:commentReference w:id="5"/>
      </w:r>
      <w:r>
        <w:rPr>
          <w:color w:val="000000"/>
        </w:rPr>
        <w:t>. To this day, that batch still visits and have dinner with me once in a while, although it’s been 10 years since I last taught them.”</w:t>
      </w:r>
    </w:p>
    <w:p w14:paraId="557FD2FE" w14:textId="77777777" w:rsidR="00F4724F" w:rsidRDefault="00F4724F">
      <w:pPr>
        <w:widowControl w:val="0"/>
        <w:pBdr>
          <w:top w:val="nil"/>
          <w:left w:val="nil"/>
          <w:bottom w:val="nil"/>
          <w:right w:val="nil"/>
          <w:between w:val="nil"/>
        </w:pBdr>
        <w:spacing w:line="264" w:lineRule="auto"/>
        <w:ind w:left="8" w:right="68" w:hanging="8"/>
        <w:rPr>
          <w:color w:val="000000"/>
        </w:rPr>
      </w:pPr>
    </w:p>
    <w:p w14:paraId="00000009" w14:textId="5E3469F6" w:rsidR="00DB796C" w:rsidRDefault="00AF47BA">
      <w:pPr>
        <w:widowControl w:val="0"/>
        <w:pBdr>
          <w:top w:val="nil"/>
          <w:left w:val="nil"/>
          <w:bottom w:val="nil"/>
          <w:right w:val="nil"/>
          <w:between w:val="nil"/>
        </w:pBdr>
        <w:spacing w:line="264" w:lineRule="auto"/>
        <w:ind w:left="8" w:right="68" w:hanging="8"/>
        <w:rPr>
          <w:color w:val="000000"/>
        </w:rPr>
      </w:pPr>
      <w:r>
        <w:rPr>
          <w:color w:val="000000"/>
        </w:rPr>
        <w:lastRenderedPageBreak/>
        <w:t>A sense of inspiration and awe washed over me</w:t>
      </w:r>
      <w:ins w:id="6" w:author="Microsoft Office User" w:date="2023-06-24T21:34:00Z">
        <w:r w:rsidR="00F4724F">
          <w:rPr>
            <w:color w:val="000000"/>
          </w:rPr>
          <w:t xml:space="preserve"> since I had always</w:t>
        </w:r>
      </w:ins>
      <w:del w:id="7" w:author="Microsoft Office User" w:date="2023-06-24T21:34:00Z">
        <w:r w:rsidDel="00F4724F">
          <w:rPr>
            <w:color w:val="000000"/>
          </w:rPr>
          <w:delText>, when</w:delText>
        </w:r>
      </w:del>
      <w:r>
        <w:rPr>
          <w:color w:val="000000"/>
        </w:rPr>
        <w:t xml:space="preserve"> </w:t>
      </w:r>
      <w:del w:id="8" w:author="Microsoft Office User" w:date="2023-06-24T21:34:00Z">
        <w:r w:rsidDel="00F4724F">
          <w:rPr>
            <w:color w:val="000000"/>
          </w:rPr>
          <w:delText xml:space="preserve">I initially </w:delText>
        </w:r>
      </w:del>
      <w:r>
        <w:rPr>
          <w:color w:val="000000"/>
        </w:rPr>
        <w:t xml:space="preserve">thought that a teacher was the epitome of knowledge, forbidden from making a mistake, scared of the embarrassment of being unknowledgable, a figure that could not afford to wrong. </w:t>
      </w:r>
    </w:p>
    <w:p w14:paraId="0000000A" w14:textId="0AB224B8" w:rsidR="00DB796C" w:rsidRDefault="00AF47BA">
      <w:pPr>
        <w:widowControl w:val="0"/>
        <w:pBdr>
          <w:top w:val="nil"/>
          <w:left w:val="nil"/>
          <w:bottom w:val="nil"/>
          <w:right w:val="nil"/>
          <w:between w:val="nil"/>
        </w:pBdr>
        <w:spacing w:before="302" w:line="264" w:lineRule="auto"/>
        <w:ind w:left="3" w:right="235" w:firstLine="16"/>
        <w:rPr>
          <w:color w:val="000000"/>
        </w:rPr>
      </w:pPr>
      <w:del w:id="9" w:author="Microsoft Office User" w:date="2023-06-24T21:35:00Z">
        <w:r w:rsidDel="00F4724F">
          <w:rPr>
            <w:color w:val="000000"/>
          </w:rPr>
          <w:delText>In that exact</w:delText>
        </w:r>
      </w:del>
      <w:ins w:id="10" w:author="Microsoft Office User" w:date="2023-06-24T21:35:00Z">
        <w:r w:rsidR="00F4724F">
          <w:rPr>
            <w:color w:val="000000"/>
          </w:rPr>
          <w:t>The following</w:t>
        </w:r>
      </w:ins>
      <w:r>
        <w:rPr>
          <w:color w:val="000000"/>
        </w:rPr>
        <w:t xml:space="preserve"> afternoon, I observed the student again. This time</w:t>
      </w:r>
      <w:ins w:id="11" w:author="Microsoft Office User" w:date="2023-06-24T21:35:00Z">
        <w:r w:rsidR="00F4724F">
          <w:rPr>
            <w:color w:val="000000"/>
          </w:rPr>
          <w:t>,</w:t>
        </w:r>
      </w:ins>
      <w:r>
        <w:rPr>
          <w:color w:val="000000"/>
        </w:rPr>
        <w:t xml:space="preserve"> </w:t>
      </w:r>
      <w:ins w:id="12" w:author="Microsoft Office User" w:date="2023-06-24T21:35:00Z">
        <w:r w:rsidR="00F4724F">
          <w:rPr>
            <w:color w:val="000000"/>
          </w:rPr>
          <w:t>her</w:t>
        </w:r>
      </w:ins>
      <w:del w:id="13" w:author="Microsoft Office User" w:date="2023-06-24T21:35:00Z">
        <w:r w:rsidDel="00F4724F">
          <w:rPr>
            <w:color w:val="000000"/>
          </w:rPr>
          <w:delText>a</w:delText>
        </w:r>
      </w:del>
      <w:r>
        <w:rPr>
          <w:color w:val="000000"/>
        </w:rPr>
        <w:t xml:space="preserve"> pink pencil </w:t>
      </w:r>
      <w:del w:id="14" w:author="Microsoft Office User" w:date="2023-06-24T21:35:00Z">
        <w:r w:rsidDel="00F4724F">
          <w:rPr>
            <w:color w:val="000000"/>
          </w:rPr>
          <w:delText xml:space="preserve">hovering </w:delText>
        </w:r>
      </w:del>
      <w:ins w:id="15" w:author="Microsoft Office User" w:date="2023-06-24T21:35:00Z">
        <w:r w:rsidR="00F4724F">
          <w:rPr>
            <w:color w:val="000000"/>
          </w:rPr>
          <w:t>ho</w:t>
        </w:r>
      </w:ins>
      <w:ins w:id="16" w:author="Microsoft Office User" w:date="2023-06-24T21:36:00Z">
        <w:r w:rsidR="00F4724F">
          <w:rPr>
            <w:color w:val="000000"/>
          </w:rPr>
          <w:t>vered</w:t>
        </w:r>
      </w:ins>
      <w:ins w:id="17" w:author="Microsoft Office User" w:date="2023-06-24T21:35:00Z">
        <w:r w:rsidR="00F4724F">
          <w:rPr>
            <w:color w:val="000000"/>
          </w:rPr>
          <w:t xml:space="preserve"> </w:t>
        </w:r>
      </w:ins>
      <w:r>
        <w:rPr>
          <w:color w:val="000000"/>
        </w:rPr>
        <w:t xml:space="preserve">around page 2 of the same paper she </w:t>
      </w:r>
      <w:del w:id="18" w:author="Microsoft Office User" w:date="2023-06-24T21:36:00Z">
        <w:r w:rsidDel="00F4724F">
          <w:rPr>
            <w:color w:val="000000"/>
          </w:rPr>
          <w:delText xml:space="preserve">did </w:delText>
        </w:r>
      </w:del>
      <w:ins w:id="19" w:author="Microsoft Office User" w:date="2023-06-24T21:36:00Z">
        <w:r w:rsidR="00F4724F">
          <w:rPr>
            <w:color w:val="000000"/>
          </w:rPr>
          <w:t xml:space="preserve">was working on </w:t>
        </w:r>
      </w:ins>
      <w:r>
        <w:rPr>
          <w:color w:val="000000"/>
        </w:rPr>
        <w:t xml:space="preserve">yesterday. </w:t>
      </w:r>
      <w:commentRangeStart w:id="20"/>
      <w:r>
        <w:rPr>
          <w:color w:val="000000"/>
        </w:rPr>
        <w:t>I glanced to my right for a second, to check if my teacher payed much attention, that gave me the signal to stand up and walk to her table</w:t>
      </w:r>
      <w:commentRangeEnd w:id="20"/>
      <w:r w:rsidR="00F4724F">
        <w:rPr>
          <w:rStyle w:val="CommentReference"/>
        </w:rPr>
        <w:commentReference w:id="20"/>
      </w:r>
      <w:r>
        <w:rPr>
          <w:color w:val="000000"/>
        </w:rPr>
        <w:t xml:space="preserve">. I sat </w:t>
      </w:r>
    </w:p>
    <w:p w14:paraId="0000000B" w14:textId="67C9F26B" w:rsidR="00DB796C" w:rsidRDefault="00AF47BA">
      <w:pPr>
        <w:widowControl w:val="0"/>
        <w:pBdr>
          <w:top w:val="nil"/>
          <w:left w:val="nil"/>
          <w:bottom w:val="nil"/>
          <w:right w:val="nil"/>
          <w:between w:val="nil"/>
        </w:pBdr>
        <w:spacing w:before="11" w:line="264" w:lineRule="auto"/>
        <w:ind w:left="1" w:right="39" w:firstLine="12"/>
        <w:rPr>
          <w:color w:val="000000"/>
        </w:rPr>
      </w:pPr>
      <w:r>
        <w:rPr>
          <w:color w:val="000000"/>
        </w:rPr>
        <w:t>next to her and asked if she needed any help. The evident shock</w:t>
      </w:r>
      <w:del w:id="21" w:author="Microsoft Office User" w:date="2023-06-24T21:36:00Z">
        <w:r w:rsidDel="00F4724F">
          <w:rPr>
            <w:color w:val="000000"/>
          </w:rPr>
          <w:delText>ed</w:delText>
        </w:r>
      </w:del>
      <w:r>
        <w:rPr>
          <w:color w:val="000000"/>
        </w:rPr>
        <w:t xml:space="preserve"> and hesitant look on her face </w:t>
      </w:r>
      <w:del w:id="22" w:author="Microsoft Office User" w:date="2023-06-24T21:36:00Z">
        <w:r w:rsidDel="00F4724F">
          <w:rPr>
            <w:color w:val="000000"/>
          </w:rPr>
          <w:delText>told me the answer</w:delText>
        </w:r>
      </w:del>
      <w:ins w:id="23" w:author="Microsoft Office User" w:date="2023-06-24T21:36:00Z">
        <w:r w:rsidR="00F4724F">
          <w:rPr>
            <w:color w:val="000000"/>
          </w:rPr>
          <w:t>was plastered on her</w:t>
        </w:r>
      </w:ins>
      <w:ins w:id="24" w:author="Microsoft Office User" w:date="2023-06-24T21:37:00Z">
        <w:r w:rsidR="00F4724F">
          <w:rPr>
            <w:color w:val="000000"/>
          </w:rPr>
          <w:t xml:space="preserve"> face clearly</w:t>
        </w:r>
      </w:ins>
      <w:r>
        <w:rPr>
          <w:color w:val="000000"/>
        </w:rPr>
        <w:t>. I looked at her paper and proceeded to explain how to do the question. She nodded slowly and started to do the question</w:t>
      </w:r>
      <w:ins w:id="25" w:author="Microsoft Office User" w:date="2023-06-24T21:37:00Z">
        <w:r w:rsidR="00F4724F">
          <w:rPr>
            <w:color w:val="000000"/>
          </w:rPr>
          <w:t>, while</w:t>
        </w:r>
      </w:ins>
      <w:del w:id="26" w:author="Microsoft Office User" w:date="2023-06-24T21:37:00Z">
        <w:r w:rsidDel="00F4724F">
          <w:rPr>
            <w:color w:val="000000"/>
          </w:rPr>
          <w:delText>,</w:delText>
        </w:r>
      </w:del>
      <w:r>
        <w:rPr>
          <w:color w:val="000000"/>
        </w:rPr>
        <w:t xml:space="preserve"> I </w:t>
      </w:r>
      <w:del w:id="27" w:author="Microsoft Office User" w:date="2023-06-24T21:37:00Z">
        <w:r w:rsidDel="00F4724F">
          <w:rPr>
            <w:color w:val="000000"/>
          </w:rPr>
          <w:delText xml:space="preserve">affirmed her as she went on, </w:delText>
        </w:r>
      </w:del>
      <w:r>
        <w:rPr>
          <w:color w:val="000000"/>
        </w:rPr>
        <w:t>occasionally correct</w:t>
      </w:r>
      <w:ins w:id="28" w:author="Microsoft Office User" w:date="2023-06-24T21:37:00Z">
        <w:r w:rsidR="00F4724F">
          <w:rPr>
            <w:color w:val="000000"/>
          </w:rPr>
          <w:t>ed</w:t>
        </w:r>
      </w:ins>
      <w:del w:id="29" w:author="Microsoft Office User" w:date="2023-06-24T21:37:00Z">
        <w:r w:rsidDel="00F4724F">
          <w:rPr>
            <w:color w:val="000000"/>
          </w:rPr>
          <w:delText>ing</w:delText>
        </w:r>
      </w:del>
      <w:r>
        <w:rPr>
          <w:color w:val="000000"/>
        </w:rPr>
        <w:t xml:space="preserve"> </w:t>
      </w:r>
      <w:del w:id="30" w:author="Microsoft Office User" w:date="2023-06-24T21:37:00Z">
        <w:r w:rsidDel="00F4724F">
          <w:rPr>
            <w:color w:val="000000"/>
          </w:rPr>
          <w:delText xml:space="preserve">a </w:delText>
        </w:r>
      </w:del>
      <w:ins w:id="31" w:author="Microsoft Office User" w:date="2023-06-24T21:37:00Z">
        <w:r w:rsidR="00F4724F">
          <w:rPr>
            <w:color w:val="000000"/>
          </w:rPr>
          <w:t xml:space="preserve">her </w:t>
        </w:r>
      </w:ins>
      <w:r>
        <w:rPr>
          <w:color w:val="000000"/>
        </w:rPr>
        <w:t>mistake and add</w:t>
      </w:r>
      <w:ins w:id="32" w:author="Microsoft Office User" w:date="2023-06-24T21:37:00Z">
        <w:r w:rsidR="00F4724F">
          <w:rPr>
            <w:color w:val="000000"/>
          </w:rPr>
          <w:t>ed</w:t>
        </w:r>
      </w:ins>
      <w:del w:id="33" w:author="Microsoft Office User" w:date="2023-06-24T21:37:00Z">
        <w:r w:rsidDel="00F4724F">
          <w:rPr>
            <w:color w:val="000000"/>
          </w:rPr>
          <w:delText>ing</w:delText>
        </w:r>
      </w:del>
      <w:r>
        <w:rPr>
          <w:color w:val="000000"/>
        </w:rPr>
        <w:t xml:space="preserve"> explanations here and there. Her eyebrows scrunched as I explained the following steps, but </w:t>
      </w:r>
      <w:del w:id="34" w:author="Microsoft Office User" w:date="2023-06-24T21:37:00Z">
        <w:r w:rsidDel="00F4724F">
          <w:rPr>
            <w:color w:val="000000"/>
          </w:rPr>
          <w:delText xml:space="preserve">the </w:delText>
        </w:r>
      </w:del>
      <w:ins w:id="35" w:author="Microsoft Office User" w:date="2023-06-24T21:37:00Z">
        <w:r w:rsidR="00F4724F">
          <w:rPr>
            <w:color w:val="000000"/>
          </w:rPr>
          <w:t xml:space="preserve">my </w:t>
        </w:r>
      </w:ins>
      <w:r>
        <w:rPr>
          <w:color w:val="000000"/>
        </w:rPr>
        <w:t xml:space="preserve">joy </w:t>
      </w:r>
      <w:del w:id="36" w:author="Microsoft Office User" w:date="2023-06-24T21:37:00Z">
        <w:r w:rsidDel="00F4724F">
          <w:rPr>
            <w:color w:val="000000"/>
          </w:rPr>
          <w:delText xml:space="preserve">in me </w:delText>
        </w:r>
      </w:del>
      <w:r>
        <w:rPr>
          <w:color w:val="000000"/>
        </w:rPr>
        <w:t xml:space="preserve">grew for every </w:t>
      </w:r>
      <w:del w:id="37" w:author="Microsoft Office User" w:date="2023-06-24T21:37:00Z">
        <w:r w:rsidDel="00F4724F">
          <w:rPr>
            <w:color w:val="000000"/>
          </w:rPr>
          <w:delText xml:space="preserve">step </w:delText>
        </w:r>
      </w:del>
      <w:ins w:id="38" w:author="Microsoft Office User" w:date="2023-06-24T21:37:00Z">
        <w:r w:rsidR="00F4724F">
          <w:rPr>
            <w:color w:val="000000"/>
          </w:rPr>
          <w:t xml:space="preserve">time </w:t>
        </w:r>
      </w:ins>
      <w:r>
        <w:rPr>
          <w:color w:val="000000"/>
        </w:rPr>
        <w:t>she</w:t>
      </w:r>
      <w:ins w:id="39" w:author="Microsoft Office User" w:date="2023-06-24T21:37:00Z">
        <w:r w:rsidR="00F4724F">
          <w:rPr>
            <w:color w:val="000000"/>
          </w:rPr>
          <w:t xml:space="preserve"> solved the problems </w:t>
        </w:r>
      </w:ins>
      <w:del w:id="40" w:author="Microsoft Office User" w:date="2023-06-24T21:37:00Z">
        <w:r w:rsidDel="00F4724F">
          <w:rPr>
            <w:color w:val="000000"/>
          </w:rPr>
          <w:delText xml:space="preserve"> did </w:delText>
        </w:r>
      </w:del>
      <w:r>
        <w:rPr>
          <w:color w:val="000000"/>
        </w:rPr>
        <w:t xml:space="preserve">on her own. Once she finished </w:t>
      </w:r>
      <w:del w:id="41" w:author="Microsoft Office User" w:date="2023-06-24T21:38:00Z">
        <w:r w:rsidDel="00F4724F">
          <w:rPr>
            <w:color w:val="000000"/>
          </w:rPr>
          <w:delText xml:space="preserve">the </w:delText>
        </w:r>
      </w:del>
      <w:ins w:id="42" w:author="Microsoft Office User" w:date="2023-06-24T21:38:00Z">
        <w:r w:rsidR="00F4724F">
          <w:rPr>
            <w:color w:val="000000"/>
          </w:rPr>
          <w:t xml:space="preserve">her </w:t>
        </w:r>
      </w:ins>
      <w:r>
        <w:rPr>
          <w:color w:val="000000"/>
        </w:rPr>
        <w:t xml:space="preserve">last </w:t>
      </w:r>
      <w:del w:id="43" w:author="Microsoft Office User" w:date="2023-06-24T21:38:00Z">
        <w:r w:rsidDel="00F4724F">
          <w:rPr>
            <w:color w:val="000000"/>
          </w:rPr>
          <w:delText>of her sign bar and found the area under the graph</w:delText>
        </w:r>
      </w:del>
      <w:ins w:id="44" w:author="Microsoft Office User" w:date="2023-06-24T21:38:00Z">
        <w:r w:rsidR="00F4724F">
          <w:rPr>
            <w:color w:val="000000"/>
          </w:rPr>
          <w:t>question</w:t>
        </w:r>
      </w:ins>
      <w:r>
        <w:rPr>
          <w:color w:val="000000"/>
        </w:rPr>
        <w:t xml:space="preserve">, I felt a sense of </w:t>
      </w:r>
      <w:del w:id="45" w:author="Microsoft Office User" w:date="2023-06-24T21:38:00Z">
        <w:r w:rsidDel="00F4724F">
          <w:rPr>
            <w:color w:val="000000"/>
          </w:rPr>
          <w:delText>fulfillment</w:delText>
        </w:r>
      </w:del>
      <w:ins w:id="46" w:author="Microsoft Office User" w:date="2023-06-24T21:38:00Z">
        <w:r w:rsidR="00F4724F">
          <w:rPr>
            <w:color w:val="000000"/>
          </w:rPr>
          <w:t>fulfilment</w:t>
        </w:r>
      </w:ins>
      <w:r>
        <w:rPr>
          <w:color w:val="000000"/>
        </w:rPr>
        <w:t xml:space="preserve"> and happiness realizing that I helped a student solve a question she previously did not know how to do. </w:t>
      </w:r>
    </w:p>
    <w:p w14:paraId="0000000C" w14:textId="2C0026C9" w:rsidR="00DB796C" w:rsidDel="00F4724F" w:rsidRDefault="00AF47BA">
      <w:pPr>
        <w:widowControl w:val="0"/>
        <w:pBdr>
          <w:top w:val="nil"/>
          <w:left w:val="nil"/>
          <w:bottom w:val="nil"/>
          <w:right w:val="nil"/>
          <w:between w:val="nil"/>
        </w:pBdr>
        <w:spacing w:before="302" w:line="264" w:lineRule="auto"/>
        <w:ind w:left="3" w:right="92" w:firstLine="16"/>
        <w:jc w:val="both"/>
        <w:rPr>
          <w:del w:id="47" w:author="Microsoft Office User" w:date="2023-06-24T21:39:00Z"/>
          <w:color w:val="000000"/>
        </w:rPr>
      </w:pPr>
      <w:del w:id="48" w:author="Microsoft Office User" w:date="2023-06-24T21:38:00Z">
        <w:r w:rsidDel="00F4724F">
          <w:rPr>
            <w:color w:val="000000"/>
          </w:rPr>
          <w:delText xml:space="preserve">I ensured that she knew how to do the next question and she thanked me as I went back to my seat. I smiled at my accomplishment. </w:delText>
        </w:r>
      </w:del>
      <w:r>
        <w:rPr>
          <w:color w:val="000000"/>
        </w:rPr>
        <w:t>The fear and lack of confidence that I once had vanished</w:t>
      </w:r>
      <w:ins w:id="49" w:author="Microsoft Office User" w:date="2023-06-24T21:38:00Z">
        <w:r w:rsidR="00F4724F">
          <w:rPr>
            <w:color w:val="000000"/>
          </w:rPr>
          <w:t xml:space="preserve"> the m</w:t>
        </w:r>
      </w:ins>
      <w:ins w:id="50" w:author="Microsoft Office User" w:date="2023-06-24T21:39:00Z">
        <w:r w:rsidR="00F4724F">
          <w:rPr>
            <w:color w:val="000000"/>
          </w:rPr>
          <w:t>oment she flashed a smile at me as I went back to my seat.</w:t>
        </w:r>
      </w:ins>
      <w:del w:id="51" w:author="Microsoft Office User" w:date="2023-06-24T21:39:00Z">
        <w:r w:rsidDel="00F4724F">
          <w:rPr>
            <w:color w:val="000000"/>
          </w:rPr>
          <w:delText>, the ‘Ahh” or the sound of learning something new brought me great satisfaction.</w:delText>
        </w:r>
      </w:del>
      <w:r>
        <w:rPr>
          <w:color w:val="000000"/>
        </w:rPr>
        <w:t xml:space="preserve"> I </w:t>
      </w:r>
      <w:del w:id="52" w:author="Microsoft Office User" w:date="2023-06-24T21:39:00Z">
        <w:r w:rsidDel="00F4724F">
          <w:rPr>
            <w:color w:val="000000"/>
          </w:rPr>
          <w:delText>looked to one side,</w:delText>
        </w:r>
      </w:del>
      <w:ins w:id="53" w:author="Microsoft Office User" w:date="2023-06-24T21:39:00Z">
        <w:r w:rsidR="00F4724F">
          <w:rPr>
            <w:color w:val="000000"/>
          </w:rPr>
          <w:t>then approached</w:t>
        </w:r>
      </w:ins>
      <w:r>
        <w:rPr>
          <w:color w:val="000000"/>
        </w:rPr>
        <w:t xml:space="preserve"> another kid with his pencil hovering above his paper</w:t>
      </w:r>
      <w:ins w:id="54" w:author="Microsoft Office User" w:date="2023-06-24T21:39:00Z">
        <w:r w:rsidR="00F4724F">
          <w:rPr>
            <w:color w:val="000000"/>
          </w:rPr>
          <w:t>, repeating the process.</w:t>
        </w:r>
      </w:ins>
      <w:del w:id="55" w:author="Microsoft Office User" w:date="2023-06-24T21:39:00Z">
        <w:r w:rsidDel="00F4724F">
          <w:rPr>
            <w:color w:val="000000"/>
          </w:rPr>
          <w:delText xml:space="preserve">, I walked up to him and did the exact </w:delText>
        </w:r>
      </w:del>
    </w:p>
    <w:p w14:paraId="0000000D" w14:textId="7501504C" w:rsidR="00DB796C" w:rsidRDefault="00AF47BA">
      <w:pPr>
        <w:widowControl w:val="0"/>
        <w:pBdr>
          <w:top w:val="nil"/>
          <w:left w:val="nil"/>
          <w:bottom w:val="nil"/>
          <w:right w:val="nil"/>
          <w:between w:val="nil"/>
        </w:pBdr>
        <w:spacing w:before="302" w:line="264" w:lineRule="auto"/>
        <w:ind w:left="3" w:right="92" w:firstLine="16"/>
        <w:jc w:val="both"/>
        <w:rPr>
          <w:color w:val="000000"/>
        </w:rPr>
        <w:pPrChange w:id="56" w:author="Microsoft Office User" w:date="2023-06-24T21:39:00Z">
          <w:pPr>
            <w:widowControl w:val="0"/>
            <w:pBdr>
              <w:top w:val="nil"/>
              <w:left w:val="nil"/>
              <w:bottom w:val="nil"/>
              <w:right w:val="nil"/>
              <w:between w:val="nil"/>
            </w:pBdr>
            <w:spacing w:before="11" w:line="264" w:lineRule="auto"/>
            <w:ind w:left="14" w:right="76" w:hanging="7"/>
          </w:pPr>
        </w:pPrChange>
      </w:pPr>
      <w:del w:id="57" w:author="Microsoft Office User" w:date="2023-06-24T21:39:00Z">
        <w:r w:rsidDel="00F4724F">
          <w:rPr>
            <w:color w:val="000000"/>
          </w:rPr>
          <w:delText>same thing.</w:delText>
        </w:r>
      </w:del>
      <w:r>
        <w:rPr>
          <w:color w:val="000000"/>
        </w:rPr>
        <w:t xml:space="preserve"> I spotted </w:t>
      </w:r>
      <w:del w:id="58" w:author="Microsoft Office User" w:date="2023-06-24T21:41:00Z">
        <w:r w:rsidDel="00F4724F">
          <w:rPr>
            <w:color w:val="000000"/>
          </w:rPr>
          <w:delText>another and went up, went to another after another</w:delText>
        </w:r>
      </w:del>
      <w:ins w:id="59" w:author="Microsoft Office User" w:date="2023-06-24T21:41:00Z">
        <w:r w:rsidR="00F4724F">
          <w:rPr>
            <w:color w:val="000000"/>
          </w:rPr>
          <w:t>more students and went up to them</w:t>
        </w:r>
      </w:ins>
      <w:r>
        <w:rPr>
          <w:color w:val="000000"/>
        </w:rPr>
        <w:t xml:space="preserve">. </w:t>
      </w:r>
      <w:del w:id="60" w:author="Microsoft Office User" w:date="2023-06-24T21:41:00Z">
        <w:r w:rsidDel="00F4724F">
          <w:rPr>
            <w:color w:val="000000"/>
          </w:rPr>
          <w:delText xml:space="preserve">Until </w:delText>
        </w:r>
      </w:del>
      <w:ins w:id="61" w:author="Microsoft Office User" w:date="2023-06-24T21:41:00Z">
        <w:r w:rsidR="00F4724F">
          <w:rPr>
            <w:color w:val="000000"/>
          </w:rPr>
          <w:t xml:space="preserve">When </w:t>
        </w:r>
      </w:ins>
      <w:r>
        <w:rPr>
          <w:color w:val="000000"/>
        </w:rPr>
        <w:t xml:space="preserve">I went home that night, </w:t>
      </w:r>
      <w:del w:id="62" w:author="Microsoft Office User" w:date="2023-06-24T21:42:00Z">
        <w:r w:rsidDel="00F4724F">
          <w:rPr>
            <w:color w:val="000000"/>
          </w:rPr>
          <w:delText>sat on my desk and</w:delText>
        </w:r>
      </w:del>
      <w:ins w:id="63" w:author="Microsoft Office User" w:date="2023-06-24T21:42:00Z">
        <w:r w:rsidR="00F4724F">
          <w:rPr>
            <w:color w:val="000000"/>
          </w:rPr>
          <w:t>I wondered,</w:t>
        </w:r>
      </w:ins>
      <w:r>
        <w:rPr>
          <w:color w:val="000000"/>
        </w:rPr>
        <w:t xml:space="preserve"> </w:t>
      </w:r>
      <w:del w:id="64" w:author="Microsoft Office User" w:date="2023-06-24T21:42:00Z">
        <w:r w:rsidDel="00F4724F">
          <w:rPr>
            <w:color w:val="000000"/>
          </w:rPr>
          <w:delText xml:space="preserve">starred at the white wall. </w:delText>
        </w:r>
      </w:del>
      <w:r>
        <w:rPr>
          <w:color w:val="000000"/>
        </w:rPr>
        <w:t>“</w:t>
      </w:r>
      <w:del w:id="65" w:author="Microsoft Office User" w:date="2023-06-24T21:42:00Z">
        <w:r w:rsidDel="00F4724F">
          <w:rPr>
            <w:color w:val="000000"/>
          </w:rPr>
          <w:delText xml:space="preserve">Did </w:delText>
        </w:r>
      </w:del>
      <w:ins w:id="66" w:author="Microsoft Office User" w:date="2023-06-24T21:42:00Z">
        <w:r w:rsidR="00F4724F">
          <w:rPr>
            <w:color w:val="000000"/>
          </w:rPr>
          <w:t xml:space="preserve">Have </w:t>
        </w:r>
      </w:ins>
      <w:r>
        <w:rPr>
          <w:color w:val="000000"/>
        </w:rPr>
        <w:t>I do</w:t>
      </w:r>
      <w:ins w:id="67" w:author="Microsoft Office User" w:date="2023-06-24T21:42:00Z">
        <w:r w:rsidR="00F4724F">
          <w:rPr>
            <w:color w:val="000000"/>
          </w:rPr>
          <w:t>ne</w:t>
        </w:r>
      </w:ins>
      <w:r>
        <w:rPr>
          <w:color w:val="000000"/>
        </w:rPr>
        <w:t xml:space="preserve"> it?” </w:t>
      </w:r>
    </w:p>
    <w:p w14:paraId="0000000E" w14:textId="52299BA0" w:rsidR="00DB796C" w:rsidRDefault="00AF47BA">
      <w:pPr>
        <w:widowControl w:val="0"/>
        <w:pBdr>
          <w:top w:val="nil"/>
          <w:left w:val="nil"/>
          <w:bottom w:val="nil"/>
          <w:right w:val="nil"/>
          <w:between w:val="nil"/>
        </w:pBdr>
        <w:spacing w:before="302" w:line="264" w:lineRule="auto"/>
        <w:ind w:right="48" w:firstLine="19"/>
        <w:rPr>
          <w:color w:val="000000"/>
        </w:rPr>
      </w:pPr>
      <w:r>
        <w:rPr>
          <w:color w:val="000000"/>
        </w:rPr>
        <w:t>I went back the next class and sat down on my desk.</w:t>
      </w:r>
      <w:del w:id="68" w:author="Microsoft Office User" w:date="2023-06-24T21:40:00Z">
        <w:r w:rsidDel="00F4724F">
          <w:rPr>
            <w:color w:val="000000"/>
          </w:rPr>
          <w:delText xml:space="preserve"> I was sliding through the zoom meeting I was in, my job was to observe and check the answers of students online as an intern.</w:delText>
        </w:r>
      </w:del>
      <w:r>
        <w:rPr>
          <w:color w:val="000000"/>
        </w:rPr>
        <w:t xml:space="preserve"> As I was </w:t>
      </w:r>
      <w:del w:id="69" w:author="Microsoft Office User" w:date="2023-06-24T21:40:00Z">
        <w:r w:rsidDel="00F4724F">
          <w:rPr>
            <w:color w:val="000000"/>
          </w:rPr>
          <w:delText xml:space="preserve">doing </w:delText>
        </w:r>
      </w:del>
      <w:ins w:id="70" w:author="Microsoft Office User" w:date="2023-06-24T21:40:00Z">
        <w:r w:rsidR="00F4724F">
          <w:rPr>
            <w:color w:val="000000"/>
          </w:rPr>
          <w:t>setting up a Zoom meeting</w:t>
        </w:r>
      </w:ins>
      <w:del w:id="71" w:author="Microsoft Office User" w:date="2023-06-24T21:40:00Z">
        <w:r w:rsidDel="00F4724F">
          <w:rPr>
            <w:color w:val="000000"/>
          </w:rPr>
          <w:delText>so</w:delText>
        </w:r>
      </w:del>
      <w:r>
        <w:rPr>
          <w:color w:val="000000"/>
        </w:rPr>
        <w:t>,</w:t>
      </w:r>
      <w:del w:id="72" w:author="Microsoft Office User" w:date="2023-06-24T21:40:00Z">
        <w:r w:rsidDel="00F4724F">
          <w:rPr>
            <w:color w:val="000000"/>
          </w:rPr>
          <w:delText xml:space="preserve"> unaware of the classroom surrounding.</w:delText>
        </w:r>
      </w:del>
      <w:r>
        <w:rPr>
          <w:color w:val="000000"/>
        </w:rPr>
        <w:t xml:space="preserve"> I was startled to see the girl I taught yesterday stand</w:t>
      </w:r>
      <w:ins w:id="73" w:author="Microsoft Office User" w:date="2023-06-24T21:40:00Z">
        <w:r w:rsidR="00F4724F">
          <w:rPr>
            <w:color w:val="000000"/>
          </w:rPr>
          <w:t>ing</w:t>
        </w:r>
      </w:ins>
      <w:r>
        <w:rPr>
          <w:color w:val="000000"/>
        </w:rPr>
        <w:t xml:space="preserve"> next to me holding her paper, waiting for me to notice before she ask</w:t>
      </w:r>
      <w:ins w:id="74" w:author="Microsoft Office User" w:date="2023-06-24T21:40:00Z">
        <w:r w:rsidR="00F4724F">
          <w:rPr>
            <w:color w:val="000000"/>
          </w:rPr>
          <w:t>ed</w:t>
        </w:r>
      </w:ins>
      <w:del w:id="75" w:author="Microsoft Office User" w:date="2023-06-24T21:40:00Z">
        <w:r w:rsidDel="00F4724F">
          <w:rPr>
            <w:color w:val="000000"/>
          </w:rPr>
          <w:delText>s</w:delText>
        </w:r>
      </w:del>
      <w:r>
        <w:rPr>
          <w:color w:val="000000"/>
        </w:rPr>
        <w:t xml:space="preserve">. </w:t>
      </w:r>
      <w:del w:id="76" w:author="Microsoft Office User" w:date="2023-06-24T21:40:00Z">
        <w:r w:rsidDel="00F4724F">
          <w:rPr>
            <w:color w:val="000000"/>
          </w:rPr>
          <w:delText xml:space="preserve">The </w:delText>
        </w:r>
      </w:del>
      <w:ins w:id="77" w:author="Microsoft Office User" w:date="2023-06-24T21:40:00Z">
        <w:r w:rsidR="00F4724F">
          <w:rPr>
            <w:color w:val="000000"/>
          </w:rPr>
          <w:t xml:space="preserve">My </w:t>
        </w:r>
      </w:ins>
      <w:r>
        <w:rPr>
          <w:color w:val="000000"/>
        </w:rPr>
        <w:t xml:space="preserve">initial </w:t>
      </w:r>
      <w:del w:id="78" w:author="Microsoft Office User" w:date="2023-06-24T21:40:00Z">
        <w:r w:rsidDel="00F4724F">
          <w:rPr>
            <w:color w:val="000000"/>
          </w:rPr>
          <w:delText xml:space="preserve">shock </w:delText>
        </w:r>
      </w:del>
      <w:del w:id="79" w:author="Microsoft Office User" w:date="2023-06-24T21:41:00Z">
        <w:r w:rsidDel="00F4724F">
          <w:rPr>
            <w:color w:val="000000"/>
          </w:rPr>
          <w:delText xml:space="preserve">printed on my face </w:delText>
        </w:r>
      </w:del>
      <w:r>
        <w:rPr>
          <w:color w:val="000000"/>
        </w:rPr>
        <w:t>quickly changed into a warm smile, and soon</w:t>
      </w:r>
      <w:ins w:id="80" w:author="Microsoft Office User" w:date="2023-06-24T21:41:00Z">
        <w:r w:rsidR="00F4724F">
          <w:rPr>
            <w:color w:val="000000"/>
          </w:rPr>
          <w:t>,</w:t>
        </w:r>
      </w:ins>
      <w:r>
        <w:rPr>
          <w:color w:val="000000"/>
        </w:rPr>
        <w:t xml:space="preserve"> I was explaining to her a new question. That was was I knew: </w:t>
      </w:r>
      <w:commentRangeStart w:id="81"/>
      <w:r>
        <w:rPr>
          <w:color w:val="000000"/>
        </w:rPr>
        <w:t xml:space="preserve">I did it. </w:t>
      </w:r>
      <w:commentRangeEnd w:id="81"/>
      <w:r w:rsidR="00182DCA">
        <w:rPr>
          <w:rStyle w:val="CommentReference"/>
        </w:rPr>
        <w:commentReference w:id="81"/>
      </w:r>
    </w:p>
    <w:p w14:paraId="0000000F" w14:textId="7522D472" w:rsidR="00DB796C" w:rsidRDefault="00AF47BA">
      <w:pPr>
        <w:widowControl w:val="0"/>
        <w:pBdr>
          <w:top w:val="nil"/>
          <w:left w:val="nil"/>
          <w:bottom w:val="nil"/>
          <w:right w:val="nil"/>
          <w:between w:val="nil"/>
        </w:pBdr>
        <w:spacing w:before="302" w:line="264" w:lineRule="auto"/>
        <w:ind w:right="60" w:firstLine="15"/>
        <w:rPr>
          <w:color w:val="000000"/>
        </w:rPr>
      </w:pPr>
      <w:r>
        <w:rPr>
          <w:color w:val="000000"/>
        </w:rPr>
        <w:t>More and more students came to my table as days went by, from the quietest of kids</w:t>
      </w:r>
      <w:ins w:id="82" w:author="Microsoft Office User" w:date="2023-06-24T21:43:00Z">
        <w:r w:rsidR="00691977">
          <w:rPr>
            <w:color w:val="000000"/>
          </w:rPr>
          <w:t xml:space="preserve"> </w:t>
        </w:r>
      </w:ins>
      <w:del w:id="83" w:author="Microsoft Office User" w:date="2023-06-24T21:43:00Z">
        <w:r w:rsidDel="00691977">
          <w:rPr>
            <w:color w:val="000000"/>
          </w:rPr>
          <w:delText xml:space="preserve">, </w:delText>
        </w:r>
      </w:del>
      <w:r>
        <w:rPr>
          <w:color w:val="000000"/>
        </w:rPr>
        <w:t xml:space="preserve">to the ones with a </w:t>
      </w:r>
      <w:del w:id="84" w:author="Microsoft Office User" w:date="2023-06-24T21:43:00Z">
        <w:r w:rsidDel="00691977">
          <w:rPr>
            <w:color w:val="000000"/>
          </w:rPr>
          <w:delText>gazzilion</w:delText>
        </w:r>
      </w:del>
      <w:ins w:id="85" w:author="Microsoft Office User" w:date="2023-06-24T21:43:00Z">
        <w:r w:rsidR="00691977">
          <w:rPr>
            <w:color w:val="000000"/>
          </w:rPr>
          <w:t>gazillion</w:t>
        </w:r>
      </w:ins>
      <w:r>
        <w:rPr>
          <w:color w:val="000000"/>
        </w:rPr>
        <w:t xml:space="preserve"> questions. </w:t>
      </w:r>
      <w:del w:id="86" w:author="Microsoft Office User" w:date="2023-06-24T21:43:00Z">
        <w:r w:rsidDel="00691977">
          <w:rPr>
            <w:color w:val="000000"/>
          </w:rPr>
          <w:delText xml:space="preserve">All home I was excited to help. </w:delText>
        </w:r>
      </w:del>
      <w:r>
        <w:rPr>
          <w:color w:val="000000"/>
        </w:rPr>
        <w:t xml:space="preserve">Three months </w:t>
      </w:r>
      <w:del w:id="87" w:author="Microsoft Office User" w:date="2023-06-24T21:43:00Z">
        <w:r w:rsidDel="00691977">
          <w:rPr>
            <w:color w:val="000000"/>
          </w:rPr>
          <w:delText xml:space="preserve">have </w:delText>
        </w:r>
      </w:del>
      <w:r>
        <w:rPr>
          <w:color w:val="000000"/>
        </w:rPr>
        <w:t>passed</w:t>
      </w:r>
      <w:ins w:id="88" w:author="Microsoft Office User" w:date="2023-06-24T21:43:00Z">
        <w:r w:rsidR="00691977">
          <w:rPr>
            <w:color w:val="000000"/>
          </w:rPr>
          <w:t>,</w:t>
        </w:r>
      </w:ins>
      <w:r>
        <w:rPr>
          <w:color w:val="000000"/>
        </w:rPr>
        <w:t xml:space="preserve"> and it was nearing the end of my internship. I’</w:t>
      </w:r>
      <w:ins w:id="89" w:author="Microsoft Office User" w:date="2023-06-24T21:43:00Z">
        <w:r w:rsidR="00691977">
          <w:rPr>
            <w:color w:val="000000"/>
          </w:rPr>
          <w:t>d</w:t>
        </w:r>
      </w:ins>
      <w:del w:id="90" w:author="Microsoft Office User" w:date="2023-06-24T21:43:00Z">
        <w:r w:rsidDel="00691977">
          <w:rPr>
            <w:color w:val="000000"/>
          </w:rPr>
          <w:delText>ve</w:delText>
        </w:r>
      </w:del>
      <w:r>
        <w:rPr>
          <w:color w:val="000000"/>
        </w:rPr>
        <w:t xml:space="preserve"> gotten to know some of the students there pretty well</w:t>
      </w:r>
      <w:ins w:id="91" w:author="Microsoft Office User" w:date="2023-06-24T21:43:00Z">
        <w:r w:rsidR="00691977">
          <w:rPr>
            <w:color w:val="000000"/>
          </w:rPr>
          <w:t xml:space="preserve">. </w:t>
        </w:r>
      </w:ins>
      <w:del w:id="92" w:author="Microsoft Office User" w:date="2023-06-24T21:43:00Z">
        <w:r w:rsidDel="00691977">
          <w:rPr>
            <w:color w:val="000000"/>
          </w:rPr>
          <w:delText xml:space="preserve">, </w:delText>
        </w:r>
      </w:del>
      <w:ins w:id="93" w:author="Microsoft Office User" w:date="2023-06-24T21:43:00Z">
        <w:r w:rsidR="00691977">
          <w:rPr>
            <w:color w:val="000000"/>
          </w:rPr>
          <w:t>A</w:t>
        </w:r>
      </w:ins>
      <w:del w:id="94" w:author="Microsoft Office User" w:date="2023-06-24T21:43:00Z">
        <w:r w:rsidDel="00691977">
          <w:rPr>
            <w:color w:val="000000"/>
          </w:rPr>
          <w:delText>a</w:delText>
        </w:r>
      </w:del>
      <w:r>
        <w:rPr>
          <w:color w:val="000000"/>
        </w:rPr>
        <w:t xml:space="preserve">t times they would tell me their day at school, and I would also tell them stories as a high schooler. In those three months, some kids went from never </w:t>
      </w:r>
      <w:del w:id="95" w:author="Microsoft Office User" w:date="2023-06-24T21:44:00Z">
        <w:r w:rsidDel="00691977">
          <w:rPr>
            <w:color w:val="000000"/>
          </w:rPr>
          <w:delText xml:space="preserve">coming </w:delText>
        </w:r>
      </w:del>
      <w:r>
        <w:rPr>
          <w:color w:val="000000"/>
        </w:rPr>
        <w:t>approaching anyone for help</w:t>
      </w:r>
      <w:ins w:id="96" w:author="Microsoft Office User" w:date="2023-06-24T21:44:00Z">
        <w:r w:rsidR="00691977">
          <w:rPr>
            <w:color w:val="000000"/>
          </w:rPr>
          <w:t xml:space="preserve"> </w:t>
        </w:r>
      </w:ins>
      <w:del w:id="97" w:author="Microsoft Office User" w:date="2023-06-24T21:44:00Z">
        <w:r w:rsidDel="00691977">
          <w:rPr>
            <w:color w:val="000000"/>
          </w:rPr>
          <w:delText xml:space="preserve">, </w:delText>
        </w:r>
      </w:del>
      <w:r>
        <w:rPr>
          <w:color w:val="000000"/>
        </w:rPr>
        <w:t xml:space="preserve">to </w:t>
      </w:r>
      <w:del w:id="98" w:author="Microsoft Office User" w:date="2023-06-24T21:44:00Z">
        <w:r w:rsidDel="00691977">
          <w:rPr>
            <w:color w:val="000000"/>
          </w:rPr>
          <w:delText xml:space="preserve">experimenting </w:delText>
        </w:r>
      </w:del>
      <w:ins w:id="99" w:author="Microsoft Office User" w:date="2023-06-24T21:44:00Z">
        <w:r w:rsidR="00691977">
          <w:rPr>
            <w:color w:val="000000"/>
          </w:rPr>
          <w:t xml:space="preserve">actively asking about </w:t>
        </w:r>
      </w:ins>
      <w:r>
        <w:rPr>
          <w:color w:val="000000"/>
        </w:rPr>
        <w:t>different techniques to solve a</w:t>
      </w:r>
      <w:del w:id="100" w:author="Microsoft Office User" w:date="2023-06-24T21:44:00Z">
        <w:r w:rsidDel="00691977">
          <w:rPr>
            <w:color w:val="000000"/>
          </w:rPr>
          <w:delText xml:space="preserve"> question and asking me which method is better</w:delText>
        </w:r>
      </w:del>
      <w:r>
        <w:rPr>
          <w:color w:val="000000"/>
        </w:rPr>
        <w:t xml:space="preserve">. </w:t>
      </w:r>
      <w:commentRangeStart w:id="101"/>
      <w:r>
        <w:rPr>
          <w:color w:val="000000"/>
        </w:rPr>
        <w:t xml:space="preserve">The head of the KUMON branch came up to me </w:t>
      </w:r>
      <w:del w:id="102" w:author="Microsoft Office User" w:date="2023-06-24T21:44:00Z">
        <w:r w:rsidDel="00691977">
          <w:rPr>
            <w:color w:val="000000"/>
          </w:rPr>
          <w:delText xml:space="preserve">one day </w:delText>
        </w:r>
      </w:del>
      <w:r>
        <w:rPr>
          <w:color w:val="000000"/>
        </w:rPr>
        <w:t xml:space="preserve">and </w:t>
      </w:r>
      <w:del w:id="103" w:author="Microsoft Office User" w:date="2023-06-24T21:45:00Z">
        <w:r w:rsidDel="00691977">
          <w:rPr>
            <w:color w:val="000000"/>
          </w:rPr>
          <w:delText xml:space="preserve">admitted “it’s been a long time the children hav been interactive with a teacher, and that they seem to enjoy solving maths now” she </w:delText>
        </w:r>
      </w:del>
      <w:r>
        <w:rPr>
          <w:color w:val="000000"/>
        </w:rPr>
        <w:t>thanked me for my time in KUMON</w:t>
      </w:r>
      <w:ins w:id="104" w:author="Microsoft Office User" w:date="2023-06-24T21:45:00Z">
        <w:r w:rsidR="00691977">
          <w:rPr>
            <w:color w:val="000000"/>
          </w:rPr>
          <w:t>.</w:t>
        </w:r>
      </w:ins>
      <w:r>
        <w:rPr>
          <w:color w:val="000000"/>
        </w:rPr>
        <w:t xml:space="preserve"> </w:t>
      </w:r>
      <w:del w:id="105" w:author="Microsoft Office User" w:date="2023-06-24T21:45:00Z">
        <w:r w:rsidDel="00691977">
          <w:rPr>
            <w:color w:val="000000"/>
          </w:rPr>
          <w:delText xml:space="preserve">and </w:delText>
        </w:r>
      </w:del>
      <w:ins w:id="106" w:author="Microsoft Office User" w:date="2023-06-24T21:45:00Z">
        <w:r w:rsidR="00691977">
          <w:rPr>
            <w:color w:val="000000"/>
          </w:rPr>
          <w:t>H</w:t>
        </w:r>
      </w:ins>
      <w:del w:id="107" w:author="Microsoft Office User" w:date="2023-06-24T21:45:00Z">
        <w:r w:rsidDel="00691977">
          <w:rPr>
            <w:color w:val="000000"/>
          </w:rPr>
          <w:delText>h</w:delText>
        </w:r>
      </w:del>
      <w:r>
        <w:rPr>
          <w:color w:val="000000"/>
        </w:rPr>
        <w:t>opefully</w:t>
      </w:r>
      <w:ins w:id="108" w:author="Microsoft Office User" w:date="2023-06-24T21:45:00Z">
        <w:r w:rsidR="00691977">
          <w:rPr>
            <w:color w:val="000000"/>
          </w:rPr>
          <w:t xml:space="preserve">, </w:t>
        </w:r>
      </w:ins>
      <w:del w:id="109" w:author="Microsoft Office User" w:date="2023-06-24T21:45:00Z">
        <w:r w:rsidDel="00691977">
          <w:rPr>
            <w:color w:val="000000"/>
          </w:rPr>
          <w:delText xml:space="preserve">, if I deciphered it right, </w:delText>
        </w:r>
      </w:del>
      <w:r>
        <w:rPr>
          <w:color w:val="000000"/>
        </w:rPr>
        <w:t xml:space="preserve">I was able to make an impact </w:t>
      </w:r>
      <w:del w:id="110" w:author="Microsoft Office User" w:date="2023-06-24T21:45:00Z">
        <w:r w:rsidDel="00691977">
          <w:rPr>
            <w:color w:val="000000"/>
          </w:rPr>
          <w:delText xml:space="preserve">to those children, </w:delText>
        </w:r>
      </w:del>
      <w:r>
        <w:rPr>
          <w:color w:val="000000"/>
        </w:rPr>
        <w:t xml:space="preserve">and assure </w:t>
      </w:r>
      <w:del w:id="111" w:author="Microsoft Office User" w:date="2023-06-24T21:45:00Z">
        <w:r w:rsidDel="00691977">
          <w:rPr>
            <w:color w:val="000000"/>
          </w:rPr>
          <w:delText xml:space="preserve">them </w:delText>
        </w:r>
      </w:del>
      <w:ins w:id="112" w:author="Microsoft Office User" w:date="2023-06-24T21:45:00Z">
        <w:r w:rsidR="00691977">
          <w:rPr>
            <w:color w:val="000000"/>
          </w:rPr>
          <w:t xml:space="preserve">the children </w:t>
        </w:r>
      </w:ins>
      <w:r>
        <w:rPr>
          <w:color w:val="000000"/>
        </w:rPr>
        <w:t>that it’s ok to make mistakes</w:t>
      </w:r>
      <w:ins w:id="113" w:author="Microsoft Office User" w:date="2023-06-24T21:45:00Z">
        <w:r w:rsidR="00691977">
          <w:rPr>
            <w:color w:val="000000"/>
          </w:rPr>
          <w:t>.</w:t>
        </w:r>
      </w:ins>
      <w:del w:id="114" w:author="Microsoft Office User" w:date="2023-06-24T21:45:00Z">
        <w:r w:rsidDel="00691977">
          <w:rPr>
            <w:color w:val="000000"/>
          </w:rPr>
          <w:delText>,</w:delText>
        </w:r>
      </w:del>
      <w:r>
        <w:rPr>
          <w:color w:val="000000"/>
        </w:rPr>
        <w:t xml:space="preserve"> </w:t>
      </w:r>
      <w:ins w:id="115" w:author="Microsoft Office User" w:date="2023-06-24T21:45:00Z">
        <w:r w:rsidR="00691977">
          <w:rPr>
            <w:color w:val="000000"/>
          </w:rPr>
          <w:t>T</w:t>
        </w:r>
      </w:ins>
      <w:del w:id="116" w:author="Microsoft Office User" w:date="2023-06-24T21:45:00Z">
        <w:r w:rsidDel="00691977">
          <w:rPr>
            <w:color w:val="000000"/>
          </w:rPr>
          <w:delText>t</w:delText>
        </w:r>
      </w:del>
      <w:r>
        <w:rPr>
          <w:color w:val="000000"/>
        </w:rPr>
        <w:t>hey are learners for a reason</w:t>
      </w:r>
      <w:ins w:id="117" w:author="Microsoft Office User" w:date="2023-06-24T21:45:00Z">
        <w:r w:rsidR="00691977">
          <w:rPr>
            <w:color w:val="000000"/>
          </w:rPr>
          <w:t>,</w:t>
        </w:r>
      </w:ins>
      <w:r>
        <w:rPr>
          <w:color w:val="000000"/>
        </w:rPr>
        <w:t xml:space="preserve"> and there are teachers for a reason</w:t>
      </w:r>
      <w:ins w:id="118" w:author="Microsoft Office User" w:date="2023-06-24T21:45:00Z">
        <w:r w:rsidR="00691977">
          <w:rPr>
            <w:color w:val="000000"/>
          </w:rPr>
          <w:t>;</w:t>
        </w:r>
      </w:ins>
      <w:del w:id="119" w:author="Microsoft Office User" w:date="2023-06-24T21:45:00Z">
        <w:r w:rsidDel="00691977">
          <w:rPr>
            <w:color w:val="000000"/>
          </w:rPr>
          <w:delText>,</w:delText>
        </w:r>
      </w:del>
      <w:r>
        <w:rPr>
          <w:color w:val="000000"/>
        </w:rPr>
        <w:t xml:space="preserve"> both should play their roles. </w:t>
      </w:r>
      <w:commentRangeEnd w:id="101"/>
      <w:r w:rsidR="00182DCA">
        <w:rPr>
          <w:rStyle w:val="CommentReference"/>
        </w:rPr>
        <w:commentReference w:id="101"/>
      </w:r>
    </w:p>
    <w:p w14:paraId="00000010" w14:textId="751DC9A6" w:rsidR="00DB796C" w:rsidDel="00691977" w:rsidRDefault="00AF47BA">
      <w:pPr>
        <w:widowControl w:val="0"/>
        <w:pBdr>
          <w:top w:val="nil"/>
          <w:left w:val="nil"/>
          <w:bottom w:val="nil"/>
          <w:right w:val="nil"/>
          <w:between w:val="nil"/>
        </w:pBdr>
        <w:spacing w:before="302" w:line="264" w:lineRule="auto"/>
        <w:ind w:left="14" w:right="492" w:hanging="11"/>
        <w:rPr>
          <w:del w:id="120" w:author="Microsoft Office User" w:date="2023-06-24T21:47:00Z"/>
          <w:color w:val="000000"/>
        </w:rPr>
      </w:pPr>
      <w:r>
        <w:rPr>
          <w:color w:val="000000"/>
        </w:rPr>
        <w:t>With this new mindset and experience, I want</w:t>
      </w:r>
      <w:ins w:id="121" w:author="Microsoft Office User" w:date="2023-06-24T21:46:00Z">
        <w:r w:rsidR="00691977">
          <w:rPr>
            <w:color w:val="000000"/>
          </w:rPr>
          <w:t>ed</w:t>
        </w:r>
      </w:ins>
      <w:del w:id="122" w:author="Microsoft Office User" w:date="2023-06-24T21:46:00Z">
        <w:r w:rsidDel="00691977">
          <w:rPr>
            <w:color w:val="000000"/>
          </w:rPr>
          <w:delText>ed</w:delText>
        </w:r>
      </w:del>
      <w:r>
        <w:rPr>
          <w:color w:val="000000"/>
        </w:rPr>
        <w:t xml:space="preserve"> to help more kids </w:t>
      </w:r>
      <w:ins w:id="123" w:author="Microsoft Office User" w:date="2023-06-24T21:46:00Z">
        <w:r w:rsidR="00691977">
          <w:rPr>
            <w:color w:val="000000"/>
          </w:rPr>
          <w:t xml:space="preserve">and </w:t>
        </w:r>
      </w:ins>
      <w:del w:id="124" w:author="Microsoft Office User" w:date="2023-06-24T21:46:00Z">
        <w:r w:rsidDel="00691977">
          <w:rPr>
            <w:color w:val="000000"/>
          </w:rPr>
          <w:delText xml:space="preserve">with the knowledge that I have, I </w:delText>
        </w:r>
      </w:del>
      <w:r>
        <w:rPr>
          <w:color w:val="000000"/>
        </w:rPr>
        <w:t>opened my own tutoring page online and had primary students from Indonesia</w:t>
      </w:r>
      <w:ins w:id="125" w:author="Microsoft Office User" w:date="2023-06-24T21:47:00Z">
        <w:r w:rsidR="00691977">
          <w:rPr>
            <w:color w:val="000000"/>
          </w:rPr>
          <w:t xml:space="preserve">, </w:t>
        </w:r>
      </w:ins>
      <w:del w:id="126" w:author="Microsoft Office User" w:date="2023-06-24T21:47:00Z">
        <w:r w:rsidDel="00691977">
          <w:rPr>
            <w:color w:val="000000"/>
          </w:rPr>
          <w:delText>,</w:delText>
        </w:r>
      </w:del>
    </w:p>
    <w:p w14:paraId="00000011" w14:textId="0964E767" w:rsidR="00DB796C" w:rsidRDefault="00AF47BA" w:rsidP="00691977">
      <w:pPr>
        <w:widowControl w:val="0"/>
        <w:pBdr>
          <w:top w:val="nil"/>
          <w:left w:val="nil"/>
          <w:bottom w:val="nil"/>
          <w:right w:val="nil"/>
          <w:between w:val="nil"/>
        </w:pBdr>
        <w:spacing w:before="302" w:line="264" w:lineRule="auto"/>
        <w:ind w:left="14" w:right="492" w:hanging="11"/>
        <w:rPr>
          <w:color w:val="000000"/>
        </w:rPr>
      </w:pPr>
      <w:r>
        <w:rPr>
          <w:color w:val="000000"/>
        </w:rPr>
        <w:t>Singapore</w:t>
      </w:r>
      <w:ins w:id="127" w:author="Microsoft Office User" w:date="2023-06-24T21:47:00Z">
        <w:r w:rsidR="00691977">
          <w:rPr>
            <w:color w:val="000000"/>
          </w:rPr>
          <w:t>,</w:t>
        </w:r>
      </w:ins>
      <w:r>
        <w:rPr>
          <w:color w:val="000000"/>
        </w:rPr>
        <w:t xml:space="preserve"> and Australia requesting a mathematics and Olympiad Mathematics tutor</w:t>
      </w:r>
      <w:ins w:id="128" w:author="Microsoft Office User" w:date="2023-06-24T21:47:00Z">
        <w:r w:rsidR="00691977">
          <w:rPr>
            <w:color w:val="000000"/>
          </w:rPr>
          <w:t>.</w:t>
        </w:r>
      </w:ins>
      <w:del w:id="129" w:author="Microsoft Office User" w:date="2023-06-24T21:47:00Z">
        <w:r w:rsidDel="00691977">
          <w:rPr>
            <w:color w:val="000000"/>
          </w:rPr>
          <w:delText>,</w:delText>
        </w:r>
      </w:del>
      <w:r>
        <w:rPr>
          <w:color w:val="000000"/>
        </w:rPr>
        <w:t xml:space="preserve"> It’s been nearly 6 months that I’ve started my free weekly tutoring with a total of 5 students</w:t>
      </w:r>
      <w:ins w:id="130" w:author="Microsoft Office User" w:date="2023-06-24T21:47:00Z">
        <w:r w:rsidR="00691977">
          <w:rPr>
            <w:color w:val="000000"/>
          </w:rPr>
          <w:t>,</w:t>
        </w:r>
      </w:ins>
      <w:r>
        <w:rPr>
          <w:color w:val="000000"/>
        </w:rPr>
        <w:t xml:space="preserve"> and I have never felt more fulfilled and ecstatic that </w:t>
      </w:r>
      <w:del w:id="131" w:author="Microsoft Office User" w:date="2023-06-24T21:47:00Z">
        <w:r w:rsidDel="00691977">
          <w:rPr>
            <w:color w:val="000000"/>
          </w:rPr>
          <w:delText>there kids</w:delText>
        </w:r>
      </w:del>
      <w:ins w:id="132" w:author="Microsoft Office User" w:date="2023-06-24T21:47:00Z">
        <w:r w:rsidR="00691977">
          <w:rPr>
            <w:color w:val="000000"/>
          </w:rPr>
          <w:t>my students</w:t>
        </w:r>
      </w:ins>
      <w:r>
        <w:rPr>
          <w:color w:val="000000"/>
        </w:rPr>
        <w:t xml:space="preserve"> have someone to rely on. As a high schooler who has developed mathematics concepts from </w:t>
      </w:r>
      <w:del w:id="133" w:author="Microsoft Office User" w:date="2023-06-24T21:47:00Z">
        <w:r w:rsidDel="00691977">
          <w:rPr>
            <w:color w:val="000000"/>
          </w:rPr>
          <w:delText xml:space="preserve">a commitment </w:delText>
        </w:r>
      </w:del>
      <w:r>
        <w:rPr>
          <w:color w:val="000000"/>
        </w:rPr>
        <w:t>course</w:t>
      </w:r>
      <w:ins w:id="134" w:author="Microsoft Office User" w:date="2023-06-24T21:47:00Z">
        <w:r w:rsidR="00691977">
          <w:rPr>
            <w:color w:val="000000"/>
          </w:rPr>
          <w:t>s</w:t>
        </w:r>
      </w:ins>
      <w:r>
        <w:rPr>
          <w:color w:val="000000"/>
        </w:rPr>
        <w:t xml:space="preserve"> and </w:t>
      </w:r>
      <w:del w:id="135" w:author="Microsoft Office User" w:date="2023-06-24T21:47:00Z">
        <w:r w:rsidDel="00691977">
          <w:rPr>
            <w:color w:val="000000"/>
          </w:rPr>
          <w:delText xml:space="preserve">mathematics </w:delText>
        </w:r>
      </w:del>
      <w:r>
        <w:rPr>
          <w:color w:val="000000"/>
        </w:rPr>
        <w:t>competition</w:t>
      </w:r>
      <w:ins w:id="136" w:author="Microsoft Office User" w:date="2023-06-24T21:47:00Z">
        <w:r w:rsidR="00691977">
          <w:rPr>
            <w:color w:val="000000"/>
          </w:rPr>
          <w:t>s</w:t>
        </w:r>
      </w:ins>
      <w:r>
        <w:rPr>
          <w:color w:val="000000"/>
        </w:rPr>
        <w:t>, I want</w:t>
      </w:r>
      <w:del w:id="137" w:author="Microsoft Office User" w:date="2023-06-24T21:48:00Z">
        <w:r w:rsidDel="00691977">
          <w:rPr>
            <w:color w:val="000000"/>
          </w:rPr>
          <w:delText>ed</w:delText>
        </w:r>
      </w:del>
      <w:r>
        <w:rPr>
          <w:color w:val="000000"/>
        </w:rPr>
        <w:t xml:space="preserve"> to help other students overcome their fear instigated from the common notion of how challenging maths can be. I am no expert , not does my knowledge of mathematics account for even a percent of all the math knowledge in the world, I shouldn’t wait till I know everything, to take </w:t>
      </w:r>
      <w:r>
        <w:rPr>
          <w:color w:val="000000"/>
        </w:rPr>
        <w:lastRenderedPageBreak/>
        <w:t xml:space="preserve">action and create an impact. Whether I was good enough to teach no longer mattered. </w:t>
      </w:r>
      <w:ins w:id="138" w:author="Microsoft Office User" w:date="2023-06-24T21:50:00Z">
        <w:r w:rsidR="00691977">
          <w:rPr>
            <w:color w:val="000000"/>
          </w:rPr>
          <w:t>Even i</w:t>
        </w:r>
      </w:ins>
      <w:del w:id="139" w:author="Microsoft Office User" w:date="2023-06-24T21:50:00Z">
        <w:r w:rsidDel="00691977">
          <w:rPr>
            <w:color w:val="000000"/>
          </w:rPr>
          <w:delText>I</w:delText>
        </w:r>
      </w:del>
      <w:r>
        <w:rPr>
          <w:color w:val="000000"/>
        </w:rPr>
        <w:t xml:space="preserve">f I can’t teach them everything, I’ll teach </w:t>
      </w:r>
      <w:commentRangeStart w:id="140"/>
      <w:r>
        <w:rPr>
          <w:color w:val="000000"/>
        </w:rPr>
        <w:t>the</w:t>
      </w:r>
      <w:ins w:id="141" w:author="Microsoft Office User" w:date="2023-06-24T21:50:00Z">
        <w:r w:rsidR="00691977">
          <w:rPr>
            <w:color w:val="000000"/>
          </w:rPr>
          <w:t>m</w:t>
        </w:r>
      </w:ins>
      <w:r>
        <w:rPr>
          <w:color w:val="000000"/>
        </w:rPr>
        <w:t xml:space="preserve"> something.</w:t>
      </w:r>
      <w:commentRangeEnd w:id="140"/>
      <w:r w:rsidR="00691977">
        <w:rPr>
          <w:rStyle w:val="CommentReference"/>
        </w:rPr>
        <w:commentReference w:id="140"/>
      </w:r>
    </w:p>
    <w:p w14:paraId="7F0E195B" w14:textId="0DEBEB01" w:rsidR="00691977" w:rsidRDefault="00691977" w:rsidP="00691977">
      <w:pPr>
        <w:widowControl w:val="0"/>
        <w:pBdr>
          <w:top w:val="nil"/>
          <w:left w:val="nil"/>
          <w:bottom w:val="nil"/>
          <w:right w:val="nil"/>
          <w:between w:val="nil"/>
        </w:pBdr>
        <w:spacing w:before="302" w:line="264" w:lineRule="auto"/>
        <w:ind w:left="14" w:right="492" w:hanging="11"/>
        <w:rPr>
          <w:color w:val="000000"/>
        </w:rPr>
      </w:pPr>
    </w:p>
    <w:p w14:paraId="2EA34AF9" w14:textId="30658ACD" w:rsidR="00691977" w:rsidRDefault="00691977" w:rsidP="00691977">
      <w:pPr>
        <w:widowControl w:val="0"/>
        <w:pBdr>
          <w:top w:val="nil"/>
          <w:left w:val="nil"/>
          <w:bottom w:val="nil"/>
          <w:right w:val="nil"/>
          <w:between w:val="nil"/>
        </w:pBdr>
        <w:spacing w:before="302" w:line="264" w:lineRule="auto"/>
        <w:ind w:left="14" w:right="492" w:hanging="11"/>
        <w:rPr>
          <w:color w:val="000000"/>
          <w:sz w:val="24"/>
          <w:szCs w:val="24"/>
        </w:rPr>
      </w:pPr>
      <w:r>
        <w:rPr>
          <w:color w:val="000000"/>
          <w:sz w:val="24"/>
          <w:szCs w:val="24"/>
        </w:rPr>
        <w:t>Hi Valerie,</w:t>
      </w:r>
    </w:p>
    <w:p w14:paraId="094DBC54" w14:textId="77777777" w:rsidR="00242DC8" w:rsidRPr="00242DC8" w:rsidRDefault="00242DC8" w:rsidP="00242DC8">
      <w:pPr>
        <w:widowControl w:val="0"/>
        <w:pBdr>
          <w:top w:val="nil"/>
          <w:left w:val="nil"/>
          <w:bottom w:val="nil"/>
          <w:right w:val="nil"/>
          <w:between w:val="nil"/>
        </w:pBdr>
        <w:spacing w:before="302" w:line="264" w:lineRule="auto"/>
        <w:ind w:right="492"/>
        <w:rPr>
          <w:color w:val="000000"/>
          <w:sz w:val="24"/>
          <w:szCs w:val="24"/>
        </w:rPr>
      </w:pPr>
      <w:r w:rsidRPr="00242DC8">
        <w:rPr>
          <w:color w:val="000000"/>
          <w:sz w:val="24"/>
          <w:szCs w:val="24"/>
        </w:rPr>
        <w:t>I thoroughly enjoyed reading your essay! Your vibrant personality shines through, and I am truly captivated by your unwavering passion for assisting students in conquering their fear of mathematics. Your essay demonstrates a clear and cohesive narrative, illustrating how you have successfully challenged your own preconceptions about the role of a tutor/teacher and made a profound impact on the lives of your students.</w:t>
      </w:r>
    </w:p>
    <w:p w14:paraId="063EA13C" w14:textId="6A96D57A" w:rsidR="00242DC8" w:rsidRPr="00242DC8" w:rsidRDefault="00242DC8" w:rsidP="00242DC8">
      <w:pPr>
        <w:widowControl w:val="0"/>
        <w:pBdr>
          <w:top w:val="nil"/>
          <w:left w:val="nil"/>
          <w:bottom w:val="nil"/>
          <w:right w:val="nil"/>
          <w:between w:val="nil"/>
        </w:pBdr>
        <w:spacing w:before="302" w:line="264" w:lineRule="auto"/>
        <w:ind w:right="492"/>
        <w:rPr>
          <w:color w:val="000000"/>
          <w:sz w:val="24"/>
          <w:szCs w:val="24"/>
        </w:rPr>
      </w:pPr>
      <w:r w:rsidRPr="00242DC8">
        <w:rPr>
          <w:color w:val="000000"/>
          <w:sz w:val="24"/>
          <w:szCs w:val="24"/>
        </w:rPr>
        <w:t xml:space="preserve">I have </w:t>
      </w:r>
      <w:r w:rsidR="00182DCA">
        <w:rPr>
          <w:color w:val="000000"/>
          <w:sz w:val="24"/>
          <w:szCs w:val="24"/>
        </w:rPr>
        <w:t>offered</w:t>
      </w:r>
      <w:r w:rsidRPr="00242DC8">
        <w:rPr>
          <w:color w:val="000000"/>
          <w:sz w:val="24"/>
          <w:szCs w:val="24"/>
        </w:rPr>
        <w:t xml:space="preserve"> some </w:t>
      </w:r>
      <w:r w:rsidR="00182DCA">
        <w:rPr>
          <w:color w:val="000000"/>
          <w:sz w:val="24"/>
          <w:szCs w:val="24"/>
        </w:rPr>
        <w:t>comments to focus your essay on the important parts and make sure you elaborate on the parts that are still lacking sufficient reflection and/or context</w:t>
      </w:r>
      <w:bookmarkStart w:id="142" w:name="_GoBack"/>
      <w:bookmarkEnd w:id="142"/>
      <w:r w:rsidRPr="00242DC8">
        <w:rPr>
          <w:color w:val="000000"/>
          <w:sz w:val="24"/>
          <w:szCs w:val="24"/>
        </w:rPr>
        <w:t>.</w:t>
      </w:r>
    </w:p>
    <w:p w14:paraId="78084CDC" w14:textId="338E2702" w:rsidR="00242DC8" w:rsidRPr="00691977" w:rsidRDefault="00242DC8" w:rsidP="00691977">
      <w:pPr>
        <w:widowControl w:val="0"/>
        <w:pBdr>
          <w:top w:val="nil"/>
          <w:left w:val="nil"/>
          <w:bottom w:val="nil"/>
          <w:right w:val="nil"/>
          <w:between w:val="nil"/>
        </w:pBdr>
        <w:spacing w:before="302" w:line="264" w:lineRule="auto"/>
        <w:ind w:right="492"/>
        <w:rPr>
          <w:color w:val="000000"/>
          <w:sz w:val="24"/>
          <w:szCs w:val="24"/>
        </w:rPr>
      </w:pPr>
      <w:r>
        <w:rPr>
          <w:color w:val="000000"/>
          <w:sz w:val="24"/>
          <w:szCs w:val="24"/>
        </w:rPr>
        <w:t xml:space="preserve">Well done </w:t>
      </w:r>
      <w:r w:rsidRPr="00242DC8">
        <w:rPr>
          <w:color w:val="000000"/>
          <w:sz w:val="24"/>
          <w:szCs w:val="24"/>
        </w:rPr>
        <w:sym w:font="Wingdings" w:char="F04A"/>
      </w:r>
    </w:p>
    <w:sectPr w:rsidR="00242DC8" w:rsidRPr="00691977">
      <w:pgSz w:w="12240" w:h="15840"/>
      <w:pgMar w:top="1426" w:right="1415" w:bottom="1683"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3-06-24T21:23:00Z" w:initials="MOU">
    <w:p w14:paraId="46BBDC61" w14:textId="77777777" w:rsidR="00B86045" w:rsidRDefault="00B86045">
      <w:pPr>
        <w:pStyle w:val="CommentText"/>
      </w:pPr>
      <w:r>
        <w:rPr>
          <w:rStyle w:val="CommentReference"/>
        </w:rPr>
        <w:annotationRef/>
      </w:r>
      <w:r>
        <w:t xml:space="preserve">Good start! </w:t>
      </w:r>
    </w:p>
    <w:p w14:paraId="74804219" w14:textId="77777777" w:rsidR="00B86045" w:rsidRDefault="00B86045">
      <w:pPr>
        <w:pStyle w:val="CommentText"/>
      </w:pPr>
      <w:r>
        <w:t xml:space="preserve">You’ve tried to make it more engaging for your readers by including vivid details about your environment. </w:t>
      </w:r>
    </w:p>
    <w:p w14:paraId="67CA69AD" w14:textId="3450C366" w:rsidR="00B86045" w:rsidRDefault="00B86045">
      <w:pPr>
        <w:pStyle w:val="CommentText"/>
      </w:pPr>
      <w:r>
        <w:t xml:space="preserve">You’ve also attempted to recreate the feeling of being in a classroom at a tuition centre. </w:t>
      </w:r>
    </w:p>
    <w:p w14:paraId="01A8F755" w14:textId="77777777" w:rsidR="00B86045" w:rsidRDefault="00B86045">
      <w:pPr>
        <w:pStyle w:val="CommentText"/>
      </w:pPr>
    </w:p>
    <w:p w14:paraId="736A7E90" w14:textId="77777777" w:rsidR="00B86045" w:rsidRDefault="00B86045">
      <w:pPr>
        <w:pStyle w:val="CommentText"/>
      </w:pPr>
      <w:r>
        <w:t xml:space="preserve">However, the detail about the tuition centre is not yet explained until I read the last part, so this is something you may want to clarify. </w:t>
      </w:r>
    </w:p>
    <w:p w14:paraId="57AA52F1" w14:textId="77777777" w:rsidR="00B86045" w:rsidRDefault="00B86045">
      <w:pPr>
        <w:pStyle w:val="CommentText"/>
      </w:pPr>
    </w:p>
    <w:p w14:paraId="041D973D" w14:textId="43F259FE" w:rsidR="00B86045" w:rsidRDefault="00B86045">
      <w:pPr>
        <w:pStyle w:val="CommentText"/>
      </w:pPr>
      <w:r>
        <w:t>When I first read this, I was also confused about how you came to intern at Kumon. Were you a college student at that time? A senior at high school? More context would definitely help to clarify these details.</w:t>
      </w:r>
    </w:p>
  </w:comment>
  <w:comment w:id="1" w:author="Microsoft Office User" w:date="2023-06-24T21:28:00Z" w:initials="MOU">
    <w:p w14:paraId="3FAD8A3D" w14:textId="43733BBE" w:rsidR="00B86045" w:rsidRDefault="00B86045">
      <w:pPr>
        <w:pStyle w:val="CommentText"/>
      </w:pPr>
      <w:r>
        <w:rPr>
          <w:rStyle w:val="CommentReference"/>
        </w:rPr>
        <w:annotationRef/>
      </w:r>
      <w:r>
        <w:t xml:space="preserve">This part is rather confusing to me. Thus, more clarification about what grade you’re in during this internship would help. </w:t>
      </w:r>
    </w:p>
  </w:comment>
  <w:comment w:id="2" w:author="Microsoft Office User" w:date="2023-06-24T21:30:00Z" w:initials="MOU">
    <w:p w14:paraId="2466F6F6" w14:textId="77777777" w:rsidR="00B86045" w:rsidRDefault="00B86045">
      <w:pPr>
        <w:pStyle w:val="CommentText"/>
      </w:pPr>
      <w:r>
        <w:rPr>
          <w:rStyle w:val="CommentReference"/>
        </w:rPr>
        <w:annotationRef/>
      </w:r>
      <w:r>
        <w:t xml:space="preserve">I think more elaboration about your thought process here would help. </w:t>
      </w:r>
    </w:p>
    <w:p w14:paraId="7BDDF0CC" w14:textId="77777777" w:rsidR="00B86045" w:rsidRDefault="00B86045">
      <w:pPr>
        <w:pStyle w:val="CommentText"/>
      </w:pPr>
    </w:p>
    <w:p w14:paraId="62F8F71F" w14:textId="262BE691" w:rsidR="00B86045" w:rsidRDefault="00B86045">
      <w:pPr>
        <w:pStyle w:val="CommentText"/>
      </w:pPr>
      <w:r>
        <w:t>Another alternative is to correlate your hesitation to the common teaching standard here in Indonesia</w:t>
      </w:r>
      <w:r w:rsidR="00182DCA">
        <w:t>.</w:t>
      </w:r>
      <w:r>
        <w:t xml:space="preserve"> Maybe you can relate this to your own experience of being expected to go to the teacher/to solve the problem yourself?</w:t>
      </w:r>
    </w:p>
    <w:p w14:paraId="5A39B9A7" w14:textId="77777777" w:rsidR="00B86045" w:rsidRDefault="00B86045">
      <w:pPr>
        <w:pStyle w:val="CommentText"/>
      </w:pPr>
    </w:p>
    <w:p w14:paraId="3AEFEE57" w14:textId="28CCBADF" w:rsidR="00B86045" w:rsidRDefault="00B86045">
      <w:pPr>
        <w:pStyle w:val="CommentText"/>
      </w:pPr>
      <w:r>
        <w:t xml:space="preserve">Since the admission committee does not know </w:t>
      </w:r>
      <w:r w:rsidR="00182DCA">
        <w:t xml:space="preserve">the </w:t>
      </w:r>
      <w:r>
        <w:t xml:space="preserve">Indonesian education system, you can provide some more context. </w:t>
      </w:r>
    </w:p>
  </w:comment>
  <w:comment w:id="3" w:author="Microsoft Office User" w:date="2023-07-03T21:19:00Z" w:initials="MOU">
    <w:p w14:paraId="536735AC" w14:textId="36994C97" w:rsidR="00182DCA" w:rsidRDefault="00182DCA">
      <w:pPr>
        <w:pStyle w:val="CommentText"/>
      </w:pPr>
      <w:r>
        <w:rPr>
          <w:rStyle w:val="CommentReference"/>
        </w:rPr>
        <w:annotationRef/>
      </w:r>
      <w:r>
        <w:t>You can shorten this or remove it entirely since there is a 650-word limit.</w:t>
      </w:r>
    </w:p>
  </w:comment>
  <w:comment w:id="4" w:author="Microsoft Office User" w:date="2023-06-24T21:33:00Z" w:initials="MOU">
    <w:p w14:paraId="2392EDE1" w14:textId="35A753E4" w:rsidR="00F4724F" w:rsidRDefault="00F4724F">
      <w:pPr>
        <w:pStyle w:val="CommentText"/>
      </w:pPr>
      <w:r>
        <w:rPr>
          <w:rStyle w:val="CommentReference"/>
        </w:rPr>
        <w:annotationRef/>
      </w:r>
      <w:r w:rsidR="00182DCA">
        <w:t>This</w:t>
      </w:r>
      <w:r>
        <w:t xml:space="preserve"> part can be shortened and used as the context of why you hesitated to help the female student. </w:t>
      </w:r>
    </w:p>
  </w:comment>
  <w:comment w:id="5" w:author="Microsoft Office User" w:date="2023-06-24T21:33:00Z" w:initials="MOU">
    <w:p w14:paraId="3DA72084" w14:textId="65238E96" w:rsidR="00F4724F" w:rsidRDefault="00F4724F">
      <w:pPr>
        <w:pStyle w:val="CommentText"/>
      </w:pPr>
      <w:r>
        <w:rPr>
          <w:rStyle w:val="CommentReference"/>
        </w:rPr>
        <w:annotationRef/>
      </w:r>
      <w:r>
        <w:t xml:space="preserve">All good. Just be careful of comma splice. Separate your full sentences accordingly. </w:t>
      </w:r>
    </w:p>
  </w:comment>
  <w:comment w:id="20" w:author="Microsoft Office User" w:date="2023-06-24T21:36:00Z" w:initials="MOU">
    <w:p w14:paraId="6F37561F" w14:textId="360EA4AC" w:rsidR="00F4724F" w:rsidRDefault="00F4724F">
      <w:pPr>
        <w:pStyle w:val="CommentText"/>
      </w:pPr>
      <w:r>
        <w:rPr>
          <w:rStyle w:val="CommentReference"/>
        </w:rPr>
        <w:annotationRef/>
      </w:r>
      <w:r>
        <w:t xml:space="preserve">Rather than this, I think it’ll be better to state why you’d decided to help her this time. </w:t>
      </w:r>
    </w:p>
  </w:comment>
  <w:comment w:id="81" w:author="Microsoft Office User" w:date="2023-07-03T21:21:00Z" w:initials="MOU">
    <w:p w14:paraId="6F4A19AF" w14:textId="0D40CDF4" w:rsidR="00182DCA" w:rsidRDefault="00182DCA">
      <w:pPr>
        <w:pStyle w:val="CommentText"/>
      </w:pPr>
      <w:r>
        <w:rPr>
          <w:rStyle w:val="CommentReference"/>
        </w:rPr>
        <w:annotationRef/>
      </w:r>
      <w:r>
        <w:t>What is ‘it’? What did you achieve here?</w:t>
      </w:r>
    </w:p>
  </w:comment>
  <w:comment w:id="101" w:author="Microsoft Office User" w:date="2023-07-03T21:22:00Z" w:initials="MOU">
    <w:p w14:paraId="0A29BCD2" w14:textId="5C295CED" w:rsidR="00182DCA" w:rsidRDefault="00182DCA">
      <w:pPr>
        <w:pStyle w:val="CommentText"/>
      </w:pPr>
      <w:r>
        <w:rPr>
          <w:rStyle w:val="CommentReference"/>
        </w:rPr>
        <w:annotationRef/>
      </w:r>
      <w:r>
        <w:t xml:space="preserve">I would replace this with a reflection of how </w:t>
      </w:r>
      <w:r w:rsidRPr="00182DCA">
        <w:rPr>
          <w:b/>
        </w:rPr>
        <w:t>you</w:t>
      </w:r>
      <w:r>
        <w:t xml:space="preserve"> felt seeing that change in the students, and relate it to the next paragraph.</w:t>
      </w:r>
    </w:p>
  </w:comment>
  <w:comment w:id="140" w:author="Microsoft Office User" w:date="2023-06-24T21:50:00Z" w:initials="MOU">
    <w:p w14:paraId="762E78BD" w14:textId="6295016F" w:rsidR="00691977" w:rsidRDefault="00691977">
      <w:pPr>
        <w:pStyle w:val="CommentText"/>
      </w:pPr>
      <w:r>
        <w:rPr>
          <w:rStyle w:val="CommentReference"/>
        </w:rPr>
        <w:annotationRef/>
      </w:r>
      <w:r>
        <w:t xml:space="preserve">Nice ending!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1D973D" w15:done="0"/>
  <w15:commentEx w15:paraId="3FAD8A3D" w15:done="0"/>
  <w15:commentEx w15:paraId="3AEFEE57" w15:done="0"/>
  <w15:commentEx w15:paraId="536735AC" w15:done="0"/>
  <w15:commentEx w15:paraId="2392EDE1" w15:done="0"/>
  <w15:commentEx w15:paraId="3DA72084" w15:done="0"/>
  <w15:commentEx w15:paraId="6F37561F" w15:done="0"/>
  <w15:commentEx w15:paraId="6F4A19AF" w15:done="0"/>
  <w15:commentEx w15:paraId="0A29BCD2" w15:done="0"/>
  <w15:commentEx w15:paraId="762E78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1D973D" w16cid:durableId="2841DD59"/>
  <w16cid:commentId w16cid:paraId="3FAD8A3D" w16cid:durableId="2841DE7D"/>
  <w16cid:commentId w16cid:paraId="3AEFEE57" w16cid:durableId="2841DF09"/>
  <w16cid:commentId w16cid:paraId="536735AC" w16cid:durableId="284DB9EA"/>
  <w16cid:commentId w16cid:paraId="2392EDE1" w16cid:durableId="2841DF8E"/>
  <w16cid:commentId w16cid:paraId="3DA72084" w16cid:durableId="2841DFB8"/>
  <w16cid:commentId w16cid:paraId="6F37561F" w16cid:durableId="2841E055"/>
  <w16cid:commentId w16cid:paraId="6F4A19AF" w16cid:durableId="284DBA3E"/>
  <w16cid:commentId w16cid:paraId="0A29BCD2" w16cid:durableId="284DBA9F"/>
  <w16cid:commentId w16cid:paraId="762E78BD" w16cid:durableId="2841E3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96C"/>
    <w:rsid w:val="00182DCA"/>
    <w:rsid w:val="00242DC8"/>
    <w:rsid w:val="00691977"/>
    <w:rsid w:val="00AF47BA"/>
    <w:rsid w:val="00B86045"/>
    <w:rsid w:val="00DB796C"/>
    <w:rsid w:val="00F4724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02C4E"/>
  <w15:docId w15:val="{065E7EB3-306F-B84F-B91E-66D0E8C71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SG"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B86045"/>
    <w:rPr>
      <w:sz w:val="16"/>
      <w:szCs w:val="16"/>
    </w:rPr>
  </w:style>
  <w:style w:type="paragraph" w:styleId="CommentText">
    <w:name w:val="annotation text"/>
    <w:basedOn w:val="Normal"/>
    <w:link w:val="CommentTextChar"/>
    <w:uiPriority w:val="99"/>
    <w:semiHidden/>
    <w:unhideWhenUsed/>
    <w:rsid w:val="00B86045"/>
    <w:pPr>
      <w:spacing w:line="240" w:lineRule="auto"/>
    </w:pPr>
    <w:rPr>
      <w:sz w:val="20"/>
      <w:szCs w:val="20"/>
    </w:rPr>
  </w:style>
  <w:style w:type="character" w:customStyle="1" w:styleId="CommentTextChar">
    <w:name w:val="Comment Text Char"/>
    <w:basedOn w:val="DefaultParagraphFont"/>
    <w:link w:val="CommentText"/>
    <w:uiPriority w:val="99"/>
    <w:semiHidden/>
    <w:rsid w:val="00B86045"/>
    <w:rPr>
      <w:sz w:val="20"/>
      <w:szCs w:val="20"/>
    </w:rPr>
  </w:style>
  <w:style w:type="paragraph" w:styleId="CommentSubject">
    <w:name w:val="annotation subject"/>
    <w:basedOn w:val="CommentText"/>
    <w:next w:val="CommentText"/>
    <w:link w:val="CommentSubjectChar"/>
    <w:uiPriority w:val="99"/>
    <w:semiHidden/>
    <w:unhideWhenUsed/>
    <w:rsid w:val="00B86045"/>
    <w:rPr>
      <w:b/>
      <w:bCs/>
    </w:rPr>
  </w:style>
  <w:style w:type="character" w:customStyle="1" w:styleId="CommentSubjectChar">
    <w:name w:val="Comment Subject Char"/>
    <w:basedOn w:val="CommentTextChar"/>
    <w:link w:val="CommentSubject"/>
    <w:uiPriority w:val="99"/>
    <w:semiHidden/>
    <w:rsid w:val="00B86045"/>
    <w:rPr>
      <w:b/>
      <w:bCs/>
      <w:sz w:val="20"/>
      <w:szCs w:val="20"/>
    </w:rPr>
  </w:style>
  <w:style w:type="paragraph" w:styleId="BalloonText">
    <w:name w:val="Balloon Text"/>
    <w:basedOn w:val="Normal"/>
    <w:link w:val="BalloonTextChar"/>
    <w:uiPriority w:val="99"/>
    <w:semiHidden/>
    <w:unhideWhenUsed/>
    <w:rsid w:val="00B8604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6045"/>
    <w:rPr>
      <w:rFonts w:ascii="Times New Roman" w:hAnsi="Times New Roman" w:cs="Times New Roman"/>
      <w:sz w:val="18"/>
      <w:szCs w:val="18"/>
    </w:rPr>
  </w:style>
  <w:style w:type="paragraph" w:styleId="NormalWeb">
    <w:name w:val="Normal (Web)"/>
    <w:basedOn w:val="Normal"/>
    <w:uiPriority w:val="99"/>
    <w:semiHidden/>
    <w:unhideWhenUsed/>
    <w:rsid w:val="00B860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7267">
      <w:bodyDiv w:val="1"/>
      <w:marLeft w:val="0"/>
      <w:marRight w:val="0"/>
      <w:marTop w:val="0"/>
      <w:marBottom w:val="0"/>
      <w:divBdr>
        <w:top w:val="none" w:sz="0" w:space="0" w:color="auto"/>
        <w:left w:val="none" w:sz="0" w:space="0" w:color="auto"/>
        <w:bottom w:val="none" w:sz="0" w:space="0" w:color="auto"/>
        <w:right w:val="none" w:sz="0" w:space="0" w:color="auto"/>
      </w:divBdr>
    </w:div>
    <w:div w:id="255210745">
      <w:bodyDiv w:val="1"/>
      <w:marLeft w:val="0"/>
      <w:marRight w:val="0"/>
      <w:marTop w:val="0"/>
      <w:marBottom w:val="0"/>
      <w:divBdr>
        <w:top w:val="none" w:sz="0" w:space="0" w:color="auto"/>
        <w:left w:val="none" w:sz="0" w:space="0" w:color="auto"/>
        <w:bottom w:val="none" w:sz="0" w:space="0" w:color="auto"/>
        <w:right w:val="none" w:sz="0" w:space="0" w:color="auto"/>
      </w:divBdr>
    </w:div>
    <w:div w:id="749429010">
      <w:bodyDiv w:val="1"/>
      <w:marLeft w:val="0"/>
      <w:marRight w:val="0"/>
      <w:marTop w:val="0"/>
      <w:marBottom w:val="0"/>
      <w:divBdr>
        <w:top w:val="none" w:sz="0" w:space="0" w:color="auto"/>
        <w:left w:val="none" w:sz="0" w:space="0" w:color="auto"/>
        <w:bottom w:val="none" w:sz="0" w:space="0" w:color="auto"/>
        <w:right w:val="none" w:sz="0" w:space="0" w:color="auto"/>
      </w:divBdr>
    </w:div>
    <w:div w:id="768811558">
      <w:bodyDiv w:val="1"/>
      <w:marLeft w:val="0"/>
      <w:marRight w:val="0"/>
      <w:marTop w:val="0"/>
      <w:marBottom w:val="0"/>
      <w:divBdr>
        <w:top w:val="none" w:sz="0" w:space="0" w:color="auto"/>
        <w:left w:val="none" w:sz="0" w:space="0" w:color="auto"/>
        <w:bottom w:val="none" w:sz="0" w:space="0" w:color="auto"/>
        <w:right w:val="none" w:sz="0" w:space="0" w:color="auto"/>
      </w:divBdr>
    </w:div>
    <w:div w:id="773670301">
      <w:bodyDiv w:val="1"/>
      <w:marLeft w:val="0"/>
      <w:marRight w:val="0"/>
      <w:marTop w:val="0"/>
      <w:marBottom w:val="0"/>
      <w:divBdr>
        <w:top w:val="none" w:sz="0" w:space="0" w:color="auto"/>
        <w:left w:val="none" w:sz="0" w:space="0" w:color="auto"/>
        <w:bottom w:val="none" w:sz="0" w:space="0" w:color="auto"/>
        <w:right w:val="none" w:sz="0" w:space="0" w:color="auto"/>
      </w:divBdr>
    </w:div>
    <w:div w:id="780152641">
      <w:bodyDiv w:val="1"/>
      <w:marLeft w:val="0"/>
      <w:marRight w:val="0"/>
      <w:marTop w:val="0"/>
      <w:marBottom w:val="0"/>
      <w:divBdr>
        <w:top w:val="none" w:sz="0" w:space="0" w:color="auto"/>
        <w:left w:val="none" w:sz="0" w:space="0" w:color="auto"/>
        <w:bottom w:val="none" w:sz="0" w:space="0" w:color="auto"/>
        <w:right w:val="none" w:sz="0" w:space="0" w:color="auto"/>
      </w:divBdr>
    </w:div>
    <w:div w:id="849298442">
      <w:bodyDiv w:val="1"/>
      <w:marLeft w:val="0"/>
      <w:marRight w:val="0"/>
      <w:marTop w:val="0"/>
      <w:marBottom w:val="0"/>
      <w:divBdr>
        <w:top w:val="none" w:sz="0" w:space="0" w:color="auto"/>
        <w:left w:val="none" w:sz="0" w:space="0" w:color="auto"/>
        <w:bottom w:val="none" w:sz="0" w:space="0" w:color="auto"/>
        <w:right w:val="none" w:sz="0" w:space="0" w:color="auto"/>
      </w:divBdr>
    </w:div>
    <w:div w:id="1136289911">
      <w:bodyDiv w:val="1"/>
      <w:marLeft w:val="0"/>
      <w:marRight w:val="0"/>
      <w:marTop w:val="0"/>
      <w:marBottom w:val="0"/>
      <w:divBdr>
        <w:top w:val="none" w:sz="0" w:space="0" w:color="auto"/>
        <w:left w:val="none" w:sz="0" w:space="0" w:color="auto"/>
        <w:bottom w:val="none" w:sz="0" w:space="0" w:color="auto"/>
        <w:right w:val="none" w:sz="0" w:space="0" w:color="auto"/>
      </w:divBdr>
    </w:div>
    <w:div w:id="1244952033">
      <w:bodyDiv w:val="1"/>
      <w:marLeft w:val="0"/>
      <w:marRight w:val="0"/>
      <w:marTop w:val="0"/>
      <w:marBottom w:val="0"/>
      <w:divBdr>
        <w:top w:val="none" w:sz="0" w:space="0" w:color="auto"/>
        <w:left w:val="none" w:sz="0" w:space="0" w:color="auto"/>
        <w:bottom w:val="none" w:sz="0" w:space="0" w:color="auto"/>
        <w:right w:val="none" w:sz="0" w:space="0" w:color="auto"/>
      </w:divBdr>
    </w:div>
    <w:div w:id="1264262076">
      <w:bodyDiv w:val="1"/>
      <w:marLeft w:val="0"/>
      <w:marRight w:val="0"/>
      <w:marTop w:val="0"/>
      <w:marBottom w:val="0"/>
      <w:divBdr>
        <w:top w:val="none" w:sz="0" w:space="0" w:color="auto"/>
        <w:left w:val="none" w:sz="0" w:space="0" w:color="auto"/>
        <w:bottom w:val="none" w:sz="0" w:space="0" w:color="auto"/>
        <w:right w:val="none" w:sz="0" w:space="0" w:color="auto"/>
      </w:divBdr>
    </w:div>
    <w:div w:id="1277911839">
      <w:bodyDiv w:val="1"/>
      <w:marLeft w:val="0"/>
      <w:marRight w:val="0"/>
      <w:marTop w:val="0"/>
      <w:marBottom w:val="0"/>
      <w:divBdr>
        <w:top w:val="none" w:sz="0" w:space="0" w:color="auto"/>
        <w:left w:val="none" w:sz="0" w:space="0" w:color="auto"/>
        <w:bottom w:val="none" w:sz="0" w:space="0" w:color="auto"/>
        <w:right w:val="none" w:sz="0" w:space="0" w:color="auto"/>
      </w:divBdr>
    </w:div>
    <w:div w:id="1680624032">
      <w:bodyDiv w:val="1"/>
      <w:marLeft w:val="0"/>
      <w:marRight w:val="0"/>
      <w:marTop w:val="0"/>
      <w:marBottom w:val="0"/>
      <w:divBdr>
        <w:top w:val="none" w:sz="0" w:space="0" w:color="auto"/>
        <w:left w:val="none" w:sz="0" w:space="0" w:color="auto"/>
        <w:bottom w:val="none" w:sz="0" w:space="0" w:color="auto"/>
        <w:right w:val="none" w:sz="0" w:space="0" w:color="auto"/>
      </w:divBdr>
    </w:div>
    <w:div w:id="1763255224">
      <w:bodyDiv w:val="1"/>
      <w:marLeft w:val="0"/>
      <w:marRight w:val="0"/>
      <w:marTop w:val="0"/>
      <w:marBottom w:val="0"/>
      <w:divBdr>
        <w:top w:val="none" w:sz="0" w:space="0" w:color="auto"/>
        <w:left w:val="none" w:sz="0" w:space="0" w:color="auto"/>
        <w:bottom w:val="none" w:sz="0" w:space="0" w:color="auto"/>
        <w:right w:val="none" w:sz="0" w:space="0" w:color="auto"/>
      </w:divBdr>
    </w:div>
    <w:div w:id="1776944072">
      <w:bodyDiv w:val="1"/>
      <w:marLeft w:val="0"/>
      <w:marRight w:val="0"/>
      <w:marTop w:val="0"/>
      <w:marBottom w:val="0"/>
      <w:divBdr>
        <w:top w:val="none" w:sz="0" w:space="0" w:color="auto"/>
        <w:left w:val="none" w:sz="0" w:space="0" w:color="auto"/>
        <w:bottom w:val="none" w:sz="0" w:space="0" w:color="auto"/>
        <w:right w:val="none" w:sz="0" w:space="0" w:color="auto"/>
      </w:divBdr>
      <w:divsChild>
        <w:div w:id="781149414">
          <w:marLeft w:val="0"/>
          <w:marRight w:val="0"/>
          <w:marTop w:val="0"/>
          <w:marBottom w:val="0"/>
          <w:divBdr>
            <w:top w:val="single" w:sz="2" w:space="0" w:color="auto"/>
            <w:left w:val="single" w:sz="2" w:space="0" w:color="auto"/>
            <w:bottom w:val="single" w:sz="6" w:space="0" w:color="auto"/>
            <w:right w:val="single" w:sz="2" w:space="0" w:color="auto"/>
          </w:divBdr>
          <w:divsChild>
            <w:div w:id="690029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93679719">
                  <w:marLeft w:val="0"/>
                  <w:marRight w:val="0"/>
                  <w:marTop w:val="0"/>
                  <w:marBottom w:val="0"/>
                  <w:divBdr>
                    <w:top w:val="single" w:sz="2" w:space="0" w:color="D9D9E3"/>
                    <w:left w:val="single" w:sz="2" w:space="0" w:color="D9D9E3"/>
                    <w:bottom w:val="single" w:sz="2" w:space="0" w:color="D9D9E3"/>
                    <w:right w:val="single" w:sz="2" w:space="0" w:color="D9D9E3"/>
                  </w:divBdr>
                  <w:divsChild>
                    <w:div w:id="1436556293">
                      <w:marLeft w:val="0"/>
                      <w:marRight w:val="0"/>
                      <w:marTop w:val="0"/>
                      <w:marBottom w:val="0"/>
                      <w:divBdr>
                        <w:top w:val="single" w:sz="2" w:space="0" w:color="D9D9E3"/>
                        <w:left w:val="single" w:sz="2" w:space="0" w:color="D9D9E3"/>
                        <w:bottom w:val="single" w:sz="2" w:space="0" w:color="D9D9E3"/>
                        <w:right w:val="single" w:sz="2" w:space="0" w:color="D9D9E3"/>
                      </w:divBdr>
                      <w:divsChild>
                        <w:div w:id="1029260128">
                          <w:marLeft w:val="0"/>
                          <w:marRight w:val="0"/>
                          <w:marTop w:val="0"/>
                          <w:marBottom w:val="0"/>
                          <w:divBdr>
                            <w:top w:val="single" w:sz="2" w:space="0" w:color="D9D9E3"/>
                            <w:left w:val="single" w:sz="2" w:space="0" w:color="D9D9E3"/>
                            <w:bottom w:val="single" w:sz="2" w:space="0" w:color="D9D9E3"/>
                            <w:right w:val="single" w:sz="2" w:space="0" w:color="D9D9E3"/>
                          </w:divBdr>
                          <w:divsChild>
                            <w:div w:id="1169561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60262474">
      <w:bodyDiv w:val="1"/>
      <w:marLeft w:val="0"/>
      <w:marRight w:val="0"/>
      <w:marTop w:val="0"/>
      <w:marBottom w:val="0"/>
      <w:divBdr>
        <w:top w:val="none" w:sz="0" w:space="0" w:color="auto"/>
        <w:left w:val="none" w:sz="0" w:space="0" w:color="auto"/>
        <w:bottom w:val="none" w:sz="0" w:space="0" w:color="auto"/>
        <w:right w:val="none" w:sz="0" w:space="0" w:color="auto"/>
      </w:divBdr>
    </w:div>
    <w:div w:id="2002931234">
      <w:bodyDiv w:val="1"/>
      <w:marLeft w:val="0"/>
      <w:marRight w:val="0"/>
      <w:marTop w:val="0"/>
      <w:marBottom w:val="0"/>
      <w:divBdr>
        <w:top w:val="none" w:sz="0" w:space="0" w:color="auto"/>
        <w:left w:val="none" w:sz="0" w:space="0" w:color="auto"/>
        <w:bottom w:val="none" w:sz="0" w:space="0" w:color="auto"/>
        <w:right w:val="none" w:sz="0" w:space="0" w:color="auto"/>
      </w:divBdr>
    </w:div>
    <w:div w:id="2123648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1298</Words>
  <Characters>7402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2023-06-20T18:05:00Z</dcterms:created>
  <dcterms:modified xsi:type="dcterms:W3CDTF">2023-07-03T14:25:00Z</dcterms:modified>
</cp:coreProperties>
</file>