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6536" w14:textId="77777777" w:rsidR="00D94015" w:rsidRPr="00D94015" w:rsidRDefault="00D94015" w:rsidP="00D9401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4015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2 - Every person has a creative side, and it can be expressed in many ways: problem solving, original and innovative thinking, and artistically, to name a few. Describe how you express your creative side. (350 words)</w:t>
      </w:r>
    </w:p>
    <w:p w14:paraId="4AF050C4" w14:textId="77777777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</w:p>
    <w:p w14:paraId="00573A5C" w14:textId="32CE4D32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  <w:commentRangeStart w:id="0"/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Designing was my way to express myself and project my ideas. I had developed the skill of drawing </w:t>
      </w:r>
      <w:del w:id="1" w:author="Johana Felicia" w:date="2022-11-25T18:17:00Z">
        <w:r w:rsidRPr="00D94015" w:rsidDel="00C3621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since middle school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>in art class</w:t>
      </w:r>
      <w:ins w:id="2" w:author="Johana Felicia" w:date="2022-11-25T18:17:00Z">
        <w:r w:rsidR="00C3621F">
          <w:rPr>
            <w:rFonts w:ascii="Arial" w:eastAsia="Times New Roman" w:hAnsi="Arial" w:cs="Arial"/>
            <w:color w:val="000000"/>
            <w:sz w:val="22"/>
            <w:szCs w:val="22"/>
          </w:rPr>
          <w:t xml:space="preserve"> since middle school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>. I enjoyed it because it relieves stress</w:t>
      </w:r>
      <w:commentRangeEnd w:id="0"/>
      <w:r w:rsidR="002B00BF">
        <w:rPr>
          <w:rStyle w:val="CommentReference"/>
        </w:rPr>
        <w:commentReference w:id="0"/>
      </w:r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. Years later, this </w:t>
      </w:r>
      <w:commentRangeStart w:id="3"/>
      <w:commentRangeStart w:id="4"/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passion prospered when I undertook a personal project to design an automatic animal feeder. </w:t>
      </w:r>
      <w:commentRangeEnd w:id="3"/>
      <w:r w:rsidR="00EF410B">
        <w:rPr>
          <w:rStyle w:val="CommentReference"/>
        </w:rPr>
        <w:commentReference w:id="3"/>
      </w:r>
      <w:commentRangeEnd w:id="4"/>
      <w:r w:rsidR="002B00BF">
        <w:rPr>
          <w:rStyle w:val="CommentReference"/>
        </w:rPr>
        <w:commentReference w:id="4"/>
      </w:r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Initially, I drew simple sketches on isometric paper. It was easy so I was able to generate lots of different diagrams until it eventually sparked </w:t>
      </w:r>
      <w:ins w:id="5" w:author="Johana Felicia" w:date="2022-11-25T18:27:00Z">
        <w:r w:rsidR="00EF410B">
          <w:rPr>
            <w:rFonts w:ascii="Arial" w:eastAsia="Times New Roman" w:hAnsi="Arial" w:cs="Arial"/>
            <w:color w:val="000000"/>
            <w:sz w:val="22"/>
            <w:szCs w:val="22"/>
          </w:rPr>
          <w:t xml:space="preserve">me 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to </w:t>
      </w:r>
      <w:del w:id="6" w:author="Johana Felicia" w:date="2022-11-25T18:26:00Z">
        <w:r w:rsidRPr="00D94015" w:rsidDel="00C3621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actually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>want to build it.</w:t>
      </w:r>
    </w:p>
    <w:p w14:paraId="2D669604" w14:textId="77777777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</w:p>
    <w:p w14:paraId="1D2FC380" w14:textId="77777777" w:rsidR="002B00BF" w:rsidRDefault="00D94015" w:rsidP="00D94015">
      <w:pPr>
        <w:rPr>
          <w:ins w:id="7" w:author="Chiara Situmorang" w:date="2022-11-26T20:39:00Z"/>
          <w:rFonts w:ascii="Arial" w:eastAsia="Times New Roman" w:hAnsi="Arial" w:cs="Arial"/>
          <w:color w:val="000000"/>
          <w:sz w:val="22"/>
          <w:szCs w:val="22"/>
        </w:rPr>
      </w:pPr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Despite </w:t>
      </w:r>
      <w:ins w:id="8" w:author="Johana Felicia" w:date="2022-11-25T18:21:00Z">
        <w:r w:rsidR="00C3621F">
          <w:rPr>
            <w:rFonts w:ascii="Arial" w:eastAsia="Times New Roman" w:hAnsi="Arial" w:cs="Arial"/>
            <w:color w:val="000000"/>
            <w:sz w:val="22"/>
            <w:szCs w:val="22"/>
          </w:rPr>
          <w:t xml:space="preserve">the 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isometric paper being accurate, I felt restricted because it was only 2D. Inspired by Computer Aided Design lessons in Design &amp; Technology class, I looked to transition from simple drawings to elaborate diagrams on the computer. Despite my lack of skill on the computer, I was able to get the hang of it once I realized it was just like drawing. </w:t>
      </w:r>
      <w:del w:id="9" w:author="Chiara Situmorang" w:date="2022-11-26T20:38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Then</w:delText>
        </w:r>
      </w:del>
      <w:ins w:id="10" w:author="Chiara Situmorang" w:date="2022-11-26T20:38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Before I knew it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, my first 3D model of my feeder </w:t>
      </w:r>
      <w:del w:id="11" w:author="Chiara Situmorang" w:date="2022-11-26T20:38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had been</w:delText>
        </w:r>
      </w:del>
      <w:ins w:id="12" w:author="Chiara Situmorang" w:date="2022-11-26T20:38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made</w:t>
      </w:r>
      <w:del w:id="13" w:author="Chiara Situmorang" w:date="2022-11-26T20:38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I was astonished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. I </w:t>
      </w:r>
      <w:del w:id="14" w:author="Chiara Situmorang" w:date="2022-11-26T20:38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was almost satisfied</w:delText>
        </w:r>
      </w:del>
      <w:ins w:id="15" w:author="Chiara Situmorang" w:date="2022-11-26T20:38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liked it,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but I knew I could take this further. </w:t>
      </w:r>
    </w:p>
    <w:p w14:paraId="432B502B" w14:textId="77777777" w:rsidR="002B00BF" w:rsidRDefault="002B00BF" w:rsidP="00D94015">
      <w:pPr>
        <w:rPr>
          <w:ins w:id="16" w:author="Chiara Situmorang" w:date="2022-11-26T20:39:00Z"/>
          <w:rFonts w:ascii="Arial" w:eastAsia="Times New Roman" w:hAnsi="Arial" w:cs="Arial"/>
          <w:color w:val="000000"/>
          <w:sz w:val="22"/>
          <w:szCs w:val="22"/>
        </w:rPr>
      </w:pPr>
    </w:p>
    <w:p w14:paraId="5395F2F1" w14:textId="38F8FDBF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  <w:del w:id="17" w:author="Chiara Situmorang" w:date="2022-11-26T20:39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Eventually,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I moved on to modeling where I </w:t>
      </w:r>
      <w:del w:id="18" w:author="Johana Felicia" w:date="2022-11-25T18:27:00Z">
        <w:r w:rsidRPr="00D94015" w:rsidDel="00C3621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actually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created the product based on the blueprints on the computer. I made miniature contraptions using cardboard to visualize how the actual product would look. A little later, my </w:t>
      </w:r>
      <w:del w:id="19" w:author="Johana Felicia" w:date="2022-11-25T18:27:00Z">
        <w:r w:rsidRPr="00D94015" w:rsidDel="00EF410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first </w:delText>
        </w:r>
      </w:del>
      <w:ins w:id="20" w:author="Johana Felicia" w:date="2022-11-25T18:27:00Z">
        <w:r w:rsidR="00EF410B">
          <w:rPr>
            <w:rFonts w:ascii="Arial" w:eastAsia="Times New Roman" w:hAnsi="Arial" w:cs="Arial"/>
            <w:color w:val="000000"/>
            <w:sz w:val="22"/>
            <w:szCs w:val="22"/>
          </w:rPr>
          <w:t>actual</w:t>
        </w:r>
        <w:r w:rsidR="00EF410B" w:rsidRPr="00D94015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>prototype was constructed in the workshop after learning how to use power tools safely.</w:t>
      </w:r>
    </w:p>
    <w:p w14:paraId="3A95E776" w14:textId="77777777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</w:p>
    <w:p w14:paraId="23DD6087" w14:textId="512B40C0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  <w:del w:id="21" w:author="Chiara Situmorang" w:date="2022-11-26T20:40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This was a phenomenal accomplishment for me but I had to develop this idea further.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I wanted my product to be unique and </w:t>
      </w:r>
      <w:del w:id="22" w:author="Chiara Situmorang" w:date="2022-11-26T20:40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also able to help animals</w:delText>
        </w:r>
      </w:del>
      <w:ins w:id="23" w:author="Chiara Situmorang" w:date="2022-11-26T20:40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usable</w:t>
        </w:r>
      </w:ins>
      <w:ins w:id="24" w:author="Chiara Situmorang" w:date="2022-11-26T20:41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 xml:space="preserve"> in the unique Oman environment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25" w:author="Chiara Situmorang" w:date="2022-11-26T20:41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So what separates it from the other animal feeders? M</w:delText>
        </w:r>
      </w:del>
      <w:ins w:id="26" w:author="Chiara Situmorang" w:date="2022-11-26T20:41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 xml:space="preserve">Eventually, </w:t>
        </w:r>
      </w:ins>
      <w:del w:id="27" w:author="Chiara Situmorang" w:date="2022-11-26T20:41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y device was developed</w:delText>
        </w:r>
      </w:del>
      <w:ins w:id="28" w:author="Chiara Situmorang" w:date="2022-11-26T20:41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I decided to use mahogany for a new and improved prototype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29" w:author="Chiara Situmorang" w:date="2022-11-26T20:41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so it could</w:t>
        </w:r>
      </w:ins>
      <w:del w:id="30" w:author="Chiara Situmorang" w:date="2022-11-26T20:41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to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withstand the hot weather in Oman</w:t>
      </w:r>
      <w:ins w:id="31" w:author="Chiara Situmorang" w:date="2022-11-26T20:42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2" w:author="Chiara Situmorang" w:date="2022-11-26T20:42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by being made from Mahogany,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>and took advantage of the abundant sunlight by incorporating a solar panel to power the dispensation system. </w:t>
      </w:r>
    </w:p>
    <w:p w14:paraId="7ECCD988" w14:textId="77777777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</w:p>
    <w:p w14:paraId="13C222FB" w14:textId="375F0968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This is how I expressed my creativity: by </w:t>
      </w:r>
      <w:del w:id="33" w:author="Chiara Situmorang" w:date="2022-11-26T20:42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creating something unique that resulted from </w:delText>
        </w:r>
      </w:del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pushing the boundaries of my </w:t>
      </w:r>
      <w:del w:id="34" w:author="Johana Felicia" w:date="2022-11-25T18:26:00Z">
        <w:r w:rsidRPr="00D94015" w:rsidDel="00C3621F">
          <w:rPr>
            <w:rFonts w:ascii="Arial" w:eastAsia="Times New Roman" w:hAnsi="Arial" w:cs="Arial"/>
            <w:color w:val="000000"/>
            <w:sz w:val="22"/>
            <w:szCs w:val="22"/>
          </w:rPr>
          <w:delText>imaginations</w:delText>
        </w:r>
      </w:del>
      <w:ins w:id="35" w:author="Johana Felicia" w:date="2022-11-25T18:26:00Z">
        <w:r w:rsidR="00C3621F">
          <w:rPr>
            <w:rFonts w:ascii="Arial" w:eastAsia="Times New Roman" w:hAnsi="Arial" w:cs="Arial"/>
            <w:color w:val="000000"/>
            <w:sz w:val="22"/>
            <w:szCs w:val="22"/>
          </w:rPr>
          <w:t>imagination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6" w:author="Chiara Situmorang" w:date="2022-11-26T20:42:00Z">
        <w:r w:rsidRPr="00D94015" w:rsidDel="002B00BF">
          <w:rPr>
            <w:rFonts w:ascii="Arial" w:eastAsia="Times New Roman" w:hAnsi="Arial" w:cs="Arial"/>
            <w:color w:val="000000"/>
            <w:sz w:val="22"/>
            <w:szCs w:val="22"/>
          </w:rPr>
          <w:delText>such that my creation</w:delText>
        </w:r>
      </w:del>
      <w:ins w:id="37" w:author="Chiara Situmorang" w:date="2022-11-26T20:42:00Z">
        <w:r w:rsidR="002B00BF">
          <w:rPr>
            <w:rFonts w:ascii="Arial" w:eastAsia="Times New Roman" w:hAnsi="Arial" w:cs="Arial"/>
            <w:color w:val="000000"/>
            <w:sz w:val="22"/>
            <w:szCs w:val="22"/>
          </w:rPr>
          <w:t>to create something unique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can be beneficial for someone or something. This time, I’ve expressed my creativity to help animals in hot, dry Oman. In the future, I </w:t>
      </w:r>
      <w:commentRangeStart w:id="38"/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want to continue to express my creativity </w:t>
      </w:r>
      <w:del w:id="39" w:author="Johana Felicia" w:date="2022-11-25T18:26:00Z">
        <w:r w:rsidRPr="00D94015" w:rsidDel="00C3621F">
          <w:rPr>
            <w:rFonts w:ascii="Arial" w:eastAsia="Times New Roman" w:hAnsi="Arial" w:cs="Arial"/>
            <w:color w:val="000000"/>
            <w:sz w:val="22"/>
            <w:szCs w:val="22"/>
          </w:rPr>
          <w:delText>for</w:delText>
        </w:r>
      </w:del>
      <w:ins w:id="40" w:author="Johana Felicia" w:date="2022-11-25T18:26:00Z">
        <w:r w:rsidR="00C3621F">
          <w:rPr>
            <w:rFonts w:ascii="Arial" w:eastAsia="Times New Roman" w:hAnsi="Arial" w:cs="Arial"/>
            <w:color w:val="000000"/>
            <w:sz w:val="22"/>
            <w:szCs w:val="22"/>
          </w:rPr>
          <w:t>on</w:t>
        </w:r>
      </w:ins>
      <w:r w:rsidRPr="00D94015">
        <w:rPr>
          <w:rFonts w:ascii="Arial" w:eastAsia="Times New Roman" w:hAnsi="Arial" w:cs="Arial"/>
          <w:color w:val="000000"/>
          <w:sz w:val="22"/>
          <w:szCs w:val="22"/>
        </w:rPr>
        <w:t xml:space="preserve"> a bigger and grander scale</w:t>
      </w:r>
      <w:commentRangeEnd w:id="38"/>
      <w:r w:rsidR="00EF410B">
        <w:rPr>
          <w:rStyle w:val="CommentReference"/>
        </w:rPr>
        <w:commentReference w:id="38"/>
      </w:r>
      <w:r w:rsidRPr="00D94015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9C4B24E" w14:textId="77777777" w:rsidR="00D94015" w:rsidRPr="00D94015" w:rsidRDefault="00D94015" w:rsidP="00D94015">
      <w:pPr>
        <w:rPr>
          <w:rFonts w:ascii="Times New Roman" w:eastAsia="Times New Roman" w:hAnsi="Times New Roman" w:cs="Times New Roman"/>
        </w:rPr>
      </w:pPr>
    </w:p>
    <w:p w14:paraId="37F1ADCE" w14:textId="77777777" w:rsidR="007F2ECA" w:rsidRDefault="007F2ECA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2-11-26T20:37:00Z" w:initials="CS">
    <w:p w14:paraId="610B1A7A" w14:textId="77777777" w:rsidR="002B00BF" w:rsidRDefault="002B00BF" w:rsidP="00AE7DFE">
      <w:r>
        <w:rPr>
          <w:rStyle w:val="CommentReference"/>
        </w:rPr>
        <w:annotationRef/>
      </w:r>
      <w:r>
        <w:rPr>
          <w:sz w:val="20"/>
          <w:szCs w:val="20"/>
        </w:rPr>
        <w:t xml:space="preserve">What kind of stuff were you designing/drawing at first? </w:t>
      </w:r>
    </w:p>
  </w:comment>
  <w:comment w:id="3" w:author="Johana Felicia" w:date="2022-11-25T18:29:00Z" w:initials="JF">
    <w:p w14:paraId="5775EC29" w14:textId="3319B968" w:rsidR="00EF410B" w:rsidRDefault="00EF410B" w:rsidP="0075295D">
      <w:r>
        <w:rPr>
          <w:rStyle w:val="CommentReference"/>
        </w:rPr>
        <w:annotationRef/>
      </w:r>
      <w:r>
        <w:rPr>
          <w:sz w:val="20"/>
          <w:szCs w:val="20"/>
        </w:rPr>
        <w:t>Why did you decide to take on this project? How does it relate to your way of expressing yourself?</w:t>
      </w:r>
    </w:p>
  </w:comment>
  <w:comment w:id="4" w:author="Chiara Situmorang" w:date="2022-11-26T20:43:00Z" w:initials="CS">
    <w:p w14:paraId="3038B958" w14:textId="77777777" w:rsidR="002B00BF" w:rsidRDefault="002B00BF" w:rsidP="007C135D">
      <w:r>
        <w:rPr>
          <w:rStyle w:val="CommentReference"/>
        </w:rPr>
        <w:annotationRef/>
      </w:r>
      <w:r>
        <w:rPr>
          <w:sz w:val="20"/>
          <w:szCs w:val="20"/>
        </w:rPr>
        <w:t>Tell us that you plan to create a functional product from the beginning so that the reader can look forward to you learning all of these new skills!</w:t>
      </w:r>
    </w:p>
  </w:comment>
  <w:comment w:id="38" w:author="Johana Felicia" w:date="2022-11-25T18:32:00Z" w:initials="JF">
    <w:p w14:paraId="30D7B3DE" w14:textId="2C274830" w:rsidR="00EF410B" w:rsidRDefault="00EF410B" w:rsidP="00460AA6">
      <w:r>
        <w:rPr>
          <w:rStyle w:val="CommentReference"/>
        </w:rPr>
        <w:annotationRef/>
      </w:r>
      <w:r>
        <w:rPr>
          <w:sz w:val="20"/>
          <w:szCs w:val="20"/>
        </w:rPr>
        <w:t xml:space="preserve">What would this look like? Perhaps you could give an example.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B1A7A" w15:done="0"/>
  <w15:commentEx w15:paraId="5775EC29" w15:done="0"/>
  <w15:commentEx w15:paraId="3038B958" w15:paraIdParent="5775EC29" w15:done="0"/>
  <w15:commentEx w15:paraId="30D7B3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F777" w16cex:dateUtc="2022-11-26T13:37:00Z"/>
  <w16cex:commentExtensible w16cex:durableId="272B87FC" w16cex:dateUtc="2022-11-25T11:29:00Z"/>
  <w16cex:commentExtensible w16cex:durableId="272CF8EE" w16cex:dateUtc="2022-11-26T13:43:00Z"/>
  <w16cex:commentExtensible w16cex:durableId="272B88C8" w16cex:dateUtc="2022-11-25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B1A7A" w16cid:durableId="272CF777"/>
  <w16cid:commentId w16cid:paraId="5775EC29" w16cid:durableId="272B87FC"/>
  <w16cid:commentId w16cid:paraId="3038B958" w16cid:durableId="272CF8EE"/>
  <w16cid:commentId w16cid:paraId="30D7B3DE" w16cid:durableId="272B8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15"/>
    <w:rsid w:val="00185506"/>
    <w:rsid w:val="002B00BF"/>
    <w:rsid w:val="0062459E"/>
    <w:rsid w:val="007F2ECA"/>
    <w:rsid w:val="00C3621F"/>
    <w:rsid w:val="00D94015"/>
    <w:rsid w:val="00E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7DA64"/>
  <w15:chartTrackingRefBased/>
  <w15:docId w15:val="{768E8D44-DFD5-7943-AA22-6D7E4C57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0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40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3621F"/>
  </w:style>
  <w:style w:type="character" w:styleId="CommentReference">
    <w:name w:val="annotation reference"/>
    <w:basedOn w:val="DefaultParagraphFont"/>
    <w:uiPriority w:val="99"/>
    <w:semiHidden/>
    <w:unhideWhenUsed/>
    <w:rsid w:val="00EF4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1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1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2022-11-23T10:56:00Z</dcterms:created>
  <dcterms:modified xsi:type="dcterms:W3CDTF">2022-11-26T13:43:00Z</dcterms:modified>
</cp:coreProperties>
</file>