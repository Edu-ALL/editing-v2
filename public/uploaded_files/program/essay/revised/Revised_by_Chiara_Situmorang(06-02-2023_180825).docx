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454B" w14:textId="77777777" w:rsidR="004E6F38" w:rsidRPr="00C527DD" w:rsidRDefault="004E6F38" w:rsidP="004E6F38">
      <w:pPr>
        <w:rPr>
          <w:rFonts w:ascii="Times New Roman" w:eastAsia="Times New Roman" w:hAnsi="Times New Roman" w:cs="Times New Roman"/>
          <w:lang w:val="en-GB"/>
        </w:rPr>
      </w:pPr>
      <w:r w:rsidRPr="00C527DD">
        <w:rPr>
          <w:rFonts w:ascii="Arial" w:eastAsia="Times New Roman" w:hAnsi="Arial" w:cs="Arial"/>
          <w:b/>
          <w:bCs/>
          <w:color w:val="000000"/>
          <w:sz w:val="22"/>
          <w:szCs w:val="22"/>
          <w:lang w:val="en-GB"/>
        </w:rPr>
        <w:t>Statement of academic purpose</w:t>
      </w:r>
    </w:p>
    <w:p w14:paraId="09582F5B" w14:textId="77777777" w:rsidR="00B123A6" w:rsidRPr="00C527DD" w:rsidRDefault="00B123A6" w:rsidP="00B123A6">
      <w:pPr>
        <w:rPr>
          <w:rFonts w:ascii="Times New Roman" w:eastAsia="Times New Roman" w:hAnsi="Times New Roman" w:cs="Times New Roman"/>
          <w:lang w:val="en-GB"/>
        </w:rPr>
      </w:pPr>
    </w:p>
    <w:p w14:paraId="0B5C1F7F" w14:textId="77777777" w:rsidR="002C6504" w:rsidRDefault="00384D97" w:rsidP="00384D97">
      <w:pPr>
        <w:rPr>
          <w:ins w:id="0" w:author="Chiara Situmorang" w:date="2023-02-06T18:00:00Z"/>
          <w:rFonts w:ascii="Arial" w:eastAsia="Times New Roman" w:hAnsi="Arial" w:cs="Arial"/>
          <w:color w:val="000000"/>
          <w:sz w:val="22"/>
          <w:szCs w:val="22"/>
        </w:rPr>
      </w:pPr>
      <w:commentRangeStart w:id="1"/>
      <w:del w:id="2" w:author="Chiara Situmorang" w:date="2023-02-06T17:59:00Z">
        <w:r w:rsidRPr="00384D97" w:rsidDel="002C6504">
          <w:rPr>
            <w:rFonts w:ascii="Arial" w:eastAsia="Times New Roman" w:hAnsi="Arial" w:cs="Arial"/>
            <w:color w:val="000000"/>
            <w:sz w:val="22"/>
            <w:szCs w:val="22"/>
          </w:rPr>
          <w:delText>I’m quite well-educated with the 1997 Asian financial crisis that caused an economic decline, particularly the industrial sector, leading to premature deindustrialization</w:delText>
        </w:r>
        <w:commentRangeEnd w:id="1"/>
        <w:r w:rsidR="000F60EC" w:rsidDel="002C6504">
          <w:rPr>
            <w:rStyle w:val="CommentReference"/>
          </w:rPr>
          <w:commentReference w:id="1"/>
        </w:r>
        <w:r w:rsidRPr="00384D97" w:rsidDel="002C6504">
          <w:rPr>
            <w:rFonts w:ascii="Arial" w:eastAsia="Times New Roman" w:hAnsi="Arial" w:cs="Arial"/>
            <w:color w:val="000000"/>
            <w:sz w:val="22"/>
            <w:szCs w:val="22"/>
          </w:rPr>
          <w:delText xml:space="preserve">. </w:delText>
        </w:r>
      </w:del>
      <w:r w:rsidRPr="00384D97">
        <w:rPr>
          <w:rFonts w:ascii="Arial" w:eastAsia="Times New Roman" w:hAnsi="Arial" w:cs="Arial"/>
          <w:color w:val="000000"/>
          <w:sz w:val="22"/>
          <w:szCs w:val="22"/>
        </w:rPr>
        <w:t xml:space="preserve">I’ve heard </w:t>
      </w:r>
      <w:proofErr w:type="spellStart"/>
      <w:r w:rsidRPr="00384D97">
        <w:rPr>
          <w:rFonts w:ascii="Arial" w:eastAsia="Times New Roman" w:hAnsi="Arial" w:cs="Arial"/>
          <w:color w:val="000000"/>
          <w:sz w:val="22"/>
          <w:szCs w:val="22"/>
        </w:rPr>
        <w:t>heartbreaking</w:t>
      </w:r>
      <w:proofErr w:type="spellEnd"/>
      <w:r w:rsidRPr="00384D97">
        <w:rPr>
          <w:rFonts w:ascii="Arial" w:eastAsia="Times New Roman" w:hAnsi="Arial" w:cs="Arial"/>
          <w:color w:val="000000"/>
          <w:sz w:val="22"/>
          <w:szCs w:val="22"/>
        </w:rPr>
        <w:t xml:space="preserve"> stories about how people, including my relatives, downsized to smaller homes because of </w:t>
      </w:r>
      <w:del w:id="3" w:author="Chiara Situmorang" w:date="2023-02-06T17:58:00Z">
        <w:r w:rsidRPr="00384D97" w:rsidDel="002C6504">
          <w:rPr>
            <w:rFonts w:ascii="Arial" w:eastAsia="Times New Roman" w:hAnsi="Arial" w:cs="Arial"/>
            <w:color w:val="000000"/>
            <w:sz w:val="22"/>
            <w:szCs w:val="22"/>
          </w:rPr>
          <w:delText>this phenomenon</w:delText>
        </w:r>
      </w:del>
      <w:ins w:id="4" w:author="Chiara Situmorang" w:date="2023-02-06T17:58:00Z">
        <w:r w:rsidR="002C6504">
          <w:rPr>
            <w:rFonts w:ascii="Arial" w:eastAsia="Times New Roman" w:hAnsi="Arial" w:cs="Arial"/>
            <w:color w:val="000000"/>
            <w:sz w:val="22"/>
            <w:szCs w:val="22"/>
          </w:rPr>
          <w:t>the 1997 Asian financial crisis</w:t>
        </w:r>
      </w:ins>
      <w:r w:rsidRPr="00384D97">
        <w:rPr>
          <w:rFonts w:ascii="Arial" w:eastAsia="Times New Roman" w:hAnsi="Arial" w:cs="Arial"/>
          <w:color w:val="000000"/>
          <w:sz w:val="22"/>
          <w:szCs w:val="22"/>
        </w:rPr>
        <w:t xml:space="preserve">. </w:t>
      </w:r>
      <w:ins w:id="5" w:author="Chiara Situmorang" w:date="2023-02-06T17:59:00Z">
        <w:r w:rsidR="002C6504">
          <w:rPr>
            <w:rFonts w:ascii="Arial" w:eastAsia="Times New Roman" w:hAnsi="Arial" w:cs="Arial"/>
            <w:color w:val="000000"/>
            <w:sz w:val="22"/>
            <w:szCs w:val="22"/>
          </w:rPr>
          <w:t>On the national level, this crisis</w:t>
        </w:r>
        <w:r w:rsidR="002C6504" w:rsidRPr="00384D97">
          <w:rPr>
            <w:rFonts w:ascii="Arial" w:eastAsia="Times New Roman" w:hAnsi="Arial" w:cs="Arial"/>
            <w:color w:val="000000"/>
            <w:sz w:val="22"/>
            <w:szCs w:val="22"/>
          </w:rPr>
          <w:t xml:space="preserve"> caused an economic decline, particularly </w:t>
        </w:r>
        <w:r w:rsidR="002C6504">
          <w:rPr>
            <w:rFonts w:ascii="Arial" w:eastAsia="Times New Roman" w:hAnsi="Arial" w:cs="Arial"/>
            <w:color w:val="000000"/>
            <w:sz w:val="22"/>
            <w:szCs w:val="22"/>
          </w:rPr>
          <w:t xml:space="preserve">in </w:t>
        </w:r>
        <w:r w:rsidR="002C6504" w:rsidRPr="00384D97">
          <w:rPr>
            <w:rFonts w:ascii="Arial" w:eastAsia="Times New Roman" w:hAnsi="Arial" w:cs="Arial"/>
            <w:color w:val="000000"/>
            <w:sz w:val="22"/>
            <w:szCs w:val="22"/>
          </w:rPr>
          <w:t xml:space="preserve">the industrial sector, </w:t>
        </w:r>
        <w:r w:rsidR="002C6504">
          <w:rPr>
            <w:rFonts w:ascii="Arial" w:eastAsia="Times New Roman" w:hAnsi="Arial" w:cs="Arial"/>
            <w:color w:val="000000"/>
            <w:sz w:val="22"/>
            <w:szCs w:val="22"/>
          </w:rPr>
          <w:t xml:space="preserve">which </w:t>
        </w:r>
        <w:r w:rsidR="002C6504" w:rsidRPr="00384D97">
          <w:rPr>
            <w:rFonts w:ascii="Arial" w:eastAsia="Times New Roman" w:hAnsi="Arial" w:cs="Arial"/>
            <w:color w:val="000000"/>
            <w:sz w:val="22"/>
            <w:szCs w:val="22"/>
          </w:rPr>
          <w:t>l</w:t>
        </w:r>
        <w:r w:rsidR="002C6504">
          <w:rPr>
            <w:rFonts w:ascii="Arial" w:eastAsia="Times New Roman" w:hAnsi="Arial" w:cs="Arial"/>
            <w:color w:val="000000"/>
            <w:sz w:val="22"/>
            <w:szCs w:val="22"/>
          </w:rPr>
          <w:t>ed</w:t>
        </w:r>
        <w:r w:rsidR="002C6504" w:rsidRPr="00384D97">
          <w:rPr>
            <w:rFonts w:ascii="Arial" w:eastAsia="Times New Roman" w:hAnsi="Arial" w:cs="Arial"/>
            <w:color w:val="000000"/>
            <w:sz w:val="22"/>
            <w:szCs w:val="22"/>
          </w:rPr>
          <w:t xml:space="preserve"> to premature deindustrialization</w:t>
        </w:r>
        <w:commentRangeStart w:id="6"/>
        <w:commentRangeEnd w:id="6"/>
        <w:r w:rsidR="002C6504">
          <w:rPr>
            <w:rStyle w:val="CommentReference"/>
          </w:rPr>
          <w:commentReference w:id="6"/>
        </w:r>
        <w:r w:rsidR="002C6504">
          <w:rPr>
            <w:rFonts w:ascii="Arial" w:eastAsia="Times New Roman" w:hAnsi="Arial" w:cs="Arial"/>
            <w:color w:val="000000"/>
            <w:sz w:val="22"/>
            <w:szCs w:val="22"/>
          </w:rPr>
          <w:t xml:space="preserve">. </w:t>
        </w:r>
      </w:ins>
      <w:r w:rsidRPr="00384D97">
        <w:rPr>
          <w:rFonts w:ascii="Arial" w:eastAsia="Times New Roman" w:hAnsi="Arial" w:cs="Arial"/>
          <w:color w:val="000000"/>
          <w:sz w:val="22"/>
          <w:szCs w:val="22"/>
        </w:rPr>
        <w:t xml:space="preserve">Many expected rapid recovery post-crisis, but it never occurred. Instead, investors prefer China’s industrial sector, trapping Indonesia in the ‘middle income level’ for 29 years. </w:t>
      </w:r>
    </w:p>
    <w:p w14:paraId="75964BCB" w14:textId="77777777" w:rsidR="002C6504" w:rsidRDefault="002C6504" w:rsidP="00384D97">
      <w:pPr>
        <w:rPr>
          <w:ins w:id="7" w:author="Chiara Situmorang" w:date="2023-02-06T18:00:00Z"/>
          <w:rFonts w:ascii="Arial" w:eastAsia="Times New Roman" w:hAnsi="Arial" w:cs="Arial"/>
          <w:color w:val="000000"/>
          <w:sz w:val="22"/>
          <w:szCs w:val="22"/>
        </w:rPr>
      </w:pPr>
    </w:p>
    <w:p w14:paraId="14A77B44" w14:textId="06517A1C"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t xml:space="preserve">“If only Indonesia was competitive enough, would Indonesia be able to return to its industrialization peak and attain ‘high income level’ status?” I asked myself this upon learning about our dismal economic history. These stories sparked my motivation to learn more about premature deindustrialization, inspiring me to </w:t>
      </w:r>
      <w:ins w:id="8" w:author="Chiara Situmorang" w:date="2023-02-06T18:00:00Z">
        <w:r w:rsidR="002C6504">
          <w:rPr>
            <w:rFonts w:ascii="Arial" w:eastAsia="Times New Roman" w:hAnsi="Arial" w:cs="Arial"/>
            <w:color w:val="000000"/>
            <w:sz w:val="22"/>
            <w:szCs w:val="22"/>
          </w:rPr>
          <w:t xml:space="preserve">want to </w:t>
        </w:r>
      </w:ins>
      <w:r w:rsidRPr="00384D97">
        <w:rPr>
          <w:rFonts w:ascii="Arial" w:eastAsia="Times New Roman" w:hAnsi="Arial" w:cs="Arial"/>
          <w:color w:val="000000"/>
          <w:sz w:val="22"/>
          <w:szCs w:val="22"/>
        </w:rPr>
        <w:t xml:space="preserve">help Indonesia regain its industrialization peak </w:t>
      </w:r>
      <w:del w:id="9" w:author="Chiara Situmorang" w:date="2023-02-06T18:01:00Z">
        <w:r w:rsidRPr="00384D97" w:rsidDel="002C6504">
          <w:rPr>
            <w:rFonts w:ascii="Arial" w:eastAsia="Times New Roman" w:hAnsi="Arial" w:cs="Arial"/>
            <w:color w:val="000000"/>
            <w:sz w:val="22"/>
            <w:szCs w:val="22"/>
          </w:rPr>
          <w:delText>to achieve ‘high income level’ status</w:delText>
        </w:r>
      </w:del>
      <w:ins w:id="10" w:author="Chiara Situmorang" w:date="2023-02-06T18:01:00Z">
        <w:r w:rsidR="002C6504">
          <w:rPr>
            <w:rFonts w:ascii="Arial" w:eastAsia="Times New Roman" w:hAnsi="Arial" w:cs="Arial"/>
            <w:color w:val="000000"/>
            <w:sz w:val="22"/>
            <w:szCs w:val="22"/>
          </w:rPr>
          <w:t>and economic strength</w:t>
        </w:r>
      </w:ins>
      <w:r w:rsidRPr="00384D97">
        <w:rPr>
          <w:rFonts w:ascii="Arial" w:eastAsia="Times New Roman" w:hAnsi="Arial" w:cs="Arial"/>
          <w:color w:val="000000"/>
          <w:sz w:val="22"/>
          <w:szCs w:val="22"/>
        </w:rPr>
        <w:t>.</w:t>
      </w:r>
    </w:p>
    <w:p w14:paraId="78308B4F" w14:textId="77777777" w:rsidR="00384D97" w:rsidRPr="00384D97" w:rsidRDefault="00384D97" w:rsidP="00384D97">
      <w:pPr>
        <w:rPr>
          <w:rFonts w:ascii="Times New Roman" w:eastAsia="Times New Roman" w:hAnsi="Times New Roman" w:cs="Times New Roman"/>
        </w:rPr>
      </w:pPr>
    </w:p>
    <w:p w14:paraId="795D4AF5" w14:textId="20B62125" w:rsidR="00384D97" w:rsidRPr="00384D97" w:rsidRDefault="002C6504" w:rsidP="00384D97">
      <w:pPr>
        <w:rPr>
          <w:rFonts w:ascii="Times New Roman" w:eastAsia="Times New Roman" w:hAnsi="Times New Roman" w:cs="Times New Roman"/>
        </w:rPr>
      </w:pPr>
      <w:ins w:id="11" w:author="Chiara Situmorang" w:date="2023-02-06T18:01:00Z">
        <w:r>
          <w:rPr>
            <w:rFonts w:ascii="Arial" w:eastAsia="Times New Roman" w:hAnsi="Arial" w:cs="Arial"/>
            <w:color w:val="000000"/>
            <w:sz w:val="22"/>
            <w:szCs w:val="22"/>
          </w:rPr>
          <w:t>When</w:t>
        </w:r>
      </w:ins>
      <w:del w:id="12" w:author="Chiara Situmorang" w:date="2023-02-06T18:01:00Z">
        <w:r w:rsidR="00384D97" w:rsidRPr="00384D97" w:rsidDel="002C6504">
          <w:rPr>
            <w:rFonts w:ascii="Arial" w:eastAsia="Times New Roman" w:hAnsi="Arial" w:cs="Arial"/>
            <w:color w:val="000000"/>
            <w:sz w:val="22"/>
            <w:szCs w:val="22"/>
          </w:rPr>
          <w:delText>As</w:delText>
        </w:r>
      </w:del>
      <w:r w:rsidR="00384D97" w:rsidRPr="00384D97">
        <w:rPr>
          <w:rFonts w:ascii="Arial" w:eastAsia="Times New Roman" w:hAnsi="Arial" w:cs="Arial"/>
          <w:color w:val="000000"/>
          <w:sz w:val="22"/>
          <w:szCs w:val="22"/>
        </w:rPr>
        <w:t xml:space="preserve"> I took an optimization course during my undergraduate studies, I learned that Indonesia couldn’t compete with China due to inefficiencies in our manufacturing process, particularly manual labour. Delving into China’s industrial history, I learned the usage of data analysis and optimization </w:t>
      </w:r>
      <w:ins w:id="13" w:author="Chiara Situmorang" w:date="2023-02-06T18:01:00Z">
        <w:r>
          <w:rPr>
            <w:rFonts w:ascii="Arial" w:eastAsia="Times New Roman" w:hAnsi="Arial" w:cs="Arial"/>
            <w:color w:val="000000"/>
            <w:sz w:val="22"/>
            <w:szCs w:val="22"/>
          </w:rPr>
          <w:t>w</w:t>
        </w:r>
      </w:ins>
      <w:r w:rsidR="00384D97" w:rsidRPr="00384D97">
        <w:rPr>
          <w:rFonts w:ascii="Arial" w:eastAsia="Times New Roman" w:hAnsi="Arial" w:cs="Arial"/>
          <w:color w:val="000000"/>
          <w:sz w:val="22"/>
          <w:szCs w:val="22"/>
        </w:rPr>
        <w:t>as pivotal in reducing cost and increasing production capacity.</w:t>
      </w:r>
      <w:commentRangeStart w:id="14"/>
      <w:r w:rsidR="00384D97" w:rsidRPr="00384D97">
        <w:rPr>
          <w:rFonts w:ascii="Arial" w:eastAsia="Times New Roman" w:hAnsi="Arial" w:cs="Arial"/>
          <w:color w:val="000000"/>
          <w:sz w:val="22"/>
          <w:szCs w:val="22"/>
        </w:rPr>
        <w:t xml:space="preserve"> Seeing a potential where Indonesia can also use data to optimise its manufacturing process reinforced my decision to pursue MSc in Operations Research and Analytics.</w:t>
      </w:r>
      <w:commentRangeEnd w:id="14"/>
      <w:r w:rsidR="000F60EC">
        <w:rPr>
          <w:rStyle w:val="CommentReference"/>
        </w:rPr>
        <w:commentReference w:id="14"/>
      </w:r>
    </w:p>
    <w:p w14:paraId="0B11A38D" w14:textId="77777777" w:rsidR="00384D97" w:rsidRPr="00384D97" w:rsidRDefault="00384D97" w:rsidP="00384D97">
      <w:pPr>
        <w:rPr>
          <w:rFonts w:ascii="Times New Roman" w:eastAsia="Times New Roman" w:hAnsi="Times New Roman" w:cs="Times New Roman"/>
        </w:rPr>
      </w:pPr>
    </w:p>
    <w:p w14:paraId="3EBC0627" w14:textId="587923FF"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t xml:space="preserve">Throughout my undergraduate studies, I took Introduction to Operational Research and statistics courses to become proficient in data analysis and optimization. I also sought internship opportunities for real-world experience in applying data analysis for optimization and identifying factors affecting a company’s operating costs. My first data analysis experience was at </w:t>
      </w:r>
      <w:proofErr w:type="spellStart"/>
      <w:r w:rsidRPr="00384D97">
        <w:rPr>
          <w:rFonts w:ascii="Arial" w:eastAsia="Times New Roman" w:hAnsi="Arial" w:cs="Arial"/>
          <w:color w:val="000000"/>
          <w:sz w:val="22"/>
          <w:szCs w:val="22"/>
        </w:rPr>
        <w:t>Sayurbox</w:t>
      </w:r>
      <w:proofErr w:type="spellEnd"/>
      <w:r w:rsidRPr="00384D97">
        <w:rPr>
          <w:rFonts w:ascii="Arial" w:eastAsia="Times New Roman" w:hAnsi="Arial" w:cs="Arial"/>
          <w:color w:val="000000"/>
          <w:sz w:val="22"/>
          <w:szCs w:val="22"/>
        </w:rPr>
        <w:t>, an e-grocery start-up with a declining customer satisfaction index (CSI) and, thus, declining competitiveness against similar start-ups. As I went through their customer experience</w:t>
      </w:r>
      <w:del w:id="15" w:author="Chiara Situmorang" w:date="2023-02-06T18:02:00Z">
        <w:r w:rsidRPr="00384D97" w:rsidDel="002C6504">
          <w:rPr>
            <w:rFonts w:ascii="Arial" w:eastAsia="Times New Roman" w:hAnsi="Arial" w:cs="Arial"/>
            <w:color w:val="000000"/>
            <w:sz w:val="22"/>
            <w:szCs w:val="22"/>
          </w:rPr>
          <w:delText>s</w:delText>
        </w:r>
      </w:del>
      <w:r w:rsidRPr="00384D97">
        <w:rPr>
          <w:rFonts w:ascii="Arial" w:eastAsia="Times New Roman" w:hAnsi="Arial" w:cs="Arial"/>
          <w:color w:val="000000"/>
          <w:sz w:val="22"/>
          <w:szCs w:val="22"/>
        </w:rPr>
        <w:t>’ data, I discovered inefficiencies in their customer journey flow, leading to higher user complaints and cost. To alleviate the issue, I suggested</w:t>
      </w:r>
      <w:ins w:id="16" w:author="Thalia Priscilla" w:date="2023-02-06T12:12:00Z">
        <w:r w:rsidR="000F60EC">
          <w:rPr>
            <w:rFonts w:ascii="Arial" w:eastAsia="Times New Roman" w:hAnsi="Arial" w:cs="Arial"/>
            <w:color w:val="000000"/>
            <w:sz w:val="22"/>
            <w:szCs w:val="22"/>
          </w:rPr>
          <w:t xml:space="preserve"> using</w:t>
        </w:r>
      </w:ins>
      <w:r w:rsidRPr="00384D97">
        <w:rPr>
          <w:rFonts w:ascii="Arial" w:eastAsia="Times New Roman" w:hAnsi="Arial" w:cs="Arial"/>
          <w:color w:val="000000"/>
          <w:sz w:val="22"/>
          <w:szCs w:val="22"/>
        </w:rPr>
        <w:t xml:space="preserve"> a customer service bot to assist the customer service team, decreasing the average response time for customers as well as reducing their customer journey by 40%</w:t>
      </w:r>
      <w:ins w:id="17" w:author="Chiara Situmorang" w:date="2023-02-06T18:03:00Z">
        <w:r w:rsidR="002C6504">
          <w:rPr>
            <w:rFonts w:ascii="Arial" w:eastAsia="Times New Roman" w:hAnsi="Arial" w:cs="Arial"/>
            <w:color w:val="000000"/>
            <w:sz w:val="22"/>
            <w:szCs w:val="22"/>
          </w:rPr>
          <w:t>,</w:t>
        </w:r>
      </w:ins>
      <w:r w:rsidRPr="00384D97">
        <w:rPr>
          <w:rFonts w:ascii="Arial" w:eastAsia="Times New Roman" w:hAnsi="Arial" w:cs="Arial"/>
          <w:color w:val="000000"/>
          <w:sz w:val="22"/>
          <w:szCs w:val="22"/>
        </w:rPr>
        <w:t xml:space="preserve"> leading to a 20% increase in CSI and 15% decrease in cost within months. Here, I learned the value of good data management and how to design an efficient network process flow using data analysis. </w:t>
      </w:r>
      <w:commentRangeStart w:id="18"/>
      <w:r w:rsidRPr="00384D97">
        <w:rPr>
          <w:rFonts w:ascii="Arial" w:eastAsia="Times New Roman" w:hAnsi="Arial" w:cs="Arial"/>
          <w:color w:val="000000"/>
          <w:sz w:val="22"/>
          <w:szCs w:val="22"/>
        </w:rPr>
        <w:t>This knowledge will be helpful in reducing Indonesia’s industrialization cost.</w:t>
      </w:r>
      <w:commentRangeEnd w:id="18"/>
      <w:r w:rsidR="000F60EC">
        <w:rPr>
          <w:rStyle w:val="CommentReference"/>
        </w:rPr>
        <w:commentReference w:id="18"/>
      </w:r>
    </w:p>
    <w:p w14:paraId="4E44ED45" w14:textId="77777777" w:rsidR="00384D97" w:rsidRPr="00384D97" w:rsidRDefault="00384D97" w:rsidP="00384D97">
      <w:pPr>
        <w:rPr>
          <w:rFonts w:ascii="Times New Roman" w:eastAsia="Times New Roman" w:hAnsi="Times New Roman" w:cs="Times New Roman"/>
        </w:rPr>
      </w:pPr>
    </w:p>
    <w:p w14:paraId="454F4782" w14:textId="77777777"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t xml:space="preserve">Balancing my skills in optimization, I also worked to develop my business instincts in order to combine both technical skills and business perspectives for making decisions that aligns better with a company’s objective. Becoming a CEO Office Intern at </w:t>
      </w:r>
      <w:proofErr w:type="spellStart"/>
      <w:r w:rsidRPr="00384D97">
        <w:rPr>
          <w:rFonts w:ascii="Arial" w:eastAsia="Times New Roman" w:hAnsi="Arial" w:cs="Arial"/>
          <w:color w:val="000000"/>
          <w:sz w:val="22"/>
          <w:szCs w:val="22"/>
        </w:rPr>
        <w:t>Finku</w:t>
      </w:r>
      <w:proofErr w:type="spellEnd"/>
      <w:r w:rsidRPr="00384D97">
        <w:rPr>
          <w:rFonts w:ascii="Arial" w:eastAsia="Times New Roman" w:hAnsi="Arial" w:cs="Arial"/>
          <w:color w:val="000000"/>
          <w:sz w:val="22"/>
          <w:szCs w:val="22"/>
        </w:rPr>
        <w:t xml:space="preserve"> has helped shape my leadership and business acumen. The flexibility to rotate to other roles, such as business development and partnership as well as product management, allowed me to have a better bird’s eye view of the business. I discovered that the problems in early-stage start-ups are about discovering a suitable end-to-end system which is heavily related to operations management. This is also where I decided that I want to follow the career journey of </w:t>
      </w:r>
      <w:proofErr w:type="spellStart"/>
      <w:r w:rsidRPr="00384D97">
        <w:rPr>
          <w:rFonts w:ascii="Arial" w:eastAsia="Times New Roman" w:hAnsi="Arial" w:cs="Arial"/>
          <w:color w:val="000000"/>
          <w:sz w:val="22"/>
          <w:szCs w:val="22"/>
        </w:rPr>
        <w:t>Finku’s</w:t>
      </w:r>
      <w:proofErr w:type="spellEnd"/>
      <w:r w:rsidRPr="00384D97">
        <w:rPr>
          <w:rFonts w:ascii="Arial" w:eastAsia="Times New Roman" w:hAnsi="Arial" w:cs="Arial"/>
          <w:color w:val="000000"/>
          <w:sz w:val="22"/>
          <w:szCs w:val="22"/>
        </w:rPr>
        <w:t xml:space="preserve"> co-founder who used to work as a management consultant prior to becoming an entrepreneur that aspired to contribute in improving Indonesians’ financial literacy. In my case, I want to contribute to bring back Indonesia’s industrialization peak by providing consultation services that can help manufacturers increase their productivity while ensuring high quality production, so that Indonesia can become more competitive in industrialization, and eventually raise its income level.</w:t>
      </w:r>
    </w:p>
    <w:p w14:paraId="0D771F18" w14:textId="77777777" w:rsidR="00384D97" w:rsidRPr="00384D97" w:rsidRDefault="00384D97" w:rsidP="00384D97">
      <w:pPr>
        <w:rPr>
          <w:rFonts w:ascii="Times New Roman" w:eastAsia="Times New Roman" w:hAnsi="Times New Roman" w:cs="Times New Roman"/>
        </w:rPr>
      </w:pPr>
    </w:p>
    <w:p w14:paraId="695504A2" w14:textId="2C5B1636" w:rsidR="000F60EC" w:rsidRDefault="00384D97" w:rsidP="00384D97">
      <w:pPr>
        <w:rPr>
          <w:ins w:id="19" w:author="Thalia Priscilla" w:date="2023-02-06T12:26:00Z"/>
          <w:rFonts w:ascii="Arial" w:eastAsia="Times New Roman" w:hAnsi="Arial" w:cs="Arial"/>
          <w:color w:val="000000"/>
          <w:sz w:val="22"/>
          <w:szCs w:val="22"/>
        </w:rPr>
      </w:pPr>
      <w:r w:rsidRPr="00384D97">
        <w:rPr>
          <w:rFonts w:ascii="Arial" w:eastAsia="Times New Roman" w:hAnsi="Arial" w:cs="Arial"/>
          <w:color w:val="000000"/>
          <w:sz w:val="22"/>
          <w:szCs w:val="22"/>
        </w:rPr>
        <w:lastRenderedPageBreak/>
        <w:t xml:space="preserve">My ambition </w:t>
      </w:r>
      <w:del w:id="20" w:author="Thalia Priscilla" w:date="2023-02-06T12:23:00Z">
        <w:r w:rsidRPr="00384D97" w:rsidDel="000F60EC">
          <w:rPr>
            <w:rFonts w:ascii="Arial" w:eastAsia="Times New Roman" w:hAnsi="Arial" w:cs="Arial"/>
            <w:color w:val="000000"/>
            <w:sz w:val="22"/>
            <w:szCs w:val="22"/>
          </w:rPr>
          <w:delText xml:space="preserve">for </w:delText>
        </w:r>
      </w:del>
      <w:ins w:id="21" w:author="Thalia Priscilla" w:date="2023-02-06T12:23:00Z">
        <w:r w:rsidR="000F60EC">
          <w:rPr>
            <w:rFonts w:ascii="Arial" w:eastAsia="Times New Roman" w:hAnsi="Arial" w:cs="Arial"/>
            <w:color w:val="000000"/>
            <w:sz w:val="22"/>
            <w:szCs w:val="22"/>
          </w:rPr>
          <w:t>to support</w:t>
        </w:r>
        <w:r w:rsidR="000F60EC" w:rsidRPr="00384D97">
          <w:rPr>
            <w:rFonts w:ascii="Arial" w:eastAsia="Times New Roman" w:hAnsi="Arial" w:cs="Arial"/>
            <w:color w:val="000000"/>
            <w:sz w:val="22"/>
            <w:szCs w:val="22"/>
          </w:rPr>
          <w:t xml:space="preserve"> </w:t>
        </w:r>
      </w:ins>
      <w:r w:rsidRPr="00384D97">
        <w:rPr>
          <w:rFonts w:ascii="Arial" w:eastAsia="Times New Roman" w:hAnsi="Arial" w:cs="Arial"/>
          <w:color w:val="000000"/>
          <w:sz w:val="22"/>
          <w:szCs w:val="22"/>
        </w:rPr>
        <w:t xml:space="preserve">Indonesia’s industrialization will be fostered by pursuing Operations Research and Analytics at LSE. </w:t>
      </w:r>
      <w:commentRangeStart w:id="22"/>
      <w:r w:rsidRPr="00384D97">
        <w:rPr>
          <w:rFonts w:ascii="Arial" w:eastAsia="Times New Roman" w:hAnsi="Arial" w:cs="Arial"/>
          <w:color w:val="000000"/>
          <w:sz w:val="22"/>
          <w:szCs w:val="22"/>
        </w:rPr>
        <w:t xml:space="preserve">Indonesia’s current industrialization practices, similar to </w:t>
      </w:r>
      <w:proofErr w:type="spellStart"/>
      <w:r w:rsidRPr="00384D97">
        <w:rPr>
          <w:rFonts w:ascii="Arial" w:eastAsia="Times New Roman" w:hAnsi="Arial" w:cs="Arial"/>
          <w:color w:val="000000"/>
          <w:sz w:val="22"/>
          <w:szCs w:val="22"/>
        </w:rPr>
        <w:t>Sayurbox’s</w:t>
      </w:r>
      <w:proofErr w:type="spellEnd"/>
      <w:r w:rsidRPr="00384D97">
        <w:rPr>
          <w:rFonts w:ascii="Arial" w:eastAsia="Times New Roman" w:hAnsi="Arial" w:cs="Arial"/>
          <w:color w:val="000000"/>
          <w:sz w:val="22"/>
          <w:szCs w:val="22"/>
        </w:rPr>
        <w:t xml:space="preserve"> issue, still have many labour redundancies and inefficiencies, leading to increased likelihood of human errors and, thus, cost.</w:t>
      </w:r>
      <w:commentRangeEnd w:id="22"/>
      <w:r w:rsidR="000F60EC">
        <w:rPr>
          <w:rStyle w:val="CommentReference"/>
        </w:rPr>
        <w:commentReference w:id="22"/>
      </w:r>
      <w:r w:rsidRPr="00384D97">
        <w:rPr>
          <w:rFonts w:ascii="Arial" w:eastAsia="Times New Roman" w:hAnsi="Arial" w:cs="Arial"/>
          <w:color w:val="000000"/>
          <w:sz w:val="22"/>
          <w:szCs w:val="22"/>
        </w:rPr>
        <w:t xml:space="preserve"> LSE’s Artificial Intelligence and Deep Learning course will </w:t>
      </w:r>
      <w:ins w:id="23" w:author="Chiara Situmorang" w:date="2023-02-06T18:05:00Z">
        <w:r w:rsidR="002C6504">
          <w:rPr>
            <w:rFonts w:ascii="Arial" w:eastAsia="Times New Roman" w:hAnsi="Arial" w:cs="Arial"/>
            <w:color w:val="000000"/>
            <w:sz w:val="22"/>
            <w:szCs w:val="22"/>
          </w:rPr>
          <w:t xml:space="preserve">help me </w:t>
        </w:r>
      </w:ins>
      <w:r w:rsidRPr="00384D97">
        <w:rPr>
          <w:rFonts w:ascii="Arial" w:eastAsia="Times New Roman" w:hAnsi="Arial" w:cs="Arial"/>
          <w:color w:val="000000"/>
          <w:sz w:val="22"/>
          <w:szCs w:val="22"/>
        </w:rPr>
        <w:t xml:space="preserve">develop a strong </w:t>
      </w:r>
      <w:del w:id="24" w:author="Chiara Situmorang" w:date="2023-02-06T18:05:00Z">
        <w:r w:rsidRPr="00384D97" w:rsidDel="002C6504">
          <w:rPr>
            <w:rFonts w:ascii="Arial" w:eastAsia="Times New Roman" w:hAnsi="Arial" w:cs="Arial"/>
            <w:color w:val="000000"/>
            <w:sz w:val="22"/>
            <w:szCs w:val="22"/>
          </w:rPr>
          <w:delText>concept on</w:delText>
        </w:r>
      </w:del>
      <w:ins w:id="25" w:author="Chiara Situmorang" w:date="2023-02-06T18:05:00Z">
        <w:r w:rsidR="002C6504">
          <w:rPr>
            <w:rFonts w:ascii="Arial" w:eastAsia="Times New Roman" w:hAnsi="Arial" w:cs="Arial"/>
            <w:color w:val="000000"/>
            <w:sz w:val="22"/>
            <w:szCs w:val="22"/>
          </w:rPr>
          <w:t>understanding in</w:t>
        </w:r>
      </w:ins>
      <w:r w:rsidRPr="00384D97">
        <w:rPr>
          <w:rFonts w:ascii="Arial" w:eastAsia="Times New Roman" w:hAnsi="Arial" w:cs="Arial"/>
          <w:color w:val="000000"/>
          <w:sz w:val="22"/>
          <w:szCs w:val="22"/>
        </w:rPr>
        <w:t xml:space="preserve"> building intelligence </w:t>
      </w:r>
      <w:del w:id="26" w:author="Chiara Situmorang" w:date="2023-02-06T18:05:00Z">
        <w:r w:rsidRPr="00384D97" w:rsidDel="002C6504">
          <w:rPr>
            <w:rFonts w:ascii="Arial" w:eastAsia="Times New Roman" w:hAnsi="Arial" w:cs="Arial"/>
            <w:color w:val="000000"/>
            <w:sz w:val="22"/>
            <w:szCs w:val="22"/>
          </w:rPr>
          <w:delText xml:space="preserve">which </w:delText>
        </w:r>
      </w:del>
      <w:ins w:id="27" w:author="Chiara Situmorang" w:date="2023-02-06T18:05:00Z">
        <w:r w:rsidR="002C6504">
          <w:rPr>
            <w:rFonts w:ascii="Arial" w:eastAsia="Times New Roman" w:hAnsi="Arial" w:cs="Arial"/>
            <w:color w:val="000000"/>
            <w:sz w:val="22"/>
            <w:szCs w:val="22"/>
          </w:rPr>
          <w:t>that</w:t>
        </w:r>
        <w:r w:rsidR="002C6504" w:rsidRPr="00384D97">
          <w:rPr>
            <w:rFonts w:ascii="Arial" w:eastAsia="Times New Roman" w:hAnsi="Arial" w:cs="Arial"/>
            <w:color w:val="000000"/>
            <w:sz w:val="22"/>
            <w:szCs w:val="22"/>
          </w:rPr>
          <w:t xml:space="preserve"> </w:t>
        </w:r>
      </w:ins>
      <w:r w:rsidRPr="00384D97">
        <w:rPr>
          <w:rFonts w:ascii="Arial" w:eastAsia="Times New Roman" w:hAnsi="Arial" w:cs="Arial"/>
          <w:color w:val="000000"/>
          <w:sz w:val="22"/>
          <w:szCs w:val="22"/>
        </w:rPr>
        <w:t>can be implemented in manufacturing, such as maintenance scheduling or machine failure prediction, to minimise human errors. The game theory and operations research modelling courses offered in the LSE OR program intrigue</w:t>
      </w:r>
      <w:del w:id="28" w:author="Thalia Priscilla" w:date="2023-02-06T12:24:00Z">
        <w:r w:rsidRPr="00384D97" w:rsidDel="000F60EC">
          <w:rPr>
            <w:rFonts w:ascii="Arial" w:eastAsia="Times New Roman" w:hAnsi="Arial" w:cs="Arial"/>
            <w:color w:val="000000"/>
            <w:sz w:val="22"/>
            <w:szCs w:val="22"/>
          </w:rPr>
          <w:delText>s</w:delText>
        </w:r>
      </w:del>
      <w:r w:rsidRPr="00384D97">
        <w:rPr>
          <w:rFonts w:ascii="Arial" w:eastAsia="Times New Roman" w:hAnsi="Arial" w:cs="Arial"/>
          <w:color w:val="000000"/>
          <w:sz w:val="22"/>
          <w:szCs w:val="22"/>
        </w:rPr>
        <w:t xml:space="preserve"> me because game theory studies strategic behaviour in decision making which is a very important component in running a company. Moreover, LSE’s OR department has several professors with interests in game theory, such as Professor Olivier </w:t>
      </w:r>
      <w:proofErr w:type="spellStart"/>
      <w:r w:rsidRPr="00384D97">
        <w:rPr>
          <w:rFonts w:ascii="Arial" w:eastAsia="Times New Roman" w:hAnsi="Arial" w:cs="Arial"/>
          <w:color w:val="000000"/>
          <w:sz w:val="22"/>
          <w:szCs w:val="22"/>
        </w:rPr>
        <w:t>Gossner</w:t>
      </w:r>
      <w:proofErr w:type="spellEnd"/>
      <w:r w:rsidRPr="00384D97">
        <w:rPr>
          <w:rFonts w:ascii="Arial" w:eastAsia="Times New Roman" w:hAnsi="Arial" w:cs="Arial"/>
          <w:color w:val="000000"/>
          <w:sz w:val="22"/>
          <w:szCs w:val="22"/>
        </w:rPr>
        <w:t xml:space="preserve">, Dr </w:t>
      </w:r>
      <w:proofErr w:type="spellStart"/>
      <w:r w:rsidRPr="00384D97">
        <w:rPr>
          <w:rFonts w:ascii="Arial" w:eastAsia="Times New Roman" w:hAnsi="Arial" w:cs="Arial"/>
          <w:color w:val="000000"/>
          <w:sz w:val="22"/>
          <w:szCs w:val="22"/>
        </w:rPr>
        <w:t>Grammateia</w:t>
      </w:r>
      <w:proofErr w:type="spellEnd"/>
      <w:r w:rsidRPr="00384D97">
        <w:rPr>
          <w:rFonts w:ascii="Arial" w:eastAsia="Times New Roman" w:hAnsi="Arial" w:cs="Arial"/>
          <w:color w:val="000000"/>
          <w:sz w:val="22"/>
          <w:szCs w:val="22"/>
        </w:rPr>
        <w:t xml:space="preserve"> </w:t>
      </w:r>
      <w:proofErr w:type="spellStart"/>
      <w:r w:rsidRPr="00384D97">
        <w:rPr>
          <w:rFonts w:ascii="Arial" w:eastAsia="Times New Roman" w:hAnsi="Arial" w:cs="Arial"/>
          <w:color w:val="000000"/>
          <w:sz w:val="22"/>
          <w:szCs w:val="22"/>
        </w:rPr>
        <w:t>Kotsialou</w:t>
      </w:r>
      <w:proofErr w:type="spellEnd"/>
      <w:r w:rsidRPr="00384D97">
        <w:rPr>
          <w:rFonts w:ascii="Arial" w:eastAsia="Times New Roman" w:hAnsi="Arial" w:cs="Arial"/>
          <w:color w:val="000000"/>
          <w:sz w:val="22"/>
          <w:szCs w:val="22"/>
        </w:rPr>
        <w:t xml:space="preserve"> and Dr Robert Simon. </w:t>
      </w:r>
      <w:commentRangeStart w:id="29"/>
      <w:r w:rsidRPr="00384D97">
        <w:rPr>
          <w:rFonts w:ascii="Arial" w:eastAsia="Times New Roman" w:hAnsi="Arial" w:cs="Arial"/>
          <w:color w:val="000000"/>
          <w:sz w:val="22"/>
          <w:szCs w:val="22"/>
        </w:rPr>
        <w:t xml:space="preserve">I believe the opportunity of learning game theory from several professors is a great choice for my personal development, in addition to improving the optimisation model that I made. </w:t>
      </w:r>
      <w:commentRangeEnd w:id="29"/>
      <w:r w:rsidR="002C6504">
        <w:rPr>
          <w:rStyle w:val="CommentReference"/>
        </w:rPr>
        <w:commentReference w:id="29"/>
      </w:r>
    </w:p>
    <w:p w14:paraId="27756F02" w14:textId="77777777" w:rsidR="000F60EC" w:rsidRDefault="000F60EC" w:rsidP="00384D97">
      <w:pPr>
        <w:rPr>
          <w:ins w:id="30" w:author="Thalia Priscilla" w:date="2023-02-06T12:26:00Z"/>
          <w:rFonts w:ascii="Arial" w:eastAsia="Times New Roman" w:hAnsi="Arial" w:cs="Arial"/>
          <w:color w:val="000000"/>
          <w:sz w:val="22"/>
          <w:szCs w:val="22"/>
        </w:rPr>
      </w:pPr>
    </w:p>
    <w:p w14:paraId="2DF09F88" w14:textId="4166FFF0"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t xml:space="preserve">Moreover, the emphasis of this program for consultancy roles to be part of its practical experience is designed to support the needs of students who aim to work in consultancy, like myself. Additionally, </w:t>
      </w:r>
      <w:proofErr w:type="spellStart"/>
      <w:r w:rsidRPr="00384D97">
        <w:rPr>
          <w:rFonts w:ascii="Arial" w:eastAsia="Times New Roman" w:hAnsi="Arial" w:cs="Arial"/>
          <w:color w:val="000000"/>
          <w:sz w:val="22"/>
          <w:szCs w:val="22"/>
        </w:rPr>
        <w:t>Castore</w:t>
      </w:r>
      <w:proofErr w:type="spellEnd"/>
      <w:r w:rsidRPr="00384D97">
        <w:rPr>
          <w:rFonts w:ascii="Arial" w:eastAsia="Times New Roman" w:hAnsi="Arial" w:cs="Arial"/>
          <w:color w:val="000000"/>
          <w:sz w:val="22"/>
          <w:szCs w:val="22"/>
        </w:rPr>
        <w:t xml:space="preserve"> Consulting, part of LSE’s career society, will provide rigorous training for future candidates applying for consultancy roles like me, while Women Leaders of Tomorrow can be a social space for ambitious future women leaders to connect and exchange thoughts. I understand that building and running a company is not an easy route, especially for women leaders, so being able to have a space where aspiring female entrepreneurs, like me, are nurtured can be a head start.</w:t>
      </w:r>
    </w:p>
    <w:p w14:paraId="0324E6A6" w14:textId="77777777" w:rsidR="00384D97" w:rsidRPr="00384D97" w:rsidRDefault="00384D97" w:rsidP="00384D97">
      <w:pPr>
        <w:rPr>
          <w:rFonts w:ascii="Times New Roman" w:eastAsia="Times New Roman" w:hAnsi="Times New Roman" w:cs="Times New Roman"/>
        </w:rPr>
      </w:pPr>
    </w:p>
    <w:p w14:paraId="39B1114C" w14:textId="77777777" w:rsidR="00384D97" w:rsidRPr="00384D97" w:rsidRDefault="00384D97" w:rsidP="00384D97">
      <w:pPr>
        <w:rPr>
          <w:rFonts w:ascii="Times New Roman" w:eastAsia="Times New Roman" w:hAnsi="Times New Roman" w:cs="Times New Roman"/>
        </w:rPr>
      </w:pPr>
      <w:commentRangeStart w:id="31"/>
      <w:r w:rsidRPr="00384D97">
        <w:rPr>
          <w:rFonts w:ascii="Arial" w:eastAsia="Times New Roman" w:hAnsi="Arial" w:cs="Arial"/>
          <w:color w:val="000000"/>
          <w:sz w:val="22"/>
          <w:szCs w:val="22"/>
        </w:rPr>
        <w:t>By combining innovation and entrepreneurship, I believe an efficient manufacturing system that I want to discover can be implemented in my future factory. Once the design has been tested and is proven to be optimised, I hope to provide private consultations for other factories in Indonesia to help discover their most efficient factory system. Through these opportunities, the number of factories in Indonesia that are working efficiently will eventually rise, making Indonesia to be on track towards returning to its industrialization peak era or even more! It will be my personal honour if I can apply both my academic and professional skills gained from LSE to pursue my long-term goal of becoming an entrepreneur.</w:t>
      </w:r>
      <w:commentRangeEnd w:id="31"/>
      <w:r w:rsidR="000F60EC">
        <w:rPr>
          <w:rStyle w:val="CommentReference"/>
        </w:rPr>
        <w:commentReference w:id="31"/>
      </w:r>
    </w:p>
    <w:p w14:paraId="58F163C8" w14:textId="77777777" w:rsidR="00384D97" w:rsidRPr="00384D97" w:rsidRDefault="00384D97" w:rsidP="00384D97">
      <w:pPr>
        <w:rPr>
          <w:rFonts w:ascii="Times New Roman" w:eastAsia="Times New Roman" w:hAnsi="Times New Roman" w:cs="Times New Roman"/>
        </w:rPr>
      </w:pPr>
    </w:p>
    <w:p w14:paraId="3827D55E" w14:textId="6B314333" w:rsidR="00804F9A" w:rsidRDefault="00804F9A" w:rsidP="00B123A6">
      <w:pPr>
        <w:rPr>
          <w:rFonts w:ascii="Arial" w:eastAsia="Times New Roman" w:hAnsi="Arial" w:cs="Arial"/>
          <w:color w:val="000000"/>
          <w:sz w:val="22"/>
          <w:szCs w:val="22"/>
          <w:lang w:val="en-GB"/>
        </w:rPr>
      </w:pPr>
    </w:p>
    <w:p w14:paraId="69A7C8B7" w14:textId="77777777" w:rsidR="00E1346A" w:rsidRPr="00C527DD" w:rsidRDefault="00E1346A" w:rsidP="00B123A6">
      <w:pPr>
        <w:rPr>
          <w:rFonts w:ascii="Times New Roman" w:eastAsia="Times New Roman" w:hAnsi="Times New Roman" w:cs="Times New Roman"/>
          <w:lang w:val="en-GB"/>
        </w:rPr>
      </w:pPr>
    </w:p>
    <w:sectPr w:rsidR="00E1346A" w:rsidRPr="00C527D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alia Priscilla" w:date="2023-02-06T11:02:00Z" w:initials="TP">
    <w:p w14:paraId="34B77224" w14:textId="5F9204A6" w:rsidR="000F60EC" w:rsidRDefault="000F60EC">
      <w:pPr>
        <w:pStyle w:val="CommentText"/>
      </w:pPr>
      <w:r>
        <w:rPr>
          <w:rStyle w:val="CommentReference"/>
        </w:rPr>
        <w:annotationRef/>
      </w:r>
      <w:r>
        <w:rPr>
          <w:rStyle w:val="CommentReference"/>
        </w:rPr>
        <w:annotationRef/>
      </w:r>
      <w:r>
        <w:t>Better give a reasoning here, e.g. because you’ve seen the effects of it in those closest to you, before going to the next sentence.</w:t>
      </w:r>
    </w:p>
  </w:comment>
  <w:comment w:id="6" w:author="Thalia Priscilla" w:date="2023-02-06T11:02:00Z" w:initials="TP">
    <w:p w14:paraId="6B4D0828" w14:textId="77777777" w:rsidR="002C6504" w:rsidRDefault="002C6504" w:rsidP="002C6504">
      <w:pPr>
        <w:pStyle w:val="CommentText"/>
      </w:pPr>
      <w:r>
        <w:rPr>
          <w:rStyle w:val="CommentReference"/>
        </w:rPr>
        <w:annotationRef/>
      </w:r>
      <w:r>
        <w:rPr>
          <w:rStyle w:val="CommentReference"/>
        </w:rPr>
        <w:annotationRef/>
      </w:r>
      <w:r>
        <w:t>Better give a reasoning here, e.g. because you’ve seen the effects of it in those closest to you, before going to the next sentence.</w:t>
      </w:r>
    </w:p>
  </w:comment>
  <w:comment w:id="14" w:author="Thalia Priscilla" w:date="2023-02-06T12:39:00Z" w:initials="TP">
    <w:p w14:paraId="170166C2" w14:textId="77777777" w:rsidR="000F60EC" w:rsidRDefault="000F60EC" w:rsidP="000F60EC">
      <w:pPr>
        <w:pStyle w:val="CommentText"/>
      </w:pPr>
      <w:r>
        <w:rPr>
          <w:rStyle w:val="CommentReference"/>
        </w:rPr>
        <w:annotationRef/>
      </w:r>
      <w:r>
        <w:t xml:space="preserve">What is your envisioned track to reach your big/end goal of returning Indonesia to its peak industrialization era? </w:t>
      </w:r>
    </w:p>
    <w:p w14:paraId="3024E061" w14:textId="79CD060D" w:rsidR="000F60EC" w:rsidRDefault="000F60EC" w:rsidP="000F60EC">
      <w:pPr>
        <w:pStyle w:val="CommentText"/>
      </w:pPr>
      <w:r>
        <w:t xml:space="preserve">Pursue MsC in OR &amp; Analytics </w:t>
      </w:r>
      <w:r>
        <w:sym w:font="Wingdings" w:char="F0E0"/>
      </w:r>
      <w:r>
        <w:t xml:space="preserve"> Management consultancy </w:t>
      </w:r>
      <w:r>
        <w:sym w:font="Wingdings" w:char="F0E0"/>
      </w:r>
      <w:r>
        <w:t xml:space="preserve"> build your own factory </w:t>
      </w:r>
      <w:r>
        <w:sym w:font="Wingdings" w:char="F0E0"/>
      </w:r>
      <w:r>
        <w:t xml:space="preserve"> help other factories via consultation?</w:t>
      </w:r>
    </w:p>
    <w:p w14:paraId="2981B987" w14:textId="77777777" w:rsidR="000F60EC" w:rsidRDefault="000F60EC" w:rsidP="000F60EC">
      <w:pPr>
        <w:pStyle w:val="CommentText"/>
      </w:pPr>
    </w:p>
    <w:p w14:paraId="440A5D60" w14:textId="58210C50" w:rsidR="000F60EC" w:rsidRDefault="000F60EC" w:rsidP="000F60EC">
      <w:pPr>
        <w:pStyle w:val="CommentText"/>
      </w:pPr>
      <w:r>
        <w:t>I suggest outlining your career track in the beginning instead of mentioning it sporadically throughout the essay, leaving the reader to combine the puzzle pieces together.</w:t>
      </w:r>
    </w:p>
  </w:comment>
  <w:comment w:id="18" w:author="Thalia Priscilla" w:date="2023-02-06T12:20:00Z" w:initials="TP">
    <w:p w14:paraId="32E044C6" w14:textId="1D298059" w:rsidR="000F60EC" w:rsidRDefault="000F60EC">
      <w:pPr>
        <w:pStyle w:val="CommentText"/>
      </w:pPr>
      <w:r>
        <w:rPr>
          <w:rStyle w:val="CommentReference"/>
        </w:rPr>
        <w:annotationRef/>
      </w:r>
      <w:r w:rsidR="0047002B">
        <w:rPr>
          <w:rStyle w:val="CommentReference"/>
        </w:rPr>
        <w:t>May be a bit far-fetched to connect it to the whole country… seems like a jump and oversimplification. Suggest to relate this to your dream to implement this in your factories or other factories you will help</w:t>
      </w:r>
      <w:r w:rsidR="00463B45">
        <w:rPr>
          <w:rStyle w:val="CommentReference"/>
        </w:rPr>
        <w:t xml:space="preserve">. </w:t>
      </w:r>
    </w:p>
  </w:comment>
  <w:comment w:id="22" w:author="Thalia Priscilla" w:date="2023-02-06T12:08:00Z" w:initials="TP">
    <w:p w14:paraId="71C7B657" w14:textId="49782A1E" w:rsidR="000F60EC" w:rsidRDefault="000F60EC">
      <w:pPr>
        <w:pStyle w:val="CommentText"/>
      </w:pPr>
      <w:r>
        <w:rPr>
          <w:rStyle w:val="CommentReference"/>
        </w:rPr>
        <w:annotationRef/>
      </w:r>
      <w:r>
        <w:t>Would be more convincing to back this up with relevant data.</w:t>
      </w:r>
    </w:p>
  </w:comment>
  <w:comment w:id="29" w:author="Chiara Situmorang" w:date="2023-02-06T18:07:00Z" w:initials="CS">
    <w:p w14:paraId="14AA3B4D" w14:textId="77777777" w:rsidR="002C6504" w:rsidRDefault="002C6504" w:rsidP="005F2990">
      <w:r>
        <w:rPr>
          <w:rStyle w:val="CommentReference"/>
        </w:rPr>
        <w:annotationRef/>
      </w:r>
      <w:r>
        <w:rPr>
          <w:sz w:val="20"/>
          <w:szCs w:val="20"/>
        </w:rPr>
        <w:t>I would replace this sentence with one that mentions a specific research topic from one of these professors that you’re interested in.</w:t>
      </w:r>
    </w:p>
  </w:comment>
  <w:comment w:id="31" w:author="Thalia Priscilla" w:date="2023-02-06T12:43:00Z" w:initials="TP">
    <w:p w14:paraId="7FEA24C6" w14:textId="2AF7D6E5" w:rsidR="000F60EC" w:rsidRDefault="000F60EC">
      <w:pPr>
        <w:pStyle w:val="CommentText"/>
        <w:rPr>
          <w:rStyle w:val="CommentReference"/>
        </w:rPr>
      </w:pPr>
      <w:r>
        <w:rPr>
          <w:rStyle w:val="CommentReference"/>
        </w:rPr>
        <w:annotationRef/>
      </w:r>
      <w:r>
        <w:rPr>
          <w:rStyle w:val="CommentReference"/>
        </w:rPr>
        <w:t xml:space="preserve">As a conclusion this para shouldn’t introduce new points in the essay. As mentioned above it would be better if you outline your career track earlier. </w:t>
      </w:r>
    </w:p>
    <w:p w14:paraId="4EF42240" w14:textId="77777777" w:rsidR="000F60EC" w:rsidRDefault="000F60EC">
      <w:pPr>
        <w:pStyle w:val="CommentText"/>
        <w:rPr>
          <w:rStyle w:val="CommentReference"/>
        </w:rPr>
      </w:pPr>
    </w:p>
    <w:p w14:paraId="53BA4C1A" w14:textId="6C88F693" w:rsidR="000F60EC" w:rsidRDefault="000F60EC">
      <w:pPr>
        <w:pStyle w:val="CommentText"/>
      </w:pPr>
      <w:r>
        <w:rPr>
          <w:rStyle w:val="CommentReference"/>
        </w:rPr>
        <w:t>And then in this concluding paragraph you can summarize why this school and the program is for you and vice versa, as well as going back to these points on your future plans.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B77224" w15:done="0"/>
  <w15:commentEx w15:paraId="6B4D0828" w15:done="1"/>
  <w15:commentEx w15:paraId="440A5D60" w15:done="0"/>
  <w15:commentEx w15:paraId="32E044C6" w15:done="0"/>
  <w15:commentEx w15:paraId="71C7B657" w15:done="0"/>
  <w15:commentEx w15:paraId="14AA3B4D" w15:done="0"/>
  <w15:commentEx w15:paraId="53BA4C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5CC4" w16cex:dateUtc="2023-02-06T04:02:00Z"/>
  <w16cex:commentExtensible w16cex:durableId="278BBE70" w16cex:dateUtc="2023-02-06T04:02:00Z"/>
  <w16cex:commentExtensible w16cex:durableId="278B7381" w16cex:dateUtc="2023-02-06T05:39:00Z"/>
  <w16cex:commentExtensible w16cex:durableId="278B6F1F" w16cex:dateUtc="2023-02-06T05:20:00Z"/>
  <w16cex:commentExtensible w16cex:durableId="278B6C24" w16cex:dateUtc="2023-02-06T05:08:00Z"/>
  <w16cex:commentExtensible w16cex:durableId="278BC04B" w16cex:dateUtc="2023-02-06T11:07:00Z"/>
  <w16cex:commentExtensible w16cex:durableId="278B7456" w16cex:dateUtc="2023-02-06T0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B77224" w16cid:durableId="278B5CC4"/>
  <w16cid:commentId w16cid:paraId="6B4D0828" w16cid:durableId="278BBE70"/>
  <w16cid:commentId w16cid:paraId="440A5D60" w16cid:durableId="278B7381"/>
  <w16cid:commentId w16cid:paraId="32E044C6" w16cid:durableId="278B6F1F"/>
  <w16cid:commentId w16cid:paraId="71C7B657" w16cid:durableId="278B6C24"/>
  <w16cid:commentId w16cid:paraId="14AA3B4D" w16cid:durableId="278BC04B"/>
  <w16cid:commentId w16cid:paraId="53BA4C1A" w16cid:durableId="278B74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E35AD"/>
    <w:multiLevelType w:val="hybridMultilevel"/>
    <w:tmpl w:val="C6EA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3359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8"/>
    <w:rsid w:val="000017EE"/>
    <w:rsid w:val="00050EB3"/>
    <w:rsid w:val="00051DAA"/>
    <w:rsid w:val="00066AFB"/>
    <w:rsid w:val="000B4DC4"/>
    <w:rsid w:val="000D0FF8"/>
    <w:rsid w:val="000F60EC"/>
    <w:rsid w:val="00117E64"/>
    <w:rsid w:val="00134C33"/>
    <w:rsid w:val="0017111F"/>
    <w:rsid w:val="00182D00"/>
    <w:rsid w:val="00185506"/>
    <w:rsid w:val="001B3815"/>
    <w:rsid w:val="001B7704"/>
    <w:rsid w:val="001D5E27"/>
    <w:rsid w:val="00291BDA"/>
    <w:rsid w:val="00295062"/>
    <w:rsid w:val="002C6504"/>
    <w:rsid w:val="002F41FB"/>
    <w:rsid w:val="00327C66"/>
    <w:rsid w:val="0033096C"/>
    <w:rsid w:val="00351823"/>
    <w:rsid w:val="00381C16"/>
    <w:rsid w:val="003842EE"/>
    <w:rsid w:val="00384D97"/>
    <w:rsid w:val="003C56B7"/>
    <w:rsid w:val="003D195C"/>
    <w:rsid w:val="00400FCB"/>
    <w:rsid w:val="00416003"/>
    <w:rsid w:val="00417885"/>
    <w:rsid w:val="0043584B"/>
    <w:rsid w:val="00450119"/>
    <w:rsid w:val="00457915"/>
    <w:rsid w:val="00463B45"/>
    <w:rsid w:val="0047002B"/>
    <w:rsid w:val="004A0118"/>
    <w:rsid w:val="004E6F38"/>
    <w:rsid w:val="004F7117"/>
    <w:rsid w:val="0051111D"/>
    <w:rsid w:val="005E1A9A"/>
    <w:rsid w:val="005F0C83"/>
    <w:rsid w:val="0061091D"/>
    <w:rsid w:val="00611735"/>
    <w:rsid w:val="0062459E"/>
    <w:rsid w:val="00682FBF"/>
    <w:rsid w:val="006F27B6"/>
    <w:rsid w:val="00751CBE"/>
    <w:rsid w:val="007D009C"/>
    <w:rsid w:val="00804F9A"/>
    <w:rsid w:val="008168C9"/>
    <w:rsid w:val="00826CDA"/>
    <w:rsid w:val="00885675"/>
    <w:rsid w:val="00885760"/>
    <w:rsid w:val="008A2199"/>
    <w:rsid w:val="008D3972"/>
    <w:rsid w:val="008E1976"/>
    <w:rsid w:val="008F2548"/>
    <w:rsid w:val="008F3481"/>
    <w:rsid w:val="00910F6A"/>
    <w:rsid w:val="009D2BCE"/>
    <w:rsid w:val="00A0083E"/>
    <w:rsid w:val="00A113A3"/>
    <w:rsid w:val="00A11737"/>
    <w:rsid w:val="00A3486C"/>
    <w:rsid w:val="00A50A95"/>
    <w:rsid w:val="00A84E0C"/>
    <w:rsid w:val="00B123A6"/>
    <w:rsid w:val="00B20AFF"/>
    <w:rsid w:val="00B31148"/>
    <w:rsid w:val="00B33D49"/>
    <w:rsid w:val="00B35E44"/>
    <w:rsid w:val="00B36AE2"/>
    <w:rsid w:val="00BB2431"/>
    <w:rsid w:val="00BE184E"/>
    <w:rsid w:val="00BE5131"/>
    <w:rsid w:val="00BE7B60"/>
    <w:rsid w:val="00C43149"/>
    <w:rsid w:val="00C527DD"/>
    <w:rsid w:val="00C936ED"/>
    <w:rsid w:val="00CD28D7"/>
    <w:rsid w:val="00D06890"/>
    <w:rsid w:val="00D10619"/>
    <w:rsid w:val="00D56AFE"/>
    <w:rsid w:val="00D6408F"/>
    <w:rsid w:val="00D67B44"/>
    <w:rsid w:val="00D95700"/>
    <w:rsid w:val="00DE41A9"/>
    <w:rsid w:val="00E06827"/>
    <w:rsid w:val="00E1346A"/>
    <w:rsid w:val="00EC69B8"/>
    <w:rsid w:val="00F001B3"/>
    <w:rsid w:val="00F05C29"/>
    <w:rsid w:val="00F3528C"/>
    <w:rsid w:val="00F50C7A"/>
    <w:rsid w:val="00F61788"/>
    <w:rsid w:val="00F6347F"/>
    <w:rsid w:val="00FC0017"/>
    <w:rsid w:val="00FD1D51"/>
    <w:rsid w:val="00FE774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9184D4"/>
  <w15:chartTrackingRefBased/>
  <w15:docId w15:val="{ADA52970-B25C-E643-BA2E-ECBEA359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F38"/>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36AE2"/>
  </w:style>
  <w:style w:type="character" w:styleId="CommentReference">
    <w:name w:val="annotation reference"/>
    <w:basedOn w:val="DefaultParagraphFont"/>
    <w:uiPriority w:val="99"/>
    <w:semiHidden/>
    <w:unhideWhenUsed/>
    <w:rsid w:val="00B36AE2"/>
    <w:rPr>
      <w:sz w:val="16"/>
      <w:szCs w:val="16"/>
    </w:rPr>
  </w:style>
  <w:style w:type="paragraph" w:styleId="CommentText">
    <w:name w:val="annotation text"/>
    <w:basedOn w:val="Normal"/>
    <w:link w:val="CommentTextChar"/>
    <w:uiPriority w:val="99"/>
    <w:unhideWhenUsed/>
    <w:rsid w:val="00B36AE2"/>
    <w:rPr>
      <w:sz w:val="20"/>
      <w:szCs w:val="20"/>
    </w:rPr>
  </w:style>
  <w:style w:type="character" w:customStyle="1" w:styleId="CommentTextChar">
    <w:name w:val="Comment Text Char"/>
    <w:basedOn w:val="DefaultParagraphFont"/>
    <w:link w:val="CommentText"/>
    <w:uiPriority w:val="99"/>
    <w:rsid w:val="00B36AE2"/>
    <w:rPr>
      <w:sz w:val="20"/>
      <w:szCs w:val="20"/>
    </w:rPr>
  </w:style>
  <w:style w:type="paragraph" w:styleId="CommentSubject">
    <w:name w:val="annotation subject"/>
    <w:basedOn w:val="CommentText"/>
    <w:next w:val="CommentText"/>
    <w:link w:val="CommentSubjectChar"/>
    <w:uiPriority w:val="99"/>
    <w:semiHidden/>
    <w:unhideWhenUsed/>
    <w:rsid w:val="00B36AE2"/>
    <w:rPr>
      <w:b/>
      <w:bCs/>
    </w:rPr>
  </w:style>
  <w:style w:type="character" w:customStyle="1" w:styleId="CommentSubjectChar">
    <w:name w:val="Comment Subject Char"/>
    <w:basedOn w:val="CommentTextChar"/>
    <w:link w:val="CommentSubject"/>
    <w:uiPriority w:val="99"/>
    <w:semiHidden/>
    <w:rsid w:val="00B36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9263">
      <w:bodyDiv w:val="1"/>
      <w:marLeft w:val="0"/>
      <w:marRight w:val="0"/>
      <w:marTop w:val="0"/>
      <w:marBottom w:val="0"/>
      <w:divBdr>
        <w:top w:val="none" w:sz="0" w:space="0" w:color="auto"/>
        <w:left w:val="none" w:sz="0" w:space="0" w:color="auto"/>
        <w:bottom w:val="none" w:sz="0" w:space="0" w:color="auto"/>
        <w:right w:val="none" w:sz="0" w:space="0" w:color="auto"/>
      </w:divBdr>
    </w:div>
    <w:div w:id="297224899">
      <w:bodyDiv w:val="1"/>
      <w:marLeft w:val="0"/>
      <w:marRight w:val="0"/>
      <w:marTop w:val="0"/>
      <w:marBottom w:val="0"/>
      <w:divBdr>
        <w:top w:val="none" w:sz="0" w:space="0" w:color="auto"/>
        <w:left w:val="none" w:sz="0" w:space="0" w:color="auto"/>
        <w:bottom w:val="none" w:sz="0" w:space="0" w:color="auto"/>
        <w:right w:val="none" w:sz="0" w:space="0" w:color="auto"/>
      </w:divBdr>
    </w:div>
    <w:div w:id="1318918034">
      <w:bodyDiv w:val="1"/>
      <w:marLeft w:val="0"/>
      <w:marRight w:val="0"/>
      <w:marTop w:val="0"/>
      <w:marBottom w:val="0"/>
      <w:divBdr>
        <w:top w:val="none" w:sz="0" w:space="0" w:color="auto"/>
        <w:left w:val="none" w:sz="0" w:space="0" w:color="auto"/>
        <w:bottom w:val="none" w:sz="0" w:space="0" w:color="auto"/>
        <w:right w:val="none" w:sz="0" w:space="0" w:color="auto"/>
      </w:divBdr>
    </w:div>
    <w:div w:id="1527938294">
      <w:bodyDiv w:val="1"/>
      <w:marLeft w:val="0"/>
      <w:marRight w:val="0"/>
      <w:marTop w:val="0"/>
      <w:marBottom w:val="0"/>
      <w:divBdr>
        <w:top w:val="none" w:sz="0" w:space="0" w:color="auto"/>
        <w:left w:val="none" w:sz="0" w:space="0" w:color="auto"/>
        <w:bottom w:val="none" w:sz="0" w:space="0" w:color="auto"/>
        <w:right w:val="none" w:sz="0" w:space="0" w:color="auto"/>
      </w:divBdr>
    </w:div>
    <w:div w:id="1902248696">
      <w:bodyDiv w:val="1"/>
      <w:marLeft w:val="0"/>
      <w:marRight w:val="0"/>
      <w:marTop w:val="0"/>
      <w:marBottom w:val="0"/>
      <w:divBdr>
        <w:top w:val="none" w:sz="0" w:space="0" w:color="auto"/>
        <w:left w:val="none" w:sz="0" w:space="0" w:color="auto"/>
        <w:bottom w:val="none" w:sz="0" w:space="0" w:color="auto"/>
        <w:right w:val="none" w:sz="0" w:space="0" w:color="auto"/>
      </w:divBdr>
    </w:div>
    <w:div w:id="209081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2023-02-06T06:02:00Z</dcterms:created>
  <dcterms:modified xsi:type="dcterms:W3CDTF">2023-02-06T11:07:00Z</dcterms:modified>
</cp:coreProperties>
</file>