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9AE2" w14:textId="77777777" w:rsidR="0023564F" w:rsidRPr="0023564F" w:rsidRDefault="0023564F" w:rsidP="0023564F">
      <w:pPr>
        <w:jc w:val="both"/>
        <w:rPr>
          <w:rFonts w:ascii="Times New Roman" w:eastAsia="Times New Roman" w:hAnsi="Times New Roman" w:cs="Times New Roman"/>
        </w:rPr>
      </w:pPr>
      <w:r w:rsidRPr="0023564F">
        <w:rPr>
          <w:rFonts w:ascii="Arial" w:eastAsia="Times New Roman" w:hAnsi="Arial" w:cs="Arial"/>
          <w:b/>
          <w:bCs/>
          <w:color w:val="000000"/>
        </w:rPr>
        <w:t xml:space="preserve">Our families and communities often define us and our individual worlds. Community might refer to your cultural group, extended family, religious group, </w:t>
      </w:r>
      <w:proofErr w:type="spellStart"/>
      <w:r w:rsidRPr="0023564F">
        <w:rPr>
          <w:rFonts w:ascii="Arial" w:eastAsia="Times New Roman" w:hAnsi="Arial" w:cs="Arial"/>
          <w:b/>
          <w:bCs/>
          <w:color w:val="000000"/>
        </w:rPr>
        <w:t>neighborhood</w:t>
      </w:r>
      <w:proofErr w:type="spellEnd"/>
      <w:r w:rsidRPr="0023564F">
        <w:rPr>
          <w:rFonts w:ascii="Arial" w:eastAsia="Times New Roman" w:hAnsi="Arial" w:cs="Arial"/>
          <w:b/>
          <w:bCs/>
          <w:color w:val="000000"/>
        </w:rPr>
        <w:t xml:space="preserve"> or school, sports team or club, co-workers, etc. Describe the world you come from and how you, as a product of it, might add to the diversity of the University of Washington.* (300 words)</w:t>
      </w:r>
    </w:p>
    <w:p w14:paraId="6BC5823A" w14:textId="77777777" w:rsidR="0023564F" w:rsidRPr="0023564F" w:rsidRDefault="0023564F" w:rsidP="0023564F">
      <w:pPr>
        <w:rPr>
          <w:rFonts w:ascii="Times New Roman" w:eastAsia="Times New Roman" w:hAnsi="Times New Roman" w:cs="Times New Roman"/>
        </w:rPr>
      </w:pPr>
    </w:p>
    <w:p w14:paraId="1485AE0C" w14:textId="7DCE0E8A" w:rsidR="0023564F" w:rsidRPr="0023564F" w:rsidRDefault="0023564F" w:rsidP="0023564F">
      <w:pPr>
        <w:jc w:val="both"/>
        <w:rPr>
          <w:rFonts w:ascii="Times New Roman" w:eastAsia="Times New Roman" w:hAnsi="Times New Roman" w:cs="Times New Roman"/>
        </w:rPr>
      </w:pPr>
      <w:commentRangeStart w:id="0"/>
      <w:r w:rsidRPr="0023564F">
        <w:rPr>
          <w:rFonts w:ascii="Arial" w:eastAsia="Times New Roman" w:hAnsi="Arial" w:cs="Arial"/>
          <w:color w:val="000000"/>
        </w:rPr>
        <w:t xml:space="preserve">I was </w:t>
      </w:r>
      <w:ins w:id="1" w:author="Chiara Situmorang" w:date="2022-11-14T09:24:00Z">
        <w:r w:rsidR="00894EB0">
          <w:rPr>
            <w:rFonts w:ascii="Arial" w:eastAsia="Times New Roman" w:hAnsi="Arial" w:cs="Arial"/>
            <w:color w:val="000000"/>
          </w:rPr>
          <w:t xml:space="preserve">a </w:t>
        </w:r>
      </w:ins>
      <w:r w:rsidRPr="0023564F">
        <w:rPr>
          <w:rFonts w:ascii="Arial" w:eastAsia="Times New Roman" w:hAnsi="Arial" w:cs="Arial"/>
          <w:color w:val="000000"/>
        </w:rPr>
        <w:t>very timid</w:t>
      </w:r>
      <w:ins w:id="2" w:author="Chiara Situmorang" w:date="2022-11-14T09:24:00Z">
        <w:r w:rsidR="00894EB0">
          <w:rPr>
            <w:rFonts w:ascii="Arial" w:eastAsia="Times New Roman" w:hAnsi="Arial" w:cs="Arial"/>
            <w:color w:val="000000"/>
          </w:rPr>
          <w:t xml:space="preserve"> child</w:t>
        </w:r>
      </w:ins>
      <w:r w:rsidRPr="0023564F">
        <w:rPr>
          <w:rFonts w:ascii="Arial" w:eastAsia="Times New Roman" w:hAnsi="Arial" w:cs="Arial"/>
          <w:color w:val="000000"/>
        </w:rPr>
        <w:t>. I couldn’t even strike a simple conversation with someone. </w:t>
      </w:r>
      <w:commentRangeEnd w:id="0"/>
      <w:r w:rsidR="00894EB0">
        <w:rPr>
          <w:rStyle w:val="CommentReference"/>
        </w:rPr>
        <w:commentReference w:id="0"/>
      </w:r>
    </w:p>
    <w:p w14:paraId="6772C9D7" w14:textId="77777777" w:rsidR="0023564F" w:rsidRPr="0023564F" w:rsidRDefault="0023564F" w:rsidP="0023564F">
      <w:pPr>
        <w:rPr>
          <w:rFonts w:ascii="Times New Roman" w:eastAsia="Times New Roman" w:hAnsi="Times New Roman" w:cs="Times New Roman"/>
        </w:rPr>
      </w:pPr>
    </w:p>
    <w:p w14:paraId="39B621E2" w14:textId="3FB97D2B" w:rsidR="0023564F" w:rsidRPr="0023564F" w:rsidDel="00B479E5" w:rsidRDefault="0023564F" w:rsidP="0023564F">
      <w:pPr>
        <w:jc w:val="both"/>
        <w:rPr>
          <w:del w:id="3" w:author="Microsoft Office User" w:date="2022-11-13T18:19:00Z"/>
          <w:rFonts w:ascii="Times New Roman" w:eastAsia="Times New Roman" w:hAnsi="Times New Roman" w:cs="Times New Roman"/>
        </w:rPr>
      </w:pPr>
      <w:commentRangeStart w:id="4"/>
      <w:r w:rsidRPr="0023564F">
        <w:rPr>
          <w:rFonts w:ascii="Arial" w:eastAsia="Times New Roman" w:hAnsi="Arial" w:cs="Arial"/>
          <w:color w:val="000000"/>
        </w:rPr>
        <w:t>Concerned, my parents enrolled me in a taekwondo club in third grade.</w:t>
      </w:r>
      <w:commentRangeEnd w:id="4"/>
      <w:r w:rsidR="00894EB0">
        <w:rPr>
          <w:rStyle w:val="CommentReference"/>
        </w:rPr>
        <w:commentReference w:id="4"/>
      </w:r>
      <w:r w:rsidRPr="0023564F">
        <w:rPr>
          <w:rFonts w:ascii="Arial" w:eastAsia="Times New Roman" w:hAnsi="Arial" w:cs="Arial"/>
          <w:color w:val="000000"/>
        </w:rPr>
        <w:t xml:space="preserve"> I remembered </w:t>
      </w:r>
      <w:del w:id="5" w:author="Chiara Situmorang" w:date="2022-11-14T09:27:00Z">
        <w:r w:rsidRPr="0023564F" w:rsidDel="00894EB0">
          <w:rPr>
            <w:rFonts w:ascii="Arial" w:eastAsia="Times New Roman" w:hAnsi="Arial" w:cs="Arial"/>
            <w:color w:val="000000"/>
          </w:rPr>
          <w:delText xml:space="preserve">being </w:delText>
        </w:r>
      </w:del>
      <w:ins w:id="6" w:author="Chiara Situmorang" w:date="2022-11-14T09:27:00Z">
        <w:r w:rsidR="00894EB0">
          <w:rPr>
            <w:rFonts w:ascii="Arial" w:eastAsia="Times New Roman" w:hAnsi="Arial" w:cs="Arial"/>
            <w:color w:val="000000"/>
          </w:rPr>
          <w:t>feeling</w:t>
        </w:r>
        <w:r w:rsidR="00894EB0" w:rsidRPr="0023564F">
          <w:rPr>
            <w:rFonts w:ascii="Arial" w:eastAsia="Times New Roman" w:hAnsi="Arial" w:cs="Arial"/>
            <w:color w:val="000000"/>
          </w:rPr>
          <w:t xml:space="preserve"> </w:t>
        </w:r>
      </w:ins>
      <w:r w:rsidRPr="0023564F">
        <w:rPr>
          <w:rFonts w:ascii="Arial" w:eastAsia="Times New Roman" w:hAnsi="Arial" w:cs="Arial"/>
          <w:color w:val="000000"/>
        </w:rPr>
        <w:t xml:space="preserve">apprehensive and hesitant to kick when dozens of sets of eyes were on me during my first sparring session. </w:t>
      </w:r>
      <w:r w:rsidR="00894EB0" w:rsidRPr="0023564F">
        <w:rPr>
          <w:rFonts w:ascii="Arial" w:eastAsia="Times New Roman" w:hAnsi="Arial" w:cs="Arial"/>
          <w:color w:val="000000"/>
        </w:rPr>
        <w:t>I</w:t>
      </w:r>
      <w:del w:id="7" w:author="Microsoft Office User" w:date="2022-11-13T18:20:00Z">
        <w:r w:rsidR="00894EB0" w:rsidRPr="0023564F" w:rsidDel="00B479E5">
          <w:rPr>
            <w:rFonts w:ascii="Arial" w:eastAsia="Times New Roman" w:hAnsi="Arial" w:cs="Arial"/>
            <w:color w:val="000000"/>
          </w:rPr>
          <w:delText>t</w:delText>
        </w:r>
      </w:del>
      <w:r w:rsidR="00894EB0" w:rsidRPr="0023564F">
        <w:rPr>
          <w:rFonts w:ascii="Arial" w:eastAsia="Times New Roman" w:hAnsi="Arial" w:cs="Arial"/>
          <w:color w:val="000000"/>
        </w:rPr>
        <w:t xml:space="preserve"> really wanted to change</w:t>
      </w:r>
      <w:r w:rsidR="00894EB0">
        <w:rPr>
          <w:rFonts w:ascii="Arial" w:eastAsia="Times New Roman" w:hAnsi="Arial" w:cs="Arial"/>
          <w:color w:val="000000"/>
        </w:rPr>
        <w:t>, but I didn’t know how</w:t>
      </w:r>
      <w:r w:rsidR="00894EB0" w:rsidRPr="0023564F">
        <w:rPr>
          <w:rFonts w:ascii="Arial" w:eastAsia="Times New Roman" w:hAnsi="Arial" w:cs="Arial"/>
          <w:color w:val="000000"/>
        </w:rPr>
        <w:t xml:space="preserve">. </w:t>
      </w:r>
      <w:r w:rsidRPr="0023564F">
        <w:rPr>
          <w:rFonts w:ascii="Arial" w:eastAsia="Times New Roman" w:hAnsi="Arial" w:cs="Arial"/>
          <w:color w:val="000000"/>
        </w:rPr>
        <w:t xml:space="preserve">After that, </w:t>
      </w:r>
      <w:proofErr w:type="spellStart"/>
      <w:r w:rsidRPr="0023564F">
        <w:rPr>
          <w:rFonts w:ascii="Arial" w:eastAsia="Times New Roman" w:hAnsi="Arial" w:cs="Arial"/>
          <w:color w:val="000000"/>
        </w:rPr>
        <w:t>Sabom</w:t>
      </w:r>
      <w:proofErr w:type="spellEnd"/>
      <w:ins w:id="8" w:author="Chiara Situmorang" w:date="2022-11-14T09:27:00Z">
        <w:r w:rsidR="00894EB0">
          <w:rPr>
            <w:rFonts w:ascii="Arial" w:eastAsia="Times New Roman" w:hAnsi="Arial" w:cs="Arial"/>
            <w:color w:val="000000"/>
          </w:rPr>
          <w:t xml:space="preserve">, my </w:t>
        </w:r>
      </w:ins>
      <w:del w:id="9" w:author="Chiara Situmorang" w:date="2022-11-14T09:27:00Z">
        <w:r w:rsidRPr="0023564F" w:rsidDel="00894EB0">
          <w:rPr>
            <w:rFonts w:ascii="Arial" w:eastAsia="Times New Roman" w:hAnsi="Arial" w:cs="Arial"/>
            <w:color w:val="000000"/>
          </w:rPr>
          <w:delText xml:space="preserve"> (</w:delText>
        </w:r>
      </w:del>
      <w:r w:rsidRPr="0023564F">
        <w:rPr>
          <w:rFonts w:ascii="Arial" w:eastAsia="Times New Roman" w:hAnsi="Arial" w:cs="Arial"/>
          <w:color w:val="000000"/>
        </w:rPr>
        <w:t>taekwondo instructor</w:t>
      </w:r>
      <w:ins w:id="10" w:author="Chiara Situmorang" w:date="2022-11-14T09:27:00Z">
        <w:r w:rsidR="00894EB0">
          <w:rPr>
            <w:rFonts w:ascii="Arial" w:eastAsia="Times New Roman" w:hAnsi="Arial" w:cs="Arial"/>
            <w:color w:val="000000"/>
          </w:rPr>
          <w:t>,</w:t>
        </w:r>
      </w:ins>
      <w:del w:id="11" w:author="Chiara Situmorang" w:date="2022-11-14T09:27:00Z">
        <w:r w:rsidRPr="0023564F" w:rsidDel="00894EB0">
          <w:rPr>
            <w:rFonts w:ascii="Arial" w:eastAsia="Times New Roman" w:hAnsi="Arial" w:cs="Arial"/>
            <w:color w:val="000000"/>
          </w:rPr>
          <w:delText>)</w:delText>
        </w:r>
      </w:del>
      <w:r w:rsidRPr="0023564F">
        <w:rPr>
          <w:rFonts w:ascii="Arial" w:eastAsia="Times New Roman" w:hAnsi="Arial" w:cs="Arial"/>
          <w:color w:val="000000"/>
        </w:rPr>
        <w:t xml:space="preserve"> pulled me aside.</w:t>
      </w:r>
      <w:del w:id="12" w:author="Microsoft Office User" w:date="2022-11-13T18:19:00Z">
        <w:r w:rsidRPr="0023564F" w:rsidDel="00B479E5">
          <w:rPr>
            <w:rFonts w:ascii="Arial" w:eastAsia="Times New Roman" w:hAnsi="Arial" w:cs="Arial"/>
            <w:color w:val="000000"/>
          </w:rPr>
          <w:delText> </w:delText>
        </w:r>
      </w:del>
    </w:p>
    <w:p w14:paraId="1B3EC0B5" w14:textId="77777777" w:rsidR="0023564F" w:rsidRPr="0023564F" w:rsidDel="00B479E5" w:rsidRDefault="0023564F" w:rsidP="0023564F">
      <w:pPr>
        <w:rPr>
          <w:del w:id="13" w:author="Microsoft Office User" w:date="2022-11-13T18:19:00Z"/>
          <w:rFonts w:ascii="Times New Roman" w:eastAsia="Times New Roman" w:hAnsi="Times New Roman" w:cs="Times New Roman"/>
        </w:rPr>
      </w:pPr>
    </w:p>
    <w:p w14:paraId="0ACC55A8" w14:textId="77777777" w:rsidR="00894EB0" w:rsidRDefault="0023564F" w:rsidP="0023564F">
      <w:pPr>
        <w:jc w:val="both"/>
        <w:rPr>
          <w:ins w:id="14" w:author="Chiara Situmorang" w:date="2022-11-14T09:27:00Z"/>
          <w:rFonts w:ascii="Arial" w:eastAsia="Times New Roman" w:hAnsi="Arial" w:cs="Arial"/>
          <w:color w:val="000000"/>
        </w:rPr>
      </w:pPr>
      <w:del w:id="15" w:author="Microsoft Office User" w:date="2022-11-13T18:19:00Z">
        <w:r w:rsidRPr="0023564F" w:rsidDel="00B479E5">
          <w:rPr>
            <w:rFonts w:ascii="Arial" w:eastAsia="Times New Roman" w:hAnsi="Arial" w:cs="Arial"/>
            <w:color w:val="000000"/>
          </w:rPr>
          <w:delText xml:space="preserve">Also </w:delText>
        </w:r>
      </w:del>
      <w:del w:id="16" w:author="Microsoft Office User" w:date="2022-11-13T18:20:00Z">
        <w:r w:rsidRPr="0023564F" w:rsidDel="00B479E5">
          <w:rPr>
            <w:rFonts w:ascii="Arial" w:eastAsia="Times New Roman" w:hAnsi="Arial" w:cs="Arial"/>
            <w:color w:val="000000"/>
          </w:rPr>
          <w:delText>concerned, S</w:delText>
        </w:r>
      </w:del>
      <w:ins w:id="17" w:author="Microsoft Office User" w:date="2022-11-13T18:20:00Z">
        <w:r w:rsidR="00B479E5">
          <w:rPr>
            <w:rFonts w:ascii="Arial" w:eastAsia="Times New Roman" w:hAnsi="Arial" w:cs="Arial"/>
            <w:color w:val="000000"/>
          </w:rPr>
          <w:t xml:space="preserve"> </w:t>
        </w:r>
      </w:ins>
    </w:p>
    <w:p w14:paraId="370FAC08" w14:textId="77777777" w:rsidR="00894EB0" w:rsidRDefault="00894EB0" w:rsidP="0023564F">
      <w:pPr>
        <w:jc w:val="both"/>
        <w:rPr>
          <w:ins w:id="18" w:author="Chiara Situmorang" w:date="2022-11-14T09:27:00Z"/>
          <w:rFonts w:ascii="Arial" w:eastAsia="Times New Roman" w:hAnsi="Arial" w:cs="Arial"/>
          <w:color w:val="000000"/>
        </w:rPr>
      </w:pPr>
    </w:p>
    <w:p w14:paraId="3BD4527A" w14:textId="77777777" w:rsidR="00894EB0" w:rsidRDefault="00B479E5" w:rsidP="0023564F">
      <w:pPr>
        <w:jc w:val="both"/>
        <w:rPr>
          <w:rFonts w:ascii="Arial" w:eastAsia="Times New Roman" w:hAnsi="Arial" w:cs="Arial"/>
          <w:color w:val="000000"/>
        </w:rPr>
      </w:pPr>
      <w:commentRangeStart w:id="19"/>
      <w:ins w:id="20" w:author="Microsoft Office User" w:date="2022-11-13T18:20:00Z">
        <w:r>
          <w:rPr>
            <w:rFonts w:ascii="Arial" w:eastAsia="Times New Roman" w:hAnsi="Arial" w:cs="Arial"/>
            <w:color w:val="000000"/>
          </w:rPr>
          <w:t xml:space="preserve">He </w:t>
        </w:r>
      </w:ins>
      <w:del w:id="21" w:author="Microsoft Office User" w:date="2022-11-13T18:20:00Z">
        <w:r w:rsidR="0023564F" w:rsidRPr="0023564F" w:rsidDel="00B479E5">
          <w:rPr>
            <w:rFonts w:ascii="Arial" w:eastAsia="Times New Roman" w:hAnsi="Arial" w:cs="Arial"/>
            <w:color w:val="000000"/>
          </w:rPr>
          <w:delText xml:space="preserve">abom </w:delText>
        </w:r>
      </w:del>
      <w:r w:rsidR="0023564F" w:rsidRPr="0023564F">
        <w:rPr>
          <w:rFonts w:ascii="Arial" w:eastAsia="Times New Roman" w:hAnsi="Arial" w:cs="Arial"/>
          <w:color w:val="000000"/>
        </w:rPr>
        <w:t xml:space="preserve">said, “Indomitable spirit is one of the 5 tenets of taekwondo; you should always exhibit full effort inside the training area and in real life.” </w:t>
      </w:r>
      <w:commentRangeEnd w:id="19"/>
      <w:r w:rsidR="00894EB0">
        <w:rPr>
          <w:rStyle w:val="CommentReference"/>
        </w:rPr>
        <w:commentReference w:id="19"/>
      </w:r>
      <w:r w:rsidR="0023564F" w:rsidRPr="0023564F">
        <w:rPr>
          <w:rFonts w:ascii="Arial" w:eastAsia="Times New Roman" w:hAnsi="Arial" w:cs="Arial"/>
          <w:color w:val="000000"/>
        </w:rPr>
        <w:t xml:space="preserve"> “Don’t think too much, just kick back whenever you’re kicked! Eventually, the wall limiting you will crumble.” </w:t>
      </w:r>
    </w:p>
    <w:p w14:paraId="7BA15E97" w14:textId="77777777" w:rsidR="00894EB0" w:rsidRDefault="00894EB0" w:rsidP="0023564F">
      <w:pPr>
        <w:jc w:val="both"/>
        <w:rPr>
          <w:rFonts w:ascii="Arial" w:eastAsia="Times New Roman" w:hAnsi="Arial" w:cs="Arial"/>
          <w:color w:val="000000"/>
        </w:rPr>
      </w:pPr>
    </w:p>
    <w:p w14:paraId="50333C24" w14:textId="1A4DC347" w:rsidR="0023564F" w:rsidRPr="00894EB0" w:rsidRDefault="0023564F" w:rsidP="0023564F">
      <w:pPr>
        <w:jc w:val="both"/>
        <w:rPr>
          <w:rFonts w:ascii="Arial" w:eastAsia="Times New Roman" w:hAnsi="Arial" w:cs="Arial"/>
          <w:color w:val="000000"/>
        </w:rPr>
      </w:pPr>
      <w:commentRangeStart w:id="22"/>
      <w:commentRangeStart w:id="23"/>
      <w:r w:rsidRPr="0023564F">
        <w:rPr>
          <w:rFonts w:ascii="Arial" w:eastAsia="Times New Roman" w:hAnsi="Arial" w:cs="Arial"/>
          <w:color w:val="000000"/>
        </w:rPr>
        <w:t>Unsure, I just followed instructions</w:t>
      </w:r>
      <w:commentRangeEnd w:id="22"/>
      <w:r w:rsidR="00D6415B">
        <w:rPr>
          <w:rStyle w:val="CommentReference"/>
        </w:rPr>
        <w:commentReference w:id="22"/>
      </w:r>
      <w:commentRangeEnd w:id="23"/>
      <w:r w:rsidR="00894EB0">
        <w:rPr>
          <w:rStyle w:val="CommentReference"/>
        </w:rPr>
        <w:commentReference w:id="23"/>
      </w:r>
      <w:r w:rsidRPr="0023564F">
        <w:rPr>
          <w:rFonts w:ascii="Arial" w:eastAsia="Times New Roman" w:hAnsi="Arial" w:cs="Arial"/>
          <w:color w:val="000000"/>
        </w:rPr>
        <w:t xml:space="preserve">. As I landed more kicks in my next sparring, cheers would be heard. More kicks equal to louder cheers; the vibration felt from the cheers were, somehow, converted into confidence that would </w:t>
      </w:r>
      <w:r w:rsidR="00894EB0">
        <w:rPr>
          <w:rFonts w:ascii="Arial" w:eastAsia="Times New Roman" w:hAnsi="Arial" w:cs="Arial"/>
          <w:color w:val="000000"/>
        </w:rPr>
        <w:t>strip away</w:t>
      </w:r>
      <w:r w:rsidRPr="0023564F">
        <w:rPr>
          <w:rFonts w:ascii="Arial" w:eastAsia="Times New Roman" w:hAnsi="Arial" w:cs="Arial"/>
          <w:color w:val="000000"/>
        </w:rPr>
        <w:t xml:space="preserve"> my timidness. It was an encouraging feeling.</w:t>
      </w:r>
    </w:p>
    <w:p w14:paraId="58971362" w14:textId="77777777" w:rsidR="0023564F" w:rsidRPr="0023564F" w:rsidRDefault="0023564F" w:rsidP="0023564F">
      <w:pPr>
        <w:rPr>
          <w:rFonts w:ascii="Times New Roman" w:eastAsia="Times New Roman" w:hAnsi="Times New Roman" w:cs="Times New Roman"/>
        </w:rPr>
      </w:pPr>
    </w:p>
    <w:p w14:paraId="36CF7C6E" w14:textId="2E9FC2D5" w:rsidR="0023564F" w:rsidRPr="0023564F" w:rsidRDefault="00894EB0" w:rsidP="0023564F">
      <w:pPr>
        <w:jc w:val="both"/>
        <w:rPr>
          <w:rFonts w:ascii="Times New Roman" w:eastAsia="Times New Roman" w:hAnsi="Times New Roman" w:cs="Times New Roman"/>
        </w:rPr>
      </w:pPr>
      <w:r>
        <w:rPr>
          <w:rFonts w:ascii="Arial" w:eastAsia="Times New Roman" w:hAnsi="Arial" w:cs="Arial"/>
          <w:color w:val="000000"/>
        </w:rPr>
        <w:t>N</w:t>
      </w:r>
      <w:r w:rsidR="0023564F" w:rsidRPr="0023564F">
        <w:rPr>
          <w:rFonts w:ascii="Arial" w:eastAsia="Times New Roman" w:hAnsi="Arial" w:cs="Arial"/>
          <w:color w:val="000000"/>
        </w:rPr>
        <w:t xml:space="preserve">ow, I’m able to give double kicks for every kick received. I’m motivated to convert cheer energy into confidence energy. </w:t>
      </w:r>
      <w:proofErr w:type="spellStart"/>
      <w:r w:rsidR="0023564F" w:rsidRPr="0023564F">
        <w:rPr>
          <w:rFonts w:ascii="Arial" w:eastAsia="Times New Roman" w:hAnsi="Arial" w:cs="Arial"/>
          <w:color w:val="000000"/>
        </w:rPr>
        <w:t>Sabom</w:t>
      </w:r>
      <w:proofErr w:type="spellEnd"/>
      <w:r w:rsidR="0023564F" w:rsidRPr="0023564F">
        <w:rPr>
          <w:rFonts w:ascii="Arial" w:eastAsia="Times New Roman" w:hAnsi="Arial" w:cs="Arial"/>
          <w:color w:val="000000"/>
        </w:rPr>
        <w:t xml:space="preserve"> and my taekwondo friends, they’re the reason I became who I am now: a slightly more confident guy with a bit of taekwondo skill. They’ve become my coping </w:t>
      </w:r>
      <w:commentRangeStart w:id="24"/>
      <w:r w:rsidR="0023564F" w:rsidRPr="0023564F">
        <w:rPr>
          <w:rFonts w:ascii="Arial" w:eastAsia="Times New Roman" w:hAnsi="Arial" w:cs="Arial"/>
          <w:color w:val="000000"/>
        </w:rPr>
        <w:t>mechanism</w:t>
      </w:r>
      <w:commentRangeEnd w:id="24"/>
      <w:r w:rsidR="00D6415B">
        <w:rPr>
          <w:rStyle w:val="CommentReference"/>
        </w:rPr>
        <w:commentReference w:id="24"/>
      </w:r>
      <w:r w:rsidR="0023564F" w:rsidRPr="0023564F">
        <w:rPr>
          <w:rFonts w:ascii="Arial" w:eastAsia="Times New Roman" w:hAnsi="Arial" w:cs="Arial"/>
          <w:color w:val="000000"/>
        </w:rPr>
        <w:t>. I would remember their cheers whenever I needed a confidence boost. They’ve taught me to create a confidence energy generator.</w:t>
      </w:r>
    </w:p>
    <w:p w14:paraId="50E55C08" w14:textId="77777777" w:rsidR="0023564F" w:rsidRPr="0023564F" w:rsidRDefault="0023564F" w:rsidP="0023564F">
      <w:pPr>
        <w:rPr>
          <w:rFonts w:ascii="Times New Roman" w:eastAsia="Times New Roman" w:hAnsi="Times New Roman" w:cs="Times New Roman"/>
        </w:rPr>
      </w:pPr>
    </w:p>
    <w:p w14:paraId="0A08711B" w14:textId="2A84114F" w:rsidR="0023564F" w:rsidRPr="0023564F" w:rsidRDefault="0023564F" w:rsidP="0023564F">
      <w:pPr>
        <w:rPr>
          <w:rFonts w:ascii="Times New Roman" w:eastAsia="Times New Roman" w:hAnsi="Times New Roman" w:cs="Times New Roman"/>
        </w:rPr>
      </w:pPr>
      <w:r w:rsidRPr="0023564F">
        <w:rPr>
          <w:rFonts w:ascii="Arial" w:eastAsia="Times New Roman" w:hAnsi="Arial" w:cs="Arial"/>
          <w:color w:val="000000"/>
        </w:rPr>
        <w:t xml:space="preserve">At UW, I wish to develop a community where I can impart my sustainable confidence energy generator. I wish to be part of Husky’s Health &amp; Well-Being </w:t>
      </w:r>
      <w:proofErr w:type="spellStart"/>
      <w:r w:rsidRPr="0023564F">
        <w:rPr>
          <w:rFonts w:ascii="Arial" w:eastAsia="Times New Roman" w:hAnsi="Arial" w:cs="Arial"/>
          <w:color w:val="000000"/>
        </w:rPr>
        <w:t>Center</w:t>
      </w:r>
      <w:proofErr w:type="spellEnd"/>
      <w:r w:rsidRPr="0023564F">
        <w:rPr>
          <w:rFonts w:ascii="Arial" w:eastAsia="Times New Roman" w:hAnsi="Arial" w:cs="Arial"/>
          <w:color w:val="000000"/>
        </w:rPr>
        <w:t xml:space="preserve"> and help </w:t>
      </w:r>
      <w:commentRangeStart w:id="25"/>
      <w:r w:rsidRPr="0023564F">
        <w:rPr>
          <w:rFonts w:ascii="Arial" w:eastAsia="Times New Roman" w:hAnsi="Arial" w:cs="Arial"/>
          <w:color w:val="000000"/>
        </w:rPr>
        <w:t>creat</w:t>
      </w:r>
      <w:r w:rsidR="00B27BE2">
        <w:rPr>
          <w:rFonts w:ascii="Arial" w:eastAsia="Times New Roman" w:hAnsi="Arial" w:cs="Arial"/>
          <w:color w:val="000000"/>
        </w:rPr>
        <w:t>e</w:t>
      </w:r>
      <w:r w:rsidRPr="0023564F">
        <w:rPr>
          <w:rFonts w:ascii="Arial" w:eastAsia="Times New Roman" w:hAnsi="Arial" w:cs="Arial"/>
          <w:color w:val="000000"/>
        </w:rPr>
        <w:t xml:space="preserve"> a supportive environment for my peers who are low on confidence.</w:t>
      </w:r>
      <w:commentRangeEnd w:id="25"/>
      <w:r w:rsidR="00B27BE2">
        <w:rPr>
          <w:rStyle w:val="CommentReference"/>
        </w:rPr>
        <w:commentReference w:id="25"/>
      </w:r>
    </w:p>
    <w:p w14:paraId="00E7D641" w14:textId="0880DCE1" w:rsidR="0023564F" w:rsidRDefault="0023564F" w:rsidP="0023564F">
      <w:pPr>
        <w:rPr>
          <w:ins w:id="26" w:author="Microsoft Office User" w:date="2022-11-13T18:44:00Z"/>
          <w:rFonts w:ascii="Times New Roman" w:eastAsia="Times New Roman" w:hAnsi="Times New Roman" w:cs="Times New Roman"/>
        </w:rPr>
      </w:pPr>
    </w:p>
    <w:p w14:paraId="52A65424" w14:textId="097A182C" w:rsidR="00D6415B" w:rsidRDefault="00D6415B" w:rsidP="0023564F">
      <w:pPr>
        <w:rPr>
          <w:ins w:id="27" w:author="Microsoft Office User" w:date="2022-11-13T18:44:00Z"/>
          <w:rFonts w:ascii="Times New Roman" w:eastAsia="Times New Roman" w:hAnsi="Times New Roman" w:cs="Times New Roman"/>
        </w:rPr>
      </w:pPr>
    </w:p>
    <w:p w14:paraId="2BFE16CB" w14:textId="77777777" w:rsidR="00D6415B" w:rsidRPr="0023564F" w:rsidRDefault="00D6415B" w:rsidP="0023564F">
      <w:pPr>
        <w:rPr>
          <w:rFonts w:ascii="Times New Roman" w:eastAsia="Times New Roman" w:hAnsi="Times New Roman" w:cs="Times New Roman"/>
        </w:rPr>
      </w:pPr>
    </w:p>
    <w:p w14:paraId="653D3463" w14:textId="44A434E3" w:rsidR="003D6FD0" w:rsidRDefault="00D6415B">
      <w:r>
        <w:t>Hi David,</w:t>
      </w:r>
    </w:p>
    <w:p w14:paraId="6A8DCE71" w14:textId="5D35A70E" w:rsidR="00D6415B" w:rsidRDefault="00D6415B"/>
    <w:p w14:paraId="6E56B467" w14:textId="58F066D3" w:rsidR="00D6415B" w:rsidRDefault="00D6415B">
      <w:r>
        <w:t xml:space="preserve">Interesting topic! You already have a clear story and goal from the experience. I would encourage that you pay focus to the part of the essay prompt that asks how you can provide diversity to the University of Washington. </w:t>
      </w:r>
      <w:r w:rsidR="00894EB0">
        <w:t>How is</w:t>
      </w:r>
      <w:r>
        <w:t xml:space="preserve"> your approach to health and well-being</w:t>
      </w:r>
      <w:r w:rsidR="00894EB0">
        <w:t xml:space="preserve"> unique</w:t>
      </w:r>
      <w:r>
        <w:t>? Whatever it is, don’t forget to include a section on that on your next draft. Below is a proposed essay outline that you can consider to strengthen your story:</w:t>
      </w:r>
    </w:p>
    <w:p w14:paraId="680091C2" w14:textId="1D40793E" w:rsidR="00D6415B" w:rsidRDefault="00D6415B" w:rsidP="00D6415B">
      <w:pPr>
        <w:pStyle w:val="ListParagraph"/>
        <w:numPr>
          <w:ilvl w:val="0"/>
          <w:numId w:val="1"/>
        </w:numPr>
      </w:pPr>
      <w:r>
        <w:t>Timid – elaborate on this (not talking to anyone, is it because of a past issue?)</w:t>
      </w:r>
    </w:p>
    <w:p w14:paraId="4D77FA57" w14:textId="192FA017" w:rsidR="00D6415B" w:rsidRDefault="00D6415B" w:rsidP="00D6415B">
      <w:pPr>
        <w:pStyle w:val="ListParagraph"/>
        <w:numPr>
          <w:ilvl w:val="0"/>
          <w:numId w:val="1"/>
        </w:numPr>
      </w:pPr>
      <w:r>
        <w:t xml:space="preserve">Parents placed into Taekwondo where you were </w:t>
      </w:r>
      <w:r w:rsidR="00894EB0">
        <w:t>constantly under</w:t>
      </w:r>
      <w:r>
        <w:t xml:space="preserve"> peers’ attention</w:t>
      </w:r>
    </w:p>
    <w:p w14:paraId="72191C7A" w14:textId="15259E2B" w:rsidR="00D6415B" w:rsidRDefault="00D6415B" w:rsidP="00D6415B">
      <w:pPr>
        <w:pStyle w:val="ListParagraph"/>
        <w:numPr>
          <w:ilvl w:val="0"/>
          <w:numId w:val="1"/>
        </w:numPr>
      </w:pPr>
      <w:r>
        <w:t xml:space="preserve">Instructor came to you and said something that you are unsure you can do </w:t>
      </w:r>
    </w:p>
    <w:p w14:paraId="5F31A5EB" w14:textId="476E36C1" w:rsidR="00D6415B" w:rsidRDefault="00D6415B" w:rsidP="00D6415B">
      <w:pPr>
        <w:pStyle w:val="ListParagraph"/>
        <w:numPr>
          <w:ilvl w:val="0"/>
          <w:numId w:val="1"/>
        </w:numPr>
      </w:pPr>
      <w:r>
        <w:t>Re-visit with instructor and you are still unclear. Please elaborate on how you “just followed instructions.”</w:t>
      </w:r>
    </w:p>
    <w:p w14:paraId="6A377841" w14:textId="0139EF97" w:rsidR="00D6415B" w:rsidRDefault="00D6415B" w:rsidP="00D6415B">
      <w:pPr>
        <w:pStyle w:val="ListParagraph"/>
        <w:numPr>
          <w:ilvl w:val="0"/>
          <w:numId w:val="1"/>
        </w:numPr>
      </w:pPr>
      <w:r>
        <w:lastRenderedPageBreak/>
        <w:t>Slow improvement in Taekwondo and increasing comfort and camaraderie with peers</w:t>
      </w:r>
    </w:p>
    <w:p w14:paraId="26A93113" w14:textId="47FA0ED5" w:rsidR="00D6415B" w:rsidRDefault="00D6415B" w:rsidP="00D6415B">
      <w:pPr>
        <w:pStyle w:val="ListParagraph"/>
        <w:numPr>
          <w:ilvl w:val="0"/>
          <w:numId w:val="1"/>
        </w:numPr>
      </w:pPr>
      <w:r>
        <w:t>Now you are confident thanks to the support and patience of instructor and peers</w:t>
      </w:r>
    </w:p>
    <w:p w14:paraId="5F17E0B0" w14:textId="7102DB5B" w:rsidR="00D6415B" w:rsidRDefault="00D6415B" w:rsidP="00D6415B">
      <w:pPr>
        <w:pStyle w:val="ListParagraph"/>
        <w:numPr>
          <w:ilvl w:val="0"/>
          <w:numId w:val="1"/>
        </w:numPr>
      </w:pPr>
      <w:r>
        <w:t xml:space="preserve">Your current goal is to provide the same support to those at UW who might be going through the same thing you did. Elaborate on what is diverse and unique about your approach that will benefit the school. </w:t>
      </w:r>
    </w:p>
    <w:p w14:paraId="15A623A7" w14:textId="11E502AC" w:rsidR="00D6415B" w:rsidRDefault="00D6415B" w:rsidP="00D6415B"/>
    <w:p w14:paraId="19A4420D" w14:textId="011F1850" w:rsidR="00D6415B" w:rsidRDefault="00D6415B" w:rsidP="00D6415B">
      <w:r>
        <w:t>C.G.</w:t>
      </w:r>
    </w:p>
    <w:p w14:paraId="13574A68" w14:textId="16CE256A" w:rsidR="00D6415B" w:rsidRPr="00D6415B" w:rsidRDefault="00D6415B" w:rsidP="00D6415B">
      <w:pPr>
        <w:tabs>
          <w:tab w:val="left" w:pos="7217"/>
        </w:tabs>
      </w:pPr>
      <w:r>
        <w:tab/>
      </w:r>
    </w:p>
    <w:sectPr w:rsidR="00D6415B" w:rsidRPr="00D6415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1-14T09:31:00Z" w:initials="CS">
    <w:p w14:paraId="526688B1" w14:textId="77777777" w:rsidR="00894EB0" w:rsidRDefault="00894EB0" w:rsidP="00703B91">
      <w:r>
        <w:rPr>
          <w:rStyle w:val="CommentReference"/>
        </w:rPr>
        <w:annotationRef/>
      </w:r>
      <w:r>
        <w:rPr>
          <w:sz w:val="20"/>
          <w:szCs w:val="20"/>
        </w:rPr>
        <w:t xml:space="preserve">this needs a little more context. since at the end you talk about mental wellbeing, you should show how taekwondo helped improve your own mental wellbeing. </w:t>
      </w:r>
    </w:p>
    <w:p w14:paraId="4296C3CB" w14:textId="77777777" w:rsidR="00894EB0" w:rsidRDefault="00894EB0" w:rsidP="00703B91"/>
    <w:p w14:paraId="05382BDD" w14:textId="77777777" w:rsidR="00894EB0" w:rsidRDefault="00894EB0" w:rsidP="00703B91">
      <w:r>
        <w:rPr>
          <w:sz w:val="20"/>
          <w:szCs w:val="20"/>
        </w:rPr>
        <w:t>here, perhaps you talk about your social anxiety.</w:t>
      </w:r>
    </w:p>
  </w:comment>
  <w:comment w:id="4" w:author="Chiara Situmorang" w:date="2022-11-14T09:27:00Z" w:initials="CS">
    <w:p w14:paraId="7B10578C" w14:textId="7AE2477A" w:rsidR="00894EB0" w:rsidRDefault="00894EB0" w:rsidP="0053343D">
      <w:r>
        <w:rPr>
          <w:rStyle w:val="CommentReference"/>
        </w:rPr>
        <w:annotationRef/>
      </w:r>
      <w:r>
        <w:rPr>
          <w:sz w:val="20"/>
          <w:szCs w:val="20"/>
        </w:rPr>
        <w:t>why did your parents decide to enrol you in taekwondo when you were having trouble talking to people?</w:t>
      </w:r>
    </w:p>
  </w:comment>
  <w:comment w:id="19" w:author="Chiara Situmorang" w:date="2022-11-14T09:32:00Z" w:initials="CS">
    <w:p w14:paraId="36C24482" w14:textId="77777777" w:rsidR="00894EB0" w:rsidRDefault="00894EB0" w:rsidP="003F480D">
      <w:r>
        <w:rPr>
          <w:rStyle w:val="CommentReference"/>
        </w:rPr>
        <w:annotationRef/>
      </w:r>
      <w:r>
        <w:rPr>
          <w:sz w:val="20"/>
          <w:szCs w:val="20"/>
        </w:rPr>
        <w:t>what does he mean by this? add another sentence to explain.</w:t>
      </w:r>
    </w:p>
  </w:comment>
  <w:comment w:id="22" w:author="Microsoft Office User" w:date="2022-11-13T18:50:00Z" w:initials="MOU">
    <w:p w14:paraId="6D0D5643" w14:textId="50B373F4" w:rsidR="00D6415B" w:rsidRDefault="00D6415B" w:rsidP="00B17C1E">
      <w:r>
        <w:rPr>
          <w:rStyle w:val="CommentReference"/>
        </w:rPr>
        <w:annotationRef/>
      </w:r>
      <w:r>
        <w:rPr>
          <w:sz w:val="20"/>
          <w:szCs w:val="20"/>
        </w:rPr>
        <w:t xml:space="preserve">Following instructions you are unsure of is a juxtaposition. Elaborate how you did this or explain how you tried to decipher what Sabom said slowly (process). </w:t>
      </w:r>
    </w:p>
  </w:comment>
  <w:comment w:id="23" w:author="Chiara Situmorang" w:date="2022-11-14T09:34:00Z" w:initials="CS">
    <w:p w14:paraId="78B6C63B" w14:textId="77777777" w:rsidR="00894EB0" w:rsidRDefault="00894EB0" w:rsidP="00605AD9">
      <w:r>
        <w:rPr>
          <w:rStyle w:val="CommentReference"/>
        </w:rPr>
        <w:annotationRef/>
      </w:r>
      <w:r>
        <w:rPr>
          <w:sz w:val="20"/>
          <w:szCs w:val="20"/>
        </w:rPr>
        <w:t>agree, it’s unclear how sabom’s advice helped you overcome your fear. show us how you thought upon hearing it and what you decided to do so we understand why you started improving.</w:t>
      </w:r>
    </w:p>
  </w:comment>
  <w:comment w:id="24" w:author="Microsoft Office User" w:date="2022-11-13T18:43:00Z" w:initials="MOU">
    <w:p w14:paraId="5CA8AF79" w14:textId="161152B2" w:rsidR="00D6415B" w:rsidRDefault="00D6415B" w:rsidP="00D60C2E">
      <w:r>
        <w:rPr>
          <w:rStyle w:val="CommentReference"/>
        </w:rPr>
        <w:annotationRef/>
      </w:r>
      <w:r>
        <w:rPr>
          <w:sz w:val="20"/>
          <w:szCs w:val="20"/>
        </w:rPr>
        <w:t>Coping mechanism from what?</w:t>
      </w:r>
    </w:p>
  </w:comment>
  <w:comment w:id="25" w:author="Chiara Situmorang" w:date="2022-11-14T09:36:00Z" w:initials="CS">
    <w:p w14:paraId="2798DDFD" w14:textId="77777777" w:rsidR="00B27BE2" w:rsidRDefault="00B27BE2" w:rsidP="004818C3">
      <w:r>
        <w:rPr>
          <w:rStyle w:val="CommentReference"/>
        </w:rPr>
        <w:annotationRef/>
      </w:r>
      <w:r>
        <w:rPr>
          <w:sz w:val="20"/>
          <w:szCs w:val="20"/>
        </w:rPr>
        <w:t>how? through workshops? community/bonding exercises? give a concrete example that is influenced by your taekwondo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82BDD" w15:done="0"/>
  <w15:commentEx w15:paraId="7B10578C" w15:done="0"/>
  <w15:commentEx w15:paraId="36C24482" w15:done="0"/>
  <w15:commentEx w15:paraId="6D0D5643" w15:done="0"/>
  <w15:commentEx w15:paraId="78B6C63B" w15:paraIdParent="6D0D5643" w15:done="0"/>
  <w15:commentEx w15:paraId="5CA8AF79" w15:done="0"/>
  <w15:commentEx w15:paraId="2798D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898E" w16cex:dateUtc="2022-11-14T02:31:00Z"/>
  <w16cex:commentExtensible w16cex:durableId="271C886A" w16cex:dateUtc="2022-11-14T02:27:00Z"/>
  <w16cex:commentExtensible w16cex:durableId="271C89A5" w16cex:dateUtc="2022-11-14T02:32:00Z"/>
  <w16cex:commentExtensible w16cex:durableId="271BBB12" w16cex:dateUtc="2022-11-13T23:50:00Z"/>
  <w16cex:commentExtensible w16cex:durableId="271C8A1B" w16cex:dateUtc="2022-11-14T02:34:00Z"/>
  <w16cex:commentExtensible w16cex:durableId="271BB93E" w16cex:dateUtc="2022-11-13T23:43:00Z"/>
  <w16cex:commentExtensible w16cex:durableId="271C8AB6" w16cex:dateUtc="2022-11-14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82BDD" w16cid:durableId="271C898E"/>
  <w16cid:commentId w16cid:paraId="7B10578C" w16cid:durableId="271C886A"/>
  <w16cid:commentId w16cid:paraId="36C24482" w16cid:durableId="271C89A5"/>
  <w16cid:commentId w16cid:paraId="6D0D5643" w16cid:durableId="271BBB12"/>
  <w16cid:commentId w16cid:paraId="78B6C63B" w16cid:durableId="271C8A1B"/>
  <w16cid:commentId w16cid:paraId="5CA8AF79" w16cid:durableId="271BB93E"/>
  <w16cid:commentId w16cid:paraId="2798DDFD" w16cid:durableId="271C8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37691"/>
    <w:multiLevelType w:val="hybridMultilevel"/>
    <w:tmpl w:val="A51E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491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4F"/>
    <w:rsid w:val="00185506"/>
    <w:rsid w:val="0023564F"/>
    <w:rsid w:val="003D6FD0"/>
    <w:rsid w:val="0062459E"/>
    <w:rsid w:val="00894EB0"/>
    <w:rsid w:val="00B27BE2"/>
    <w:rsid w:val="00B479E5"/>
    <w:rsid w:val="00D641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8C895F6"/>
  <w15:chartTrackingRefBased/>
  <w15:docId w15:val="{57A49D66-4C73-7B48-B15A-4DC1D39B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64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479E5"/>
  </w:style>
  <w:style w:type="character" w:styleId="CommentReference">
    <w:name w:val="annotation reference"/>
    <w:basedOn w:val="DefaultParagraphFont"/>
    <w:uiPriority w:val="99"/>
    <w:semiHidden/>
    <w:unhideWhenUsed/>
    <w:rsid w:val="00D6415B"/>
    <w:rPr>
      <w:sz w:val="16"/>
      <w:szCs w:val="16"/>
    </w:rPr>
  </w:style>
  <w:style w:type="paragraph" w:styleId="CommentText">
    <w:name w:val="annotation text"/>
    <w:basedOn w:val="Normal"/>
    <w:link w:val="CommentTextChar"/>
    <w:uiPriority w:val="99"/>
    <w:semiHidden/>
    <w:unhideWhenUsed/>
    <w:rsid w:val="00D6415B"/>
    <w:rPr>
      <w:sz w:val="20"/>
      <w:szCs w:val="20"/>
    </w:rPr>
  </w:style>
  <w:style w:type="character" w:customStyle="1" w:styleId="CommentTextChar">
    <w:name w:val="Comment Text Char"/>
    <w:basedOn w:val="DefaultParagraphFont"/>
    <w:link w:val="CommentText"/>
    <w:uiPriority w:val="99"/>
    <w:semiHidden/>
    <w:rsid w:val="00D6415B"/>
    <w:rPr>
      <w:sz w:val="20"/>
      <w:szCs w:val="20"/>
    </w:rPr>
  </w:style>
  <w:style w:type="paragraph" w:styleId="CommentSubject">
    <w:name w:val="annotation subject"/>
    <w:basedOn w:val="CommentText"/>
    <w:next w:val="CommentText"/>
    <w:link w:val="CommentSubjectChar"/>
    <w:uiPriority w:val="99"/>
    <w:semiHidden/>
    <w:unhideWhenUsed/>
    <w:rsid w:val="00D6415B"/>
    <w:rPr>
      <w:b/>
      <w:bCs/>
    </w:rPr>
  </w:style>
  <w:style w:type="character" w:customStyle="1" w:styleId="CommentSubjectChar">
    <w:name w:val="Comment Subject Char"/>
    <w:basedOn w:val="CommentTextChar"/>
    <w:link w:val="CommentSubject"/>
    <w:uiPriority w:val="99"/>
    <w:semiHidden/>
    <w:rsid w:val="00D6415B"/>
    <w:rPr>
      <w:b/>
      <w:bCs/>
      <w:sz w:val="20"/>
      <w:szCs w:val="20"/>
    </w:rPr>
  </w:style>
  <w:style w:type="paragraph" w:styleId="ListParagraph">
    <w:name w:val="List Paragraph"/>
    <w:basedOn w:val="Normal"/>
    <w:uiPriority w:val="34"/>
    <w:qFormat/>
    <w:rsid w:val="00D6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93335-7955-194B-8C2C-D2C03EC2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2022-11-12T18:14:00Z</dcterms:created>
  <dcterms:modified xsi:type="dcterms:W3CDTF">2022-11-14T02:37:00Z</dcterms:modified>
</cp:coreProperties>
</file>