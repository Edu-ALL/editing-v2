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E633" w14:textId="77777777" w:rsidR="00EB47EB" w:rsidRPr="00EB47EB" w:rsidRDefault="00EB47EB" w:rsidP="00EB47EB">
      <w:pPr>
        <w:rPr>
          <w:rFonts w:ascii="Times New Roman" w:eastAsia="Times New Roman" w:hAnsi="Times New Roman" w:cs="Times New Roman"/>
        </w:rPr>
      </w:pPr>
    </w:p>
    <w:p w14:paraId="5D04EAAF" w14:textId="71FC0B10" w:rsidR="00EB47EB" w:rsidRPr="00EB47EB" w:rsidRDefault="00EB47EB" w:rsidP="00EB47EB">
      <w:pPr>
        <w:rPr>
          <w:rFonts w:ascii="Arial" w:eastAsia="Times New Roman" w:hAnsi="Arial" w:cs="Arial"/>
          <w:b/>
          <w:bCs/>
          <w:color w:val="000000"/>
          <w:sz w:val="28"/>
          <w:szCs w:val="28"/>
        </w:rPr>
      </w:pPr>
      <w:r w:rsidRPr="00EB47EB">
        <w:rPr>
          <w:rFonts w:ascii="Arial" w:eastAsia="Times New Roman" w:hAnsi="Arial" w:cs="Arial"/>
          <w:b/>
          <w:bCs/>
          <w:color w:val="000000"/>
          <w:sz w:val="28"/>
          <w:szCs w:val="28"/>
        </w:rPr>
        <w:t>Prompt 1 - Describe an example of your leadership experience in which you have positively influenced others, helped resolve disputes or contributed to group efforts over time. (350 words)</w:t>
      </w:r>
    </w:p>
    <w:p w14:paraId="28463168" w14:textId="77777777" w:rsidR="00EB47EB" w:rsidRPr="00EB47EB" w:rsidRDefault="00EB47EB" w:rsidP="00EB47EB">
      <w:pPr>
        <w:rPr>
          <w:rFonts w:ascii="Times New Roman" w:eastAsia="Times New Roman" w:hAnsi="Times New Roman" w:cs="Times New Roman"/>
        </w:rPr>
      </w:pPr>
    </w:p>
    <w:p w14:paraId="0DFE6CB2" w14:textId="4A077111" w:rsidR="00AB6AE2" w:rsidRDefault="00EB47EB" w:rsidP="00EB47EB">
      <w:pPr>
        <w:rPr>
          <w:ins w:id="0" w:author="Chiara Situmorang" w:date="2022-11-27T06:02:00Z"/>
          <w:rFonts w:ascii="Arial" w:eastAsia="Times New Roman" w:hAnsi="Arial" w:cs="Arial"/>
          <w:color w:val="000000"/>
          <w:sz w:val="22"/>
          <w:szCs w:val="22"/>
        </w:rPr>
      </w:pPr>
      <w:commentRangeStart w:id="1"/>
      <w:r w:rsidRPr="00EB47EB">
        <w:rPr>
          <w:rFonts w:ascii="Arial" w:eastAsia="Times New Roman" w:hAnsi="Arial" w:cs="Arial"/>
          <w:color w:val="000000"/>
          <w:sz w:val="22"/>
          <w:szCs w:val="22"/>
        </w:rPr>
        <w:t xml:space="preserve">My most fulfilling leadership experience </w:t>
      </w:r>
      <w:ins w:id="2" w:author="Thalia Priscilla" w:date="2022-11-26T21:12:00Z">
        <w:r w:rsidR="005705CA">
          <w:rPr>
            <w:rFonts w:ascii="Arial" w:eastAsia="Times New Roman" w:hAnsi="Arial" w:cs="Arial"/>
            <w:color w:val="000000"/>
            <w:sz w:val="22"/>
            <w:szCs w:val="22"/>
          </w:rPr>
          <w:t>wa</w:t>
        </w:r>
      </w:ins>
      <w:del w:id="3" w:author="Thalia Priscilla" w:date="2022-11-26T21:12:00Z">
        <w:r w:rsidRPr="00EB47EB" w:rsidDel="005705CA">
          <w:rPr>
            <w:rFonts w:ascii="Arial" w:eastAsia="Times New Roman" w:hAnsi="Arial" w:cs="Arial"/>
            <w:color w:val="000000"/>
            <w:sz w:val="22"/>
            <w:szCs w:val="22"/>
          </w:rPr>
          <w:delText>i</w:delText>
        </w:r>
      </w:del>
      <w:r w:rsidRPr="00EB47EB">
        <w:rPr>
          <w:rFonts w:ascii="Arial" w:eastAsia="Times New Roman" w:hAnsi="Arial" w:cs="Arial"/>
          <w:color w:val="000000"/>
          <w:sz w:val="22"/>
          <w:szCs w:val="22"/>
        </w:rPr>
        <w:t xml:space="preserve">s when I led a project at BAWABALI, one of the biggest animal rescue organizations in Bali, </w:t>
      </w:r>
      <w:ins w:id="4" w:author="Chiara Situmorang" w:date="2022-11-27T06:00:00Z">
        <w:r w:rsidR="00AB6AE2">
          <w:rPr>
            <w:rFonts w:ascii="Arial" w:eastAsia="Times New Roman" w:hAnsi="Arial" w:cs="Arial"/>
            <w:color w:val="000000"/>
            <w:sz w:val="22"/>
            <w:szCs w:val="22"/>
          </w:rPr>
          <w:t>to</w:t>
        </w:r>
      </w:ins>
      <w:del w:id="5" w:author="Chiara Situmorang" w:date="2022-11-27T06:00:00Z">
        <w:r w:rsidRPr="00EB47EB" w:rsidDel="00AB6AE2">
          <w:rPr>
            <w:rFonts w:ascii="Arial" w:eastAsia="Times New Roman" w:hAnsi="Arial" w:cs="Arial"/>
            <w:color w:val="000000"/>
            <w:sz w:val="22"/>
            <w:szCs w:val="22"/>
          </w:rPr>
          <w:delText>for</w:delText>
        </w:r>
      </w:del>
      <w:r w:rsidRPr="00EB47EB">
        <w:rPr>
          <w:rFonts w:ascii="Arial" w:eastAsia="Times New Roman" w:hAnsi="Arial" w:cs="Arial"/>
          <w:color w:val="000000"/>
          <w:sz w:val="22"/>
          <w:szCs w:val="22"/>
        </w:rPr>
        <w:t xml:space="preserve"> develop</w:t>
      </w:r>
      <w:del w:id="6" w:author="Chiara Situmorang" w:date="2022-11-27T06:00:00Z">
        <w:r w:rsidRPr="00EB47EB" w:rsidDel="00AB6AE2">
          <w:rPr>
            <w:rFonts w:ascii="Arial" w:eastAsia="Times New Roman" w:hAnsi="Arial" w:cs="Arial"/>
            <w:color w:val="000000"/>
            <w:sz w:val="22"/>
            <w:szCs w:val="22"/>
          </w:rPr>
          <w:delText>ing</w:delText>
        </w:r>
      </w:del>
      <w:r w:rsidRPr="00EB47EB">
        <w:rPr>
          <w:rFonts w:ascii="Arial" w:eastAsia="Times New Roman" w:hAnsi="Arial" w:cs="Arial"/>
          <w:color w:val="000000"/>
          <w:sz w:val="22"/>
          <w:szCs w:val="22"/>
        </w:rPr>
        <w:t xml:space="preserve"> an automated animal feeder for them. </w:t>
      </w:r>
      <w:commentRangeEnd w:id="1"/>
      <w:r w:rsidR="005705CA">
        <w:rPr>
          <w:rStyle w:val="CommentReference"/>
        </w:rPr>
        <w:commentReference w:id="1"/>
      </w:r>
      <w:commentRangeStart w:id="7"/>
      <w:ins w:id="8" w:author="Chiara Situmorang" w:date="2022-11-27T06:02:00Z">
        <w:r w:rsidR="00AB6AE2">
          <w:rPr>
            <w:rFonts w:ascii="Arial" w:eastAsia="Times New Roman" w:hAnsi="Arial" w:cs="Arial"/>
            <w:color w:val="000000"/>
            <w:sz w:val="22"/>
            <w:szCs w:val="22"/>
          </w:rPr>
          <w:t xml:space="preserve">I had created a functional version of </w:t>
        </w:r>
      </w:ins>
      <w:ins w:id="9" w:author="Chiara Situmorang" w:date="2022-11-27T06:03:00Z">
        <w:r w:rsidR="00AB6AE2">
          <w:rPr>
            <w:rFonts w:ascii="Arial" w:eastAsia="Times New Roman" w:hAnsi="Arial" w:cs="Arial"/>
            <w:color w:val="000000"/>
            <w:sz w:val="22"/>
            <w:szCs w:val="22"/>
          </w:rPr>
          <w:t xml:space="preserve">this feeder that had been implemented in Oman and wanted to bring this </w:t>
        </w:r>
      </w:ins>
      <w:ins w:id="10" w:author="Chiara Situmorang" w:date="2022-11-27T06:04:00Z">
        <w:r w:rsidR="00AB6AE2">
          <w:rPr>
            <w:rFonts w:ascii="Arial" w:eastAsia="Times New Roman" w:hAnsi="Arial" w:cs="Arial"/>
            <w:color w:val="000000"/>
            <w:sz w:val="22"/>
            <w:szCs w:val="22"/>
          </w:rPr>
          <w:t>to the strays</w:t>
        </w:r>
      </w:ins>
      <w:ins w:id="11" w:author="Chiara Situmorang" w:date="2022-11-27T06:05:00Z">
        <w:r w:rsidR="00AB6AE2">
          <w:rPr>
            <w:rFonts w:ascii="Arial" w:eastAsia="Times New Roman" w:hAnsi="Arial" w:cs="Arial"/>
            <w:color w:val="000000"/>
            <w:sz w:val="22"/>
            <w:szCs w:val="22"/>
          </w:rPr>
          <w:t xml:space="preserve"> at home.</w:t>
        </w:r>
        <w:commentRangeEnd w:id="7"/>
        <w:r w:rsidR="00AB6AE2">
          <w:rPr>
            <w:rStyle w:val="CommentReference"/>
          </w:rPr>
          <w:commentReference w:id="7"/>
        </w:r>
      </w:ins>
    </w:p>
    <w:p w14:paraId="3E880072" w14:textId="77777777" w:rsidR="00AB6AE2" w:rsidRDefault="00AB6AE2" w:rsidP="00EB47EB">
      <w:pPr>
        <w:rPr>
          <w:ins w:id="12" w:author="Chiara Situmorang" w:date="2022-11-27T06:02:00Z"/>
          <w:rFonts w:ascii="Arial" w:eastAsia="Times New Roman" w:hAnsi="Arial" w:cs="Arial"/>
          <w:color w:val="000000"/>
          <w:sz w:val="22"/>
          <w:szCs w:val="22"/>
        </w:rPr>
      </w:pPr>
    </w:p>
    <w:p w14:paraId="27E223AC" w14:textId="5338B57B" w:rsidR="00EB47EB" w:rsidRPr="00EB47EB" w:rsidRDefault="00EB47EB" w:rsidP="00EB47EB">
      <w:pPr>
        <w:rPr>
          <w:rFonts w:ascii="Times New Roman" w:eastAsia="Times New Roman" w:hAnsi="Times New Roman" w:cs="Times New Roman"/>
        </w:rPr>
      </w:pPr>
      <w:del w:id="13" w:author="Chiara Situmorang" w:date="2022-11-27T06:06:00Z">
        <w:r w:rsidRPr="00EB47EB" w:rsidDel="00AB6AE2">
          <w:rPr>
            <w:rFonts w:ascii="Arial" w:eastAsia="Times New Roman" w:hAnsi="Arial" w:cs="Arial"/>
            <w:color w:val="000000"/>
            <w:sz w:val="22"/>
            <w:szCs w:val="22"/>
          </w:rPr>
          <w:delText xml:space="preserve">While living in Oman, </w:delText>
        </w:r>
      </w:del>
      <w:r w:rsidRPr="00EB47EB">
        <w:rPr>
          <w:rFonts w:ascii="Arial" w:eastAsia="Times New Roman" w:hAnsi="Arial" w:cs="Arial"/>
          <w:color w:val="000000"/>
          <w:sz w:val="22"/>
          <w:szCs w:val="22"/>
        </w:rPr>
        <w:t xml:space="preserve">I was </w:t>
      </w:r>
      <w:del w:id="14" w:author="Chiara Situmorang" w:date="2022-11-27T06:06:00Z">
        <w:r w:rsidRPr="00EB47EB" w:rsidDel="00AB6AE2">
          <w:rPr>
            <w:rFonts w:ascii="Arial" w:eastAsia="Times New Roman" w:hAnsi="Arial" w:cs="Arial"/>
            <w:color w:val="000000"/>
            <w:sz w:val="22"/>
            <w:szCs w:val="22"/>
          </w:rPr>
          <w:delText xml:space="preserve">leading </w:delText>
        </w:r>
      </w:del>
      <w:ins w:id="15" w:author="Chiara Situmorang" w:date="2022-11-27T06:06:00Z">
        <w:r w:rsidR="00AB6AE2">
          <w:rPr>
            <w:rFonts w:ascii="Arial" w:eastAsia="Times New Roman" w:hAnsi="Arial" w:cs="Arial"/>
            <w:color w:val="000000"/>
            <w:sz w:val="22"/>
            <w:szCs w:val="22"/>
          </w:rPr>
          <w:t>managing</w:t>
        </w:r>
        <w:r w:rsidR="00AB6AE2" w:rsidRPr="00EB47EB">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this project in Indonesia</w:t>
      </w:r>
      <w:ins w:id="16" w:author="Chiara Situmorang" w:date="2022-11-27T06:06:00Z">
        <w:r w:rsidR="00AB6AE2" w:rsidRPr="00AB6AE2">
          <w:rPr>
            <w:rFonts w:ascii="Arial" w:eastAsia="Times New Roman" w:hAnsi="Arial" w:cs="Arial"/>
            <w:color w:val="000000"/>
            <w:sz w:val="22"/>
            <w:szCs w:val="22"/>
          </w:rPr>
          <w:t xml:space="preserve"> </w:t>
        </w:r>
        <w:r w:rsidR="00AB6AE2">
          <w:rPr>
            <w:rFonts w:ascii="Arial" w:eastAsia="Times New Roman" w:hAnsi="Arial" w:cs="Arial"/>
            <w:color w:val="000000"/>
            <w:sz w:val="22"/>
            <w:szCs w:val="22"/>
          </w:rPr>
          <w:t>w</w:t>
        </w:r>
        <w:r w:rsidR="00AB6AE2" w:rsidRPr="00EB47EB">
          <w:rPr>
            <w:rFonts w:ascii="Arial" w:eastAsia="Times New Roman" w:hAnsi="Arial" w:cs="Arial"/>
            <w:color w:val="000000"/>
            <w:sz w:val="22"/>
            <w:szCs w:val="22"/>
          </w:rPr>
          <w:t>hile living in Oman</w:t>
        </w:r>
      </w:ins>
      <w:r w:rsidRPr="00EB47EB">
        <w:rPr>
          <w:rFonts w:ascii="Arial" w:eastAsia="Times New Roman" w:hAnsi="Arial" w:cs="Arial"/>
          <w:color w:val="000000"/>
          <w:sz w:val="22"/>
          <w:szCs w:val="22"/>
        </w:rPr>
        <w:t xml:space="preserve">. Time management was crucial because I had to finish developing prototypes to ensure that it was suitable for their main shelter in Bali. </w:t>
      </w:r>
      <w:del w:id="17" w:author="Chiara Situmorang" w:date="2022-11-27T06:07:00Z">
        <w:r w:rsidRPr="00EB47EB" w:rsidDel="00AB6AE2">
          <w:rPr>
            <w:rFonts w:ascii="Arial" w:eastAsia="Times New Roman" w:hAnsi="Arial" w:cs="Arial"/>
            <w:color w:val="000000"/>
            <w:sz w:val="22"/>
            <w:szCs w:val="22"/>
          </w:rPr>
          <w:delText xml:space="preserve">Additionally, </w:delText>
        </w:r>
      </w:del>
      <w:r w:rsidRPr="00EB47EB">
        <w:rPr>
          <w:rFonts w:ascii="Arial" w:eastAsia="Times New Roman" w:hAnsi="Arial" w:cs="Arial"/>
          <w:color w:val="000000"/>
          <w:sz w:val="22"/>
          <w:szCs w:val="22"/>
        </w:rPr>
        <w:t xml:space="preserve">I had to plan ahead as </w:t>
      </w:r>
      <w:ins w:id="18" w:author="Chiara Situmorang" w:date="2022-11-27T06:07:00Z">
        <w:r w:rsidR="00AB6AE2">
          <w:rPr>
            <w:rFonts w:ascii="Arial" w:eastAsia="Times New Roman" w:hAnsi="Arial" w:cs="Arial"/>
            <w:color w:val="000000"/>
            <w:sz w:val="22"/>
            <w:szCs w:val="22"/>
          </w:rPr>
          <w:t xml:space="preserve">we’d already set a timeline for </w:t>
        </w:r>
      </w:ins>
      <w:r w:rsidRPr="00EB47EB">
        <w:rPr>
          <w:rFonts w:ascii="Arial" w:eastAsia="Times New Roman" w:hAnsi="Arial" w:cs="Arial"/>
          <w:color w:val="000000"/>
          <w:sz w:val="22"/>
          <w:szCs w:val="22"/>
        </w:rPr>
        <w:t>the construction of the final product</w:t>
      </w:r>
      <w:del w:id="19" w:author="Chiara Situmorang" w:date="2022-11-27T06:07:00Z">
        <w:r w:rsidRPr="00EB47EB" w:rsidDel="00AB6AE2">
          <w:rPr>
            <w:rFonts w:ascii="Arial" w:eastAsia="Times New Roman" w:hAnsi="Arial" w:cs="Arial"/>
            <w:color w:val="000000"/>
            <w:sz w:val="22"/>
            <w:szCs w:val="22"/>
          </w:rPr>
          <w:delText xml:space="preserve"> will be executed there</w:delText>
        </w:r>
      </w:del>
      <w:r w:rsidRPr="00EB47EB">
        <w:rPr>
          <w:rFonts w:ascii="Arial" w:eastAsia="Times New Roman" w:hAnsi="Arial" w:cs="Arial"/>
          <w:color w:val="000000"/>
          <w:sz w:val="22"/>
          <w:szCs w:val="22"/>
        </w:rPr>
        <w:t>.</w:t>
      </w:r>
    </w:p>
    <w:p w14:paraId="297F3C80" w14:textId="77777777" w:rsidR="00EB47EB" w:rsidRPr="00EB47EB" w:rsidRDefault="00EB47EB" w:rsidP="00EB47EB">
      <w:pPr>
        <w:rPr>
          <w:rFonts w:ascii="Times New Roman" w:eastAsia="Times New Roman" w:hAnsi="Times New Roman" w:cs="Times New Roman"/>
        </w:rPr>
      </w:pPr>
    </w:p>
    <w:p w14:paraId="1140CB20" w14:textId="76D98C89" w:rsidR="00EB47EB" w:rsidRPr="00EB47EB" w:rsidRDefault="00EB47EB" w:rsidP="00EB47EB">
      <w:pPr>
        <w:rPr>
          <w:rFonts w:ascii="Times New Roman" w:eastAsia="Times New Roman" w:hAnsi="Times New Roman" w:cs="Times New Roman"/>
        </w:rPr>
      </w:pPr>
      <w:commentRangeStart w:id="20"/>
      <w:r w:rsidRPr="00EB47EB">
        <w:rPr>
          <w:rFonts w:ascii="Arial" w:eastAsia="Times New Roman" w:hAnsi="Arial" w:cs="Arial"/>
          <w:color w:val="000000"/>
          <w:sz w:val="22"/>
          <w:szCs w:val="22"/>
        </w:rPr>
        <w:t>When I got to Indonesia</w:t>
      </w:r>
      <w:commentRangeEnd w:id="20"/>
      <w:r w:rsidR="00AB6AE2">
        <w:rPr>
          <w:rStyle w:val="CommentReference"/>
        </w:rPr>
        <w:commentReference w:id="20"/>
      </w:r>
      <w:ins w:id="21" w:author="Chiara Situmorang" w:date="2022-11-27T06:07:00Z">
        <w:r w:rsidR="00AB6AE2">
          <w:rPr>
            <w:rFonts w:ascii="Arial" w:eastAsia="Times New Roman" w:hAnsi="Arial" w:cs="Arial"/>
            <w:color w:val="000000"/>
            <w:sz w:val="22"/>
            <w:szCs w:val="22"/>
          </w:rPr>
          <w:t>, however</w:t>
        </w:r>
      </w:ins>
      <w:r w:rsidRPr="00EB47EB">
        <w:rPr>
          <w:rFonts w:ascii="Arial" w:eastAsia="Times New Roman" w:hAnsi="Arial" w:cs="Arial"/>
          <w:color w:val="000000"/>
          <w:sz w:val="22"/>
          <w:szCs w:val="22"/>
        </w:rPr>
        <w:t>, volunteers at BAWABALI were overwhelmed with the project</w:t>
      </w:r>
      <w:del w:id="22" w:author="Chiara Situmorang" w:date="2022-11-27T06:08:00Z">
        <w:r w:rsidRPr="00EB47EB" w:rsidDel="00AB6AE2">
          <w:rPr>
            <w:rFonts w:ascii="Arial" w:eastAsia="Times New Roman" w:hAnsi="Arial" w:cs="Arial"/>
            <w:color w:val="000000"/>
            <w:sz w:val="22"/>
            <w:szCs w:val="22"/>
          </w:rPr>
          <w:delText xml:space="preserve"> at the beginning</w:delText>
        </w:r>
      </w:del>
      <w:r w:rsidRPr="00EB47EB">
        <w:rPr>
          <w:rFonts w:ascii="Arial" w:eastAsia="Times New Roman" w:hAnsi="Arial" w:cs="Arial"/>
          <w:color w:val="000000"/>
          <w:sz w:val="22"/>
          <w:szCs w:val="22"/>
        </w:rPr>
        <w:t xml:space="preserve">. They felt discouraged </w:t>
      </w:r>
      <w:commentRangeStart w:id="23"/>
      <w:r w:rsidRPr="00EB47EB">
        <w:rPr>
          <w:rFonts w:ascii="Arial" w:eastAsia="Times New Roman" w:hAnsi="Arial" w:cs="Arial"/>
          <w:color w:val="000000"/>
          <w:sz w:val="22"/>
          <w:szCs w:val="22"/>
        </w:rPr>
        <w:t xml:space="preserve">because they were </w:t>
      </w:r>
      <w:ins w:id="24" w:author="Chiara Situmorang" w:date="2022-11-27T06:08:00Z">
        <w:r w:rsidR="00AB6AE2">
          <w:rPr>
            <w:rFonts w:ascii="Arial" w:eastAsia="Times New Roman" w:hAnsi="Arial" w:cs="Arial"/>
            <w:color w:val="000000"/>
            <w:sz w:val="22"/>
            <w:szCs w:val="22"/>
          </w:rPr>
          <w:t>un</w:t>
        </w:r>
      </w:ins>
      <w:del w:id="25" w:author="Chiara Situmorang" w:date="2022-11-27T06:08:00Z">
        <w:r w:rsidRPr="00EB47EB" w:rsidDel="00AB6AE2">
          <w:rPr>
            <w:rFonts w:ascii="Arial" w:eastAsia="Times New Roman" w:hAnsi="Arial" w:cs="Arial"/>
            <w:color w:val="000000"/>
            <w:sz w:val="22"/>
            <w:szCs w:val="22"/>
          </w:rPr>
          <w:delText>not certain</w:delText>
        </w:r>
      </w:del>
      <w:ins w:id="26" w:author="Chiara Situmorang" w:date="2022-11-27T06:08:00Z">
        <w:r w:rsidR="00AB6AE2">
          <w:rPr>
            <w:rFonts w:ascii="Arial" w:eastAsia="Times New Roman" w:hAnsi="Arial" w:cs="Arial"/>
            <w:color w:val="000000"/>
            <w:sz w:val="22"/>
            <w:szCs w:val="22"/>
          </w:rPr>
          <w:t>sure</w:t>
        </w:r>
      </w:ins>
      <w:r w:rsidRPr="00EB47EB">
        <w:rPr>
          <w:rFonts w:ascii="Arial" w:eastAsia="Times New Roman" w:hAnsi="Arial" w:cs="Arial"/>
          <w:color w:val="000000"/>
          <w:sz w:val="22"/>
          <w:szCs w:val="22"/>
        </w:rPr>
        <w:t xml:space="preserve"> </w:t>
      </w:r>
      <w:del w:id="27" w:author="Chiara Situmorang" w:date="2022-11-27T06:08:00Z">
        <w:r w:rsidRPr="00EB47EB" w:rsidDel="00AB6AE2">
          <w:rPr>
            <w:rFonts w:ascii="Arial" w:eastAsia="Times New Roman" w:hAnsi="Arial" w:cs="Arial"/>
            <w:color w:val="000000"/>
            <w:sz w:val="22"/>
            <w:szCs w:val="22"/>
          </w:rPr>
          <w:delText>abou</w:delText>
        </w:r>
      </w:del>
      <w:ins w:id="28" w:author="Chiara Situmorang" w:date="2022-11-27T06:08:00Z">
        <w:r w:rsidR="00AB6AE2">
          <w:rPr>
            <w:rFonts w:ascii="Arial" w:eastAsia="Times New Roman" w:hAnsi="Arial" w:cs="Arial"/>
            <w:color w:val="000000"/>
            <w:sz w:val="22"/>
            <w:szCs w:val="22"/>
          </w:rPr>
          <w:t>of</w:t>
        </w:r>
      </w:ins>
      <w:del w:id="29" w:author="Chiara Situmorang" w:date="2022-11-27T06:08:00Z">
        <w:r w:rsidRPr="00EB47EB" w:rsidDel="00AB6AE2">
          <w:rPr>
            <w:rFonts w:ascii="Arial" w:eastAsia="Times New Roman" w:hAnsi="Arial" w:cs="Arial"/>
            <w:color w:val="000000"/>
            <w:sz w:val="22"/>
            <w:szCs w:val="22"/>
          </w:rPr>
          <w:delText>t</w:delText>
        </w:r>
      </w:del>
      <w:r w:rsidRPr="00EB47EB">
        <w:rPr>
          <w:rFonts w:ascii="Arial" w:eastAsia="Times New Roman" w:hAnsi="Arial" w:cs="Arial"/>
          <w:color w:val="000000"/>
          <w:sz w:val="22"/>
          <w:szCs w:val="22"/>
        </w:rPr>
        <w:t xml:space="preserve"> how the rescued animals were going to react to it.</w:t>
      </w:r>
      <w:commentRangeEnd w:id="23"/>
      <w:r w:rsidR="00613273">
        <w:rPr>
          <w:rStyle w:val="CommentReference"/>
        </w:rPr>
        <w:commentReference w:id="23"/>
      </w:r>
      <w:r w:rsidRPr="00EB47EB">
        <w:rPr>
          <w:rFonts w:ascii="Arial" w:eastAsia="Times New Roman" w:hAnsi="Arial" w:cs="Arial"/>
          <w:color w:val="000000"/>
          <w:sz w:val="22"/>
          <w:szCs w:val="22"/>
        </w:rPr>
        <w:t xml:space="preserve"> </w:t>
      </w:r>
      <w:commentRangeStart w:id="30"/>
      <w:r w:rsidRPr="00EB47EB">
        <w:rPr>
          <w:rFonts w:ascii="Arial" w:eastAsia="Times New Roman" w:hAnsi="Arial" w:cs="Arial"/>
          <w:color w:val="000000"/>
          <w:sz w:val="22"/>
          <w:szCs w:val="22"/>
        </w:rPr>
        <w:t xml:space="preserve">To </w:t>
      </w:r>
      <w:del w:id="31" w:author="Thalia Priscilla" w:date="2022-11-26T21:35:00Z">
        <w:r w:rsidRPr="00EB47EB" w:rsidDel="00CF231F">
          <w:rPr>
            <w:rFonts w:ascii="Arial" w:eastAsia="Times New Roman" w:hAnsi="Arial" w:cs="Arial"/>
            <w:color w:val="000000"/>
            <w:sz w:val="22"/>
            <w:szCs w:val="22"/>
          </w:rPr>
          <w:delText>solve this</w:delText>
        </w:r>
      </w:del>
      <w:ins w:id="32" w:author="Thalia Priscilla" w:date="2022-11-26T21:35:00Z">
        <w:r w:rsidR="00CF231F">
          <w:rPr>
            <w:rFonts w:ascii="Arial" w:eastAsia="Times New Roman" w:hAnsi="Arial" w:cs="Arial"/>
            <w:color w:val="000000"/>
            <w:sz w:val="22"/>
            <w:szCs w:val="22"/>
          </w:rPr>
          <w:t>encourage them</w:t>
        </w:r>
      </w:ins>
      <w:r w:rsidRPr="00EB47EB">
        <w:rPr>
          <w:rFonts w:ascii="Arial" w:eastAsia="Times New Roman" w:hAnsi="Arial" w:cs="Arial"/>
          <w:color w:val="000000"/>
          <w:sz w:val="22"/>
          <w:szCs w:val="22"/>
        </w:rPr>
        <w:t>, I demonstrated the results of my experiment with my own golden retriever in Oman</w:t>
      </w:r>
      <w:del w:id="33" w:author="Thalia Priscilla" w:date="2022-11-26T21:35:00Z">
        <w:r w:rsidRPr="00EB47EB" w:rsidDel="00CF231F">
          <w:rPr>
            <w:rFonts w:ascii="Arial" w:eastAsia="Times New Roman" w:hAnsi="Arial" w:cs="Arial"/>
            <w:color w:val="000000"/>
            <w:sz w:val="22"/>
            <w:szCs w:val="22"/>
          </w:rPr>
          <w:delText xml:space="preserve"> </w:delText>
        </w:r>
      </w:del>
      <w:commentRangeEnd w:id="30"/>
      <w:r w:rsidR="00CF231F">
        <w:rPr>
          <w:rStyle w:val="CommentReference"/>
        </w:rPr>
        <w:commentReference w:id="30"/>
      </w:r>
      <w:del w:id="34" w:author="Thalia Priscilla" w:date="2022-11-26T21:35:00Z">
        <w:r w:rsidRPr="00EB47EB" w:rsidDel="00CF231F">
          <w:rPr>
            <w:rFonts w:ascii="Arial" w:eastAsia="Times New Roman" w:hAnsi="Arial" w:cs="Arial"/>
            <w:color w:val="000000"/>
            <w:sz w:val="22"/>
            <w:szCs w:val="22"/>
          </w:rPr>
          <w:delText>to encourage them</w:delText>
        </w:r>
      </w:del>
      <w:r w:rsidRPr="00EB47EB">
        <w:rPr>
          <w:rFonts w:ascii="Arial" w:eastAsia="Times New Roman" w:hAnsi="Arial" w:cs="Arial"/>
          <w:color w:val="000000"/>
          <w:sz w:val="22"/>
          <w:szCs w:val="22"/>
        </w:rPr>
        <w:t xml:space="preserve">. </w:t>
      </w:r>
      <w:commentRangeStart w:id="35"/>
      <w:ins w:id="36" w:author="Thalia Priscilla" w:date="2022-11-26T21:47:00Z">
        <w:r w:rsidR="006A34D4" w:rsidRPr="00EB47EB">
          <w:rPr>
            <w:rFonts w:ascii="Arial" w:eastAsia="Times New Roman" w:hAnsi="Arial" w:cs="Arial"/>
            <w:color w:val="000000"/>
            <w:sz w:val="22"/>
            <w:szCs w:val="22"/>
          </w:rPr>
          <w:t>I informed them that the blueprint is actually simple and I educated them on the different components.</w:t>
        </w:r>
        <w:r w:rsidR="006A34D4">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 xml:space="preserve">This showed the volunteers that </w:t>
      </w:r>
      <w:del w:id="37" w:author="Thalia Priscilla" w:date="2022-11-26T21:14:00Z">
        <w:r w:rsidRPr="00EB47EB" w:rsidDel="005705CA">
          <w:rPr>
            <w:rFonts w:ascii="Arial" w:eastAsia="Times New Roman" w:hAnsi="Arial" w:cs="Arial"/>
            <w:color w:val="000000"/>
            <w:sz w:val="22"/>
            <w:szCs w:val="22"/>
          </w:rPr>
          <w:delText xml:space="preserve">doing </w:delText>
        </w:r>
      </w:del>
      <w:ins w:id="38" w:author="Thalia Priscilla" w:date="2022-11-26T21:14:00Z">
        <w:r w:rsidR="005705CA">
          <w:rPr>
            <w:rFonts w:ascii="Arial" w:eastAsia="Times New Roman" w:hAnsi="Arial" w:cs="Arial"/>
            <w:color w:val="000000"/>
            <w:sz w:val="22"/>
            <w:szCs w:val="22"/>
          </w:rPr>
          <w:t>creating</w:t>
        </w:r>
        <w:r w:rsidR="005705CA" w:rsidRPr="00EB47EB">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 xml:space="preserve">the product has the potential to save precious manpower at the shelter. Consequently, it would enable more volunteers to go out and save more stray animals from the streets. </w:t>
      </w:r>
      <w:del w:id="39" w:author="Thalia Priscilla" w:date="2022-11-26T21:47:00Z">
        <w:r w:rsidRPr="00EB47EB" w:rsidDel="00CF231F">
          <w:rPr>
            <w:rFonts w:ascii="Arial" w:eastAsia="Times New Roman" w:hAnsi="Arial" w:cs="Arial"/>
            <w:color w:val="000000"/>
            <w:sz w:val="22"/>
            <w:szCs w:val="22"/>
          </w:rPr>
          <w:delText xml:space="preserve">Furthermore, </w:delText>
        </w:r>
        <w:r w:rsidRPr="00EB47EB" w:rsidDel="006A34D4">
          <w:rPr>
            <w:rFonts w:ascii="Arial" w:eastAsia="Times New Roman" w:hAnsi="Arial" w:cs="Arial"/>
            <w:color w:val="000000"/>
            <w:sz w:val="22"/>
            <w:szCs w:val="22"/>
          </w:rPr>
          <w:delText xml:space="preserve">I informed them that the blueprint is actually simple and I educated them on the different components. </w:delText>
        </w:r>
      </w:del>
      <w:r w:rsidRPr="00EB47EB">
        <w:rPr>
          <w:rFonts w:ascii="Arial" w:eastAsia="Times New Roman" w:hAnsi="Arial" w:cs="Arial"/>
          <w:color w:val="000000"/>
          <w:sz w:val="22"/>
          <w:szCs w:val="22"/>
        </w:rPr>
        <w:t xml:space="preserve">I also taught them how to adjust the timer on the feeder to dispense food at the optimal times. </w:t>
      </w:r>
      <w:commentRangeEnd w:id="35"/>
      <w:r w:rsidR="00613273">
        <w:rPr>
          <w:rStyle w:val="CommentReference"/>
        </w:rPr>
        <w:commentReference w:id="35"/>
      </w:r>
      <w:commentRangeStart w:id="40"/>
      <w:del w:id="41" w:author="Thalia Priscilla" w:date="2022-11-26T21:51:00Z">
        <w:r w:rsidRPr="00EB47EB" w:rsidDel="006A34D4">
          <w:rPr>
            <w:rFonts w:ascii="Arial" w:eastAsia="Times New Roman" w:hAnsi="Arial" w:cs="Arial"/>
            <w:color w:val="000000"/>
            <w:sz w:val="22"/>
            <w:szCs w:val="22"/>
          </w:rPr>
          <w:delText>Therefore, I showcased my ability to communicate my thoughts well and provided a beneficial device for these people and animals.</w:delText>
        </w:r>
        <w:commentRangeEnd w:id="40"/>
        <w:r w:rsidR="006A34D4" w:rsidDel="006A34D4">
          <w:rPr>
            <w:rStyle w:val="CommentReference"/>
          </w:rPr>
          <w:commentReference w:id="40"/>
        </w:r>
      </w:del>
    </w:p>
    <w:p w14:paraId="7DBD4F2E" w14:textId="77777777" w:rsidR="00EB47EB" w:rsidRPr="00EB47EB" w:rsidRDefault="00EB47EB" w:rsidP="00EB47EB">
      <w:pPr>
        <w:rPr>
          <w:rFonts w:ascii="Times New Roman" w:eastAsia="Times New Roman" w:hAnsi="Times New Roman" w:cs="Times New Roman"/>
        </w:rPr>
      </w:pPr>
    </w:p>
    <w:p w14:paraId="62939FA1" w14:textId="62C58F43" w:rsidR="00EB47EB" w:rsidRPr="00EB47EB" w:rsidRDefault="00613273" w:rsidP="00EB47EB">
      <w:pPr>
        <w:rPr>
          <w:rFonts w:ascii="Times New Roman" w:eastAsia="Times New Roman" w:hAnsi="Times New Roman" w:cs="Times New Roman"/>
        </w:rPr>
      </w:pPr>
      <w:ins w:id="42" w:author="Chiara Situmorang" w:date="2022-11-27T06:10:00Z">
        <w:r>
          <w:rPr>
            <w:rFonts w:ascii="Arial" w:eastAsia="Times New Roman" w:hAnsi="Arial" w:cs="Arial"/>
            <w:color w:val="000000"/>
            <w:sz w:val="22"/>
            <w:szCs w:val="22"/>
          </w:rPr>
          <w:t>Eventually, t</w:t>
        </w:r>
      </w:ins>
      <w:del w:id="43" w:author="Chiara Situmorang" w:date="2022-11-27T06:10:00Z">
        <w:r w:rsidR="00EB47EB" w:rsidRPr="00EB47EB" w:rsidDel="00613273">
          <w:rPr>
            <w:rFonts w:ascii="Arial" w:eastAsia="Times New Roman" w:hAnsi="Arial" w:cs="Arial"/>
            <w:color w:val="000000"/>
            <w:sz w:val="22"/>
            <w:szCs w:val="22"/>
          </w:rPr>
          <w:delText>T</w:delText>
        </w:r>
      </w:del>
      <w:r w:rsidR="00EB47EB" w:rsidRPr="00EB47EB">
        <w:rPr>
          <w:rFonts w:ascii="Arial" w:eastAsia="Times New Roman" w:hAnsi="Arial" w:cs="Arial"/>
          <w:color w:val="000000"/>
          <w:sz w:val="22"/>
          <w:szCs w:val="22"/>
        </w:rPr>
        <w:t xml:space="preserve">he project was finished on time despite my limited time in Bali. </w:t>
      </w:r>
      <w:commentRangeStart w:id="44"/>
      <w:r w:rsidR="00EB47EB" w:rsidRPr="00EB47EB">
        <w:rPr>
          <w:rFonts w:ascii="Arial" w:eastAsia="Times New Roman" w:hAnsi="Arial" w:cs="Arial"/>
          <w:color w:val="000000"/>
          <w:sz w:val="22"/>
          <w:szCs w:val="22"/>
        </w:rPr>
        <w:t xml:space="preserve">The feeder continued to work after I left and I even received a letter of appreciation from BAWABALI afterwards. </w:t>
      </w:r>
      <w:commentRangeEnd w:id="44"/>
      <w:r w:rsidR="0088327A">
        <w:rPr>
          <w:rStyle w:val="CommentReference"/>
        </w:rPr>
        <w:commentReference w:id="44"/>
      </w:r>
      <w:r w:rsidR="00EB47EB" w:rsidRPr="00EB47EB">
        <w:rPr>
          <w:rFonts w:ascii="Arial" w:eastAsia="Times New Roman" w:hAnsi="Arial" w:cs="Arial"/>
          <w:color w:val="000000"/>
          <w:sz w:val="22"/>
          <w:szCs w:val="22"/>
        </w:rPr>
        <w:t xml:space="preserve">I learnt that people have different thought processes so what might be simple to me can be challenging for them and vice versa. Therefore, I must look at something through a different perspective so I can understand their reasoning. This </w:t>
      </w:r>
      <w:del w:id="45" w:author="Thalia Priscilla" w:date="2022-11-26T21:15:00Z">
        <w:r w:rsidR="00EB47EB" w:rsidRPr="00EB47EB" w:rsidDel="005705CA">
          <w:rPr>
            <w:rFonts w:ascii="Arial" w:eastAsia="Times New Roman" w:hAnsi="Arial" w:cs="Arial"/>
            <w:color w:val="000000"/>
            <w:sz w:val="22"/>
            <w:szCs w:val="22"/>
          </w:rPr>
          <w:delText xml:space="preserve">made </w:delText>
        </w:r>
      </w:del>
      <w:ins w:id="46" w:author="Thalia Priscilla" w:date="2022-11-26T21:15:00Z">
        <w:r w:rsidR="005705CA">
          <w:rPr>
            <w:rFonts w:ascii="Arial" w:eastAsia="Times New Roman" w:hAnsi="Arial" w:cs="Arial"/>
            <w:color w:val="000000"/>
            <w:sz w:val="22"/>
            <w:szCs w:val="22"/>
          </w:rPr>
          <w:t>helped</w:t>
        </w:r>
        <w:r w:rsidR="005705CA" w:rsidRPr="00EB47EB">
          <w:rPr>
            <w:rFonts w:ascii="Arial" w:eastAsia="Times New Roman" w:hAnsi="Arial" w:cs="Arial"/>
            <w:color w:val="000000"/>
            <w:sz w:val="22"/>
            <w:szCs w:val="22"/>
          </w:rPr>
          <w:t xml:space="preserve"> </w:t>
        </w:r>
      </w:ins>
      <w:r w:rsidR="00EB47EB" w:rsidRPr="00EB47EB">
        <w:rPr>
          <w:rFonts w:ascii="Arial" w:eastAsia="Times New Roman" w:hAnsi="Arial" w:cs="Arial"/>
          <w:color w:val="000000"/>
          <w:sz w:val="22"/>
          <w:szCs w:val="22"/>
        </w:rPr>
        <w:t xml:space="preserve">me develop my communication skills to explain my ideas clearly. I believed that my product had the potential to greatly aid them and this is vital because I share similar goals with BAWABALI. I am content that I was able to inspire people </w:t>
      </w:r>
      <w:del w:id="47" w:author="Thalia Priscilla" w:date="2022-11-26T21:54:00Z">
        <w:r w:rsidR="00EB47EB" w:rsidRPr="00EB47EB" w:rsidDel="0088327A">
          <w:rPr>
            <w:rFonts w:ascii="Arial" w:eastAsia="Times New Roman" w:hAnsi="Arial" w:cs="Arial"/>
            <w:color w:val="000000"/>
            <w:sz w:val="22"/>
            <w:szCs w:val="22"/>
          </w:rPr>
          <w:delText xml:space="preserve">about </w:delText>
        </w:r>
      </w:del>
      <w:ins w:id="48" w:author="Thalia Priscilla" w:date="2022-11-26T21:54:00Z">
        <w:r w:rsidR="0088327A">
          <w:rPr>
            <w:rFonts w:ascii="Arial" w:eastAsia="Times New Roman" w:hAnsi="Arial" w:cs="Arial"/>
            <w:color w:val="000000"/>
            <w:sz w:val="22"/>
            <w:szCs w:val="22"/>
          </w:rPr>
          <w:t>with</w:t>
        </w:r>
        <w:r w:rsidR="0088327A" w:rsidRPr="00EB47EB">
          <w:rPr>
            <w:rFonts w:ascii="Arial" w:eastAsia="Times New Roman" w:hAnsi="Arial" w:cs="Arial"/>
            <w:color w:val="000000"/>
            <w:sz w:val="22"/>
            <w:szCs w:val="22"/>
          </w:rPr>
          <w:t xml:space="preserve"> </w:t>
        </w:r>
      </w:ins>
      <w:r w:rsidR="00EB47EB" w:rsidRPr="00EB47EB">
        <w:rPr>
          <w:rFonts w:ascii="Arial" w:eastAsia="Times New Roman" w:hAnsi="Arial" w:cs="Arial"/>
          <w:color w:val="000000"/>
          <w:sz w:val="22"/>
          <w:szCs w:val="22"/>
        </w:rPr>
        <w:t>my passion in helping stray animals.</w:t>
      </w:r>
    </w:p>
    <w:p w14:paraId="545FD082" w14:textId="77777777" w:rsidR="00EB47EB" w:rsidRPr="00EB47EB" w:rsidRDefault="00EB47EB" w:rsidP="00EB47EB">
      <w:pPr>
        <w:rPr>
          <w:rFonts w:ascii="Times New Roman" w:eastAsia="Times New Roman" w:hAnsi="Times New Roman" w:cs="Times New Roman"/>
        </w:rPr>
      </w:pPr>
    </w:p>
    <w:p w14:paraId="57EF34FB"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1-26T21:13:00Z" w:initials="TP">
    <w:p w14:paraId="59380021" w14:textId="77777777" w:rsidR="00AB6AE2" w:rsidRDefault="005705CA" w:rsidP="00BB7E5B">
      <w:r>
        <w:rPr>
          <w:rStyle w:val="CommentReference"/>
        </w:rPr>
        <w:annotationRef/>
      </w:r>
      <w:r w:rsidR="00AB6AE2">
        <w:rPr>
          <w:sz w:val="20"/>
          <w:szCs w:val="20"/>
        </w:rPr>
        <w:t>I think you need to establish why you decided to lead this project so that the reader can understand the context—you’ve created your own feeder for dogs in Oman (your other prompt), and now you have a functional prototype you can adapt for the local strays.</w:t>
      </w:r>
    </w:p>
  </w:comment>
  <w:comment w:id="7" w:author="Chiara Situmorang" w:date="2022-11-27T06:05:00Z" w:initials="CS">
    <w:p w14:paraId="57612757" w14:textId="77777777" w:rsidR="00AB6AE2" w:rsidRDefault="00AB6AE2" w:rsidP="00EC255F">
      <w:r>
        <w:rPr>
          <w:rStyle w:val="CommentReference"/>
        </w:rPr>
        <w:annotationRef/>
      </w:r>
      <w:r>
        <w:rPr>
          <w:sz w:val="20"/>
          <w:szCs w:val="20"/>
        </w:rPr>
        <w:t>I added this to connect this to your other prompt that refers to creating a feeder, so that the AO knows that this is a continuation of your first project. Rephrase this as you will!</w:t>
      </w:r>
    </w:p>
  </w:comment>
  <w:comment w:id="20" w:author="Chiara Situmorang" w:date="2022-11-27T06:08:00Z" w:initials="CS">
    <w:p w14:paraId="22641AF0" w14:textId="77777777" w:rsidR="00AB6AE2" w:rsidRDefault="00AB6AE2" w:rsidP="00442B2E">
      <w:r>
        <w:rPr>
          <w:rStyle w:val="CommentReference"/>
        </w:rPr>
        <w:annotationRef/>
      </w:r>
      <w:r>
        <w:rPr>
          <w:sz w:val="20"/>
          <w:szCs w:val="20"/>
        </w:rPr>
        <w:t>Before this, how did the prototype development go? Show us that everything was going well until you got to Indo.</w:t>
      </w:r>
    </w:p>
  </w:comment>
  <w:comment w:id="23" w:author="Chiara Situmorang" w:date="2022-11-27T06:11:00Z" w:initials="CS">
    <w:p w14:paraId="0C7BEB99" w14:textId="77777777" w:rsidR="00613273" w:rsidRDefault="00613273" w:rsidP="00600A2F">
      <w:r>
        <w:rPr>
          <w:rStyle w:val="CommentReference"/>
        </w:rPr>
        <w:annotationRef/>
      </w:r>
      <w:r>
        <w:rPr>
          <w:sz w:val="20"/>
          <w:szCs w:val="20"/>
        </w:rPr>
        <w:t xml:space="preserve">Why were they unsure? Show their thought processes so that in the next paragraph we understand what you mean about trying to show the volunteers </w:t>
      </w:r>
      <w:r>
        <w:rPr>
          <w:b/>
          <w:bCs/>
          <w:sz w:val="20"/>
          <w:szCs w:val="20"/>
        </w:rPr>
        <w:t>your</w:t>
      </w:r>
      <w:r>
        <w:rPr>
          <w:sz w:val="20"/>
          <w:szCs w:val="20"/>
        </w:rPr>
        <w:t xml:space="preserve"> thought process.</w:t>
      </w:r>
      <w:r>
        <w:rPr>
          <w:sz w:val="20"/>
          <w:szCs w:val="20"/>
        </w:rPr>
        <w:cr/>
      </w:r>
      <w:r>
        <w:rPr>
          <w:sz w:val="20"/>
          <w:szCs w:val="20"/>
        </w:rPr>
        <w:cr/>
        <w:t>Eg. were they considering how other factors in the field would play into the application of your feeder?</w:t>
      </w:r>
    </w:p>
  </w:comment>
  <w:comment w:id="30" w:author="Thalia Priscilla" w:date="2022-11-26T21:35:00Z" w:initials="TP">
    <w:p w14:paraId="2BF59484" w14:textId="30D3A42E" w:rsidR="00CF231F" w:rsidRDefault="00CF231F">
      <w:pPr>
        <w:pStyle w:val="CommentText"/>
      </w:pPr>
      <w:r>
        <w:rPr>
          <w:rStyle w:val="CommentReference"/>
        </w:rPr>
        <w:annotationRef/>
      </w:r>
      <w:r>
        <w:rPr>
          <w:rStyle w:val="CommentReference"/>
        </w:rPr>
        <w:t>I don’t think you have shown that your leadership was based on the fact that you have carried out this project previously, thus you have experience and proven results. As a reader I would want to know this detail in the beginning of the essay. I suggest adding this in the first paragraph.</w:t>
      </w:r>
    </w:p>
  </w:comment>
  <w:comment w:id="35" w:author="Chiara Situmorang" w:date="2022-11-27T06:09:00Z" w:initials="CS">
    <w:p w14:paraId="44248509" w14:textId="77777777" w:rsidR="00613273" w:rsidRDefault="00613273" w:rsidP="00A71C72">
      <w:r>
        <w:rPr>
          <w:rStyle w:val="CommentReference"/>
        </w:rPr>
        <w:annotationRef/>
      </w:r>
      <w:r>
        <w:rPr>
          <w:sz w:val="20"/>
          <w:szCs w:val="20"/>
        </w:rPr>
        <w:t>How did they respond to this? Did they become more sure of your prototype? More enthusiastic about carrying out the project?</w:t>
      </w:r>
    </w:p>
  </w:comment>
  <w:comment w:id="40" w:author="Thalia Priscilla" w:date="2022-11-26T21:48:00Z" w:initials="TP">
    <w:p w14:paraId="485CB32B" w14:textId="2B084FE2" w:rsidR="006A34D4" w:rsidRDefault="006A34D4">
      <w:pPr>
        <w:pStyle w:val="CommentText"/>
      </w:pPr>
      <w:r>
        <w:rPr>
          <w:rStyle w:val="CommentReference"/>
        </w:rPr>
        <w:annotationRef/>
      </w:r>
      <w:r>
        <w:rPr>
          <w:rStyle w:val="CommentReference"/>
        </w:rPr>
        <w:t>This is more fitting in the conclusion after you show the results of the project</w:t>
      </w:r>
      <w:r w:rsidR="00685B78">
        <w:rPr>
          <w:rStyle w:val="CommentReference"/>
        </w:rPr>
        <w:t>, and I think you’ve incorporated this point in the conclusion.</w:t>
      </w:r>
    </w:p>
  </w:comment>
  <w:comment w:id="44" w:author="Thalia Priscilla" w:date="2022-11-26T21:52:00Z" w:initials="TP">
    <w:p w14:paraId="33DE0EC9" w14:textId="3695C4FF" w:rsidR="0088327A" w:rsidRDefault="0088327A">
      <w:pPr>
        <w:pStyle w:val="CommentText"/>
      </w:pPr>
      <w:r>
        <w:rPr>
          <w:rStyle w:val="CommentReference"/>
        </w:rPr>
        <w:annotationRef/>
      </w:r>
      <w:r>
        <w:t>Did you hear from them on how the feeder impacted their community? Did it achieve what you planned for? How did they react? As a reader I would like to see the impact it had from their perspective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80021" w15:done="0"/>
  <w15:commentEx w15:paraId="57612757" w15:done="0"/>
  <w15:commentEx w15:paraId="22641AF0" w15:done="0"/>
  <w15:commentEx w15:paraId="0C7BEB99" w15:done="0"/>
  <w15:commentEx w15:paraId="2BF59484" w15:done="0"/>
  <w15:commentEx w15:paraId="44248509" w15:done="0"/>
  <w15:commentEx w15:paraId="485CB32B" w15:done="0"/>
  <w15:commentEx w15:paraId="33DE0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FFF5" w16cex:dateUtc="2022-11-26T14:13:00Z"/>
  <w16cex:commentExtensible w16cex:durableId="272D7CC3" w16cex:dateUtc="2022-11-26T23:05:00Z"/>
  <w16cex:commentExtensible w16cex:durableId="272D7D50" w16cex:dateUtc="2022-11-26T23:08:00Z"/>
  <w16cex:commentExtensible w16cex:durableId="272D7E22" w16cex:dateUtc="2022-11-26T23:11:00Z"/>
  <w16cex:commentExtensible w16cex:durableId="272D052D" w16cex:dateUtc="2022-11-26T14:35:00Z"/>
  <w16cex:commentExtensible w16cex:durableId="272D7DB5" w16cex:dateUtc="2022-11-26T23:09:00Z"/>
  <w16cex:commentExtensible w16cex:durableId="272D084A" w16cex:dateUtc="2022-11-26T14:48:00Z"/>
  <w16cex:commentExtensible w16cex:durableId="272D0929" w16cex:dateUtc="2022-11-26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80021" w16cid:durableId="272CFFF5"/>
  <w16cid:commentId w16cid:paraId="57612757" w16cid:durableId="272D7CC3"/>
  <w16cid:commentId w16cid:paraId="22641AF0" w16cid:durableId="272D7D50"/>
  <w16cid:commentId w16cid:paraId="0C7BEB99" w16cid:durableId="272D7E22"/>
  <w16cid:commentId w16cid:paraId="2BF59484" w16cid:durableId="272D052D"/>
  <w16cid:commentId w16cid:paraId="44248509" w16cid:durableId="272D7DB5"/>
  <w16cid:commentId w16cid:paraId="485CB32B" w16cid:durableId="272D084A"/>
  <w16cid:commentId w16cid:paraId="33DE0EC9" w16cid:durableId="272D0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EB"/>
    <w:rsid w:val="00185506"/>
    <w:rsid w:val="005705CA"/>
    <w:rsid w:val="00613273"/>
    <w:rsid w:val="0062459E"/>
    <w:rsid w:val="00685B78"/>
    <w:rsid w:val="006A34D4"/>
    <w:rsid w:val="007F2ECA"/>
    <w:rsid w:val="0088327A"/>
    <w:rsid w:val="00AB6AE2"/>
    <w:rsid w:val="00CF231F"/>
    <w:rsid w:val="00EB47EB"/>
    <w:rsid w:val="00F679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C19E80"/>
  <w15:chartTrackingRefBased/>
  <w15:docId w15:val="{F88C4B35-34BB-AD49-91A8-0E24D636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7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7E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05CA"/>
  </w:style>
  <w:style w:type="character" w:styleId="CommentReference">
    <w:name w:val="annotation reference"/>
    <w:basedOn w:val="DefaultParagraphFont"/>
    <w:uiPriority w:val="99"/>
    <w:semiHidden/>
    <w:unhideWhenUsed/>
    <w:rsid w:val="005705CA"/>
    <w:rPr>
      <w:sz w:val="16"/>
      <w:szCs w:val="16"/>
    </w:rPr>
  </w:style>
  <w:style w:type="paragraph" w:styleId="CommentText">
    <w:name w:val="annotation text"/>
    <w:basedOn w:val="Normal"/>
    <w:link w:val="CommentTextChar"/>
    <w:uiPriority w:val="99"/>
    <w:semiHidden/>
    <w:unhideWhenUsed/>
    <w:rsid w:val="005705CA"/>
    <w:rPr>
      <w:sz w:val="20"/>
      <w:szCs w:val="20"/>
    </w:rPr>
  </w:style>
  <w:style w:type="character" w:customStyle="1" w:styleId="CommentTextChar">
    <w:name w:val="Comment Text Char"/>
    <w:basedOn w:val="DefaultParagraphFont"/>
    <w:link w:val="CommentText"/>
    <w:uiPriority w:val="99"/>
    <w:semiHidden/>
    <w:rsid w:val="005705CA"/>
    <w:rPr>
      <w:sz w:val="20"/>
      <w:szCs w:val="20"/>
    </w:rPr>
  </w:style>
  <w:style w:type="paragraph" w:styleId="CommentSubject">
    <w:name w:val="annotation subject"/>
    <w:basedOn w:val="CommentText"/>
    <w:next w:val="CommentText"/>
    <w:link w:val="CommentSubjectChar"/>
    <w:uiPriority w:val="99"/>
    <w:semiHidden/>
    <w:unhideWhenUsed/>
    <w:rsid w:val="005705CA"/>
    <w:rPr>
      <w:b/>
      <w:bCs/>
    </w:rPr>
  </w:style>
  <w:style w:type="character" w:customStyle="1" w:styleId="CommentSubjectChar">
    <w:name w:val="Comment Subject Char"/>
    <w:basedOn w:val="CommentTextChar"/>
    <w:link w:val="CommentSubject"/>
    <w:uiPriority w:val="99"/>
    <w:semiHidden/>
    <w:rsid w:val="005705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2022-11-24T08:16:00Z</dcterms:created>
  <dcterms:modified xsi:type="dcterms:W3CDTF">2022-11-26T23:12:00Z</dcterms:modified>
</cp:coreProperties>
</file>