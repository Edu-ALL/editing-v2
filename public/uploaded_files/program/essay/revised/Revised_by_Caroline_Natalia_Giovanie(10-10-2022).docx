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0169E088"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w:t>
      </w:r>
    </w:p>
    <w:p w14:paraId="55D76ED0" w14:textId="77777777" w:rsidR="00C0156D" w:rsidRPr="00C0156D" w:rsidRDefault="00C0156D" w:rsidP="00C0156D">
      <w:pPr>
        <w:rPr>
          <w:rFonts w:ascii="Times New Roman" w:eastAsia="Times New Roman" w:hAnsi="Times New Roman" w:cs="Times New Roman"/>
        </w:rPr>
      </w:pPr>
    </w:p>
    <w:p w14:paraId="44C2FE40" w14:textId="35D6237D"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But, of course, learning new things isn’t easy especially when your teacher doesn’t speak the same language as you. </w:t>
      </w:r>
      <w:commentRangeStart w:id="0"/>
      <w:proofErr w:type="spellStart"/>
      <w:r w:rsidRPr="00C0156D">
        <w:rPr>
          <w:rFonts w:ascii="Arial" w:eastAsia="Times New Roman" w:hAnsi="Arial" w:cs="Arial"/>
          <w:color w:val="000000"/>
          <w:sz w:val="22"/>
          <w:szCs w:val="22"/>
        </w:rPr>
        <w:t>Gui</w:t>
      </w:r>
      <w:proofErr w:type="spellEnd"/>
      <w:r w:rsidRPr="00C0156D">
        <w:rPr>
          <w:rFonts w:ascii="Arial" w:eastAsia="Times New Roman" w:hAnsi="Arial" w:cs="Arial"/>
          <w:color w:val="000000"/>
          <w:sz w:val="22"/>
          <w:szCs w:val="22"/>
        </w:rPr>
        <w:t xml:space="preserve"> Lao Shi would simply move my hands to match the techniques and correct my form, allowing me to be part of the Chinese orchestra. </w:t>
      </w:r>
      <w:commentRangeEnd w:id="0"/>
      <w:r w:rsidR="00710FD9">
        <w:rPr>
          <w:rStyle w:val="CommentReference"/>
        </w:rPr>
        <w:commentReference w:id="0"/>
      </w:r>
      <w:commentRangeStart w:id="1"/>
      <w:r w:rsidRPr="00C0156D">
        <w:rPr>
          <w:rFonts w:ascii="Arial" w:eastAsia="Times New Roman" w:hAnsi="Arial" w:cs="Arial"/>
          <w:color w:val="000000"/>
          <w:sz w:val="22"/>
          <w:szCs w:val="22"/>
        </w:rPr>
        <w:t xml:space="preserve">As my dream seems to go smoothly, </w:t>
      </w:r>
      <w:del w:id="2" w:author="Chiara Situmorang" w:date="2022-10-10T15:58:00Z">
        <w:r w:rsidRPr="00C0156D" w:rsidDel="00710FD9">
          <w:rPr>
            <w:rFonts w:ascii="Arial" w:eastAsia="Times New Roman" w:hAnsi="Arial" w:cs="Arial"/>
            <w:color w:val="000000"/>
            <w:sz w:val="22"/>
            <w:szCs w:val="22"/>
          </w:rPr>
          <w:delText>covid</w:delText>
        </w:r>
      </w:del>
      <w:ins w:id="3" w:author="Chiara Situmorang" w:date="2022-10-10T15:58:00Z">
        <w:r w:rsidR="00710FD9">
          <w:rPr>
            <w:rFonts w:ascii="Arial" w:eastAsia="Times New Roman" w:hAnsi="Arial" w:cs="Arial"/>
            <w:color w:val="000000"/>
            <w:sz w:val="22"/>
            <w:szCs w:val="22"/>
          </w:rPr>
          <w:t>COVID</w:t>
        </w:r>
      </w:ins>
      <w:r w:rsidRPr="00C0156D">
        <w:rPr>
          <w:rFonts w:ascii="Arial" w:eastAsia="Times New Roman" w:hAnsi="Arial" w:cs="Arial"/>
          <w:color w:val="000000"/>
          <w:sz w:val="22"/>
          <w:szCs w:val="22"/>
        </w:rPr>
        <w:t>-19 happened</w:t>
      </w:r>
      <w:commentRangeEnd w:id="1"/>
      <w:r w:rsidR="00710FD9">
        <w:rPr>
          <w:rStyle w:val="CommentReference"/>
        </w:rPr>
        <w:commentReference w:id="1"/>
      </w:r>
      <w:r w:rsidRPr="00C0156D">
        <w:rPr>
          <w:rFonts w:ascii="Arial" w:eastAsia="Times New Roman" w:hAnsi="Arial" w:cs="Arial"/>
          <w:color w:val="000000"/>
          <w:sz w:val="22"/>
          <w:szCs w:val="22"/>
        </w:rPr>
        <w:t>. I simply couldn't grasp all of the new techniques being taught through Zoom sessions. Music class became my dreaded weekly lesson, where all of my frustrations would coalesce and my motivation to perform well would vanish. I truly believed guzheng was a waste of time and considered giving up guzheng.</w:t>
      </w:r>
    </w:p>
    <w:p w14:paraId="07A0B6A5" w14:textId="77777777" w:rsidR="00C0156D" w:rsidRPr="00C0156D" w:rsidRDefault="00C0156D" w:rsidP="00C0156D">
      <w:pPr>
        <w:rPr>
          <w:rFonts w:ascii="Times New Roman" w:eastAsia="Times New Roman" w:hAnsi="Times New Roman" w:cs="Times New Roman"/>
        </w:rPr>
      </w:pPr>
    </w:p>
    <w:p w14:paraId="6391959F" w14:textId="77777777" w:rsidR="00710FD9" w:rsidRDefault="00C0156D" w:rsidP="00C0156D">
      <w:pPr>
        <w:rPr>
          <w:ins w:id="4" w:author="Chiara Situmorang" w:date="2022-10-10T15:52:00Z"/>
          <w:rFonts w:ascii="Arial" w:eastAsia="Times New Roman" w:hAnsi="Arial" w:cs="Arial"/>
          <w:color w:val="000000"/>
          <w:sz w:val="22"/>
          <w:szCs w:val="22"/>
        </w:rPr>
      </w:pPr>
      <w:commentRangeStart w:id="5"/>
      <w:r w:rsidRPr="00C0156D">
        <w:rPr>
          <w:rFonts w:ascii="Arial" w:eastAsia="Times New Roman" w:hAnsi="Arial" w:cs="Arial"/>
          <w:color w:val="000000"/>
          <w:sz w:val="22"/>
          <w:szCs w:val="22"/>
        </w:rPr>
        <w:t>At this point, my life skills teacher introduced me to the Gibbs Reflection cycle, a framework that assists individuals in identifying their areas of improvement</w:t>
      </w:r>
      <w:del w:id="6" w:author="Chiara Situmorang" w:date="2022-10-10T15:52:00Z">
        <w:r w:rsidRPr="00C0156D" w:rsidDel="00710FD9">
          <w:rPr>
            <w:rFonts w:ascii="Arial" w:eastAsia="Times New Roman" w:hAnsi="Arial" w:cs="Arial"/>
            <w:color w:val="000000"/>
            <w:sz w:val="22"/>
            <w:szCs w:val="22"/>
          </w:rPr>
          <w:delText>,</w:delText>
        </w:r>
      </w:del>
      <w:r w:rsidRPr="00C0156D">
        <w:rPr>
          <w:rFonts w:ascii="Arial" w:eastAsia="Times New Roman" w:hAnsi="Arial" w:cs="Arial"/>
          <w:color w:val="000000"/>
          <w:sz w:val="22"/>
          <w:szCs w:val="22"/>
        </w:rPr>
        <w:t xml:space="preserve"> and actions they can take to learn from their experiences. </w:t>
      </w:r>
      <w:commentRangeEnd w:id="5"/>
      <w:r w:rsidR="00710FD9">
        <w:rPr>
          <w:rStyle w:val="CommentReference"/>
        </w:rPr>
        <w:commentReference w:id="5"/>
      </w:r>
    </w:p>
    <w:p w14:paraId="76640C24" w14:textId="77777777" w:rsidR="00710FD9" w:rsidRDefault="00710FD9" w:rsidP="00C0156D">
      <w:pPr>
        <w:rPr>
          <w:ins w:id="7" w:author="Chiara Situmorang" w:date="2022-10-10T15:52:00Z"/>
          <w:rFonts w:ascii="Arial" w:eastAsia="Times New Roman" w:hAnsi="Arial" w:cs="Arial"/>
          <w:color w:val="000000"/>
          <w:sz w:val="22"/>
          <w:szCs w:val="22"/>
        </w:rPr>
      </w:pPr>
    </w:p>
    <w:p w14:paraId="3B8B7FCE" w14:textId="012B802A"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“If the language barrier is the main issue,</w:t>
      </w:r>
      <w:ins w:id="8" w:author="Chiara Situmorang" w:date="2022-10-10T15:52:00Z">
        <w:r w:rsidR="00710FD9">
          <w:rPr>
            <w:rFonts w:ascii="Arial" w:eastAsia="Times New Roman" w:hAnsi="Arial" w:cs="Arial"/>
            <w:color w:val="000000"/>
            <w:sz w:val="22"/>
            <w:szCs w:val="22"/>
          </w:rPr>
          <w:t>” I thought,</w:t>
        </w:r>
      </w:ins>
      <w:r w:rsidRPr="00C0156D">
        <w:rPr>
          <w:rFonts w:ascii="Arial" w:eastAsia="Times New Roman" w:hAnsi="Arial" w:cs="Arial"/>
          <w:color w:val="000000"/>
          <w:sz w:val="22"/>
          <w:szCs w:val="22"/>
        </w:rPr>
        <w:t xml:space="preserve"> </w:t>
      </w:r>
      <w:ins w:id="9" w:author="Chiara Situmorang" w:date="2022-10-10T15:52:00Z">
        <w:r w:rsidR="00710FD9">
          <w:rPr>
            <w:rFonts w:ascii="Arial" w:eastAsia="Times New Roman" w:hAnsi="Arial" w:cs="Arial"/>
            <w:color w:val="000000"/>
            <w:sz w:val="22"/>
            <w:szCs w:val="22"/>
          </w:rPr>
          <w:t>“</w:t>
        </w:r>
      </w:ins>
      <w:r w:rsidRPr="00C0156D">
        <w:rPr>
          <w:rFonts w:ascii="Arial" w:eastAsia="Times New Roman" w:hAnsi="Arial" w:cs="Arial"/>
          <w:color w:val="000000"/>
          <w:sz w:val="22"/>
          <w:szCs w:val="22"/>
        </w:rPr>
        <w:t>isn't it something that I can overcome? Can't I just put in more effort and devote more time to learning Chinese and practicing instead of complaining about my situation? Am I really going to give up now that I've come this far in learning guzheng and throw away all the hard work I've put in over the years?” I asked myself. My reflection sessions provided me with the motivation I needed to begin practicing harder despite all of the underlying barriers.</w:t>
      </w:r>
    </w:p>
    <w:p w14:paraId="71B2CD96" w14:textId="77777777" w:rsidR="00C0156D" w:rsidRPr="00C0156D" w:rsidRDefault="00C0156D" w:rsidP="00C0156D">
      <w:pPr>
        <w:rPr>
          <w:rFonts w:ascii="Times New Roman" w:eastAsia="Times New Roman" w:hAnsi="Times New Roman" w:cs="Times New Roman"/>
        </w:rPr>
      </w:pPr>
    </w:p>
    <w:p w14:paraId="7385E5D4" w14:textId="09FB2371"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Ever since, I resolved to devote more time and effort to learning the instrument. Putting hours and hours of hard work into learning Chinese textbooks and flashcards</w:t>
      </w:r>
      <w:ins w:id="10" w:author="Chiara Situmorang" w:date="2022-10-10T15:53:00Z">
        <w:r w:rsidR="00710FD9">
          <w:rPr>
            <w:rFonts w:ascii="Arial" w:eastAsia="Times New Roman" w:hAnsi="Arial" w:cs="Arial"/>
            <w:color w:val="000000"/>
            <w:sz w:val="22"/>
            <w:szCs w:val="22"/>
          </w:rPr>
          <w:t xml:space="preserve"> t</w:t>
        </w:r>
      </w:ins>
      <w:ins w:id="11" w:author="Chiara Situmorang" w:date="2022-10-10T15:54:00Z">
        <w:r w:rsidR="00710FD9">
          <w:rPr>
            <w:rFonts w:ascii="Arial" w:eastAsia="Times New Roman" w:hAnsi="Arial" w:cs="Arial"/>
            <w:color w:val="000000"/>
            <w:sz w:val="22"/>
            <w:szCs w:val="22"/>
          </w:rPr>
          <w:t>o understand my instructor</w:t>
        </w:r>
      </w:ins>
      <w:r w:rsidRPr="00C0156D">
        <w:rPr>
          <w:rFonts w:ascii="Arial" w:eastAsia="Times New Roman" w:hAnsi="Arial" w:cs="Arial"/>
          <w:color w:val="000000"/>
          <w:sz w:val="22"/>
          <w:szCs w:val="22"/>
        </w:rPr>
        <w:t xml:space="preserve">, understanding specific guzheng terminology, and increasing my practice time. It would be inaccurate to say that the path was always smooth, but with the assistance of Google Translate, it was </w:t>
      </w:r>
      <w:commentRangeStart w:id="12"/>
      <w:r w:rsidRPr="00C0156D">
        <w:rPr>
          <w:rFonts w:ascii="Arial" w:eastAsia="Times New Roman" w:hAnsi="Arial" w:cs="Arial"/>
          <w:color w:val="000000"/>
          <w:sz w:val="22"/>
          <w:szCs w:val="22"/>
        </w:rPr>
        <w:t>smoother</w:t>
      </w:r>
      <w:commentRangeEnd w:id="12"/>
      <w:r w:rsidR="000349B1">
        <w:rPr>
          <w:rStyle w:val="CommentReference"/>
        </w:rPr>
        <w:commentReference w:id="12"/>
      </w:r>
      <w:r w:rsidRPr="00C0156D">
        <w:rPr>
          <w:rFonts w:ascii="Arial" w:eastAsia="Times New Roman" w:hAnsi="Arial" w:cs="Arial"/>
          <w:color w:val="000000"/>
          <w:sz w:val="22"/>
          <w:szCs w:val="22"/>
        </w:rPr>
        <w:t>.</w:t>
      </w:r>
      <w:del w:id="13" w:author="Chiara Situmorang" w:date="2022-10-10T16:05:00Z">
        <w:r w:rsidR="000349B1" w:rsidDel="009D0F3B">
          <w:rPr>
            <w:rFonts w:ascii="Arial" w:eastAsia="Times New Roman" w:hAnsi="Arial" w:cs="Arial"/>
            <w:color w:val="000000"/>
            <w:sz w:val="22"/>
            <w:szCs w:val="22"/>
          </w:rPr>
          <w:delText xml:space="preserve"> </w:delText>
        </w:r>
      </w:del>
      <w:r w:rsidRPr="00C0156D">
        <w:rPr>
          <w:rFonts w:ascii="Arial" w:eastAsia="Times New Roman" w:hAnsi="Arial" w:cs="Arial"/>
          <w:color w:val="000000"/>
          <w:sz w:val="22"/>
          <w:szCs w:val="22"/>
        </w:rPr>
        <w:t xml:space="preserve"> Two years later, I managed to get a solo performance. I was on cloud nine: I immediately called my grandparents and invited them to come watch my solo performance. </w:t>
      </w:r>
    </w:p>
    <w:p w14:paraId="72CEFD69" w14:textId="77777777" w:rsidR="00C0156D" w:rsidRPr="00C0156D" w:rsidRDefault="00C0156D" w:rsidP="00C0156D">
      <w:pPr>
        <w:rPr>
          <w:rFonts w:ascii="Times New Roman" w:eastAsia="Times New Roman" w:hAnsi="Times New Roman" w:cs="Times New Roman"/>
        </w:rPr>
      </w:pPr>
    </w:p>
    <w:p w14:paraId="09DC87AE"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6C4DCC4A" w14:textId="77777777" w:rsidR="00C0156D" w:rsidRPr="00C0156D" w:rsidRDefault="00C0156D" w:rsidP="00C0156D">
      <w:pPr>
        <w:rPr>
          <w:rFonts w:ascii="Times New Roman" w:eastAsia="Times New Roman" w:hAnsi="Times New Roman" w:cs="Times New Roman"/>
        </w:rPr>
      </w:pPr>
    </w:p>
    <w:p w14:paraId="7FA327EB"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person, so the moment when she said, "Good job, I'm really impressed by you," and then proceeded to prepare her specialty, </w:t>
      </w:r>
      <w:proofErr w:type="spellStart"/>
      <w:r w:rsidRPr="00C0156D">
        <w:rPr>
          <w:rFonts w:ascii="Arial" w:eastAsia="Times New Roman" w:hAnsi="Arial" w:cs="Arial"/>
          <w:color w:val="000000"/>
          <w:sz w:val="22"/>
          <w:szCs w:val="22"/>
        </w:rPr>
        <w:t>mishua</w:t>
      </w:r>
      <w:proofErr w:type="spellEnd"/>
      <w:r w:rsidRPr="00C0156D">
        <w:rPr>
          <w:rFonts w:ascii="Arial" w:eastAsia="Times New Roman" w:hAnsi="Arial" w:cs="Arial"/>
          <w:color w:val="000000"/>
          <w:sz w:val="22"/>
          <w:szCs w:val="22"/>
        </w:rPr>
        <w:t>, is one that will always hold a special place in my heart.</w:t>
      </w:r>
    </w:p>
    <w:p w14:paraId="313F5816" w14:textId="77777777" w:rsidR="00C0156D" w:rsidRPr="00C0156D" w:rsidRDefault="00C0156D" w:rsidP="00C0156D">
      <w:pPr>
        <w:rPr>
          <w:rFonts w:ascii="Times New Roman" w:eastAsia="Times New Roman" w:hAnsi="Times New Roman" w:cs="Times New Roman"/>
        </w:rPr>
      </w:pPr>
    </w:p>
    <w:p w14:paraId="66230541" w14:textId="217C2C02"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Throughout my guzheng journey, I realized that challenges come pre-packaged with life lessons. Whatever barriers there are between people, </w:t>
      </w:r>
      <w:del w:id="14" w:author="Chiara Situmorang" w:date="2022-10-10T15:54:00Z">
        <w:r w:rsidRPr="00C0156D" w:rsidDel="00710FD9">
          <w:rPr>
            <w:rFonts w:ascii="Arial" w:eastAsia="Times New Roman" w:hAnsi="Arial" w:cs="Arial"/>
            <w:color w:val="000000"/>
            <w:sz w:val="22"/>
            <w:szCs w:val="22"/>
          </w:rPr>
          <w:delText xml:space="preserve">those </w:delText>
        </w:r>
      </w:del>
      <w:ins w:id="15" w:author="Chiara Situmorang" w:date="2022-10-10T15:54:00Z">
        <w:r w:rsidR="00710FD9" w:rsidRPr="00C0156D">
          <w:rPr>
            <w:rFonts w:ascii="Arial" w:eastAsia="Times New Roman" w:hAnsi="Arial" w:cs="Arial"/>
            <w:color w:val="000000"/>
            <w:sz w:val="22"/>
            <w:szCs w:val="22"/>
          </w:rPr>
          <w:t>th</w:t>
        </w:r>
        <w:r w:rsidR="00710FD9">
          <w:rPr>
            <w:rFonts w:ascii="Arial" w:eastAsia="Times New Roman" w:hAnsi="Arial" w:cs="Arial"/>
            <w:color w:val="000000"/>
            <w:sz w:val="22"/>
            <w:szCs w:val="22"/>
          </w:rPr>
          <w:t>ey</w:t>
        </w:r>
        <w:r w:rsidR="00710FD9" w:rsidRPr="00C0156D">
          <w:rPr>
            <w:rFonts w:ascii="Arial" w:eastAsia="Times New Roman" w:hAnsi="Arial" w:cs="Arial"/>
            <w:color w:val="000000"/>
            <w:sz w:val="22"/>
            <w:szCs w:val="22"/>
          </w:rPr>
          <w:t xml:space="preserve"> </w:t>
        </w:r>
      </w:ins>
      <w:r w:rsidRPr="00C0156D">
        <w:rPr>
          <w:rFonts w:ascii="Arial" w:eastAsia="Times New Roman" w:hAnsi="Arial" w:cs="Arial"/>
          <w:color w:val="000000"/>
          <w:sz w:val="22"/>
          <w:szCs w:val="22"/>
        </w:rPr>
        <w:t xml:space="preserve">are not </w:t>
      </w:r>
      <w:commentRangeStart w:id="16"/>
      <w:commentRangeStart w:id="17"/>
      <w:r w:rsidRPr="00C0156D">
        <w:rPr>
          <w:rFonts w:ascii="Arial" w:eastAsia="Times New Roman" w:hAnsi="Arial" w:cs="Arial"/>
          <w:color w:val="000000"/>
          <w:sz w:val="22"/>
          <w:szCs w:val="22"/>
        </w:rPr>
        <w:t>impenetrable</w:t>
      </w:r>
      <w:commentRangeEnd w:id="16"/>
      <w:r w:rsidR="007344BA">
        <w:rPr>
          <w:rStyle w:val="CommentReference"/>
        </w:rPr>
        <w:commentReference w:id="16"/>
      </w:r>
      <w:commentRangeEnd w:id="17"/>
      <w:r w:rsidR="00710FD9">
        <w:rPr>
          <w:rStyle w:val="CommentReference"/>
        </w:rPr>
        <w:commentReference w:id="17"/>
      </w:r>
      <w:r w:rsidRPr="00C0156D">
        <w:rPr>
          <w:rFonts w:ascii="Arial" w:eastAsia="Times New Roman" w:hAnsi="Arial" w:cs="Arial"/>
          <w:color w:val="000000"/>
          <w:sz w:val="22"/>
          <w:szCs w:val="22"/>
        </w:rPr>
        <w:t xml:space="preserve">. I need to continually </w:t>
      </w:r>
      <w:del w:id="18" w:author="Chiara Situmorang" w:date="2022-10-10T15:55:00Z">
        <w:r w:rsidRPr="00C0156D" w:rsidDel="00710FD9">
          <w:rPr>
            <w:rFonts w:ascii="Arial" w:eastAsia="Times New Roman" w:hAnsi="Arial" w:cs="Arial"/>
            <w:color w:val="000000"/>
            <w:sz w:val="22"/>
            <w:szCs w:val="22"/>
          </w:rPr>
          <w:delText xml:space="preserve">develop the ability to </w:delText>
        </w:r>
      </w:del>
      <w:r w:rsidRPr="00C0156D">
        <w:rPr>
          <w:rFonts w:ascii="Arial" w:eastAsia="Times New Roman" w:hAnsi="Arial" w:cs="Arial"/>
          <w:color w:val="000000"/>
          <w:sz w:val="22"/>
          <w:szCs w:val="22"/>
        </w:rPr>
        <w:t>see the value in setbacks, learn from them, and have a positive outlook. Focusing on the rewards you will receive rather than the struggles just may be the pinch of motivation that I needed. Just as when I put extra effort into my learning process, I was rewarded with a solo performance, the ability to speak Chinese</w:t>
      </w:r>
      <w:ins w:id="19" w:author="Chiara Situmorang" w:date="2022-10-10T15:55:00Z">
        <w:r w:rsidR="00710FD9">
          <w:rPr>
            <w:rFonts w:ascii="Arial" w:eastAsia="Times New Roman" w:hAnsi="Arial" w:cs="Arial"/>
            <w:color w:val="000000"/>
            <w:sz w:val="22"/>
            <w:szCs w:val="22"/>
          </w:rPr>
          <w:t>,</w:t>
        </w:r>
      </w:ins>
      <w:r w:rsidRPr="00C0156D">
        <w:rPr>
          <w:rFonts w:ascii="Arial" w:eastAsia="Times New Roman" w:hAnsi="Arial" w:cs="Arial"/>
          <w:color w:val="000000"/>
          <w:sz w:val="22"/>
          <w:szCs w:val="22"/>
        </w:rPr>
        <w:t xml:space="preserve"> and feeling somewhat like the pretty lady in my grandma’s Chinese drama playing guzheng.</w:t>
      </w:r>
    </w:p>
    <w:p w14:paraId="688D7078" w14:textId="77777777" w:rsidR="00C0156D" w:rsidRPr="00C0156D" w:rsidRDefault="00C0156D" w:rsidP="00C0156D">
      <w:pPr>
        <w:rPr>
          <w:rFonts w:ascii="Times New Roman" w:eastAsia="Times New Roman" w:hAnsi="Times New Roman" w:cs="Times New Roman"/>
        </w:rPr>
      </w:pPr>
    </w:p>
    <w:p w14:paraId="5B6D441A" w14:textId="77777777" w:rsidR="00C36E17" w:rsidRPr="00C36E17" w:rsidRDefault="00C36E17" w:rsidP="00C36E17">
      <w:pPr>
        <w:rPr>
          <w:rFonts w:ascii="Times New Roman" w:eastAsia="Times New Roman" w:hAnsi="Times New Roman" w:cs="Times New Roman"/>
        </w:rPr>
      </w:pPr>
    </w:p>
    <w:p w14:paraId="7EEFF599" w14:textId="77777777" w:rsidR="009C5DB3" w:rsidRPr="009C5DB3" w:rsidRDefault="009C5DB3" w:rsidP="009C5DB3">
      <w:pPr>
        <w:rPr>
          <w:rFonts w:ascii="Times New Roman" w:eastAsia="Times New Roman" w:hAnsi="Times New Roman" w:cs="Times New Roman"/>
        </w:rPr>
      </w:pPr>
    </w:p>
    <w:p w14:paraId="7C71BBD6" w14:textId="2298932A" w:rsidR="00730298" w:rsidRDefault="007C1D3E" w:rsidP="00730298">
      <w:pPr>
        <w:rPr>
          <w:ins w:id="20" w:author="Chiara Situmorang" w:date="2022-10-10T15:59:00Z"/>
          <w:rFonts w:ascii="Times New Roman" w:eastAsia="Times New Roman" w:hAnsi="Times New Roman" w:cs="Times New Roman"/>
        </w:rPr>
      </w:pPr>
      <w:ins w:id="21" w:author="Chiara Situmorang" w:date="2022-10-10T15:59:00Z">
        <w:r>
          <w:rPr>
            <w:rFonts w:ascii="Times New Roman" w:eastAsia="Times New Roman" w:hAnsi="Times New Roman" w:cs="Times New Roman"/>
          </w:rPr>
          <w:t>Hi Vicky!</w:t>
        </w:r>
      </w:ins>
    </w:p>
    <w:p w14:paraId="5252765E" w14:textId="12A4D245" w:rsidR="007C1D3E" w:rsidRDefault="007C1D3E" w:rsidP="00730298">
      <w:pPr>
        <w:rPr>
          <w:ins w:id="22" w:author="Chiara Situmorang" w:date="2022-10-10T15:59:00Z"/>
          <w:rFonts w:ascii="Times New Roman" w:eastAsia="Times New Roman" w:hAnsi="Times New Roman" w:cs="Times New Roman"/>
        </w:rPr>
      </w:pPr>
    </w:p>
    <w:p w14:paraId="58235B0F" w14:textId="5A27E008" w:rsidR="007C1D3E" w:rsidRDefault="007C1D3E" w:rsidP="00730298">
      <w:pPr>
        <w:rPr>
          <w:ins w:id="23" w:author="Chiara Situmorang" w:date="2022-10-10T16:03:00Z"/>
          <w:rFonts w:ascii="Times New Roman" w:eastAsia="Times New Roman" w:hAnsi="Times New Roman" w:cs="Times New Roman"/>
        </w:rPr>
      </w:pPr>
      <w:ins w:id="24" w:author="Chiara Situmorang" w:date="2022-10-10T15:59:00Z">
        <w:r>
          <w:rPr>
            <w:rFonts w:ascii="Times New Roman" w:eastAsia="Times New Roman" w:hAnsi="Times New Roman" w:cs="Times New Roman"/>
          </w:rPr>
          <w:t xml:space="preserve">We’re </w:t>
        </w:r>
        <w:proofErr w:type="spellStart"/>
        <w:r>
          <w:rPr>
            <w:rFonts w:ascii="Times New Roman" w:eastAsia="Times New Roman" w:hAnsi="Times New Roman" w:cs="Times New Roman"/>
          </w:rPr>
          <w:t>soooo</w:t>
        </w:r>
        <w:proofErr w:type="spellEnd"/>
        <w:r>
          <w:rPr>
            <w:rFonts w:ascii="Times New Roman" w:eastAsia="Times New Roman" w:hAnsi="Times New Roman" w:cs="Times New Roman"/>
          </w:rPr>
          <w:t xml:space="preserve"> close to getting this </w:t>
        </w:r>
      </w:ins>
      <w:ins w:id="25" w:author="Chiara Situmorang" w:date="2022-10-10T16:00:00Z">
        <w:r>
          <w:rPr>
            <w:rFonts w:ascii="Times New Roman" w:eastAsia="Times New Roman" w:hAnsi="Times New Roman" w:cs="Times New Roman"/>
          </w:rPr>
          <w:t xml:space="preserve">essay finished. There are just a few </w:t>
        </w:r>
      </w:ins>
      <w:ins w:id="26" w:author="Chiara Situmorang" w:date="2022-10-10T16:01:00Z">
        <w:r>
          <w:rPr>
            <w:rFonts w:ascii="Times New Roman" w:eastAsia="Times New Roman" w:hAnsi="Times New Roman" w:cs="Times New Roman"/>
          </w:rPr>
          <w:t>tweaks to m</w:t>
        </w:r>
      </w:ins>
      <w:ins w:id="27" w:author="Chiara Situmorang" w:date="2022-10-10T16:02:00Z">
        <w:r>
          <w:rPr>
            <w:rFonts w:ascii="Times New Roman" w:eastAsia="Times New Roman" w:hAnsi="Times New Roman" w:cs="Times New Roman"/>
          </w:rPr>
          <w:t>ake to help the reader understand why continuing your guzheng lessons was so important to y</w:t>
        </w:r>
      </w:ins>
      <w:ins w:id="28" w:author="Chiara Situmorang" w:date="2022-10-10T16:03:00Z">
        <w:r>
          <w:rPr>
            <w:rFonts w:ascii="Times New Roman" w:eastAsia="Times New Roman" w:hAnsi="Times New Roman" w:cs="Times New Roman"/>
          </w:rPr>
          <w:t>ou, so that the reader roots for you.</w:t>
        </w:r>
      </w:ins>
    </w:p>
    <w:p w14:paraId="46CA7F8E" w14:textId="5D585109" w:rsidR="007C1D3E" w:rsidRDefault="007C1D3E" w:rsidP="00730298">
      <w:pPr>
        <w:rPr>
          <w:ins w:id="29" w:author="Chiara Situmorang" w:date="2022-10-10T16:03:00Z"/>
          <w:rFonts w:ascii="Times New Roman" w:eastAsia="Times New Roman" w:hAnsi="Times New Roman" w:cs="Times New Roman"/>
        </w:rPr>
      </w:pPr>
    </w:p>
    <w:p w14:paraId="2029AA9A" w14:textId="3C6F473B" w:rsidR="007C1D3E" w:rsidRDefault="007C1D3E" w:rsidP="00730298">
      <w:pPr>
        <w:rPr>
          <w:ins w:id="30" w:author="Chiara Situmorang" w:date="2022-10-10T16:04:00Z"/>
          <w:rFonts w:ascii="Times New Roman" w:eastAsia="Times New Roman" w:hAnsi="Times New Roman" w:cs="Times New Roman"/>
        </w:rPr>
      </w:pPr>
      <w:ins w:id="31" w:author="Chiara Situmorang" w:date="2022-10-10T16:03:00Z">
        <w:r>
          <w:rPr>
            <w:rFonts w:ascii="Times New Roman" w:eastAsia="Times New Roman" w:hAnsi="Times New Roman" w:cs="Times New Roman"/>
          </w:rPr>
          <w:t>L</w:t>
        </w:r>
      </w:ins>
      <w:ins w:id="32" w:author="Chiara Situmorang" w:date="2022-10-10T16:04:00Z">
        <w:r>
          <w:rPr>
            <w:rFonts w:ascii="Times New Roman" w:eastAsia="Times New Roman" w:hAnsi="Times New Roman" w:cs="Times New Roman"/>
          </w:rPr>
          <w:t>ast round of revisions, let’s go!</w:t>
        </w:r>
      </w:ins>
    </w:p>
    <w:p w14:paraId="140C7E13" w14:textId="68BA948A" w:rsidR="007C1D3E" w:rsidRDefault="007C1D3E" w:rsidP="00730298">
      <w:pPr>
        <w:rPr>
          <w:ins w:id="33" w:author="Chiara Situmorang" w:date="2022-10-10T16:04:00Z"/>
          <w:rFonts w:ascii="Times New Roman" w:eastAsia="Times New Roman" w:hAnsi="Times New Roman" w:cs="Times New Roman"/>
        </w:rPr>
      </w:pPr>
    </w:p>
    <w:p w14:paraId="58E1691E" w14:textId="01A0025F" w:rsidR="007C1D3E" w:rsidRDefault="007C1D3E" w:rsidP="00730298">
      <w:pPr>
        <w:rPr>
          <w:ins w:id="34" w:author="Chiara Situmorang" w:date="2022-10-10T16:04:00Z"/>
          <w:rFonts w:ascii="Times New Roman" w:eastAsia="Times New Roman" w:hAnsi="Times New Roman" w:cs="Times New Roman"/>
        </w:rPr>
      </w:pPr>
      <w:ins w:id="35" w:author="Chiara Situmorang" w:date="2022-10-10T16:04:00Z">
        <w:r>
          <w:rPr>
            <w:rFonts w:ascii="Times New Roman" w:eastAsia="Times New Roman" w:hAnsi="Times New Roman" w:cs="Times New Roman"/>
          </w:rPr>
          <w:t>Caroline &amp; Chiara</w:t>
        </w:r>
      </w:ins>
    </w:p>
    <w:p w14:paraId="7287B54D" w14:textId="2F24E652" w:rsidR="007C1D3E" w:rsidRPr="00730298" w:rsidRDefault="007C1D3E" w:rsidP="00730298">
      <w:pPr>
        <w:rPr>
          <w:rFonts w:ascii="Times New Roman" w:eastAsia="Times New Roman" w:hAnsi="Times New Roman" w:cs="Times New Roman"/>
        </w:rPr>
      </w:pPr>
      <w:proofErr w:type="spellStart"/>
      <w:ins w:id="36" w:author="Chiara Situmorang" w:date="2022-10-10T16:04:00Z">
        <w:r>
          <w:rPr>
            <w:rFonts w:ascii="Times New Roman" w:eastAsia="Times New Roman" w:hAnsi="Times New Roman" w:cs="Times New Roman"/>
          </w:rPr>
          <w:t>ALL-in</w:t>
        </w:r>
        <w:proofErr w:type="spellEnd"/>
        <w:r>
          <w:rPr>
            <w:rFonts w:ascii="Times New Roman" w:eastAsia="Times New Roman" w:hAnsi="Times New Roman" w:cs="Times New Roman"/>
          </w:rPr>
          <w:t xml:space="preserve"> Essay Editors</w:t>
        </w:r>
      </w:ins>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10T15:58:00Z" w:initials="CS">
    <w:p w14:paraId="25B4C69E" w14:textId="77777777" w:rsidR="00710FD9" w:rsidRDefault="00710FD9" w:rsidP="006C2964">
      <w:r>
        <w:rPr>
          <w:rStyle w:val="CommentReference"/>
        </w:rPr>
        <w:annotationRef/>
      </w:r>
      <w:r>
        <w:rPr>
          <w:sz w:val="20"/>
          <w:szCs w:val="20"/>
        </w:rPr>
        <w:t xml:space="preserve">Tell us why the guzheng is so important to you beyond to impress your grandmother. How did you feel when you started being able to play? Did you like the idea of learning a new skill? Or maybe you enjoyed the music that you were able to play? </w:t>
      </w:r>
    </w:p>
  </w:comment>
  <w:comment w:id="1" w:author="Chiara Situmorang" w:date="2022-10-10T15:53:00Z" w:initials="CS">
    <w:p w14:paraId="102D2A26" w14:textId="26FD62FE" w:rsidR="00710FD9" w:rsidRDefault="00710FD9" w:rsidP="004513EB">
      <w:r>
        <w:rPr>
          <w:rStyle w:val="CommentReference"/>
        </w:rPr>
        <w:annotationRef/>
      </w:r>
      <w:r>
        <w:rPr>
          <w:sz w:val="20"/>
          <w:szCs w:val="20"/>
        </w:rPr>
        <w:t>How long had you been learning guzheng when the pandemic started?</w:t>
      </w:r>
    </w:p>
  </w:comment>
  <w:comment w:id="5" w:author="Chiara Situmorang" w:date="2022-10-10T15:53:00Z" w:initials="CS">
    <w:p w14:paraId="0BBB4E00" w14:textId="77777777" w:rsidR="00710FD9" w:rsidRDefault="00710FD9" w:rsidP="005C5D29">
      <w:r>
        <w:rPr>
          <w:rStyle w:val="CommentReference"/>
        </w:rPr>
        <w:annotationRef/>
      </w:r>
      <w:r>
        <w:rPr>
          <w:sz w:val="20"/>
          <w:szCs w:val="20"/>
        </w:rPr>
        <w:t>What made you decide to reflect on it rather than quit immediately?</w:t>
      </w:r>
    </w:p>
  </w:comment>
  <w:comment w:id="12" w:author="Microsoft Office User" w:date="2022-10-09T17:06:00Z" w:initials="MOU">
    <w:p w14:paraId="5B3B85CA" w14:textId="77777777" w:rsidR="000349B1" w:rsidRDefault="000349B1" w:rsidP="0083610C">
      <w:r>
        <w:rPr>
          <w:rStyle w:val="CommentReference"/>
        </w:rPr>
        <w:annotationRef/>
      </w:r>
      <w:r>
        <w:rPr>
          <w:sz w:val="20"/>
          <w:szCs w:val="20"/>
        </w:rPr>
        <w:t>I would add one more sentence after this to transition between your process and the solo performance. Maybe something about how you persisted despite the hardship.</w:t>
      </w:r>
    </w:p>
  </w:comment>
  <w:comment w:id="16" w:author="Microsoft Office User" w:date="2022-10-09T17:09:00Z" w:initials="MOU">
    <w:p w14:paraId="586A5E01" w14:textId="77777777" w:rsidR="007344BA" w:rsidRDefault="007344BA" w:rsidP="00B40BA3">
      <w:r>
        <w:rPr>
          <w:rStyle w:val="CommentReference"/>
        </w:rPr>
        <w:annotationRef/>
      </w:r>
      <w:r>
        <w:rPr>
          <w:sz w:val="20"/>
          <w:szCs w:val="20"/>
        </w:rPr>
        <w:t xml:space="preserve">Do you have another example or anecdote of having a barrier with someone else and then you trying harder because you know it’s possible to penetrate it? If so, mention briefly about your change in persistence and how it is resulted from this guzheng experience. </w:t>
      </w:r>
    </w:p>
  </w:comment>
  <w:comment w:id="17" w:author="Chiara Situmorang" w:date="2022-10-10T15:56:00Z" w:initials="CS">
    <w:p w14:paraId="1153A4F3" w14:textId="77777777" w:rsidR="00710FD9" w:rsidRDefault="00710FD9" w:rsidP="00382BE4">
      <w:r>
        <w:rPr>
          <w:rStyle w:val="CommentReference"/>
        </w:rPr>
        <w:annotationRef/>
      </w:r>
      <w:r>
        <w:rPr>
          <w:sz w:val="20"/>
          <w:szCs w:val="20"/>
        </w:rPr>
        <w:t>I agree. Giving us an example of how you’ve grown or setting a context as to when this persistence will prove useful in the future will help tie this essay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B4C69E" w15:done="0"/>
  <w15:commentEx w15:paraId="102D2A26" w15:done="0"/>
  <w15:commentEx w15:paraId="0BBB4E00" w15:done="0"/>
  <w15:commentEx w15:paraId="5B3B85CA" w15:done="0"/>
  <w15:commentEx w15:paraId="586A5E01" w15:done="0"/>
  <w15:commentEx w15:paraId="1153A4F3" w15:paraIdParent="586A5E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BF92" w16cex:dateUtc="2022-10-10T08:58:00Z"/>
  <w16cex:commentExtensible w16cex:durableId="26EEBE62" w16cex:dateUtc="2022-10-10T08:53:00Z"/>
  <w16cex:commentExtensible w16cex:durableId="26EEBE8B" w16cex:dateUtc="2022-10-10T08:53:00Z"/>
  <w16cex:commentExtensible w16cex:durableId="26ED7E2F" w16cex:dateUtc="2022-10-10T00:06:00Z"/>
  <w16cex:commentExtensible w16cex:durableId="26ED7EB3" w16cex:dateUtc="2022-10-10T00:09:00Z"/>
  <w16cex:commentExtensible w16cex:durableId="26EEBF24" w16cex:dateUtc="2022-10-10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B4C69E" w16cid:durableId="26EEBF92"/>
  <w16cid:commentId w16cid:paraId="102D2A26" w16cid:durableId="26EEBE62"/>
  <w16cid:commentId w16cid:paraId="0BBB4E00" w16cid:durableId="26EEBE8B"/>
  <w16cid:commentId w16cid:paraId="5B3B85CA" w16cid:durableId="26ED7E2F"/>
  <w16cid:commentId w16cid:paraId="586A5E01" w16cid:durableId="26ED7EB3"/>
  <w16cid:commentId w16cid:paraId="1153A4F3" w16cid:durableId="26EEBF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0349B1"/>
    <w:rsid w:val="00185506"/>
    <w:rsid w:val="0062459E"/>
    <w:rsid w:val="00710FD9"/>
    <w:rsid w:val="00730298"/>
    <w:rsid w:val="007344BA"/>
    <w:rsid w:val="007C1D3E"/>
    <w:rsid w:val="00991F7E"/>
    <w:rsid w:val="009C5DB3"/>
    <w:rsid w:val="009D0F3B"/>
    <w:rsid w:val="00AA546F"/>
    <w:rsid w:val="00C0156D"/>
    <w:rsid w:val="00C36E17"/>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349B1"/>
    <w:rPr>
      <w:sz w:val="16"/>
      <w:szCs w:val="16"/>
    </w:rPr>
  </w:style>
  <w:style w:type="paragraph" w:styleId="CommentText">
    <w:name w:val="annotation text"/>
    <w:basedOn w:val="Normal"/>
    <w:link w:val="CommentTextChar"/>
    <w:uiPriority w:val="99"/>
    <w:semiHidden/>
    <w:unhideWhenUsed/>
    <w:rsid w:val="000349B1"/>
    <w:rPr>
      <w:sz w:val="20"/>
      <w:szCs w:val="20"/>
    </w:rPr>
  </w:style>
  <w:style w:type="character" w:customStyle="1" w:styleId="CommentTextChar">
    <w:name w:val="Comment Text Char"/>
    <w:basedOn w:val="DefaultParagraphFont"/>
    <w:link w:val="CommentText"/>
    <w:uiPriority w:val="99"/>
    <w:semiHidden/>
    <w:rsid w:val="000349B1"/>
    <w:rPr>
      <w:sz w:val="20"/>
      <w:szCs w:val="20"/>
    </w:rPr>
  </w:style>
  <w:style w:type="paragraph" w:styleId="CommentSubject">
    <w:name w:val="annotation subject"/>
    <w:basedOn w:val="CommentText"/>
    <w:next w:val="CommentText"/>
    <w:link w:val="CommentSubjectChar"/>
    <w:uiPriority w:val="99"/>
    <w:semiHidden/>
    <w:unhideWhenUsed/>
    <w:rsid w:val="000349B1"/>
    <w:rPr>
      <w:b/>
      <w:bCs/>
    </w:rPr>
  </w:style>
  <w:style w:type="character" w:customStyle="1" w:styleId="CommentSubjectChar">
    <w:name w:val="Comment Subject Char"/>
    <w:basedOn w:val="CommentTextChar"/>
    <w:link w:val="CommentSubject"/>
    <w:uiPriority w:val="99"/>
    <w:semiHidden/>
    <w:rsid w:val="000349B1"/>
    <w:rPr>
      <w:b/>
      <w:bCs/>
      <w:sz w:val="20"/>
      <w:szCs w:val="20"/>
    </w:rPr>
  </w:style>
  <w:style w:type="paragraph" w:styleId="Revision">
    <w:name w:val="Revision"/>
    <w:hidden/>
    <w:uiPriority w:val="99"/>
    <w:semiHidden/>
    <w:rsid w:val="00710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82371">
      <w:bodyDiv w:val="1"/>
      <w:marLeft w:val="0"/>
      <w:marRight w:val="0"/>
      <w:marTop w:val="0"/>
      <w:marBottom w:val="0"/>
      <w:divBdr>
        <w:top w:val="none" w:sz="0" w:space="0" w:color="auto"/>
        <w:left w:val="none" w:sz="0" w:space="0" w:color="auto"/>
        <w:bottom w:val="none" w:sz="0" w:space="0" w:color="auto"/>
        <w:right w:val="none" w:sz="0" w:space="0" w:color="auto"/>
      </w:divBdr>
    </w:div>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 w:id="1742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12</cp:revision>
  <dcterms:created xsi:type="dcterms:W3CDTF">2022-09-22T09:18:00Z</dcterms:created>
  <dcterms:modified xsi:type="dcterms:W3CDTF">2022-10-10T09:05:00Z</dcterms:modified>
</cp:coreProperties>
</file>