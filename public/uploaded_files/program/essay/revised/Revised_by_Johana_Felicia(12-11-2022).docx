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BC36" w14:textId="29D210AD" w:rsidR="00274D0F" w:rsidRPr="00274D0F" w:rsidRDefault="00DB5A12" w:rsidP="00274D0F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DB5A1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Think about an academic subject that inspires you. Describe how you have furthered this interest inside and/or outside of the classroom</w:t>
      </w:r>
      <w:r w:rsidR="009277FE" w:rsidRPr="009277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.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</w:t>
      </w:r>
      <w:r w:rsidR="001C73E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3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50</w:t>
      </w:r>
      <w:r w:rsidR="001C73E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words)</w:t>
      </w:r>
    </w:p>
    <w:p w14:paraId="2A7E6146" w14:textId="77777777" w:rsidR="00274D0F" w:rsidRPr="00274D0F" w:rsidRDefault="00274D0F" w:rsidP="00274D0F">
      <w:pPr>
        <w:rPr>
          <w:rFonts w:ascii="Times New Roman" w:eastAsia="Times New Roman" w:hAnsi="Times New Roman" w:cs="Times New Roman"/>
        </w:rPr>
      </w:pPr>
    </w:p>
    <w:p w14:paraId="0993E114" w14:textId="00CB6BDE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I've never liked learning languages. Although I speak three languages—English, Indonesian, and Mandarin—I have always had trouble remembering </w:t>
      </w:r>
      <w:del w:id="0" w:author="Johana Felicia" w:date="2022-11-11T18:19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the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words or crafting lovely sentences. </w:t>
      </w:r>
      <w:del w:id="1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But </w:delText>
        </w:r>
      </w:del>
      <w:ins w:id="2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However,</w:t>
        </w:r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with computer languages, this isn't the case. </w:t>
      </w:r>
      <w:del w:id="3" w:author="Chiara Situmorang" w:date="2022-11-12T07:26:00Z">
        <w:r w:rsidRPr="00DB5A12" w:rsidDel="009E2CA9">
          <w:rPr>
            <w:rFonts w:ascii="Calibri" w:eastAsia="Times New Roman" w:hAnsi="Calibri" w:cs="Calibri"/>
            <w:color w:val="000000"/>
            <w:sz w:val="22"/>
            <w:szCs w:val="22"/>
          </w:rPr>
          <w:delText>I have always felt a personal connection with computers. We</w:delText>
        </w:r>
      </w:del>
      <w:ins w:id="4" w:author="Chiara Situmorang" w:date="2022-11-12T07:26:00Z">
        <w:r w:rsidR="009E2CA9">
          <w:rPr>
            <w:rFonts w:ascii="Calibri" w:eastAsia="Times New Roman" w:hAnsi="Calibri" w:cs="Calibri"/>
            <w:color w:val="000000"/>
            <w:sz w:val="22"/>
            <w:szCs w:val="22"/>
          </w:rPr>
          <w:t>Me and computers, we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seem to have a similar predilection for straightforward, </w:t>
      </w:r>
      <w:ins w:id="5" w:author="Johana Felicia" w:date="2022-11-11T18:20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methodical</w:t>
        </w:r>
      </w:ins>
      <w:ins w:id="6" w:author="Chiara Situmorang" w:date="2022-11-12T07:26:00Z">
        <w:r w:rsidR="009E2CA9">
          <w:rPr>
            <w:rFonts w:ascii="Calibri" w:eastAsia="Times New Roman" w:hAnsi="Calibri" w:cs="Calibri"/>
            <w:color w:val="000000"/>
            <w:sz w:val="22"/>
            <w:szCs w:val="22"/>
          </w:rPr>
          <w:t>,</w:t>
        </w:r>
      </w:ins>
      <w:ins w:id="7" w:author="Johana Felicia" w:date="2022-11-11T18:20:00Z">
        <w:del w:id="8" w:author="Chiara Situmorang" w:date="2022-11-12T07:26:00Z">
          <w:r w:rsidR="008212ED" w:rsidDel="009E2CA9">
            <w:rPr>
              <w:rFonts w:ascii="Calibri" w:eastAsia="Times New Roman" w:hAnsi="Calibri" w:cs="Calibri"/>
              <w:color w:val="000000"/>
              <w:sz w:val="22"/>
              <w:szCs w:val="22"/>
            </w:rPr>
            <w:delText>ly-conveyed</w:delText>
          </w:r>
        </w:del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literal language</w:t>
      </w:r>
      <w:del w:id="9" w:author="Johana Felicia" w:date="2022-11-11T18:20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that is conveyed methodically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As a result, I thoroughly enjoyed learning computer languages and sometimes </w:t>
      </w:r>
      <w:del w:id="10" w:author="Johana Felicia" w:date="2022-11-11T18:20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even </w:delText>
        </w:r>
      </w:del>
      <w:del w:id="11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preferring</w:delText>
        </w:r>
      </w:del>
      <w:ins w:id="12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preferred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them </w:t>
      </w:r>
      <w:del w:id="13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rather than</w:delText>
        </w:r>
      </w:del>
      <w:ins w:id="14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over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speaking with people.</w:t>
      </w:r>
    </w:p>
    <w:p w14:paraId="092E8360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5872BBD0" w14:textId="271F8043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 still remember the first time my class was tasked to code </w:t>
      </w:r>
      <w:del w:id="15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a</w:delText>
        </w:r>
      </w:del>
      <w:ins w:id="16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an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HTML website. The significant quantity of work felt overwhelming to the entire class, but I managed to find joy in it. I thought of programming as a way to converse with computers. I felt as though I was speaking to them every time I ran a line of code since they </w:t>
      </w:r>
      <w:del w:id="17" w:author="Johana Felicia" w:date="2022-11-11T18:0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would always answer with an error that invited me to fix</w:delText>
        </w:r>
      </w:del>
      <w:ins w:id="18" w:author="Johana Felicia" w:date="2022-11-11T18:03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always answered with an error that invited me to fix it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. I also saw it as a game</w:t>
      </w:r>
      <w:ins w:id="19" w:author="Chiara Situmorang" w:date="2022-11-12T07:27:00Z">
        <w:r w:rsidR="009E2CA9">
          <w:rPr>
            <w:rFonts w:ascii="Calibri" w:eastAsia="Times New Roman" w:hAnsi="Calibri" w:cs="Calibri"/>
            <w:color w:val="000000"/>
            <w:sz w:val="22"/>
            <w:szCs w:val="22"/>
          </w:rPr>
          <w:t>: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20" w:author="Johana Felicia" w:date="2022-11-11T18:04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where the goal was to produce</w:delText>
        </w:r>
      </w:del>
      <w:ins w:id="21" w:author="Johana Felicia" w:date="2022-11-11T18:18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to produce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a usable product while figuring out the mysteries behind the line of code's faults. It was also then that I realised the limitless potential of computers. </w:t>
      </w:r>
      <w:commentRangeStart w:id="22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>As someone who enjoys talking to computers, I felt a sense of responsibility to nurture those computers into something capable of changing the world for the better.</w:t>
      </w:r>
      <w:commentRangeEnd w:id="22"/>
      <w:r w:rsidR="000D1A52">
        <w:rPr>
          <w:rStyle w:val="CommentReference"/>
        </w:rPr>
        <w:commentReference w:id="22"/>
      </w:r>
    </w:p>
    <w:p w14:paraId="449BEE68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42853C70" w14:textId="25CD7A11" w:rsidR="008212ED" w:rsidRDefault="00DB5A12" w:rsidP="00DB5A12">
      <w:pPr>
        <w:jc w:val="both"/>
        <w:rPr>
          <w:ins w:id="23" w:author="Johana Felicia" w:date="2022-11-11T18:13:00Z"/>
          <w:rFonts w:ascii="Calibri" w:eastAsia="Times New Roman" w:hAnsi="Calibri" w:cs="Calibri"/>
          <w:color w:val="000000"/>
          <w:sz w:val="22"/>
          <w:szCs w:val="22"/>
        </w:rPr>
      </w:pPr>
      <w:commentRangeStart w:id="24"/>
      <w:del w:id="25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Later on</w:delText>
        </w:r>
      </w:del>
      <w:ins w:id="26" w:author="Johana Felicia" w:date="2022-11-11T18:10:00Z">
        <w:del w:id="27" w:author="Chiara Situmorang" w:date="2022-11-12T07:27:00Z">
          <w:r w:rsidR="000D1A52" w:rsidDel="009E2CA9">
            <w:rPr>
              <w:rFonts w:ascii="Calibri" w:eastAsia="Times New Roman" w:hAnsi="Calibri" w:cs="Calibri"/>
              <w:color w:val="000000"/>
              <w:sz w:val="22"/>
              <w:szCs w:val="22"/>
            </w:rPr>
            <w:delText>Consequently</w:delText>
          </w:r>
        </w:del>
      </w:ins>
      <w:del w:id="28" w:author="Chiara Situmorang" w:date="2022-11-12T07:27:00Z">
        <w:r w:rsidRPr="00DB5A12" w:rsidDel="009E2CA9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, I decided to learn more about computer languages.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 started studying </w:t>
      </w:r>
      <w:del w:id="29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css </w:delText>
        </w:r>
      </w:del>
      <w:ins w:id="30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CSS</w:t>
        </w:r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del w:id="31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javascript</w:delText>
        </w:r>
      </w:del>
      <w:ins w:id="32" w:author="Johana Felicia" w:date="2022-11-11T18:10:00Z"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>JavaScript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to supplement my basic knowledge </w:t>
      </w:r>
      <w:del w:id="33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on</w:delText>
        </w:r>
      </w:del>
      <w:ins w:id="34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of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35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html</w:delText>
        </w:r>
      </w:del>
      <w:ins w:id="36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HTML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while developing some websites along the way. </w:t>
      </w:r>
      <w:del w:id="37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Css</w:delText>
        </w:r>
      </w:del>
      <w:ins w:id="38" w:author="Johana Felicia" w:date="2022-11-11T18:10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CSS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allows </w:t>
      </w:r>
      <w:del w:id="39" w:author="Johana Felicia" w:date="2022-11-11T18:10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for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a more attractive, fluid, and interactive web</w:t>
      </w:r>
      <w:ins w:id="40" w:author="Johana Felicia" w:date="2022-11-11T18:11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.</w:t>
        </w:r>
      </w:ins>
      <w:del w:id="41" w:author="Johana Felicia" w:date="2022-11-11T18:11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,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ins w:id="42" w:author="Johana Felicia" w:date="2022-11-11T18:11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Mean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while</w:t>
      </w:r>
      <w:ins w:id="43" w:author="Johana Felicia" w:date="2022-11-11T18:11:00Z">
        <w:r w:rsidR="000D1A52">
          <w:rPr>
            <w:rFonts w:ascii="Calibri" w:eastAsia="Times New Roman" w:hAnsi="Calibri" w:cs="Calibri"/>
            <w:color w:val="000000"/>
            <w:sz w:val="22"/>
            <w:szCs w:val="22"/>
          </w:rPr>
          <w:t>,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44" w:author="Johana Felicia" w:date="2022-11-11T18:11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>Javascript</w:delText>
        </w:r>
      </w:del>
      <w:ins w:id="45" w:author="Johana Felicia" w:date="2022-11-11T18:11:00Z">
        <w:r w:rsidR="000D1A52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>JavaScript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unlocked my capabilities to code sophisticated interactions between website elements. Moving on, I started to learn about databases alongside the basics of SQL </w:t>
      </w:r>
      <w:del w:id="46" w:author="Johana Felicia" w:date="2022-11-11T18:12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language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to manage and manipulate data</w:t>
      </w:r>
      <w:del w:id="47" w:author="Johana Felicia" w:date="2022-11-11T18:13:00Z">
        <w:r w:rsidRPr="00DB5A12" w:rsidDel="000D1A52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there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</w:t>
      </w:r>
      <w:commentRangeEnd w:id="24"/>
      <w:r w:rsidR="006C05BC">
        <w:rPr>
          <w:rStyle w:val="CommentReference"/>
        </w:rPr>
        <w:commentReference w:id="24"/>
      </w:r>
    </w:p>
    <w:p w14:paraId="23805A09" w14:textId="77777777" w:rsidR="008212ED" w:rsidRDefault="008212ED" w:rsidP="00DB5A12">
      <w:pPr>
        <w:jc w:val="both"/>
        <w:rPr>
          <w:ins w:id="48" w:author="Johana Felicia" w:date="2022-11-11T18:13:00Z"/>
          <w:rFonts w:ascii="Calibri" w:eastAsia="Times New Roman" w:hAnsi="Calibri" w:cs="Calibri"/>
          <w:color w:val="000000"/>
          <w:sz w:val="22"/>
          <w:szCs w:val="22"/>
        </w:rPr>
      </w:pPr>
    </w:p>
    <w:p w14:paraId="03CD89FA" w14:textId="06F4FEB6" w:rsidR="002256B3" w:rsidRDefault="00DB5A12" w:rsidP="00274D0F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I </w:t>
      </w:r>
      <w:ins w:id="49" w:author="Johana Felicia" w:date="2022-11-11T18:13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then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>implemented my studies to help make a small database for my parent’s architectural firm</w:t>
      </w:r>
      <w:ins w:id="50" w:author="Johana Felicia" w:date="2022-11-11T18:13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—</w:t>
        </w:r>
      </w:ins>
      <w:del w:id="51" w:author="Johana Felicia" w:date="2022-11-11T18:13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,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making it easier for data </w:t>
      </w:r>
      <w:del w:id="52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to be retrieved</w:delText>
        </w:r>
      </w:del>
      <w:ins w:id="53" w:author="Johana Felicia" w:date="2022-11-11T18:14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retrieval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through queries. Lastly, I got interested in learning </w:t>
      </w:r>
      <w:ins w:id="54" w:author="Johana Felicia" w:date="2022-11-11T18:14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P</w:t>
        </w:r>
      </w:ins>
      <w:del w:id="55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p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ython</w:t>
      </w:r>
      <w:del w:id="56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, a more generic programming language</w:delText>
        </w:r>
      </w:del>
      <w:ins w:id="57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. Hence, </w:t>
        </w:r>
      </w:ins>
      <w:ins w:id="58" w:author="Johana Felicia" w:date="2022-11-11T18:15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I </w:t>
        </w:r>
      </w:ins>
      <w:del w:id="59" w:author="Johana Felicia" w:date="2022-11-11T18:14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. I</w:delText>
        </w:r>
      </w:del>
      <w:del w:id="60" w:author="Johana Felicia" w:date="2022-11-11T18:15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took online courses </w:t>
      </w:r>
      <w:del w:id="61" w:author="Johana Felicia" w:date="2022-11-11T18:15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on this language</w:delText>
        </w:r>
      </w:del>
      <w:ins w:id="62" w:author="Johana Felicia" w:date="2022-11-11T18:15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and </w:t>
        </w:r>
      </w:ins>
      <w:del w:id="63" w:author="Johana Felicia" w:date="2022-11-11T18:15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 and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attended a workshop to understand </w:t>
      </w:r>
      <w:del w:id="64" w:author="Johana Felicia" w:date="2022-11-11T18:16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the </w:delText>
        </w:r>
      </w:del>
      <w:ins w:id="65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its</w:t>
        </w:r>
        <w:r w:rsidR="008212ED" w:rsidRPr="00DB5A12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fundamentals. </w:t>
      </w:r>
      <w:del w:id="66" w:author="Johana Felicia" w:date="2022-11-11T18:16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These languages grew on me the more I learnt about them</w:delText>
        </w:r>
      </w:del>
      <w:ins w:id="67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The more I learnt them</w:t>
        </w:r>
      </w:ins>
      <w:ins w:id="68" w:author="Johana Felicia" w:date="2022-11-11T18:17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,</w:t>
        </w:r>
      </w:ins>
      <w:ins w:id="69" w:author="Johana Felicia" w:date="2022-11-11T18:16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 xml:space="preserve"> the more they grew on me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. I intend to continue learning computer </w:t>
      </w:r>
      <w:del w:id="70" w:author="Johana Felicia" w:date="2022-11-11T18:17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>language</w:delText>
        </w:r>
      </w:del>
      <w:ins w:id="71" w:author="Johana Felicia" w:date="2022-11-11T18:17:00Z">
        <w:r w:rsidR="008212ED">
          <w:rPr>
            <w:rFonts w:ascii="Calibri" w:eastAsia="Times New Roman" w:hAnsi="Calibri" w:cs="Calibri"/>
            <w:color w:val="000000"/>
            <w:sz w:val="22"/>
            <w:szCs w:val="22"/>
          </w:rPr>
          <w:t>languages</w:t>
        </w:r>
      </w:ins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del w:id="72" w:author="Johana Felicia" w:date="2022-11-11T18:17:00Z">
        <w:r w:rsidRPr="00DB5A12" w:rsidDel="008212ED">
          <w:rPr>
            <w:rFonts w:ascii="Calibri" w:eastAsia="Times New Roman" w:hAnsi="Calibri" w:cs="Calibri"/>
            <w:color w:val="000000"/>
            <w:sz w:val="22"/>
            <w:szCs w:val="22"/>
          </w:rPr>
          <w:delText xml:space="preserve">in order </w:delText>
        </w:r>
      </w:del>
      <w:r w:rsidRPr="00DB5A12">
        <w:rPr>
          <w:rFonts w:ascii="Calibri" w:eastAsia="Times New Roman" w:hAnsi="Calibri" w:cs="Calibri"/>
          <w:color w:val="000000"/>
          <w:sz w:val="22"/>
          <w:szCs w:val="22"/>
        </w:rPr>
        <w:t>to create something that will significantly benefit society.</w:t>
      </w:r>
    </w:p>
    <w:p w14:paraId="7FDC3B52" w14:textId="3EDCA343" w:rsidR="008212ED" w:rsidRDefault="008212ED" w:rsidP="00274D0F">
      <w:pPr>
        <w:jc w:val="both"/>
        <w:rPr>
          <w:rFonts w:ascii="Times New Roman" w:eastAsia="Times New Roman" w:hAnsi="Times New Roman" w:cs="Times New Roman"/>
        </w:rPr>
      </w:pPr>
    </w:p>
    <w:p w14:paraId="31701F87" w14:textId="189F6FD3" w:rsidR="008212ED" w:rsidRDefault="008212ED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Hi Samuel,</w:t>
      </w:r>
    </w:p>
    <w:p w14:paraId="3791B64A" w14:textId="6C0AF70B" w:rsidR="008212ED" w:rsidRDefault="008212ED" w:rsidP="00274D0F">
      <w:pPr>
        <w:jc w:val="both"/>
        <w:rPr>
          <w:rFonts w:eastAsia="Times New Roman" w:cstheme="minorHAnsi"/>
          <w:sz w:val="22"/>
          <w:szCs w:val="22"/>
        </w:rPr>
      </w:pPr>
    </w:p>
    <w:p w14:paraId="7BB449BE" w14:textId="54D00EF9" w:rsidR="008212ED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 think it’s great to see that you are passionate about this subject and especially about computer languages. </w:t>
      </w:r>
    </w:p>
    <w:p w14:paraId="4142F2B3" w14:textId="4065A314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162E1F3E" w14:textId="61236A86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However, I think something that’s missing from your essay is a more elaborated explanation of why and how the subject inspires you. You mentioned a lot about wanting to use your knowledge in creating a better world. So, how would you do so and why? How did the subject inspire you to do so?</w:t>
      </w:r>
    </w:p>
    <w:p w14:paraId="26BA8580" w14:textId="5CA04BC7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0C87E7B0" w14:textId="50FDDC0B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I’ve also cut down some words above, which hopefully would help you with your word count. </w:t>
      </w:r>
    </w:p>
    <w:p w14:paraId="35EF7E91" w14:textId="3FD76215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44DA9E90" w14:textId="1C88B32C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All the best!</w:t>
      </w:r>
    </w:p>
    <w:p w14:paraId="434E5A1A" w14:textId="2FE37D59" w:rsidR="00CA69EA" w:rsidRDefault="00CA69EA" w:rsidP="00274D0F">
      <w:pPr>
        <w:jc w:val="both"/>
        <w:rPr>
          <w:rFonts w:eastAsia="Times New Roman" w:cstheme="minorHAnsi"/>
          <w:sz w:val="22"/>
          <w:szCs w:val="22"/>
        </w:rPr>
      </w:pPr>
    </w:p>
    <w:p w14:paraId="454C9A5F" w14:textId="7F7820C8" w:rsidR="00CA69EA" w:rsidRPr="008212ED" w:rsidRDefault="00CA69EA" w:rsidP="00274D0F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Johana </w:t>
      </w:r>
    </w:p>
    <w:sectPr w:rsidR="00CA69EA" w:rsidRPr="00821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Johana Felicia" w:date="2022-11-11T18:08:00Z" w:initials="JF">
    <w:p w14:paraId="2CB25CD8" w14:textId="77777777" w:rsidR="000D1A52" w:rsidRDefault="000D1A52" w:rsidP="00920D61">
      <w:r>
        <w:rPr>
          <w:rStyle w:val="CommentReference"/>
        </w:rPr>
        <w:annotationRef/>
      </w:r>
      <w:r>
        <w:rPr>
          <w:sz w:val="20"/>
          <w:szCs w:val="20"/>
        </w:rPr>
        <w:t>Why do you feel this way, and how do you plan to do so?</w:t>
      </w:r>
    </w:p>
    <w:p w14:paraId="51A09998" w14:textId="77777777" w:rsidR="000D1A52" w:rsidRDefault="000D1A52" w:rsidP="00920D61"/>
    <w:p w14:paraId="2E5E5EBA" w14:textId="77777777" w:rsidR="000D1A52" w:rsidRDefault="000D1A52" w:rsidP="00920D61">
      <w:r>
        <w:rPr>
          <w:sz w:val="20"/>
          <w:szCs w:val="20"/>
        </w:rPr>
        <w:t xml:space="preserve">I think this can tie into how this subject area inspires you. </w:t>
      </w:r>
    </w:p>
  </w:comment>
  <w:comment w:id="24" w:author="Chiara Situmorang" w:date="2022-11-12T07:30:00Z" w:initials="CS">
    <w:p w14:paraId="047AC74D" w14:textId="77777777" w:rsidR="006C05BC" w:rsidRDefault="006C05BC" w:rsidP="0059504B">
      <w:r>
        <w:rPr>
          <w:rStyle w:val="CommentReference"/>
        </w:rPr>
        <w:annotationRef/>
      </w:r>
      <w:r>
        <w:rPr>
          <w:sz w:val="20"/>
          <w:szCs w:val="20"/>
        </w:rPr>
        <w:t>I think you can shorten this to make more room for your future goals.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5E5EBA" w15:done="0"/>
  <w15:commentEx w15:paraId="047AC7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0E13" w16cex:dateUtc="2022-11-11T11:08:00Z"/>
  <w16cex:commentExtensible w16cex:durableId="2719C9FE" w16cex:dateUtc="2022-11-12T0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5E5EBA" w16cid:durableId="27190E13"/>
  <w16cid:commentId w16cid:paraId="047AC74D" w16cid:durableId="2719C9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F"/>
    <w:rsid w:val="000D1A52"/>
    <w:rsid w:val="00185506"/>
    <w:rsid w:val="001C73EB"/>
    <w:rsid w:val="002256B3"/>
    <w:rsid w:val="00274D0F"/>
    <w:rsid w:val="00613E38"/>
    <w:rsid w:val="0062459E"/>
    <w:rsid w:val="006C05BC"/>
    <w:rsid w:val="008212ED"/>
    <w:rsid w:val="009277FE"/>
    <w:rsid w:val="009E2CA9"/>
    <w:rsid w:val="00CA69EA"/>
    <w:rsid w:val="00DB5A12"/>
    <w:rsid w:val="00F3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9CB2E"/>
  <w15:chartTrackingRefBased/>
  <w15:docId w15:val="{306C9EE8-F014-C541-8651-EAB9A5E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A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B5A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Revision">
    <w:name w:val="Revision"/>
    <w:hidden/>
    <w:uiPriority w:val="99"/>
    <w:semiHidden/>
    <w:rsid w:val="000D1A52"/>
  </w:style>
  <w:style w:type="character" w:styleId="CommentReference">
    <w:name w:val="annotation reference"/>
    <w:basedOn w:val="DefaultParagraphFont"/>
    <w:uiPriority w:val="99"/>
    <w:semiHidden/>
    <w:unhideWhenUsed/>
    <w:rsid w:val="000D1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A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A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7</cp:revision>
  <dcterms:created xsi:type="dcterms:W3CDTF">2022-11-06T07:05:00Z</dcterms:created>
  <dcterms:modified xsi:type="dcterms:W3CDTF">2022-11-12T00:30:00Z</dcterms:modified>
</cp:coreProperties>
</file>