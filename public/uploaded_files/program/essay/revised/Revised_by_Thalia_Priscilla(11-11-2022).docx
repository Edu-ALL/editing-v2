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F8DE" w14:textId="77777777" w:rsidR="004B5FEC" w:rsidRPr="004B5FEC" w:rsidRDefault="004B5FEC" w:rsidP="004B5FEC">
      <w:pPr>
        <w:shd w:val="clear" w:color="auto" w:fill="FFFFFF"/>
        <w:rPr>
          <w:rFonts w:ascii="Times New Roman" w:eastAsia="Times New Roman" w:hAnsi="Times New Roman" w:cs="Times New Roman"/>
        </w:rPr>
      </w:pPr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 xml:space="preserve">Our families and communities often define us and our individual worlds. Community might refer to your cultural group, extended family, religious group, </w:t>
      </w:r>
      <w:proofErr w:type="spellStart"/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>neighborhood</w:t>
      </w:r>
      <w:proofErr w:type="spellEnd"/>
      <w:r w:rsidRPr="004B5FEC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</w:rPr>
        <w:t xml:space="preserve"> or school, sports team or club, co-workers, etc. Describe the world you come from and how you, as a product of it, might add to the diversity of the University of Washington.</w:t>
      </w:r>
      <w:r w:rsidRPr="004B5FEC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</w:rPr>
        <w:t>* ( max 300)</w:t>
      </w:r>
    </w:p>
    <w:p w14:paraId="221B92C4" w14:textId="77777777" w:rsidR="004B5FEC" w:rsidRDefault="004B5FEC" w:rsidP="004B5FEC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DFC5967" w14:textId="29B6926C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Growing up, I’ve always loved solving math riddles and equations. I appreciated the fact that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arithmetics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had non-abstract, defined solutions. So when my friend invited me to a competitive programming club</w:t>
      </w:r>
      <w:del w:id="0" w:author="Thalia Priscilla" w:date="2022-11-11T19:45:00Z">
        <w:r w:rsidRPr="004B5FEC" w:rsidDel="00115DD4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called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>, I was instantly interested</w:t>
      </w:r>
      <w:ins w:id="1" w:author="Thalia Priscilla" w:date="2022-11-11T19:50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2" w:author="Thalia Priscilla" w:date="2022-11-11T19:50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as it’ll</w:delText>
        </w:r>
      </w:del>
      <w:ins w:id="3" w:author="Thalia Priscilla" w:date="2022-11-11T19:50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I believe it would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allow me to pursue my passion for problem-solving through a computer science perspective. </w:t>
      </w:r>
      <w:commentRangeStart w:id="4"/>
      <w:r w:rsidRPr="004B5FEC">
        <w:rPr>
          <w:rFonts w:ascii="Arial" w:eastAsia="Times New Roman" w:hAnsi="Arial" w:cs="Arial"/>
          <w:color w:val="000000"/>
          <w:sz w:val="22"/>
          <w:szCs w:val="22"/>
        </w:rPr>
        <w:t>Though initially overwhelm</w:t>
      </w:r>
      <w:ins w:id="5" w:author="Chiara Situmorang" w:date="2022-11-11T20:57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ing</w:t>
        </w:r>
      </w:ins>
      <w:del w:id="6" w:author="Chiara Situmorang" w:date="2022-11-11T20:57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>ed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, with the help of the head coach</w:t>
      </w:r>
      <w:ins w:id="7" w:author="Chiara Situmorang" w:date="2022-11-11T20:57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ins w:id="8" w:author="Thalia Priscilla" w:date="2022-11-11T19:51:00Z">
        <w:del w:id="9" w:author="Chiara Situmorang" w:date="2022-11-11T20:57:00Z">
          <w:r w:rsidR="00186CC7" w:rsidDel="00EC0DBE">
            <w:rPr>
              <w:rFonts w:ascii="Arial" w:eastAsia="Times New Roman" w:hAnsi="Arial" w:cs="Arial"/>
              <w:color w:val="000000"/>
              <w:sz w:val="22"/>
              <w:szCs w:val="22"/>
            </w:rPr>
            <w:delText>,</w:delText>
          </w:r>
        </w:del>
      </w:ins>
      <w:del w:id="10" w:author="Chiara Situmorang" w:date="2022-11-11T20:57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Mr. Arnold</w:delText>
        </w:r>
      </w:del>
      <w:ins w:id="11" w:author="Thalia Priscilla" w:date="2022-11-11T19:51:00Z">
        <w:del w:id="12" w:author="Chiara Situmorang" w:date="2022-11-11T20:57:00Z">
          <w:r w:rsidR="00186CC7" w:rsidDel="00EC0DBE">
            <w:rPr>
              <w:rFonts w:ascii="Arial" w:eastAsia="Times New Roman" w:hAnsi="Arial" w:cs="Arial"/>
              <w:color w:val="000000"/>
              <w:sz w:val="22"/>
              <w:szCs w:val="22"/>
            </w:rPr>
            <w:delText>,</w:delText>
          </w:r>
        </w:del>
      </w:ins>
      <w:del w:id="13" w:author="Chiara Situmorang" w:date="2022-11-11T20:57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and other welcoming members, the alien environment slowly turned to a place of comfort</w:t>
      </w:r>
      <w:ins w:id="14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del w:id="15" w:author="Thalia Priscilla" w:date="2022-11-11T19:51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16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A</w:t>
        </w:r>
      </w:ins>
      <w:del w:id="17" w:author="Thalia Priscilla" w:date="2022-11-11T19:51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a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nxiety turned </w:t>
      </w:r>
      <w:ins w:id="18" w:author="Thalia Priscilla" w:date="2022-11-11T19:51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>to excitement</w:t>
      </w:r>
      <w:ins w:id="19" w:author="Thalia Priscilla" w:date="2022-11-11T19:51:00Z">
        <w:del w:id="20" w:author="Chiara Situmorang" w:date="2022-11-11T20:57:00Z">
          <w:r w:rsidR="00186CC7" w:rsidDel="00EC0DBE">
            <w:rPr>
              <w:rFonts w:ascii="Arial" w:eastAsia="Times New Roman" w:hAnsi="Arial" w:cs="Arial"/>
              <w:color w:val="000000"/>
              <w:sz w:val="22"/>
              <w:szCs w:val="22"/>
            </w:rPr>
            <w:delText xml:space="preserve"> of</w:delText>
          </w:r>
        </w:del>
      </w:ins>
      <w:ins w:id="21" w:author="Chiara Situmorang" w:date="2022-11-11T20:57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wondering what new challenges I'd face, and strangers turned into friends </w:t>
      </w:r>
      <w:del w:id="22" w:author="Thalia Priscilla" w:date="2022-11-11T19:52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companions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that made my experience </w:t>
      </w:r>
      <w:del w:id="23" w:author="Thalia Priscilla" w:date="2022-11-11T19:52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there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fun and memorable. </w:t>
      </w:r>
      <w:commentRangeEnd w:id="4"/>
      <w:r w:rsidR="00EC0DBE">
        <w:rPr>
          <w:rStyle w:val="CommentReference"/>
        </w:rPr>
        <w:commentReference w:id="4"/>
      </w:r>
    </w:p>
    <w:p w14:paraId="34FEAEE4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29883EF1" w14:textId="23503007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del w:id="24" w:author="Chiara Situmorang" w:date="2022-11-11T21:01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Throughout my journey in Kokocoder, I’ve encountered many people and been taught many lessons.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One of the biggest lessons I learned came </w:t>
      </w:r>
      <w:ins w:id="25" w:author="Chiara Situmorang" w:date="2022-11-11T21:01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 xml:space="preserve">at </w:t>
        </w:r>
        <w:proofErr w:type="spellStart"/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Kokocoder</w:t>
        </w:r>
        <w:proofErr w:type="spellEnd"/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from </w:t>
      </w:r>
      <w:del w:id="26" w:author="Chiara Situmorang" w:date="2022-11-11T21:01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Mr. Vale,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a senior member of the club. Whenever I felt puzzled by one of the coding problems</w:t>
      </w:r>
      <w:ins w:id="27" w:author="Chiara Situmorang" w:date="2022-11-11T20:58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, h</w:t>
        </w:r>
      </w:ins>
      <w:del w:id="28" w:author="Chiara Situmorang" w:date="2022-11-11T20:58:00Z">
        <w:r w:rsidRPr="004B5FEC" w:rsidDel="00EC0DBE">
          <w:rPr>
            <w:rFonts w:ascii="Arial" w:eastAsia="Times New Roman" w:hAnsi="Arial" w:cs="Arial"/>
            <w:color w:val="000000"/>
            <w:sz w:val="22"/>
            <w:szCs w:val="22"/>
          </w:rPr>
          <w:delText>. H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e’d always tell me</w:t>
      </w:r>
      <w:ins w:id="29" w:author="Chiara Situmorang" w:date="2022-11-11T20:58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“Start with the most ridiculous solution and see if it works, you can always simplify it later.</w:t>
      </w:r>
      <w:ins w:id="30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”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He’d write programs intentionally exceeding the memory limit so that I can understand them first and then optimize them to shorter, more complex algorithms</w:t>
      </w:r>
      <w:ins w:id="31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while guiding me through each step. </w:t>
      </w:r>
      <w:commentRangeStart w:id="32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As a result, the concepts were clearer to me. </w:t>
      </w:r>
      <w:commentRangeEnd w:id="32"/>
      <w:r w:rsidR="00EC0DBE">
        <w:rPr>
          <w:rStyle w:val="CommentReference"/>
        </w:rPr>
        <w:commentReference w:id="32"/>
      </w:r>
      <w:commentRangeStart w:id="33"/>
      <w:r w:rsidRPr="004B5FEC">
        <w:rPr>
          <w:rFonts w:ascii="Arial" w:eastAsia="Times New Roman" w:hAnsi="Arial" w:cs="Arial"/>
          <w:color w:val="000000"/>
          <w:sz w:val="22"/>
          <w:szCs w:val="22"/>
        </w:rPr>
        <w:t>I was also able to apply this philosophy in other activities like cooking</w:t>
      </w:r>
      <w:ins w:id="34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5" w:author="Thalia Priscilla" w:date="2022-11-11T19:53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and 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>managing events</w:t>
      </w:r>
      <w:ins w:id="36" w:author="Thalia Priscilla" w:date="2022-11-11T19:53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and even video games. </w:t>
      </w:r>
      <w:commentRangeEnd w:id="33"/>
      <w:r w:rsidR="00EC0DBE">
        <w:rPr>
          <w:rStyle w:val="CommentReference"/>
        </w:rPr>
        <w:commentReference w:id="33"/>
      </w:r>
    </w:p>
    <w:p w14:paraId="6AE35C6B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2F5D6FE8" w14:textId="08DFA9FB" w:rsidR="004B5FEC" w:rsidRPr="004B5FEC" w:rsidRDefault="004B5FEC" w:rsidP="004B5FEC">
      <w:pPr>
        <w:ind w:firstLine="720"/>
        <w:rPr>
          <w:rFonts w:ascii="Times New Roman" w:eastAsia="Times New Roman" w:hAnsi="Times New Roman" w:cs="Times New Roman"/>
        </w:rPr>
      </w:pP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The community at </w:t>
      </w:r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Kokocoder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represent</w:t>
      </w:r>
      <w:ins w:id="37" w:author="Thalia Priscilla" w:date="2022-11-11T19:54:00Z">
        <w:r w:rsidR="00186CC7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del w:id="38" w:author="Thalia Priscilla" w:date="2022-11-11T19:54:00Z">
        <w:r w:rsidRPr="004B5FEC" w:rsidDel="00186CC7">
          <w:rPr>
            <w:rFonts w:ascii="Arial" w:eastAsia="Times New Roman" w:hAnsi="Arial" w:cs="Arial"/>
            <w:color w:val="000000"/>
            <w:sz w:val="22"/>
            <w:szCs w:val="22"/>
          </w:rPr>
          <w:delText>ed</w:delText>
        </w:r>
      </w:del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 special place</w:t>
      </w:r>
      <w:ins w:id="39" w:author="Chiara Situmorang" w:date="2022-11-11T20:59:00Z">
        <w:r w:rsidR="00EC0DBE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where I first loved programming. It taught me that there was no wrong way of pursuing knowledge, even if it meant using the most random and unconventional methods. </w:t>
      </w:r>
      <w:commentRangeStart w:id="40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At </w:t>
      </w:r>
      <w:commentRangeStart w:id="41"/>
      <w:del w:id="42" w:author="Thalia Priscilla" w:date="2022-11-10T15:50:00Z">
        <w:r w:rsidRPr="004B5FEC" w:rsidDel="00346B24">
          <w:rPr>
            <w:rFonts w:ascii="Arial" w:eastAsia="Times New Roman" w:hAnsi="Arial" w:cs="Arial"/>
            <w:color w:val="000000"/>
            <w:sz w:val="22"/>
            <w:szCs w:val="22"/>
          </w:rPr>
          <w:delText>Udub</w:delText>
        </w:r>
        <w:commentRangeEnd w:id="41"/>
        <w:r w:rsidR="00346B24" w:rsidDel="00346B24">
          <w:rPr>
            <w:rStyle w:val="CommentReference"/>
          </w:rPr>
          <w:commentReference w:id="41"/>
        </w:r>
      </w:del>
      <w:ins w:id="43" w:author="Thalia Priscilla" w:date="2022-11-10T15:50:00Z">
        <w:r w:rsidR="00346B24">
          <w:rPr>
            <w:rFonts w:ascii="Arial" w:eastAsia="Times New Roman" w:hAnsi="Arial" w:cs="Arial"/>
            <w:color w:val="000000"/>
            <w:sz w:val="22"/>
            <w:szCs w:val="22"/>
          </w:rPr>
          <w:t>UW</w:t>
        </w:r>
      </w:ins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, I’m eager to help my peers enjoy programming as I did through </w:t>
      </w:r>
      <w:commentRangeStart w:id="44"/>
      <w:r w:rsidRPr="004B5FEC">
        <w:rPr>
          <w:rFonts w:ascii="Arial" w:eastAsia="Times New Roman" w:hAnsi="Arial" w:cs="Arial"/>
          <w:color w:val="000000"/>
          <w:sz w:val="22"/>
          <w:szCs w:val="22"/>
        </w:rPr>
        <w:t>hosting hackathons and programming competitions</w:t>
      </w:r>
      <w:commentRangeEnd w:id="44"/>
      <w:r w:rsidR="00EC0DBE">
        <w:rPr>
          <w:rStyle w:val="CommentReference"/>
        </w:rPr>
        <w:commentReference w:id="44"/>
      </w:r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. Moreover, I also want to use my programming experience and contribute to </w:t>
      </w:r>
      <w:del w:id="45" w:author="Thalia Priscilla" w:date="2022-11-10T15:50:00Z">
        <w:r w:rsidRPr="004B5FEC" w:rsidDel="00346B24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Udub's </w:delText>
        </w:r>
      </w:del>
      <w:ins w:id="46" w:author="Thalia Priscilla" w:date="2022-11-10T15:50:00Z">
        <w:r w:rsidR="00346B24">
          <w:rPr>
            <w:rFonts w:ascii="Arial" w:eastAsia="Times New Roman" w:hAnsi="Arial" w:cs="Arial"/>
            <w:color w:val="000000"/>
            <w:sz w:val="22"/>
            <w:szCs w:val="22"/>
          </w:rPr>
          <w:t>UW’s</w:t>
        </w:r>
        <w:r w:rsidR="00346B24" w:rsidRPr="004B5FEC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proofErr w:type="spellStart"/>
      <w:r w:rsidRPr="004B5FEC">
        <w:rPr>
          <w:rFonts w:ascii="Arial" w:eastAsia="Times New Roman" w:hAnsi="Arial" w:cs="Arial"/>
          <w:color w:val="000000"/>
          <w:sz w:val="22"/>
          <w:szCs w:val="22"/>
        </w:rPr>
        <w:t>CompProg</w:t>
      </w:r>
      <w:proofErr w:type="spellEnd"/>
      <w:r w:rsidRPr="004B5FEC">
        <w:rPr>
          <w:rFonts w:ascii="Arial" w:eastAsia="Times New Roman" w:hAnsi="Arial" w:cs="Arial"/>
          <w:color w:val="000000"/>
          <w:sz w:val="22"/>
          <w:szCs w:val="22"/>
        </w:rPr>
        <w:t xml:space="preserve"> and win competitive programming titles.  </w:t>
      </w:r>
      <w:commentRangeEnd w:id="40"/>
      <w:r w:rsidR="00EC0DBE">
        <w:rPr>
          <w:rStyle w:val="CommentReference"/>
        </w:rPr>
        <w:commentReference w:id="40"/>
      </w:r>
    </w:p>
    <w:p w14:paraId="2E9AD4A6" w14:textId="77777777" w:rsidR="004B5FEC" w:rsidRPr="004B5FEC" w:rsidRDefault="004B5FEC" w:rsidP="004B5FEC">
      <w:pPr>
        <w:rPr>
          <w:rFonts w:ascii="Times New Roman" w:eastAsia="Times New Roman" w:hAnsi="Times New Roman" w:cs="Times New Roman"/>
        </w:rPr>
      </w:pPr>
    </w:p>
    <w:p w14:paraId="397EB4CE" w14:textId="77777777" w:rsidR="003D6FD0" w:rsidRDefault="003D6FD0"/>
    <w:sectPr w:rsidR="003D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Chiara Situmorang" w:date="2022-11-11T20:59:00Z" w:initials="CS">
    <w:p w14:paraId="4492489F" w14:textId="77777777" w:rsidR="00EC0DBE" w:rsidRDefault="00EC0DBE" w:rsidP="00E223F3">
      <w:r>
        <w:rPr>
          <w:rStyle w:val="CommentReference"/>
        </w:rPr>
        <w:annotationRef/>
      </w:r>
      <w:r>
        <w:rPr>
          <w:sz w:val="20"/>
          <w:szCs w:val="20"/>
        </w:rPr>
        <w:t>What did you do/learn here?</w:t>
      </w:r>
    </w:p>
  </w:comment>
  <w:comment w:id="32" w:author="Chiara Situmorang" w:date="2022-11-11T21:04:00Z" w:initials="CS">
    <w:p w14:paraId="06E2D3F5" w14:textId="77777777" w:rsidR="00EC0DBE" w:rsidRDefault="00EC0DBE" w:rsidP="00F55E2C">
      <w:r>
        <w:rPr>
          <w:rStyle w:val="CommentReference"/>
        </w:rPr>
        <w:annotationRef/>
      </w:r>
      <w:r>
        <w:rPr>
          <w:sz w:val="20"/>
          <w:szCs w:val="20"/>
        </w:rPr>
        <w:t xml:space="preserve">Can you be more specific as to how this method of working helped you? </w:t>
      </w:r>
    </w:p>
    <w:p w14:paraId="46EA117B" w14:textId="77777777" w:rsidR="00EC0DBE" w:rsidRDefault="00EC0DBE" w:rsidP="00F55E2C"/>
    <w:p w14:paraId="4886F2C7" w14:textId="77777777" w:rsidR="00EC0DBE" w:rsidRDefault="00EC0DBE" w:rsidP="00F55E2C">
      <w:r>
        <w:rPr>
          <w:sz w:val="20"/>
          <w:szCs w:val="20"/>
        </w:rPr>
        <w:t>eg. it helped me understand the building blocks of code/algorithms, allowing me to break down the most important lines of code and work around them. (idk if this makes any technical sense. please don’t use it as it is haha)</w:t>
      </w:r>
    </w:p>
  </w:comment>
  <w:comment w:id="33" w:author="Chiara Situmorang" w:date="2022-11-11T20:58:00Z" w:initials="CS">
    <w:p w14:paraId="520E7B9E" w14:textId="44491573" w:rsidR="00EC0DBE" w:rsidRDefault="00EC0DBE" w:rsidP="000B705C">
      <w:r>
        <w:rPr>
          <w:rStyle w:val="CommentReference"/>
        </w:rPr>
        <w:annotationRef/>
      </w:r>
      <w:r>
        <w:rPr>
          <w:sz w:val="20"/>
          <w:szCs w:val="20"/>
        </w:rPr>
        <w:t>How? Give us one example</w:t>
      </w:r>
    </w:p>
  </w:comment>
  <w:comment w:id="41" w:author="Thalia Priscilla" w:date="2022-11-10T15:50:00Z" w:initials="TP">
    <w:p w14:paraId="0AB099E8" w14:textId="15E7D512" w:rsidR="00346B24" w:rsidRDefault="00346B24">
      <w:pPr>
        <w:pStyle w:val="CommentText"/>
      </w:pPr>
      <w:r>
        <w:rPr>
          <w:rStyle w:val="CommentReference"/>
        </w:rPr>
        <w:annotationRef/>
      </w:r>
      <w:r>
        <w:t>I think it’s better to refer to the school with its formal abbreviation.</w:t>
      </w:r>
    </w:p>
  </w:comment>
  <w:comment w:id="44" w:author="Chiara Situmorang" w:date="2022-11-11T21:01:00Z" w:initials="CS">
    <w:p w14:paraId="16CB4136" w14:textId="77777777" w:rsidR="00EC0DBE" w:rsidRDefault="00EC0DBE" w:rsidP="00611DCA">
      <w:r>
        <w:rPr>
          <w:rStyle w:val="CommentReference"/>
        </w:rPr>
        <w:annotationRef/>
      </w:r>
      <w:r>
        <w:rPr>
          <w:sz w:val="20"/>
          <w:szCs w:val="20"/>
        </w:rPr>
        <w:t>Maybe offer a detail to show how your hackathons would be unique to you?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eg. competitions focused on unique solutions to…</w:t>
      </w:r>
    </w:p>
  </w:comment>
  <w:comment w:id="40" w:author="Chiara Situmorang" w:date="2022-11-11T21:05:00Z" w:initials="CS">
    <w:p w14:paraId="4917863F" w14:textId="77777777" w:rsidR="00EC0DBE" w:rsidRDefault="00EC0DBE" w:rsidP="007D073F">
      <w:r>
        <w:rPr>
          <w:rStyle w:val="CommentReference"/>
        </w:rPr>
        <w:annotationRef/>
      </w:r>
      <w:r>
        <w:rPr>
          <w:sz w:val="20"/>
          <w:szCs w:val="20"/>
        </w:rPr>
        <w:t>How does this reflect the things that you learned at Kokocoder?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92489F" w15:done="0"/>
  <w15:commentEx w15:paraId="4886F2C7" w15:done="0"/>
  <w15:commentEx w15:paraId="520E7B9E" w15:done="0"/>
  <w15:commentEx w15:paraId="0AB099E8" w15:done="0"/>
  <w15:commentEx w15:paraId="16CB4136" w15:done="0"/>
  <w15:commentEx w15:paraId="491786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3620" w16cex:dateUtc="2022-11-11T13:59:00Z"/>
  <w16cex:commentExtensible w16cex:durableId="27193768" w16cex:dateUtc="2022-11-11T14:04:00Z"/>
  <w16cex:commentExtensible w16cex:durableId="2719360A" w16cex:dateUtc="2022-11-11T13:58:00Z"/>
  <w16cex:commentExtensible w16cex:durableId="27179C3C" w16cex:dateUtc="2022-11-10T08:50:00Z"/>
  <w16cex:commentExtensible w16cex:durableId="27193693" w16cex:dateUtc="2022-11-11T14:01:00Z"/>
  <w16cex:commentExtensible w16cex:durableId="271937AA" w16cex:dateUtc="2022-11-11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92489F" w16cid:durableId="27193620"/>
  <w16cid:commentId w16cid:paraId="4886F2C7" w16cid:durableId="27193768"/>
  <w16cid:commentId w16cid:paraId="520E7B9E" w16cid:durableId="2719360A"/>
  <w16cid:commentId w16cid:paraId="0AB099E8" w16cid:durableId="27179C3C"/>
  <w16cid:commentId w16cid:paraId="16CB4136" w16cid:durableId="27193693"/>
  <w16cid:commentId w16cid:paraId="4917863F" w16cid:durableId="271937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C"/>
    <w:rsid w:val="00115DD4"/>
    <w:rsid w:val="00185506"/>
    <w:rsid w:val="00186CC7"/>
    <w:rsid w:val="0034045B"/>
    <w:rsid w:val="00346B24"/>
    <w:rsid w:val="003D6FD0"/>
    <w:rsid w:val="004B5FEC"/>
    <w:rsid w:val="0062459E"/>
    <w:rsid w:val="00E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19D1A1"/>
  <w15:chartTrackingRefBased/>
  <w15:docId w15:val="{B0449621-BDCA-FF48-8F03-EB628056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F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B5FEC"/>
  </w:style>
  <w:style w:type="paragraph" w:styleId="Revision">
    <w:name w:val="Revision"/>
    <w:hidden/>
    <w:uiPriority w:val="99"/>
    <w:semiHidden/>
    <w:rsid w:val="00346B24"/>
  </w:style>
  <w:style w:type="character" w:styleId="CommentReference">
    <w:name w:val="annotation reference"/>
    <w:basedOn w:val="DefaultParagraphFont"/>
    <w:uiPriority w:val="99"/>
    <w:semiHidden/>
    <w:unhideWhenUsed/>
    <w:rsid w:val="0034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B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B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2022-11-09T04:42:00Z</dcterms:created>
  <dcterms:modified xsi:type="dcterms:W3CDTF">2022-11-11T14:06:00Z</dcterms:modified>
</cp:coreProperties>
</file>