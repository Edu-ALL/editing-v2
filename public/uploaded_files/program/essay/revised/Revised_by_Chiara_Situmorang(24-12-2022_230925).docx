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935A7" w14:textId="77777777" w:rsidR="00554B46" w:rsidRPr="00554B46" w:rsidRDefault="00554B46" w:rsidP="00554B46">
      <w:pPr>
        <w:spacing w:before="400" w:after="120"/>
        <w:outlineLvl w:val="0"/>
        <w:rPr>
          <w:rFonts w:ascii="Times New Roman" w:eastAsia="Times New Roman" w:hAnsi="Times New Roman" w:cs="Times New Roman"/>
          <w:b/>
          <w:bCs/>
          <w:kern w:val="36"/>
          <w:sz w:val="48"/>
          <w:szCs w:val="48"/>
        </w:rPr>
      </w:pPr>
      <w:r w:rsidRPr="00554B46">
        <w:rPr>
          <w:rFonts w:ascii="Arial" w:eastAsia="Times New Roman" w:hAnsi="Arial" w:cs="Arial"/>
          <w:b/>
          <w:bCs/>
          <w:color w:val="000000"/>
          <w:kern w:val="36"/>
          <w:u w:val="single"/>
        </w:rPr>
        <w:t>How do your interests directly connect with Cornell Engineering? If you have an intended major, what draws you to that department at Cornell Engineering? If you are unsure what specific engineering field you would like to study, describe how your general interest in engineering most directly connects with Cornell Engineering. It may be helpful to concentrate on one or two things that you are most excited about. (250 words)</w:t>
      </w:r>
    </w:p>
    <w:p w14:paraId="78A74489" w14:textId="77777777" w:rsidR="00554B46" w:rsidRPr="00554B46" w:rsidRDefault="00554B46" w:rsidP="00554B46">
      <w:pPr>
        <w:rPr>
          <w:rFonts w:ascii="Times New Roman" w:eastAsia="Times New Roman" w:hAnsi="Times New Roman" w:cs="Times New Roman"/>
        </w:rPr>
      </w:pPr>
    </w:p>
    <w:p w14:paraId="43FD3860" w14:textId="47505305" w:rsidR="00554B46" w:rsidRPr="00554B46" w:rsidRDefault="00554B46" w:rsidP="00554B46">
      <w:pPr>
        <w:rPr>
          <w:rFonts w:ascii="Times New Roman" w:eastAsia="Times New Roman" w:hAnsi="Times New Roman" w:cs="Times New Roman"/>
        </w:rPr>
      </w:pPr>
      <w:commentRangeStart w:id="0"/>
      <w:r w:rsidRPr="00554B46">
        <w:rPr>
          <w:rFonts w:ascii="Arial" w:eastAsia="Times New Roman" w:hAnsi="Arial" w:cs="Arial"/>
          <w:color w:val="000000"/>
          <w:sz w:val="22"/>
          <w:szCs w:val="22"/>
          <w:shd w:val="clear" w:color="auto" w:fill="FFFFFF"/>
        </w:rPr>
        <w:t>With Indonesia being home to 13,000 islands, there is huge potential to use tidal turbines as an alternative energy source in the remote islands</w:t>
      </w:r>
      <w:del w:id="1" w:author="Microsoft Office User" w:date="2022-12-24T01:27:00Z">
        <w:r w:rsidRPr="00554B46" w:rsidDel="00BD5495">
          <w:rPr>
            <w:rFonts w:ascii="Arial" w:eastAsia="Times New Roman" w:hAnsi="Arial" w:cs="Arial"/>
            <w:color w:val="000000"/>
            <w:sz w:val="22"/>
            <w:szCs w:val="22"/>
            <w:shd w:val="clear" w:color="auto" w:fill="FFFFFF"/>
          </w:rPr>
          <w:delText xml:space="preserve"> of Indonesia</w:delText>
        </w:r>
      </w:del>
      <w:ins w:id="2" w:author="Microsoft Office User" w:date="2022-12-24T01:29:00Z">
        <w:r w:rsidR="003B570A">
          <w:rPr>
            <w:rFonts w:ascii="Arial" w:eastAsia="Times New Roman" w:hAnsi="Arial" w:cs="Arial"/>
            <w:color w:val="000000"/>
            <w:sz w:val="22"/>
            <w:szCs w:val="22"/>
            <w:shd w:val="clear" w:color="auto" w:fill="FFFFFF"/>
          </w:rPr>
          <w:t xml:space="preserve"> from</w:t>
        </w:r>
      </w:ins>
      <w:del w:id="3" w:author="Microsoft Office User" w:date="2022-12-24T01:29:00Z">
        <w:r w:rsidRPr="00554B46" w:rsidDel="00BD5495">
          <w:rPr>
            <w:rFonts w:ascii="Arial" w:eastAsia="Times New Roman" w:hAnsi="Arial" w:cs="Arial"/>
            <w:color w:val="000000"/>
            <w:sz w:val="22"/>
            <w:szCs w:val="22"/>
            <w:shd w:val="clear" w:color="auto" w:fill="FFFFFF"/>
          </w:rPr>
          <w:delText>.</w:delText>
        </w:r>
      </w:del>
      <w:r w:rsidRPr="00554B46">
        <w:rPr>
          <w:rFonts w:ascii="Arial" w:eastAsia="Times New Roman" w:hAnsi="Arial" w:cs="Arial"/>
          <w:color w:val="000000"/>
          <w:sz w:val="22"/>
          <w:szCs w:val="22"/>
          <w:shd w:val="clear" w:color="auto" w:fill="FFFFFF"/>
        </w:rPr>
        <w:t xml:space="preserve"> </w:t>
      </w:r>
      <w:ins w:id="4" w:author="Microsoft Office User" w:date="2022-12-24T01:29:00Z">
        <w:r w:rsidR="003B570A">
          <w:rPr>
            <w:rFonts w:ascii="Arial" w:eastAsia="Times New Roman" w:hAnsi="Arial" w:cs="Arial"/>
            <w:color w:val="000000"/>
            <w:sz w:val="22"/>
            <w:szCs w:val="22"/>
            <w:shd w:val="clear" w:color="auto" w:fill="FFFFFF"/>
          </w:rPr>
          <w:t>t</w:t>
        </w:r>
      </w:ins>
      <w:del w:id="5" w:author="Microsoft Office User" w:date="2022-12-24T01:29:00Z">
        <w:r w:rsidRPr="00554B46" w:rsidDel="003B570A">
          <w:rPr>
            <w:rFonts w:ascii="Arial" w:eastAsia="Times New Roman" w:hAnsi="Arial" w:cs="Arial"/>
            <w:color w:val="000000"/>
            <w:sz w:val="22"/>
            <w:szCs w:val="22"/>
            <w:shd w:val="clear" w:color="auto" w:fill="FFFFFF"/>
          </w:rPr>
          <w:delText>T</w:delText>
        </w:r>
      </w:del>
      <w:r w:rsidRPr="00554B46">
        <w:rPr>
          <w:rFonts w:ascii="Arial" w:eastAsia="Times New Roman" w:hAnsi="Arial" w:cs="Arial"/>
          <w:color w:val="000000"/>
          <w:sz w:val="22"/>
          <w:szCs w:val="22"/>
          <w:shd w:val="clear" w:color="auto" w:fill="FFFFFF"/>
        </w:rPr>
        <w:t>he archipelago</w:t>
      </w:r>
      <w:ins w:id="6" w:author="Microsoft Office User" w:date="2022-12-24T01:28:00Z">
        <w:r w:rsidR="00BD5495">
          <w:rPr>
            <w:rFonts w:ascii="Arial" w:eastAsia="Times New Roman" w:hAnsi="Arial" w:cs="Arial"/>
            <w:color w:val="000000"/>
            <w:sz w:val="22"/>
            <w:szCs w:val="22"/>
            <w:shd w:val="clear" w:color="auto" w:fill="FFFFFF"/>
          </w:rPr>
          <w:t xml:space="preserve">’s </w:t>
        </w:r>
      </w:ins>
      <w:del w:id="7" w:author="Microsoft Office User" w:date="2022-12-24T01:28:00Z">
        <w:r w:rsidRPr="00554B46" w:rsidDel="00BD5495">
          <w:rPr>
            <w:rFonts w:ascii="Arial" w:eastAsia="Times New Roman" w:hAnsi="Arial" w:cs="Arial"/>
            <w:color w:val="000000"/>
            <w:sz w:val="22"/>
            <w:szCs w:val="22"/>
            <w:shd w:val="clear" w:color="auto" w:fill="FFFFFF"/>
          </w:rPr>
          <w:delText xml:space="preserve"> provides </w:delText>
        </w:r>
      </w:del>
      <w:r w:rsidRPr="00554B46">
        <w:rPr>
          <w:rFonts w:ascii="Arial" w:eastAsia="Times New Roman" w:hAnsi="Arial" w:cs="Arial"/>
          <w:color w:val="000000"/>
          <w:sz w:val="22"/>
          <w:szCs w:val="22"/>
          <w:shd w:val="clear" w:color="auto" w:fill="FFFFFF"/>
        </w:rPr>
        <w:t>vast bodies of water</w:t>
      </w:r>
      <w:del w:id="8" w:author="Microsoft Office User" w:date="2022-12-24T01:29:00Z">
        <w:r w:rsidRPr="00554B46" w:rsidDel="003B570A">
          <w:rPr>
            <w:rFonts w:ascii="Arial" w:eastAsia="Times New Roman" w:hAnsi="Arial" w:cs="Arial"/>
            <w:color w:val="000000"/>
            <w:sz w:val="22"/>
            <w:szCs w:val="22"/>
            <w:shd w:val="clear" w:color="auto" w:fill="FFFFFF"/>
          </w:rPr>
          <w:delText xml:space="preserve"> </w:delText>
        </w:r>
      </w:del>
      <w:del w:id="9" w:author="Microsoft Office User" w:date="2022-12-24T01:28:00Z">
        <w:r w:rsidRPr="00554B46" w:rsidDel="00BD5495">
          <w:rPr>
            <w:rFonts w:ascii="Arial" w:eastAsia="Times New Roman" w:hAnsi="Arial" w:cs="Arial"/>
            <w:color w:val="000000"/>
            <w:sz w:val="22"/>
            <w:szCs w:val="22"/>
            <w:shd w:val="clear" w:color="auto" w:fill="FFFFFF"/>
          </w:rPr>
          <w:delText xml:space="preserve">which </w:delText>
        </w:r>
      </w:del>
      <w:del w:id="10" w:author="Microsoft Office User" w:date="2022-12-24T01:29:00Z">
        <w:r w:rsidRPr="00554B46" w:rsidDel="003B570A">
          <w:rPr>
            <w:rFonts w:ascii="Arial" w:eastAsia="Times New Roman" w:hAnsi="Arial" w:cs="Arial"/>
            <w:color w:val="000000"/>
            <w:sz w:val="22"/>
            <w:szCs w:val="22"/>
            <w:shd w:val="clear" w:color="auto" w:fill="FFFFFF"/>
          </w:rPr>
          <w:delText>are optimal for harnessing this source of renewable energy</w:delText>
        </w:r>
      </w:del>
      <w:r w:rsidRPr="00554B46">
        <w:rPr>
          <w:rFonts w:ascii="Arial" w:eastAsia="Times New Roman" w:hAnsi="Arial" w:cs="Arial"/>
          <w:color w:val="000000"/>
          <w:sz w:val="22"/>
          <w:szCs w:val="22"/>
          <w:shd w:val="clear" w:color="auto" w:fill="FFFFFF"/>
        </w:rPr>
        <w:t>.</w:t>
      </w:r>
      <w:commentRangeEnd w:id="0"/>
      <w:r w:rsidR="00AA59F1">
        <w:rPr>
          <w:rStyle w:val="CommentReference"/>
        </w:rPr>
        <w:commentReference w:id="0"/>
      </w:r>
    </w:p>
    <w:p w14:paraId="64689769" w14:textId="77777777" w:rsidR="00554B46" w:rsidRPr="00554B46" w:rsidRDefault="00554B46" w:rsidP="00554B46">
      <w:pPr>
        <w:rPr>
          <w:rFonts w:ascii="Times New Roman" w:eastAsia="Times New Roman" w:hAnsi="Times New Roman" w:cs="Times New Roman"/>
        </w:rPr>
      </w:pPr>
    </w:p>
    <w:p w14:paraId="1B857D80" w14:textId="4D56361B" w:rsidR="00554B46" w:rsidRPr="00554B46" w:rsidRDefault="00554B46" w:rsidP="00554B46">
      <w:pPr>
        <w:rPr>
          <w:rFonts w:ascii="Times New Roman" w:eastAsia="Times New Roman" w:hAnsi="Times New Roman" w:cs="Times New Roman"/>
        </w:rPr>
      </w:pPr>
      <w:r w:rsidRPr="00554B46">
        <w:rPr>
          <w:rFonts w:ascii="Arial" w:eastAsia="Times New Roman" w:hAnsi="Arial" w:cs="Arial"/>
          <w:color w:val="000000"/>
          <w:sz w:val="22"/>
          <w:szCs w:val="22"/>
          <w:shd w:val="clear" w:color="auto" w:fill="FFFFFF"/>
        </w:rPr>
        <w:t xml:space="preserve">This requires a good understanding of the energy transfers within the turbines, thus, I need to improve my knowledge of thermodynamics. Not only do I want to know the optimal cycle for maximum energy transfer, but I also want to know how to achieve it. </w:t>
      </w:r>
      <w:commentRangeStart w:id="11"/>
      <w:r w:rsidRPr="00554B46">
        <w:rPr>
          <w:rFonts w:ascii="Arial" w:eastAsia="Times New Roman" w:hAnsi="Arial" w:cs="Arial"/>
          <w:color w:val="000000"/>
          <w:sz w:val="22"/>
          <w:szCs w:val="22"/>
          <w:shd w:val="clear" w:color="auto" w:fill="FFFFFF"/>
        </w:rPr>
        <w:t xml:space="preserve">This would, therefore, enable me to develop my designing skills to modify the blueprints through the use of CAD and </w:t>
      </w:r>
      <w:proofErr w:type="spellStart"/>
      <w:r w:rsidRPr="00554B46">
        <w:rPr>
          <w:rFonts w:ascii="Arial" w:eastAsia="Times New Roman" w:hAnsi="Arial" w:cs="Arial"/>
          <w:color w:val="000000"/>
          <w:sz w:val="22"/>
          <w:szCs w:val="22"/>
          <w:shd w:val="clear" w:color="auto" w:fill="FFFFFF"/>
        </w:rPr>
        <w:t>modeling</w:t>
      </w:r>
      <w:proofErr w:type="spellEnd"/>
      <w:r w:rsidRPr="00554B46">
        <w:rPr>
          <w:rFonts w:ascii="Arial" w:eastAsia="Times New Roman" w:hAnsi="Arial" w:cs="Arial"/>
          <w:color w:val="000000"/>
          <w:sz w:val="22"/>
          <w:szCs w:val="22"/>
          <w:shd w:val="clear" w:color="auto" w:fill="FFFFFF"/>
        </w:rPr>
        <w:t xml:space="preserve"> so that I could work towards this goal.</w:t>
      </w:r>
      <w:commentRangeEnd w:id="11"/>
      <w:r w:rsidR="00AA59F1">
        <w:rPr>
          <w:rStyle w:val="CommentReference"/>
        </w:rPr>
        <w:commentReference w:id="11"/>
      </w:r>
    </w:p>
    <w:p w14:paraId="6B2C4F9E" w14:textId="7F6693FB" w:rsidR="00554B46" w:rsidRPr="00554B46" w:rsidRDefault="00554B46" w:rsidP="00554B46">
      <w:pPr>
        <w:rPr>
          <w:rFonts w:ascii="Times New Roman" w:eastAsia="Times New Roman" w:hAnsi="Times New Roman" w:cs="Times New Roman"/>
        </w:rPr>
      </w:pPr>
    </w:p>
    <w:p w14:paraId="1DF7627A" w14:textId="09C59883" w:rsidR="00554B46" w:rsidRPr="00554B46" w:rsidRDefault="00554B46" w:rsidP="00554B46">
      <w:pPr>
        <w:rPr>
          <w:rFonts w:ascii="Times New Roman" w:eastAsia="Times New Roman" w:hAnsi="Times New Roman" w:cs="Times New Roman"/>
        </w:rPr>
      </w:pPr>
      <w:commentRangeStart w:id="12"/>
      <w:r w:rsidRPr="00554B46">
        <w:rPr>
          <w:rFonts w:ascii="Arial" w:eastAsia="Times New Roman" w:hAnsi="Arial" w:cs="Arial"/>
          <w:color w:val="222222"/>
          <w:sz w:val="22"/>
          <w:szCs w:val="22"/>
          <w:shd w:val="clear" w:color="auto" w:fill="FFFFFF"/>
        </w:rPr>
        <w:t xml:space="preserve">I believe Computing 1110 would help me gain the necessary skills I need to use MATLAB because I could design new blueprints for </w:t>
      </w:r>
      <w:del w:id="13" w:author="Microsoft Office User" w:date="2022-12-24T01:33:00Z">
        <w:r w:rsidRPr="00554B46" w:rsidDel="003B570A">
          <w:rPr>
            <w:rFonts w:ascii="Arial" w:eastAsia="Times New Roman" w:hAnsi="Arial" w:cs="Arial"/>
            <w:color w:val="222222"/>
            <w:sz w:val="22"/>
            <w:szCs w:val="22"/>
            <w:shd w:val="clear" w:color="auto" w:fill="FFFFFF"/>
          </w:rPr>
          <w:delText xml:space="preserve">the </w:delText>
        </w:r>
      </w:del>
      <w:r w:rsidRPr="00554B46">
        <w:rPr>
          <w:rFonts w:ascii="Arial" w:eastAsia="Times New Roman" w:hAnsi="Arial" w:cs="Arial"/>
          <w:color w:val="222222"/>
          <w:sz w:val="22"/>
          <w:szCs w:val="22"/>
          <w:shd w:val="clear" w:color="auto" w:fill="FFFFFF"/>
        </w:rPr>
        <w:t xml:space="preserve">tidal turbines using </w:t>
      </w:r>
      <w:del w:id="14" w:author="Microsoft Office User" w:date="2022-12-24T01:33:00Z">
        <w:r w:rsidRPr="00554B46" w:rsidDel="003B570A">
          <w:rPr>
            <w:rFonts w:ascii="Arial" w:eastAsia="Times New Roman" w:hAnsi="Arial" w:cs="Arial"/>
            <w:color w:val="222222"/>
            <w:sz w:val="22"/>
            <w:szCs w:val="22"/>
            <w:shd w:val="clear" w:color="auto" w:fill="FFFFFF"/>
          </w:rPr>
          <w:delText xml:space="preserve">the </w:delText>
        </w:r>
      </w:del>
      <w:r w:rsidRPr="00554B46">
        <w:rPr>
          <w:rFonts w:ascii="Arial" w:eastAsia="Times New Roman" w:hAnsi="Arial" w:cs="Arial"/>
          <w:color w:val="222222"/>
          <w:sz w:val="22"/>
          <w:szCs w:val="22"/>
          <w:shd w:val="clear" w:color="auto" w:fill="FFFFFF"/>
        </w:rPr>
        <w:t>different and complex features within this application.</w:t>
      </w:r>
      <w:commentRangeEnd w:id="12"/>
      <w:r w:rsidR="00AA59F1">
        <w:rPr>
          <w:rStyle w:val="CommentReference"/>
        </w:rPr>
        <w:commentReference w:id="12"/>
      </w:r>
    </w:p>
    <w:p w14:paraId="3689A263" w14:textId="77777777" w:rsidR="00554B46" w:rsidRPr="00554B46" w:rsidRDefault="00554B46" w:rsidP="00554B46">
      <w:pPr>
        <w:rPr>
          <w:rFonts w:ascii="Times New Roman" w:eastAsia="Times New Roman" w:hAnsi="Times New Roman" w:cs="Times New Roman"/>
        </w:rPr>
      </w:pPr>
    </w:p>
    <w:p w14:paraId="59276F0E" w14:textId="5BFA762A" w:rsidR="00554B46" w:rsidRPr="00554B46" w:rsidRDefault="00554B46" w:rsidP="00554B46">
      <w:pPr>
        <w:rPr>
          <w:rFonts w:ascii="Times New Roman" w:eastAsia="Times New Roman" w:hAnsi="Times New Roman" w:cs="Times New Roman"/>
        </w:rPr>
      </w:pPr>
      <w:r w:rsidRPr="00554B46">
        <w:rPr>
          <w:rFonts w:ascii="Arial" w:eastAsia="Times New Roman" w:hAnsi="Arial" w:cs="Arial"/>
          <w:color w:val="000000"/>
          <w:sz w:val="22"/>
          <w:szCs w:val="22"/>
        </w:rPr>
        <w:t xml:space="preserve">Furthermore, the </w:t>
      </w:r>
      <w:proofErr w:type="spellStart"/>
      <w:r w:rsidRPr="00554B46">
        <w:rPr>
          <w:rFonts w:ascii="Arial" w:eastAsia="Times New Roman" w:hAnsi="Arial" w:cs="Arial"/>
          <w:color w:val="000000"/>
          <w:sz w:val="22"/>
          <w:szCs w:val="22"/>
        </w:rPr>
        <w:t>Barthelmie</w:t>
      </w:r>
      <w:proofErr w:type="spellEnd"/>
      <w:r w:rsidRPr="00554B46">
        <w:rPr>
          <w:rFonts w:ascii="Arial" w:eastAsia="Times New Roman" w:hAnsi="Arial" w:cs="Arial"/>
          <w:color w:val="000000"/>
          <w:sz w:val="22"/>
          <w:szCs w:val="22"/>
        </w:rPr>
        <w:t xml:space="preserve"> Wind Energy research group aligns with my plan to improve my understanding of wind turbines. </w:t>
      </w:r>
      <w:commentRangeStart w:id="15"/>
      <w:r w:rsidRPr="00554B46">
        <w:rPr>
          <w:rFonts w:ascii="Arial" w:eastAsia="Times New Roman" w:hAnsi="Arial" w:cs="Arial"/>
          <w:color w:val="000000"/>
          <w:sz w:val="22"/>
          <w:szCs w:val="22"/>
        </w:rPr>
        <w:t xml:space="preserve">Although the focus is </w:t>
      </w:r>
      <w:del w:id="16" w:author="Microsoft Office User" w:date="2022-12-24T01:33:00Z">
        <w:r w:rsidRPr="00554B46" w:rsidDel="003B570A">
          <w:rPr>
            <w:rFonts w:ascii="Arial" w:eastAsia="Times New Roman" w:hAnsi="Arial" w:cs="Arial"/>
            <w:color w:val="000000"/>
            <w:sz w:val="22"/>
            <w:szCs w:val="22"/>
          </w:rPr>
          <w:delText>wind turbines and mine is tidal turbines</w:delText>
        </w:r>
      </w:del>
      <w:ins w:id="17" w:author="Microsoft Office User" w:date="2022-12-24T01:33:00Z">
        <w:r w:rsidR="003B570A">
          <w:rPr>
            <w:rFonts w:ascii="Arial" w:eastAsia="Times New Roman" w:hAnsi="Arial" w:cs="Arial"/>
            <w:color w:val="000000"/>
            <w:sz w:val="22"/>
            <w:szCs w:val="22"/>
          </w:rPr>
          <w:t>different from mine</w:t>
        </w:r>
      </w:ins>
      <w:commentRangeEnd w:id="15"/>
      <w:r w:rsidR="00AA59F1">
        <w:rPr>
          <w:rStyle w:val="CommentReference"/>
        </w:rPr>
        <w:commentReference w:id="15"/>
      </w:r>
      <w:r w:rsidRPr="00554B46">
        <w:rPr>
          <w:rFonts w:ascii="Arial" w:eastAsia="Times New Roman" w:hAnsi="Arial" w:cs="Arial"/>
          <w:color w:val="000000"/>
          <w:sz w:val="22"/>
          <w:szCs w:val="22"/>
        </w:rPr>
        <w:t xml:space="preserve">, they are both turbines with similar mechanisms occurring on the inside while using a different input. Gaining research experience with them would allow me to understand the designs of an efficient </w:t>
      </w:r>
      <w:del w:id="18" w:author="Microsoft Office User" w:date="2022-12-24T01:33:00Z">
        <w:r w:rsidRPr="00554B46" w:rsidDel="003B570A">
          <w:rPr>
            <w:rFonts w:ascii="Arial" w:eastAsia="Times New Roman" w:hAnsi="Arial" w:cs="Arial"/>
            <w:color w:val="000000"/>
            <w:sz w:val="22"/>
            <w:szCs w:val="22"/>
          </w:rPr>
          <w:delText xml:space="preserve">wind </w:delText>
        </w:r>
      </w:del>
      <w:r w:rsidRPr="00554B46">
        <w:rPr>
          <w:rFonts w:ascii="Arial" w:eastAsia="Times New Roman" w:hAnsi="Arial" w:cs="Arial"/>
          <w:color w:val="000000"/>
          <w:sz w:val="22"/>
          <w:szCs w:val="22"/>
        </w:rPr>
        <w:t xml:space="preserve">turbine energy generator and I can </w:t>
      </w:r>
      <w:del w:id="19" w:author="Chiara Situmorang" w:date="2022-12-24T23:08:00Z">
        <w:r w:rsidRPr="00554B46" w:rsidDel="00AA59F1">
          <w:rPr>
            <w:rFonts w:ascii="Arial" w:eastAsia="Times New Roman" w:hAnsi="Arial" w:cs="Arial"/>
            <w:color w:val="000000"/>
            <w:sz w:val="22"/>
            <w:szCs w:val="22"/>
          </w:rPr>
          <w:delText xml:space="preserve">transfer </w:delText>
        </w:r>
      </w:del>
      <w:ins w:id="20" w:author="Chiara Situmorang" w:date="2022-12-24T23:08:00Z">
        <w:r w:rsidR="00AA59F1">
          <w:rPr>
            <w:rFonts w:ascii="Arial" w:eastAsia="Times New Roman" w:hAnsi="Arial" w:cs="Arial"/>
            <w:color w:val="000000"/>
            <w:sz w:val="22"/>
            <w:szCs w:val="22"/>
          </w:rPr>
          <w:t>use</w:t>
        </w:r>
        <w:r w:rsidR="00AA59F1" w:rsidRPr="00554B46">
          <w:rPr>
            <w:rFonts w:ascii="Arial" w:eastAsia="Times New Roman" w:hAnsi="Arial" w:cs="Arial"/>
            <w:color w:val="000000"/>
            <w:sz w:val="22"/>
            <w:szCs w:val="22"/>
          </w:rPr>
          <w:t xml:space="preserve"> </w:t>
        </w:r>
      </w:ins>
      <w:r w:rsidRPr="00554B46">
        <w:rPr>
          <w:rFonts w:ascii="Arial" w:eastAsia="Times New Roman" w:hAnsi="Arial" w:cs="Arial"/>
          <w:color w:val="000000"/>
          <w:sz w:val="22"/>
          <w:szCs w:val="22"/>
        </w:rPr>
        <w:t xml:space="preserve">this knowledge </w:t>
      </w:r>
      <w:del w:id="21" w:author="Microsoft Office User" w:date="2022-12-24T01:33:00Z">
        <w:r w:rsidRPr="00554B46" w:rsidDel="003B570A">
          <w:rPr>
            <w:rFonts w:ascii="Arial" w:eastAsia="Times New Roman" w:hAnsi="Arial" w:cs="Arial"/>
            <w:color w:val="000000"/>
            <w:sz w:val="22"/>
            <w:szCs w:val="22"/>
          </w:rPr>
          <w:delText>for tidal turbines</w:delText>
        </w:r>
      </w:del>
      <w:ins w:id="22" w:author="Chiara Situmorang" w:date="2022-12-24T23:08:00Z">
        <w:r w:rsidR="00AA59F1">
          <w:rPr>
            <w:rFonts w:ascii="Arial" w:eastAsia="Times New Roman" w:hAnsi="Arial" w:cs="Arial"/>
            <w:color w:val="000000"/>
            <w:sz w:val="22"/>
            <w:szCs w:val="22"/>
          </w:rPr>
          <w:t>in</w:t>
        </w:r>
      </w:ins>
      <w:ins w:id="23" w:author="Microsoft Office User" w:date="2022-12-24T01:33:00Z">
        <w:del w:id="24" w:author="Chiara Situmorang" w:date="2022-12-24T23:08:00Z">
          <w:r w:rsidR="003B570A" w:rsidDel="00AA59F1">
            <w:rPr>
              <w:rFonts w:ascii="Arial" w:eastAsia="Times New Roman" w:hAnsi="Arial" w:cs="Arial"/>
              <w:color w:val="000000"/>
              <w:sz w:val="22"/>
              <w:szCs w:val="22"/>
            </w:rPr>
            <w:delText>to</w:delText>
          </w:r>
        </w:del>
        <w:r w:rsidR="003B570A">
          <w:rPr>
            <w:rFonts w:ascii="Arial" w:eastAsia="Times New Roman" w:hAnsi="Arial" w:cs="Arial"/>
            <w:color w:val="000000"/>
            <w:sz w:val="22"/>
            <w:szCs w:val="22"/>
          </w:rPr>
          <w:t xml:space="preserve"> my </w:t>
        </w:r>
        <w:del w:id="25" w:author="Chiara Situmorang" w:date="2022-12-24T23:08:00Z">
          <w:r w:rsidR="003B570A" w:rsidDel="00AA59F1">
            <w:rPr>
              <w:rFonts w:ascii="Arial" w:eastAsia="Times New Roman" w:hAnsi="Arial" w:cs="Arial"/>
              <w:color w:val="000000"/>
              <w:sz w:val="22"/>
              <w:szCs w:val="22"/>
            </w:rPr>
            <w:delText>research</w:delText>
          </w:r>
        </w:del>
      </w:ins>
      <w:ins w:id="26" w:author="Chiara Situmorang" w:date="2022-12-24T23:08:00Z">
        <w:r w:rsidR="00AA59F1">
          <w:rPr>
            <w:rFonts w:ascii="Arial" w:eastAsia="Times New Roman" w:hAnsi="Arial" w:cs="Arial"/>
            <w:color w:val="000000"/>
            <w:sz w:val="22"/>
            <w:szCs w:val="22"/>
          </w:rPr>
          <w:t>mission to develop ...</w:t>
        </w:r>
      </w:ins>
      <w:r w:rsidRPr="00554B46">
        <w:rPr>
          <w:rFonts w:ascii="Arial" w:eastAsia="Times New Roman" w:hAnsi="Arial" w:cs="Arial"/>
          <w:color w:val="000000"/>
          <w:sz w:val="22"/>
          <w:szCs w:val="22"/>
        </w:rPr>
        <w:t>.</w:t>
      </w:r>
    </w:p>
    <w:p w14:paraId="58DC43AD" w14:textId="77777777" w:rsidR="00554B46" w:rsidRPr="00554B46" w:rsidRDefault="00554B46" w:rsidP="00554B46">
      <w:pPr>
        <w:rPr>
          <w:rFonts w:ascii="Times New Roman" w:eastAsia="Times New Roman" w:hAnsi="Times New Roman" w:cs="Times New Roman"/>
        </w:rPr>
      </w:pPr>
    </w:p>
    <w:p w14:paraId="151D2AA7" w14:textId="77777777" w:rsidR="00554B46" w:rsidRPr="00554B46" w:rsidRDefault="00554B46" w:rsidP="00554B46">
      <w:pPr>
        <w:rPr>
          <w:rFonts w:ascii="Times New Roman" w:eastAsia="Times New Roman" w:hAnsi="Times New Roman" w:cs="Times New Roman"/>
        </w:rPr>
      </w:pPr>
      <w:r w:rsidRPr="00554B46">
        <w:rPr>
          <w:rFonts w:ascii="Arial" w:eastAsia="Times New Roman" w:hAnsi="Arial" w:cs="Arial"/>
          <w:color w:val="222222"/>
          <w:sz w:val="22"/>
          <w:szCs w:val="22"/>
          <w:shd w:val="clear" w:color="auto" w:fill="FFFFFF"/>
        </w:rPr>
        <w:t>All of these activities help me work towards making Indonesia cleaner and helping us move forward into this new world of renewable energy technology.</w:t>
      </w:r>
    </w:p>
    <w:p w14:paraId="1AFA043D" w14:textId="18EA6C78" w:rsidR="00554B46" w:rsidRDefault="00554B46" w:rsidP="00554B46">
      <w:pPr>
        <w:rPr>
          <w:ins w:id="27" w:author="Microsoft Office User" w:date="2022-12-24T01:33:00Z"/>
          <w:rFonts w:ascii="Times New Roman" w:eastAsia="Times New Roman" w:hAnsi="Times New Roman" w:cs="Times New Roman"/>
        </w:rPr>
      </w:pPr>
    </w:p>
    <w:p w14:paraId="744FFB7A" w14:textId="405DB625" w:rsidR="003B570A" w:rsidRDefault="003B570A" w:rsidP="00554B46">
      <w:pPr>
        <w:rPr>
          <w:ins w:id="28" w:author="Microsoft Office User" w:date="2022-12-24T01:33:00Z"/>
          <w:rFonts w:ascii="Times New Roman" w:eastAsia="Times New Roman" w:hAnsi="Times New Roman" w:cs="Times New Roman"/>
        </w:rPr>
      </w:pPr>
    </w:p>
    <w:p w14:paraId="5D7A6AD6" w14:textId="6F821F97" w:rsidR="003B570A" w:rsidRDefault="003B570A" w:rsidP="00554B46">
      <w:pPr>
        <w:rPr>
          <w:ins w:id="29" w:author="Microsoft Office User" w:date="2022-12-24T01:33:00Z"/>
          <w:rFonts w:ascii="Times New Roman" w:eastAsia="Times New Roman" w:hAnsi="Times New Roman" w:cs="Times New Roman"/>
        </w:rPr>
      </w:pPr>
      <w:ins w:id="30" w:author="Microsoft Office User" w:date="2022-12-24T01:33:00Z">
        <w:r>
          <w:rPr>
            <w:rFonts w:ascii="Times New Roman" w:eastAsia="Times New Roman" w:hAnsi="Times New Roman" w:cs="Times New Roman"/>
          </w:rPr>
          <w:t xml:space="preserve">Hi </w:t>
        </w:r>
        <w:proofErr w:type="spellStart"/>
        <w:r>
          <w:rPr>
            <w:rFonts w:ascii="Times New Roman" w:eastAsia="Times New Roman" w:hAnsi="Times New Roman" w:cs="Times New Roman"/>
          </w:rPr>
          <w:t>Abian</w:t>
        </w:r>
        <w:proofErr w:type="spellEnd"/>
        <w:r>
          <w:rPr>
            <w:rFonts w:ascii="Times New Roman" w:eastAsia="Times New Roman" w:hAnsi="Times New Roman" w:cs="Times New Roman"/>
          </w:rPr>
          <w:t>,</w:t>
        </w:r>
      </w:ins>
    </w:p>
    <w:p w14:paraId="6E02DC0A" w14:textId="3D26D08D" w:rsidR="003B570A" w:rsidRDefault="003B570A" w:rsidP="00554B46">
      <w:pPr>
        <w:rPr>
          <w:ins w:id="31" w:author="Microsoft Office User" w:date="2022-12-24T01:33:00Z"/>
          <w:rFonts w:ascii="Times New Roman" w:eastAsia="Times New Roman" w:hAnsi="Times New Roman" w:cs="Times New Roman"/>
        </w:rPr>
      </w:pPr>
    </w:p>
    <w:p w14:paraId="3144559E" w14:textId="1FC2C98C" w:rsidR="003B570A" w:rsidRDefault="003B570A" w:rsidP="00554B46">
      <w:pPr>
        <w:rPr>
          <w:ins w:id="32" w:author="Microsoft Office User" w:date="2022-12-24T01:35:00Z"/>
          <w:rFonts w:ascii="Times New Roman" w:eastAsia="Times New Roman" w:hAnsi="Times New Roman" w:cs="Times New Roman"/>
        </w:rPr>
      </w:pPr>
      <w:ins w:id="33" w:author="Microsoft Office User" w:date="2022-12-24T01:33:00Z">
        <w:r>
          <w:rPr>
            <w:rFonts w:ascii="Times New Roman" w:eastAsia="Times New Roman" w:hAnsi="Times New Roman" w:cs="Times New Roman"/>
          </w:rPr>
          <w:t>G</w:t>
        </w:r>
      </w:ins>
      <w:ins w:id="34" w:author="Microsoft Office User" w:date="2022-12-24T01:34:00Z">
        <w:r>
          <w:rPr>
            <w:rFonts w:ascii="Times New Roman" w:eastAsia="Times New Roman" w:hAnsi="Times New Roman" w:cs="Times New Roman"/>
          </w:rPr>
          <w:t xml:space="preserve">ood content in your answer – I would just add if there are any research done by professors in the school that you might be interested in following or internships/fellowships that </w:t>
        </w:r>
      </w:ins>
      <w:ins w:id="35" w:author="Microsoft Office User" w:date="2022-12-24T01:35:00Z">
        <w:r>
          <w:rPr>
            <w:rFonts w:ascii="Times New Roman" w:eastAsia="Times New Roman" w:hAnsi="Times New Roman" w:cs="Times New Roman"/>
          </w:rPr>
          <w:t xml:space="preserve">are related in the field being offered. </w:t>
        </w:r>
      </w:ins>
    </w:p>
    <w:p w14:paraId="0EBACE2A" w14:textId="1326206B" w:rsidR="003B570A" w:rsidRDefault="003B570A" w:rsidP="00554B46">
      <w:pPr>
        <w:rPr>
          <w:ins w:id="36" w:author="Microsoft Office User" w:date="2022-12-24T01:35:00Z"/>
          <w:rFonts w:ascii="Times New Roman" w:eastAsia="Times New Roman" w:hAnsi="Times New Roman" w:cs="Times New Roman"/>
        </w:rPr>
      </w:pPr>
    </w:p>
    <w:p w14:paraId="38B66291" w14:textId="0F859AD5" w:rsidR="003B570A" w:rsidRDefault="003B570A" w:rsidP="00554B46">
      <w:pPr>
        <w:rPr>
          <w:ins w:id="37" w:author="Microsoft Office User" w:date="2022-12-24T01:35:00Z"/>
          <w:rFonts w:ascii="Times New Roman" w:eastAsia="Times New Roman" w:hAnsi="Times New Roman" w:cs="Times New Roman"/>
        </w:rPr>
      </w:pPr>
    </w:p>
    <w:p w14:paraId="13919880" w14:textId="4907699A" w:rsidR="003B570A" w:rsidRPr="00554B46" w:rsidRDefault="003B570A" w:rsidP="00554B46">
      <w:pPr>
        <w:rPr>
          <w:rFonts w:ascii="Times New Roman" w:eastAsia="Times New Roman" w:hAnsi="Times New Roman" w:cs="Times New Roman"/>
        </w:rPr>
      </w:pPr>
      <w:ins w:id="38" w:author="Microsoft Office User" w:date="2022-12-24T01:35:00Z">
        <w:r>
          <w:rPr>
            <w:rFonts w:ascii="Times New Roman" w:eastAsia="Times New Roman" w:hAnsi="Times New Roman" w:cs="Times New Roman"/>
          </w:rPr>
          <w:t xml:space="preserve">C.G. </w:t>
        </w:r>
      </w:ins>
    </w:p>
    <w:p w14:paraId="719E6FD9" w14:textId="3D3FC928" w:rsidR="00BC15D8" w:rsidRDefault="00BC15D8">
      <w:r>
        <w:br w:type="page"/>
      </w:r>
    </w:p>
    <w:p w14:paraId="42809F0A" w14:textId="77777777" w:rsidR="00BC15D8" w:rsidRPr="00BC15D8" w:rsidRDefault="00BC15D8" w:rsidP="00BC15D8">
      <w:pPr>
        <w:spacing w:before="400" w:after="120"/>
        <w:outlineLvl w:val="0"/>
        <w:rPr>
          <w:rFonts w:ascii="Times New Roman" w:eastAsia="Times New Roman" w:hAnsi="Times New Roman" w:cs="Times New Roman"/>
          <w:b/>
          <w:bCs/>
          <w:kern w:val="36"/>
          <w:sz w:val="48"/>
          <w:szCs w:val="48"/>
        </w:rPr>
      </w:pPr>
      <w:r w:rsidRPr="00BC15D8">
        <w:rPr>
          <w:rFonts w:ascii="Arial" w:eastAsia="Times New Roman" w:hAnsi="Arial" w:cs="Arial"/>
          <w:b/>
          <w:bCs/>
          <w:color w:val="000000"/>
          <w:kern w:val="36"/>
          <w:u w:val="single"/>
        </w:rPr>
        <w:lastRenderedPageBreak/>
        <w:t xml:space="preserve">Question A: Describe an engineering problem that impacts your local community. This could be your school, </w:t>
      </w:r>
      <w:proofErr w:type="spellStart"/>
      <w:r w:rsidRPr="00BC15D8">
        <w:rPr>
          <w:rFonts w:ascii="Arial" w:eastAsia="Times New Roman" w:hAnsi="Arial" w:cs="Arial"/>
          <w:b/>
          <w:bCs/>
          <w:color w:val="000000"/>
          <w:kern w:val="36"/>
          <w:u w:val="single"/>
        </w:rPr>
        <w:t>neighborhood</w:t>
      </w:r>
      <w:proofErr w:type="spellEnd"/>
      <w:r w:rsidRPr="00BC15D8">
        <w:rPr>
          <w:rFonts w:ascii="Arial" w:eastAsia="Times New Roman" w:hAnsi="Arial" w:cs="Arial"/>
          <w:b/>
          <w:bCs/>
          <w:color w:val="000000"/>
          <w:kern w:val="36"/>
          <w:u w:val="single"/>
        </w:rPr>
        <w:t>, town, region or group you identify with. Describe one to three things you might do as an engineer to solve the problem. (250 words)</w:t>
      </w:r>
    </w:p>
    <w:p w14:paraId="3E25F71E" w14:textId="77777777" w:rsidR="00BC15D8" w:rsidRPr="00BC15D8" w:rsidRDefault="00BC15D8" w:rsidP="00BC15D8">
      <w:pPr>
        <w:rPr>
          <w:rFonts w:ascii="Times New Roman" w:eastAsia="Times New Roman" w:hAnsi="Times New Roman" w:cs="Times New Roman"/>
        </w:rPr>
      </w:pPr>
    </w:p>
    <w:p w14:paraId="5186214C" w14:textId="786B6973" w:rsidR="00BC15D8" w:rsidRPr="00BC15D8" w:rsidRDefault="00BC15D8" w:rsidP="00BC15D8">
      <w:pPr>
        <w:rPr>
          <w:rFonts w:ascii="Times New Roman" w:eastAsia="Times New Roman" w:hAnsi="Times New Roman" w:cs="Times New Roman"/>
        </w:rPr>
      </w:pPr>
      <w:commentRangeStart w:id="39"/>
      <w:r w:rsidRPr="00BC15D8">
        <w:rPr>
          <w:rFonts w:ascii="Arial" w:eastAsia="Times New Roman" w:hAnsi="Arial" w:cs="Arial"/>
          <w:color w:val="000000"/>
          <w:sz w:val="22"/>
          <w:szCs w:val="22"/>
        </w:rPr>
        <w:t xml:space="preserve">Recently, I’ve been noticing more stray animals roaming around my </w:t>
      </w:r>
      <w:proofErr w:type="spellStart"/>
      <w:r w:rsidRPr="00BC15D8">
        <w:rPr>
          <w:rFonts w:ascii="Arial" w:eastAsia="Times New Roman" w:hAnsi="Arial" w:cs="Arial"/>
          <w:color w:val="000000"/>
          <w:sz w:val="22"/>
          <w:szCs w:val="22"/>
        </w:rPr>
        <w:t>neighborhood</w:t>
      </w:r>
      <w:commentRangeEnd w:id="39"/>
      <w:proofErr w:type="spellEnd"/>
      <w:r w:rsidR="00A14AFE">
        <w:rPr>
          <w:rStyle w:val="CommentReference"/>
        </w:rPr>
        <w:commentReference w:id="39"/>
      </w:r>
      <w:r w:rsidRPr="00BC15D8">
        <w:rPr>
          <w:rFonts w:ascii="Arial" w:eastAsia="Times New Roman" w:hAnsi="Arial" w:cs="Arial"/>
          <w:color w:val="000000"/>
          <w:sz w:val="22"/>
          <w:szCs w:val="22"/>
        </w:rPr>
        <w:t xml:space="preserve">. Seeing Rimba, my golden retriever, </w:t>
      </w:r>
      <w:ins w:id="40" w:author="Chiara Situmorang" w:date="2022-12-24T22:54:00Z">
        <w:r w:rsidR="00A14AFE">
          <w:rPr>
            <w:rFonts w:ascii="Arial" w:eastAsia="Times New Roman" w:hAnsi="Arial" w:cs="Arial"/>
            <w:color w:val="000000"/>
            <w:sz w:val="22"/>
            <w:szCs w:val="22"/>
          </w:rPr>
          <w:t xml:space="preserve">with </w:t>
        </w:r>
        <w:r w:rsidR="00A14AFE" w:rsidRPr="00BC15D8">
          <w:rPr>
            <w:rFonts w:ascii="Arial" w:eastAsia="Times New Roman" w:hAnsi="Arial" w:cs="Arial"/>
            <w:color w:val="000000"/>
            <w:sz w:val="22"/>
            <w:szCs w:val="22"/>
          </w:rPr>
          <w:t>food and shelter</w:t>
        </w:r>
      </w:ins>
      <w:del w:id="41" w:author="Chiara Situmorang" w:date="2022-12-24T22:54:00Z">
        <w:r w:rsidRPr="00BC15D8" w:rsidDel="00A14AFE">
          <w:rPr>
            <w:rFonts w:ascii="Arial" w:eastAsia="Times New Roman" w:hAnsi="Arial" w:cs="Arial"/>
            <w:color w:val="000000"/>
            <w:sz w:val="22"/>
            <w:szCs w:val="22"/>
          </w:rPr>
          <w:delText xml:space="preserve">at home belly-up </w:delText>
        </w:r>
      </w:del>
      <w:del w:id="42" w:author="Chiara Situmorang" w:date="2022-12-24T22:50:00Z">
        <w:r w:rsidRPr="00BC15D8" w:rsidDel="00A14AFE">
          <w:rPr>
            <w:rFonts w:ascii="Arial" w:eastAsia="Times New Roman" w:hAnsi="Arial" w:cs="Arial"/>
            <w:color w:val="000000"/>
            <w:sz w:val="22"/>
            <w:szCs w:val="22"/>
          </w:rPr>
          <w:delText>under</w:delText>
        </w:r>
      </w:del>
      <w:del w:id="43" w:author="Chiara Situmorang" w:date="2022-12-24T22:54:00Z">
        <w:r w:rsidRPr="00BC15D8" w:rsidDel="00A14AFE">
          <w:rPr>
            <w:rFonts w:ascii="Arial" w:eastAsia="Times New Roman" w:hAnsi="Arial" w:cs="Arial"/>
            <w:color w:val="000000"/>
            <w:sz w:val="22"/>
            <w:szCs w:val="22"/>
          </w:rPr>
          <w:delText xml:space="preserve"> an air-conditioned room</w:delText>
        </w:r>
      </w:del>
      <w:ins w:id="44" w:author="Chiara Situmorang" w:date="2022-12-24T22:50:00Z">
        <w:r w:rsidR="00A14AFE">
          <w:rPr>
            <w:rFonts w:ascii="Arial" w:eastAsia="Times New Roman" w:hAnsi="Arial" w:cs="Arial"/>
            <w:color w:val="000000"/>
            <w:sz w:val="22"/>
            <w:szCs w:val="22"/>
          </w:rPr>
          <w:t>,</w:t>
        </w:r>
      </w:ins>
      <w:r w:rsidRPr="00BC15D8">
        <w:rPr>
          <w:rFonts w:ascii="Arial" w:eastAsia="Times New Roman" w:hAnsi="Arial" w:cs="Arial"/>
          <w:color w:val="000000"/>
          <w:sz w:val="22"/>
          <w:szCs w:val="22"/>
        </w:rPr>
        <w:t xml:space="preserve"> made me feel heart-broken for </w:t>
      </w:r>
      <w:ins w:id="45" w:author="Chiara Situmorang" w:date="2022-12-24T22:50:00Z">
        <w:r w:rsidR="00A14AFE">
          <w:rPr>
            <w:rFonts w:ascii="Arial" w:eastAsia="Times New Roman" w:hAnsi="Arial" w:cs="Arial"/>
            <w:color w:val="000000"/>
            <w:sz w:val="22"/>
            <w:szCs w:val="22"/>
          </w:rPr>
          <w:t xml:space="preserve">the </w:t>
        </w:r>
      </w:ins>
      <w:r w:rsidRPr="00BC15D8">
        <w:rPr>
          <w:rFonts w:ascii="Arial" w:eastAsia="Times New Roman" w:hAnsi="Arial" w:cs="Arial"/>
          <w:color w:val="000000"/>
          <w:sz w:val="22"/>
          <w:szCs w:val="22"/>
        </w:rPr>
        <w:t xml:space="preserve">strays. </w:t>
      </w:r>
      <w:del w:id="46" w:author="Chiara Situmorang" w:date="2022-12-24T22:50:00Z">
        <w:r w:rsidRPr="00BC15D8" w:rsidDel="00A14AFE">
          <w:rPr>
            <w:rFonts w:ascii="Arial" w:eastAsia="Times New Roman" w:hAnsi="Arial" w:cs="Arial"/>
            <w:color w:val="000000"/>
            <w:sz w:val="22"/>
            <w:szCs w:val="22"/>
          </w:rPr>
          <w:delText>He’s provided with</w:delText>
        </w:r>
      </w:del>
      <w:ins w:id="47" w:author="Chiara Situmorang" w:date="2022-12-24T22:54:00Z">
        <w:r w:rsidR="00A14AFE">
          <w:rPr>
            <w:rFonts w:ascii="Arial" w:eastAsia="Times New Roman" w:hAnsi="Arial" w:cs="Arial"/>
            <w:color w:val="000000"/>
            <w:sz w:val="22"/>
            <w:szCs w:val="22"/>
          </w:rPr>
          <w:t>Stray dogs</w:t>
        </w:r>
      </w:ins>
      <w:del w:id="48" w:author="Chiara Situmorang" w:date="2022-12-24T22:54:00Z">
        <w:r w:rsidRPr="00BC15D8" w:rsidDel="00A14AFE">
          <w:rPr>
            <w:rFonts w:ascii="Arial" w:eastAsia="Times New Roman" w:hAnsi="Arial" w:cs="Arial"/>
            <w:color w:val="000000"/>
            <w:sz w:val="22"/>
            <w:szCs w:val="22"/>
          </w:rPr>
          <w:delText xml:space="preserve"> food and shelter unlike the strays, who</w:delText>
        </w:r>
      </w:del>
      <w:r w:rsidRPr="00BC15D8">
        <w:rPr>
          <w:rFonts w:ascii="Arial" w:eastAsia="Times New Roman" w:hAnsi="Arial" w:cs="Arial"/>
          <w:color w:val="000000"/>
          <w:sz w:val="22"/>
          <w:szCs w:val="22"/>
        </w:rPr>
        <w:t xml:space="preserve"> face </w:t>
      </w:r>
      <w:del w:id="49" w:author="Chiara Situmorang" w:date="2022-12-24T22:50:00Z">
        <w:r w:rsidRPr="00BC15D8" w:rsidDel="00A14AFE">
          <w:rPr>
            <w:rFonts w:ascii="Arial" w:eastAsia="Times New Roman" w:hAnsi="Arial" w:cs="Arial"/>
            <w:color w:val="000000"/>
            <w:sz w:val="22"/>
            <w:szCs w:val="22"/>
          </w:rPr>
          <w:delText xml:space="preserve">deadly </w:delText>
        </w:r>
      </w:del>
      <w:ins w:id="50" w:author="Chiara Situmorang" w:date="2022-12-24T22:50:00Z">
        <w:r w:rsidR="00A14AFE">
          <w:rPr>
            <w:rFonts w:ascii="Arial" w:eastAsia="Times New Roman" w:hAnsi="Arial" w:cs="Arial"/>
            <w:color w:val="000000"/>
            <w:sz w:val="22"/>
            <w:szCs w:val="22"/>
          </w:rPr>
          <w:t xml:space="preserve">the </w:t>
        </w:r>
      </w:ins>
      <w:r w:rsidRPr="00BC15D8">
        <w:rPr>
          <w:rFonts w:ascii="Arial" w:eastAsia="Times New Roman" w:hAnsi="Arial" w:cs="Arial"/>
          <w:color w:val="000000"/>
          <w:sz w:val="22"/>
          <w:szCs w:val="22"/>
        </w:rPr>
        <w:t>threat</w:t>
      </w:r>
      <w:del w:id="51" w:author="Chiara Situmorang" w:date="2022-12-24T22:50:00Z">
        <w:r w:rsidRPr="00BC15D8" w:rsidDel="00A14AFE">
          <w:rPr>
            <w:rFonts w:ascii="Arial" w:eastAsia="Times New Roman" w:hAnsi="Arial" w:cs="Arial"/>
            <w:color w:val="000000"/>
            <w:sz w:val="22"/>
            <w:szCs w:val="22"/>
          </w:rPr>
          <w:delText>s</w:delText>
        </w:r>
      </w:del>
      <w:r w:rsidRPr="00BC15D8">
        <w:rPr>
          <w:rFonts w:ascii="Arial" w:eastAsia="Times New Roman" w:hAnsi="Arial" w:cs="Arial"/>
          <w:color w:val="000000"/>
          <w:sz w:val="22"/>
          <w:szCs w:val="22"/>
        </w:rPr>
        <w:t xml:space="preserve"> of getting shot by the police due to Omani laws. </w:t>
      </w:r>
      <w:del w:id="52" w:author="Chiara Situmorang" w:date="2022-12-24T22:51:00Z">
        <w:r w:rsidRPr="00BC15D8" w:rsidDel="00A14AFE">
          <w:rPr>
            <w:rFonts w:ascii="Arial" w:eastAsia="Times New Roman" w:hAnsi="Arial" w:cs="Arial"/>
            <w:color w:val="000000"/>
            <w:sz w:val="22"/>
            <w:szCs w:val="22"/>
          </w:rPr>
          <w:delText xml:space="preserve">With many strays roaming around, </w:delText>
        </w:r>
      </w:del>
      <w:moveFromRangeStart w:id="53" w:author="Chiara Situmorang" w:date="2022-12-24T22:51:00Z" w:name="move122814706"/>
      <w:moveFrom w:id="54" w:author="Chiara Situmorang" w:date="2022-12-24T22:51:00Z">
        <w:r w:rsidRPr="00BC15D8" w:rsidDel="00A14AFE">
          <w:rPr>
            <w:rFonts w:ascii="Arial" w:eastAsia="Times New Roman" w:hAnsi="Arial" w:cs="Arial"/>
            <w:color w:val="000000"/>
            <w:sz w:val="22"/>
            <w:szCs w:val="22"/>
          </w:rPr>
          <w:t xml:space="preserve">I yearned to find a sanctuary for them. </w:t>
        </w:r>
      </w:moveFrom>
      <w:moveFromRangeEnd w:id="53"/>
      <w:r w:rsidRPr="00BC15D8">
        <w:rPr>
          <w:rFonts w:ascii="Arial" w:eastAsia="Times New Roman" w:hAnsi="Arial" w:cs="Arial"/>
          <w:color w:val="000000"/>
          <w:sz w:val="22"/>
          <w:szCs w:val="22"/>
        </w:rPr>
        <w:t xml:space="preserve">With the increasing expansion of the city of Muscat, more garbage is being produced and disposed of, which attracts stray dogs into the city. </w:t>
      </w:r>
      <w:moveToRangeStart w:id="55" w:author="Chiara Situmorang" w:date="2022-12-24T22:51:00Z" w:name="move122814706"/>
      <w:moveTo w:id="56" w:author="Chiara Situmorang" w:date="2022-12-24T22:51:00Z">
        <w:r w:rsidR="00A14AFE" w:rsidRPr="00BC15D8">
          <w:rPr>
            <w:rFonts w:ascii="Arial" w:eastAsia="Times New Roman" w:hAnsi="Arial" w:cs="Arial"/>
            <w:color w:val="000000"/>
            <w:sz w:val="22"/>
            <w:szCs w:val="22"/>
          </w:rPr>
          <w:t xml:space="preserve">I yearned to find a sanctuary for them. </w:t>
        </w:r>
      </w:moveTo>
      <w:moveToRangeEnd w:id="55"/>
      <w:r w:rsidRPr="00BC15D8">
        <w:rPr>
          <w:rFonts w:ascii="Arial" w:eastAsia="Times New Roman" w:hAnsi="Arial" w:cs="Arial"/>
          <w:color w:val="000000"/>
          <w:sz w:val="22"/>
          <w:szCs w:val="22"/>
        </w:rPr>
        <w:t>To stop this from happening, I want</w:t>
      </w:r>
      <w:ins w:id="57" w:author="Chiara Situmorang" w:date="2022-12-24T22:51:00Z">
        <w:r w:rsidR="00A14AFE">
          <w:rPr>
            <w:rFonts w:ascii="Arial" w:eastAsia="Times New Roman" w:hAnsi="Arial" w:cs="Arial"/>
            <w:color w:val="000000"/>
            <w:sz w:val="22"/>
            <w:szCs w:val="22"/>
          </w:rPr>
          <w:t>ed</w:t>
        </w:r>
      </w:ins>
      <w:r w:rsidRPr="00BC15D8">
        <w:rPr>
          <w:rFonts w:ascii="Arial" w:eastAsia="Times New Roman" w:hAnsi="Arial" w:cs="Arial"/>
          <w:color w:val="000000"/>
          <w:sz w:val="22"/>
          <w:szCs w:val="22"/>
        </w:rPr>
        <w:t xml:space="preserve"> to lead them away from the city </w:t>
      </w:r>
      <w:del w:id="58" w:author="Chiara Situmorang" w:date="2022-12-24T22:51:00Z">
        <w:r w:rsidRPr="00BC15D8" w:rsidDel="00A14AFE">
          <w:rPr>
            <w:rFonts w:ascii="Arial" w:eastAsia="Times New Roman" w:hAnsi="Arial" w:cs="Arial"/>
            <w:color w:val="000000"/>
            <w:sz w:val="22"/>
            <w:szCs w:val="22"/>
          </w:rPr>
          <w:delText xml:space="preserve">by means of leading them elsewhere </w:delText>
        </w:r>
      </w:del>
      <w:r w:rsidRPr="00BC15D8">
        <w:rPr>
          <w:rFonts w:ascii="Arial" w:eastAsia="Times New Roman" w:hAnsi="Arial" w:cs="Arial"/>
          <w:color w:val="000000"/>
          <w:sz w:val="22"/>
          <w:szCs w:val="22"/>
        </w:rPr>
        <w:t xml:space="preserve">with </w:t>
      </w:r>
      <w:del w:id="59" w:author="Chiara Situmorang" w:date="2022-12-24T22:51:00Z">
        <w:r w:rsidRPr="00BC15D8" w:rsidDel="00A14AFE">
          <w:rPr>
            <w:rFonts w:ascii="Arial" w:eastAsia="Times New Roman" w:hAnsi="Arial" w:cs="Arial"/>
            <w:color w:val="000000"/>
            <w:sz w:val="22"/>
            <w:szCs w:val="22"/>
          </w:rPr>
          <w:delText xml:space="preserve">the use of </w:delText>
        </w:r>
      </w:del>
      <w:r w:rsidRPr="00BC15D8">
        <w:rPr>
          <w:rFonts w:ascii="Arial" w:eastAsia="Times New Roman" w:hAnsi="Arial" w:cs="Arial"/>
          <w:color w:val="000000"/>
          <w:sz w:val="22"/>
          <w:szCs w:val="22"/>
        </w:rPr>
        <w:t>dog food.</w:t>
      </w:r>
    </w:p>
    <w:p w14:paraId="21B853ED" w14:textId="77777777" w:rsidR="00BC15D8" w:rsidRPr="00BC15D8" w:rsidRDefault="00BC15D8" w:rsidP="00BC15D8">
      <w:pPr>
        <w:rPr>
          <w:rFonts w:ascii="Times New Roman" w:eastAsia="Times New Roman" w:hAnsi="Times New Roman" w:cs="Times New Roman"/>
        </w:rPr>
      </w:pPr>
    </w:p>
    <w:p w14:paraId="3778737B" w14:textId="6910C71C" w:rsidR="00BC15D8" w:rsidRPr="00BC15D8" w:rsidRDefault="00BC15D8" w:rsidP="00BC15D8">
      <w:pPr>
        <w:rPr>
          <w:rFonts w:ascii="Times New Roman" w:eastAsia="Times New Roman" w:hAnsi="Times New Roman" w:cs="Times New Roman"/>
        </w:rPr>
      </w:pPr>
      <w:r w:rsidRPr="00BC15D8">
        <w:rPr>
          <w:rFonts w:ascii="Arial" w:eastAsia="Times New Roman" w:hAnsi="Arial" w:cs="Arial"/>
          <w:color w:val="000000"/>
          <w:sz w:val="22"/>
          <w:szCs w:val="22"/>
        </w:rPr>
        <w:t xml:space="preserve">My first solution was to build an automatic animal feeder since it would feed the strays </w:t>
      </w:r>
      <w:commentRangeStart w:id="60"/>
      <w:r w:rsidRPr="00BC15D8">
        <w:rPr>
          <w:rFonts w:ascii="Arial" w:eastAsia="Times New Roman" w:hAnsi="Arial" w:cs="Arial"/>
          <w:color w:val="000000"/>
          <w:sz w:val="22"/>
          <w:szCs w:val="22"/>
        </w:rPr>
        <w:t>whilst eliminating human presence so they wouldn’t feel threatened</w:t>
      </w:r>
      <w:commentRangeEnd w:id="60"/>
      <w:r w:rsidR="00A14AFE">
        <w:rPr>
          <w:rStyle w:val="CommentReference"/>
        </w:rPr>
        <w:commentReference w:id="60"/>
      </w:r>
      <w:r w:rsidRPr="00BC15D8">
        <w:rPr>
          <w:rFonts w:ascii="Arial" w:eastAsia="Times New Roman" w:hAnsi="Arial" w:cs="Arial"/>
          <w:color w:val="000000"/>
          <w:sz w:val="22"/>
          <w:szCs w:val="22"/>
        </w:rPr>
        <w:t xml:space="preserve">. For it to be effective, it should be placed in the outskirts of Muscat to prevent the dogs from entering the city and lead to less instances of the dogs facing the brutality of the police. Additionally, this feeder should be automatic and </w:t>
      </w:r>
      <w:del w:id="61" w:author="Chiara Situmorang" w:date="2022-12-24T22:55:00Z">
        <w:r w:rsidRPr="00BC15D8" w:rsidDel="00A14AFE">
          <w:rPr>
            <w:rFonts w:ascii="Arial" w:eastAsia="Times New Roman" w:hAnsi="Arial" w:cs="Arial"/>
            <w:color w:val="000000"/>
            <w:sz w:val="22"/>
            <w:szCs w:val="22"/>
          </w:rPr>
          <w:delText xml:space="preserve">it would be </w:delText>
        </w:r>
      </w:del>
      <w:r w:rsidRPr="00BC15D8">
        <w:rPr>
          <w:rFonts w:ascii="Arial" w:eastAsia="Times New Roman" w:hAnsi="Arial" w:cs="Arial"/>
          <w:color w:val="000000"/>
          <w:sz w:val="22"/>
          <w:szCs w:val="22"/>
        </w:rPr>
        <w:t xml:space="preserve">powered </w:t>
      </w:r>
      <w:del w:id="62" w:author="Chiara Situmorang" w:date="2022-12-24T22:55:00Z">
        <w:r w:rsidRPr="00BC15D8" w:rsidDel="00A14AFE">
          <w:rPr>
            <w:rFonts w:ascii="Arial" w:eastAsia="Times New Roman" w:hAnsi="Arial" w:cs="Arial"/>
            <w:color w:val="000000"/>
            <w:sz w:val="22"/>
            <w:szCs w:val="22"/>
          </w:rPr>
          <w:delText xml:space="preserve">using </w:delText>
        </w:r>
      </w:del>
      <w:ins w:id="63" w:author="Chiara Situmorang" w:date="2022-12-24T22:55:00Z">
        <w:r w:rsidR="00A14AFE">
          <w:rPr>
            <w:rFonts w:ascii="Arial" w:eastAsia="Times New Roman" w:hAnsi="Arial" w:cs="Arial"/>
            <w:color w:val="000000"/>
            <w:sz w:val="22"/>
            <w:szCs w:val="22"/>
          </w:rPr>
          <w:t>by</w:t>
        </w:r>
        <w:r w:rsidR="00A14AFE" w:rsidRPr="00BC15D8">
          <w:rPr>
            <w:rFonts w:ascii="Arial" w:eastAsia="Times New Roman" w:hAnsi="Arial" w:cs="Arial"/>
            <w:color w:val="000000"/>
            <w:sz w:val="22"/>
            <w:szCs w:val="22"/>
          </w:rPr>
          <w:t xml:space="preserve"> </w:t>
        </w:r>
      </w:ins>
      <w:r w:rsidRPr="00BC15D8">
        <w:rPr>
          <w:rFonts w:ascii="Arial" w:eastAsia="Times New Roman" w:hAnsi="Arial" w:cs="Arial"/>
          <w:color w:val="000000"/>
          <w:sz w:val="22"/>
          <w:szCs w:val="22"/>
        </w:rPr>
        <w:t xml:space="preserve">solar energy </w:t>
      </w:r>
      <w:del w:id="64" w:author="Chiara Situmorang" w:date="2022-12-24T22:56:00Z">
        <w:r w:rsidRPr="00BC15D8" w:rsidDel="00A14AFE">
          <w:rPr>
            <w:rFonts w:ascii="Arial" w:eastAsia="Times New Roman" w:hAnsi="Arial" w:cs="Arial"/>
            <w:color w:val="000000"/>
            <w:sz w:val="22"/>
            <w:szCs w:val="22"/>
          </w:rPr>
          <w:delText>by implementing</w:delText>
        </w:r>
      </w:del>
      <w:ins w:id="65" w:author="Chiara Situmorang" w:date="2022-12-24T22:56:00Z">
        <w:r w:rsidR="00A14AFE">
          <w:rPr>
            <w:rFonts w:ascii="Arial" w:eastAsia="Times New Roman" w:hAnsi="Arial" w:cs="Arial"/>
            <w:color w:val="000000"/>
            <w:sz w:val="22"/>
            <w:szCs w:val="22"/>
          </w:rPr>
          <w:t>through</w:t>
        </w:r>
      </w:ins>
      <w:r w:rsidRPr="00BC15D8">
        <w:rPr>
          <w:rFonts w:ascii="Arial" w:eastAsia="Times New Roman" w:hAnsi="Arial" w:cs="Arial"/>
          <w:color w:val="000000"/>
          <w:sz w:val="22"/>
          <w:szCs w:val="22"/>
        </w:rPr>
        <w:t xml:space="preserve"> a solar panel so that it takes advantage of the abundant sunlight in Oman. </w:t>
      </w:r>
    </w:p>
    <w:p w14:paraId="22F2FAFF" w14:textId="77777777" w:rsidR="00BC15D8" w:rsidRPr="00BC15D8" w:rsidRDefault="00BC15D8" w:rsidP="00BC15D8">
      <w:pPr>
        <w:rPr>
          <w:rFonts w:ascii="Times New Roman" w:eastAsia="Times New Roman" w:hAnsi="Times New Roman" w:cs="Times New Roman"/>
        </w:rPr>
      </w:pPr>
    </w:p>
    <w:p w14:paraId="5E93BCC9" w14:textId="77777777" w:rsidR="00BC15D8" w:rsidRPr="00BC15D8" w:rsidRDefault="00BC15D8" w:rsidP="00BC15D8">
      <w:pPr>
        <w:rPr>
          <w:rFonts w:ascii="Times New Roman" w:eastAsia="Times New Roman" w:hAnsi="Times New Roman" w:cs="Times New Roman"/>
        </w:rPr>
      </w:pPr>
      <w:commentRangeStart w:id="66"/>
      <w:r w:rsidRPr="00BC15D8">
        <w:rPr>
          <w:rFonts w:ascii="Arial" w:eastAsia="Times New Roman" w:hAnsi="Arial" w:cs="Arial"/>
          <w:color w:val="000000"/>
          <w:sz w:val="22"/>
          <w:szCs w:val="22"/>
        </w:rPr>
        <w:t xml:space="preserve">An alternative solution would be to create prosthetic limbs. The harsh conditions have led some strays to lose limbs which negatively impacts their quality of life. Therefore, I would work with </w:t>
      </w:r>
      <w:proofErr w:type="spellStart"/>
      <w:r w:rsidRPr="00BC15D8">
        <w:rPr>
          <w:rFonts w:ascii="Arial" w:eastAsia="Times New Roman" w:hAnsi="Arial" w:cs="Arial"/>
          <w:color w:val="000000"/>
          <w:sz w:val="22"/>
          <w:szCs w:val="22"/>
        </w:rPr>
        <w:t>Qurum</w:t>
      </w:r>
      <w:proofErr w:type="spellEnd"/>
      <w:r w:rsidRPr="00BC15D8">
        <w:rPr>
          <w:rFonts w:ascii="Arial" w:eastAsia="Times New Roman" w:hAnsi="Arial" w:cs="Arial"/>
          <w:color w:val="000000"/>
          <w:sz w:val="22"/>
          <w:szCs w:val="22"/>
        </w:rPr>
        <w:t xml:space="preserve"> Vet to conduct research and development into making my own prosthetic limbs for rescued strays to help them lead a normal life again.</w:t>
      </w:r>
      <w:commentRangeEnd w:id="66"/>
      <w:r w:rsidR="00A14AFE">
        <w:rPr>
          <w:rStyle w:val="CommentReference"/>
        </w:rPr>
        <w:commentReference w:id="66"/>
      </w:r>
    </w:p>
    <w:p w14:paraId="64BE550B" w14:textId="77777777" w:rsidR="00BC15D8" w:rsidRPr="00BC15D8" w:rsidRDefault="00BC15D8" w:rsidP="00BC15D8">
      <w:pPr>
        <w:rPr>
          <w:rFonts w:ascii="Times New Roman" w:eastAsia="Times New Roman" w:hAnsi="Times New Roman" w:cs="Times New Roman"/>
        </w:rPr>
      </w:pPr>
    </w:p>
    <w:p w14:paraId="5314C88A" w14:textId="75C2450C" w:rsidR="00327C66" w:rsidRDefault="00A14AFE">
      <w:pPr>
        <w:rPr>
          <w:ins w:id="67" w:author="Chiara Situmorang" w:date="2022-12-24T22:58:00Z"/>
        </w:rPr>
      </w:pPr>
      <w:ins w:id="68" w:author="Chiara Situmorang" w:date="2022-12-24T22:58:00Z">
        <w:r>
          <w:t xml:space="preserve">Hi </w:t>
        </w:r>
        <w:proofErr w:type="spellStart"/>
        <w:r>
          <w:t>Abian</w:t>
        </w:r>
        <w:proofErr w:type="spellEnd"/>
        <w:r>
          <w:t>,</w:t>
        </w:r>
      </w:ins>
    </w:p>
    <w:p w14:paraId="38DFDDDD" w14:textId="34D68F3D" w:rsidR="00A14AFE" w:rsidRDefault="00A14AFE">
      <w:pPr>
        <w:rPr>
          <w:ins w:id="69" w:author="Chiara Situmorang" w:date="2022-12-24T22:58:00Z"/>
        </w:rPr>
      </w:pPr>
    </w:p>
    <w:p w14:paraId="2641ECCE" w14:textId="6C87636B" w:rsidR="00A14AFE" w:rsidRDefault="00A14AFE">
      <w:ins w:id="70" w:author="Chiara Situmorang" w:date="2022-12-24T22:58:00Z">
        <w:r>
          <w:t xml:space="preserve">This is an interesting and complex problem that you present here. </w:t>
        </w:r>
      </w:ins>
      <w:ins w:id="71" w:author="Chiara Situmorang" w:date="2022-12-24T22:59:00Z">
        <w:r>
          <w:t xml:space="preserve">However, it is its complexity which may complicate things for you here. There seem to be multiple </w:t>
        </w:r>
        <w:r w:rsidR="00AA59F1">
          <w:t xml:space="preserve">issues that you can address here: food scarcity, the increasing number of strays (why?), </w:t>
        </w:r>
      </w:ins>
      <w:ins w:id="72" w:author="Chiara Situmorang" w:date="2022-12-24T23:00:00Z">
        <w:r w:rsidR="00AA59F1">
          <w:t>police brutality/the Omani law. Which one is most related to engineering? I would refocus the essay on that issue</w:t>
        </w:r>
      </w:ins>
      <w:ins w:id="73" w:author="Chiara Situmorang" w:date="2022-12-24T23:01:00Z">
        <w:r w:rsidR="00AA59F1">
          <w:t>, and that issue only.</w:t>
        </w:r>
      </w:ins>
      <w:ins w:id="74" w:author="Chiara Situmorang" w:date="2022-12-24T22:58:00Z">
        <w:r>
          <w:t xml:space="preserve"> </w:t>
        </w:r>
      </w:ins>
    </w:p>
    <w:sectPr w:rsidR="00A14AF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2-24T23:03:00Z" w:initials="CS">
    <w:p w14:paraId="417C57A5" w14:textId="77777777" w:rsidR="00AA59F1" w:rsidRDefault="00AA59F1" w:rsidP="000C1357">
      <w:r>
        <w:rPr>
          <w:rStyle w:val="CommentReference"/>
        </w:rPr>
        <w:annotationRef/>
      </w:r>
      <w:r>
        <w:rPr>
          <w:sz w:val="20"/>
          <w:szCs w:val="20"/>
        </w:rPr>
        <w:t>Why is this important/interesting to you?</w:t>
      </w:r>
    </w:p>
  </w:comment>
  <w:comment w:id="11" w:author="Chiara Situmorang" w:date="2022-12-24T23:05:00Z" w:initials="CS">
    <w:p w14:paraId="72F3374B" w14:textId="77777777" w:rsidR="00AA59F1" w:rsidRDefault="00AA59F1" w:rsidP="00AC5576">
      <w:r>
        <w:rPr>
          <w:rStyle w:val="CommentReference"/>
        </w:rPr>
        <w:annotationRef/>
      </w:r>
      <w:r>
        <w:rPr>
          <w:sz w:val="20"/>
          <w:szCs w:val="20"/>
        </w:rPr>
        <w:t>This sentence is a little confusing. What will enable you to develop your design skills? Where is the connection between thermodynamics and design/modeling?</w:t>
      </w:r>
    </w:p>
  </w:comment>
  <w:comment w:id="12" w:author="Chiara Situmorang" w:date="2022-12-24T23:07:00Z" w:initials="CS">
    <w:p w14:paraId="59F3F7B4" w14:textId="77777777" w:rsidR="00AA59F1" w:rsidRDefault="00AA59F1" w:rsidP="00103F36">
      <w:r>
        <w:rPr>
          <w:rStyle w:val="CommentReference"/>
        </w:rPr>
        <w:annotationRef/>
      </w:r>
      <w:r>
        <w:rPr>
          <w:sz w:val="20"/>
          <w:szCs w:val="20"/>
        </w:rPr>
        <w:t xml:space="preserve">Any particular MATLAB skills being taught in this course? How is this course unique from other basic MATLAB courses? </w:t>
      </w:r>
    </w:p>
    <w:p w14:paraId="7F72A275" w14:textId="77777777" w:rsidR="00AA59F1" w:rsidRDefault="00AA59F1" w:rsidP="00103F36"/>
    <w:p w14:paraId="6A5E7D33" w14:textId="77777777" w:rsidR="00AA59F1" w:rsidRDefault="00AA59F1" w:rsidP="00103F36">
      <w:r>
        <w:rPr>
          <w:sz w:val="20"/>
          <w:szCs w:val="20"/>
        </w:rPr>
        <w:t>If possible, I would mention a different, more specialized course here that can teach you more unique skills/knowledge that will help you achieve your goal.</w:t>
      </w:r>
    </w:p>
  </w:comment>
  <w:comment w:id="15" w:author="Chiara Situmorang" w:date="2022-12-24T23:07:00Z" w:initials="CS">
    <w:p w14:paraId="70D93414" w14:textId="77777777" w:rsidR="00AA59F1" w:rsidRDefault="00AA59F1" w:rsidP="00487D7C">
      <w:r>
        <w:rPr>
          <w:rStyle w:val="CommentReference"/>
        </w:rPr>
        <w:annotationRef/>
      </w:r>
      <w:r>
        <w:rPr>
          <w:sz w:val="20"/>
          <w:szCs w:val="20"/>
        </w:rPr>
        <w:t>How so?</w:t>
      </w:r>
    </w:p>
  </w:comment>
  <w:comment w:id="39" w:author="Chiara Situmorang" w:date="2022-12-24T22:53:00Z" w:initials="CS">
    <w:p w14:paraId="08EB691D" w14:textId="32997B93" w:rsidR="00A14AFE" w:rsidRDefault="00A14AFE" w:rsidP="00CA5373">
      <w:r>
        <w:rPr>
          <w:rStyle w:val="CommentReference"/>
        </w:rPr>
        <w:annotationRef/>
      </w:r>
      <w:r>
        <w:rPr>
          <w:sz w:val="20"/>
          <w:szCs w:val="20"/>
        </w:rPr>
        <w:t>What is the root cause of this? Are there more animals being abandoned, or is it a food scarcity problem?</w:t>
      </w:r>
    </w:p>
    <w:p w14:paraId="4A2C215A" w14:textId="77777777" w:rsidR="00A14AFE" w:rsidRDefault="00A14AFE" w:rsidP="00CA5373"/>
    <w:p w14:paraId="280B0E24" w14:textId="77777777" w:rsidR="00A14AFE" w:rsidRDefault="00A14AFE" w:rsidP="00CA5373">
      <w:r>
        <w:rPr>
          <w:sz w:val="20"/>
          <w:szCs w:val="20"/>
        </w:rPr>
        <w:t>This will help us understand why your dog feeder is a good lolution to the problem.</w:t>
      </w:r>
    </w:p>
  </w:comment>
  <w:comment w:id="60" w:author="Chiara Situmorang" w:date="2022-12-24T22:55:00Z" w:initials="CS">
    <w:p w14:paraId="7E258ECB" w14:textId="77777777" w:rsidR="00A14AFE" w:rsidRDefault="00A14AFE" w:rsidP="00712C27">
      <w:r>
        <w:rPr>
          <w:rStyle w:val="CommentReference"/>
        </w:rPr>
        <w:annotationRef/>
      </w:r>
      <w:r>
        <w:rPr>
          <w:sz w:val="20"/>
          <w:szCs w:val="20"/>
        </w:rPr>
        <w:t>Why is this an important feature? Are they jumpy/aggressive/fearful towards people?</w:t>
      </w:r>
    </w:p>
  </w:comment>
  <w:comment w:id="66" w:author="Chiara Situmorang" w:date="2022-12-24T22:58:00Z" w:initials="CS">
    <w:p w14:paraId="04069341" w14:textId="77777777" w:rsidR="00A14AFE" w:rsidRDefault="00A14AFE" w:rsidP="00181180">
      <w:r>
        <w:rPr>
          <w:rStyle w:val="CommentReference"/>
        </w:rPr>
        <w:annotationRef/>
      </w:r>
      <w:r>
        <w:rPr>
          <w:sz w:val="20"/>
          <w:szCs w:val="20"/>
        </w:rPr>
        <w:t>This seems like it’s addressing an entirely different problem, which makes me wonder again at the root cause of the problem here. Are you trying to reduce incidents of police brutality? Do you want to improve the strays’ QOL (in which case, both the feeder and the prosthetics would be good solutions)?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7C57A5" w15:done="0"/>
  <w15:commentEx w15:paraId="72F3374B" w15:done="0"/>
  <w15:commentEx w15:paraId="6A5E7D33" w15:done="0"/>
  <w15:commentEx w15:paraId="70D93414" w15:done="0"/>
  <w15:commentEx w15:paraId="280B0E24" w15:done="0"/>
  <w15:commentEx w15:paraId="7E258ECB" w15:done="0"/>
  <w15:commentEx w15:paraId="040693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203DD" w16cex:dateUtc="2022-12-24T16:03:00Z"/>
  <w16cex:commentExtensible w16cex:durableId="27520441" w16cex:dateUtc="2022-12-24T16:05:00Z"/>
  <w16cex:commentExtensible w16cex:durableId="275204A5" w16cex:dateUtc="2022-12-24T16:07:00Z"/>
  <w16cex:commentExtensible w16cex:durableId="275204B9" w16cex:dateUtc="2022-12-24T16:07:00Z"/>
  <w16cex:commentExtensible w16cex:durableId="27520171" w16cex:dateUtc="2022-12-24T15:53:00Z"/>
  <w16cex:commentExtensible w16cex:durableId="275201E7" w16cex:dateUtc="2022-12-24T15:55:00Z"/>
  <w16cex:commentExtensible w16cex:durableId="27520284" w16cex:dateUtc="2022-12-24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7C57A5" w16cid:durableId="275203DD"/>
  <w16cid:commentId w16cid:paraId="72F3374B" w16cid:durableId="27520441"/>
  <w16cid:commentId w16cid:paraId="6A5E7D33" w16cid:durableId="275204A5"/>
  <w16cid:commentId w16cid:paraId="70D93414" w16cid:durableId="275204B9"/>
  <w16cid:commentId w16cid:paraId="280B0E24" w16cid:durableId="27520171"/>
  <w16cid:commentId w16cid:paraId="7E258ECB" w16cid:durableId="275201E7"/>
  <w16cid:commentId w16cid:paraId="04069341" w16cid:durableId="275202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46"/>
    <w:rsid w:val="00185506"/>
    <w:rsid w:val="00327C66"/>
    <w:rsid w:val="00332627"/>
    <w:rsid w:val="003B570A"/>
    <w:rsid w:val="00554B46"/>
    <w:rsid w:val="0062459E"/>
    <w:rsid w:val="00A14AFE"/>
    <w:rsid w:val="00AA59F1"/>
    <w:rsid w:val="00BC15D8"/>
    <w:rsid w:val="00BD54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AE160B0"/>
  <w15:chartTrackingRefBased/>
  <w15:docId w15:val="{29A9A7CE-E126-F144-AA42-8E2EA2FA6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4B4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B4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54B4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332627"/>
  </w:style>
  <w:style w:type="character" w:styleId="CommentReference">
    <w:name w:val="annotation reference"/>
    <w:basedOn w:val="DefaultParagraphFont"/>
    <w:uiPriority w:val="99"/>
    <w:semiHidden/>
    <w:unhideWhenUsed/>
    <w:rsid w:val="00A14AFE"/>
    <w:rPr>
      <w:sz w:val="16"/>
      <w:szCs w:val="16"/>
    </w:rPr>
  </w:style>
  <w:style w:type="paragraph" w:styleId="CommentText">
    <w:name w:val="annotation text"/>
    <w:basedOn w:val="Normal"/>
    <w:link w:val="CommentTextChar"/>
    <w:uiPriority w:val="99"/>
    <w:semiHidden/>
    <w:unhideWhenUsed/>
    <w:rsid w:val="00A14AFE"/>
    <w:rPr>
      <w:sz w:val="20"/>
      <w:szCs w:val="20"/>
    </w:rPr>
  </w:style>
  <w:style w:type="character" w:customStyle="1" w:styleId="CommentTextChar">
    <w:name w:val="Comment Text Char"/>
    <w:basedOn w:val="DefaultParagraphFont"/>
    <w:link w:val="CommentText"/>
    <w:uiPriority w:val="99"/>
    <w:semiHidden/>
    <w:rsid w:val="00A14AFE"/>
    <w:rPr>
      <w:sz w:val="20"/>
      <w:szCs w:val="20"/>
    </w:rPr>
  </w:style>
  <w:style w:type="paragraph" w:styleId="CommentSubject">
    <w:name w:val="annotation subject"/>
    <w:basedOn w:val="CommentText"/>
    <w:next w:val="CommentText"/>
    <w:link w:val="CommentSubjectChar"/>
    <w:uiPriority w:val="99"/>
    <w:semiHidden/>
    <w:unhideWhenUsed/>
    <w:rsid w:val="00A14AFE"/>
    <w:rPr>
      <w:b/>
      <w:bCs/>
    </w:rPr>
  </w:style>
  <w:style w:type="character" w:customStyle="1" w:styleId="CommentSubjectChar">
    <w:name w:val="Comment Subject Char"/>
    <w:basedOn w:val="CommentTextChar"/>
    <w:link w:val="CommentSubject"/>
    <w:uiPriority w:val="99"/>
    <w:semiHidden/>
    <w:rsid w:val="00A14A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182244">
      <w:bodyDiv w:val="1"/>
      <w:marLeft w:val="0"/>
      <w:marRight w:val="0"/>
      <w:marTop w:val="0"/>
      <w:marBottom w:val="0"/>
      <w:divBdr>
        <w:top w:val="none" w:sz="0" w:space="0" w:color="auto"/>
        <w:left w:val="none" w:sz="0" w:space="0" w:color="auto"/>
        <w:bottom w:val="none" w:sz="0" w:space="0" w:color="auto"/>
        <w:right w:val="none" w:sz="0" w:space="0" w:color="auto"/>
      </w:divBdr>
    </w:div>
    <w:div w:id="102348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4</cp:revision>
  <dcterms:created xsi:type="dcterms:W3CDTF">2022-12-22T08:40:00Z</dcterms:created>
  <dcterms:modified xsi:type="dcterms:W3CDTF">2022-12-24T16:08:00Z</dcterms:modified>
</cp:coreProperties>
</file>