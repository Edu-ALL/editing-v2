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9BADA" w14:textId="77777777" w:rsidR="00DC1E09" w:rsidRPr="00DC1E09" w:rsidRDefault="00DC1E09" w:rsidP="00DC1E09">
      <w:pPr>
        <w:rPr>
          <w:rFonts w:ascii="Times New Roman" w:eastAsia="Times New Roman" w:hAnsi="Times New Roman" w:cs="Times New Roman"/>
        </w:rPr>
      </w:pPr>
      <w:r w:rsidRPr="00DC1E09">
        <w:rPr>
          <w:rFonts w:ascii="Arial" w:eastAsia="Times New Roman" w:hAnsi="Arial" w:cs="Arial"/>
          <w:color w:val="000000"/>
          <w:sz w:val="22"/>
          <w:szCs w:val="22"/>
        </w:rPr>
        <w:t>Please include an explanation of why you would like to study the major(s) you have selected. You may also use this space to indicate your interest in other major(s) in the colleges listed above. (Maximum 150 words)</w:t>
      </w:r>
    </w:p>
    <w:p w14:paraId="5E02116A" w14:textId="77777777" w:rsidR="00DC1E09" w:rsidRPr="00DC1E09" w:rsidRDefault="00DC1E09" w:rsidP="00DC1E09">
      <w:pPr>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C1E09" w:rsidRPr="00DC1E09" w14:paraId="3E904224" w14:textId="77777777" w:rsidTr="00DC1E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2EFA5" w14:textId="384F3C7B" w:rsidR="00DC1E09" w:rsidRPr="00DC1E09" w:rsidRDefault="00131E5F" w:rsidP="00DC1E09">
            <w:pPr>
              <w:rPr>
                <w:rFonts w:ascii="Times New Roman" w:eastAsia="Times New Roman" w:hAnsi="Times New Roman" w:cs="Times New Roman"/>
              </w:rPr>
            </w:pPr>
            <w:commentRangeStart w:id="0"/>
            <w:r>
              <w:rPr>
                <w:rFonts w:ascii="Arial" w:hAnsi="Arial" w:cs="Arial"/>
                <w:color w:val="000000"/>
                <w:sz w:val="22"/>
                <w:szCs w:val="22"/>
              </w:rPr>
              <w:t xml:space="preserve">My interest in motorsport started from Gran Turismo, where I learned how a car’s engineering and condition play an essential role in winning races. The fastest and most technologically advanced vehicle doesn’t always win the race, as it is a matter of handling corners better and not wasting time on the circuit. This piqued my curiosity about aerodynamics, fluid mechanics, and heat transfer, as those could make the difference in pole positions. As I continued to follow my passion for automobiles, I </w:t>
            </w:r>
            <w:r w:rsidR="00247B68">
              <w:rPr>
                <w:rFonts w:ascii="Arial" w:hAnsi="Arial" w:cs="Arial"/>
                <w:color w:val="000000"/>
                <w:sz w:val="22"/>
                <w:szCs w:val="22"/>
              </w:rPr>
              <w:t>learned about</w:t>
            </w:r>
            <w:r>
              <w:rPr>
                <w:rFonts w:ascii="Arial" w:hAnsi="Arial" w:cs="Arial"/>
                <w:color w:val="000000"/>
                <w:sz w:val="22"/>
                <w:szCs w:val="22"/>
              </w:rPr>
              <w:t xml:space="preserve"> the advanced innovation made to the motorsport industry using hybrid and electric powertrains in endurance championships, which made race cars faster yet environmentally friendly. This motivates me to contribute to the electric motorsport sector in my home country, which still has little to no interest in implementing due to cost. By learning how electric components are engineered and manufactured, I can learn to realize my ambition slowly.</w:t>
            </w:r>
            <w:commentRangeEnd w:id="0"/>
            <w:r w:rsidR="00011696">
              <w:rPr>
                <w:rStyle w:val="CommentReference"/>
              </w:rPr>
              <w:commentReference w:id="0"/>
            </w:r>
          </w:p>
        </w:tc>
      </w:tr>
    </w:tbl>
    <w:p w14:paraId="3F463792" w14:textId="77777777" w:rsidR="00DC1E09" w:rsidRPr="00DC1E09" w:rsidRDefault="00DC1E09" w:rsidP="00DC1E09">
      <w:pPr>
        <w:spacing w:after="240"/>
        <w:rPr>
          <w:rFonts w:ascii="Times New Roman" w:eastAsia="Times New Roman" w:hAnsi="Times New Roman" w:cs="Times New Roman"/>
        </w:rPr>
      </w:pPr>
    </w:p>
    <w:p w14:paraId="295E4A5B" w14:textId="55922F12" w:rsidR="00DC1E09" w:rsidRPr="00DC1E09" w:rsidRDefault="00DC1E09" w:rsidP="002A2A01">
      <w:pPr>
        <w:rPr>
          <w:rFonts w:ascii="Times New Roman" w:eastAsia="Times New Roman" w:hAnsi="Times New Roman" w:cs="Times New Roman"/>
        </w:rPr>
      </w:pPr>
      <w:r w:rsidRPr="00DC1E09">
        <w:rPr>
          <w:rFonts w:ascii="Arial" w:eastAsia="Times New Roman" w:hAnsi="Arial" w:cs="Arial"/>
          <w:color w:val="000000"/>
          <w:sz w:val="22"/>
          <w:szCs w:val="22"/>
        </w:rPr>
        <w:t xml:space="preserve">The University </w:t>
      </w:r>
      <w:r w:rsidRPr="00DC1E09">
        <w:rPr>
          <w:rFonts w:ascii="Arial" w:eastAsia="Times New Roman" w:hAnsi="Arial" w:cs="Arial"/>
          <w:b/>
          <w:bCs/>
          <w:color w:val="000000"/>
          <w:sz w:val="22"/>
          <w:szCs w:val="22"/>
        </w:rPr>
        <w:t>values diversity, broadly defined to include diversity of experiences, perspectives, backgrounds, and talents.</w:t>
      </w:r>
      <w:r w:rsidRPr="00DC1E09">
        <w:rPr>
          <w:rFonts w:ascii="Arial" w:eastAsia="Times New Roman" w:hAnsi="Arial" w:cs="Arial"/>
          <w:color w:val="000000"/>
          <w:sz w:val="22"/>
          <w:szCs w:val="22"/>
        </w:rPr>
        <w:t xml:space="preserve"> Enrolling a diverse community of scholars interested in learning with and from each other fosters discussion and discovery inside and outside of the classroom. Please share briefly how you might contribute to, or benefit from, our community of scholars. (150 words)</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C1E09" w:rsidRPr="00DC1E09" w14:paraId="2D202EEA" w14:textId="77777777" w:rsidTr="00DC1E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74C8B" w14:textId="67AB2954" w:rsidR="00DC1E09" w:rsidRPr="00DC1E09" w:rsidRDefault="00131E5F" w:rsidP="00DC1E09">
            <w:pPr>
              <w:rPr>
                <w:rFonts w:ascii="Times New Roman" w:eastAsia="Times New Roman" w:hAnsi="Times New Roman" w:cs="Times New Roman"/>
              </w:rPr>
            </w:pPr>
            <w:r>
              <w:rPr>
                <w:rFonts w:ascii="Arial" w:hAnsi="Arial" w:cs="Arial"/>
                <w:color w:val="000000"/>
                <w:sz w:val="22"/>
                <w:szCs w:val="22"/>
              </w:rPr>
              <w:t>Most Balinese youths lose touch with Gamelan</w:t>
            </w:r>
            <w:r w:rsidR="00A015CA">
              <w:rPr>
                <w:rFonts w:ascii="Arial" w:hAnsi="Arial" w:cs="Arial"/>
                <w:color w:val="000000"/>
                <w:sz w:val="22"/>
                <w:szCs w:val="22"/>
              </w:rPr>
              <w:t>—</w:t>
            </w:r>
            <w:r>
              <w:rPr>
                <w:rFonts w:ascii="Arial" w:hAnsi="Arial" w:cs="Arial"/>
                <w:color w:val="000000"/>
                <w:sz w:val="22"/>
                <w:szCs w:val="22"/>
              </w:rPr>
              <w:t xml:space="preserve">they think it doesn't contribute anything significant to their lives. </w:t>
            </w:r>
            <w:r w:rsidR="00A015CA">
              <w:rPr>
                <w:rFonts w:ascii="Arial" w:hAnsi="Arial" w:cs="Arial"/>
                <w:color w:val="000000"/>
                <w:sz w:val="22"/>
                <w:szCs w:val="22"/>
              </w:rPr>
              <w:t>To me, p</w:t>
            </w:r>
            <w:r>
              <w:rPr>
                <w:rFonts w:ascii="Arial" w:hAnsi="Arial" w:cs="Arial"/>
                <w:color w:val="000000"/>
                <w:sz w:val="22"/>
                <w:szCs w:val="22"/>
              </w:rPr>
              <w:t xml:space="preserve">reserving culture is essential because we shouldn’t forget where we come from and should know what defines us. Moreover, understanding our respective cultures enables us to </w:t>
            </w:r>
            <w:del w:id="1" w:author="Chiara Situmorang" w:date="2022-10-28T14:51:00Z">
              <w:r w:rsidDel="00A015CA">
                <w:rPr>
                  <w:rFonts w:ascii="Arial" w:hAnsi="Arial" w:cs="Arial"/>
                  <w:color w:val="000000"/>
                  <w:sz w:val="22"/>
                  <w:szCs w:val="22"/>
                </w:rPr>
                <w:delText>exchange pointers</w:delText>
              </w:r>
            </w:del>
            <w:ins w:id="2" w:author="Chiara Situmorang" w:date="2022-10-28T14:51:00Z">
              <w:r w:rsidR="00A015CA">
                <w:rPr>
                  <w:rFonts w:ascii="Arial" w:hAnsi="Arial" w:cs="Arial"/>
                  <w:color w:val="000000"/>
                  <w:sz w:val="22"/>
                  <w:szCs w:val="22"/>
                </w:rPr>
                <w:t>find commonalities</w:t>
              </w:r>
            </w:ins>
            <w:r>
              <w:rPr>
                <w:rFonts w:ascii="Arial" w:hAnsi="Arial" w:cs="Arial"/>
                <w:color w:val="000000"/>
                <w:sz w:val="22"/>
                <w:szCs w:val="22"/>
              </w:rPr>
              <w:t xml:space="preserve"> with people from different cultures, thus, forming a more diverse and integrated community. Together with my dad's friends in the local Hindu community, we formed a group to play and create pieces and publish them on the community's Facebook page. My experience as a lead Gamelan player would allow me to contribute to the University of Minnesota's community of scholars by being involved in </w:t>
            </w:r>
            <w:commentRangeStart w:id="3"/>
            <w:r>
              <w:rPr>
                <w:rFonts w:ascii="Arial" w:hAnsi="Arial" w:cs="Arial"/>
                <w:color w:val="000000"/>
                <w:sz w:val="22"/>
                <w:szCs w:val="22"/>
              </w:rPr>
              <w:t xml:space="preserve">organizations encouraging others to accept their cultural heritage. </w:t>
            </w:r>
            <w:commentRangeEnd w:id="3"/>
            <w:r w:rsidR="002C2481">
              <w:rPr>
                <w:rStyle w:val="CommentReference"/>
              </w:rPr>
              <w:commentReference w:id="3"/>
            </w:r>
            <w:r>
              <w:rPr>
                <w:rFonts w:ascii="Arial" w:hAnsi="Arial" w:cs="Arial"/>
                <w:color w:val="000000"/>
                <w:sz w:val="22"/>
                <w:szCs w:val="22"/>
              </w:rPr>
              <w:t>I'd also engage in clubs like the "Agni Indian Classical Dance Team" to let people immerse and study Balinese Gamelan and their native cultural arts and promote diversity through cultural and skill sharing.</w:t>
            </w:r>
          </w:p>
        </w:tc>
      </w:tr>
    </w:tbl>
    <w:p w14:paraId="7592A890" w14:textId="7658149B" w:rsidR="002256B3" w:rsidRDefault="002256B3"/>
    <w:p w14:paraId="2C1B7EBD" w14:textId="4DCCF33D" w:rsidR="00A119D5" w:rsidRDefault="00A119D5">
      <w:r>
        <w:t xml:space="preserve">Hi Indra, </w:t>
      </w:r>
    </w:p>
    <w:p w14:paraId="4A9C3D82" w14:textId="66F06F9A" w:rsidR="00A119D5" w:rsidRDefault="00A119D5"/>
    <w:p w14:paraId="30F65CCF" w14:textId="5FF8D806" w:rsidR="00A119D5" w:rsidRDefault="00A119D5">
      <w:r>
        <w:t xml:space="preserve">Thank you for heeding our comments on your previous draft and for making the necessary changes. </w:t>
      </w:r>
    </w:p>
    <w:p w14:paraId="68844940" w14:textId="35FB0BBF" w:rsidR="00A119D5" w:rsidRDefault="00A119D5"/>
    <w:p w14:paraId="35F1FDB2" w14:textId="0232F7A9" w:rsidR="00A119D5" w:rsidRDefault="00A119D5">
      <w:r>
        <w:t xml:space="preserve">Before this essay is good-to-go, there are two things that you can add/change—as seen in my comments left above. </w:t>
      </w:r>
    </w:p>
    <w:p w14:paraId="7853B92D" w14:textId="3EF3E8B0" w:rsidR="00283FDC" w:rsidRDefault="00283FDC"/>
    <w:p w14:paraId="2E3283BA" w14:textId="006D450A" w:rsidR="00283FDC" w:rsidRDefault="00283FDC">
      <w:r>
        <w:t xml:space="preserve">All the best, </w:t>
      </w:r>
    </w:p>
    <w:p w14:paraId="7AFE3412" w14:textId="403A19C0" w:rsidR="00283FDC" w:rsidRDefault="00283FDC">
      <w:r>
        <w:t xml:space="preserve">Johana </w:t>
      </w:r>
    </w:p>
    <w:p w14:paraId="1A2310D1" w14:textId="77777777" w:rsidR="00A119D5" w:rsidRDefault="00A119D5"/>
    <w:p w14:paraId="358470CE" w14:textId="1CFDC8E4" w:rsidR="00FC3F54" w:rsidRDefault="00FC3F54"/>
    <w:sectPr w:rsidR="00FC3F5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ana Felicia" w:date="2022-10-27T14:20:00Z" w:initials="JF">
    <w:p w14:paraId="4AC3E4FA" w14:textId="77777777" w:rsidR="00AD6F10" w:rsidRDefault="00011696" w:rsidP="002671F7">
      <w:r>
        <w:rPr>
          <w:rStyle w:val="CommentReference"/>
        </w:rPr>
        <w:annotationRef/>
      </w:r>
      <w:r w:rsidR="00AD6F10">
        <w:rPr>
          <w:sz w:val="20"/>
          <w:szCs w:val="20"/>
        </w:rPr>
        <w:t xml:space="preserve">Perhaps, you could mention the major at least once? </w:t>
      </w:r>
      <w:r w:rsidR="00AD6F10">
        <w:rPr>
          <w:sz w:val="20"/>
          <w:szCs w:val="20"/>
        </w:rPr>
        <w:cr/>
      </w:r>
      <w:r w:rsidR="00AD6F10">
        <w:rPr>
          <w:sz w:val="20"/>
          <w:szCs w:val="20"/>
        </w:rPr>
        <w:cr/>
        <w:t xml:space="preserve">For example, you can close your paragraph by saying, “Through Mechanical Engineering, I will learn how electric components…”. </w:t>
      </w:r>
    </w:p>
  </w:comment>
  <w:comment w:id="3" w:author="Johana Felicia" w:date="2022-10-27T18:02:00Z" w:initials="JF">
    <w:p w14:paraId="3030B030" w14:textId="1D6CAD41" w:rsidR="00F21903" w:rsidRDefault="002C2481" w:rsidP="007C4344">
      <w:r>
        <w:rPr>
          <w:rStyle w:val="CommentReference"/>
        </w:rPr>
        <w:annotationRef/>
      </w:r>
      <w:r w:rsidR="00F21903">
        <w:rPr>
          <w:sz w:val="20"/>
          <w:szCs w:val="20"/>
        </w:rPr>
        <w:t xml:space="preserve">What kind of organisations will you join? </w:t>
      </w:r>
      <w:r w:rsidR="00F21903">
        <w:rPr>
          <w:sz w:val="20"/>
          <w:szCs w:val="20"/>
        </w:rPr>
        <w:cr/>
      </w:r>
      <w:r w:rsidR="00F21903">
        <w:rPr>
          <w:sz w:val="20"/>
          <w:szCs w:val="20"/>
        </w:rPr>
        <w:cr/>
        <w:t xml:space="preserve">Is the “Agni Indian Classical Dance Team” an existing team at the university? </w:t>
      </w:r>
      <w:r w:rsidR="00F21903">
        <w:rPr>
          <w:sz w:val="20"/>
          <w:szCs w:val="20"/>
        </w:rPr>
        <w:cr/>
      </w:r>
      <w:r w:rsidR="00F21903">
        <w:rPr>
          <w:sz w:val="20"/>
          <w:szCs w:val="20"/>
        </w:rPr>
        <w:cr/>
        <w:t xml:space="preserve">If so, maybe your following sentence should be following up on this statement. For example, “I’d like to join clubs such as…”. </w:t>
      </w:r>
      <w:r w:rsidR="00F21903">
        <w:rPr>
          <w:sz w:val="20"/>
          <w:szCs w:val="20"/>
        </w:rPr>
        <w:cr/>
      </w:r>
      <w:r w:rsidR="00F21903">
        <w:rPr>
          <w:sz w:val="20"/>
          <w:szCs w:val="20"/>
        </w:rPr>
        <w:cr/>
        <w:t xml:space="preserve">I think this would make your answer flow better.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C3E4FA" w15:done="0"/>
  <w15:commentEx w15:paraId="3030B0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51228" w16cex:dateUtc="2022-10-27T07:20:00Z"/>
  <w16cex:commentExtensible w16cex:durableId="27054625" w16cex:dateUtc="2022-10-27T11: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C3E4FA" w16cid:durableId="27051228"/>
  <w16cid:commentId w16cid:paraId="3030B030" w16cid:durableId="2705462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ana Felicia">
    <w15:presenceInfo w15:providerId="AD" w15:userId="S::c3409091@uon.edu.au::c7e92a38-0c61-4418-8c39-cafe751de2f8"/>
  </w15:person>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E09"/>
    <w:rsid w:val="00011696"/>
    <w:rsid w:val="00131E5F"/>
    <w:rsid w:val="00185506"/>
    <w:rsid w:val="002256B3"/>
    <w:rsid w:val="00247B68"/>
    <w:rsid w:val="00283FDC"/>
    <w:rsid w:val="002A2A01"/>
    <w:rsid w:val="002C2481"/>
    <w:rsid w:val="003405F6"/>
    <w:rsid w:val="0062459E"/>
    <w:rsid w:val="00801EBC"/>
    <w:rsid w:val="00A015CA"/>
    <w:rsid w:val="00A119D5"/>
    <w:rsid w:val="00A90165"/>
    <w:rsid w:val="00AD6F10"/>
    <w:rsid w:val="00DC1E09"/>
    <w:rsid w:val="00DF5632"/>
    <w:rsid w:val="00F21903"/>
    <w:rsid w:val="00FC3F5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B1D3E"/>
  <w15:chartTrackingRefBased/>
  <w15:docId w15:val="{F1EBF607-2DF5-7F4D-BBCE-45196C4AE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1E09"/>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011696"/>
    <w:rPr>
      <w:sz w:val="16"/>
      <w:szCs w:val="16"/>
    </w:rPr>
  </w:style>
  <w:style w:type="paragraph" w:styleId="CommentText">
    <w:name w:val="annotation text"/>
    <w:basedOn w:val="Normal"/>
    <w:link w:val="CommentTextChar"/>
    <w:uiPriority w:val="99"/>
    <w:semiHidden/>
    <w:unhideWhenUsed/>
    <w:rsid w:val="00011696"/>
    <w:rPr>
      <w:sz w:val="20"/>
      <w:szCs w:val="20"/>
    </w:rPr>
  </w:style>
  <w:style w:type="character" w:customStyle="1" w:styleId="CommentTextChar">
    <w:name w:val="Comment Text Char"/>
    <w:basedOn w:val="DefaultParagraphFont"/>
    <w:link w:val="CommentText"/>
    <w:uiPriority w:val="99"/>
    <w:semiHidden/>
    <w:rsid w:val="00011696"/>
    <w:rPr>
      <w:sz w:val="20"/>
      <w:szCs w:val="20"/>
    </w:rPr>
  </w:style>
  <w:style w:type="paragraph" w:styleId="CommentSubject">
    <w:name w:val="annotation subject"/>
    <w:basedOn w:val="CommentText"/>
    <w:next w:val="CommentText"/>
    <w:link w:val="CommentSubjectChar"/>
    <w:uiPriority w:val="99"/>
    <w:semiHidden/>
    <w:unhideWhenUsed/>
    <w:rsid w:val="00011696"/>
    <w:rPr>
      <w:b/>
      <w:bCs/>
    </w:rPr>
  </w:style>
  <w:style w:type="character" w:customStyle="1" w:styleId="CommentSubjectChar">
    <w:name w:val="Comment Subject Char"/>
    <w:basedOn w:val="CommentTextChar"/>
    <w:link w:val="CommentSubject"/>
    <w:uiPriority w:val="99"/>
    <w:semiHidden/>
    <w:rsid w:val="00011696"/>
    <w:rPr>
      <w:b/>
      <w:bCs/>
      <w:sz w:val="20"/>
      <w:szCs w:val="20"/>
    </w:rPr>
  </w:style>
  <w:style w:type="paragraph" w:styleId="Revision">
    <w:name w:val="Revision"/>
    <w:hidden/>
    <w:uiPriority w:val="99"/>
    <w:semiHidden/>
    <w:rsid w:val="00A015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463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16</cp:revision>
  <dcterms:created xsi:type="dcterms:W3CDTF">2022-10-21T15:16:00Z</dcterms:created>
  <dcterms:modified xsi:type="dcterms:W3CDTF">2022-10-28T07:52:00Z</dcterms:modified>
</cp:coreProperties>
</file>