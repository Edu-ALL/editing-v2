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8CA4" w14:textId="0BE0077D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  <w:r w:rsidRPr="00844F82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At Boston College, we hope to draw on the Jesuit tradition of finding conversation partners to discuss issues and problems facing society. Who is your </w:t>
      </w:r>
      <w:proofErr w:type="spellStart"/>
      <w:r w:rsidRPr="00844F82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favorite</w:t>
      </w:r>
      <w:proofErr w:type="spellEnd"/>
      <w:r w:rsidRPr="00844F82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conversation partner? What do you discuss with that person? (400 Words)</w:t>
      </w:r>
    </w:p>
    <w:p w14:paraId="4A79A282" w14:textId="77777777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</w:p>
    <w:p w14:paraId="375C44CC" w14:textId="69C105BB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  <w:del w:id="0" w:author="Microsoft Office User" w:date="2022-12-24T12:58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As an avid Esports fan and gamer, Esports has become my regular </w:delText>
        </w:r>
      </w:del>
      <w:del w:id="1" w:author="Microsoft Office User" w:date="2022-12-24T12:57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conversational </w:delText>
        </w:r>
      </w:del>
      <w:del w:id="2" w:author="Microsoft Office User" w:date="2022-12-24T12:58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topic with my friends. </w:delText>
        </w:r>
      </w:del>
      <w:del w:id="3" w:author="Microsoft Office User" w:date="2022-12-24T12:57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particular,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Keith Bryce</w:t>
      </w:r>
      <w:ins w:id="4" w:author="Microsoft Office User" w:date="2022-12-24T12:57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del w:id="5" w:author="Microsoft Office User" w:date="2022-12-24T12:57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-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my best friend for five </w:t>
      </w:r>
      <w:ins w:id="6" w:author="Microsoft Office User" w:date="2022-12-24T12:58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years</w:t>
        </w:r>
      </w:ins>
      <w:del w:id="7" w:author="Microsoft Office User" w:date="2022-12-24T12:57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years now - </w:delText>
        </w:r>
      </w:del>
      <w:ins w:id="8" w:author="Microsoft Office User" w:date="2022-12-24T12:57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ins w:id="9" w:author="Microsoft Office User" w:date="2022-12-24T12:58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has always been my </w:t>
      </w:r>
      <w:del w:id="10" w:author="Microsoft Office User" w:date="2022-12-24T12:58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constant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conversational partner on anything related to Esports, gaming strategies, and the accompanying philosophical values behind it. </w:t>
      </w:r>
      <w:del w:id="11" w:author="Chiara Situmorang" w:date="2022-12-26T11:07:00Z">
        <w:r w:rsidRPr="00844F82" w:rsidDel="00DC5F3C">
          <w:rPr>
            <w:rFonts w:ascii="Arial" w:eastAsia="Times New Roman" w:hAnsi="Arial" w:cs="Arial"/>
            <w:color w:val="000000"/>
            <w:sz w:val="22"/>
            <w:szCs w:val="22"/>
          </w:rPr>
          <w:delText>He</w:delText>
        </w:r>
      </w:del>
      <w:ins w:id="12" w:author="Microsoft Office User" w:date="2022-12-24T12:59:00Z">
        <w:del w:id="13" w:author="Chiara Situmorang" w:date="2022-12-26T11:07:00Z">
          <w:r w:rsidR="00A24E63" w:rsidDel="00DC5F3C">
            <w:rPr>
              <w:rFonts w:ascii="Arial" w:eastAsia="Times New Roman" w:hAnsi="Arial" w:cs="Arial"/>
              <w:color w:val="000000"/>
              <w:sz w:val="22"/>
              <w:szCs w:val="22"/>
            </w:rPr>
            <w:delText>’s an introvert</w:delText>
          </w:r>
        </w:del>
      </w:ins>
      <w:del w:id="14" w:author="Chiara Situmorang" w:date="2022-12-26T11:07:00Z">
        <w:r w:rsidRPr="00844F82" w:rsidDel="00DC5F3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’s the chill-guy-of-a-few-words-type, so I usually have to initiate our conversation.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Eventually, our chats brought us to our first gaming competition in 2020, </w:t>
      </w:r>
      <w:del w:id="15" w:author="Microsoft Office User" w:date="2022-12-24T12:59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>which was the beginning of how our</w:delText>
        </w:r>
      </w:del>
      <w:ins w:id="16" w:author="Microsoft Office User" w:date="2022-12-24T12:59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 xml:space="preserve">which led to </w:t>
        </w:r>
        <w:del w:id="17" w:author="Chiara Situmorang" w:date="2022-12-26T11:08:00Z">
          <w:r w:rsidR="00A24E63" w:rsidDel="00DC5F3C">
            <w:rPr>
              <w:rFonts w:ascii="Arial" w:eastAsia="Times New Roman" w:hAnsi="Arial" w:cs="Arial"/>
              <w:color w:val="000000"/>
              <w:sz w:val="22"/>
              <w:szCs w:val="22"/>
            </w:rPr>
            <w:delText>the branching out of our</w:delText>
          </w:r>
        </w:del>
      </w:ins>
      <w:del w:id="18" w:author="Chiara Situmorang" w:date="2022-12-26T11:08:00Z">
        <w:r w:rsidRPr="00844F82" w:rsidDel="00DC5F3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conversation</w:delText>
        </w:r>
      </w:del>
      <w:ins w:id="19" w:author="Microsoft Office User" w:date="2022-12-24T12:59:00Z">
        <w:del w:id="20" w:author="Chiara Situmorang" w:date="2022-12-26T11:08:00Z">
          <w:r w:rsidR="00A24E63" w:rsidDel="00DC5F3C">
            <w:rPr>
              <w:rFonts w:ascii="Arial" w:eastAsia="Times New Roman" w:hAnsi="Arial" w:cs="Arial"/>
              <w:color w:val="000000"/>
              <w:sz w:val="22"/>
              <w:szCs w:val="22"/>
            </w:rPr>
            <w:delText>s</w:delText>
          </w:r>
        </w:del>
      </w:ins>
      <w:del w:id="21" w:author="Chiara Situmorang" w:date="2022-12-26T11:08:00Z">
        <w:r w:rsidRPr="00844F82" w:rsidDel="00DC5F3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branched out to one of the most pervasive issues of life</w:delText>
        </w:r>
      </w:del>
      <w:ins w:id="22" w:author="Chiara Situmorang" w:date="2022-12-26T11:08:00Z">
        <w:r w:rsidR="00DC5F3C">
          <w:rPr>
            <w:rFonts w:ascii="Arial" w:eastAsia="Times New Roman" w:hAnsi="Arial" w:cs="Arial"/>
            <w:color w:val="000000"/>
            <w:sz w:val="22"/>
            <w:szCs w:val="22"/>
          </w:rPr>
          <w:t>our discovery of a common issue that we both faced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>: anxiety</w:t>
      </w:r>
      <w:del w:id="23" w:author="Microsoft Office User" w:date="2022-12-24T13:00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and nervousness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69C80B57" w14:textId="77777777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</w:p>
    <w:p w14:paraId="3A680284" w14:textId="3F8488F3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  <w:del w:id="24" w:author="Chiara Situmorang" w:date="2022-12-26T11:08:00Z">
        <w:r w:rsidRPr="00844F82" w:rsidDel="00DC5F3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I've always been a nervous nelly. </w:delText>
        </w:r>
      </w:del>
      <w:ins w:id="25" w:author="Chiara Situmorang" w:date="2022-12-26T11:08:00Z">
        <w:r w:rsidR="00770C85">
          <w:rPr>
            <w:rFonts w:ascii="Arial" w:eastAsia="Times New Roman" w:hAnsi="Arial" w:cs="Arial"/>
            <w:color w:val="000000"/>
            <w:sz w:val="22"/>
            <w:szCs w:val="22"/>
          </w:rPr>
          <w:t>During</w:t>
        </w:r>
      </w:ins>
      <w:del w:id="26" w:author="Chiara Situmorang" w:date="2022-12-26T11:08:00Z">
        <w:r w:rsidRPr="00844F82" w:rsidDel="00770C85">
          <w:rPr>
            <w:rFonts w:ascii="Arial" w:eastAsia="Times New Roman" w:hAnsi="Arial" w:cs="Arial"/>
            <w:color w:val="000000"/>
            <w:sz w:val="22"/>
            <w:szCs w:val="22"/>
          </w:rPr>
          <w:delText>On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our first match, I remembered </w:t>
      </w:r>
      <w:del w:id="27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>going up the stage being witnessed by dozens of people. M</w:delText>
        </w:r>
      </w:del>
      <w:ins w:id="28" w:author="Microsoft Office User" w:date="2022-12-24T13:02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m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y hands </w:t>
      </w:r>
      <w:del w:id="29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got </w:delText>
        </w:r>
      </w:del>
      <w:ins w:id="30" w:author="Microsoft Office User" w:date="2022-12-24T13:02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getting</w:t>
        </w:r>
        <w:r w:rsidR="00A24E63" w:rsidRPr="00844F8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cold and </w:t>
      </w:r>
      <w:del w:id="31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were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shaking profusely</w:t>
      </w:r>
      <w:ins w:id="32" w:author="Microsoft Office User" w:date="2022-12-24T13:02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 xml:space="preserve"> from getting up on stage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del w:id="33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On the other hand,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Keith</w:t>
      </w:r>
      <w:ins w:id="34" w:author="Microsoft Office User" w:date="2022-12-24T13:02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, however,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seemed calm</w:t>
      </w:r>
      <w:ins w:id="35" w:author="Microsoft Office User" w:date="2022-12-24T13:02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36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>;</w:delText>
        </w:r>
      </w:del>
      <w:ins w:id="37" w:author="Microsoft Office User" w:date="2022-12-24T13:02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 xml:space="preserve"> H</w:t>
        </w:r>
      </w:ins>
      <w:del w:id="38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h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e told me to take a deep breath through the nose, hold for 3 seconds, exhale through the mouth</w:t>
      </w:r>
      <w:ins w:id="39" w:author="Microsoft Office User" w:date="2022-12-24T13:03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40" w:author="Microsoft Office User" w:date="2022-12-24T13:03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41" w:author="Microsoft Office User" w:date="2022-12-24T13:02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do it multiple times, which I later learned is called box breathing.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He then recited a bible verse as he held my hand to pray to God for strength. Surprised, what he did calm me down. I </w:t>
      </w:r>
      <w:del w:id="42" w:author="Microsoft Office User" w:date="2022-12-24T13:03:00Z">
        <w:r w:rsidRPr="00844F82" w:rsidDel="00A24E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can </w:delText>
        </w:r>
      </w:del>
      <w:ins w:id="43" w:author="Microsoft Office User" w:date="2022-12-24T13:03:00Z">
        <w:r w:rsidR="00A24E63">
          <w:rPr>
            <w:rFonts w:ascii="Arial" w:eastAsia="Times New Roman" w:hAnsi="Arial" w:cs="Arial"/>
            <w:color w:val="000000"/>
            <w:sz w:val="22"/>
            <w:szCs w:val="22"/>
          </w:rPr>
          <w:t>could</w:t>
        </w:r>
        <w:r w:rsidR="00A24E63" w:rsidRPr="00844F8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>breathe normally, my hands stop</w:t>
      </w:r>
      <w:ins w:id="44" w:author="Microsoft Office User" w:date="2022-12-24T13:03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>ped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shaking, and I </w:t>
      </w:r>
      <w:del w:id="45" w:author="Microsoft Office User" w:date="2022-12-24T13:03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>can play</w:delText>
        </w:r>
      </w:del>
      <w:ins w:id="46" w:author="Microsoft Office User" w:date="2022-12-24T13:03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>played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like I always do. We didn’t win, but I gained something</w:t>
      </w:r>
      <w:ins w:id="47" w:author="Microsoft Office User" w:date="2022-12-24T13:03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 xml:space="preserve"> more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important: a method to overcome my nervousness. </w:t>
      </w:r>
    </w:p>
    <w:p w14:paraId="433549BC" w14:textId="77777777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</w:p>
    <w:p w14:paraId="6E5A8B95" w14:textId="48660FD6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  <w:commentRangeStart w:id="48"/>
      <w:r w:rsidRPr="00844F82">
        <w:rPr>
          <w:rFonts w:ascii="Arial" w:eastAsia="Times New Roman" w:hAnsi="Arial" w:cs="Arial"/>
          <w:color w:val="000000"/>
          <w:sz w:val="22"/>
          <w:szCs w:val="22"/>
        </w:rPr>
        <w:t>Ever since</w:t>
      </w:r>
      <w:ins w:id="49" w:author="Microsoft Office User" w:date="2022-12-24T13:10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50" w:author="Microsoft Office User" w:date="2022-12-24T13:10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>Keith and I</w:delText>
        </w:r>
      </w:del>
      <w:ins w:id="51" w:author="Microsoft Office User" w:date="2022-12-24T13:10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>we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would talk about ways to help people with anxiety</w:t>
      </w:r>
      <w:del w:id="52" w:author="Microsoft Office User" w:date="2022-12-24T13:10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and nervousness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commentRangeEnd w:id="48"/>
      <w:r w:rsidR="00770C85">
        <w:rPr>
          <w:rStyle w:val="CommentReference"/>
        </w:rPr>
        <w:commentReference w:id="48"/>
      </w:r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To facilitate our conversation, I’d google popular books and articles about dealing with such issues starting from </w:t>
      </w:r>
      <w:proofErr w:type="spellStart"/>
      <w:r w:rsidRPr="00844F82">
        <w:rPr>
          <w:rFonts w:ascii="Arial" w:eastAsia="Times New Roman" w:hAnsi="Arial" w:cs="Arial"/>
          <w:color w:val="000000"/>
          <w:sz w:val="22"/>
          <w:szCs w:val="22"/>
        </w:rPr>
        <w:t>Burns’s</w:t>
      </w:r>
      <w:proofErr w:type="spellEnd"/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 “When Panic Attacks CD” to scholarly articles from Current Psychiatry Report on “Moving to Beat Anxiety.” </w:t>
      </w:r>
      <w:commentRangeStart w:id="53"/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As I brought up new </w:t>
      </w:r>
      <w:del w:id="54" w:author="Microsoft Office User" w:date="2022-12-24T13:10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topics </w:delText>
        </w:r>
      </w:del>
      <w:ins w:id="55" w:author="Microsoft Office User" w:date="2022-12-24T13:10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>issues</w:t>
        </w:r>
        <w:r w:rsidR="00587991" w:rsidRPr="00844F8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each time I read </w:t>
      </w:r>
      <w:del w:id="56" w:author="Microsoft Office User" w:date="2022-12-24T13:10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further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chapters of a book or </w:t>
      </w:r>
      <w:ins w:id="57" w:author="Microsoft Office User" w:date="2022-12-24T13:11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 xml:space="preserve">an 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article, we’d always </w:t>
      </w:r>
      <w:del w:id="58" w:author="Microsoft Office User" w:date="2022-12-24T13:11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discuss </w:delText>
        </w:r>
      </w:del>
      <w:ins w:id="59" w:author="Microsoft Office User" w:date="2022-12-24T13:11:00Z">
        <w:r w:rsidR="00587991">
          <w:rPr>
            <w:rFonts w:ascii="Arial" w:eastAsia="Times New Roman" w:hAnsi="Arial" w:cs="Arial"/>
            <w:color w:val="000000"/>
            <w:sz w:val="22"/>
            <w:szCs w:val="22"/>
          </w:rPr>
          <w:t>mention</w:t>
        </w:r>
        <w:r w:rsidR="00587991" w:rsidRPr="00844F8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44F82">
        <w:rPr>
          <w:rFonts w:ascii="Arial" w:eastAsia="Times New Roman" w:hAnsi="Arial" w:cs="Arial"/>
          <w:color w:val="000000"/>
          <w:sz w:val="22"/>
          <w:szCs w:val="22"/>
        </w:rPr>
        <w:t>how the methods from these sources were for those with extreme conditions. However, we acknowledged that if they work for them, it should work for us - the non-extreme ones - daily</w:t>
      </w:r>
      <w:commentRangeEnd w:id="53"/>
      <w:r w:rsidR="00770C85">
        <w:rPr>
          <w:rStyle w:val="CommentReference"/>
        </w:rPr>
        <w:commentReference w:id="53"/>
      </w:r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. We’d also try </w:t>
      </w:r>
      <w:del w:id="60" w:author="Microsoft Office User" w:date="2022-12-24T13:11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out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 xml:space="preserve">different methods, such as praying, multiple breathing techniques, exercising, playing games, and </w:t>
      </w:r>
      <w:del w:id="61" w:author="Microsoft Office User" w:date="2022-12-24T13:11:00Z">
        <w:r w:rsidRPr="00844F82" w:rsidDel="0058799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many </w:delText>
        </w:r>
      </w:del>
      <w:r w:rsidRPr="00844F82">
        <w:rPr>
          <w:rFonts w:ascii="Arial" w:eastAsia="Times New Roman" w:hAnsi="Arial" w:cs="Arial"/>
          <w:color w:val="000000"/>
          <w:sz w:val="22"/>
          <w:szCs w:val="22"/>
        </w:rPr>
        <w:t>more, to see which worked out best and share it with our family and friends. </w:t>
      </w:r>
    </w:p>
    <w:p w14:paraId="22A9CE9D" w14:textId="77777777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</w:p>
    <w:p w14:paraId="67681DB2" w14:textId="77777777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  <w:commentRangeStart w:id="62"/>
      <w:r w:rsidRPr="00844F82">
        <w:rPr>
          <w:rFonts w:ascii="Arial" w:eastAsia="Times New Roman" w:hAnsi="Arial" w:cs="Arial"/>
          <w:color w:val="000000"/>
          <w:sz w:val="22"/>
          <w:szCs w:val="22"/>
        </w:rPr>
        <w:t>Eventually, we learned that people have triggers for their anxiety and nervousness. However, that shouldn’t stop them from functioning under pressure</w:t>
      </w:r>
      <w:commentRangeEnd w:id="62"/>
      <w:r w:rsidR="00274452">
        <w:rPr>
          <w:rStyle w:val="CommentReference"/>
        </w:rPr>
        <w:commentReference w:id="62"/>
      </w:r>
      <w:r w:rsidRPr="00844F82">
        <w:rPr>
          <w:rFonts w:ascii="Arial" w:eastAsia="Times New Roman" w:hAnsi="Arial" w:cs="Arial"/>
          <w:color w:val="000000"/>
          <w:sz w:val="22"/>
          <w:szCs w:val="22"/>
        </w:rPr>
        <w:t>. So, in college, Keith and I vow to one day be able to help people overcome their anxiety and nervousness, even if we have to do it one by one.</w:t>
      </w:r>
    </w:p>
    <w:p w14:paraId="20482C81" w14:textId="77777777" w:rsidR="00844F82" w:rsidRPr="00844F82" w:rsidRDefault="00844F82" w:rsidP="00844F82">
      <w:pPr>
        <w:rPr>
          <w:rFonts w:ascii="Times New Roman" w:eastAsia="Times New Roman" w:hAnsi="Times New Roman" w:cs="Times New Roman"/>
        </w:rPr>
      </w:pPr>
    </w:p>
    <w:p w14:paraId="03275532" w14:textId="2B292B04" w:rsidR="00327C66" w:rsidRDefault="00327C66">
      <w:pPr>
        <w:rPr>
          <w:ins w:id="63" w:author="Microsoft Office User" w:date="2022-12-24T13:12:00Z"/>
        </w:rPr>
      </w:pPr>
    </w:p>
    <w:p w14:paraId="6563FD76" w14:textId="2A92A014" w:rsidR="00587991" w:rsidRDefault="00587991">
      <w:pPr>
        <w:rPr>
          <w:ins w:id="64" w:author="Microsoft Office User" w:date="2022-12-24T13:12:00Z"/>
        </w:rPr>
      </w:pPr>
      <w:ins w:id="65" w:author="Microsoft Office User" w:date="2022-12-24T13:12:00Z">
        <w:r>
          <w:t>Hi Daniel,</w:t>
        </w:r>
      </w:ins>
    </w:p>
    <w:p w14:paraId="5613E818" w14:textId="650C9C13" w:rsidR="00587991" w:rsidRDefault="00587991">
      <w:pPr>
        <w:rPr>
          <w:ins w:id="66" w:author="Microsoft Office User" w:date="2022-12-24T13:12:00Z"/>
        </w:rPr>
      </w:pPr>
    </w:p>
    <w:p w14:paraId="2FCC724D" w14:textId="7F0BD7B1" w:rsidR="00587991" w:rsidRDefault="00587991">
      <w:pPr>
        <w:rPr>
          <w:ins w:id="67" w:author="Microsoft Office User" w:date="2022-12-24T13:15:00Z"/>
        </w:rPr>
      </w:pPr>
      <w:ins w:id="68" w:author="Microsoft Office User" w:date="2022-12-24T13:12:00Z">
        <w:r>
          <w:t xml:space="preserve">Strong issues brought up </w:t>
        </w:r>
      </w:ins>
      <w:ins w:id="69" w:author="Microsoft Office User" w:date="2022-12-24T13:13:00Z">
        <w:r>
          <w:t>–</w:t>
        </w:r>
      </w:ins>
      <w:ins w:id="70" w:author="Microsoft Office User" w:date="2022-12-24T13:12:00Z">
        <w:r>
          <w:t xml:space="preserve"> </w:t>
        </w:r>
      </w:ins>
      <w:ins w:id="71" w:author="Microsoft Office User" w:date="2022-12-24T13:13:00Z">
        <w:r>
          <w:t xml:space="preserve">I would wrap up the essay by writing about how you plan to transfer this conversational habit to Boston </w:t>
        </w:r>
        <w:r w:rsidR="002A5283">
          <w:t xml:space="preserve">College. Do you plan on joining or starting a similar student organization? Volunteer or do an internship with a company that </w:t>
        </w:r>
      </w:ins>
      <w:ins w:id="72" w:author="Microsoft Office User" w:date="2022-12-24T13:14:00Z">
        <w:r w:rsidR="002A5283">
          <w:t xml:space="preserve">addresses these issues? Adding these things will allow the admissions officer to </w:t>
        </w:r>
      </w:ins>
      <w:ins w:id="73" w:author="Microsoft Office User" w:date="2022-12-24T13:15:00Z">
        <w:r w:rsidR="002A5283">
          <w:t>picture your positionality</w:t>
        </w:r>
      </w:ins>
      <w:ins w:id="74" w:author="Microsoft Office User" w:date="2022-12-24T13:14:00Z">
        <w:r w:rsidR="002A5283">
          <w:t xml:space="preserve"> in the school.</w:t>
        </w:r>
      </w:ins>
    </w:p>
    <w:p w14:paraId="045EA986" w14:textId="3E9A35D9" w:rsidR="002A5283" w:rsidRDefault="002A5283">
      <w:pPr>
        <w:rPr>
          <w:ins w:id="75" w:author="Microsoft Office User" w:date="2022-12-24T13:15:00Z"/>
        </w:rPr>
      </w:pPr>
    </w:p>
    <w:p w14:paraId="3D109A34" w14:textId="64705290" w:rsidR="002A5283" w:rsidRDefault="002A5283">
      <w:ins w:id="76" w:author="Microsoft Office User" w:date="2022-12-24T13:15:00Z">
        <w:r>
          <w:t xml:space="preserve">C.G. </w:t>
        </w:r>
      </w:ins>
    </w:p>
    <w:sectPr w:rsidR="002A5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8" w:author="Chiara Situmorang" w:date="2022-12-26T11:10:00Z" w:initials="CS">
    <w:p w14:paraId="6D2CFC85" w14:textId="77777777" w:rsidR="00770C85" w:rsidRDefault="00770C85" w:rsidP="00856A16">
      <w:r>
        <w:rPr>
          <w:rStyle w:val="CommentReference"/>
        </w:rPr>
        <w:annotationRef/>
      </w:r>
      <w:r>
        <w:rPr>
          <w:sz w:val="20"/>
          <w:szCs w:val="20"/>
        </w:rPr>
        <w:t>I would focus on your conversations in trying to deal with your own anxiety, rather than trying to help other people with theirs. As a reader, I can relate to this more, especially since you’re still trying to manage your own anxiety.</w:t>
      </w:r>
    </w:p>
    <w:p w14:paraId="71E05AF9" w14:textId="77777777" w:rsidR="00770C85" w:rsidRDefault="00770C85" w:rsidP="00856A16"/>
    <w:p w14:paraId="584036FC" w14:textId="77777777" w:rsidR="00770C85" w:rsidRDefault="00770C85" w:rsidP="00856A16">
      <w:r>
        <w:rPr>
          <w:sz w:val="20"/>
          <w:szCs w:val="20"/>
        </w:rPr>
        <w:t>Did you talk about his anxiety and how he found his method for coping?</w:t>
      </w:r>
    </w:p>
  </w:comment>
  <w:comment w:id="53" w:author="Chiara Situmorang" w:date="2022-12-26T11:18:00Z" w:initials="CS">
    <w:p w14:paraId="05D1E297" w14:textId="77777777" w:rsidR="00770C85" w:rsidRDefault="00770C85" w:rsidP="00D84EAE">
      <w:r>
        <w:rPr>
          <w:rStyle w:val="CommentReference"/>
        </w:rPr>
        <w:annotationRef/>
      </w:r>
      <w:r>
        <w:rPr>
          <w:sz w:val="20"/>
          <w:szCs w:val="20"/>
        </w:rPr>
        <w:t>What point are you trying to get across with this ‘disclaimer’? I find it a bit distracting as a reader. I want to hear more about your journeys in reckoning with your own triggers and symptoms. What did you learn about yourself through this process?</w:t>
      </w:r>
    </w:p>
  </w:comment>
  <w:comment w:id="62" w:author="Chiara Situmorang" w:date="2022-12-26T11:20:00Z" w:initials="CS">
    <w:p w14:paraId="462FB512" w14:textId="77777777" w:rsidR="00274452" w:rsidRDefault="00274452" w:rsidP="00DB3111">
      <w:r>
        <w:rPr>
          <w:rStyle w:val="CommentReference"/>
        </w:rPr>
        <w:annotationRef/>
      </w:r>
      <w:r>
        <w:rPr>
          <w:sz w:val="20"/>
          <w:szCs w:val="20"/>
        </w:rPr>
        <w:t xml:space="preserve">I would move this to the middle of the previous paragraph and elaborate on it - how did you learn this? Did you discover what your own triggers were (you don’t have to mention them here)? </w:t>
      </w:r>
    </w:p>
    <w:p w14:paraId="2F425120" w14:textId="77777777" w:rsidR="00274452" w:rsidRDefault="00274452" w:rsidP="00DB3111"/>
    <w:p w14:paraId="4A6B0687" w14:textId="77777777" w:rsidR="00274452" w:rsidRDefault="00274452" w:rsidP="00DB3111">
      <w:r>
        <w:rPr>
          <w:sz w:val="20"/>
          <w:szCs w:val="20"/>
        </w:rPr>
        <w:t>Continue with trying the different methods - which ones helped you and Keith the most? Did you find any differences? What did you learn from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4036FC" w15:done="0"/>
  <w15:commentEx w15:paraId="05D1E297" w15:done="0"/>
  <w15:commentEx w15:paraId="4A6B06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3FFB6" w16cex:dateUtc="2022-12-26T04:10:00Z"/>
  <w16cex:commentExtensible w16cex:durableId="2754016D" w16cex:dateUtc="2022-12-26T04:18:00Z"/>
  <w16cex:commentExtensible w16cex:durableId="275401F5" w16cex:dateUtc="2022-12-26T0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036FC" w16cid:durableId="2753FFB6"/>
  <w16cid:commentId w16cid:paraId="05D1E297" w16cid:durableId="2754016D"/>
  <w16cid:commentId w16cid:paraId="4A6B0687" w16cid:durableId="275401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82"/>
    <w:rsid w:val="00185506"/>
    <w:rsid w:val="00274452"/>
    <w:rsid w:val="002A5283"/>
    <w:rsid w:val="00327C66"/>
    <w:rsid w:val="00587991"/>
    <w:rsid w:val="0062459E"/>
    <w:rsid w:val="00770C85"/>
    <w:rsid w:val="00844F82"/>
    <w:rsid w:val="00A24E63"/>
    <w:rsid w:val="00D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A71D6"/>
  <w15:chartTrackingRefBased/>
  <w15:docId w15:val="{7754F56C-240E-7D4D-B57B-8B15E93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F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24E63"/>
  </w:style>
  <w:style w:type="character" w:styleId="CommentReference">
    <w:name w:val="annotation reference"/>
    <w:basedOn w:val="DefaultParagraphFont"/>
    <w:uiPriority w:val="99"/>
    <w:semiHidden/>
    <w:unhideWhenUsed/>
    <w:rsid w:val="00770C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C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C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C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C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8EAE6-46D9-3246-B5C8-AC214A23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3</cp:revision>
  <dcterms:created xsi:type="dcterms:W3CDTF">2022-12-22T09:43:00Z</dcterms:created>
  <dcterms:modified xsi:type="dcterms:W3CDTF">2022-12-26T04:20:00Z</dcterms:modified>
</cp:coreProperties>
</file>