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E5A0" w14:textId="2C71E822" w:rsidR="007F2ECA" w:rsidRDefault="0039025A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Prompt #1 - Describe an example of your leadership experience in which you have positively influenced others, helped resolve disputes or contributed to group efforts over time.</w:t>
      </w:r>
      <w:r w:rsidR="00B01BF3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 (350 words)</w:t>
      </w:r>
    </w:p>
    <w:p w14:paraId="2D874FBB" w14:textId="3B0A9326" w:rsidR="0039025A" w:rsidRDefault="0039025A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130E3D7A" w14:textId="77777777" w:rsidR="0039025A" w:rsidRPr="0039025A" w:rsidRDefault="0039025A" w:rsidP="0039025A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9025A">
        <w:rPr>
          <w:rFonts w:ascii="Arial" w:eastAsia="Times New Roman" w:hAnsi="Arial" w:cs="Arial"/>
          <w:color w:val="000000"/>
          <w:sz w:val="22"/>
          <w:szCs w:val="22"/>
        </w:rPr>
        <w:t>Without a strong base, all structures above it will simply crumble down. </w:t>
      </w:r>
    </w:p>
    <w:p w14:paraId="245939C7" w14:textId="4432DC7A" w:rsidR="0039025A" w:rsidRPr="0039025A" w:rsidRDefault="0039025A" w:rsidP="0039025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39025A">
        <w:rPr>
          <w:rFonts w:ascii="Arial" w:eastAsia="Times New Roman" w:hAnsi="Arial" w:cs="Arial"/>
          <w:color w:val="000000"/>
          <w:sz w:val="22"/>
          <w:szCs w:val="22"/>
        </w:rPr>
        <w:t xml:space="preserve">The most intricate stage throughout my participation in the International Science and Innovation Fair was </w:t>
      </w:r>
      <w:del w:id="0" w:author="Chiara Situmorang" w:date="2022-11-28T09:23:00Z">
        <w:r w:rsidRPr="0039025A" w:rsidDel="00DA714C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truly </w:delText>
        </w:r>
      </w:del>
      <w:r w:rsidRPr="0039025A">
        <w:rPr>
          <w:rFonts w:ascii="Arial" w:eastAsia="Times New Roman" w:hAnsi="Arial" w:cs="Arial"/>
          <w:color w:val="000000"/>
          <w:sz w:val="22"/>
          <w:szCs w:val="22"/>
        </w:rPr>
        <w:t xml:space="preserve">the brainstorming process. Too much outspokenness and creativity in a group meant each member desired the </w:t>
      </w:r>
      <w:del w:id="1" w:author="Chiara Situmorang" w:date="2022-11-28T09:23:00Z">
        <w:r w:rsidRPr="0039025A" w:rsidDel="00DA714C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sole </w:delText>
        </w:r>
      </w:del>
      <w:r w:rsidRPr="0039025A">
        <w:rPr>
          <w:rFonts w:ascii="Arial" w:eastAsia="Times New Roman" w:hAnsi="Arial" w:cs="Arial"/>
          <w:color w:val="000000"/>
          <w:sz w:val="22"/>
          <w:szCs w:val="22"/>
        </w:rPr>
        <w:t>validation of their own idea. Our visions</w:t>
      </w:r>
      <w:del w:id="2" w:author="Chiara Situmorang" w:date="2022-11-28T09:24:00Z">
        <w:r w:rsidRPr="0039025A" w:rsidDel="00DA714C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had</w:delText>
        </w:r>
      </w:del>
      <w:r w:rsidRPr="0039025A">
        <w:rPr>
          <w:rFonts w:ascii="Arial" w:eastAsia="Times New Roman" w:hAnsi="Arial" w:cs="Arial"/>
          <w:color w:val="000000"/>
          <w:sz w:val="22"/>
          <w:szCs w:val="22"/>
        </w:rPr>
        <w:t xml:space="preserve"> clashed. </w:t>
      </w:r>
    </w:p>
    <w:p w14:paraId="0E0A5393" w14:textId="267A3AF1" w:rsidR="0039025A" w:rsidRPr="0039025A" w:rsidRDefault="0039025A" w:rsidP="0039025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39025A">
        <w:rPr>
          <w:rFonts w:ascii="Arial" w:eastAsia="Times New Roman" w:hAnsi="Arial" w:cs="Arial"/>
          <w:color w:val="000000"/>
          <w:sz w:val="22"/>
          <w:szCs w:val="22"/>
        </w:rPr>
        <w:t xml:space="preserve">This dilemma would have been dealt with if at least one was attainable, yet ours was the complete opposite—too imaginative and too unrealistic for the work of </w:t>
      </w:r>
      <w:del w:id="3" w:author="Johana Felicia" w:date="2022-11-27T16:41:00Z">
        <w:r w:rsidRPr="0039025A" w:rsidDel="001F70E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5 </w:delText>
        </w:r>
      </w:del>
      <w:ins w:id="4" w:author="Johana Felicia" w:date="2022-11-27T16:41:00Z">
        <w:r w:rsidR="001F70E6">
          <w:rPr>
            <w:rFonts w:ascii="Arial" w:eastAsia="Times New Roman" w:hAnsi="Arial" w:cs="Arial"/>
            <w:color w:val="000000"/>
            <w:sz w:val="22"/>
            <w:szCs w:val="22"/>
          </w:rPr>
          <w:t>five</w:t>
        </w:r>
        <w:r w:rsidR="001F70E6" w:rsidRPr="0039025A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39025A">
        <w:rPr>
          <w:rFonts w:ascii="Arial" w:eastAsia="Times New Roman" w:hAnsi="Arial" w:cs="Arial"/>
          <w:color w:val="000000"/>
          <w:sz w:val="22"/>
          <w:szCs w:val="22"/>
        </w:rPr>
        <w:t xml:space="preserve">high school students. With no progress made, </w:t>
      </w:r>
      <w:del w:id="5" w:author="Chiara Situmorang" w:date="2022-11-28T09:24:00Z">
        <w:r w:rsidRPr="0039025A" w:rsidDel="00DA714C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 </w:delText>
        </w:r>
      </w:del>
      <w:r w:rsidRPr="0039025A">
        <w:rPr>
          <w:rFonts w:ascii="Arial" w:eastAsia="Times New Roman" w:hAnsi="Arial" w:cs="Arial"/>
          <w:color w:val="000000"/>
          <w:sz w:val="22"/>
          <w:szCs w:val="22"/>
        </w:rPr>
        <w:t>enthusiasm quickly faded</w:t>
      </w:r>
      <w:ins w:id="6" w:author="Chiara Situmorang" w:date="2022-11-28T09:24:00Z">
        <w:r w:rsidR="00DA714C">
          <w:rPr>
            <w:rFonts w:ascii="Arial" w:eastAsia="Times New Roman" w:hAnsi="Arial" w:cs="Arial"/>
            <w:color w:val="000000"/>
            <w:sz w:val="22"/>
            <w:szCs w:val="22"/>
          </w:rPr>
          <w:t xml:space="preserve"> within the group</w:t>
        </w:r>
      </w:ins>
      <w:r w:rsidRPr="0039025A">
        <w:rPr>
          <w:rFonts w:ascii="Arial" w:eastAsia="Times New Roman" w:hAnsi="Arial" w:cs="Arial"/>
          <w:color w:val="000000"/>
          <w:sz w:val="22"/>
          <w:szCs w:val="22"/>
        </w:rPr>
        <w:t>. </w:t>
      </w:r>
    </w:p>
    <w:p w14:paraId="3D34DE6F" w14:textId="2256D4B0" w:rsidR="0039025A" w:rsidRPr="0039025A" w:rsidRDefault="0039025A" w:rsidP="0039025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39025A">
        <w:rPr>
          <w:rFonts w:ascii="Arial" w:eastAsia="Times New Roman" w:hAnsi="Arial" w:cs="Arial"/>
          <w:color w:val="000000"/>
          <w:sz w:val="22"/>
          <w:szCs w:val="22"/>
        </w:rPr>
        <w:t xml:space="preserve">It was not until </w:t>
      </w:r>
      <w:del w:id="7" w:author="Johana Felicia" w:date="2022-11-27T16:43:00Z">
        <w:r w:rsidRPr="0039025A" w:rsidDel="001F70E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3 </w:delText>
        </w:r>
      </w:del>
      <w:ins w:id="8" w:author="Johana Felicia" w:date="2022-11-27T16:43:00Z">
        <w:r w:rsidR="001F70E6">
          <w:rPr>
            <w:rFonts w:ascii="Arial" w:eastAsia="Times New Roman" w:hAnsi="Arial" w:cs="Arial"/>
            <w:color w:val="000000"/>
            <w:sz w:val="22"/>
            <w:szCs w:val="22"/>
          </w:rPr>
          <w:t>three</w:t>
        </w:r>
        <w:r w:rsidR="001F70E6" w:rsidRPr="0039025A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39025A">
        <w:rPr>
          <w:rFonts w:ascii="Arial" w:eastAsia="Times New Roman" w:hAnsi="Arial" w:cs="Arial"/>
          <w:color w:val="000000"/>
          <w:sz w:val="22"/>
          <w:szCs w:val="22"/>
        </w:rPr>
        <w:t>weeks prior to the deadline</w:t>
      </w:r>
      <w:del w:id="9" w:author="Chiara Situmorang" w:date="2022-11-28T09:24:00Z">
        <w:r w:rsidRPr="0039025A" w:rsidDel="00DA714C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39025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10" w:author="Johana Felicia" w:date="2022-11-27T16:42:00Z">
        <w:r w:rsidRPr="0039025A" w:rsidDel="001F70E6">
          <w:rPr>
            <w:rFonts w:ascii="Arial" w:eastAsia="Times New Roman" w:hAnsi="Arial" w:cs="Arial"/>
            <w:color w:val="000000"/>
            <w:sz w:val="22"/>
            <w:szCs w:val="22"/>
          </w:rPr>
          <w:delText>where</w:delText>
        </w:r>
      </w:del>
      <w:ins w:id="11" w:author="Johana Felicia" w:date="2022-11-27T16:42:00Z">
        <w:r w:rsidR="001F70E6">
          <w:rPr>
            <w:rFonts w:ascii="Arial" w:eastAsia="Times New Roman" w:hAnsi="Arial" w:cs="Arial"/>
            <w:color w:val="000000"/>
            <w:sz w:val="22"/>
            <w:szCs w:val="22"/>
          </w:rPr>
          <w:t>that</w:t>
        </w:r>
      </w:ins>
      <w:r w:rsidRPr="0039025A">
        <w:rPr>
          <w:rFonts w:ascii="Arial" w:eastAsia="Times New Roman" w:hAnsi="Arial" w:cs="Arial"/>
          <w:color w:val="000000"/>
          <w:sz w:val="22"/>
          <w:szCs w:val="22"/>
        </w:rPr>
        <w:t xml:space="preserve"> my </w:t>
      </w:r>
      <w:commentRangeStart w:id="12"/>
      <w:r w:rsidRPr="0039025A">
        <w:rPr>
          <w:rFonts w:ascii="Arial" w:eastAsia="Times New Roman" w:hAnsi="Arial" w:cs="Arial"/>
          <w:color w:val="000000"/>
          <w:sz w:val="22"/>
          <w:szCs w:val="22"/>
        </w:rPr>
        <w:t xml:space="preserve">sudden initiative </w:t>
      </w:r>
      <w:commentRangeEnd w:id="12"/>
      <w:r w:rsidR="00DA714C">
        <w:rPr>
          <w:rStyle w:val="CommentReference"/>
        </w:rPr>
        <w:commentReference w:id="12"/>
      </w:r>
      <w:r w:rsidRPr="0039025A">
        <w:rPr>
          <w:rFonts w:ascii="Arial" w:eastAsia="Times New Roman" w:hAnsi="Arial" w:cs="Arial"/>
          <w:color w:val="000000"/>
          <w:sz w:val="22"/>
          <w:szCs w:val="22"/>
        </w:rPr>
        <w:t xml:space="preserve">led me to arrange a meeting to ultimately </w:t>
      </w:r>
      <w:commentRangeStart w:id="13"/>
      <w:commentRangeStart w:id="14"/>
      <w:r w:rsidRPr="0039025A">
        <w:rPr>
          <w:rFonts w:ascii="Arial" w:eastAsia="Times New Roman" w:hAnsi="Arial" w:cs="Arial"/>
          <w:color w:val="000000"/>
          <w:sz w:val="22"/>
          <w:szCs w:val="22"/>
        </w:rPr>
        <w:t>settle down</w:t>
      </w:r>
      <w:commentRangeEnd w:id="13"/>
      <w:r w:rsidR="001F70E6">
        <w:rPr>
          <w:rStyle w:val="CommentReference"/>
        </w:rPr>
        <w:commentReference w:id="13"/>
      </w:r>
      <w:commentRangeEnd w:id="14"/>
      <w:r w:rsidR="00DA714C">
        <w:rPr>
          <w:rStyle w:val="CommentReference"/>
        </w:rPr>
        <w:commentReference w:id="14"/>
      </w:r>
      <w:r w:rsidRPr="0039025A">
        <w:rPr>
          <w:rFonts w:ascii="Arial" w:eastAsia="Times New Roman" w:hAnsi="Arial" w:cs="Arial"/>
          <w:color w:val="000000"/>
          <w:sz w:val="22"/>
          <w:szCs w:val="22"/>
        </w:rPr>
        <w:t>. Through conversing with each member, I took</w:t>
      </w:r>
      <w:ins w:id="15" w:author="Chiara Situmorang" w:date="2022-11-28T09:24:00Z">
        <w:r w:rsidR="00DA714C">
          <w:rPr>
            <w:rFonts w:ascii="Arial" w:eastAsia="Times New Roman" w:hAnsi="Arial" w:cs="Arial"/>
            <w:color w:val="000000"/>
            <w:sz w:val="22"/>
            <w:szCs w:val="22"/>
          </w:rPr>
          <w:t xml:space="preserve"> some</w:t>
        </w:r>
      </w:ins>
      <w:r w:rsidRPr="0039025A">
        <w:rPr>
          <w:rFonts w:ascii="Arial" w:eastAsia="Times New Roman" w:hAnsi="Arial" w:cs="Arial"/>
          <w:color w:val="000000"/>
          <w:sz w:val="22"/>
          <w:szCs w:val="22"/>
        </w:rPr>
        <w:t xml:space="preserve"> time to understand their field of interests</w:t>
      </w:r>
      <w:ins w:id="16" w:author="Chiara Situmorang" w:date="2022-11-28T09:25:00Z">
        <w:r w:rsidR="00DA714C">
          <w:rPr>
            <w:rFonts w:ascii="Arial" w:eastAsia="Times New Roman" w:hAnsi="Arial" w:cs="Arial"/>
            <w:color w:val="000000"/>
            <w:sz w:val="22"/>
            <w:szCs w:val="22"/>
          </w:rPr>
          <w:t>—</w:t>
        </w:r>
      </w:ins>
      <w:del w:id="17" w:author="Chiara Situmorang" w:date="2022-11-28T09:24:00Z">
        <w:r w:rsidRPr="0039025A" w:rsidDel="00DA714C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: </w:delText>
        </w:r>
      </w:del>
      <w:r w:rsidRPr="0039025A">
        <w:rPr>
          <w:rFonts w:ascii="Arial" w:eastAsia="Times New Roman" w:hAnsi="Arial" w:cs="Arial"/>
          <w:color w:val="000000"/>
          <w:sz w:val="22"/>
          <w:szCs w:val="22"/>
        </w:rPr>
        <w:t xml:space="preserve">one was technology, </w:t>
      </w:r>
      <w:del w:id="18" w:author="Chiara Situmorang" w:date="2022-11-28T09:25:00Z">
        <w:r w:rsidRPr="0039025A" w:rsidDel="00DA714C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another </w:delText>
        </w:r>
      </w:del>
      <w:ins w:id="19" w:author="Johana Felicia" w:date="2022-11-27T16:42:00Z">
        <w:del w:id="20" w:author="Chiara Situmorang" w:date="2022-11-28T09:25:00Z">
          <w:r w:rsidR="001F70E6" w:rsidDel="00DA714C">
            <w:rPr>
              <w:rFonts w:ascii="Arial" w:eastAsia="Times New Roman" w:hAnsi="Arial" w:cs="Arial"/>
              <w:color w:val="000000"/>
              <w:sz w:val="22"/>
              <w:szCs w:val="22"/>
            </w:rPr>
            <w:delText>was</w:delText>
          </w:r>
        </w:del>
      </w:ins>
      <w:ins w:id="21" w:author="Chiara Situmorang" w:date="2022-11-28T09:25:00Z">
        <w:r w:rsidR="00DA714C">
          <w:rPr>
            <w:rFonts w:ascii="Arial" w:eastAsia="Times New Roman" w:hAnsi="Arial" w:cs="Arial"/>
            <w:color w:val="000000"/>
            <w:sz w:val="22"/>
            <w:szCs w:val="22"/>
          </w:rPr>
          <w:t>one</w:t>
        </w:r>
      </w:ins>
      <w:ins w:id="22" w:author="Johana Felicia" w:date="2022-11-27T16:42:00Z">
        <w:r w:rsidR="001F70E6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39025A">
        <w:rPr>
          <w:rFonts w:ascii="Arial" w:eastAsia="Times New Roman" w:hAnsi="Arial" w:cs="Arial"/>
          <w:color w:val="000000"/>
          <w:sz w:val="22"/>
          <w:szCs w:val="22"/>
        </w:rPr>
        <w:t xml:space="preserve">computer science, another medicine, and the other was cosmetics. Eventually, I pitched the idea of addressing a health disorder or disability by combining the use of technology, computer science, and </w:t>
      </w:r>
      <w:ins w:id="23" w:author="Johana Felicia" w:date="2022-11-27T16:42:00Z">
        <w:r w:rsidR="001F70E6">
          <w:rPr>
            <w:rFonts w:ascii="Arial" w:eastAsia="Times New Roman" w:hAnsi="Arial" w:cs="Arial"/>
            <w:color w:val="000000"/>
            <w:sz w:val="22"/>
            <w:szCs w:val="22"/>
          </w:rPr>
          <w:t xml:space="preserve">an </w:t>
        </w:r>
      </w:ins>
      <w:r w:rsidRPr="0039025A">
        <w:rPr>
          <w:rFonts w:ascii="Arial" w:eastAsia="Times New Roman" w:hAnsi="Arial" w:cs="Arial"/>
          <w:color w:val="000000"/>
          <w:sz w:val="22"/>
          <w:szCs w:val="22"/>
        </w:rPr>
        <w:t xml:space="preserve">understanding of aesthetics. </w:t>
      </w:r>
      <w:commentRangeStart w:id="24"/>
      <w:r w:rsidRPr="0039025A">
        <w:rPr>
          <w:rFonts w:ascii="Arial" w:eastAsia="Times New Roman" w:hAnsi="Arial" w:cs="Arial"/>
          <w:color w:val="000000"/>
          <w:sz w:val="22"/>
          <w:szCs w:val="22"/>
        </w:rPr>
        <w:t xml:space="preserve">I convinced them it was not too difficult to simply join the </w:t>
      </w:r>
      <w:del w:id="25" w:author="Johana Felicia" w:date="2022-11-27T16:42:00Z">
        <w:r w:rsidRPr="0039025A" w:rsidDel="001F70E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4 </w:delText>
        </w:r>
      </w:del>
      <w:ins w:id="26" w:author="Johana Felicia" w:date="2022-11-27T16:42:00Z">
        <w:r w:rsidR="001F70E6">
          <w:rPr>
            <w:rFonts w:ascii="Arial" w:eastAsia="Times New Roman" w:hAnsi="Arial" w:cs="Arial"/>
            <w:color w:val="000000"/>
            <w:sz w:val="22"/>
            <w:szCs w:val="22"/>
          </w:rPr>
          <w:t>four</w:t>
        </w:r>
        <w:r w:rsidR="001F70E6" w:rsidRPr="0039025A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39025A">
        <w:rPr>
          <w:rFonts w:ascii="Arial" w:eastAsia="Times New Roman" w:hAnsi="Arial" w:cs="Arial"/>
          <w:color w:val="000000"/>
          <w:sz w:val="22"/>
          <w:szCs w:val="22"/>
        </w:rPr>
        <w:t>together. </w:t>
      </w:r>
      <w:commentRangeEnd w:id="24"/>
      <w:r w:rsidR="001F70E6">
        <w:rPr>
          <w:rStyle w:val="CommentReference"/>
        </w:rPr>
        <w:commentReference w:id="24"/>
      </w:r>
    </w:p>
    <w:p w14:paraId="30460C5C" w14:textId="44A82D60" w:rsidR="0039025A" w:rsidRPr="0039025A" w:rsidRDefault="0039025A" w:rsidP="0039025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39025A">
        <w:rPr>
          <w:rFonts w:ascii="Arial" w:eastAsia="Times New Roman" w:hAnsi="Arial" w:cs="Arial"/>
          <w:color w:val="000000"/>
          <w:sz w:val="22"/>
          <w:szCs w:val="22"/>
        </w:rPr>
        <w:t xml:space="preserve">The </w:t>
      </w:r>
      <w:ins w:id="27" w:author="Johana Felicia" w:date="2022-11-27T16:43:00Z">
        <w:r w:rsidR="001F70E6">
          <w:rPr>
            <w:rFonts w:ascii="Arial" w:eastAsia="Times New Roman" w:hAnsi="Arial" w:cs="Arial"/>
            <w:color w:val="000000"/>
            <w:sz w:val="22"/>
            <w:szCs w:val="22"/>
          </w:rPr>
          <w:t>two</w:t>
        </w:r>
      </w:ins>
      <w:del w:id="28" w:author="Johana Felicia" w:date="2022-11-27T16:43:00Z">
        <w:r w:rsidRPr="0039025A" w:rsidDel="001F70E6">
          <w:rPr>
            <w:rFonts w:ascii="Arial" w:eastAsia="Times New Roman" w:hAnsi="Arial" w:cs="Arial"/>
            <w:color w:val="000000"/>
            <w:sz w:val="22"/>
            <w:szCs w:val="22"/>
          </w:rPr>
          <w:delText>2</w:delText>
        </w:r>
      </w:del>
      <w:r w:rsidRPr="0039025A">
        <w:rPr>
          <w:rFonts w:ascii="Arial" w:eastAsia="Times New Roman" w:hAnsi="Arial" w:cs="Arial"/>
          <w:color w:val="000000"/>
          <w:sz w:val="22"/>
          <w:szCs w:val="22"/>
        </w:rPr>
        <w:t xml:space="preserve">-hour-long discussion </w:t>
      </w:r>
      <w:ins w:id="29" w:author="Chiara Situmorang" w:date="2022-11-28T09:25:00Z">
        <w:r w:rsidR="00DA714C">
          <w:rPr>
            <w:rFonts w:ascii="Arial" w:eastAsia="Times New Roman" w:hAnsi="Arial" w:cs="Arial"/>
            <w:color w:val="000000"/>
            <w:sz w:val="22"/>
            <w:szCs w:val="22"/>
          </w:rPr>
          <w:t>ended up being</w:t>
        </w:r>
      </w:ins>
      <w:del w:id="30" w:author="Chiara Situmorang" w:date="2022-11-28T09:25:00Z">
        <w:r w:rsidRPr="0039025A" w:rsidDel="00DA714C">
          <w:rPr>
            <w:rFonts w:ascii="Arial" w:eastAsia="Times New Roman" w:hAnsi="Arial" w:cs="Arial"/>
            <w:color w:val="000000"/>
            <w:sz w:val="22"/>
            <w:szCs w:val="22"/>
          </w:rPr>
          <w:delText>was</w:delText>
        </w:r>
      </w:del>
      <w:r w:rsidRPr="0039025A">
        <w:rPr>
          <w:rFonts w:ascii="Arial" w:eastAsia="Times New Roman" w:hAnsi="Arial" w:cs="Arial"/>
          <w:color w:val="000000"/>
          <w:sz w:val="22"/>
          <w:szCs w:val="22"/>
        </w:rPr>
        <w:t xml:space="preserve"> fruitful</w:t>
      </w:r>
      <w:del w:id="31" w:author="Chiara Situmorang" w:date="2022-11-28T09:25:00Z">
        <w:r w:rsidRPr="0039025A" w:rsidDel="00DA714C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after all</w:delText>
        </w:r>
      </w:del>
      <w:r w:rsidRPr="0039025A">
        <w:rPr>
          <w:rFonts w:ascii="Arial" w:eastAsia="Times New Roman" w:hAnsi="Arial" w:cs="Arial"/>
          <w:color w:val="000000"/>
          <w:sz w:val="22"/>
          <w:szCs w:val="22"/>
        </w:rPr>
        <w:t xml:space="preserve">. Upon the recollection of a visit to a disabled orphanage and familiarity with the Arduino system, we collectively agreed on </w:t>
      </w:r>
      <w:del w:id="32" w:author="Chiara Situmorang" w:date="2022-11-28T09:25:00Z">
        <w:r w:rsidRPr="0039025A" w:rsidDel="00DA714C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 topic of </w:delText>
        </w:r>
      </w:del>
      <w:r w:rsidRPr="0039025A">
        <w:rPr>
          <w:rFonts w:ascii="Arial" w:eastAsia="Times New Roman" w:hAnsi="Arial" w:cs="Arial"/>
          <w:color w:val="000000"/>
          <w:sz w:val="22"/>
          <w:szCs w:val="22"/>
        </w:rPr>
        <w:t>developing an invention catered to the visually impa</w:t>
      </w:r>
      <w:ins w:id="33" w:author="Johana Felicia" w:date="2022-11-27T16:45:00Z">
        <w:r w:rsidR="001F70E6">
          <w:rPr>
            <w:rFonts w:ascii="Arial" w:eastAsia="Times New Roman" w:hAnsi="Arial" w:cs="Arial"/>
            <w:color w:val="000000"/>
            <w:sz w:val="22"/>
            <w:szCs w:val="22"/>
          </w:rPr>
          <w:t>i</w:t>
        </w:r>
      </w:ins>
      <w:r w:rsidRPr="0039025A">
        <w:rPr>
          <w:rFonts w:ascii="Arial" w:eastAsia="Times New Roman" w:hAnsi="Arial" w:cs="Arial"/>
          <w:color w:val="000000"/>
          <w:sz w:val="22"/>
          <w:szCs w:val="22"/>
        </w:rPr>
        <w:t>red: a pair of glasses that utilizes ultrasonic technology to detect surrounding obstacles.</w:t>
      </w:r>
    </w:p>
    <w:p w14:paraId="0A54FC91" w14:textId="223F56D2" w:rsidR="0039025A" w:rsidRPr="0039025A" w:rsidRDefault="0039025A" w:rsidP="0039025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39025A">
        <w:rPr>
          <w:rFonts w:ascii="Arial" w:eastAsia="Times New Roman" w:hAnsi="Arial" w:cs="Arial"/>
          <w:color w:val="000000"/>
          <w:sz w:val="22"/>
          <w:szCs w:val="22"/>
        </w:rPr>
        <w:t>Through this, I learned the essence of compromise—a trait I previously associate</w:t>
      </w:r>
      <w:ins w:id="34" w:author="Chiara Situmorang" w:date="2022-11-28T09:25:00Z">
        <w:r w:rsidR="00DA714C">
          <w:rPr>
            <w:rFonts w:ascii="Arial" w:eastAsia="Times New Roman" w:hAnsi="Arial" w:cs="Arial"/>
            <w:color w:val="000000"/>
            <w:sz w:val="22"/>
            <w:szCs w:val="22"/>
          </w:rPr>
          <w:t>d</w:t>
        </w:r>
      </w:ins>
      <w:r w:rsidRPr="0039025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ins w:id="35" w:author="Johana Felicia" w:date="2022-11-27T16:45:00Z">
        <w:r w:rsidR="001F70E6">
          <w:rPr>
            <w:rFonts w:ascii="Arial" w:eastAsia="Times New Roman" w:hAnsi="Arial" w:cs="Arial"/>
            <w:color w:val="000000"/>
            <w:sz w:val="22"/>
            <w:szCs w:val="22"/>
          </w:rPr>
          <w:t xml:space="preserve">with </w:t>
        </w:r>
      </w:ins>
      <w:r w:rsidRPr="0039025A">
        <w:rPr>
          <w:rFonts w:ascii="Arial" w:eastAsia="Times New Roman" w:hAnsi="Arial" w:cs="Arial"/>
          <w:color w:val="000000"/>
          <w:sz w:val="22"/>
          <w:szCs w:val="22"/>
        </w:rPr>
        <w:t xml:space="preserve">as a weakness. To effectively communicate is to find a balance between listening and speaking. That is, </w:t>
      </w:r>
      <w:del w:id="36" w:author="Johana Felicia" w:date="2022-11-28T08:41:00Z">
        <w:r w:rsidRPr="0039025A" w:rsidDel="005A499C">
          <w:rPr>
            <w:rFonts w:ascii="Arial" w:eastAsia="Times New Roman" w:hAnsi="Arial" w:cs="Arial"/>
            <w:color w:val="000000"/>
            <w:sz w:val="22"/>
            <w:szCs w:val="22"/>
          </w:rPr>
          <w:delText>by guaranteeing each member an expression of their own creativity,</w:delText>
        </w:r>
      </w:del>
      <w:ins w:id="37" w:author="Johana Felicia" w:date="2022-11-28T08:41:00Z">
        <w:r w:rsidR="005A499C">
          <w:rPr>
            <w:rFonts w:ascii="Arial" w:eastAsia="Times New Roman" w:hAnsi="Arial" w:cs="Arial"/>
            <w:color w:val="000000"/>
            <w:sz w:val="22"/>
            <w:szCs w:val="22"/>
          </w:rPr>
          <w:t>guaranteeing each member an expression of their creativity</w:t>
        </w:r>
      </w:ins>
      <w:r w:rsidRPr="0039025A">
        <w:rPr>
          <w:rFonts w:ascii="Arial" w:eastAsia="Times New Roman" w:hAnsi="Arial" w:cs="Arial"/>
          <w:color w:val="000000"/>
          <w:sz w:val="22"/>
          <w:szCs w:val="22"/>
        </w:rPr>
        <w:t xml:space="preserve"> while establishing limits when needed. Evidently, the integration of all inputs led to a smoother flow of progression. I noticed an improvement in the team dynamic as soon as all our interests were considered.</w:t>
      </w:r>
    </w:p>
    <w:p w14:paraId="1FBBE6F5" w14:textId="4BD4071D" w:rsidR="0039025A" w:rsidRDefault="0039025A" w:rsidP="0039025A">
      <w:pPr>
        <w:spacing w:line="360" w:lineRule="auto"/>
      </w:pPr>
      <w:r w:rsidRPr="0039025A">
        <w:rPr>
          <w:rFonts w:ascii="Arial" w:eastAsia="Times New Roman" w:hAnsi="Arial" w:cs="Arial"/>
          <w:color w:val="000000"/>
          <w:sz w:val="22"/>
          <w:szCs w:val="22"/>
        </w:rPr>
        <w:t xml:space="preserve">Above all, it proved to me </w:t>
      </w:r>
      <w:del w:id="38" w:author="Johana Felicia" w:date="2022-11-27T16:47:00Z">
        <w:r w:rsidRPr="0039025A" w:rsidDel="001F70E6">
          <w:rPr>
            <w:rFonts w:ascii="Arial" w:eastAsia="Times New Roman" w:hAnsi="Arial" w:cs="Arial"/>
            <w:color w:val="000000"/>
            <w:sz w:val="22"/>
            <w:szCs w:val="22"/>
          </w:rPr>
          <w:delText>the</w:delText>
        </w:r>
      </w:del>
      <w:ins w:id="39" w:author="Johana Felicia" w:date="2022-11-27T16:47:00Z">
        <w:r w:rsidR="001F70E6">
          <w:rPr>
            <w:rFonts w:ascii="Arial" w:eastAsia="Times New Roman" w:hAnsi="Arial" w:cs="Arial"/>
            <w:color w:val="000000"/>
            <w:sz w:val="22"/>
            <w:szCs w:val="22"/>
          </w:rPr>
          <w:t>my</w:t>
        </w:r>
      </w:ins>
      <w:r w:rsidRPr="0039025A">
        <w:rPr>
          <w:rFonts w:ascii="Arial" w:eastAsia="Times New Roman" w:hAnsi="Arial" w:cs="Arial"/>
          <w:color w:val="000000"/>
          <w:sz w:val="22"/>
          <w:szCs w:val="22"/>
        </w:rPr>
        <w:t xml:space="preserve"> capacity </w:t>
      </w:r>
      <w:del w:id="40" w:author="Johana Felicia" w:date="2022-11-27T16:47:00Z">
        <w:r w:rsidRPr="0039025A" w:rsidDel="001F70E6">
          <w:rPr>
            <w:rFonts w:ascii="Arial" w:eastAsia="Times New Roman" w:hAnsi="Arial" w:cs="Arial"/>
            <w:color w:val="000000"/>
            <w:sz w:val="22"/>
            <w:szCs w:val="22"/>
          </w:rPr>
          <w:delText>of</w:delText>
        </w:r>
      </w:del>
      <w:ins w:id="41" w:author="Johana Felicia" w:date="2022-11-27T16:47:00Z">
        <w:r w:rsidR="001F70E6">
          <w:rPr>
            <w:rFonts w:ascii="Arial" w:eastAsia="Times New Roman" w:hAnsi="Arial" w:cs="Arial"/>
            <w:color w:val="000000"/>
            <w:sz w:val="22"/>
            <w:szCs w:val="22"/>
          </w:rPr>
          <w:t>for</w:t>
        </w:r>
      </w:ins>
      <w:r w:rsidRPr="0039025A">
        <w:rPr>
          <w:rFonts w:ascii="Arial" w:eastAsia="Times New Roman" w:hAnsi="Arial" w:cs="Arial"/>
          <w:color w:val="000000"/>
          <w:sz w:val="22"/>
          <w:szCs w:val="22"/>
        </w:rPr>
        <w:t xml:space="preserve"> selflessness. We would not have been awarded a gold medal if it were not for such </w:t>
      </w:r>
      <w:ins w:id="42" w:author="Johana Felicia" w:date="2022-11-27T16:47:00Z">
        <w:r w:rsidR="001F70E6">
          <w:rPr>
            <w:rFonts w:ascii="Arial" w:eastAsia="Times New Roman" w:hAnsi="Arial" w:cs="Arial"/>
            <w:color w:val="000000"/>
            <w:sz w:val="22"/>
            <w:szCs w:val="22"/>
          </w:rPr>
          <w:t xml:space="preserve">a </w:t>
        </w:r>
      </w:ins>
      <w:r w:rsidRPr="0039025A">
        <w:rPr>
          <w:rFonts w:ascii="Arial" w:eastAsia="Times New Roman" w:hAnsi="Arial" w:cs="Arial"/>
          <w:color w:val="000000"/>
          <w:sz w:val="22"/>
          <w:szCs w:val="22"/>
        </w:rPr>
        <w:t>compromise.</w:t>
      </w:r>
    </w:p>
    <w:sectPr w:rsidR="003902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Chiara Situmorang" w:date="2022-11-28T09:24:00Z" w:initials="CS">
    <w:p w14:paraId="1C6D42A8" w14:textId="77777777" w:rsidR="00DA714C" w:rsidRDefault="00DA714C" w:rsidP="00515E8F">
      <w:r>
        <w:rPr>
          <w:rStyle w:val="CommentReference"/>
        </w:rPr>
        <w:annotationRef/>
      </w:r>
      <w:r>
        <w:rPr>
          <w:sz w:val="20"/>
          <w:szCs w:val="20"/>
        </w:rPr>
        <w:t>What brought this on?</w:t>
      </w:r>
    </w:p>
  </w:comment>
  <w:comment w:id="13" w:author="Johana Felicia" w:date="2022-11-27T16:42:00Z" w:initials="JF">
    <w:p w14:paraId="073C8991" w14:textId="0EEF2EDE" w:rsidR="001F70E6" w:rsidRDefault="001F70E6" w:rsidP="00AD6E06">
      <w:r>
        <w:rPr>
          <w:rStyle w:val="CommentReference"/>
        </w:rPr>
        <w:annotationRef/>
      </w:r>
      <w:r>
        <w:rPr>
          <w:sz w:val="20"/>
          <w:szCs w:val="20"/>
        </w:rPr>
        <w:t>What are you settling down?</w:t>
      </w:r>
    </w:p>
  </w:comment>
  <w:comment w:id="14" w:author="Chiara Situmorang" w:date="2022-11-28T09:24:00Z" w:initials="CS">
    <w:p w14:paraId="18565418" w14:textId="77777777" w:rsidR="00DA714C" w:rsidRDefault="00DA714C" w:rsidP="00161D07">
      <w:r>
        <w:rPr>
          <w:rStyle w:val="CommentReference"/>
        </w:rPr>
        <w:annotationRef/>
      </w:r>
      <w:r>
        <w:rPr>
          <w:sz w:val="20"/>
          <w:szCs w:val="20"/>
        </w:rPr>
        <w:t>Do you mean to make plans?</w:t>
      </w:r>
    </w:p>
  </w:comment>
  <w:comment w:id="24" w:author="Johana Felicia" w:date="2022-11-27T16:44:00Z" w:initials="JF">
    <w:p w14:paraId="458655B9" w14:textId="0916046C" w:rsidR="001F70E6" w:rsidRDefault="001F70E6" w:rsidP="009B364B">
      <w:r>
        <w:rPr>
          <w:rStyle w:val="CommentReference"/>
        </w:rPr>
        <w:annotationRef/>
      </w:r>
      <w:r>
        <w:rPr>
          <w:sz w:val="20"/>
          <w:szCs w:val="20"/>
        </w:rPr>
        <w:t>How did you do so? How did you manage to convince them?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6D42A8" w15:done="0"/>
  <w15:commentEx w15:paraId="073C8991" w15:done="0"/>
  <w15:commentEx w15:paraId="18565418" w15:paraIdParent="073C8991" w15:done="0"/>
  <w15:commentEx w15:paraId="458655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EFCD2" w16cex:dateUtc="2022-11-28T02:24:00Z"/>
  <w16cex:commentExtensible w16cex:durableId="272E11EC" w16cex:dateUtc="2022-11-27T09:42:00Z"/>
  <w16cex:commentExtensible w16cex:durableId="272EFCE3" w16cex:dateUtc="2022-11-28T02:24:00Z"/>
  <w16cex:commentExtensible w16cex:durableId="272E125F" w16cex:dateUtc="2022-11-27T09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6D42A8" w16cid:durableId="272EFCD2"/>
  <w16cid:commentId w16cid:paraId="073C8991" w16cid:durableId="272E11EC"/>
  <w16cid:commentId w16cid:paraId="18565418" w16cid:durableId="272EFCE3"/>
  <w16cid:commentId w16cid:paraId="458655B9" w16cid:durableId="272E12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iara Situmorang">
    <w15:presenceInfo w15:providerId="Windows Live" w15:userId="2a17bce7ec47fbc6"/>
  </w15:person>
  <w15:person w15:author="Johana Felicia">
    <w15:presenceInfo w15:providerId="AD" w15:userId="S::c3409091@uon.edu.au::c7e92a38-0c61-4418-8c39-cafe751de2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5A"/>
    <w:rsid w:val="00185506"/>
    <w:rsid w:val="001F70E6"/>
    <w:rsid w:val="0039025A"/>
    <w:rsid w:val="005A499C"/>
    <w:rsid w:val="0062459E"/>
    <w:rsid w:val="007F2ECA"/>
    <w:rsid w:val="00A73354"/>
    <w:rsid w:val="00B01BF3"/>
    <w:rsid w:val="00DA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B2BAC6"/>
  <w15:chartTrackingRefBased/>
  <w15:docId w15:val="{28B166AD-A71D-8C43-ABC5-983F774C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02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1F70E6"/>
  </w:style>
  <w:style w:type="character" w:styleId="CommentReference">
    <w:name w:val="annotation reference"/>
    <w:basedOn w:val="DefaultParagraphFont"/>
    <w:uiPriority w:val="99"/>
    <w:semiHidden/>
    <w:unhideWhenUsed/>
    <w:rsid w:val="001F70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0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0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0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0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6</cp:revision>
  <dcterms:created xsi:type="dcterms:W3CDTF">2022-11-25T14:46:00Z</dcterms:created>
  <dcterms:modified xsi:type="dcterms:W3CDTF">2022-11-28T02:26:00Z</dcterms:modified>
</cp:coreProperties>
</file>