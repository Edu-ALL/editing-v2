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50FB" w:rsidRDefault="0002071D">
      <w:pPr>
        <w:shd w:val="clear" w:color="auto" w:fill="FFFFFF"/>
        <w:spacing w:after="220" w:line="335" w:lineRule="auto"/>
        <w:rPr>
          <w:color w:val="666666"/>
          <w:sz w:val="21"/>
          <w:szCs w:val="21"/>
        </w:rPr>
      </w:pPr>
      <w:r>
        <w:rPr>
          <w:color w:val="666666"/>
          <w:sz w:val="21"/>
          <w:szCs w:val="21"/>
        </w:rPr>
        <w:t>Simply put, it is part of the application process. Specifically, it is a one- or two-page letter written by a student applying to Marianopolis College. But it is more than that: it is your opportunity to tell us about your interest in a particular program or profile.</w:t>
      </w:r>
    </w:p>
    <w:p w14:paraId="00000002" w14:textId="77777777" w:rsidR="008350FB" w:rsidRDefault="0002071D">
      <w:pPr>
        <w:shd w:val="clear" w:color="auto" w:fill="FFFFFF"/>
        <w:spacing w:after="220" w:line="335" w:lineRule="auto"/>
        <w:rPr>
          <w:color w:val="666666"/>
          <w:sz w:val="21"/>
          <w:szCs w:val="21"/>
        </w:rPr>
      </w:pPr>
      <w:r>
        <w:rPr>
          <w:color w:val="666666"/>
          <w:sz w:val="21"/>
          <w:szCs w:val="21"/>
        </w:rPr>
        <w:t>Please address your letter to The A</w:t>
      </w:r>
      <w:r>
        <w:rPr>
          <w:b/>
          <w:color w:val="666666"/>
          <w:sz w:val="21"/>
          <w:szCs w:val="21"/>
        </w:rPr>
        <w:t>dmissions Selection Committee</w:t>
      </w:r>
      <w:r>
        <w:rPr>
          <w:color w:val="666666"/>
          <w:sz w:val="21"/>
          <w:szCs w:val="21"/>
        </w:rPr>
        <w:t xml:space="preserve"> and share with them information about you beyond your academic achievements. Feel free to describe any activities or passions that would convince the committee that you would be a good candidate. Explain why you want to do this and why you are equipped to pursue this course of study. Think of your letter of intent as a demonstration of why you want to enter this program or profile.</w:t>
      </w:r>
    </w:p>
    <w:p w14:paraId="00000003" w14:textId="77777777" w:rsidR="008350FB" w:rsidRDefault="008350FB"/>
    <w:p w14:paraId="00000004" w14:textId="77777777" w:rsidR="008350FB" w:rsidRDefault="008350FB"/>
    <w:p w14:paraId="00000005" w14:textId="77777777" w:rsidR="008350FB" w:rsidRDefault="0002071D">
      <w:r>
        <w:t>Dear Admissions Committee</w:t>
      </w:r>
    </w:p>
    <w:p w14:paraId="00000006" w14:textId="77777777" w:rsidR="008350FB" w:rsidRDefault="0002071D">
      <w:r>
        <w:t>Marianopolis College,</w:t>
      </w:r>
    </w:p>
    <w:p w14:paraId="00000007" w14:textId="77777777" w:rsidR="008350FB" w:rsidRDefault="008350FB"/>
    <w:p w14:paraId="00000008" w14:textId="77777777" w:rsidR="008350FB" w:rsidRDefault="0002071D">
      <w:r>
        <w:t xml:space="preserve">My name is Ashley and I am an IB student from Tunas Muda School, Indonesia. I am currently in my 2nd year of the IBDP program and would like to enrol in the Health Science program after graduating highschool as a way for me to start my future career in healthcare. In line with this, I want to enrol in the Health Science program from Marianopolis College. </w:t>
      </w:r>
    </w:p>
    <w:p w14:paraId="00000009" w14:textId="77777777" w:rsidR="008350FB" w:rsidRDefault="0002071D">
      <w:r>
        <w:t>I believe that your institution provides one of the best teaching methods as it provides more in-depth information about science, gives various hands-on experience through lab time which allows many students to explore their interest in the program.</w:t>
      </w:r>
    </w:p>
    <w:p w14:paraId="0000000A" w14:textId="77777777" w:rsidR="008350FB" w:rsidRDefault="008350FB"/>
    <w:p w14:paraId="0000000B" w14:textId="77777777" w:rsidR="008350FB" w:rsidRDefault="0002071D">
      <w:r>
        <w:t xml:space="preserve">The reasons as to why I want to study and excel in the program is because of my interest in medicine, in helping people, and to gain a strong foundation in Science. </w:t>
      </w:r>
      <w:commentRangeStart w:id="0"/>
      <w:r>
        <w:t>Marianopolis is a college known to have one of the best pre-university programmes in Québec, Canada</w:t>
      </w:r>
      <w:commentRangeEnd w:id="0"/>
      <w:r>
        <w:commentReference w:id="0"/>
      </w:r>
      <w:r>
        <w:t>. I am also proud to share the activities outside of school which includes:</w:t>
      </w:r>
    </w:p>
    <w:p w14:paraId="0000000C" w14:textId="77777777" w:rsidR="008350FB" w:rsidRDefault="0002071D">
      <w:pPr>
        <w:numPr>
          <w:ilvl w:val="0"/>
          <w:numId w:val="3"/>
        </w:numPr>
      </w:pPr>
      <w:r>
        <w:t>Being in the school’s basketball team</w:t>
      </w:r>
    </w:p>
    <w:p w14:paraId="0000000D" w14:textId="77777777" w:rsidR="008350FB" w:rsidRDefault="0002071D">
      <w:pPr>
        <w:numPr>
          <w:ilvl w:val="0"/>
          <w:numId w:val="3"/>
        </w:numPr>
      </w:pPr>
      <w:r>
        <w:t>Internship as a therapist’s assistant</w:t>
      </w:r>
    </w:p>
    <w:p w14:paraId="0000000E" w14:textId="77777777" w:rsidR="008350FB" w:rsidRDefault="0002071D">
      <w:pPr>
        <w:numPr>
          <w:ilvl w:val="0"/>
          <w:numId w:val="3"/>
        </w:numPr>
      </w:pPr>
      <w:r>
        <w:t>Doing a medical check up, teaching underprivileged children, various CAS project (including making an instagram a</w:t>
      </w:r>
      <w:r>
        <w:rPr>
          <w:sz w:val="24"/>
          <w:szCs w:val="24"/>
        </w:rPr>
        <w:t>ccount related to “environmental issues we tend to overlook”)</w:t>
      </w:r>
    </w:p>
    <w:p w14:paraId="0000000F" w14:textId="77777777" w:rsidR="008350FB" w:rsidRDefault="0002071D">
      <w:pPr>
        <w:numPr>
          <w:ilvl w:val="0"/>
          <w:numId w:val="3"/>
        </w:numPr>
      </w:pPr>
      <w:r>
        <w:rPr>
          <w:sz w:val="24"/>
          <w:szCs w:val="24"/>
        </w:rPr>
        <w:t xml:space="preserve">Was in the social media team of a non-profit organisation focusing to providing needs of the less fortunate with essential necessities during the pandemic </w:t>
      </w:r>
    </w:p>
    <w:p w14:paraId="00000010" w14:textId="77777777" w:rsidR="008350FB" w:rsidRDefault="008350FB"/>
    <w:p w14:paraId="00000011" w14:textId="77777777" w:rsidR="008350FB" w:rsidRDefault="0002071D">
      <w:pPr>
        <w:numPr>
          <w:ilvl w:val="0"/>
          <w:numId w:val="1"/>
        </w:numPr>
      </w:pPr>
      <w:r>
        <w:t xml:space="preserve">Opening: I’m writing to express my interest in ….. at Marianopolis. (Why do u want to continue to Marianopolis?) </w:t>
      </w:r>
      <w:r>
        <w:rPr>
          <w:color w:val="FF0000"/>
        </w:rPr>
        <w:t>bigger chances of getting accepted to other universities, talk specifically about major that you want to apply, A2 Delf</w:t>
      </w:r>
    </w:p>
    <w:p w14:paraId="00000012" w14:textId="77777777" w:rsidR="008350FB" w:rsidRDefault="0002071D">
      <w:pPr>
        <w:numPr>
          <w:ilvl w:val="0"/>
          <w:numId w:val="1"/>
        </w:numPr>
      </w:pPr>
      <w:r>
        <w:t>Major</w:t>
      </w:r>
    </w:p>
    <w:p w14:paraId="00000013" w14:textId="77777777" w:rsidR="008350FB" w:rsidRDefault="0002071D">
      <w:pPr>
        <w:numPr>
          <w:ilvl w:val="1"/>
          <w:numId w:val="1"/>
        </w:numPr>
      </w:pPr>
      <w:r>
        <w:t xml:space="preserve">Your intended major (what do you want to study)? What’s their first encounter to that particular subject/topic? </w:t>
      </w:r>
    </w:p>
    <w:p w14:paraId="00000014" w14:textId="77777777" w:rsidR="008350FB" w:rsidRDefault="0002071D">
      <w:pPr>
        <w:numPr>
          <w:ilvl w:val="0"/>
          <w:numId w:val="1"/>
        </w:numPr>
      </w:pPr>
      <w:r>
        <w:t>Pursuit</w:t>
      </w:r>
    </w:p>
    <w:p w14:paraId="00000015" w14:textId="77777777" w:rsidR="008350FB" w:rsidRDefault="0002071D">
      <w:pPr>
        <w:numPr>
          <w:ilvl w:val="1"/>
          <w:numId w:val="1"/>
        </w:numPr>
      </w:pPr>
      <w:r>
        <w:t>How do you pursue/explore deeper on your topic of interest?</w:t>
      </w:r>
    </w:p>
    <w:p w14:paraId="00000016" w14:textId="77777777" w:rsidR="008350FB" w:rsidRDefault="0002071D">
      <w:pPr>
        <w:numPr>
          <w:ilvl w:val="1"/>
          <w:numId w:val="1"/>
        </w:numPr>
      </w:pPr>
      <w:r>
        <w:t>Activities</w:t>
      </w:r>
    </w:p>
    <w:p w14:paraId="00000017" w14:textId="77777777" w:rsidR="008350FB" w:rsidRDefault="0002071D">
      <w:pPr>
        <w:numPr>
          <w:ilvl w:val="2"/>
          <w:numId w:val="1"/>
        </w:numPr>
      </w:pPr>
      <w:r>
        <w:t>Take Bio HL</w:t>
      </w:r>
    </w:p>
    <w:p w14:paraId="00000018" w14:textId="77777777" w:rsidR="008350FB" w:rsidRDefault="0002071D">
      <w:pPr>
        <w:numPr>
          <w:ilvl w:val="2"/>
          <w:numId w:val="1"/>
        </w:numPr>
      </w:pPr>
      <w:r>
        <w:rPr>
          <w:rFonts w:ascii="Arial Unicode MS" w:eastAsia="Arial Unicode MS" w:hAnsi="Arial Unicode MS" w:cs="Arial Unicode MS"/>
        </w:rPr>
        <w:lastRenderedPageBreak/>
        <w:t>Internship as a therapist’s assistant → what do you learn?</w:t>
      </w:r>
    </w:p>
    <w:p w14:paraId="00000019" w14:textId="77777777" w:rsidR="008350FB" w:rsidRDefault="0002071D">
      <w:pPr>
        <w:numPr>
          <w:ilvl w:val="2"/>
          <w:numId w:val="1"/>
        </w:numPr>
      </w:pPr>
      <w:r>
        <w:rPr>
          <w:rFonts w:ascii="Arial Unicode MS" w:eastAsia="Arial Unicode MS" w:hAnsi="Arial Unicode MS" w:cs="Arial Unicode MS"/>
        </w:rPr>
        <w:t>Doing a medical check up → what do you learn?</w:t>
      </w:r>
    </w:p>
    <w:p w14:paraId="0000001A" w14:textId="77777777" w:rsidR="008350FB" w:rsidRDefault="0002071D">
      <w:pPr>
        <w:numPr>
          <w:ilvl w:val="2"/>
          <w:numId w:val="1"/>
        </w:numPr>
        <w:spacing w:line="240" w:lineRule="auto"/>
      </w:pPr>
      <w:r>
        <w:t>PassionXplorer</w:t>
      </w:r>
      <w:r>
        <w:rPr>
          <w:rFonts w:ascii="Arial Unicode MS" w:eastAsia="Arial Unicode MS" w:hAnsi="Arial Unicode MS" w:cs="Arial Unicode MS"/>
        </w:rPr>
        <w:t xml:space="preserve"> - Life Sciences→ what do you learn?</w:t>
      </w:r>
    </w:p>
    <w:p w14:paraId="0000001B" w14:textId="77777777" w:rsidR="008350FB" w:rsidRDefault="0002071D">
      <w:pPr>
        <w:numPr>
          <w:ilvl w:val="0"/>
          <w:numId w:val="1"/>
        </w:numPr>
      </w:pPr>
      <w:r>
        <w:t>Skills</w:t>
      </w:r>
    </w:p>
    <w:p w14:paraId="0000001C" w14:textId="77777777" w:rsidR="008350FB" w:rsidRDefault="0002071D">
      <w:pPr>
        <w:numPr>
          <w:ilvl w:val="0"/>
          <w:numId w:val="2"/>
        </w:numPr>
      </w:pPr>
      <w:r>
        <w:t>What are the skills/values that you gain from doing the above?</w:t>
      </w:r>
    </w:p>
    <w:p w14:paraId="0000001D" w14:textId="77777777" w:rsidR="008350FB" w:rsidRDefault="0002071D">
      <w:pPr>
        <w:numPr>
          <w:ilvl w:val="0"/>
          <w:numId w:val="2"/>
        </w:numPr>
      </w:pPr>
      <w:r>
        <w:rPr>
          <w:rFonts w:ascii="Arial Unicode MS" w:eastAsia="Arial Unicode MS" w:hAnsi="Arial Unicode MS" w:cs="Arial Unicode MS"/>
        </w:rPr>
        <w:t>Non-academic activities → why did you do/start this? What do you learn from these?</w:t>
      </w:r>
    </w:p>
    <w:p w14:paraId="0000001E" w14:textId="77777777" w:rsidR="008350FB" w:rsidRDefault="0002071D">
      <w:pPr>
        <w:numPr>
          <w:ilvl w:val="1"/>
          <w:numId w:val="2"/>
        </w:numPr>
      </w:pPr>
      <w:r>
        <w:rPr>
          <w:rFonts w:ascii="Arial Unicode MS" w:eastAsia="Arial Unicode MS" w:hAnsi="Arial Unicode MS" w:cs="Arial Unicode MS"/>
        </w:rPr>
        <w:t>Sports (basketball team member)→ what do you learn?</w:t>
      </w:r>
    </w:p>
    <w:p w14:paraId="0000001F" w14:textId="77777777" w:rsidR="008350FB" w:rsidRDefault="0002071D">
      <w:pPr>
        <w:numPr>
          <w:ilvl w:val="1"/>
          <w:numId w:val="2"/>
        </w:numPr>
      </w:pPr>
      <w:r>
        <w:rPr>
          <w:rFonts w:ascii="Arial Unicode MS" w:eastAsia="Arial Unicode MS" w:hAnsi="Arial Unicode MS" w:cs="Arial Unicode MS"/>
        </w:rPr>
        <w:t>Social media team for Misi Gizi → what do you learn?</w:t>
      </w:r>
    </w:p>
    <w:p w14:paraId="00000020" w14:textId="77777777" w:rsidR="008350FB" w:rsidRDefault="0002071D">
      <w:pPr>
        <w:numPr>
          <w:ilvl w:val="1"/>
          <w:numId w:val="2"/>
        </w:numPr>
      </w:pPr>
      <w:r>
        <w:rPr>
          <w:rFonts w:ascii="Arial Unicode MS" w:eastAsia="Arial Unicode MS" w:hAnsi="Arial Unicode MS" w:cs="Arial Unicode MS"/>
        </w:rPr>
        <w:t>Teaching underprivileged children → what do you learn?</w:t>
      </w:r>
    </w:p>
    <w:p w14:paraId="00000021" w14:textId="77777777" w:rsidR="008350FB" w:rsidRDefault="0002071D">
      <w:pPr>
        <w:numPr>
          <w:ilvl w:val="1"/>
          <w:numId w:val="2"/>
        </w:numPr>
      </w:pPr>
      <w:r>
        <w:t>various CAS project (including making an instagram a</w:t>
      </w:r>
      <w:r>
        <w:rPr>
          <w:sz w:val="24"/>
          <w:szCs w:val="24"/>
        </w:rPr>
        <w:t xml:space="preserve">ccount related to “environmental issues we tend to overlook”) </w:t>
      </w:r>
      <w:r>
        <w:rPr>
          <w:rFonts w:ascii="Arial Unicode MS" w:eastAsia="Arial Unicode MS" w:hAnsi="Arial Unicode MS" w:cs="Arial Unicode MS"/>
        </w:rPr>
        <w:t>→ what do you learn?</w:t>
      </w:r>
    </w:p>
    <w:p w14:paraId="00000022" w14:textId="77777777" w:rsidR="008350FB" w:rsidRDefault="0002071D">
      <w:r>
        <w:t>5. Future goals</w:t>
      </w:r>
    </w:p>
    <w:p w14:paraId="00000023" w14:textId="77777777" w:rsidR="008350FB" w:rsidRDefault="0002071D">
      <w:pPr>
        <w:numPr>
          <w:ilvl w:val="1"/>
          <w:numId w:val="2"/>
        </w:numPr>
      </w:pPr>
      <w:r>
        <w:rPr>
          <w:rFonts w:ascii="Arial Unicode MS" w:eastAsia="Arial Unicode MS" w:hAnsi="Arial Unicode MS" w:cs="Arial Unicode MS"/>
        </w:rPr>
        <w:t>Aspiration, what you wanna be in the future → connect to your opportunities in Marianopolis</w:t>
      </w:r>
    </w:p>
    <w:p w14:paraId="00000024" w14:textId="5D40D7D8" w:rsidR="008C3AF7" w:rsidRDefault="008C3AF7">
      <w:pPr>
        <w:rPr>
          <w:ins w:id="1" w:author="Thalia Priscilla" w:date="2023-02-01T17:58:00Z"/>
        </w:rPr>
      </w:pPr>
      <w:ins w:id="2" w:author="Thalia Priscilla" w:date="2023-02-01T17:58:00Z">
        <w:r>
          <w:br w:type="page"/>
        </w:r>
      </w:ins>
    </w:p>
    <w:p w14:paraId="1BA55422" w14:textId="77777777" w:rsidR="008350FB" w:rsidRDefault="008350FB"/>
    <w:p w14:paraId="00000025" w14:textId="77777777" w:rsidR="008350FB" w:rsidRDefault="0002071D">
      <w:r>
        <w:t>Dear Mr/Mrs.___,</w:t>
      </w:r>
    </w:p>
    <w:p w14:paraId="00000026" w14:textId="77777777" w:rsidR="008350FB" w:rsidRDefault="008350FB"/>
    <w:p w14:paraId="00000027" w14:textId="2165B7DA" w:rsidR="008350FB" w:rsidRDefault="0002071D">
      <w:r>
        <w:t>I’m writing to express my interest in being part of the Honours Health Science Program at your institution as a way for me to start my future career in healthcare. In line with this, I believe that Marianopolis College provides one of the best teaching methods as it provides more in-depth information about science, gives various hands-on experience through lab time which allows many students to explore their interest in the program</w:t>
      </w:r>
      <w:commentRangeStart w:id="3"/>
      <w:r>
        <w:t xml:space="preserve">. </w:t>
      </w:r>
      <w:del w:id="4" w:author="Thalia Priscilla" w:date="2023-02-01T17:09:00Z">
        <w:r w:rsidDel="00717D0A">
          <w:delText>Marianopolis College is also known by many students around the world as it provides an approach where many young students get to prepare for a bigger chance of getting accepted to many other prestigious universities.</w:delText>
        </w:r>
        <w:commentRangeEnd w:id="3"/>
        <w:r w:rsidR="00717D0A" w:rsidDel="00717D0A">
          <w:rPr>
            <w:rStyle w:val="CommentReference"/>
          </w:rPr>
          <w:commentReference w:id="3"/>
        </w:r>
        <w:r w:rsidDel="00717D0A">
          <w:delText xml:space="preserve"> </w:delText>
        </w:r>
      </w:del>
      <w:commentRangeStart w:id="5"/>
      <w:r>
        <w:t xml:space="preserve">Besides providing students with an excellent pre-secondary course, I believe that Marianopolis College is a great way for many students to improve their language of both English and French verbally. I am currently at DELF B1 and would like to improve my skills on communicating with people around me and be fluent in the language. </w:t>
      </w:r>
      <w:commentRangeEnd w:id="5"/>
      <w:r w:rsidR="00A73A7B">
        <w:rPr>
          <w:rStyle w:val="CommentReference"/>
        </w:rPr>
        <w:commentReference w:id="5"/>
      </w:r>
    </w:p>
    <w:p w14:paraId="00000028" w14:textId="77777777" w:rsidR="008350FB" w:rsidRDefault="008350FB"/>
    <w:p w14:paraId="00000029" w14:textId="39D1D871" w:rsidR="008350FB" w:rsidDel="00B12765" w:rsidRDefault="0002071D">
      <w:pPr>
        <w:rPr>
          <w:del w:id="6" w:author="Thalia Priscilla" w:date="2023-02-01T17:59:00Z"/>
        </w:rPr>
      </w:pPr>
      <w:r>
        <w:t xml:space="preserve">I will be graduating highschool in June of 2023 from Tunas Muda School, Indonesia. My intended major would be Nursing as I have always been interested in studying medicine and in helping others. </w:t>
      </w:r>
      <w:commentRangeStart w:id="7"/>
      <w:del w:id="8" w:author="Thalia Priscilla" w:date="2023-02-01T17:39:00Z">
        <w:r w:rsidDel="0035383B">
          <w:delText xml:space="preserve">For a long time, I have always been passionate about making a difference in the lives of others and I believe that nursing is a great way to accomplish and successfully fulfil my passion. </w:delText>
        </w:r>
      </w:del>
      <w:commentRangeEnd w:id="7"/>
      <w:r w:rsidR="0035383B">
        <w:rPr>
          <w:rStyle w:val="CommentReference"/>
        </w:rPr>
        <w:commentReference w:id="7"/>
      </w:r>
      <w:r>
        <w:t xml:space="preserve">My passion for medicine and patient care has been with me since 2nd grade where I saw my aunt working as a nurse in Los Angeles and my Grandfather who was a Dentist practising in Jakarta, Indonesia. </w:t>
      </w:r>
      <w:commentRangeStart w:id="9"/>
      <w:r>
        <w:t xml:space="preserve">My passion for medicine </w:t>
      </w:r>
      <w:commentRangeEnd w:id="9"/>
      <w:r w:rsidR="0035383B">
        <w:rPr>
          <w:rStyle w:val="CommentReference"/>
        </w:rPr>
        <w:commentReference w:id="9"/>
      </w:r>
      <w:r>
        <w:t xml:space="preserve">also grew </w:t>
      </w:r>
      <w:commentRangeStart w:id="10"/>
      <w:r>
        <w:t>during the coronavirus pandemic that inspired me even more for this specific profession.</w:t>
      </w:r>
      <w:commentRangeEnd w:id="10"/>
      <w:r w:rsidR="0035383B">
        <w:rPr>
          <w:rStyle w:val="CommentReference"/>
        </w:rPr>
        <w:commentReference w:id="10"/>
      </w:r>
    </w:p>
    <w:p w14:paraId="0000002A" w14:textId="77777777" w:rsidR="008350FB" w:rsidRDefault="008350FB"/>
    <w:p w14:paraId="0000002B" w14:textId="77777777" w:rsidR="008350FB" w:rsidRDefault="008350FB">
      <w:pPr>
        <w:spacing w:line="240" w:lineRule="auto"/>
      </w:pPr>
    </w:p>
    <w:p w14:paraId="0000002C" w14:textId="6141B7CC" w:rsidR="008350FB" w:rsidRDefault="0002071D">
      <w:pPr>
        <w:spacing w:line="240" w:lineRule="auto"/>
      </w:pPr>
      <w:r>
        <w:t xml:space="preserve">Because of my interest in medicine, I joined the IBDP programme of Biology in higher level (HL). Not only did joining a higher level in biology </w:t>
      </w:r>
      <w:commentRangeStart w:id="11"/>
      <w:r>
        <w:t>made me gain more knowledge related to the world around us,</w:t>
      </w:r>
      <w:commentRangeEnd w:id="11"/>
      <w:r w:rsidR="004777A7">
        <w:rPr>
          <w:rStyle w:val="CommentReference"/>
        </w:rPr>
        <w:commentReference w:id="11"/>
      </w:r>
      <w:r>
        <w:t xml:space="preserve"> this has also helped me with my critical thinking skills through which I get from various research and lab reports I did in a span of both middle school and highschool. </w:t>
      </w:r>
      <w:commentRangeStart w:id="12"/>
      <w:del w:id="13" w:author="Thalia Priscilla" w:date="2023-02-01T18:23:00Z">
        <w:r w:rsidDel="004F1C27">
          <w:delText>I also believe that the classes made me become a more responsible student as I got to improve my time-management skills through the submission and requirements needed for the class.</w:delText>
        </w:r>
        <w:commentRangeEnd w:id="12"/>
        <w:r w:rsidR="004F1C27" w:rsidDel="004F1C27">
          <w:rPr>
            <w:rStyle w:val="CommentReference"/>
          </w:rPr>
          <w:commentReference w:id="12"/>
        </w:r>
      </w:del>
    </w:p>
    <w:p w14:paraId="0000002D" w14:textId="77777777" w:rsidR="008350FB" w:rsidRDefault="008350FB">
      <w:pPr>
        <w:spacing w:line="240" w:lineRule="auto"/>
      </w:pPr>
    </w:p>
    <w:p w14:paraId="0000002E" w14:textId="20490ED0" w:rsidR="008350FB" w:rsidRDefault="0002071D">
      <w:pPr>
        <w:spacing w:line="240" w:lineRule="auto"/>
      </w:pPr>
      <w:commentRangeStart w:id="14"/>
      <w:r>
        <w:t>During the summer of my sophomore year of high school, I joined a one-week online workshop series</w:t>
      </w:r>
      <w:commentRangeEnd w:id="14"/>
      <w:r w:rsidR="004F1C27">
        <w:rPr>
          <w:rStyle w:val="CommentReference"/>
        </w:rPr>
        <w:commentReference w:id="14"/>
      </w:r>
      <w:r>
        <w:t xml:space="preserve"> in various topics of life sciences which talks about various topics related to science and requires all students to work together collaboratively to make a solution for a certain problem given. Because of the constant group work, this has helped me with my communication skill as both ideas from each student have to be used in the final product. I also believe that I developed my self-management skills as I got to maintain both my time in terms of submitting the required assignments on time while also piling up with other required responsibilities from school.</w:t>
      </w:r>
    </w:p>
    <w:p w14:paraId="0000002F" w14:textId="77777777" w:rsidR="008350FB" w:rsidRDefault="008350FB">
      <w:pPr>
        <w:spacing w:line="240" w:lineRule="auto"/>
      </w:pPr>
    </w:p>
    <w:p w14:paraId="00000030" w14:textId="77777777" w:rsidR="008350FB" w:rsidRDefault="0002071D">
      <w:pPr>
        <w:spacing w:line="240" w:lineRule="auto"/>
      </w:pPr>
      <w:r>
        <w:t xml:space="preserve">I also volunteered as an assistant of a child psychologist every week for about a month where I supported children with various mental health problems and provided clinical support under the direct supervision of a qualified psychologist. Through this experience, I get to learn more about patient care while also being more knowledgeable about mental health. Besides that, I get to experience the </w:t>
      </w:r>
      <w:commentRangeStart w:id="15"/>
      <w:r>
        <w:t>working environment in which it teaches me to have better time-management skills</w:t>
      </w:r>
      <w:commentRangeEnd w:id="15"/>
      <w:r w:rsidR="00D770DD">
        <w:rPr>
          <w:rStyle w:val="CommentReference"/>
        </w:rPr>
        <w:commentReference w:id="15"/>
      </w:r>
      <w:r>
        <w:t xml:space="preserve">. </w:t>
      </w:r>
    </w:p>
    <w:p w14:paraId="00000031" w14:textId="77777777" w:rsidR="008350FB" w:rsidRDefault="008350FB">
      <w:pPr>
        <w:spacing w:line="240" w:lineRule="auto"/>
      </w:pPr>
    </w:p>
    <w:p w14:paraId="00000032" w14:textId="64884F4D" w:rsidR="008350FB" w:rsidRDefault="0002071D">
      <w:pPr>
        <w:spacing w:line="240" w:lineRule="auto"/>
      </w:pPr>
      <w:r>
        <w:t xml:space="preserve">Finally, during my junior and senior year of highschool, I also volunteered as a medical check-up and obtained the role of providing medicines (from the doctor’s prescription) for the less fortunate. Because of this experience, I </w:t>
      </w:r>
      <w:del w:id="16" w:author="Thalia Priscilla" w:date="2023-02-01T17:49:00Z">
        <w:r w:rsidDel="00CE5E5D">
          <w:delText>get to be</w:delText>
        </w:r>
      </w:del>
      <w:ins w:id="17" w:author="Thalia Priscilla" w:date="2023-02-01T17:49:00Z">
        <w:r w:rsidR="00CE5E5D">
          <w:t>was</w:t>
        </w:r>
      </w:ins>
      <w:r>
        <w:t xml:space="preserve"> able to learn more about the use of certain medicines </w:t>
      </w:r>
      <w:del w:id="18" w:author="Thalia Priscilla" w:date="2023-02-01T17:49:00Z">
        <w:r w:rsidDel="00CE5E5D">
          <w:delText xml:space="preserve">that are </w:delText>
        </w:r>
      </w:del>
      <w:r>
        <w:t xml:space="preserve">required for </w:t>
      </w:r>
      <w:del w:id="19" w:author="Thalia Priscilla" w:date="2023-02-01T17:49:00Z">
        <w:r w:rsidDel="00CE5E5D">
          <w:delText xml:space="preserve">a </w:delText>
        </w:r>
      </w:del>
      <w:r>
        <w:t>certain age group</w:t>
      </w:r>
      <w:ins w:id="20" w:author="Thalia Priscilla" w:date="2023-02-01T17:49:00Z">
        <w:r w:rsidR="00CE5E5D">
          <w:t>s</w:t>
        </w:r>
      </w:ins>
      <w:r>
        <w:t xml:space="preserve">, and how to work collaboratively with people I just met. </w:t>
      </w:r>
    </w:p>
    <w:p w14:paraId="00000033" w14:textId="77777777" w:rsidR="008350FB" w:rsidRDefault="008350FB"/>
    <w:p w14:paraId="00000034" w14:textId="77777777" w:rsidR="008350FB" w:rsidRDefault="0002071D">
      <w:r>
        <w:t xml:space="preserve">Besides doing various volunteer work related to medicine and science, I also did other activities to fulfil my community service hours while also benefiting society as a whole. </w:t>
      </w:r>
    </w:p>
    <w:p w14:paraId="00000035" w14:textId="77777777" w:rsidR="008350FB" w:rsidRDefault="008350FB"/>
    <w:p w14:paraId="00000036" w14:textId="15922D46" w:rsidR="008350FB" w:rsidRDefault="0002071D">
      <w:r>
        <w:lastRenderedPageBreak/>
        <w:t xml:space="preserve">During my middle school and senior year of highschool, I joined my school’s basketball team through which I learned more about the value of teamwork when competing and how to maintain a mental and emotional stability under pressure. Through the intense training and competitions, I also get to learn more about hard work and determination as I trained 3 times a week for about a few months before a certain competition. </w:t>
      </w:r>
      <w:commentRangeStart w:id="21"/>
      <w:del w:id="22" w:author="Thalia Priscilla" w:date="2023-02-01T17:53:00Z">
        <w:r w:rsidDel="008C3AF7">
          <w:delText xml:space="preserve">The lesson that I have learned through joining my school’s girl basketball team has helped me as an individual to apply it to all aspects of my life. This includes working hard through determination and staying consistent. </w:delText>
        </w:r>
      </w:del>
      <w:commentRangeEnd w:id="21"/>
      <w:r w:rsidR="008C3AF7">
        <w:rPr>
          <w:rStyle w:val="CommentReference"/>
        </w:rPr>
        <w:commentReference w:id="21"/>
      </w:r>
      <w:r>
        <w:t xml:space="preserve">As I have been a quiet student for a long time, it has also helped me communicate with new people with similar interests and therefore reduces my social anxiety. </w:t>
      </w:r>
    </w:p>
    <w:p w14:paraId="00000037" w14:textId="11AAFDEC" w:rsidR="008350FB" w:rsidRDefault="008350FB"/>
    <w:p w14:paraId="00000038" w14:textId="090DF5CB" w:rsidR="008350FB" w:rsidRDefault="0002071D" w:rsidP="00A73A7B">
      <w:commentRangeStart w:id="23"/>
      <w:r>
        <w:t xml:space="preserve">During my junior year of highschool, I became a member of the Social Media team of a non-profit organisation that organised a healthy food bank. My responsibilities include the management of the social media account, uploading instagram posts and stories at the right time, finding ways to have a better and larger audience, and finding ways to promote the fundraising. Through this, I got to communicate with more people that have similar interests in making the world a better place for all. </w:t>
      </w:r>
      <w:commentRangeEnd w:id="23"/>
      <w:r w:rsidR="00B12765">
        <w:rPr>
          <w:rStyle w:val="CommentReference"/>
        </w:rPr>
        <w:commentReference w:id="23"/>
      </w:r>
    </w:p>
    <w:p w14:paraId="00000039" w14:textId="4606D6A0" w:rsidR="008350FB" w:rsidRDefault="008350FB" w:rsidP="00A73A7B"/>
    <w:p w14:paraId="0000003A" w14:textId="1F4F0D45" w:rsidR="008350FB" w:rsidRDefault="0002071D" w:rsidP="00A73A7B">
      <w:commentRangeStart w:id="24"/>
      <w:r>
        <w:t xml:space="preserve">During both my Junior and Senior Year of Highschool, I also volunteered to join a community where I get to teach underprivileged children's various topics (including maths, arts, and languages). Through the activities, I get to find my new passion of teaching and helping others while making the lives of many children have a brighter future ahead. </w:t>
      </w:r>
    </w:p>
    <w:p w14:paraId="0000003B" w14:textId="77777777" w:rsidR="008350FB" w:rsidRDefault="008350FB"/>
    <w:p w14:paraId="0000003C" w14:textId="522616FA" w:rsidR="008350FB" w:rsidRDefault="0002071D">
      <w:r>
        <w:t>Finally, I made an instagram account with a classmate of mine and discussed various topics related to environmental issues we tend to overlook. Because of this activity, I get to learn topics related to the environment and share it with people on instagram. Besides improving my research skills, I have also improved my editing skills and also developed communication and time-management skills.</w:t>
      </w:r>
      <w:ins w:id="25" w:author="Thalia Priscilla" w:date="2023-02-01T17:20:00Z">
        <w:r w:rsidR="00E0573F">
          <w:t xml:space="preserve"> </w:t>
        </w:r>
      </w:ins>
      <w:r>
        <w:t xml:space="preserve">Through this, I learned that many environmental issues that can be a serious threat in the future tend to be overlooked by people around. </w:t>
      </w:r>
    </w:p>
    <w:commentRangeEnd w:id="24"/>
    <w:p w14:paraId="0000003D" w14:textId="77777777" w:rsidR="008350FB" w:rsidRDefault="004F1C27">
      <w:r>
        <w:rPr>
          <w:rStyle w:val="CommentReference"/>
        </w:rPr>
        <w:commentReference w:id="24"/>
      </w:r>
    </w:p>
    <w:p w14:paraId="0000003E" w14:textId="77777777" w:rsidR="008350FB" w:rsidRDefault="0002071D">
      <w:r>
        <w:t xml:space="preserve">My experience through various activities related to medicine and teamwork has taught me a great deal about how to work collaboratively to get certain assignments completed, and how healthcare workers treat their patients correctly. </w:t>
      </w:r>
      <w:commentRangeStart w:id="26"/>
      <w:r>
        <w:t xml:space="preserve">I now understand that becoming a healthcare worker is not only about having all the information related to the specific condition memorised; rather, it requires them to engage with colleagues to maintain and improve the safety and quality of a patient care, and for them to contribute to discussions and decisions about how to improve the quality of the services and outcomes. </w:t>
      </w:r>
      <w:commentRangeEnd w:id="26"/>
      <w:r w:rsidR="00A73A7B">
        <w:rPr>
          <w:rStyle w:val="CommentReference"/>
        </w:rPr>
        <w:commentReference w:id="26"/>
      </w:r>
      <w:r>
        <w:t>In line with this, I would be honoured to join your school as a first step after highschool to continue to build these skills as I pursue my goal of becoming a registered nurse practising in Quebec, Canada.</w:t>
      </w:r>
    </w:p>
    <w:p w14:paraId="0000003F" w14:textId="77777777" w:rsidR="008350FB" w:rsidRDefault="008350FB"/>
    <w:p w14:paraId="00000040" w14:textId="77777777" w:rsidR="008350FB" w:rsidRDefault="0002071D">
      <w:r>
        <w:t>I am eager and ready to learn. Thank you for your time and consideration, and for giving me the opportunity to become a member of your community.</w:t>
      </w:r>
    </w:p>
    <w:p w14:paraId="00000041" w14:textId="77777777" w:rsidR="008350FB" w:rsidRDefault="008350FB"/>
    <w:p w14:paraId="00000042" w14:textId="77777777" w:rsidR="008350FB" w:rsidRDefault="0002071D">
      <w:r>
        <w:t xml:space="preserve">Sincerely, </w:t>
      </w:r>
    </w:p>
    <w:p w14:paraId="00000043" w14:textId="77777777" w:rsidR="008350FB" w:rsidRDefault="008350FB"/>
    <w:p w14:paraId="00000044" w14:textId="77777777" w:rsidR="008350FB" w:rsidRDefault="0002071D">
      <w:r>
        <w:t>Ashley Larasati Listijadhi</w:t>
      </w:r>
    </w:p>
    <w:p w14:paraId="00000045" w14:textId="77777777" w:rsidR="008350FB" w:rsidRDefault="008350FB"/>
    <w:p w14:paraId="00000046" w14:textId="03859635" w:rsidR="008350FB" w:rsidRDefault="008C3AF7">
      <w:pPr>
        <w:rPr>
          <w:ins w:id="27" w:author="Thalia Priscilla" w:date="2023-02-01T17:52:00Z"/>
        </w:rPr>
      </w:pPr>
      <w:ins w:id="28" w:author="Thalia Priscilla" w:date="2023-02-01T17:52:00Z">
        <w:r>
          <w:t>Hi Ashley</w:t>
        </w:r>
      </w:ins>
      <w:ins w:id="29" w:author="Thalia Priscilla" w:date="2023-02-01T18:34:00Z">
        <w:r w:rsidR="007345B0">
          <w:t>,</w:t>
        </w:r>
      </w:ins>
    </w:p>
    <w:p w14:paraId="05A72696" w14:textId="788009E7" w:rsidR="008C3AF7" w:rsidRDefault="008C3AF7">
      <w:pPr>
        <w:rPr>
          <w:ins w:id="30" w:author="Thalia Priscilla" w:date="2023-02-01T17:52:00Z"/>
        </w:rPr>
      </w:pPr>
    </w:p>
    <w:p w14:paraId="6308D2B6" w14:textId="6D357409" w:rsidR="008C3AF7" w:rsidRDefault="007345B0">
      <w:pPr>
        <w:rPr>
          <w:ins w:id="31" w:author="Thalia Priscilla" w:date="2023-02-01T18:31:00Z"/>
        </w:rPr>
      </w:pPr>
      <w:ins w:id="32" w:author="Thalia Priscilla" w:date="2023-02-01T18:31:00Z">
        <w:r>
          <w:t xml:space="preserve">A few </w:t>
        </w:r>
      </w:ins>
      <w:ins w:id="33" w:author="Thalia Priscilla" w:date="2023-02-01T18:34:00Z">
        <w:r>
          <w:t xml:space="preserve">general </w:t>
        </w:r>
      </w:ins>
      <w:ins w:id="34" w:author="Thalia Priscilla" w:date="2023-02-01T18:31:00Z">
        <w:r>
          <w:t>notes:</w:t>
        </w:r>
      </w:ins>
    </w:p>
    <w:p w14:paraId="5E348F73" w14:textId="11986998" w:rsidR="007345B0" w:rsidRDefault="007345B0" w:rsidP="007345B0">
      <w:pPr>
        <w:pStyle w:val="ListParagraph"/>
        <w:numPr>
          <w:ilvl w:val="0"/>
          <w:numId w:val="4"/>
        </w:numPr>
        <w:rPr>
          <w:ins w:id="35" w:author="Thalia Priscilla" w:date="2023-02-01T18:34:00Z"/>
        </w:rPr>
      </w:pPr>
      <w:ins w:id="36" w:author="Thalia Priscilla" w:date="2023-02-01T18:31:00Z">
        <w:r>
          <w:lastRenderedPageBreak/>
          <w:t xml:space="preserve">Try to focus on a different key point in each of your activities. </w:t>
        </w:r>
      </w:ins>
      <w:ins w:id="37" w:author="Thalia Priscilla" w:date="2023-02-01T18:52:00Z">
        <w:r w:rsidR="009E43A5">
          <w:t>For example, you</w:t>
        </w:r>
      </w:ins>
      <w:ins w:id="38" w:author="Thalia Priscilla" w:date="2023-02-01T18:31:00Z">
        <w:r>
          <w:t xml:space="preserve"> repeatedly mention time management skills which</w:t>
        </w:r>
      </w:ins>
      <w:ins w:id="39" w:author="Thalia Priscilla" w:date="2023-02-01T18:32:00Z">
        <w:r>
          <w:t xml:space="preserve"> </w:t>
        </w:r>
      </w:ins>
      <w:ins w:id="40" w:author="Thalia Priscilla" w:date="2023-02-01T18:34:00Z">
        <w:r>
          <w:t>is</w:t>
        </w:r>
      </w:ins>
      <w:ins w:id="41" w:author="Thalia Priscilla" w:date="2023-02-01T18:32:00Z">
        <w:r>
          <w:t xml:space="preserve"> too general to be repeated. </w:t>
        </w:r>
      </w:ins>
      <w:ins w:id="42" w:author="Thalia Priscilla" w:date="2023-02-01T18:53:00Z">
        <w:r w:rsidR="009E43A5">
          <w:t>List different knowledge/insight/skill in each activity.</w:t>
        </w:r>
      </w:ins>
    </w:p>
    <w:p w14:paraId="788024B9" w14:textId="591E639D" w:rsidR="0011003D" w:rsidRDefault="0011003D" w:rsidP="0011003D">
      <w:pPr>
        <w:pStyle w:val="ListParagraph"/>
        <w:numPr>
          <w:ilvl w:val="0"/>
          <w:numId w:val="4"/>
        </w:numPr>
        <w:rPr>
          <w:ins w:id="43" w:author="Thalia Priscilla" w:date="2023-02-01T18:55:00Z"/>
        </w:rPr>
      </w:pPr>
      <w:ins w:id="44" w:author="Thalia Priscilla" w:date="2023-02-01T18:53:00Z">
        <w:r>
          <w:t>Highlight</w:t>
        </w:r>
      </w:ins>
      <w:ins w:id="45" w:author="Thalia Priscilla" w:date="2023-02-01T18:33:00Z">
        <w:r w:rsidR="007345B0">
          <w:t xml:space="preserve"> </w:t>
        </w:r>
      </w:ins>
      <w:ins w:id="46" w:author="Thalia Priscilla" w:date="2023-02-01T18:35:00Z">
        <w:r w:rsidR="007345B0">
          <w:t xml:space="preserve">the substance of what you learned that’s related to your major vs soft skills. Right now as a reader </w:t>
        </w:r>
      </w:ins>
      <w:ins w:id="47" w:author="Thalia Priscilla" w:date="2023-02-01T18:36:00Z">
        <w:r w:rsidR="00983427">
          <w:t xml:space="preserve">I’m getting more information on the soft skills you’ve cultivated (time management, teamwork, communication) instead of </w:t>
        </w:r>
      </w:ins>
      <w:ins w:id="48" w:author="Thalia Priscilla" w:date="2023-02-01T18:37:00Z">
        <w:r w:rsidR="00983427">
          <w:t>healthcare related topics. You’ve summarized in the conclusion what you’ve learned</w:t>
        </w:r>
      </w:ins>
      <w:ins w:id="49" w:author="Thalia Priscilla" w:date="2023-02-01T18:38:00Z">
        <w:r w:rsidR="00983427">
          <w:t xml:space="preserve">, </w:t>
        </w:r>
      </w:ins>
      <w:ins w:id="50" w:author="Thalia Priscilla" w:date="2023-02-01T18:37:00Z">
        <w:r w:rsidR="00983427">
          <w:t xml:space="preserve">but because </w:t>
        </w:r>
      </w:ins>
      <w:ins w:id="51" w:author="Thalia Priscilla" w:date="2023-02-01T18:38:00Z">
        <w:r w:rsidR="00983427">
          <w:t>you listed</w:t>
        </w:r>
      </w:ins>
      <w:ins w:id="52" w:author="Thalia Priscilla" w:date="2023-02-01T18:37:00Z">
        <w:r w:rsidR="00983427">
          <w:t xml:space="preserve"> so many activities</w:t>
        </w:r>
      </w:ins>
      <w:ins w:id="53" w:author="Thalia Priscilla" w:date="2023-02-01T18:38:00Z">
        <w:r w:rsidR="00983427">
          <w:t xml:space="preserve"> and you focus on the soft skills you’ve gained </w:t>
        </w:r>
      </w:ins>
      <w:ins w:id="54" w:author="Thalia Priscilla" w:date="2023-02-01T18:37:00Z">
        <w:r w:rsidR="00983427">
          <w:t xml:space="preserve">that </w:t>
        </w:r>
      </w:ins>
      <w:ins w:id="55" w:author="Thalia Priscilla" w:date="2023-02-01T18:38:00Z">
        <w:r w:rsidR="00983427">
          <w:t xml:space="preserve">your knowledge on healthcare, science, biology etc. </w:t>
        </w:r>
      </w:ins>
      <w:ins w:id="56" w:author="Thalia Priscilla" w:date="2023-02-01T18:37:00Z">
        <w:r w:rsidR="00983427">
          <w:t>get overshadowed</w:t>
        </w:r>
      </w:ins>
      <w:ins w:id="57" w:author="Thalia Priscilla" w:date="2023-02-01T18:38:00Z">
        <w:r w:rsidR="00983427">
          <w:t>.</w:t>
        </w:r>
      </w:ins>
      <w:ins w:id="58" w:author="Thalia Priscilla" w:date="2023-02-01T18:53:00Z">
        <w:r>
          <w:t xml:space="preserve"> </w:t>
        </w:r>
      </w:ins>
    </w:p>
    <w:p w14:paraId="7DE06E0D" w14:textId="3417C2E0" w:rsidR="00BE643A" w:rsidRDefault="00BE643A" w:rsidP="0011003D">
      <w:pPr>
        <w:pStyle w:val="ListParagraph"/>
        <w:numPr>
          <w:ilvl w:val="0"/>
          <w:numId w:val="4"/>
        </w:numPr>
        <w:rPr>
          <w:ins w:id="59" w:author="Thalia Priscilla" w:date="2023-02-01T18:38:00Z"/>
        </w:rPr>
      </w:pPr>
      <w:ins w:id="60" w:author="Thalia Priscilla" w:date="2023-02-01T18:55:00Z">
        <w:r>
          <w:t>Are there any specific courses</w:t>
        </w:r>
      </w:ins>
      <w:ins w:id="61" w:author="Thalia Priscilla" w:date="2023-02-01T18:56:00Z">
        <w:r>
          <w:t>, curriculum, clubs, etc. that you are interested in the college</w:t>
        </w:r>
      </w:ins>
      <w:ins w:id="62" w:author="Thalia Priscilla" w:date="2023-02-01T18:58:00Z">
        <w:r>
          <w:t xml:space="preserve"> (if applicable)?</w:t>
        </w:r>
      </w:ins>
    </w:p>
    <w:p w14:paraId="3FDD3E93" w14:textId="483ADA57" w:rsidR="009E43A5" w:rsidRDefault="00983427" w:rsidP="009E43A5">
      <w:pPr>
        <w:pStyle w:val="ListParagraph"/>
        <w:numPr>
          <w:ilvl w:val="0"/>
          <w:numId w:val="4"/>
        </w:numPr>
        <w:rPr>
          <w:ins w:id="63" w:author="Thalia Priscilla" w:date="2023-02-01T18:52:00Z"/>
        </w:rPr>
      </w:pPr>
      <w:ins w:id="64" w:author="Thalia Priscilla" w:date="2023-02-01T18:39:00Z">
        <w:r>
          <w:t>Be more creative in your wording</w:t>
        </w:r>
      </w:ins>
      <w:ins w:id="65" w:author="Thalia Priscilla" w:date="2023-02-01T18:43:00Z">
        <w:r w:rsidR="008A7F54">
          <w:t xml:space="preserve">! </w:t>
        </w:r>
      </w:ins>
      <w:ins w:id="66" w:author="Thalia Priscilla" w:date="2023-02-01T18:50:00Z">
        <w:r w:rsidR="009E43A5">
          <w:t>Don’t be hesitant to play with different sentence structures</w:t>
        </w:r>
      </w:ins>
      <w:ins w:id="67" w:author="Thalia Priscilla" w:date="2023-02-01T18:52:00Z">
        <w:r w:rsidR="009E43A5">
          <w:t xml:space="preserve"> so that your letter doesn’t seem repetitive</w:t>
        </w:r>
      </w:ins>
      <w:ins w:id="68" w:author="Thalia Priscilla" w:date="2023-02-01T18:50:00Z">
        <w:r w:rsidR="009E43A5">
          <w:t xml:space="preserve"> (e.g. instead of “through this experience, I learned…” you can use “it was interesting to </w:t>
        </w:r>
      </w:ins>
      <w:ins w:id="69" w:author="Thalia Priscilla" w:date="2023-02-01T18:51:00Z">
        <w:r w:rsidR="009E43A5">
          <w:t>gain knowledge on…” or “I became aware that…” etc.)</w:t>
        </w:r>
      </w:ins>
    </w:p>
    <w:p w14:paraId="14D71287" w14:textId="77777777" w:rsidR="009E43A5" w:rsidRDefault="009E43A5">
      <w:pPr>
        <w:pStyle w:val="ListParagraph"/>
        <w:rPr>
          <w:ins w:id="70" w:author="Thalia Priscilla" w:date="2023-02-01T18:52:00Z"/>
        </w:rPr>
        <w:pPrChange w:id="71" w:author="Thalia Priscilla" w:date="2023-02-01T18:52:00Z">
          <w:pPr>
            <w:pStyle w:val="ListParagraph"/>
            <w:numPr>
              <w:numId w:val="4"/>
            </w:numPr>
            <w:ind w:hanging="360"/>
          </w:pPr>
        </w:pPrChange>
      </w:pPr>
    </w:p>
    <w:p w14:paraId="051950D6" w14:textId="17771B5C" w:rsidR="009E43A5" w:rsidRDefault="009E43A5" w:rsidP="009E43A5">
      <w:ins w:id="72" w:author="Thalia Priscilla" w:date="2023-02-01T18:52:00Z">
        <w:r>
          <w:t>All the best!</w:t>
        </w:r>
      </w:ins>
    </w:p>
    <w:p w14:paraId="00000047" w14:textId="77777777" w:rsidR="008350FB" w:rsidRDefault="008350FB"/>
    <w:p w14:paraId="00000048" w14:textId="77777777" w:rsidR="008350FB" w:rsidRDefault="008350FB"/>
    <w:p w14:paraId="00000049" w14:textId="77777777" w:rsidR="008350FB" w:rsidRDefault="008350FB"/>
    <w:p w14:paraId="0000004A" w14:textId="77777777" w:rsidR="008350FB" w:rsidRDefault="008350FB"/>
    <w:p w14:paraId="0000004B" w14:textId="77777777" w:rsidR="008350FB" w:rsidRDefault="008350FB"/>
    <w:p w14:paraId="0000004C" w14:textId="77777777" w:rsidR="008350FB" w:rsidRDefault="008350FB"/>
    <w:p w14:paraId="0000004D" w14:textId="77777777" w:rsidR="008350FB" w:rsidRDefault="008350FB"/>
    <w:p w14:paraId="0000004E" w14:textId="77777777" w:rsidR="008350FB" w:rsidRDefault="008350FB"/>
    <w:p w14:paraId="0000004F" w14:textId="77777777" w:rsidR="008350FB" w:rsidRDefault="008350FB"/>
    <w:p w14:paraId="00000050" w14:textId="77777777" w:rsidR="008350FB" w:rsidRDefault="008350FB"/>
    <w:p w14:paraId="00000051" w14:textId="77777777" w:rsidR="008350FB" w:rsidRDefault="008350FB"/>
    <w:p w14:paraId="00000052" w14:textId="77777777" w:rsidR="008350FB" w:rsidRDefault="008350FB"/>
    <w:p w14:paraId="00000053" w14:textId="77777777" w:rsidR="008350FB" w:rsidRDefault="008350FB"/>
    <w:p w14:paraId="00000054" w14:textId="77777777" w:rsidR="008350FB" w:rsidRDefault="008350FB"/>
    <w:p w14:paraId="00000055" w14:textId="77777777" w:rsidR="008350FB" w:rsidRDefault="008350FB"/>
    <w:p w14:paraId="00000056" w14:textId="77777777" w:rsidR="008350FB" w:rsidRDefault="008350FB"/>
    <w:p w14:paraId="00000057" w14:textId="77777777" w:rsidR="008350FB" w:rsidRDefault="008350FB"/>
    <w:p w14:paraId="00000058" w14:textId="77777777" w:rsidR="008350FB" w:rsidRDefault="008350FB"/>
    <w:p w14:paraId="00000059" w14:textId="77777777" w:rsidR="008350FB" w:rsidRDefault="008350FB"/>
    <w:p w14:paraId="0000005A" w14:textId="77777777" w:rsidR="008350FB" w:rsidRDefault="008350FB"/>
    <w:p w14:paraId="0000005B" w14:textId="77777777" w:rsidR="008350FB" w:rsidRDefault="008350FB"/>
    <w:p w14:paraId="0000005C" w14:textId="77777777" w:rsidR="008350FB" w:rsidRDefault="008350FB"/>
    <w:p w14:paraId="0000005D" w14:textId="77777777" w:rsidR="008350FB" w:rsidRDefault="0002071D">
      <w:r>
        <w:t>Dear Mr/Mrs.___,</w:t>
      </w:r>
    </w:p>
    <w:p w14:paraId="0000005E" w14:textId="77777777" w:rsidR="008350FB" w:rsidRDefault="008350FB"/>
    <w:p w14:paraId="0000005F" w14:textId="77777777" w:rsidR="008350FB" w:rsidRDefault="0002071D">
      <w:pPr>
        <w:rPr>
          <w:color w:val="FF0000"/>
        </w:rPr>
      </w:pPr>
      <w:r>
        <w:t xml:space="preserve">I’m writing to express my interest in being part of the Honours Health Science Program at your institution as a way for me to start my future career in healthcare. In line with this, I believe that Marianopolis College provides one of the best teaching methods as it provides more in-depth information about science, gives various hands-on experience through lab time which allows many students to explore their interest in the program. Marianopolis College is also known by many students around the world as it provides an approach where many young students get to prepare for a bigger chance of getting accepted to many other </w:t>
      </w:r>
      <w:r>
        <w:lastRenderedPageBreak/>
        <w:t xml:space="preserve">prestigious universities. Besides providing students with an excellent pre-secondary course, I believe that Marianopolis College is a great way for many students to improve their language of both English and French verbally. I am currently a DELF B1 student and would like to improve my skills on communicating with people around me and be fluent in the language. </w:t>
      </w:r>
    </w:p>
    <w:p w14:paraId="00000060" w14:textId="77777777" w:rsidR="008350FB" w:rsidRDefault="008350FB"/>
    <w:p w14:paraId="00000061" w14:textId="77777777" w:rsidR="008350FB" w:rsidRDefault="008350FB"/>
    <w:p w14:paraId="00000062" w14:textId="77777777" w:rsidR="008350FB" w:rsidRDefault="0002071D">
      <w:r>
        <w:t>I will be graduating highschool in June of 2023 from Tunas Muda School, Indonesia. My intended major would be Nursing as I have always been interested in studying medicine and in helping others. For a long time, I have always been passionate about making a difference in the lives of others and I believe that nursing is a great way to accomplish and successfully fulfil my passion. My passion for medicine and patient care has been with me since 2nd grade where I saw my aunt working as a nurse in Los Angeles and my Grandfather who was a Dentist practising in Jakarta, Indonesia. My passion for medicine also grew during the coronavirus pandemic that inspired me even more for this specific profession.</w:t>
      </w:r>
    </w:p>
    <w:p w14:paraId="00000063" w14:textId="77777777" w:rsidR="008350FB" w:rsidRDefault="008350FB">
      <w:pPr>
        <w:spacing w:line="240" w:lineRule="auto"/>
      </w:pPr>
    </w:p>
    <w:p w14:paraId="00000064" w14:textId="77777777" w:rsidR="008350FB" w:rsidRDefault="008350FB">
      <w:pPr>
        <w:spacing w:line="240" w:lineRule="auto"/>
      </w:pPr>
    </w:p>
    <w:p w14:paraId="00000065" w14:textId="77777777" w:rsidR="008350FB" w:rsidRDefault="0002071D">
      <w:pPr>
        <w:spacing w:line="240" w:lineRule="auto"/>
      </w:pPr>
      <w:r>
        <w:t>Because of my interest in medicine, I joined the IBDP programme of Biology in higher level (HL). Not only did joining a higher level in biology made me gain more knowledge related to the world around us, this has also helped me with my critical thinking skills through which I get from various research and lab reports I did in a span of both middle school and highschool. I also believe that the classes made me become a more responsible student as I got to improve my time-management skills through the submission and requirements needed for the class.</w:t>
      </w:r>
    </w:p>
    <w:p w14:paraId="00000066" w14:textId="77777777" w:rsidR="008350FB" w:rsidRDefault="008350FB">
      <w:pPr>
        <w:spacing w:line="240" w:lineRule="auto"/>
      </w:pPr>
    </w:p>
    <w:p w14:paraId="00000067" w14:textId="77777777" w:rsidR="008350FB" w:rsidRDefault="0002071D">
      <w:pPr>
        <w:spacing w:line="240" w:lineRule="auto"/>
      </w:pPr>
      <w:r>
        <w:t>During the summer of my sophomore year of high school, I joined a one-week online workshop series in various topics of life sciences which talks about various topics related to science and requires all students to work together collaboratively to make a solution for a certain problem given. Because of the constant group work, this has helped me with my communication skill as both ideas from each student have to be used in the final product. I also believe that I developed my self-management skills as I got to maintain both my time in terms of submitting the required assignments on time while also piling up with other required responsibilities from school.</w:t>
      </w:r>
    </w:p>
    <w:p w14:paraId="00000068" w14:textId="77777777" w:rsidR="008350FB" w:rsidRDefault="008350FB">
      <w:pPr>
        <w:spacing w:line="240" w:lineRule="auto"/>
      </w:pPr>
    </w:p>
    <w:p w14:paraId="00000069" w14:textId="77777777" w:rsidR="008350FB" w:rsidRDefault="0002071D">
      <w:pPr>
        <w:spacing w:line="240" w:lineRule="auto"/>
      </w:pPr>
      <w:r>
        <w:t xml:space="preserve">I also volunteered as an assistant of a child psychologist every week for about a month where I supported children with various mental health problems and provided clinical support under the direct supervision of a qualified psychologist. Through this experience, I get to learn more about patient care while also being more knowledgeable about mental health. Besides that, I get to experience the working environment in which it teaches me to have better time-management skills. </w:t>
      </w:r>
    </w:p>
    <w:p w14:paraId="0000006A" w14:textId="77777777" w:rsidR="008350FB" w:rsidRDefault="008350FB">
      <w:pPr>
        <w:spacing w:line="240" w:lineRule="auto"/>
      </w:pPr>
    </w:p>
    <w:p w14:paraId="0000006B" w14:textId="77777777" w:rsidR="008350FB" w:rsidRDefault="0002071D">
      <w:pPr>
        <w:spacing w:line="240" w:lineRule="auto"/>
      </w:pPr>
      <w:r>
        <w:t xml:space="preserve">Finally, during my junior and senior year of highschool, I also volunteered as a medical check-up and obtained the role of providing medicines (from the doctor’s prescription) for the less fortunate. Because of this experience, I get to be able to learn more about the use of certain medicines that are required for a certain age group, and how to work collaboratively with people I just met. </w:t>
      </w:r>
    </w:p>
    <w:p w14:paraId="0000006C" w14:textId="77777777" w:rsidR="008350FB" w:rsidRDefault="008350FB"/>
    <w:p w14:paraId="0000006D" w14:textId="77777777" w:rsidR="008350FB" w:rsidRDefault="0002071D">
      <w:r>
        <w:t xml:space="preserve">Besides doing various volunteer work related to medicine and science, I also did other activities to fulfil my community service hours while also benefiting society as a whole. </w:t>
      </w:r>
    </w:p>
    <w:p w14:paraId="0000006E" w14:textId="77777777" w:rsidR="008350FB" w:rsidRDefault="008350FB"/>
    <w:p w14:paraId="0000006F" w14:textId="77777777" w:rsidR="008350FB" w:rsidRDefault="0002071D">
      <w:r>
        <w:t xml:space="preserve">During my middle school and senior year of highschool, I joined my school’s basketball team through which I learned more about the value of teamwork when competing and how to </w:t>
      </w:r>
      <w:r>
        <w:lastRenderedPageBreak/>
        <w:t xml:space="preserve">maintain a mental and emotional stability under pressure. Through the intense training and competitions, I also get to learn more about hard work and determination as I trained 3 times a week for about a few months before a certain competition. The lesson that I have learned through joining my school’s girl basketball team has helped me as an individual to apply it to all aspects of my life. This includes working hard through determination and staying consistent. As I have been a quiet student for a long time, it has also helped me communicate with new people with similar interests and therefore reduces my social anxiety. </w:t>
      </w:r>
    </w:p>
    <w:p w14:paraId="00000070" w14:textId="77777777" w:rsidR="008350FB" w:rsidRDefault="008350FB"/>
    <w:p w14:paraId="00000071" w14:textId="77777777" w:rsidR="008350FB" w:rsidRDefault="0002071D">
      <w:r>
        <w:t xml:space="preserve">During my junior year of highschool, I became a member of the Social Media team of a non-profit organisation that organised a healthy food bank. My responsibilities include the management of the social media account, uploading instagram posts and stories at the right time, finding ways to have a better and larger audience, and finding ways to promote the fundraising. Through this, I got to communicate with more people that have similar interests in making the world a better place for all. </w:t>
      </w:r>
    </w:p>
    <w:p w14:paraId="00000072" w14:textId="77777777" w:rsidR="008350FB" w:rsidRDefault="008350FB"/>
    <w:p w14:paraId="00000073" w14:textId="77777777" w:rsidR="008350FB" w:rsidRDefault="0002071D">
      <w:r>
        <w:t xml:space="preserve">During both my Junior and Senior Year of Highschool, I also volunteered to join a community where I get to teach underprivileged children's various topics (including maths, arts, and languages). Through the activities, I get to find my new passion of teaching and helping others while making the lives of many children have a brighter future ahead. </w:t>
      </w:r>
    </w:p>
    <w:p w14:paraId="00000074" w14:textId="77777777" w:rsidR="008350FB" w:rsidRDefault="008350FB"/>
    <w:p w14:paraId="00000075" w14:textId="77777777" w:rsidR="008350FB" w:rsidRDefault="0002071D">
      <w:r>
        <w:t xml:space="preserve">Finally, I made an instagram account with a classmate of mine and discussed various topics related to environmental issues we tend to overlook. Because of this activity, I get to learn topics related to the environment and share it with people on instagram. Besides improving my research skills, I have also improved my editing skills and also developed communication and time-management skills.Through this, I learned that many environmental issues that can be a serious threat in the future tend to be overlooked by people around. </w:t>
      </w:r>
    </w:p>
    <w:p w14:paraId="00000076" w14:textId="77777777" w:rsidR="008350FB" w:rsidRDefault="008350FB"/>
    <w:p w14:paraId="00000077" w14:textId="77777777" w:rsidR="008350FB" w:rsidRDefault="0002071D">
      <w:r>
        <w:t>My experience through various activities related to medicine and teamwork has taught me a great deal about how to work collaboratively to get certain assignments completed, and how healthcare workers treat their patients correctly. I now understand that becoming a healthcare worker is not only about having all the information related to the specific condition memorised; rather, it requires them to engage with colleagues to maintain and improve the safety and quality of a patient care, and for them to contribute to discussions and decisions about how to improve the quality of the services and outcomes. In line with this, I would be honoured to join your school as a first step after highschool to continue to build these skills as I pursue my goal of becoming a registered nurse practising in Quebec, Canada.</w:t>
      </w:r>
    </w:p>
    <w:p w14:paraId="00000078" w14:textId="77777777" w:rsidR="008350FB" w:rsidRDefault="008350FB"/>
    <w:p w14:paraId="00000079" w14:textId="77777777" w:rsidR="008350FB" w:rsidRDefault="0002071D">
      <w:r>
        <w:t>I am eager and ready to learn. Thank you for your time and consideration, and for giving me the opportunity to become a member of your community.</w:t>
      </w:r>
    </w:p>
    <w:p w14:paraId="0000007A" w14:textId="77777777" w:rsidR="008350FB" w:rsidRDefault="008350FB"/>
    <w:p w14:paraId="0000007B" w14:textId="77777777" w:rsidR="008350FB" w:rsidRDefault="0002071D">
      <w:r>
        <w:t xml:space="preserve">Sincerely, </w:t>
      </w:r>
    </w:p>
    <w:p w14:paraId="0000007C" w14:textId="77777777" w:rsidR="008350FB" w:rsidRDefault="008350FB"/>
    <w:p w14:paraId="0000007D" w14:textId="77777777" w:rsidR="008350FB" w:rsidRDefault="0002071D">
      <w:r>
        <w:t>Ashley Larasati Listijadhi</w:t>
      </w:r>
    </w:p>
    <w:sectPr w:rsidR="008350FB">
      <w:foot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on ALL-in" w:date="2023-01-20T09:49:00Z" w:initials="">
    <w:p w14:paraId="0000007F" w14:textId="77777777" w:rsidR="008350FB" w:rsidRDefault="0002071D">
      <w:pPr>
        <w:widowControl w:val="0"/>
        <w:pBdr>
          <w:top w:val="nil"/>
          <w:left w:val="nil"/>
          <w:bottom w:val="nil"/>
          <w:right w:val="nil"/>
          <w:between w:val="nil"/>
        </w:pBdr>
        <w:spacing w:line="240" w:lineRule="auto"/>
        <w:rPr>
          <w:color w:val="000000"/>
        </w:rPr>
      </w:pPr>
      <w:r>
        <w:rPr>
          <w:color w:val="000000"/>
        </w:rPr>
        <w:t>why?</w:t>
      </w:r>
    </w:p>
  </w:comment>
  <w:comment w:id="3" w:author="Thalia Priscilla" w:date="2023-02-01T17:09:00Z" w:initials="TP">
    <w:p w14:paraId="716E5FBC" w14:textId="77777777" w:rsidR="00AF4950" w:rsidRDefault="00717D0A" w:rsidP="00BC1E3E">
      <w:r>
        <w:rPr>
          <w:rStyle w:val="CommentReference"/>
        </w:rPr>
        <w:annotationRef/>
      </w:r>
      <w:r w:rsidR="00AF4950">
        <w:rPr>
          <w:sz w:val="20"/>
          <w:szCs w:val="20"/>
        </w:rPr>
        <w:t>This is very general. I suggest deleting and instead introduce a sentence on why you’re passionate about healthcare/your intended major.</w:t>
      </w:r>
    </w:p>
  </w:comment>
  <w:comment w:id="5" w:author="Thalia Priscilla" w:date="2023-02-01T18:28:00Z" w:initials="TP">
    <w:p w14:paraId="7A4AF560" w14:textId="264353FB" w:rsidR="00A73A7B" w:rsidRDefault="00A73A7B">
      <w:pPr>
        <w:pStyle w:val="CommentText"/>
      </w:pPr>
      <w:r>
        <w:rPr>
          <w:rStyle w:val="CommentReference"/>
        </w:rPr>
        <w:annotationRef/>
      </w:r>
      <w:r>
        <w:t>Better put this somewhere below if this is not directly related to your major.</w:t>
      </w:r>
    </w:p>
  </w:comment>
  <w:comment w:id="7" w:author="Thalia Priscilla" w:date="2023-02-01T17:39:00Z" w:initials="TP">
    <w:p w14:paraId="3F55D517" w14:textId="555322A2" w:rsidR="0035383B" w:rsidRDefault="0035383B">
      <w:pPr>
        <w:pStyle w:val="CommentText"/>
      </w:pPr>
      <w:r>
        <w:rPr>
          <w:rStyle w:val="CommentReference"/>
        </w:rPr>
        <w:annotationRef/>
      </w:r>
      <w:r>
        <w:t>Repetitive</w:t>
      </w:r>
    </w:p>
  </w:comment>
  <w:comment w:id="9" w:author="Thalia Priscilla" w:date="2023-02-01T17:40:00Z" w:initials="TP">
    <w:p w14:paraId="7F32E4F3" w14:textId="77777777" w:rsidR="00AF4950" w:rsidRDefault="0035383B" w:rsidP="009636CA">
      <w:r>
        <w:rPr>
          <w:rStyle w:val="CommentReference"/>
        </w:rPr>
        <w:annotationRef/>
      </w:r>
      <w:r w:rsidR="00AF4950">
        <w:rPr>
          <w:sz w:val="20"/>
          <w:szCs w:val="20"/>
        </w:rPr>
        <w:t>I suggest restructuring the sentence so this phrase is not repeated.</w:t>
      </w:r>
    </w:p>
  </w:comment>
  <w:comment w:id="10" w:author="Thalia Priscilla" w:date="2023-02-01T17:40:00Z" w:initials="TP">
    <w:p w14:paraId="21A044FB" w14:textId="1ECC2BEA" w:rsidR="0035383B" w:rsidRDefault="0035383B" w:rsidP="0035383B">
      <w:r>
        <w:rPr>
          <w:rStyle w:val="CommentReference"/>
        </w:rPr>
        <w:annotationRef/>
      </w:r>
      <w:r>
        <w:rPr>
          <w:rStyle w:val="CommentReference"/>
        </w:rPr>
        <w:annotationRef/>
      </w:r>
      <w:r>
        <w:rPr>
          <w:sz w:val="20"/>
          <w:szCs w:val="20"/>
        </w:rPr>
        <w:t>What about the pandemic? I think this is noteworthy enough for you to give a more personal reasoning</w:t>
      </w:r>
    </w:p>
  </w:comment>
  <w:comment w:id="11" w:author="Thalia Priscilla" w:date="2023-02-01T17:33:00Z" w:initials="TP">
    <w:p w14:paraId="6F89C43B" w14:textId="04BAE875" w:rsidR="004777A7" w:rsidRDefault="004777A7">
      <w:pPr>
        <w:pStyle w:val="CommentText"/>
      </w:pPr>
      <w:r>
        <w:rPr>
          <w:rStyle w:val="CommentReference"/>
        </w:rPr>
        <w:annotationRef/>
      </w:r>
      <w:r>
        <w:rPr>
          <w:rStyle w:val="CommentReference"/>
        </w:rPr>
        <w:annotationRef/>
      </w:r>
      <w:r>
        <w:rPr>
          <w:rStyle w:val="CommentReference"/>
        </w:rPr>
        <w:t xml:space="preserve">Expand on what you specifically learned in Biology that relates to your intended major. Do you have a special concern within a particular field of medicine? </w:t>
      </w:r>
    </w:p>
  </w:comment>
  <w:comment w:id="12" w:author="Thalia Priscilla" w:date="2023-02-01T18:22:00Z" w:initials="TP">
    <w:p w14:paraId="5440D5B6" w14:textId="42ABFBE5" w:rsidR="004F1C27" w:rsidRDefault="004F1C27">
      <w:pPr>
        <w:pStyle w:val="CommentText"/>
      </w:pPr>
      <w:r>
        <w:rPr>
          <w:rStyle w:val="CommentReference"/>
        </w:rPr>
        <w:annotationRef/>
      </w:r>
      <w:r>
        <w:t>I think this goes without saying, better focus on what you learned in Bio than soft skills.</w:t>
      </w:r>
    </w:p>
  </w:comment>
  <w:comment w:id="14" w:author="Thalia Priscilla" w:date="2023-02-01T18:19:00Z" w:initials="TP">
    <w:p w14:paraId="2CE73533" w14:textId="1AB3C47C" w:rsidR="004F1C27" w:rsidRDefault="004F1C27">
      <w:pPr>
        <w:pStyle w:val="CommentText"/>
      </w:pPr>
      <w:r>
        <w:rPr>
          <w:rStyle w:val="CommentReference"/>
        </w:rPr>
        <w:annotationRef/>
      </w:r>
      <w:r>
        <w:rPr>
          <w:rStyle w:val="CommentReference"/>
        </w:rPr>
        <w:t>Do you consider this experience significant? Since it’s just one workshop, for the sake of brevity of the letter I suggest taking this part out. Other experiences below may be more noteworthy considering the amount of time you spend &amp; type of activity (child psychologist and medical check up volunteer).</w:t>
      </w:r>
    </w:p>
  </w:comment>
  <w:comment w:id="15" w:author="Thalia" w:date="2023-02-01T14:44:00Z" w:initials="">
    <w:p w14:paraId="2F233A9B" w14:textId="77777777" w:rsidR="00AF4950" w:rsidRDefault="00D770DD" w:rsidP="004B290F">
      <w:r>
        <w:rPr>
          <w:rStyle w:val="CommentReference"/>
        </w:rPr>
        <w:annotationRef/>
      </w:r>
      <w:r w:rsidR="00AF4950">
        <w:rPr>
          <w:sz w:val="20"/>
          <w:szCs w:val="20"/>
        </w:rPr>
        <w:t>You’ve made this conclusion before. What else did you learn through this activity? What was it about the working environment that was new &amp; positive? Or elaborate what you learned about patient care.</w:t>
      </w:r>
    </w:p>
  </w:comment>
  <w:comment w:id="21" w:author="Thalia Priscilla" w:date="2023-02-01T17:53:00Z" w:initials="TP">
    <w:p w14:paraId="12EEDA02" w14:textId="5D508C09" w:rsidR="008C3AF7" w:rsidRDefault="008C3AF7">
      <w:pPr>
        <w:pStyle w:val="CommentText"/>
      </w:pPr>
      <w:r>
        <w:rPr>
          <w:rStyle w:val="CommentReference"/>
        </w:rPr>
        <w:annotationRef/>
      </w:r>
      <w:r>
        <w:t>I think you’ve sufficiently shown this in this para.</w:t>
      </w:r>
    </w:p>
  </w:comment>
  <w:comment w:id="23" w:author="Thalia Priscilla" w:date="2023-02-01T17:59:00Z" w:initials="TP">
    <w:p w14:paraId="0386B9E1" w14:textId="7C8C7FD1" w:rsidR="00B12765" w:rsidRDefault="00B12765">
      <w:pPr>
        <w:pStyle w:val="CommentText"/>
      </w:pPr>
      <w:r>
        <w:rPr>
          <w:rStyle w:val="CommentReference"/>
        </w:rPr>
        <w:annotationRef/>
      </w:r>
      <w:r w:rsidR="004F1C27">
        <w:t>Is this relevant to your intended study? If not better take this out.</w:t>
      </w:r>
    </w:p>
  </w:comment>
  <w:comment w:id="24" w:author="Thalia Priscilla" w:date="2023-02-01T18:24:00Z" w:initials="TP">
    <w:p w14:paraId="418E6489" w14:textId="175D6C02" w:rsidR="004F1C27" w:rsidRDefault="004F1C27">
      <w:pPr>
        <w:pStyle w:val="CommentText"/>
      </w:pPr>
      <w:r>
        <w:rPr>
          <w:rStyle w:val="CommentReference"/>
        </w:rPr>
        <w:annotationRef/>
      </w:r>
      <w:r>
        <w:t>Choose either one and only discuss briefly.</w:t>
      </w:r>
    </w:p>
  </w:comment>
  <w:comment w:id="26" w:author="Thalia Priscilla" w:date="2023-02-01T18:25:00Z" w:initials="TP">
    <w:p w14:paraId="3E1636CB" w14:textId="557FDF40" w:rsidR="00A73A7B" w:rsidRDefault="00A73A7B">
      <w:pPr>
        <w:pStyle w:val="CommentText"/>
      </w:pPr>
      <w:r>
        <w:rPr>
          <w:rStyle w:val="CommentReference"/>
        </w:rPr>
        <w:annotationRef/>
      </w:r>
      <w:r>
        <w:t>I believe these have not been highlighted above, or at least not communicated clearly. Try to focus on these points that you want the reader to takeaway when talking about your experiences. Don’t introduce something new in the conclusion, rather summarize the key points of your letter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F" w15:done="0"/>
  <w15:commentEx w15:paraId="716E5FBC" w15:done="0"/>
  <w15:commentEx w15:paraId="7A4AF560" w15:done="0"/>
  <w15:commentEx w15:paraId="3F55D517" w15:done="0"/>
  <w15:commentEx w15:paraId="7F32E4F3" w15:done="0"/>
  <w15:commentEx w15:paraId="21A044FB" w15:done="0"/>
  <w15:commentEx w15:paraId="6F89C43B" w15:done="0"/>
  <w15:commentEx w15:paraId="5440D5B6" w15:done="0"/>
  <w15:commentEx w15:paraId="2CE73533" w15:done="0"/>
  <w15:commentEx w15:paraId="2F233A9B" w15:done="0"/>
  <w15:commentEx w15:paraId="12EEDA02" w15:done="0"/>
  <w15:commentEx w15:paraId="0386B9E1" w15:done="0"/>
  <w15:commentEx w15:paraId="418E6489" w15:done="0"/>
  <w15:commentEx w15:paraId="3E1636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1B42" w16cex:dateUtc="2023-02-01T10:09:00Z"/>
  <w16cex:commentExtensible w16cex:durableId="27852DE5" w16cex:dateUtc="2023-02-01T11:28:00Z"/>
  <w16cex:commentExtensible w16cex:durableId="2785226D" w16cex:dateUtc="2023-02-01T10:39:00Z"/>
  <w16cex:commentExtensible w16cex:durableId="27852290" w16cex:dateUtc="2023-02-01T10:40:00Z"/>
  <w16cex:commentExtensible w16cex:durableId="27852289" w16cex:dateUtc="2023-02-01T10:40:00Z"/>
  <w16cex:commentExtensible w16cex:durableId="27852107" w16cex:dateUtc="2023-02-01T10:33:00Z"/>
  <w16cex:commentExtensible w16cex:durableId="27852C7B" w16cex:dateUtc="2023-02-01T11:22:00Z"/>
  <w16cex:commentExtensible w16cex:durableId="27852BC7" w16cex:dateUtc="2023-02-01T11:19:00Z"/>
  <w16cex:commentExtensible w16cex:durableId="2784F964" w16cex:dateUtc="2023-02-01T07:44:00Z"/>
  <w16cex:commentExtensible w16cex:durableId="278525A9" w16cex:dateUtc="2023-02-01T10:53:00Z"/>
  <w16cex:commentExtensible w16cex:durableId="278526ED" w16cex:dateUtc="2023-02-01T10:59:00Z"/>
  <w16cex:commentExtensible w16cex:durableId="27852CE2" w16cex:dateUtc="2023-02-01T11:24:00Z"/>
  <w16cex:commentExtensible w16cex:durableId="27852D17" w16cex:dateUtc="2023-02-01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F" w16cid:durableId="2784F780"/>
  <w16cid:commentId w16cid:paraId="716E5FBC" w16cid:durableId="27851B42"/>
  <w16cid:commentId w16cid:paraId="7A4AF560" w16cid:durableId="27852DE5"/>
  <w16cid:commentId w16cid:paraId="3F55D517" w16cid:durableId="2785226D"/>
  <w16cid:commentId w16cid:paraId="7F32E4F3" w16cid:durableId="27852290"/>
  <w16cid:commentId w16cid:paraId="21A044FB" w16cid:durableId="27852289"/>
  <w16cid:commentId w16cid:paraId="6F89C43B" w16cid:durableId="27852107"/>
  <w16cid:commentId w16cid:paraId="5440D5B6" w16cid:durableId="27852C7B"/>
  <w16cid:commentId w16cid:paraId="2CE73533" w16cid:durableId="27852BC7"/>
  <w16cid:commentId w16cid:paraId="2F233A9B" w16cid:durableId="2784F964"/>
  <w16cid:commentId w16cid:paraId="12EEDA02" w16cid:durableId="278525A9"/>
  <w16cid:commentId w16cid:paraId="0386B9E1" w16cid:durableId="278526ED"/>
  <w16cid:commentId w16cid:paraId="418E6489" w16cid:durableId="27852CE2"/>
  <w16cid:commentId w16cid:paraId="3E1636CB" w16cid:durableId="27852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5215" w14:textId="77777777" w:rsidR="00D573D8" w:rsidRDefault="00D573D8">
      <w:pPr>
        <w:spacing w:line="240" w:lineRule="auto"/>
      </w:pPr>
      <w:r>
        <w:separator/>
      </w:r>
    </w:p>
  </w:endnote>
  <w:endnote w:type="continuationSeparator" w:id="0">
    <w:p w14:paraId="4930C1E6" w14:textId="77777777" w:rsidR="00D573D8" w:rsidRDefault="00D57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E" w14:textId="77777777" w:rsidR="008350FB" w:rsidRDefault="008350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EFA2" w14:textId="77777777" w:rsidR="00D573D8" w:rsidRDefault="00D573D8">
      <w:pPr>
        <w:spacing w:line="240" w:lineRule="auto"/>
      </w:pPr>
      <w:r>
        <w:separator/>
      </w:r>
    </w:p>
  </w:footnote>
  <w:footnote w:type="continuationSeparator" w:id="0">
    <w:p w14:paraId="28A5E075" w14:textId="77777777" w:rsidR="00D573D8" w:rsidRDefault="00D57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09C5"/>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C740CAE"/>
    <w:multiLevelType w:val="hybridMultilevel"/>
    <w:tmpl w:val="8366749C"/>
    <w:lvl w:ilvl="0" w:tplc="5B74C9A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8566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C771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8118095">
    <w:abstractNumId w:val="2"/>
  </w:num>
  <w:num w:numId="2" w16cid:durableId="283313812">
    <w:abstractNumId w:val="0"/>
  </w:num>
  <w:num w:numId="3" w16cid:durableId="136458714">
    <w:abstractNumId w:val="3"/>
  </w:num>
  <w:num w:numId="4" w16cid:durableId="14490811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Thalia">
    <w15:presenceInfo w15:providerId="AD" w15:userId="S::tpriscilla@aksetlaw.com::a2215e0a-0201-4662-a1a3-1e1e17992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FB"/>
    <w:rsid w:val="0002071D"/>
    <w:rsid w:val="00046407"/>
    <w:rsid w:val="0011003D"/>
    <w:rsid w:val="00297FB9"/>
    <w:rsid w:val="0035383B"/>
    <w:rsid w:val="003F347B"/>
    <w:rsid w:val="004777A7"/>
    <w:rsid w:val="00486E4E"/>
    <w:rsid w:val="004F1C27"/>
    <w:rsid w:val="00717D0A"/>
    <w:rsid w:val="007345B0"/>
    <w:rsid w:val="00795583"/>
    <w:rsid w:val="008350FB"/>
    <w:rsid w:val="008A7F54"/>
    <w:rsid w:val="008C3AF7"/>
    <w:rsid w:val="00983427"/>
    <w:rsid w:val="009E43A5"/>
    <w:rsid w:val="00A73A7B"/>
    <w:rsid w:val="00AF4950"/>
    <w:rsid w:val="00B12765"/>
    <w:rsid w:val="00B57908"/>
    <w:rsid w:val="00BE643A"/>
    <w:rsid w:val="00CE5E5D"/>
    <w:rsid w:val="00D573D8"/>
    <w:rsid w:val="00D770DD"/>
    <w:rsid w:val="00E0573F"/>
    <w:rsid w:val="00E11E10"/>
    <w:rsid w:val="00E569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0946CE"/>
  <w15:docId w15:val="{6DB62FE7-82A4-544B-A490-7D241881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56905"/>
    <w:rPr>
      <w:b/>
      <w:bCs/>
    </w:rPr>
  </w:style>
  <w:style w:type="character" w:customStyle="1" w:styleId="CommentSubjectChar">
    <w:name w:val="Comment Subject Char"/>
    <w:basedOn w:val="CommentTextChar"/>
    <w:link w:val="CommentSubject"/>
    <w:uiPriority w:val="99"/>
    <w:semiHidden/>
    <w:rsid w:val="00E56905"/>
    <w:rPr>
      <w:b/>
      <w:bCs/>
      <w:sz w:val="20"/>
      <w:szCs w:val="20"/>
    </w:rPr>
  </w:style>
  <w:style w:type="paragraph" w:styleId="Revision">
    <w:name w:val="Revision"/>
    <w:hidden/>
    <w:uiPriority w:val="99"/>
    <w:semiHidden/>
    <w:rsid w:val="00717D0A"/>
    <w:pPr>
      <w:spacing w:line="240" w:lineRule="auto"/>
    </w:pPr>
  </w:style>
  <w:style w:type="paragraph" w:styleId="ListParagraph">
    <w:name w:val="List Paragraph"/>
    <w:basedOn w:val="Normal"/>
    <w:uiPriority w:val="34"/>
    <w:qFormat/>
    <w:rsid w:val="00734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9</cp:revision>
  <dcterms:created xsi:type="dcterms:W3CDTF">2023-02-01T07:36:00Z</dcterms:created>
  <dcterms:modified xsi:type="dcterms:W3CDTF">2023-02-01T16:11:00Z</dcterms:modified>
</cp:coreProperties>
</file>