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668E4" w14:textId="77777777" w:rsidR="0083783B" w:rsidRPr="0083783B" w:rsidRDefault="0083783B" w:rsidP="0083783B">
      <w:pPr>
        <w:rPr>
          <w:rFonts w:ascii="Times New Roman" w:eastAsia="Times New Roman" w:hAnsi="Times New Roman" w:cs="Times New Roman"/>
        </w:rPr>
      </w:pPr>
      <w:r w:rsidRPr="0083783B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While other parts of your application give us a sense of who you are, we are also excited to hear more about how you see yourself engaging with the larger </w:t>
      </w:r>
      <w:proofErr w:type="spellStart"/>
      <w:r w:rsidRPr="0083783B">
        <w:rPr>
          <w:rFonts w:ascii="Arial" w:eastAsia="Times New Roman" w:hAnsi="Arial" w:cs="Arial"/>
          <w:b/>
          <w:bCs/>
          <w:color w:val="000000"/>
          <w:sz w:val="22"/>
          <w:szCs w:val="22"/>
        </w:rPr>
        <w:t>Northwestern</w:t>
      </w:r>
      <w:proofErr w:type="spellEnd"/>
      <w:r w:rsidRPr="0083783B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community.</w:t>
      </w:r>
    </w:p>
    <w:p w14:paraId="4F92B6DD" w14:textId="77777777" w:rsidR="0083783B" w:rsidRPr="0083783B" w:rsidRDefault="0083783B" w:rsidP="0083783B">
      <w:pPr>
        <w:rPr>
          <w:rFonts w:ascii="Times New Roman" w:eastAsia="Times New Roman" w:hAnsi="Times New Roman" w:cs="Times New Roman"/>
        </w:rPr>
      </w:pPr>
    </w:p>
    <w:p w14:paraId="4A7E136D" w14:textId="77777777" w:rsidR="0083783B" w:rsidRPr="0083783B" w:rsidRDefault="0083783B" w:rsidP="0083783B">
      <w:pPr>
        <w:rPr>
          <w:rFonts w:ascii="Times New Roman" w:eastAsia="Times New Roman" w:hAnsi="Times New Roman" w:cs="Times New Roman"/>
        </w:rPr>
      </w:pPr>
      <w:r w:rsidRPr="0083783B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In 300 words or less, help us understand how you might engage specific resources, opportunities, and/or communities here. We are curious about what these specifics are, as well as how they may enrich your time at </w:t>
      </w:r>
      <w:proofErr w:type="spellStart"/>
      <w:r w:rsidRPr="0083783B">
        <w:rPr>
          <w:rFonts w:ascii="Arial" w:eastAsia="Times New Roman" w:hAnsi="Arial" w:cs="Arial"/>
          <w:b/>
          <w:bCs/>
          <w:color w:val="000000"/>
          <w:sz w:val="22"/>
          <w:szCs w:val="22"/>
        </w:rPr>
        <w:t>Northwestern</w:t>
      </w:r>
      <w:proofErr w:type="spellEnd"/>
      <w:r w:rsidRPr="0083783B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and beyond.</w:t>
      </w:r>
    </w:p>
    <w:p w14:paraId="61BC1FF3" w14:textId="77777777" w:rsidR="0083783B" w:rsidRPr="0083783B" w:rsidRDefault="0083783B" w:rsidP="0083783B">
      <w:pPr>
        <w:rPr>
          <w:rFonts w:ascii="Times New Roman" w:eastAsia="Times New Roman" w:hAnsi="Times New Roman" w:cs="Times New Roman"/>
        </w:rPr>
      </w:pPr>
    </w:p>
    <w:p w14:paraId="657BC096" w14:textId="59E86FF2" w:rsidR="0083783B" w:rsidRPr="0083783B" w:rsidRDefault="0083783B" w:rsidP="0083783B">
      <w:pPr>
        <w:rPr>
          <w:rFonts w:ascii="Times New Roman" w:eastAsia="Times New Roman" w:hAnsi="Times New Roman" w:cs="Times New Roman"/>
        </w:rPr>
      </w:pPr>
      <w:r w:rsidRPr="0083783B">
        <w:rPr>
          <w:rFonts w:ascii="Arial" w:eastAsia="Times New Roman" w:hAnsi="Arial" w:cs="Arial"/>
          <w:color w:val="000000"/>
          <w:sz w:val="22"/>
          <w:szCs w:val="22"/>
        </w:rPr>
        <w:t xml:space="preserve">As I developed my </w:t>
      </w:r>
      <w:del w:id="0" w:author="Microsoft Office User" w:date="2022-12-11T00:08:00Z">
        <w:r w:rsidRPr="0083783B" w:rsidDel="00E4526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amateur </w:delText>
        </w:r>
      </w:del>
      <w:r w:rsidRPr="0083783B">
        <w:rPr>
          <w:rFonts w:ascii="Arial" w:eastAsia="Times New Roman" w:hAnsi="Arial" w:cs="Arial"/>
          <w:color w:val="000000"/>
          <w:sz w:val="22"/>
          <w:szCs w:val="22"/>
        </w:rPr>
        <w:t xml:space="preserve">game “Zora’s Adventure”, I learned that </w:t>
      </w:r>
      <w:ins w:id="1" w:author="Microsoft Office User" w:date="2022-12-11T00:07:00Z">
        <w:r w:rsidR="00E4526E">
          <w:rPr>
            <w:rFonts w:ascii="Arial" w:eastAsia="Times New Roman" w:hAnsi="Arial" w:cs="Arial"/>
            <w:color w:val="000000"/>
            <w:sz w:val="22"/>
            <w:szCs w:val="22"/>
          </w:rPr>
          <w:t>g</w:t>
        </w:r>
      </w:ins>
      <w:del w:id="2" w:author="Microsoft Office User" w:date="2022-12-11T00:07:00Z">
        <w:r w:rsidRPr="0083783B" w:rsidDel="00E4526E">
          <w:rPr>
            <w:rFonts w:ascii="Arial" w:eastAsia="Times New Roman" w:hAnsi="Arial" w:cs="Arial"/>
            <w:color w:val="000000"/>
            <w:sz w:val="22"/>
            <w:szCs w:val="22"/>
          </w:rPr>
          <w:delText>G</w:delText>
        </w:r>
      </w:del>
      <w:r w:rsidRPr="0083783B">
        <w:rPr>
          <w:rFonts w:ascii="Arial" w:eastAsia="Times New Roman" w:hAnsi="Arial" w:cs="Arial"/>
          <w:color w:val="000000"/>
          <w:sz w:val="22"/>
          <w:szCs w:val="22"/>
        </w:rPr>
        <w:t xml:space="preserve">ame </w:t>
      </w:r>
      <w:ins w:id="3" w:author="Microsoft Office User" w:date="2022-12-11T00:08:00Z">
        <w:r w:rsidR="00E4526E">
          <w:rPr>
            <w:rFonts w:ascii="Arial" w:eastAsia="Times New Roman" w:hAnsi="Arial" w:cs="Arial"/>
            <w:color w:val="000000"/>
            <w:sz w:val="22"/>
            <w:szCs w:val="22"/>
          </w:rPr>
          <w:t>d</w:t>
        </w:r>
      </w:ins>
      <w:del w:id="4" w:author="Microsoft Office User" w:date="2022-12-11T00:08:00Z">
        <w:r w:rsidRPr="0083783B" w:rsidDel="00E4526E">
          <w:rPr>
            <w:rFonts w:ascii="Arial" w:eastAsia="Times New Roman" w:hAnsi="Arial" w:cs="Arial"/>
            <w:color w:val="000000"/>
            <w:sz w:val="22"/>
            <w:szCs w:val="22"/>
          </w:rPr>
          <w:delText>D</w:delText>
        </w:r>
      </w:del>
      <w:r w:rsidRPr="0083783B">
        <w:rPr>
          <w:rFonts w:ascii="Arial" w:eastAsia="Times New Roman" w:hAnsi="Arial" w:cs="Arial"/>
          <w:color w:val="000000"/>
          <w:sz w:val="22"/>
          <w:szCs w:val="22"/>
        </w:rPr>
        <w:t xml:space="preserve">evelopment did not revolve only around programming but also </w:t>
      </w:r>
      <w:del w:id="5" w:author="Microsoft Office User" w:date="2022-12-11T00:08:00Z">
        <w:r w:rsidRPr="0083783B" w:rsidDel="00E4526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encompassed many </w:delText>
        </w:r>
      </w:del>
      <w:r w:rsidRPr="0083783B">
        <w:rPr>
          <w:rFonts w:ascii="Arial" w:eastAsia="Times New Roman" w:hAnsi="Arial" w:cs="Arial"/>
          <w:color w:val="000000"/>
          <w:sz w:val="22"/>
          <w:szCs w:val="22"/>
        </w:rPr>
        <w:t xml:space="preserve">other </w:t>
      </w:r>
      <w:del w:id="6" w:author="Microsoft Office User" w:date="2022-12-11T00:08:00Z">
        <w:r w:rsidRPr="0083783B" w:rsidDel="00E4526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different </w:delText>
        </w:r>
      </w:del>
      <w:r w:rsidRPr="0083783B">
        <w:rPr>
          <w:rFonts w:ascii="Arial" w:eastAsia="Times New Roman" w:hAnsi="Arial" w:cs="Arial"/>
          <w:color w:val="000000"/>
          <w:sz w:val="22"/>
          <w:szCs w:val="22"/>
        </w:rPr>
        <w:t xml:space="preserve">fields including design and game mechanics. Addressing these aspects requires the interdisciplinary approach that </w:t>
      </w:r>
      <w:proofErr w:type="spellStart"/>
      <w:r w:rsidRPr="0083783B">
        <w:rPr>
          <w:rFonts w:ascii="Arial" w:eastAsia="Times New Roman" w:hAnsi="Arial" w:cs="Arial"/>
          <w:color w:val="000000"/>
          <w:sz w:val="22"/>
          <w:szCs w:val="22"/>
        </w:rPr>
        <w:t>Northwestern</w:t>
      </w:r>
      <w:proofErr w:type="spellEnd"/>
      <w:r w:rsidRPr="0083783B">
        <w:rPr>
          <w:rFonts w:ascii="Arial" w:eastAsia="Times New Roman" w:hAnsi="Arial" w:cs="Arial"/>
          <w:color w:val="000000"/>
          <w:sz w:val="22"/>
          <w:szCs w:val="22"/>
        </w:rPr>
        <w:t xml:space="preserve"> offers.</w:t>
      </w:r>
    </w:p>
    <w:p w14:paraId="5798262A" w14:textId="77777777" w:rsidR="0083783B" w:rsidRPr="0083783B" w:rsidRDefault="0083783B" w:rsidP="0083783B">
      <w:pPr>
        <w:rPr>
          <w:rFonts w:ascii="Times New Roman" w:eastAsia="Times New Roman" w:hAnsi="Times New Roman" w:cs="Times New Roman"/>
        </w:rPr>
      </w:pPr>
    </w:p>
    <w:p w14:paraId="02FCF3C6" w14:textId="05E5EF7A" w:rsidR="0083783B" w:rsidRPr="0083783B" w:rsidRDefault="0083783B" w:rsidP="0083783B">
      <w:pPr>
        <w:rPr>
          <w:rFonts w:ascii="Times New Roman" w:eastAsia="Times New Roman" w:hAnsi="Times New Roman" w:cs="Times New Roman"/>
        </w:rPr>
      </w:pPr>
      <w:r w:rsidRPr="0083783B">
        <w:rPr>
          <w:rFonts w:ascii="Arial" w:eastAsia="Times New Roman" w:hAnsi="Arial" w:cs="Arial"/>
          <w:color w:val="000000"/>
          <w:sz w:val="22"/>
          <w:szCs w:val="22"/>
        </w:rPr>
        <w:t xml:space="preserve">In the </w:t>
      </w:r>
      <w:proofErr w:type="spellStart"/>
      <w:r w:rsidRPr="0083783B">
        <w:rPr>
          <w:rFonts w:ascii="Arial" w:eastAsia="Times New Roman" w:hAnsi="Arial" w:cs="Arial"/>
          <w:color w:val="000000"/>
          <w:sz w:val="22"/>
          <w:szCs w:val="22"/>
        </w:rPr>
        <w:t>Mccormick</w:t>
      </w:r>
      <w:proofErr w:type="spellEnd"/>
      <w:r w:rsidRPr="0083783B">
        <w:rPr>
          <w:rFonts w:ascii="Arial" w:eastAsia="Times New Roman" w:hAnsi="Arial" w:cs="Arial"/>
          <w:color w:val="000000"/>
          <w:sz w:val="22"/>
          <w:szCs w:val="22"/>
        </w:rPr>
        <w:t xml:space="preserve"> School of Engineering, I plan to take advantage of the “CS + X” initiative. This way</w:t>
      </w:r>
      <w:ins w:id="7" w:author="Microsoft Office User" w:date="2022-12-11T00:08:00Z">
        <w:r w:rsidR="00E4526E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83783B">
        <w:rPr>
          <w:rFonts w:ascii="Arial" w:eastAsia="Times New Roman" w:hAnsi="Arial" w:cs="Arial"/>
          <w:color w:val="000000"/>
          <w:sz w:val="22"/>
          <w:szCs w:val="22"/>
        </w:rPr>
        <w:t xml:space="preserve"> I can merge my interest in interactive art, specifically world designs, with my </w:t>
      </w:r>
      <w:del w:id="8" w:author="Microsoft Office User" w:date="2022-12-11T00:09:00Z">
        <w:r w:rsidRPr="0083783B" w:rsidDel="00E4526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love </w:delText>
        </w:r>
      </w:del>
      <w:ins w:id="9" w:author="Microsoft Office User" w:date="2022-12-11T00:09:00Z">
        <w:r w:rsidR="00E4526E">
          <w:rPr>
            <w:rFonts w:ascii="Arial" w:eastAsia="Times New Roman" w:hAnsi="Arial" w:cs="Arial"/>
            <w:color w:val="000000"/>
            <w:sz w:val="22"/>
            <w:szCs w:val="22"/>
          </w:rPr>
          <w:t>passion</w:t>
        </w:r>
        <w:r w:rsidR="00E4526E" w:rsidRPr="0083783B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83783B">
        <w:rPr>
          <w:rFonts w:ascii="Arial" w:eastAsia="Times New Roman" w:hAnsi="Arial" w:cs="Arial"/>
          <w:color w:val="000000"/>
          <w:sz w:val="22"/>
          <w:szCs w:val="22"/>
        </w:rPr>
        <w:t xml:space="preserve">for programming. </w:t>
      </w:r>
      <w:del w:id="10" w:author="Microsoft Office User" w:date="2022-12-11T00:09:00Z">
        <w:r w:rsidRPr="0083783B" w:rsidDel="00E4526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That’ll </w:delText>
        </w:r>
      </w:del>
      <w:ins w:id="11" w:author="Microsoft Office User" w:date="2022-12-11T00:09:00Z">
        <w:r w:rsidR="00E4526E">
          <w:rPr>
            <w:rFonts w:ascii="Arial" w:eastAsia="Times New Roman" w:hAnsi="Arial" w:cs="Arial"/>
            <w:color w:val="000000"/>
            <w:sz w:val="22"/>
            <w:szCs w:val="22"/>
          </w:rPr>
          <w:t xml:space="preserve">The initiative will </w:t>
        </w:r>
      </w:ins>
      <w:r w:rsidRPr="0083783B">
        <w:rPr>
          <w:rFonts w:ascii="Arial" w:eastAsia="Times New Roman" w:hAnsi="Arial" w:cs="Arial"/>
          <w:color w:val="000000"/>
          <w:sz w:val="22"/>
          <w:szCs w:val="22"/>
        </w:rPr>
        <w:t xml:space="preserve">allow me to </w:t>
      </w:r>
      <w:del w:id="12" w:author="Microsoft Office User" w:date="2022-12-11T00:09:00Z">
        <w:r w:rsidRPr="0083783B" w:rsidDel="00E4526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study and </w:delText>
        </w:r>
      </w:del>
      <w:r w:rsidRPr="0083783B">
        <w:rPr>
          <w:rFonts w:ascii="Arial" w:eastAsia="Times New Roman" w:hAnsi="Arial" w:cs="Arial"/>
          <w:color w:val="000000"/>
          <w:sz w:val="22"/>
          <w:szCs w:val="22"/>
        </w:rPr>
        <w:t xml:space="preserve">research topics like </w:t>
      </w:r>
      <w:del w:id="13" w:author="Microsoft Office User" w:date="2022-12-11T00:09:00Z">
        <w:r w:rsidRPr="0083783B" w:rsidDel="00E4526E">
          <w:rPr>
            <w:rFonts w:ascii="Arial" w:eastAsia="Times New Roman" w:hAnsi="Arial" w:cs="Arial"/>
            <w:color w:val="000000"/>
            <w:sz w:val="22"/>
            <w:szCs w:val="22"/>
          </w:rPr>
          <w:delText>“</w:delText>
        </w:r>
      </w:del>
      <w:r w:rsidRPr="0083783B">
        <w:rPr>
          <w:rFonts w:ascii="Arial" w:eastAsia="Times New Roman" w:hAnsi="Arial" w:cs="Arial"/>
          <w:color w:val="000000"/>
          <w:sz w:val="22"/>
          <w:szCs w:val="22"/>
        </w:rPr>
        <w:t>procedural terrain generation</w:t>
      </w:r>
      <w:del w:id="14" w:author="Microsoft Office User" w:date="2022-12-11T00:09:00Z">
        <w:r w:rsidRPr="0083783B" w:rsidDel="00E4526E">
          <w:rPr>
            <w:rFonts w:ascii="Arial" w:eastAsia="Times New Roman" w:hAnsi="Arial" w:cs="Arial"/>
            <w:color w:val="000000"/>
            <w:sz w:val="22"/>
            <w:szCs w:val="22"/>
          </w:rPr>
          <w:delText>”</w:delText>
        </w:r>
      </w:del>
      <w:r w:rsidRPr="0083783B">
        <w:rPr>
          <w:rFonts w:ascii="Arial" w:eastAsia="Times New Roman" w:hAnsi="Arial" w:cs="Arial"/>
          <w:color w:val="000000"/>
          <w:sz w:val="22"/>
          <w:szCs w:val="22"/>
        </w:rPr>
        <w:t xml:space="preserve">, an essential process in developing </w:t>
      </w:r>
      <w:del w:id="15" w:author="Microsoft Office User" w:date="2022-12-11T00:09:00Z">
        <w:r w:rsidRPr="0083783B" w:rsidDel="00E4526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huge </w:delText>
        </w:r>
      </w:del>
      <w:r w:rsidRPr="0083783B">
        <w:rPr>
          <w:rFonts w:ascii="Arial" w:eastAsia="Times New Roman" w:hAnsi="Arial" w:cs="Arial"/>
          <w:color w:val="000000"/>
          <w:sz w:val="22"/>
          <w:szCs w:val="22"/>
        </w:rPr>
        <w:t xml:space="preserve">open-world games, which can enrich the diversity of elements </w:t>
      </w:r>
      <w:del w:id="16" w:author="Microsoft Office User" w:date="2022-12-11T00:09:00Z">
        <w:r w:rsidRPr="0083783B" w:rsidDel="00E4526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present </w:delText>
        </w:r>
      </w:del>
      <w:r w:rsidRPr="0083783B">
        <w:rPr>
          <w:rFonts w:ascii="Arial" w:eastAsia="Times New Roman" w:hAnsi="Arial" w:cs="Arial"/>
          <w:color w:val="000000"/>
          <w:sz w:val="22"/>
          <w:szCs w:val="22"/>
        </w:rPr>
        <w:t xml:space="preserve">in my current games. </w:t>
      </w:r>
      <w:commentRangeStart w:id="17"/>
      <w:commentRangeStart w:id="18"/>
      <w:r w:rsidRPr="0083783B">
        <w:rPr>
          <w:rFonts w:ascii="Arial" w:eastAsia="Times New Roman" w:hAnsi="Arial" w:cs="Arial"/>
          <w:color w:val="000000"/>
          <w:sz w:val="22"/>
          <w:szCs w:val="22"/>
        </w:rPr>
        <w:t>Through this, I also hope to study design mechanics like simulating physics within game environments using code. This can be applied to elements like gravity and wind, adding realism to my gameplay. </w:t>
      </w:r>
      <w:commentRangeEnd w:id="17"/>
      <w:r w:rsidR="00820B37">
        <w:rPr>
          <w:rStyle w:val="CommentReference"/>
        </w:rPr>
        <w:commentReference w:id="17"/>
      </w:r>
      <w:commentRangeEnd w:id="18"/>
      <w:r w:rsidR="004937A0">
        <w:rPr>
          <w:rStyle w:val="CommentReference"/>
        </w:rPr>
        <w:commentReference w:id="18"/>
      </w:r>
    </w:p>
    <w:p w14:paraId="3D20B697" w14:textId="77777777" w:rsidR="0083783B" w:rsidRPr="0083783B" w:rsidRDefault="0083783B" w:rsidP="0083783B">
      <w:pPr>
        <w:rPr>
          <w:rFonts w:ascii="Times New Roman" w:eastAsia="Times New Roman" w:hAnsi="Times New Roman" w:cs="Times New Roman"/>
        </w:rPr>
      </w:pPr>
    </w:p>
    <w:p w14:paraId="2B099986" w14:textId="73C8902A" w:rsidR="0083783B" w:rsidRPr="0083783B" w:rsidRDefault="0083783B" w:rsidP="0083783B">
      <w:pPr>
        <w:rPr>
          <w:rFonts w:ascii="Times New Roman" w:eastAsia="Times New Roman" w:hAnsi="Times New Roman" w:cs="Times New Roman"/>
        </w:rPr>
      </w:pPr>
      <w:r w:rsidRPr="0083783B">
        <w:rPr>
          <w:rFonts w:ascii="Arial" w:eastAsia="Times New Roman" w:hAnsi="Arial" w:cs="Arial"/>
          <w:color w:val="000000"/>
          <w:sz w:val="22"/>
          <w:szCs w:val="22"/>
        </w:rPr>
        <w:t xml:space="preserve">Additionally, I’m inspired by Prof. Ian </w:t>
      </w:r>
      <w:proofErr w:type="spellStart"/>
      <w:r w:rsidRPr="0083783B">
        <w:rPr>
          <w:rFonts w:ascii="Arial" w:eastAsia="Times New Roman" w:hAnsi="Arial" w:cs="Arial"/>
          <w:color w:val="000000"/>
          <w:sz w:val="22"/>
          <w:szCs w:val="22"/>
        </w:rPr>
        <w:t>Horswill’s</w:t>
      </w:r>
      <w:proofErr w:type="spellEnd"/>
      <w:r w:rsidRPr="0083783B">
        <w:rPr>
          <w:rFonts w:ascii="Arial" w:eastAsia="Times New Roman" w:hAnsi="Arial" w:cs="Arial"/>
          <w:color w:val="000000"/>
          <w:sz w:val="22"/>
          <w:szCs w:val="22"/>
        </w:rPr>
        <w:t xml:space="preserve"> research on control systems for autonomous agents in games. </w:t>
      </w:r>
      <w:del w:id="19" w:author="Microsoft Office User" w:date="2022-12-11T00:28:00Z">
        <w:r w:rsidRPr="0083783B" w:rsidDel="00820B37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I find this particularly interesting because this study allows agents to simulate human emotions, personality, and behavior from streams of data and varying factors within the environment. </w:delText>
        </w:r>
      </w:del>
      <w:r w:rsidRPr="0083783B">
        <w:rPr>
          <w:rFonts w:ascii="Arial" w:eastAsia="Times New Roman" w:hAnsi="Arial" w:cs="Arial"/>
          <w:color w:val="000000"/>
          <w:sz w:val="22"/>
          <w:szCs w:val="22"/>
        </w:rPr>
        <w:t>I hope to collaborate with him and broaden my horizons with a cognitive science minor. This way I can apply my research in AI and breathe life into virtual characters. </w:t>
      </w:r>
    </w:p>
    <w:p w14:paraId="2A536BEB" w14:textId="77777777" w:rsidR="0083783B" w:rsidRPr="0083783B" w:rsidRDefault="0083783B" w:rsidP="0083783B">
      <w:pPr>
        <w:rPr>
          <w:rFonts w:ascii="Times New Roman" w:eastAsia="Times New Roman" w:hAnsi="Times New Roman" w:cs="Times New Roman"/>
        </w:rPr>
      </w:pPr>
    </w:p>
    <w:p w14:paraId="5D5FDFB9" w14:textId="77777777" w:rsidR="0083783B" w:rsidRPr="0083783B" w:rsidRDefault="0083783B" w:rsidP="0083783B">
      <w:pPr>
        <w:rPr>
          <w:rFonts w:ascii="Times New Roman" w:eastAsia="Times New Roman" w:hAnsi="Times New Roman" w:cs="Times New Roman"/>
        </w:rPr>
      </w:pPr>
      <w:r w:rsidRPr="0083783B">
        <w:rPr>
          <w:rFonts w:ascii="Arial" w:eastAsia="Times New Roman" w:hAnsi="Arial" w:cs="Arial"/>
          <w:color w:val="000000"/>
          <w:sz w:val="22"/>
          <w:szCs w:val="22"/>
        </w:rPr>
        <w:t xml:space="preserve">Finally, I believe Northwestern’s Community Development Corps is a great opportunity for people who are enthusiastic about helping others. Service has run through my years of school and I wish to continue that on in university. I’ll be able to exercise leadership and hone my confidence in leading initiatives that help </w:t>
      </w:r>
      <w:commentRangeStart w:id="20"/>
      <w:r w:rsidRPr="0083783B">
        <w:rPr>
          <w:rFonts w:ascii="Arial" w:eastAsia="Times New Roman" w:hAnsi="Arial" w:cs="Arial"/>
          <w:color w:val="000000"/>
          <w:sz w:val="22"/>
          <w:szCs w:val="22"/>
        </w:rPr>
        <w:t>others</w:t>
      </w:r>
      <w:commentRangeEnd w:id="20"/>
      <w:r w:rsidR="00820B37">
        <w:rPr>
          <w:rStyle w:val="CommentReference"/>
        </w:rPr>
        <w:commentReference w:id="20"/>
      </w:r>
      <w:r w:rsidRPr="0083783B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4216B5BE" w14:textId="77777777" w:rsidR="0083783B" w:rsidRPr="0083783B" w:rsidRDefault="0083783B" w:rsidP="0083783B">
      <w:pPr>
        <w:rPr>
          <w:rFonts w:ascii="Times New Roman" w:eastAsia="Times New Roman" w:hAnsi="Times New Roman" w:cs="Times New Roman"/>
        </w:rPr>
      </w:pPr>
    </w:p>
    <w:p w14:paraId="7C470553" w14:textId="77777777" w:rsidR="0083783B" w:rsidRPr="0083783B" w:rsidRDefault="0083783B" w:rsidP="0083783B">
      <w:pPr>
        <w:rPr>
          <w:rFonts w:ascii="Times New Roman" w:eastAsia="Times New Roman" w:hAnsi="Times New Roman" w:cs="Times New Roman"/>
        </w:rPr>
      </w:pPr>
      <w:r w:rsidRPr="0083783B">
        <w:rPr>
          <w:rFonts w:ascii="Arial" w:eastAsia="Times New Roman" w:hAnsi="Arial" w:cs="Arial"/>
          <w:color w:val="000000"/>
          <w:sz w:val="22"/>
          <w:szCs w:val="22"/>
        </w:rPr>
        <w:t>Northwestern’s strong emphasis on community empowerment gives me the focused and thorough education I need while fulfilling all my ANDs, allowing me to foster the skills necessary to strive for my goal. </w:t>
      </w:r>
    </w:p>
    <w:p w14:paraId="4BA4300C" w14:textId="77777777" w:rsidR="0083783B" w:rsidRPr="0083783B" w:rsidRDefault="0083783B" w:rsidP="0083783B">
      <w:pPr>
        <w:rPr>
          <w:rFonts w:ascii="Times New Roman" w:eastAsia="Times New Roman" w:hAnsi="Times New Roman" w:cs="Times New Roman"/>
        </w:rPr>
      </w:pPr>
    </w:p>
    <w:p w14:paraId="42860E9F" w14:textId="0341831C" w:rsidR="00327C66" w:rsidRDefault="00327C66">
      <w:pPr>
        <w:rPr>
          <w:rFonts w:ascii="Garamond" w:hAnsi="Garamond"/>
        </w:rPr>
      </w:pPr>
    </w:p>
    <w:p w14:paraId="38CF3530" w14:textId="000B0EC7" w:rsidR="00820B37" w:rsidRDefault="00820B37">
      <w:pPr>
        <w:rPr>
          <w:rFonts w:ascii="Garamond" w:hAnsi="Garamond"/>
        </w:rPr>
      </w:pPr>
      <w:r>
        <w:rPr>
          <w:rFonts w:ascii="Garamond" w:hAnsi="Garamond"/>
        </w:rPr>
        <w:t>Hi Joe,</w:t>
      </w:r>
    </w:p>
    <w:p w14:paraId="4342A0E7" w14:textId="6E238D61" w:rsidR="00820B37" w:rsidRDefault="00820B37">
      <w:pPr>
        <w:rPr>
          <w:rFonts w:ascii="Garamond" w:hAnsi="Garamond"/>
        </w:rPr>
      </w:pPr>
    </w:p>
    <w:p w14:paraId="64F3AEBC" w14:textId="5281A344" w:rsidR="00820B37" w:rsidRDefault="00820B37">
      <w:pPr>
        <w:rPr>
          <w:rFonts w:ascii="Garamond" w:hAnsi="Garamond"/>
        </w:rPr>
      </w:pPr>
      <w:r>
        <w:rPr>
          <w:rFonts w:ascii="Garamond" w:hAnsi="Garamond"/>
        </w:rPr>
        <w:t xml:space="preserve">You have clearly done your research on the different parts of the campus you are planning to be involved in. I would just add more details about not only how you are benefitting from these activities but the NW community as well. How do you plan to interact with your peers/ faculty/community members? How will </w:t>
      </w:r>
      <w:r>
        <w:rPr>
          <w:rFonts w:ascii="Garamond" w:hAnsi="Garamond"/>
          <w:i/>
          <w:iCs/>
        </w:rPr>
        <w:t xml:space="preserve">they </w:t>
      </w:r>
      <w:r>
        <w:rPr>
          <w:rFonts w:ascii="Garamond" w:hAnsi="Garamond"/>
        </w:rPr>
        <w:t>be positively impacted by your contributions?</w:t>
      </w:r>
    </w:p>
    <w:p w14:paraId="526149A2" w14:textId="7952B533" w:rsidR="00820B37" w:rsidRDefault="00820B37">
      <w:pPr>
        <w:rPr>
          <w:rFonts w:ascii="Garamond" w:hAnsi="Garamond"/>
        </w:rPr>
      </w:pPr>
    </w:p>
    <w:p w14:paraId="74FE4E33" w14:textId="1DD046A6" w:rsidR="00820B37" w:rsidRPr="00820B37" w:rsidRDefault="00820B37">
      <w:pPr>
        <w:rPr>
          <w:rFonts w:ascii="Garamond" w:hAnsi="Garamond"/>
        </w:rPr>
      </w:pPr>
      <w:r>
        <w:rPr>
          <w:rFonts w:ascii="Garamond" w:hAnsi="Garamond"/>
        </w:rPr>
        <w:t>C.G.</w:t>
      </w:r>
      <w:r w:rsidR="00A01772">
        <w:rPr>
          <w:rFonts w:ascii="Garamond" w:hAnsi="Garamond"/>
        </w:rPr>
        <w:t>s</w:t>
      </w:r>
    </w:p>
    <w:sectPr w:rsidR="00820B37" w:rsidRPr="00820B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7" w:author="Microsoft Office User" w:date="2022-12-11T00:28:00Z" w:initials="MOU">
    <w:p w14:paraId="2FEAA93C" w14:textId="77777777" w:rsidR="00820B37" w:rsidRDefault="00820B37" w:rsidP="00A35587">
      <w:r>
        <w:rPr>
          <w:rStyle w:val="CommentReference"/>
        </w:rPr>
        <w:annotationRef/>
      </w:r>
      <w:r>
        <w:rPr>
          <w:sz w:val="20"/>
          <w:szCs w:val="20"/>
        </w:rPr>
        <w:t>I wonder if this part can be instead replaced with how you can collaborate with other NW students/communities on the initiative.</w:t>
      </w:r>
    </w:p>
  </w:comment>
  <w:comment w:id="18" w:author="Chiara Situmorang" w:date="2022-12-13T10:50:00Z" w:initials="CS">
    <w:p w14:paraId="2880FE6D" w14:textId="77777777" w:rsidR="004937A0" w:rsidRDefault="004937A0" w:rsidP="009A7E37">
      <w:r>
        <w:rPr>
          <w:rStyle w:val="CommentReference"/>
        </w:rPr>
        <w:annotationRef/>
      </w:r>
      <w:r>
        <w:rPr>
          <w:sz w:val="20"/>
          <w:szCs w:val="20"/>
        </w:rPr>
        <w:t>I wouldn’t replace this part, but maybe add to it with one sentence on collaboration.</w:t>
      </w:r>
    </w:p>
  </w:comment>
  <w:comment w:id="20" w:author="Microsoft Office User" w:date="2022-12-11T00:29:00Z" w:initials="MOU">
    <w:p w14:paraId="39B393AC" w14:textId="435C7D47" w:rsidR="00820B37" w:rsidRDefault="00820B37" w:rsidP="00136738">
      <w:r>
        <w:rPr>
          <w:rStyle w:val="CommentReference"/>
        </w:rPr>
        <w:annotationRef/>
      </w:r>
      <w:r>
        <w:rPr>
          <w:sz w:val="20"/>
          <w:szCs w:val="20"/>
        </w:rPr>
        <w:t>Additionally, what will the community gain from your involvement?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EAA93C" w15:done="0"/>
  <w15:commentEx w15:paraId="2880FE6D" w15:paraIdParent="2FEAA93C" w15:done="0"/>
  <w15:commentEx w15:paraId="39B393A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FA2B3" w16cex:dateUtc="2022-12-11T05:28:00Z"/>
  <w16cex:commentExtensible w16cex:durableId="2742D77E" w16cex:dateUtc="2022-12-13T03:50:00Z"/>
  <w16cex:commentExtensible w16cex:durableId="273FA2F1" w16cex:dateUtc="2022-12-11T05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EAA93C" w16cid:durableId="273FA2B3"/>
  <w16cid:commentId w16cid:paraId="2880FE6D" w16cid:durableId="2742D77E"/>
  <w16cid:commentId w16cid:paraId="39B393AC" w16cid:durableId="273FA2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  <w15:person w15:author="Chiara Situmorang">
    <w15:presenceInfo w15:providerId="Windows Live" w15:userId="2a17bce7ec47fb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3B"/>
    <w:rsid w:val="00185506"/>
    <w:rsid w:val="00327C66"/>
    <w:rsid w:val="004937A0"/>
    <w:rsid w:val="0062459E"/>
    <w:rsid w:val="00820B37"/>
    <w:rsid w:val="0083783B"/>
    <w:rsid w:val="00A01772"/>
    <w:rsid w:val="00E4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993E2C"/>
  <w15:chartTrackingRefBased/>
  <w15:docId w15:val="{AB7DAB22-362B-5E4D-9989-1EF079CCD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8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E4526E"/>
  </w:style>
  <w:style w:type="character" w:styleId="CommentReference">
    <w:name w:val="annotation reference"/>
    <w:basedOn w:val="DefaultParagraphFont"/>
    <w:uiPriority w:val="99"/>
    <w:semiHidden/>
    <w:unhideWhenUsed/>
    <w:rsid w:val="00820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0B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0B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0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0B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Chiara Situmorang</cp:lastModifiedBy>
  <cp:revision>13</cp:revision>
  <dcterms:created xsi:type="dcterms:W3CDTF">2022-12-10T09:18:00Z</dcterms:created>
  <dcterms:modified xsi:type="dcterms:W3CDTF">2022-12-13T03:50:00Z</dcterms:modified>
</cp:coreProperties>
</file>