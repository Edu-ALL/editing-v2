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5A90" w14:textId="2C525038" w:rsidR="00CA194F" w:rsidRPr="00CA194F" w:rsidRDefault="00CA194F" w:rsidP="00CA194F">
      <w:pPr>
        <w:rPr>
          <w:rFonts w:ascii="Arial" w:hAnsi="Arial" w:cs="Arial"/>
          <w:b/>
          <w:bCs/>
          <w:i/>
          <w:iCs/>
          <w:color w:val="000000"/>
          <w:sz w:val="22"/>
          <w:szCs w:val="22"/>
          <w:u w:val="single"/>
        </w:rPr>
      </w:pPr>
      <w:r w:rsidRPr="00CA194F">
        <w:rPr>
          <w:rFonts w:ascii="Arial" w:hAnsi="Arial" w:cs="Arial"/>
          <w:b/>
          <w:bCs/>
          <w:i/>
          <w:iCs/>
          <w:color w:val="000000"/>
          <w:sz w:val="22"/>
          <w:szCs w:val="22"/>
          <w:u w:val="single"/>
        </w:rPr>
        <w:t>The Personal Statement is an opportunity for you to provide additional information that may aid the selection committee in evaluating your preparation and aptitude for graduate study at UCLA.</w:t>
      </w:r>
    </w:p>
    <w:p w14:paraId="6CDC506E" w14:textId="5B066EDD" w:rsidR="00CA194F" w:rsidRPr="00CA194F" w:rsidRDefault="00CA194F" w:rsidP="00CA194F">
      <w:pPr>
        <w:rPr>
          <w:rFonts w:ascii="Arial" w:hAnsi="Arial" w:cs="Arial"/>
          <w:b/>
          <w:bCs/>
          <w:i/>
          <w:iCs/>
          <w:color w:val="000000"/>
          <w:sz w:val="22"/>
          <w:szCs w:val="22"/>
          <w:u w:val="single"/>
        </w:rPr>
      </w:pPr>
    </w:p>
    <w:p w14:paraId="16318646" w14:textId="77777777" w:rsidR="00CA194F" w:rsidRPr="00CA194F" w:rsidRDefault="00CA194F" w:rsidP="00CA194F">
      <w:p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 xml:space="preserve">Please respond to one or more of the following prompts. Your statement can be </w:t>
      </w:r>
      <w:r w:rsidRPr="00CA194F">
        <w:rPr>
          <w:rFonts w:ascii="Arial" w:eastAsia="Times New Roman" w:hAnsi="Arial" w:cs="Arial"/>
          <w:b/>
          <w:bCs/>
          <w:i/>
          <w:iCs/>
          <w:color w:val="000000"/>
          <w:sz w:val="22"/>
          <w:szCs w:val="22"/>
          <w:u w:val="single"/>
          <w:shd w:val="clear" w:color="auto" w:fill="FFFF00"/>
        </w:rPr>
        <w:t xml:space="preserve">up to 500 words </w:t>
      </w:r>
      <w:r w:rsidRPr="00CA194F">
        <w:rPr>
          <w:rFonts w:ascii="Arial" w:eastAsia="Times New Roman" w:hAnsi="Arial" w:cs="Arial"/>
          <w:b/>
          <w:bCs/>
          <w:i/>
          <w:iCs/>
          <w:color w:val="000000"/>
          <w:sz w:val="22"/>
          <w:szCs w:val="22"/>
          <w:u w:val="single"/>
        </w:rPr>
        <w:t>in length (approximately 1-page, single spaced, using 1-inch margins and 12-point font). To be considered for a Cota-Robles or Graduate Opportunity fellowship, be sure to describe your contributions to diversity. The University of California Diversity Statement can be found online</w:t>
      </w:r>
    </w:p>
    <w:p w14:paraId="04F8E461" w14:textId="77777777" w:rsidR="00CA194F" w:rsidRPr="00CA194F" w:rsidRDefault="00CA194F" w:rsidP="00CA194F">
      <w:pPr>
        <w:rPr>
          <w:rFonts w:ascii="Times New Roman" w:eastAsia="Times New Roman" w:hAnsi="Times New Roman" w:cs="Times New Roman"/>
          <w:b/>
          <w:bCs/>
          <w:i/>
          <w:iCs/>
          <w:u w:val="single"/>
        </w:rPr>
      </w:pPr>
    </w:p>
    <w:p w14:paraId="1A0E6456" w14:textId="352C06F8"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Are there educational, personal, cultural, economic, or social experiences, not described in your Statement of Purpose, that have shaped your academic journey? If so, how? Have any of these experiences provided a unique perspective(s) that you would contribute to your program, field or profession?</w:t>
      </w:r>
    </w:p>
    <w:p w14:paraId="751415C2" w14:textId="77777777" w:rsidR="00CA194F" w:rsidRPr="00CA194F" w:rsidRDefault="00CA194F" w:rsidP="00CA194F">
      <w:pPr>
        <w:pStyle w:val="ListParagraph"/>
        <w:rPr>
          <w:rFonts w:ascii="Times New Roman" w:eastAsia="Times New Roman" w:hAnsi="Times New Roman" w:cs="Times New Roman"/>
          <w:b/>
          <w:bCs/>
          <w:i/>
          <w:iCs/>
          <w:u w:val="single"/>
        </w:rPr>
      </w:pPr>
    </w:p>
    <w:p w14:paraId="2988B427"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Describe challenge(s) or barriers that you have faced in your pursuit of higher education. What motivated you to persist, and how did you overcome them? What is the evidence of your persistence, progress or success?</w:t>
      </w:r>
    </w:p>
    <w:p w14:paraId="7C74018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295210FA"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your life experiences and educational background informed your understanding of the barriers facing groups that are underrepresented in higher education?</w:t>
      </w:r>
    </w:p>
    <w:p w14:paraId="4C620E74"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50482621"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 been actively engaged (e.g., through participation, employment, service, teaching or other activities) in programs or activities focused on increasing participation by groups that have been historically underrepresented in higher education?</w:t>
      </w:r>
    </w:p>
    <w:p w14:paraId="7AEBB267"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74E9AEDC"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intend to engage in scholarly discourse, research, teaching, creative efforts, and/or community engagement during your graduate program that have the potential to advance diversity and equal opportunity in higher education?</w:t>
      </w:r>
    </w:p>
    <w:p w14:paraId="43E6316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0A8E330C" w14:textId="54950B91"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see yourself contributing to diversity in your profession after you earn your advanced degree at UCLA?</w:t>
      </w:r>
    </w:p>
    <w:p w14:paraId="0C49026C" w14:textId="77777777" w:rsidR="00CA194F" w:rsidRPr="00CA194F" w:rsidRDefault="00CA194F" w:rsidP="00CA194F">
      <w:pPr>
        <w:rPr>
          <w:rFonts w:ascii="Times New Roman" w:eastAsia="Times New Roman" w:hAnsi="Times New Roman" w:cs="Times New Roman"/>
        </w:rPr>
      </w:pPr>
    </w:p>
    <w:p w14:paraId="20D80B80" w14:textId="77777777" w:rsidR="00CA194F" w:rsidRDefault="00CA194F" w:rsidP="00CA194F">
      <w:pPr>
        <w:rPr>
          <w:rFonts w:ascii="Arial" w:eastAsia="Times New Roman" w:hAnsi="Arial" w:cs="Arial"/>
          <w:color w:val="000000"/>
          <w:sz w:val="22"/>
          <w:szCs w:val="22"/>
        </w:rPr>
      </w:pPr>
    </w:p>
    <w:p w14:paraId="74930782" w14:textId="77777777" w:rsidR="00CA194F" w:rsidRDefault="00CA194F" w:rsidP="00CA194F">
      <w:pPr>
        <w:rPr>
          <w:rFonts w:ascii="Arial" w:eastAsia="Times New Roman" w:hAnsi="Arial" w:cs="Arial"/>
          <w:color w:val="000000"/>
          <w:sz w:val="22"/>
          <w:szCs w:val="22"/>
        </w:rPr>
      </w:pPr>
    </w:p>
    <w:p w14:paraId="66E5F866" w14:textId="5D7101BA"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One cannot determine their starting point. However, one can choose their life’s objectives and learn to deal with </w:t>
      </w:r>
      <w:del w:id="0" w:author="Thalia Priscilla" w:date="2023-01-12T15:31:00Z">
        <w:r w:rsidRPr="00CA194F" w:rsidDel="00CB6C6D">
          <w:rPr>
            <w:rFonts w:ascii="Arial" w:eastAsia="Times New Roman" w:hAnsi="Arial" w:cs="Arial"/>
            <w:color w:val="000000"/>
            <w:sz w:val="22"/>
            <w:szCs w:val="22"/>
          </w:rPr>
          <w:delText xml:space="preserve">one’s </w:delText>
        </w:r>
      </w:del>
      <w:ins w:id="1" w:author="Thalia Priscilla" w:date="2023-01-12T15:31:00Z">
        <w:r w:rsidR="00CB6C6D">
          <w:rPr>
            <w:rFonts w:ascii="Arial" w:eastAsia="Times New Roman" w:hAnsi="Arial" w:cs="Arial"/>
            <w:color w:val="000000"/>
            <w:sz w:val="22"/>
            <w:szCs w:val="22"/>
          </w:rPr>
          <w:t>their</w:t>
        </w:r>
        <w:r w:rsidR="00CB6C6D"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 xml:space="preserve">limitations to reach </w:t>
      </w:r>
      <w:del w:id="2" w:author="Thalia Priscilla" w:date="2023-01-12T15:31:00Z">
        <w:r w:rsidRPr="00CA194F" w:rsidDel="00CB6C6D">
          <w:rPr>
            <w:rFonts w:ascii="Arial" w:eastAsia="Times New Roman" w:hAnsi="Arial" w:cs="Arial"/>
            <w:color w:val="000000"/>
            <w:sz w:val="22"/>
            <w:szCs w:val="22"/>
          </w:rPr>
          <w:delText xml:space="preserve">their </w:delText>
        </w:r>
      </w:del>
      <w:ins w:id="3" w:author="Thalia Priscilla" w:date="2023-01-12T15:31:00Z">
        <w:r w:rsidR="00CB6C6D">
          <w:rPr>
            <w:rFonts w:ascii="Arial" w:eastAsia="Times New Roman" w:hAnsi="Arial" w:cs="Arial"/>
            <w:color w:val="000000"/>
            <w:sz w:val="22"/>
            <w:szCs w:val="22"/>
          </w:rPr>
          <w:t>such</w:t>
        </w:r>
        <w:r w:rsidR="00CB6C6D"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objectives</w:t>
      </w:r>
      <w:r w:rsidR="00465718">
        <w:rPr>
          <w:rFonts w:ascii="Arial" w:eastAsia="Times New Roman" w:hAnsi="Arial" w:cs="Arial"/>
          <w:color w:val="000000"/>
          <w:sz w:val="22"/>
          <w:szCs w:val="22"/>
        </w:rPr>
        <w:t xml:space="preserve">. </w:t>
      </w:r>
      <w:r w:rsidR="003259B8">
        <w:rPr>
          <w:rFonts w:ascii="Arial" w:eastAsia="Times New Roman" w:hAnsi="Arial" w:cs="Arial"/>
          <w:color w:val="000000"/>
          <w:sz w:val="22"/>
          <w:szCs w:val="22"/>
        </w:rPr>
        <w:t>Born</w:t>
      </w:r>
      <w:r w:rsidRPr="00CA194F">
        <w:rPr>
          <w:rFonts w:ascii="Arial" w:eastAsia="Times New Roman" w:hAnsi="Arial" w:cs="Arial"/>
          <w:color w:val="000000"/>
          <w:sz w:val="22"/>
          <w:szCs w:val="22"/>
        </w:rPr>
        <w:t xml:space="preserve"> and raised in a middle-class, conventional Indo-Chinese family who believes women cannot become </w:t>
      </w:r>
      <w:del w:id="4" w:author="Thalia Priscilla" w:date="2023-01-12T15:28:00Z">
        <w:r w:rsidRPr="00CA194F" w:rsidDel="00906E67">
          <w:rPr>
            <w:rFonts w:ascii="Arial" w:eastAsia="Times New Roman" w:hAnsi="Arial" w:cs="Arial"/>
            <w:color w:val="000000"/>
            <w:sz w:val="22"/>
            <w:szCs w:val="22"/>
          </w:rPr>
          <w:delText xml:space="preserve">a </w:delText>
        </w:r>
      </w:del>
      <w:r w:rsidRPr="00CA194F">
        <w:rPr>
          <w:rFonts w:ascii="Arial" w:eastAsia="Times New Roman" w:hAnsi="Arial" w:cs="Arial"/>
          <w:color w:val="000000"/>
          <w:sz w:val="22"/>
          <w:szCs w:val="22"/>
        </w:rPr>
        <w:t xml:space="preserve">successful </w:t>
      </w:r>
      <w:proofErr w:type="spellStart"/>
      <w:r w:rsidRPr="00CA194F">
        <w:rPr>
          <w:rFonts w:ascii="Arial" w:eastAsia="Times New Roman" w:hAnsi="Arial" w:cs="Arial"/>
          <w:color w:val="000000"/>
          <w:sz w:val="22"/>
          <w:szCs w:val="22"/>
        </w:rPr>
        <w:t>entrepreneur</w:t>
      </w:r>
      <w:ins w:id="5" w:author="Thalia Priscilla" w:date="2023-01-12T15:28:00Z">
        <w:r w:rsidR="00906E67">
          <w:rPr>
            <w:rFonts w:ascii="Arial" w:eastAsia="Times New Roman" w:hAnsi="Arial" w:cs="Arial"/>
            <w:color w:val="000000"/>
            <w:sz w:val="22"/>
            <w:szCs w:val="22"/>
          </w:rPr>
          <w:t>s</w:t>
        </w:r>
      </w:ins>
      <w:del w:id="6" w:author="Chiara Situmorang" w:date="2023-01-12T22:47:00Z">
        <w:r w:rsidRPr="00CA194F" w:rsidDel="001337A7">
          <w:rPr>
            <w:rFonts w:ascii="Arial" w:eastAsia="Times New Roman" w:hAnsi="Arial" w:cs="Arial"/>
            <w:color w:val="000000"/>
            <w:sz w:val="22"/>
            <w:szCs w:val="22"/>
          </w:rPr>
          <w:delText xml:space="preserve"> because they don’t possess business instincts</w:delText>
        </w:r>
      </w:del>
      <w:ins w:id="7" w:author="Thalia Priscilla" w:date="2023-01-12T15:32:00Z">
        <w:del w:id="8" w:author="Chiara Situmorang" w:date="2023-01-12T22:47:00Z">
          <w:r w:rsidR="00CB6C6D" w:rsidDel="001337A7">
            <w:rPr>
              <w:rFonts w:ascii="Arial" w:eastAsia="Times New Roman" w:hAnsi="Arial" w:cs="Arial"/>
              <w:color w:val="000000"/>
              <w:sz w:val="22"/>
              <w:szCs w:val="22"/>
            </w:rPr>
            <w:delText xml:space="preserve"> </w:delText>
          </w:r>
        </w:del>
      </w:ins>
      <w:del w:id="9" w:author="Thalia Priscilla" w:date="2023-01-12T15:32:00Z">
        <w:r w:rsidRPr="00CA194F" w:rsidDel="00CB6C6D">
          <w:rPr>
            <w:rFonts w:ascii="Arial" w:eastAsia="Times New Roman" w:hAnsi="Arial" w:cs="Arial"/>
            <w:color w:val="000000"/>
            <w:sz w:val="22"/>
            <w:szCs w:val="22"/>
          </w:rPr>
          <w:delText>, this</w:delText>
        </w:r>
      </w:del>
      <w:del w:id="10" w:author="Chiara Situmorang" w:date="2023-01-12T22:47:00Z">
        <w:r w:rsidRPr="00CA194F" w:rsidDel="001337A7">
          <w:rPr>
            <w:rFonts w:ascii="Arial" w:eastAsia="Times New Roman" w:hAnsi="Arial" w:cs="Arial"/>
            <w:color w:val="000000"/>
            <w:sz w:val="22"/>
            <w:szCs w:val="22"/>
          </w:rPr>
          <w:delText xml:space="preserve"> </w:delText>
        </w:r>
      </w:del>
      <w:del w:id="11" w:author="Thalia Priscilla" w:date="2023-01-12T15:28:00Z">
        <w:r w:rsidRPr="00CA194F" w:rsidDel="00906E67">
          <w:rPr>
            <w:rFonts w:ascii="Arial" w:eastAsia="Times New Roman" w:hAnsi="Arial" w:cs="Arial"/>
            <w:color w:val="000000"/>
            <w:sz w:val="22"/>
            <w:szCs w:val="22"/>
          </w:rPr>
          <w:delText xml:space="preserve">culture </w:delText>
        </w:r>
      </w:del>
      <w:r w:rsidRPr="00CA194F">
        <w:rPr>
          <w:rFonts w:ascii="Arial" w:eastAsia="Times New Roman" w:hAnsi="Arial" w:cs="Arial"/>
          <w:color w:val="000000"/>
          <w:sz w:val="22"/>
          <w:szCs w:val="22"/>
        </w:rPr>
        <w:t>has</w:t>
      </w:r>
      <w:proofErr w:type="spellEnd"/>
      <w:r w:rsidRPr="00CA194F">
        <w:rPr>
          <w:rFonts w:ascii="Arial" w:eastAsia="Times New Roman" w:hAnsi="Arial" w:cs="Arial"/>
          <w:color w:val="000000"/>
          <w:sz w:val="22"/>
          <w:szCs w:val="22"/>
        </w:rPr>
        <w:t xml:space="preserve"> somewhat limitedly predetermined my future paths</w:t>
      </w:r>
      <w:ins w:id="12" w:author="Thalia Priscilla" w:date="2023-01-12T15:28:00Z">
        <w:r w:rsidR="00906E67">
          <w:rPr>
            <w:rFonts w:ascii="Arial" w:eastAsia="Times New Roman" w:hAnsi="Arial" w:cs="Arial"/>
            <w:color w:val="000000"/>
            <w:sz w:val="22"/>
            <w:szCs w:val="22"/>
          </w:rPr>
          <w:t>.</w:t>
        </w:r>
      </w:ins>
      <w:commentRangeStart w:id="13"/>
      <w:del w:id="14" w:author="Thalia Priscilla" w:date="2023-01-12T15:28:00Z">
        <w:r w:rsidR="00465718" w:rsidDel="00906E67">
          <w:rPr>
            <w:rFonts w:ascii="Arial" w:eastAsia="Times New Roman" w:hAnsi="Arial" w:cs="Arial"/>
            <w:color w:val="000000"/>
            <w:sz w:val="22"/>
            <w:szCs w:val="22"/>
          </w:rPr>
          <w:delText>;</w:delText>
        </w:r>
      </w:del>
      <w:r w:rsidR="00465718">
        <w:rPr>
          <w:rFonts w:ascii="Arial" w:eastAsia="Times New Roman" w:hAnsi="Arial" w:cs="Arial"/>
          <w:color w:val="000000"/>
          <w:sz w:val="22"/>
          <w:szCs w:val="22"/>
        </w:rPr>
        <w:t xml:space="preserve"> </w:t>
      </w:r>
      <w:ins w:id="15" w:author="Thalia Priscilla" w:date="2023-01-12T15:28:00Z">
        <w:r w:rsidR="00906E67">
          <w:rPr>
            <w:rFonts w:ascii="Arial" w:eastAsia="Times New Roman" w:hAnsi="Arial" w:cs="Arial"/>
            <w:color w:val="000000"/>
            <w:sz w:val="22"/>
            <w:szCs w:val="22"/>
          </w:rPr>
          <w:t xml:space="preserve">This is </w:t>
        </w:r>
      </w:ins>
      <w:r w:rsidR="00465718">
        <w:rPr>
          <w:rFonts w:ascii="Arial" w:eastAsia="Times New Roman" w:hAnsi="Arial" w:cs="Arial"/>
          <w:color w:val="000000"/>
          <w:sz w:val="22"/>
          <w:szCs w:val="22"/>
        </w:rPr>
        <w:t xml:space="preserve">a conventional mindset </w:t>
      </w:r>
      <w:ins w:id="16" w:author="Chiara Situmorang" w:date="2023-01-12T22:47:00Z">
        <w:r w:rsidR="001337A7">
          <w:rPr>
            <w:rFonts w:ascii="Arial" w:eastAsia="Times New Roman" w:hAnsi="Arial" w:cs="Arial"/>
            <w:color w:val="000000"/>
            <w:sz w:val="22"/>
            <w:szCs w:val="22"/>
          </w:rPr>
          <w:t xml:space="preserve">both </w:t>
        </w:r>
      </w:ins>
      <w:del w:id="17" w:author="Thalia Priscilla" w:date="2023-01-12T15:29:00Z">
        <w:r w:rsidR="00465718" w:rsidDel="00906E67">
          <w:rPr>
            <w:rFonts w:ascii="Arial" w:eastAsia="Times New Roman" w:hAnsi="Arial" w:cs="Arial"/>
            <w:color w:val="000000"/>
            <w:sz w:val="22"/>
            <w:szCs w:val="22"/>
          </w:rPr>
          <w:delText xml:space="preserve">that </w:delText>
        </w:r>
      </w:del>
      <w:r w:rsidR="00465718">
        <w:rPr>
          <w:rFonts w:ascii="Arial" w:eastAsia="Times New Roman" w:hAnsi="Arial" w:cs="Arial"/>
          <w:color w:val="000000"/>
          <w:sz w:val="22"/>
          <w:szCs w:val="22"/>
        </w:rPr>
        <w:t xml:space="preserve">my </w:t>
      </w:r>
      <w:r w:rsidR="003259B8">
        <w:rPr>
          <w:rFonts w:ascii="Arial" w:eastAsia="Times New Roman" w:hAnsi="Arial" w:cs="Arial"/>
          <w:color w:val="000000"/>
          <w:sz w:val="22"/>
          <w:szCs w:val="22"/>
        </w:rPr>
        <w:t>dad</w:t>
      </w:r>
      <w:r w:rsidR="00465718">
        <w:rPr>
          <w:rFonts w:ascii="Arial" w:eastAsia="Times New Roman" w:hAnsi="Arial" w:cs="Arial"/>
          <w:color w:val="000000"/>
          <w:sz w:val="22"/>
          <w:szCs w:val="22"/>
        </w:rPr>
        <w:t xml:space="preserve"> and I</w:t>
      </w:r>
      <w:r w:rsidRPr="00CA194F">
        <w:rPr>
          <w:rFonts w:ascii="Arial" w:eastAsia="Times New Roman" w:hAnsi="Arial" w:cs="Arial"/>
          <w:color w:val="000000"/>
          <w:sz w:val="22"/>
          <w:szCs w:val="22"/>
        </w:rPr>
        <w:t xml:space="preserve"> </w:t>
      </w:r>
      <w:r w:rsidR="00465718">
        <w:rPr>
          <w:rFonts w:ascii="Arial" w:eastAsia="Times New Roman" w:hAnsi="Arial" w:cs="Arial"/>
          <w:color w:val="000000"/>
          <w:sz w:val="22"/>
          <w:szCs w:val="22"/>
        </w:rPr>
        <w:t>decided</w:t>
      </w:r>
      <w:r w:rsidR="00465718" w:rsidRPr="00CA194F">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to go against.</w:t>
      </w:r>
      <w:commentRangeEnd w:id="13"/>
      <w:r w:rsidR="00C430BF">
        <w:rPr>
          <w:rStyle w:val="CommentReference"/>
        </w:rPr>
        <w:commentReference w:id="13"/>
      </w:r>
    </w:p>
    <w:p w14:paraId="1F77586B" w14:textId="77777777" w:rsidR="00CA194F" w:rsidRPr="00CA194F" w:rsidRDefault="00CA194F" w:rsidP="00CA194F">
      <w:pPr>
        <w:rPr>
          <w:rFonts w:ascii="Times New Roman" w:eastAsia="Times New Roman" w:hAnsi="Times New Roman" w:cs="Times New Roman"/>
        </w:rPr>
      </w:pPr>
    </w:p>
    <w:p w14:paraId="4087C1E9" w14:textId="0877DB13"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Living in a </w:t>
      </w:r>
      <w:commentRangeStart w:id="18"/>
      <w:del w:id="19" w:author="Thalia Priscilla" w:date="2023-01-12T15:30:00Z">
        <w:r w:rsidRPr="00CA194F" w:rsidDel="00906E67">
          <w:rPr>
            <w:rFonts w:ascii="Arial" w:eastAsia="Times New Roman" w:hAnsi="Arial" w:cs="Arial"/>
            <w:color w:val="000000"/>
            <w:sz w:val="22"/>
            <w:szCs w:val="22"/>
          </w:rPr>
          <w:delText xml:space="preserve">middle-class Indo-Chinese </w:delText>
        </w:r>
      </w:del>
      <w:commentRangeEnd w:id="18"/>
      <w:r w:rsidR="00D04660">
        <w:rPr>
          <w:rStyle w:val="CommentReference"/>
        </w:rPr>
        <w:commentReference w:id="18"/>
      </w:r>
      <w:r w:rsidRPr="00CA194F">
        <w:rPr>
          <w:rFonts w:ascii="Arial" w:eastAsia="Times New Roman" w:hAnsi="Arial" w:cs="Arial"/>
          <w:color w:val="000000"/>
          <w:sz w:val="22"/>
          <w:szCs w:val="22"/>
        </w:rPr>
        <w:t xml:space="preserve">household with all women except for my dad, he </w:t>
      </w:r>
      <w:del w:id="20" w:author="Chiara Situmorang" w:date="2023-01-12T22:47:00Z">
        <w:r w:rsidRPr="00CA194F" w:rsidDel="001337A7">
          <w:rPr>
            <w:rFonts w:ascii="Arial" w:eastAsia="Times New Roman" w:hAnsi="Arial" w:cs="Arial"/>
            <w:color w:val="000000"/>
            <w:sz w:val="22"/>
            <w:szCs w:val="22"/>
          </w:rPr>
          <w:delText xml:space="preserve">obviously </w:delText>
        </w:r>
      </w:del>
      <w:r w:rsidRPr="00CA194F">
        <w:rPr>
          <w:rFonts w:ascii="Arial" w:eastAsia="Times New Roman" w:hAnsi="Arial" w:cs="Arial"/>
          <w:color w:val="000000"/>
          <w:sz w:val="22"/>
          <w:szCs w:val="22"/>
        </w:rPr>
        <w:t xml:space="preserve">dreamed of having at least </w:t>
      </w:r>
      <w:r w:rsidR="00684CC3">
        <w:rPr>
          <w:rFonts w:ascii="Arial" w:eastAsia="Times New Roman" w:hAnsi="Arial" w:cs="Arial"/>
          <w:color w:val="000000"/>
          <w:sz w:val="22"/>
          <w:szCs w:val="22"/>
        </w:rPr>
        <w:t>one</w:t>
      </w:r>
      <w:r w:rsidRPr="00CA194F">
        <w:rPr>
          <w:rFonts w:ascii="Arial" w:eastAsia="Times New Roman" w:hAnsi="Arial" w:cs="Arial"/>
          <w:color w:val="000000"/>
          <w:sz w:val="22"/>
          <w:szCs w:val="22"/>
        </w:rPr>
        <w:t xml:space="preserve"> son to continue his legacy.</w:t>
      </w:r>
      <w:r w:rsidR="00465718">
        <w:rPr>
          <w:rFonts w:ascii="Arial" w:eastAsia="Times New Roman" w:hAnsi="Arial" w:cs="Arial"/>
          <w:color w:val="000000"/>
          <w:sz w:val="22"/>
          <w:szCs w:val="22"/>
        </w:rPr>
        <w:t xml:space="preserve"> Nevertheless, he decided to </w:t>
      </w:r>
      <w:del w:id="21" w:author="Thalia Priscilla" w:date="2023-01-12T15:30:00Z">
        <w:r w:rsidR="00465718" w:rsidDel="00906E67">
          <w:rPr>
            <w:rFonts w:ascii="Arial" w:eastAsia="Times New Roman" w:hAnsi="Arial" w:cs="Arial"/>
            <w:color w:val="000000"/>
            <w:sz w:val="22"/>
            <w:szCs w:val="22"/>
          </w:rPr>
          <w:delText xml:space="preserve">against his own belief, </w:delText>
        </w:r>
      </w:del>
      <w:commentRangeStart w:id="22"/>
      <w:r w:rsidRPr="00CA194F">
        <w:rPr>
          <w:rFonts w:ascii="Arial" w:eastAsia="Times New Roman" w:hAnsi="Arial" w:cs="Arial"/>
          <w:color w:val="000000"/>
          <w:sz w:val="22"/>
          <w:szCs w:val="22"/>
        </w:rPr>
        <w:t>rais</w:t>
      </w:r>
      <w:ins w:id="23" w:author="Thalia Priscilla" w:date="2023-01-12T15:30:00Z">
        <w:r w:rsidR="00906E67">
          <w:rPr>
            <w:rFonts w:ascii="Arial" w:eastAsia="Times New Roman" w:hAnsi="Arial" w:cs="Arial"/>
            <w:color w:val="000000"/>
            <w:sz w:val="22"/>
            <w:szCs w:val="22"/>
          </w:rPr>
          <w:t>e</w:t>
        </w:r>
      </w:ins>
      <w:del w:id="24" w:author="Thalia Priscilla" w:date="2023-01-12T15:30:00Z">
        <w:r w:rsidR="00465718" w:rsidDel="00906E67">
          <w:rPr>
            <w:rFonts w:ascii="Arial" w:eastAsia="Times New Roman" w:hAnsi="Arial" w:cs="Arial"/>
            <w:color w:val="000000"/>
            <w:sz w:val="22"/>
            <w:szCs w:val="22"/>
          </w:rPr>
          <w:delText>ing</w:delText>
        </w:r>
      </w:del>
      <w:r w:rsidRPr="00CA194F">
        <w:rPr>
          <w:rFonts w:ascii="Arial" w:eastAsia="Times New Roman" w:hAnsi="Arial" w:cs="Arial"/>
          <w:color w:val="000000"/>
          <w:sz w:val="22"/>
          <w:szCs w:val="22"/>
        </w:rPr>
        <w:t xml:space="preserve"> me assuming that I would be his business’s successor. </w:t>
      </w:r>
      <w:commentRangeEnd w:id="22"/>
      <w:r w:rsidR="00C430BF">
        <w:rPr>
          <w:rStyle w:val="CommentReference"/>
        </w:rPr>
        <w:commentReference w:id="22"/>
      </w:r>
      <w:r w:rsidRPr="00CA194F">
        <w:rPr>
          <w:rFonts w:ascii="Arial" w:eastAsia="Times New Roman" w:hAnsi="Arial" w:cs="Arial"/>
          <w:color w:val="000000"/>
          <w:sz w:val="22"/>
          <w:szCs w:val="22"/>
        </w:rPr>
        <w:t xml:space="preserve">He would always give </w:t>
      </w:r>
      <w:del w:id="25" w:author="Thalia Priscilla" w:date="2023-01-12T15:32:00Z">
        <w:r w:rsidRPr="00CA194F" w:rsidDel="00EB68EE">
          <w:rPr>
            <w:rFonts w:ascii="Arial" w:eastAsia="Times New Roman" w:hAnsi="Arial" w:cs="Arial"/>
            <w:color w:val="000000"/>
            <w:sz w:val="22"/>
            <w:szCs w:val="22"/>
          </w:rPr>
          <w:delText xml:space="preserve">his </w:delText>
        </w:r>
      </w:del>
      <w:r w:rsidRPr="00CA194F">
        <w:rPr>
          <w:rFonts w:ascii="Arial" w:eastAsia="Times New Roman" w:hAnsi="Arial" w:cs="Arial"/>
          <w:color w:val="000000"/>
          <w:sz w:val="22"/>
          <w:szCs w:val="22"/>
        </w:rPr>
        <w:t xml:space="preserve">words of wisdom related to business, suggest </w:t>
      </w:r>
      <w:r w:rsidR="00FC6655">
        <w:rPr>
          <w:rFonts w:ascii="Arial" w:eastAsia="Times New Roman" w:hAnsi="Arial" w:cs="Arial"/>
          <w:color w:val="000000"/>
          <w:sz w:val="22"/>
          <w:szCs w:val="22"/>
        </w:rPr>
        <w:t>reading</w:t>
      </w:r>
      <w:r w:rsidRPr="00CA194F">
        <w:rPr>
          <w:rFonts w:ascii="Arial" w:eastAsia="Times New Roman" w:hAnsi="Arial" w:cs="Arial"/>
          <w:color w:val="000000"/>
          <w:sz w:val="22"/>
          <w:szCs w:val="22"/>
        </w:rPr>
        <w:t xml:space="preserve"> more business books, teach logistics and operations (his field of business), </w:t>
      </w:r>
      <w:r w:rsidR="00FC6655">
        <w:rPr>
          <w:rFonts w:ascii="Arial" w:eastAsia="Times New Roman" w:hAnsi="Arial" w:cs="Arial"/>
          <w:color w:val="000000"/>
          <w:sz w:val="22"/>
          <w:szCs w:val="22"/>
        </w:rPr>
        <w:t xml:space="preserve">accompany him </w:t>
      </w:r>
      <w:r w:rsidRPr="00CA194F">
        <w:rPr>
          <w:rFonts w:ascii="Arial" w:eastAsia="Times New Roman" w:hAnsi="Arial" w:cs="Arial"/>
          <w:color w:val="000000"/>
          <w:sz w:val="22"/>
          <w:szCs w:val="22"/>
        </w:rPr>
        <w:t xml:space="preserve">to </w:t>
      </w:r>
      <w:del w:id="26" w:author="Thalia Priscilla" w:date="2023-01-12T15:33:00Z">
        <w:r w:rsidRPr="00CA194F" w:rsidDel="00EB68EE">
          <w:rPr>
            <w:rFonts w:ascii="Arial" w:eastAsia="Times New Roman" w:hAnsi="Arial" w:cs="Arial"/>
            <w:color w:val="000000"/>
            <w:sz w:val="22"/>
            <w:szCs w:val="22"/>
          </w:rPr>
          <w:delText xml:space="preserve">business </w:delText>
        </w:r>
      </w:del>
      <w:r w:rsidRPr="00CA194F">
        <w:rPr>
          <w:rFonts w:ascii="Arial" w:eastAsia="Times New Roman" w:hAnsi="Arial" w:cs="Arial"/>
          <w:color w:val="000000"/>
          <w:sz w:val="22"/>
          <w:szCs w:val="22"/>
        </w:rPr>
        <w:t xml:space="preserve">meetings, and </w:t>
      </w:r>
      <w:del w:id="27" w:author="Thalia Priscilla" w:date="2023-01-12T15:33:00Z">
        <w:r w:rsidRPr="00CA194F" w:rsidDel="00EB68EE">
          <w:rPr>
            <w:rFonts w:ascii="Arial" w:eastAsia="Times New Roman" w:hAnsi="Arial" w:cs="Arial"/>
            <w:color w:val="000000"/>
            <w:sz w:val="22"/>
            <w:szCs w:val="22"/>
          </w:rPr>
          <w:delText xml:space="preserve">even make frequent </w:delText>
        </w:r>
      </w:del>
      <w:r w:rsidR="00FC6655">
        <w:rPr>
          <w:rFonts w:ascii="Arial" w:eastAsia="Times New Roman" w:hAnsi="Arial" w:cs="Arial"/>
          <w:color w:val="000000"/>
          <w:sz w:val="22"/>
          <w:szCs w:val="22"/>
        </w:rPr>
        <w:t xml:space="preserve">visit </w:t>
      </w:r>
      <w:del w:id="28" w:author="Thalia Priscilla" w:date="2023-01-12T15:33:00Z">
        <w:r w:rsidR="00FC6655" w:rsidDel="00EB68EE">
          <w:rPr>
            <w:rFonts w:ascii="Arial" w:eastAsia="Times New Roman" w:hAnsi="Arial" w:cs="Arial"/>
            <w:color w:val="000000"/>
            <w:sz w:val="22"/>
            <w:szCs w:val="22"/>
          </w:rPr>
          <w:delText xml:space="preserve">to </w:delText>
        </w:r>
      </w:del>
      <w:r w:rsidRPr="00CA194F">
        <w:rPr>
          <w:rFonts w:ascii="Arial" w:eastAsia="Times New Roman" w:hAnsi="Arial" w:cs="Arial"/>
          <w:color w:val="000000"/>
          <w:sz w:val="22"/>
          <w:szCs w:val="22"/>
        </w:rPr>
        <w:t xml:space="preserve">his office since college. There </w:t>
      </w:r>
      <w:del w:id="29" w:author="Thalia Priscilla" w:date="2023-01-12T15:31:00Z">
        <w:r w:rsidRPr="00CA194F" w:rsidDel="00906E67">
          <w:rPr>
            <w:rFonts w:ascii="Arial" w:eastAsia="Times New Roman" w:hAnsi="Arial" w:cs="Arial"/>
            <w:color w:val="000000"/>
            <w:sz w:val="22"/>
            <w:szCs w:val="22"/>
          </w:rPr>
          <w:delText xml:space="preserve">are </w:delText>
        </w:r>
      </w:del>
      <w:ins w:id="30" w:author="Thalia Priscilla" w:date="2023-01-12T15:31:00Z">
        <w:r w:rsidR="00906E67">
          <w:rPr>
            <w:rFonts w:ascii="Arial" w:eastAsia="Times New Roman" w:hAnsi="Arial" w:cs="Arial"/>
            <w:color w:val="000000"/>
            <w:sz w:val="22"/>
            <w:szCs w:val="22"/>
          </w:rPr>
          <w:t>were</w:t>
        </w:r>
        <w:r w:rsidR="00906E67"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 xml:space="preserve">countless moments where I had to make emergency decisions, or needed to attend business meetings when my dad </w:t>
      </w:r>
      <w:del w:id="31" w:author="Thalia Priscilla" w:date="2023-01-12T15:31:00Z">
        <w:r w:rsidRPr="00CA194F" w:rsidDel="00906E67">
          <w:rPr>
            <w:rFonts w:ascii="Arial" w:eastAsia="Times New Roman" w:hAnsi="Arial" w:cs="Arial"/>
            <w:color w:val="000000"/>
            <w:sz w:val="22"/>
            <w:szCs w:val="22"/>
          </w:rPr>
          <w:delText xml:space="preserve">is </w:delText>
        </w:r>
      </w:del>
      <w:ins w:id="32" w:author="Thalia Priscilla" w:date="2023-01-12T15:31:00Z">
        <w:r w:rsidR="00906E67">
          <w:rPr>
            <w:rFonts w:ascii="Arial" w:eastAsia="Times New Roman" w:hAnsi="Arial" w:cs="Arial"/>
            <w:color w:val="000000"/>
            <w:sz w:val="22"/>
            <w:szCs w:val="22"/>
          </w:rPr>
          <w:t>was</w:t>
        </w:r>
        <w:r w:rsidR="00906E67"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out-of-</w:t>
      </w:r>
      <w:r w:rsidRPr="00CA194F">
        <w:rPr>
          <w:rFonts w:ascii="Arial" w:eastAsia="Times New Roman" w:hAnsi="Arial" w:cs="Arial"/>
          <w:color w:val="000000"/>
          <w:sz w:val="22"/>
          <w:szCs w:val="22"/>
        </w:rPr>
        <w:lastRenderedPageBreak/>
        <w:t xml:space="preserve">town. </w:t>
      </w:r>
      <w:commentRangeStart w:id="33"/>
      <w:del w:id="34" w:author="Thalia Priscilla" w:date="2023-01-12T15:34:00Z">
        <w:r w:rsidR="00465718" w:rsidDel="00EB68EE">
          <w:rPr>
            <w:rFonts w:ascii="Arial" w:eastAsia="Times New Roman" w:hAnsi="Arial" w:cs="Arial"/>
            <w:color w:val="000000"/>
            <w:sz w:val="22"/>
            <w:szCs w:val="22"/>
          </w:rPr>
          <w:delText>It</w:delText>
        </w:r>
        <w:r w:rsidRPr="00CA194F" w:rsidDel="00EB68EE">
          <w:rPr>
            <w:rFonts w:ascii="Arial" w:eastAsia="Times New Roman" w:hAnsi="Arial" w:cs="Arial"/>
            <w:color w:val="000000"/>
            <w:sz w:val="22"/>
            <w:szCs w:val="22"/>
          </w:rPr>
          <w:delText xml:space="preserve"> </w:delText>
        </w:r>
      </w:del>
      <w:ins w:id="35" w:author="Chiara Situmorang" w:date="2023-01-12T22:49:00Z">
        <w:r w:rsidR="001337A7">
          <w:rPr>
            <w:rFonts w:ascii="Arial" w:eastAsia="Times New Roman" w:hAnsi="Arial" w:cs="Arial"/>
            <w:color w:val="000000"/>
            <w:sz w:val="22"/>
            <w:szCs w:val="22"/>
          </w:rPr>
          <w:t>However, t</w:t>
        </w:r>
      </w:ins>
      <w:ins w:id="36" w:author="Thalia Priscilla" w:date="2023-01-12T15:34:00Z">
        <w:del w:id="37" w:author="Chiara Situmorang" w:date="2023-01-12T22:49:00Z">
          <w:r w:rsidR="00EB68EE" w:rsidDel="001337A7">
            <w:rPr>
              <w:rFonts w:ascii="Arial" w:eastAsia="Times New Roman" w:hAnsi="Arial" w:cs="Arial"/>
              <w:color w:val="000000"/>
              <w:sz w:val="22"/>
              <w:szCs w:val="22"/>
            </w:rPr>
            <w:delText>T</w:delText>
          </w:r>
        </w:del>
        <w:r w:rsidR="00EB68EE">
          <w:rPr>
            <w:rFonts w:ascii="Arial" w:eastAsia="Times New Roman" w:hAnsi="Arial" w:cs="Arial"/>
            <w:color w:val="000000"/>
            <w:sz w:val="22"/>
            <w:szCs w:val="22"/>
          </w:rPr>
          <w:t>his</w:t>
        </w:r>
        <w:r w:rsidR="00EB68EE"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only applies to me and not to my sisters</w:t>
      </w:r>
      <w:ins w:id="38" w:author="Chiara Situmorang" w:date="2023-01-12T22:49:00Z">
        <w:r w:rsidR="001337A7">
          <w:rPr>
            <w:rFonts w:ascii="Arial" w:eastAsia="Times New Roman" w:hAnsi="Arial" w:cs="Arial"/>
            <w:color w:val="000000"/>
            <w:sz w:val="22"/>
            <w:szCs w:val="22"/>
          </w:rPr>
          <w:t>—</w:t>
        </w:r>
      </w:ins>
      <w:del w:id="39" w:author="Chiara Situmorang" w:date="2023-01-12T22:49:00Z">
        <w:r w:rsidRPr="00CA194F" w:rsidDel="001337A7">
          <w:rPr>
            <w:rFonts w:ascii="Arial" w:eastAsia="Times New Roman" w:hAnsi="Arial" w:cs="Arial"/>
            <w:color w:val="000000"/>
            <w:sz w:val="22"/>
            <w:szCs w:val="22"/>
          </w:rPr>
          <w:delText>; they have the freedom to do whatever they want, whenever they want.</w:delText>
        </w:r>
        <w:r w:rsidR="00465718" w:rsidDel="001337A7">
          <w:rPr>
            <w:rFonts w:ascii="Arial" w:eastAsia="Times New Roman" w:hAnsi="Arial" w:cs="Arial"/>
            <w:color w:val="000000"/>
            <w:sz w:val="22"/>
            <w:szCs w:val="22"/>
          </w:rPr>
          <w:delText xml:space="preserve"> </w:delText>
        </w:r>
        <w:commentRangeStart w:id="40"/>
        <w:r w:rsidRPr="00CA194F" w:rsidDel="001337A7">
          <w:rPr>
            <w:rFonts w:ascii="Arial" w:eastAsia="Times New Roman" w:hAnsi="Arial" w:cs="Arial"/>
            <w:color w:val="000000"/>
            <w:sz w:val="22"/>
            <w:szCs w:val="22"/>
          </w:rPr>
          <w:delText>Yes, he expects me to gain as much business experience as possible</w:delText>
        </w:r>
        <w:commentRangeEnd w:id="40"/>
        <w:r w:rsidR="00D04660" w:rsidDel="001337A7">
          <w:rPr>
            <w:rStyle w:val="CommentReference"/>
          </w:rPr>
          <w:commentReference w:id="40"/>
        </w:r>
      </w:del>
      <w:ins w:id="41" w:author="Thalia Priscilla" w:date="2023-01-12T15:49:00Z">
        <w:del w:id="42" w:author="Chiara Situmorang" w:date="2023-01-12T22:49:00Z">
          <w:r w:rsidR="00D04660" w:rsidDel="001337A7">
            <w:rPr>
              <w:rFonts w:ascii="Arial" w:eastAsia="Times New Roman" w:hAnsi="Arial" w:cs="Arial"/>
              <w:color w:val="000000"/>
              <w:sz w:val="22"/>
              <w:szCs w:val="22"/>
            </w:rPr>
            <w:delText>Even so</w:delText>
          </w:r>
        </w:del>
      </w:ins>
      <w:del w:id="43" w:author="Chiara Situmorang" w:date="2023-01-12T22:49:00Z">
        <w:r w:rsidR="00465718" w:rsidDel="001337A7">
          <w:rPr>
            <w:rFonts w:ascii="Arial" w:eastAsia="Times New Roman" w:hAnsi="Arial" w:cs="Arial"/>
            <w:color w:val="000000"/>
            <w:sz w:val="22"/>
            <w:szCs w:val="22"/>
          </w:rPr>
          <w:delText>, but I have personally grown to enjoying this situation, and ended up loving it wholeheartedly</w:delText>
        </w:r>
        <w:r w:rsidRPr="00CA194F" w:rsidDel="001337A7">
          <w:rPr>
            <w:rFonts w:ascii="Arial" w:eastAsia="Times New Roman" w:hAnsi="Arial" w:cs="Arial"/>
            <w:color w:val="000000"/>
            <w:sz w:val="22"/>
            <w:szCs w:val="22"/>
          </w:rPr>
          <w:delText>.</w:delText>
        </w:r>
        <w:commentRangeEnd w:id="33"/>
        <w:r w:rsidR="00684CC3" w:rsidDel="001337A7">
          <w:rPr>
            <w:rStyle w:val="CommentReference"/>
          </w:rPr>
          <w:commentReference w:id="33"/>
        </w:r>
      </w:del>
      <w:ins w:id="44" w:author="Thalia Priscilla" w:date="2023-01-12T15:30:00Z">
        <w:del w:id="45" w:author="Chiara Situmorang" w:date="2023-01-12T22:49:00Z">
          <w:r w:rsidR="00906E67" w:rsidDel="001337A7">
            <w:rPr>
              <w:rFonts w:ascii="Arial" w:eastAsia="Times New Roman" w:hAnsi="Arial" w:cs="Arial"/>
              <w:color w:val="000000"/>
              <w:sz w:val="22"/>
              <w:szCs w:val="22"/>
            </w:rPr>
            <w:delText xml:space="preserve"> </w:delText>
          </w:r>
        </w:del>
      </w:ins>
      <w:ins w:id="46" w:author="Chiara Situmorang" w:date="2023-01-12T22:49:00Z">
        <w:r w:rsidR="001337A7">
          <w:rPr>
            <w:rFonts w:ascii="Arial" w:eastAsia="Times New Roman" w:hAnsi="Arial" w:cs="Arial"/>
            <w:color w:val="000000"/>
            <w:sz w:val="22"/>
            <w:szCs w:val="22"/>
          </w:rPr>
          <w:t>the road to chang</w:t>
        </w:r>
      </w:ins>
      <w:ins w:id="47" w:author="Chiara Situmorang" w:date="2023-01-12T22:50:00Z">
        <w:r w:rsidR="001337A7">
          <w:rPr>
            <w:rFonts w:ascii="Arial" w:eastAsia="Times New Roman" w:hAnsi="Arial" w:cs="Arial"/>
            <w:color w:val="000000"/>
            <w:sz w:val="22"/>
            <w:szCs w:val="22"/>
          </w:rPr>
          <w:t xml:space="preserve">ing cultural beliefs is slow. </w:t>
        </w:r>
      </w:ins>
    </w:p>
    <w:p w14:paraId="3326D499" w14:textId="77777777" w:rsidR="00CA194F" w:rsidRPr="00CA194F" w:rsidRDefault="00CA194F" w:rsidP="00CA194F">
      <w:pPr>
        <w:rPr>
          <w:rFonts w:ascii="Times New Roman" w:eastAsia="Times New Roman" w:hAnsi="Times New Roman" w:cs="Times New Roman"/>
        </w:rPr>
      </w:pPr>
    </w:p>
    <w:p w14:paraId="73B6B9F6" w14:textId="63EEC248" w:rsidR="00CA194F" w:rsidRPr="002914BA" w:rsidRDefault="00465718" w:rsidP="00CA194F">
      <w:pPr>
        <w:rPr>
          <w:rFonts w:ascii="Arial" w:eastAsia="Times New Roman" w:hAnsi="Arial" w:cs="Arial"/>
          <w:color w:val="000000"/>
          <w:sz w:val="22"/>
          <w:szCs w:val="22"/>
        </w:rPr>
      </w:pPr>
      <w:commentRangeStart w:id="48"/>
      <w:r>
        <w:rPr>
          <w:rFonts w:ascii="Arial" w:eastAsia="Times New Roman" w:hAnsi="Arial" w:cs="Arial"/>
          <w:color w:val="000000"/>
          <w:sz w:val="22"/>
          <w:szCs w:val="22"/>
        </w:rPr>
        <w:t>During</w:t>
      </w:r>
      <w:r w:rsidR="00CA194F" w:rsidRPr="00CA194F">
        <w:rPr>
          <w:rFonts w:ascii="Arial" w:eastAsia="Times New Roman" w:hAnsi="Arial" w:cs="Arial"/>
          <w:color w:val="000000"/>
          <w:sz w:val="22"/>
          <w:szCs w:val="22"/>
        </w:rPr>
        <w:t xml:space="preserve"> my frequent office visits, </w:t>
      </w:r>
      <w:r>
        <w:rPr>
          <w:rFonts w:ascii="Arial" w:eastAsia="Times New Roman" w:hAnsi="Arial" w:cs="Arial"/>
          <w:color w:val="000000"/>
          <w:sz w:val="22"/>
          <w:szCs w:val="22"/>
        </w:rPr>
        <w:t>it is</w:t>
      </w:r>
      <w:r w:rsidR="00CA194F" w:rsidRPr="00CA194F">
        <w:rPr>
          <w:rFonts w:ascii="Arial" w:eastAsia="Times New Roman" w:hAnsi="Arial" w:cs="Arial"/>
          <w:color w:val="000000"/>
          <w:sz w:val="22"/>
          <w:szCs w:val="22"/>
        </w:rPr>
        <w:t xml:space="preserve"> not uncommon for me to hear discouraging comments </w:t>
      </w:r>
      <w:del w:id="49" w:author="Chiara Situmorang" w:date="2023-01-12T22:50:00Z">
        <w:r w:rsidR="00CA194F" w:rsidRPr="00CA194F" w:rsidDel="001337A7">
          <w:rPr>
            <w:rFonts w:ascii="Arial" w:eastAsia="Times New Roman" w:hAnsi="Arial" w:cs="Arial"/>
            <w:color w:val="000000"/>
            <w:sz w:val="22"/>
            <w:szCs w:val="22"/>
          </w:rPr>
          <w:delText xml:space="preserve">on how </w:delText>
        </w:r>
      </w:del>
      <w:ins w:id="50" w:author="Chiara Situmorang" w:date="2023-01-12T22:50:00Z">
        <w:r w:rsidR="001337A7">
          <w:rPr>
            <w:rFonts w:ascii="Arial" w:eastAsia="Times New Roman" w:hAnsi="Arial" w:cs="Arial"/>
            <w:color w:val="000000"/>
            <w:sz w:val="22"/>
            <w:szCs w:val="22"/>
          </w:rPr>
          <w:t xml:space="preserve">from </w:t>
        </w:r>
      </w:ins>
      <w:r w:rsidR="00CA194F" w:rsidRPr="00CA194F">
        <w:rPr>
          <w:rFonts w:ascii="Arial" w:eastAsia="Times New Roman" w:hAnsi="Arial" w:cs="Arial"/>
          <w:color w:val="000000"/>
          <w:sz w:val="22"/>
          <w:szCs w:val="22"/>
        </w:rPr>
        <w:t>his male employees</w:t>
      </w:r>
      <w:ins w:id="51" w:author="Chiara Situmorang" w:date="2023-01-12T22:50:00Z">
        <w:r w:rsidR="001337A7">
          <w:rPr>
            <w:rFonts w:ascii="Arial" w:eastAsia="Times New Roman" w:hAnsi="Arial" w:cs="Arial"/>
            <w:color w:val="000000"/>
            <w:sz w:val="22"/>
            <w:szCs w:val="22"/>
          </w:rPr>
          <w:t xml:space="preserve">, </w:t>
        </w:r>
      </w:ins>
      <w:del w:id="52" w:author="Chiara Situmorang" w:date="2023-01-12T22:50:00Z">
        <w:r w:rsidR="00CA194F" w:rsidRPr="00CA194F" w:rsidDel="001337A7">
          <w:rPr>
            <w:rFonts w:ascii="Arial" w:eastAsia="Times New Roman" w:hAnsi="Arial" w:cs="Arial"/>
            <w:color w:val="000000"/>
            <w:sz w:val="22"/>
            <w:szCs w:val="22"/>
          </w:rPr>
          <w:delText xml:space="preserve"> would </w:delText>
        </w:r>
      </w:del>
      <w:r w:rsidR="00CA194F" w:rsidRPr="00CA194F">
        <w:rPr>
          <w:rFonts w:ascii="Arial" w:eastAsia="Times New Roman" w:hAnsi="Arial" w:cs="Arial"/>
          <w:color w:val="000000"/>
          <w:sz w:val="22"/>
          <w:szCs w:val="22"/>
        </w:rPr>
        <w:t>underestimat</w:t>
      </w:r>
      <w:ins w:id="53" w:author="Chiara Situmorang" w:date="2023-01-12T22:51:00Z">
        <w:r w:rsidR="001337A7">
          <w:rPr>
            <w:rFonts w:ascii="Arial" w:eastAsia="Times New Roman" w:hAnsi="Arial" w:cs="Arial"/>
            <w:color w:val="000000"/>
            <w:sz w:val="22"/>
            <w:szCs w:val="22"/>
          </w:rPr>
          <w:t>ing</w:t>
        </w:r>
      </w:ins>
      <w:del w:id="54" w:author="Chiara Situmorang" w:date="2023-01-12T22:51:00Z">
        <w:r w:rsidR="00CA194F" w:rsidRPr="00CA194F" w:rsidDel="001337A7">
          <w:rPr>
            <w:rFonts w:ascii="Arial" w:eastAsia="Times New Roman" w:hAnsi="Arial" w:cs="Arial"/>
            <w:color w:val="000000"/>
            <w:sz w:val="22"/>
            <w:szCs w:val="22"/>
          </w:rPr>
          <w:delText>e</w:delText>
        </w:r>
      </w:del>
      <w:r w:rsidR="00CA194F" w:rsidRPr="00CA194F">
        <w:rPr>
          <w:rFonts w:ascii="Arial" w:eastAsia="Times New Roman" w:hAnsi="Arial" w:cs="Arial"/>
          <w:color w:val="000000"/>
          <w:sz w:val="22"/>
          <w:szCs w:val="22"/>
        </w:rPr>
        <w:t xml:space="preserve"> the ability of women</w:t>
      </w:r>
      <w:ins w:id="55" w:author="Thalia Priscilla" w:date="2023-01-12T15:41:00Z">
        <w:r w:rsidR="001C01B7">
          <w:rPr>
            <w:rFonts w:ascii="Arial" w:eastAsia="Times New Roman" w:hAnsi="Arial" w:cs="Arial"/>
            <w:color w:val="000000"/>
            <w:sz w:val="22"/>
            <w:szCs w:val="22"/>
          </w:rPr>
          <w:t>.</w:t>
        </w:r>
      </w:ins>
      <w:del w:id="56" w:author="Thalia Priscilla" w:date="2023-01-12T15:41:00Z">
        <w:r w:rsidR="00CA194F" w:rsidRPr="00CA194F" w:rsidDel="001C01B7">
          <w:rPr>
            <w:rFonts w:ascii="Arial" w:eastAsia="Times New Roman" w:hAnsi="Arial" w:cs="Arial"/>
            <w:color w:val="000000"/>
            <w:sz w:val="22"/>
            <w:szCs w:val="22"/>
          </w:rPr>
          <w:delText>:</w:delText>
        </w:r>
      </w:del>
      <w:r w:rsidR="00CA194F" w:rsidRPr="00CA194F">
        <w:rPr>
          <w:rFonts w:ascii="Arial" w:eastAsia="Times New Roman" w:hAnsi="Arial" w:cs="Arial"/>
          <w:color w:val="000000"/>
          <w:sz w:val="22"/>
          <w:szCs w:val="22"/>
        </w:rPr>
        <w:t xml:space="preserve"> </w:t>
      </w:r>
      <w:ins w:id="57" w:author="Thalia Priscilla" w:date="2023-01-12T15:41:00Z">
        <w:r w:rsidR="001C01B7">
          <w:rPr>
            <w:rFonts w:ascii="Arial" w:eastAsia="Times New Roman" w:hAnsi="Arial" w:cs="Arial"/>
            <w:color w:val="000000"/>
            <w:sz w:val="22"/>
            <w:szCs w:val="22"/>
          </w:rPr>
          <w:t>T</w:t>
        </w:r>
      </w:ins>
      <w:del w:id="58" w:author="Thalia Priscilla" w:date="2023-01-12T15:41:00Z">
        <w:r w:rsidR="00CA194F" w:rsidRPr="00CA194F" w:rsidDel="001C01B7">
          <w:rPr>
            <w:rFonts w:ascii="Arial" w:eastAsia="Times New Roman" w:hAnsi="Arial" w:cs="Arial"/>
            <w:color w:val="000000"/>
            <w:sz w:val="22"/>
            <w:szCs w:val="22"/>
          </w:rPr>
          <w:delText>t</w:delText>
        </w:r>
      </w:del>
      <w:r w:rsidR="00CA194F" w:rsidRPr="00CA194F">
        <w:rPr>
          <w:rFonts w:ascii="Arial" w:eastAsia="Times New Roman" w:hAnsi="Arial" w:cs="Arial"/>
          <w:color w:val="000000"/>
          <w:sz w:val="22"/>
          <w:szCs w:val="22"/>
        </w:rPr>
        <w:t xml:space="preserve">hey would </w:t>
      </w:r>
      <w:del w:id="59" w:author="Chiara Situmorang" w:date="2023-01-12T22:51:00Z">
        <w:r w:rsidR="00CA194F" w:rsidRPr="00CA194F" w:rsidDel="001337A7">
          <w:rPr>
            <w:rFonts w:ascii="Arial" w:eastAsia="Times New Roman" w:hAnsi="Arial" w:cs="Arial"/>
            <w:color w:val="000000"/>
            <w:sz w:val="22"/>
            <w:szCs w:val="22"/>
          </w:rPr>
          <w:delText>put their</w:delText>
        </w:r>
      </w:del>
      <w:ins w:id="60" w:author="Chiara Situmorang" w:date="2023-01-12T22:51:00Z">
        <w:r w:rsidR="001337A7">
          <w:rPr>
            <w:rFonts w:ascii="Arial" w:eastAsia="Times New Roman" w:hAnsi="Arial" w:cs="Arial"/>
            <w:color w:val="000000"/>
            <w:sz w:val="22"/>
            <w:szCs w:val="22"/>
          </w:rPr>
          <w:t>only</w:t>
        </w:r>
      </w:ins>
      <w:r w:rsidR="00CA194F" w:rsidRPr="00CA194F">
        <w:rPr>
          <w:rFonts w:ascii="Arial" w:eastAsia="Times New Roman" w:hAnsi="Arial" w:cs="Arial"/>
          <w:color w:val="000000"/>
          <w:sz w:val="22"/>
          <w:szCs w:val="22"/>
        </w:rPr>
        <w:t xml:space="preserve"> </w:t>
      </w:r>
      <w:del w:id="61" w:author="Chiara Situmorang" w:date="2023-01-12T22:51:00Z">
        <w:r w:rsidR="00CA194F" w:rsidRPr="00CA194F" w:rsidDel="001337A7">
          <w:rPr>
            <w:rFonts w:ascii="Arial" w:eastAsia="Times New Roman" w:hAnsi="Arial" w:cs="Arial"/>
            <w:color w:val="000000"/>
            <w:sz w:val="22"/>
            <w:szCs w:val="22"/>
          </w:rPr>
          <w:delText>“</w:delText>
        </w:r>
      </w:del>
      <w:r w:rsidR="00CA194F" w:rsidRPr="00CA194F">
        <w:rPr>
          <w:rFonts w:ascii="Arial" w:eastAsia="Times New Roman" w:hAnsi="Arial" w:cs="Arial"/>
          <w:color w:val="000000"/>
          <w:sz w:val="22"/>
          <w:szCs w:val="22"/>
        </w:rPr>
        <w:t>respect</w:t>
      </w:r>
      <w:ins w:id="62" w:author="Chiara Situmorang" w:date="2023-01-12T22:51:00Z">
        <w:r w:rsidR="001337A7">
          <w:rPr>
            <w:rFonts w:ascii="Arial" w:eastAsia="Times New Roman" w:hAnsi="Arial" w:cs="Arial"/>
            <w:color w:val="000000"/>
            <w:sz w:val="22"/>
            <w:szCs w:val="22"/>
          </w:rPr>
          <w:t xml:space="preserve"> </w:t>
        </w:r>
      </w:ins>
      <w:del w:id="63" w:author="Chiara Situmorang" w:date="2023-01-12T22:51:00Z">
        <w:r w:rsidR="00CA194F" w:rsidRPr="00CA194F" w:rsidDel="001337A7">
          <w:rPr>
            <w:rFonts w:ascii="Arial" w:eastAsia="Times New Roman" w:hAnsi="Arial" w:cs="Arial"/>
            <w:color w:val="000000"/>
            <w:sz w:val="22"/>
            <w:szCs w:val="22"/>
          </w:rPr>
          <w:delText xml:space="preserve">” label only to </w:delText>
        </w:r>
      </w:del>
      <w:r w:rsidR="00CA194F" w:rsidRPr="00CA194F">
        <w:rPr>
          <w:rFonts w:ascii="Arial" w:eastAsia="Times New Roman" w:hAnsi="Arial" w:cs="Arial"/>
          <w:color w:val="000000"/>
          <w:sz w:val="22"/>
          <w:szCs w:val="22"/>
        </w:rPr>
        <w:t xml:space="preserve">my dad or their </w:t>
      </w:r>
      <w:ins w:id="64" w:author="Thalia Priscilla" w:date="2023-01-12T15:26:00Z">
        <w:r w:rsidR="00906E67">
          <w:rPr>
            <w:rFonts w:ascii="Arial" w:eastAsia="Times New Roman" w:hAnsi="Arial" w:cs="Arial"/>
            <w:color w:val="000000"/>
            <w:sz w:val="22"/>
            <w:szCs w:val="22"/>
          </w:rPr>
          <w:t xml:space="preserve">male </w:t>
        </w:r>
      </w:ins>
      <w:r w:rsidR="00CA194F" w:rsidRPr="00CA194F">
        <w:rPr>
          <w:rFonts w:ascii="Arial" w:eastAsia="Times New Roman" w:hAnsi="Arial" w:cs="Arial"/>
          <w:color w:val="000000"/>
          <w:sz w:val="22"/>
          <w:szCs w:val="22"/>
        </w:rPr>
        <w:t>supervisors</w:t>
      </w:r>
      <w:ins w:id="65" w:author="Thalia Priscilla" w:date="2023-01-12T15:48:00Z">
        <w:r w:rsidR="00D04660">
          <w:rPr>
            <w:rFonts w:ascii="Arial" w:eastAsia="Times New Roman" w:hAnsi="Arial" w:cs="Arial"/>
            <w:color w:val="000000"/>
            <w:sz w:val="22"/>
            <w:szCs w:val="22"/>
          </w:rPr>
          <w:t>.</w:t>
        </w:r>
        <w:del w:id="66" w:author="Chiara Situmorang" w:date="2023-01-12T22:51:00Z">
          <w:r w:rsidR="00D04660" w:rsidDel="001337A7">
            <w:rPr>
              <w:rFonts w:ascii="Arial" w:eastAsia="Times New Roman" w:hAnsi="Arial" w:cs="Arial"/>
              <w:color w:val="000000"/>
              <w:sz w:val="22"/>
              <w:szCs w:val="22"/>
            </w:rPr>
            <w:delText xml:space="preserve"> </w:delText>
          </w:r>
        </w:del>
      </w:ins>
      <w:del w:id="67" w:author="Thalia Priscilla" w:date="2023-01-12T15:48:00Z">
        <w:r w:rsidR="00CA194F" w:rsidRPr="00CA194F" w:rsidDel="00D04660">
          <w:rPr>
            <w:rFonts w:ascii="Arial" w:eastAsia="Times New Roman" w:hAnsi="Arial" w:cs="Arial"/>
            <w:color w:val="000000"/>
            <w:sz w:val="22"/>
            <w:szCs w:val="22"/>
          </w:rPr>
          <w:delText>,</w:delText>
        </w:r>
      </w:del>
      <w:r w:rsidR="00CA194F" w:rsidRPr="00CA194F">
        <w:rPr>
          <w:rFonts w:ascii="Arial" w:eastAsia="Times New Roman" w:hAnsi="Arial" w:cs="Arial"/>
          <w:color w:val="000000"/>
          <w:sz w:val="22"/>
          <w:szCs w:val="22"/>
        </w:rPr>
        <w:t xml:space="preserve"> </w:t>
      </w:r>
      <w:del w:id="68" w:author="Thalia Priscilla" w:date="2023-01-12T15:26:00Z">
        <w:r w:rsidR="00CA194F" w:rsidRPr="00CA194F" w:rsidDel="00906E67">
          <w:rPr>
            <w:rFonts w:ascii="Arial" w:eastAsia="Times New Roman" w:hAnsi="Arial" w:cs="Arial"/>
            <w:color w:val="000000"/>
            <w:sz w:val="22"/>
            <w:szCs w:val="22"/>
          </w:rPr>
          <w:delText xml:space="preserve">who are male, </w:delText>
        </w:r>
      </w:del>
      <w:del w:id="69" w:author="Thalia Priscilla" w:date="2023-01-12T15:48:00Z">
        <w:r w:rsidR="00CA194F" w:rsidRPr="00CA194F" w:rsidDel="00D04660">
          <w:rPr>
            <w:rFonts w:ascii="Arial" w:eastAsia="Times New Roman" w:hAnsi="Arial" w:cs="Arial"/>
            <w:color w:val="000000"/>
            <w:sz w:val="22"/>
            <w:szCs w:val="22"/>
          </w:rPr>
          <w:delText xml:space="preserve">and </w:delText>
        </w:r>
      </w:del>
      <w:r w:rsidR="00CA194F" w:rsidRPr="00CA194F">
        <w:rPr>
          <w:rFonts w:ascii="Arial" w:eastAsia="Times New Roman" w:hAnsi="Arial" w:cs="Arial"/>
          <w:color w:val="000000"/>
          <w:sz w:val="22"/>
          <w:szCs w:val="22"/>
        </w:rPr>
        <w:t xml:space="preserve">I </w:t>
      </w:r>
      <w:del w:id="70" w:author="Chiara Situmorang" w:date="2023-01-12T22:51:00Z">
        <w:r w:rsidR="00CA194F" w:rsidRPr="00CA194F" w:rsidDel="001337A7">
          <w:rPr>
            <w:rFonts w:ascii="Arial" w:eastAsia="Times New Roman" w:hAnsi="Arial" w:cs="Arial"/>
            <w:color w:val="000000"/>
            <w:sz w:val="22"/>
            <w:szCs w:val="22"/>
          </w:rPr>
          <w:delText>could feel</w:delText>
        </w:r>
      </w:del>
      <w:ins w:id="71" w:author="Chiara Situmorang" w:date="2023-01-12T22:51:00Z">
        <w:r w:rsidR="001337A7">
          <w:rPr>
            <w:rFonts w:ascii="Arial" w:eastAsia="Times New Roman" w:hAnsi="Arial" w:cs="Arial"/>
            <w:color w:val="000000"/>
            <w:sz w:val="22"/>
            <w:szCs w:val="22"/>
          </w:rPr>
          <w:t>saw</w:t>
        </w:r>
      </w:ins>
      <w:r w:rsidR="00CA194F" w:rsidRPr="00CA194F">
        <w:rPr>
          <w:rFonts w:ascii="Arial" w:eastAsia="Times New Roman" w:hAnsi="Arial" w:cs="Arial"/>
          <w:color w:val="000000"/>
          <w:sz w:val="22"/>
          <w:szCs w:val="22"/>
        </w:rPr>
        <w:t xml:space="preserve"> how they would subtly undermine women staff</w:t>
      </w:r>
      <w:del w:id="72" w:author="Chiara Situmorang" w:date="2023-01-12T22:51:00Z">
        <w:r w:rsidR="00FF18CE" w:rsidDel="001337A7">
          <w:rPr>
            <w:rFonts w:ascii="Arial" w:eastAsia="Times New Roman" w:hAnsi="Arial" w:cs="Arial"/>
            <w:color w:val="000000"/>
            <w:sz w:val="22"/>
            <w:szCs w:val="22"/>
          </w:rPr>
          <w:delText>s</w:delText>
        </w:r>
      </w:del>
      <w:r w:rsidR="00FF18CE">
        <w:rPr>
          <w:rFonts w:ascii="Arial" w:eastAsia="Times New Roman" w:hAnsi="Arial" w:cs="Arial"/>
          <w:color w:val="000000"/>
          <w:sz w:val="22"/>
          <w:szCs w:val="22"/>
        </w:rPr>
        <w:t>,</w:t>
      </w:r>
      <w:r w:rsidR="00CA194F" w:rsidRPr="00CA194F">
        <w:rPr>
          <w:rFonts w:ascii="Arial" w:eastAsia="Times New Roman" w:hAnsi="Arial" w:cs="Arial"/>
          <w:color w:val="000000"/>
          <w:sz w:val="22"/>
          <w:szCs w:val="22"/>
        </w:rPr>
        <w:t xml:space="preserve"> asking them to do menial tasks </w:t>
      </w:r>
      <w:ins w:id="73" w:author="Thalia Priscilla" w:date="2023-01-12T15:26:00Z">
        <w:r w:rsidR="00906E67" w:rsidRPr="00CA194F">
          <w:rPr>
            <w:rFonts w:ascii="Arial" w:eastAsia="Times New Roman" w:hAnsi="Arial" w:cs="Arial"/>
            <w:color w:val="000000"/>
            <w:sz w:val="22"/>
            <w:szCs w:val="22"/>
          </w:rPr>
          <w:t xml:space="preserve">such as preparing beverages or making photocopies </w:t>
        </w:r>
      </w:ins>
      <w:r w:rsidR="00CA194F" w:rsidRPr="00CA194F">
        <w:rPr>
          <w:rFonts w:ascii="Arial" w:eastAsia="Times New Roman" w:hAnsi="Arial" w:cs="Arial"/>
          <w:color w:val="000000"/>
          <w:sz w:val="22"/>
          <w:szCs w:val="22"/>
        </w:rPr>
        <w:t>despite</w:t>
      </w:r>
      <w:del w:id="74" w:author="Thalia Priscilla" w:date="2023-01-12T15:26:00Z">
        <w:r w:rsidR="00CA194F" w:rsidRPr="00CA194F" w:rsidDel="00906E67">
          <w:rPr>
            <w:rFonts w:ascii="Arial" w:eastAsia="Times New Roman" w:hAnsi="Arial" w:cs="Arial"/>
            <w:color w:val="000000"/>
            <w:sz w:val="22"/>
            <w:szCs w:val="22"/>
          </w:rPr>
          <w:delText>s</w:delText>
        </w:r>
      </w:del>
      <w:r w:rsidR="00CA194F" w:rsidRPr="00CA194F">
        <w:rPr>
          <w:rFonts w:ascii="Arial" w:eastAsia="Times New Roman" w:hAnsi="Arial" w:cs="Arial"/>
          <w:color w:val="000000"/>
          <w:sz w:val="22"/>
          <w:szCs w:val="22"/>
        </w:rPr>
        <w:t xml:space="preserve"> these women’s high work</w:t>
      </w:r>
      <w:r w:rsidR="00FF18CE">
        <w:rPr>
          <w:rFonts w:ascii="Arial" w:eastAsia="Times New Roman" w:hAnsi="Arial" w:cs="Arial"/>
          <w:color w:val="000000"/>
          <w:sz w:val="22"/>
          <w:szCs w:val="22"/>
        </w:rPr>
        <w:t>ing aptitude</w:t>
      </w:r>
      <w:del w:id="75" w:author="Thalia Priscilla" w:date="2023-01-12T15:27:00Z">
        <w:r w:rsidR="00CA194F" w:rsidRPr="00CA194F" w:rsidDel="00906E67">
          <w:rPr>
            <w:rFonts w:ascii="Arial" w:eastAsia="Times New Roman" w:hAnsi="Arial" w:cs="Arial"/>
            <w:color w:val="000000"/>
            <w:sz w:val="22"/>
            <w:szCs w:val="22"/>
          </w:rPr>
          <w:delText>,</w:delText>
        </w:r>
      </w:del>
      <w:del w:id="76" w:author="Thalia Priscilla" w:date="2023-01-12T15:26:00Z">
        <w:r w:rsidR="00CA194F" w:rsidRPr="00CA194F" w:rsidDel="00906E67">
          <w:rPr>
            <w:rFonts w:ascii="Arial" w:eastAsia="Times New Roman" w:hAnsi="Arial" w:cs="Arial"/>
            <w:color w:val="000000"/>
            <w:sz w:val="22"/>
            <w:szCs w:val="22"/>
          </w:rPr>
          <w:delText xml:space="preserve"> such as preparing beverages or making photocopies</w:delText>
        </w:r>
      </w:del>
      <w:del w:id="77" w:author="Chiara Situmorang" w:date="2023-01-12T22:52:00Z">
        <w:r w:rsidR="00CA194F" w:rsidRPr="00CA194F" w:rsidDel="001337A7">
          <w:rPr>
            <w:rFonts w:ascii="Arial" w:eastAsia="Times New Roman" w:hAnsi="Arial" w:cs="Arial"/>
            <w:color w:val="000000"/>
            <w:sz w:val="22"/>
            <w:szCs w:val="22"/>
          </w:rPr>
          <w:delText>.</w:delText>
        </w:r>
      </w:del>
      <w:del w:id="78" w:author="Chiara Situmorang" w:date="2023-01-12T22:51:00Z">
        <w:r w:rsidR="003259B8" w:rsidDel="001337A7">
          <w:rPr>
            <w:rFonts w:ascii="Arial" w:eastAsia="Times New Roman" w:hAnsi="Arial" w:cs="Arial"/>
            <w:color w:val="000000"/>
            <w:sz w:val="22"/>
            <w:szCs w:val="22"/>
          </w:rPr>
          <w:delText xml:space="preserve"> </w:delText>
        </w:r>
        <w:r w:rsidR="00CA194F" w:rsidRPr="00CA194F" w:rsidDel="001337A7">
          <w:rPr>
            <w:rFonts w:ascii="Arial" w:eastAsia="Times New Roman" w:hAnsi="Arial" w:cs="Arial"/>
            <w:color w:val="000000"/>
            <w:sz w:val="22"/>
            <w:szCs w:val="22"/>
          </w:rPr>
          <w:delText xml:space="preserve">I’m more surprised by the women’s willingness to do those </w:delText>
        </w:r>
        <w:r w:rsidR="003259B8" w:rsidDel="001337A7">
          <w:rPr>
            <w:rFonts w:ascii="Arial" w:eastAsia="Times New Roman" w:hAnsi="Arial" w:cs="Arial"/>
            <w:color w:val="000000"/>
            <w:sz w:val="22"/>
            <w:szCs w:val="22"/>
          </w:rPr>
          <w:delText xml:space="preserve">ludicrous </w:delText>
        </w:r>
        <w:r w:rsidR="00CA194F" w:rsidRPr="00CA194F" w:rsidDel="001337A7">
          <w:rPr>
            <w:rFonts w:ascii="Arial" w:eastAsia="Times New Roman" w:hAnsi="Arial" w:cs="Arial"/>
            <w:color w:val="000000"/>
            <w:sz w:val="22"/>
            <w:szCs w:val="22"/>
          </w:rPr>
          <w:delText>tasks</w:delText>
        </w:r>
      </w:del>
      <w:r w:rsidR="00CA194F" w:rsidRPr="00CA194F">
        <w:rPr>
          <w:rFonts w:ascii="Arial" w:eastAsia="Times New Roman" w:hAnsi="Arial" w:cs="Arial"/>
          <w:color w:val="000000"/>
          <w:sz w:val="22"/>
          <w:szCs w:val="22"/>
        </w:rPr>
        <w:t>. </w:t>
      </w:r>
      <w:commentRangeEnd w:id="48"/>
      <w:r w:rsidR="008369FF">
        <w:rPr>
          <w:rStyle w:val="CommentReference"/>
        </w:rPr>
        <w:commentReference w:id="48"/>
      </w:r>
      <w:r>
        <w:rPr>
          <w:rFonts w:ascii="Arial" w:eastAsia="Times New Roman" w:hAnsi="Arial" w:cs="Arial"/>
          <w:color w:val="000000"/>
          <w:sz w:val="22"/>
          <w:szCs w:val="22"/>
        </w:rPr>
        <w:t xml:space="preserve">I </w:t>
      </w:r>
      <w:r w:rsidR="00FF18CE">
        <w:rPr>
          <w:rFonts w:ascii="Arial" w:eastAsia="Times New Roman" w:hAnsi="Arial" w:cs="Arial"/>
          <w:color w:val="000000"/>
          <w:sz w:val="22"/>
          <w:szCs w:val="22"/>
        </w:rPr>
        <w:t>addressed</w:t>
      </w:r>
      <w:r>
        <w:rPr>
          <w:rFonts w:ascii="Arial" w:eastAsia="Times New Roman" w:hAnsi="Arial" w:cs="Arial"/>
          <w:color w:val="000000"/>
          <w:sz w:val="22"/>
          <w:szCs w:val="22"/>
        </w:rPr>
        <w:t xml:space="preserve"> the issue to my father, even rebuke these people</w:t>
      </w:r>
      <w:r w:rsidR="003259B8">
        <w:rPr>
          <w:rFonts w:ascii="Arial" w:eastAsia="Times New Roman" w:hAnsi="Arial" w:cs="Arial"/>
          <w:color w:val="000000"/>
          <w:sz w:val="22"/>
          <w:szCs w:val="22"/>
        </w:rPr>
        <w:t xml:space="preserve"> involved. </w:t>
      </w:r>
      <w:del w:id="79" w:author="Thalia Priscilla" w:date="2023-01-12T15:42:00Z">
        <w:r w:rsidR="003259B8" w:rsidDel="00D36E5E">
          <w:rPr>
            <w:rFonts w:ascii="Arial" w:eastAsia="Times New Roman" w:hAnsi="Arial" w:cs="Arial"/>
            <w:color w:val="000000"/>
            <w:sz w:val="22"/>
            <w:szCs w:val="22"/>
          </w:rPr>
          <w:delText>Deep down, w</w:delText>
        </w:r>
      </w:del>
      <w:ins w:id="80" w:author="Thalia Priscilla" w:date="2023-01-12T15:42:00Z">
        <w:r w:rsidR="00D36E5E">
          <w:rPr>
            <w:rFonts w:ascii="Arial" w:eastAsia="Times New Roman" w:hAnsi="Arial" w:cs="Arial"/>
            <w:color w:val="000000"/>
            <w:sz w:val="22"/>
            <w:szCs w:val="22"/>
          </w:rPr>
          <w:t>W</w:t>
        </w:r>
      </w:ins>
      <w:r w:rsidR="003259B8">
        <w:rPr>
          <w:rFonts w:ascii="Arial" w:eastAsia="Times New Roman" w:hAnsi="Arial" w:cs="Arial"/>
          <w:color w:val="000000"/>
          <w:sz w:val="22"/>
          <w:szCs w:val="22"/>
        </w:rPr>
        <w:t xml:space="preserve">hile I have the </w:t>
      </w:r>
      <w:del w:id="81" w:author="Chiara Situmorang" w:date="2023-01-12T22:52:00Z">
        <w:r w:rsidR="003259B8" w:rsidDel="001337A7">
          <w:rPr>
            <w:rFonts w:ascii="Arial" w:eastAsia="Times New Roman" w:hAnsi="Arial" w:cs="Arial"/>
            <w:color w:val="000000"/>
            <w:sz w:val="22"/>
            <w:szCs w:val="22"/>
          </w:rPr>
          <w:delText>privilege of being able to speak</w:delText>
        </w:r>
      </w:del>
      <w:ins w:id="82" w:author="Thalia Priscilla" w:date="2023-01-12T15:42:00Z">
        <w:del w:id="83" w:author="Chiara Situmorang" w:date="2023-01-12T22:52:00Z">
          <w:r w:rsidR="00D36E5E" w:rsidDel="001337A7">
            <w:rPr>
              <w:rFonts w:ascii="Arial" w:eastAsia="Times New Roman" w:hAnsi="Arial" w:cs="Arial"/>
              <w:color w:val="000000"/>
              <w:sz w:val="22"/>
              <w:szCs w:val="22"/>
            </w:rPr>
            <w:delText>ing</w:delText>
          </w:r>
        </w:del>
      </w:ins>
      <w:del w:id="84" w:author="Chiara Situmorang" w:date="2023-01-12T22:52:00Z">
        <w:r w:rsidR="003259B8" w:rsidDel="001337A7">
          <w:rPr>
            <w:rFonts w:ascii="Arial" w:eastAsia="Times New Roman" w:hAnsi="Arial" w:cs="Arial"/>
            <w:color w:val="000000"/>
            <w:sz w:val="22"/>
            <w:szCs w:val="22"/>
          </w:rPr>
          <w:delText xml:space="preserve"> out loud since my dad owns the company</w:delText>
        </w:r>
      </w:del>
      <w:ins w:id="85" w:author="Chiara Situmorang" w:date="2023-01-12T22:52:00Z">
        <w:r w:rsidR="001337A7">
          <w:rPr>
            <w:rFonts w:ascii="Arial" w:eastAsia="Times New Roman" w:hAnsi="Arial" w:cs="Arial"/>
            <w:color w:val="000000"/>
            <w:sz w:val="22"/>
            <w:szCs w:val="22"/>
          </w:rPr>
          <w:t>ability to speak out since I am in a privileged position—</w:t>
        </w:r>
      </w:ins>
      <w:del w:id="86" w:author="Chiara Situmorang" w:date="2023-01-12T22:52:00Z">
        <w:r w:rsidDel="001337A7">
          <w:rPr>
            <w:rFonts w:ascii="Arial" w:eastAsia="Times New Roman" w:hAnsi="Arial" w:cs="Arial"/>
            <w:color w:val="000000"/>
            <w:sz w:val="22"/>
            <w:szCs w:val="22"/>
          </w:rPr>
          <w:delText xml:space="preserve">, </w:delText>
        </w:r>
      </w:del>
      <w:ins w:id="87" w:author="Thalia Priscilla" w:date="2023-01-12T15:42:00Z">
        <w:r w:rsidR="00D36E5E">
          <w:rPr>
            <w:rFonts w:ascii="Arial" w:eastAsia="Times New Roman" w:hAnsi="Arial" w:cs="Arial"/>
            <w:color w:val="000000"/>
            <w:sz w:val="22"/>
            <w:szCs w:val="22"/>
          </w:rPr>
          <w:t xml:space="preserve">I understand </w:t>
        </w:r>
      </w:ins>
      <w:r>
        <w:rPr>
          <w:rFonts w:ascii="Arial" w:eastAsia="Times New Roman" w:hAnsi="Arial" w:cs="Arial"/>
          <w:color w:val="000000"/>
          <w:sz w:val="22"/>
          <w:szCs w:val="22"/>
        </w:rPr>
        <w:t xml:space="preserve">other women </w:t>
      </w:r>
      <w:del w:id="88" w:author="Thalia Priscilla" w:date="2023-01-12T15:43:00Z">
        <w:r w:rsidDel="00D36E5E">
          <w:rPr>
            <w:rFonts w:ascii="Arial" w:eastAsia="Times New Roman" w:hAnsi="Arial" w:cs="Arial"/>
            <w:color w:val="000000"/>
            <w:sz w:val="22"/>
            <w:szCs w:val="22"/>
          </w:rPr>
          <w:delText xml:space="preserve">in other offices </w:delText>
        </w:r>
      </w:del>
      <w:r w:rsidR="003259B8">
        <w:rPr>
          <w:rFonts w:ascii="Arial" w:eastAsia="Times New Roman" w:hAnsi="Arial" w:cs="Arial"/>
          <w:color w:val="000000"/>
          <w:sz w:val="22"/>
          <w:szCs w:val="22"/>
        </w:rPr>
        <w:t xml:space="preserve">may have difficulty in </w:t>
      </w:r>
      <w:del w:id="89" w:author="Thalia Priscilla" w:date="2023-01-12T15:43:00Z">
        <w:r w:rsidR="003259B8" w:rsidDel="00D36E5E">
          <w:rPr>
            <w:rFonts w:ascii="Arial" w:eastAsia="Times New Roman" w:hAnsi="Arial" w:cs="Arial"/>
            <w:color w:val="000000"/>
            <w:sz w:val="22"/>
            <w:szCs w:val="22"/>
          </w:rPr>
          <w:delText>expressing</w:delText>
        </w:r>
        <w:r w:rsidDel="00D36E5E">
          <w:rPr>
            <w:rFonts w:ascii="Arial" w:eastAsia="Times New Roman" w:hAnsi="Arial" w:cs="Arial"/>
            <w:color w:val="000000"/>
            <w:sz w:val="22"/>
            <w:szCs w:val="22"/>
          </w:rPr>
          <w:delText xml:space="preserve"> </w:delText>
        </w:r>
      </w:del>
      <w:ins w:id="90" w:author="Thalia Priscilla" w:date="2023-01-12T15:43:00Z">
        <w:r w:rsidR="00D36E5E">
          <w:rPr>
            <w:rFonts w:ascii="Arial" w:eastAsia="Times New Roman" w:hAnsi="Arial" w:cs="Arial"/>
            <w:color w:val="000000"/>
            <w:sz w:val="22"/>
            <w:szCs w:val="22"/>
          </w:rPr>
          <w:t>fighting against this issue</w:t>
        </w:r>
      </w:ins>
      <w:del w:id="91" w:author="Thalia Priscilla" w:date="2023-01-12T15:43:00Z">
        <w:r w:rsidDel="00D36E5E">
          <w:rPr>
            <w:rFonts w:ascii="Arial" w:eastAsia="Times New Roman" w:hAnsi="Arial" w:cs="Arial"/>
            <w:color w:val="000000"/>
            <w:sz w:val="22"/>
            <w:szCs w:val="22"/>
          </w:rPr>
          <w:delText>the insult</w:delText>
        </w:r>
        <w:r w:rsidR="003259B8" w:rsidDel="00D36E5E">
          <w:rPr>
            <w:rFonts w:ascii="Arial" w:eastAsia="Times New Roman" w:hAnsi="Arial" w:cs="Arial"/>
            <w:color w:val="000000"/>
            <w:sz w:val="22"/>
            <w:szCs w:val="22"/>
          </w:rPr>
          <w:delText>s that they encountered</w:delText>
        </w:r>
      </w:del>
      <w:r>
        <w:rPr>
          <w:rFonts w:ascii="Arial" w:eastAsia="Times New Roman" w:hAnsi="Arial" w:cs="Arial"/>
          <w:color w:val="000000"/>
          <w:sz w:val="22"/>
          <w:szCs w:val="22"/>
        </w:rPr>
        <w:t>.</w:t>
      </w:r>
    </w:p>
    <w:p w14:paraId="4408FE0A" w14:textId="77777777" w:rsidR="00CA194F" w:rsidRPr="00CA194F" w:rsidRDefault="00CA194F" w:rsidP="00CA194F">
      <w:pPr>
        <w:rPr>
          <w:rFonts w:ascii="Times New Roman" w:eastAsia="Times New Roman" w:hAnsi="Times New Roman" w:cs="Times New Roman"/>
        </w:rPr>
      </w:pPr>
    </w:p>
    <w:p w14:paraId="2806A039" w14:textId="2589C975" w:rsidR="00CA194F" w:rsidRPr="00CA194F" w:rsidDel="00D36E5E" w:rsidRDefault="00CA194F" w:rsidP="00CA194F">
      <w:pPr>
        <w:rPr>
          <w:del w:id="92" w:author="Thalia Priscilla" w:date="2023-01-12T15:44:00Z"/>
          <w:rFonts w:ascii="Times New Roman" w:eastAsia="Times New Roman" w:hAnsi="Times New Roman" w:cs="Times New Roman"/>
        </w:rPr>
      </w:pPr>
      <w:commentRangeStart w:id="93"/>
      <w:del w:id="94" w:author="Chiara Situmorang" w:date="2023-01-12T22:52:00Z">
        <w:r w:rsidRPr="00CA194F" w:rsidDel="001337A7">
          <w:rPr>
            <w:rFonts w:ascii="Arial" w:eastAsia="Times New Roman" w:hAnsi="Arial" w:cs="Arial"/>
            <w:color w:val="000000"/>
            <w:sz w:val="22"/>
            <w:szCs w:val="22"/>
          </w:rPr>
          <w:delText xml:space="preserve">At this point, </w:delText>
        </w:r>
      </w:del>
      <w:r w:rsidRPr="00CA194F">
        <w:rPr>
          <w:rFonts w:ascii="Arial" w:eastAsia="Times New Roman" w:hAnsi="Arial" w:cs="Arial"/>
          <w:color w:val="000000"/>
          <w:sz w:val="22"/>
          <w:szCs w:val="22"/>
        </w:rPr>
        <w:t>I kn</w:t>
      </w:r>
      <w:ins w:id="95" w:author="Chiara Situmorang" w:date="2023-01-12T22:52:00Z">
        <w:r w:rsidR="001337A7">
          <w:rPr>
            <w:rFonts w:ascii="Arial" w:eastAsia="Times New Roman" w:hAnsi="Arial" w:cs="Arial"/>
            <w:color w:val="000000"/>
            <w:sz w:val="22"/>
            <w:szCs w:val="22"/>
          </w:rPr>
          <w:t>o</w:t>
        </w:r>
      </w:ins>
      <w:del w:id="96" w:author="Chiara Situmorang" w:date="2023-01-12T22:52:00Z">
        <w:r w:rsidRPr="00CA194F" w:rsidDel="001337A7">
          <w:rPr>
            <w:rFonts w:ascii="Arial" w:eastAsia="Times New Roman" w:hAnsi="Arial" w:cs="Arial"/>
            <w:color w:val="000000"/>
            <w:sz w:val="22"/>
            <w:szCs w:val="22"/>
          </w:rPr>
          <w:delText>e</w:delText>
        </w:r>
      </w:del>
      <w:r w:rsidRPr="00CA194F">
        <w:rPr>
          <w:rFonts w:ascii="Arial" w:eastAsia="Times New Roman" w:hAnsi="Arial" w:cs="Arial"/>
          <w:color w:val="000000"/>
          <w:sz w:val="22"/>
          <w:szCs w:val="22"/>
        </w:rPr>
        <w:t xml:space="preserve">w that gender inequality is still a big issue </w:t>
      </w:r>
      <w:del w:id="97" w:author="Chiara Situmorang" w:date="2023-01-12T22:52:00Z">
        <w:r w:rsidRPr="00CA194F" w:rsidDel="001337A7">
          <w:rPr>
            <w:rFonts w:ascii="Arial" w:eastAsia="Times New Roman" w:hAnsi="Arial" w:cs="Arial"/>
            <w:color w:val="000000"/>
            <w:sz w:val="22"/>
            <w:szCs w:val="22"/>
          </w:rPr>
          <w:delText>here</w:delText>
        </w:r>
      </w:del>
      <w:ins w:id="98" w:author="Chiara Situmorang" w:date="2023-01-12T22:52:00Z">
        <w:r w:rsidR="001337A7">
          <w:rPr>
            <w:rFonts w:ascii="Arial" w:eastAsia="Times New Roman" w:hAnsi="Arial" w:cs="Arial"/>
            <w:color w:val="000000"/>
            <w:sz w:val="22"/>
            <w:szCs w:val="22"/>
          </w:rPr>
          <w:t>in Indonesia</w:t>
        </w:r>
      </w:ins>
      <w:r w:rsidRPr="00CA194F">
        <w:rPr>
          <w:rFonts w:ascii="Arial" w:eastAsia="Times New Roman" w:hAnsi="Arial" w:cs="Arial"/>
          <w:color w:val="000000"/>
          <w:sz w:val="22"/>
          <w:szCs w:val="22"/>
        </w:rPr>
        <w:t xml:space="preserve">. </w:t>
      </w:r>
      <w:commentRangeEnd w:id="93"/>
      <w:r w:rsidR="00684CC3">
        <w:rPr>
          <w:rStyle w:val="CommentReference"/>
        </w:rPr>
        <w:commentReference w:id="93"/>
      </w:r>
      <w:commentRangeStart w:id="99"/>
      <w:r w:rsidRPr="00CA194F">
        <w:rPr>
          <w:rFonts w:ascii="Arial" w:eastAsia="Times New Roman" w:hAnsi="Arial" w:cs="Arial"/>
          <w:color w:val="000000"/>
          <w:sz w:val="22"/>
          <w:szCs w:val="22"/>
        </w:rPr>
        <w:t xml:space="preserve">While </w:t>
      </w:r>
      <w:r w:rsidR="00D717D6">
        <w:rPr>
          <w:rFonts w:ascii="Arial" w:eastAsia="Times New Roman" w:hAnsi="Arial" w:cs="Arial"/>
          <w:color w:val="000000"/>
          <w:sz w:val="22"/>
          <w:szCs w:val="22"/>
        </w:rPr>
        <w:t>international</w:t>
      </w:r>
      <w:r w:rsidR="00D717D6" w:rsidRPr="00CA194F">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organizations have taken efforts to tackle the issue</w:t>
      </w:r>
      <w:ins w:id="100" w:author="Chiara Situmorang" w:date="2023-01-12T22:52:00Z">
        <w:r w:rsidR="001337A7">
          <w:rPr>
            <w:rFonts w:ascii="Arial" w:eastAsia="Times New Roman" w:hAnsi="Arial" w:cs="Arial"/>
            <w:color w:val="000000"/>
            <w:sz w:val="22"/>
            <w:szCs w:val="22"/>
          </w:rPr>
          <w:t xml:space="preserve"> in the workplace</w:t>
        </w:r>
      </w:ins>
      <w:r w:rsidR="00D717D6">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it seems that the conventional cultural upbringing in Indonesia still outweighs these efforts. </w:t>
      </w:r>
      <w:commentRangeEnd w:id="99"/>
      <w:r w:rsidR="00BD5B28">
        <w:rPr>
          <w:rStyle w:val="CommentReference"/>
        </w:rPr>
        <w:commentReference w:id="99"/>
      </w:r>
    </w:p>
    <w:p w14:paraId="213D7556" w14:textId="77777777" w:rsidR="00CA194F" w:rsidRPr="00CA194F" w:rsidDel="00D36E5E" w:rsidRDefault="00CA194F" w:rsidP="00CA194F">
      <w:pPr>
        <w:rPr>
          <w:del w:id="101" w:author="Thalia Priscilla" w:date="2023-01-12T15:44:00Z"/>
          <w:rFonts w:ascii="Times New Roman" w:eastAsia="Times New Roman" w:hAnsi="Times New Roman" w:cs="Times New Roman"/>
        </w:rPr>
      </w:pPr>
    </w:p>
    <w:p w14:paraId="4DCB3AC9" w14:textId="5198507B" w:rsidR="00CA194F" w:rsidRPr="00CA194F" w:rsidDel="00B27AE1" w:rsidRDefault="00CA194F" w:rsidP="00B27AE1">
      <w:pPr>
        <w:rPr>
          <w:del w:id="102" w:author="Thalia Priscilla" w:date="2023-01-12T16:04:00Z"/>
          <w:rFonts w:ascii="Times New Roman" w:eastAsia="Times New Roman" w:hAnsi="Times New Roman" w:cs="Times New Roman"/>
        </w:rPr>
      </w:pPr>
      <w:r w:rsidRPr="00CA194F">
        <w:rPr>
          <w:rFonts w:ascii="Arial" w:eastAsia="Times New Roman" w:hAnsi="Arial" w:cs="Arial"/>
          <w:color w:val="000000"/>
          <w:sz w:val="22"/>
          <w:szCs w:val="22"/>
        </w:rPr>
        <w:t xml:space="preserve">As a part of my intention in reforming gender equality, </w:t>
      </w:r>
      <w:commentRangeStart w:id="103"/>
      <w:r w:rsidRPr="00CA194F">
        <w:rPr>
          <w:rFonts w:ascii="Arial" w:eastAsia="Times New Roman" w:hAnsi="Arial" w:cs="Arial"/>
          <w:color w:val="000000"/>
          <w:sz w:val="22"/>
          <w:szCs w:val="22"/>
        </w:rPr>
        <w:t xml:space="preserve">I believe being </w:t>
      </w:r>
      <w:r w:rsidR="003259B8">
        <w:rPr>
          <w:rFonts w:ascii="Arial" w:eastAsia="Times New Roman" w:hAnsi="Arial" w:cs="Arial"/>
          <w:color w:val="000000"/>
          <w:sz w:val="22"/>
          <w:szCs w:val="22"/>
        </w:rPr>
        <w:t>a leader in the business, or even the industry,</w:t>
      </w:r>
      <w:r w:rsidRPr="00CA194F">
        <w:rPr>
          <w:rFonts w:ascii="Arial" w:eastAsia="Times New Roman" w:hAnsi="Arial" w:cs="Arial"/>
          <w:color w:val="000000"/>
          <w:sz w:val="22"/>
          <w:szCs w:val="22"/>
        </w:rPr>
        <w:t xml:space="preserve"> </w:t>
      </w:r>
      <w:commentRangeEnd w:id="103"/>
      <w:r w:rsidR="00C430BF">
        <w:rPr>
          <w:rStyle w:val="CommentReference"/>
        </w:rPr>
        <w:commentReference w:id="103"/>
      </w:r>
      <w:r w:rsidRPr="00CA194F">
        <w:rPr>
          <w:rFonts w:ascii="Arial" w:eastAsia="Times New Roman" w:hAnsi="Arial" w:cs="Arial"/>
          <w:color w:val="000000"/>
          <w:sz w:val="22"/>
          <w:szCs w:val="22"/>
        </w:rPr>
        <w:t xml:space="preserve">is one way to reform conventional mindsets because it helps </w:t>
      </w:r>
      <w:del w:id="104" w:author="Thalia Priscilla" w:date="2023-01-12T15:44:00Z">
        <w:r w:rsidRPr="00CA194F" w:rsidDel="00D36E5E">
          <w:rPr>
            <w:rFonts w:ascii="Arial" w:eastAsia="Times New Roman" w:hAnsi="Arial" w:cs="Arial"/>
            <w:color w:val="000000"/>
            <w:sz w:val="22"/>
            <w:szCs w:val="22"/>
          </w:rPr>
          <w:delText xml:space="preserve">in </w:delText>
        </w:r>
      </w:del>
      <w:ins w:id="105" w:author="Thalia Priscilla" w:date="2023-01-12T15:44:00Z">
        <w:r w:rsidR="00D36E5E">
          <w:rPr>
            <w:rFonts w:ascii="Arial" w:eastAsia="Times New Roman" w:hAnsi="Arial" w:cs="Arial"/>
            <w:color w:val="000000"/>
            <w:sz w:val="22"/>
            <w:szCs w:val="22"/>
          </w:rPr>
          <w:t>to</w:t>
        </w:r>
        <w:r w:rsidR="00D36E5E"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get</w:t>
      </w:r>
      <w:del w:id="106" w:author="Thalia Priscilla" w:date="2023-01-12T15:44:00Z">
        <w:r w:rsidRPr="00CA194F" w:rsidDel="00D36E5E">
          <w:rPr>
            <w:rFonts w:ascii="Arial" w:eastAsia="Times New Roman" w:hAnsi="Arial" w:cs="Arial"/>
            <w:color w:val="000000"/>
            <w:sz w:val="22"/>
            <w:szCs w:val="22"/>
          </w:rPr>
          <w:delText>ting</w:delText>
        </w:r>
      </w:del>
      <w:r w:rsidRPr="00CA194F">
        <w:rPr>
          <w:rFonts w:ascii="Arial" w:eastAsia="Times New Roman" w:hAnsi="Arial" w:cs="Arial"/>
          <w:color w:val="000000"/>
          <w:sz w:val="22"/>
          <w:szCs w:val="22"/>
        </w:rPr>
        <w:t xml:space="preserve"> your voice heard by </w:t>
      </w:r>
      <w:del w:id="107" w:author="Thalia Priscilla" w:date="2023-01-12T15:44:00Z">
        <w:r w:rsidRPr="00CA194F" w:rsidDel="00D36E5E">
          <w:rPr>
            <w:rFonts w:ascii="Arial" w:eastAsia="Times New Roman" w:hAnsi="Arial" w:cs="Arial"/>
            <w:color w:val="000000"/>
            <w:sz w:val="22"/>
            <w:szCs w:val="22"/>
          </w:rPr>
          <w:delText xml:space="preserve">the </w:delText>
        </w:r>
      </w:del>
      <w:r w:rsidRPr="00CA194F">
        <w:rPr>
          <w:rFonts w:ascii="Arial" w:eastAsia="Times New Roman" w:hAnsi="Arial" w:cs="Arial"/>
          <w:color w:val="000000"/>
          <w:sz w:val="22"/>
          <w:szCs w:val="22"/>
        </w:rPr>
        <w:t>society</w:t>
      </w:r>
      <w:ins w:id="108" w:author="Thalia Priscilla" w:date="2023-01-12T16:04:00Z">
        <w:r w:rsidR="00B27AE1">
          <w:rPr>
            <w:rFonts w:ascii="Arial" w:eastAsia="Times New Roman" w:hAnsi="Arial" w:cs="Arial"/>
            <w:color w:val="000000"/>
            <w:sz w:val="22"/>
            <w:szCs w:val="22"/>
          </w:rPr>
          <w:t>.</w:t>
        </w:r>
      </w:ins>
      <w:del w:id="109" w:author="Thalia Priscilla" w:date="2023-01-12T16:03:00Z">
        <w:r w:rsidRPr="00CA194F" w:rsidDel="00B27AE1">
          <w:rPr>
            <w:rFonts w:ascii="Arial" w:eastAsia="Times New Roman" w:hAnsi="Arial" w:cs="Arial"/>
            <w:color w:val="000000"/>
            <w:sz w:val="22"/>
            <w:szCs w:val="22"/>
          </w:rPr>
          <w:delText>,</w:delText>
        </w:r>
      </w:del>
      <w:del w:id="110" w:author="Thalia Priscilla" w:date="2023-01-12T16:04:00Z">
        <w:r w:rsidRPr="00CA194F" w:rsidDel="00B27AE1">
          <w:rPr>
            <w:rFonts w:ascii="Arial" w:eastAsia="Times New Roman" w:hAnsi="Arial" w:cs="Arial"/>
            <w:color w:val="000000"/>
            <w:sz w:val="22"/>
            <w:szCs w:val="22"/>
          </w:rPr>
          <w:delText xml:space="preserve"> </w:delText>
        </w:r>
        <w:commentRangeStart w:id="111"/>
        <w:r w:rsidRPr="00CA194F" w:rsidDel="00B27AE1">
          <w:rPr>
            <w:rFonts w:ascii="Arial" w:eastAsia="Times New Roman" w:hAnsi="Arial" w:cs="Arial"/>
            <w:color w:val="000000"/>
            <w:sz w:val="22"/>
            <w:szCs w:val="22"/>
          </w:rPr>
          <w:delText>and pursuing higher education is my first step to gain this top spot in the organization. </w:delText>
        </w:r>
        <w:commentRangeEnd w:id="111"/>
        <w:r w:rsidR="00710593" w:rsidDel="00B27AE1">
          <w:rPr>
            <w:rStyle w:val="CommentReference"/>
          </w:rPr>
          <w:commentReference w:id="111"/>
        </w:r>
      </w:del>
    </w:p>
    <w:p w14:paraId="089B02FF" w14:textId="5542B79E" w:rsidR="00CA194F" w:rsidRPr="00CA194F" w:rsidDel="00B27AE1" w:rsidRDefault="00CA194F" w:rsidP="00B27AE1">
      <w:pPr>
        <w:rPr>
          <w:del w:id="112" w:author="Thalia Priscilla" w:date="2023-01-12T16:04:00Z"/>
          <w:rFonts w:ascii="Times New Roman" w:eastAsia="Times New Roman" w:hAnsi="Times New Roman" w:cs="Times New Roman"/>
        </w:rPr>
      </w:pPr>
    </w:p>
    <w:p w14:paraId="6103EF6D" w14:textId="77777777" w:rsidR="00B27AE1" w:rsidRDefault="00CA194F" w:rsidP="00B27AE1">
      <w:pPr>
        <w:rPr>
          <w:ins w:id="113" w:author="Thalia Priscilla" w:date="2023-01-12T16:04:00Z"/>
          <w:rFonts w:ascii="Arial" w:eastAsia="Times New Roman" w:hAnsi="Arial" w:cs="Arial"/>
          <w:color w:val="000000"/>
          <w:sz w:val="22"/>
          <w:szCs w:val="22"/>
        </w:rPr>
      </w:pPr>
      <w:del w:id="114" w:author="Thalia Priscilla" w:date="2023-01-12T15:45:00Z">
        <w:r w:rsidRPr="00CA194F" w:rsidDel="00D36E5E">
          <w:rPr>
            <w:rFonts w:ascii="Arial" w:eastAsia="Times New Roman" w:hAnsi="Arial" w:cs="Arial"/>
            <w:color w:val="000000"/>
            <w:sz w:val="22"/>
            <w:szCs w:val="22"/>
          </w:rPr>
          <w:delText>Hence, p</w:delText>
        </w:r>
      </w:del>
      <w:del w:id="115" w:author="Thalia Priscilla" w:date="2023-01-12T15:58:00Z">
        <w:r w:rsidRPr="00CA194F" w:rsidDel="00710593">
          <w:rPr>
            <w:rFonts w:ascii="Arial" w:eastAsia="Times New Roman" w:hAnsi="Arial" w:cs="Arial"/>
            <w:color w:val="000000"/>
            <w:sz w:val="22"/>
            <w:szCs w:val="22"/>
          </w:rPr>
          <w:delText>ursuing a</w:delText>
        </w:r>
      </w:del>
      <w:ins w:id="116" w:author="Thalia Priscilla" w:date="2023-01-12T16:04:00Z">
        <w:r w:rsidR="00B27AE1">
          <w:rPr>
            <w:rFonts w:ascii="Arial" w:eastAsia="Times New Roman" w:hAnsi="Arial" w:cs="Arial"/>
            <w:color w:val="000000"/>
            <w:sz w:val="22"/>
            <w:szCs w:val="22"/>
          </w:rPr>
          <w:t xml:space="preserve"> </w:t>
        </w:r>
      </w:ins>
    </w:p>
    <w:p w14:paraId="5C826E04" w14:textId="77777777" w:rsidR="00B27AE1" w:rsidRDefault="00B27AE1" w:rsidP="00B27AE1">
      <w:pPr>
        <w:rPr>
          <w:ins w:id="117" w:author="Thalia Priscilla" w:date="2023-01-12T16:04:00Z"/>
          <w:rFonts w:ascii="Arial" w:eastAsia="Times New Roman" w:hAnsi="Arial" w:cs="Arial"/>
          <w:color w:val="000000"/>
          <w:sz w:val="22"/>
          <w:szCs w:val="22"/>
        </w:rPr>
      </w:pPr>
    </w:p>
    <w:p w14:paraId="13B51D06" w14:textId="117C8174" w:rsidR="00F535A3" w:rsidRPr="002914BA" w:rsidRDefault="00710593" w:rsidP="00B27AE1">
      <w:pPr>
        <w:rPr>
          <w:rFonts w:ascii="Times New Roman" w:eastAsia="Times New Roman" w:hAnsi="Times New Roman" w:cs="Times New Roman"/>
        </w:rPr>
      </w:pPr>
      <w:ins w:id="118" w:author="Thalia Priscilla" w:date="2023-01-12T15:58:00Z">
        <w:r>
          <w:rPr>
            <w:rFonts w:ascii="Arial" w:eastAsia="Times New Roman" w:hAnsi="Arial" w:cs="Arial"/>
            <w:color w:val="000000"/>
            <w:sz w:val="22"/>
            <w:szCs w:val="22"/>
          </w:rPr>
          <w:t>Obtaining a</w:t>
        </w:r>
      </w:ins>
      <w:r w:rsidR="00CA194F" w:rsidRPr="00CA194F">
        <w:rPr>
          <w:rFonts w:ascii="Arial" w:eastAsia="Times New Roman" w:hAnsi="Arial" w:cs="Arial"/>
          <w:color w:val="000000"/>
          <w:sz w:val="22"/>
          <w:szCs w:val="22"/>
        </w:rPr>
        <w:t xml:space="preserve">n MSc in Business Analytics not only will help me </w:t>
      </w:r>
      <w:del w:id="119" w:author="Chiara Situmorang" w:date="2023-01-12T22:53:00Z">
        <w:r w:rsidR="00CA194F" w:rsidRPr="00CA194F" w:rsidDel="001337A7">
          <w:rPr>
            <w:rFonts w:ascii="Arial" w:eastAsia="Times New Roman" w:hAnsi="Arial" w:cs="Arial"/>
            <w:color w:val="000000"/>
            <w:sz w:val="22"/>
            <w:szCs w:val="22"/>
          </w:rPr>
          <w:delText xml:space="preserve">with </w:delText>
        </w:r>
      </w:del>
      <w:ins w:id="120" w:author="Chiara Situmorang" w:date="2023-01-12T22:53:00Z">
        <w:r w:rsidR="001337A7">
          <w:rPr>
            <w:rFonts w:ascii="Arial" w:eastAsia="Times New Roman" w:hAnsi="Arial" w:cs="Arial"/>
            <w:color w:val="000000"/>
            <w:sz w:val="22"/>
            <w:szCs w:val="22"/>
          </w:rPr>
          <w:t>pave</w:t>
        </w:r>
        <w:r w:rsidR="001337A7" w:rsidRPr="00CA194F">
          <w:rPr>
            <w:rFonts w:ascii="Arial" w:eastAsia="Times New Roman" w:hAnsi="Arial" w:cs="Arial"/>
            <w:color w:val="000000"/>
            <w:sz w:val="22"/>
            <w:szCs w:val="22"/>
          </w:rPr>
          <w:t xml:space="preserve"> </w:t>
        </w:r>
      </w:ins>
      <w:r w:rsidR="00CA194F" w:rsidRPr="00CA194F">
        <w:rPr>
          <w:rFonts w:ascii="Arial" w:eastAsia="Times New Roman" w:hAnsi="Arial" w:cs="Arial"/>
          <w:color w:val="000000"/>
          <w:sz w:val="22"/>
          <w:szCs w:val="22"/>
        </w:rPr>
        <w:t xml:space="preserve">my path towards </w:t>
      </w:r>
      <w:ins w:id="121" w:author="Chiara Situmorang" w:date="2023-01-12T22:53:00Z">
        <w:r w:rsidR="001337A7">
          <w:rPr>
            <w:rFonts w:ascii="Arial" w:eastAsia="Times New Roman" w:hAnsi="Arial" w:cs="Arial"/>
            <w:color w:val="000000"/>
            <w:sz w:val="22"/>
            <w:szCs w:val="22"/>
          </w:rPr>
          <w:t>a</w:t>
        </w:r>
      </w:ins>
      <w:del w:id="122" w:author="Chiara Situmorang" w:date="2023-01-12T22:53:00Z">
        <w:r w:rsidR="00CA194F" w:rsidRPr="00CA194F" w:rsidDel="001337A7">
          <w:rPr>
            <w:rFonts w:ascii="Arial" w:eastAsia="Times New Roman" w:hAnsi="Arial" w:cs="Arial"/>
            <w:color w:val="000000"/>
            <w:sz w:val="22"/>
            <w:szCs w:val="22"/>
          </w:rPr>
          <w:delText>my future</w:delText>
        </w:r>
      </w:del>
      <w:r w:rsidR="00CA194F" w:rsidRPr="00CA194F">
        <w:rPr>
          <w:rFonts w:ascii="Arial" w:eastAsia="Times New Roman" w:hAnsi="Arial" w:cs="Arial"/>
          <w:color w:val="000000"/>
          <w:sz w:val="22"/>
          <w:szCs w:val="22"/>
        </w:rPr>
        <w:t xml:space="preserve"> leadership position, but also realize </w:t>
      </w:r>
      <w:commentRangeStart w:id="123"/>
      <w:r w:rsidR="00CA194F" w:rsidRPr="00CA194F">
        <w:rPr>
          <w:rFonts w:ascii="Arial" w:eastAsia="Times New Roman" w:hAnsi="Arial" w:cs="Arial"/>
          <w:color w:val="000000"/>
          <w:sz w:val="22"/>
          <w:szCs w:val="22"/>
        </w:rPr>
        <w:t xml:space="preserve">my dream to succeed </w:t>
      </w:r>
      <w:del w:id="124" w:author="Thalia Priscilla" w:date="2023-01-12T15:46:00Z">
        <w:r w:rsidR="00CA194F" w:rsidRPr="00CA194F" w:rsidDel="00D36E5E">
          <w:rPr>
            <w:rFonts w:ascii="Arial" w:eastAsia="Times New Roman" w:hAnsi="Arial" w:cs="Arial"/>
            <w:color w:val="000000"/>
            <w:sz w:val="22"/>
            <w:szCs w:val="22"/>
          </w:rPr>
          <w:delText xml:space="preserve">his </w:delText>
        </w:r>
      </w:del>
      <w:ins w:id="125" w:author="Thalia Priscilla" w:date="2023-01-12T15:46:00Z">
        <w:r w:rsidR="00D36E5E">
          <w:rPr>
            <w:rFonts w:ascii="Arial" w:eastAsia="Times New Roman" w:hAnsi="Arial" w:cs="Arial"/>
            <w:color w:val="000000"/>
            <w:sz w:val="22"/>
            <w:szCs w:val="22"/>
          </w:rPr>
          <w:t>my father’s</w:t>
        </w:r>
        <w:r w:rsidR="00D36E5E" w:rsidRPr="00CA194F">
          <w:rPr>
            <w:rFonts w:ascii="Arial" w:eastAsia="Times New Roman" w:hAnsi="Arial" w:cs="Arial"/>
            <w:color w:val="000000"/>
            <w:sz w:val="22"/>
            <w:szCs w:val="22"/>
          </w:rPr>
          <w:t xml:space="preserve"> </w:t>
        </w:r>
      </w:ins>
      <w:r w:rsidR="00CA194F" w:rsidRPr="00CA194F">
        <w:rPr>
          <w:rFonts w:ascii="Arial" w:eastAsia="Times New Roman" w:hAnsi="Arial" w:cs="Arial"/>
          <w:color w:val="000000"/>
          <w:sz w:val="22"/>
          <w:szCs w:val="22"/>
        </w:rPr>
        <w:t>legacy</w:t>
      </w:r>
      <w:commentRangeEnd w:id="123"/>
      <w:r w:rsidR="00C430BF">
        <w:rPr>
          <w:rStyle w:val="CommentReference"/>
        </w:rPr>
        <w:commentReference w:id="123"/>
      </w:r>
      <w:r w:rsidR="00CA194F" w:rsidRPr="00CA194F">
        <w:rPr>
          <w:rFonts w:ascii="Arial" w:eastAsia="Times New Roman" w:hAnsi="Arial" w:cs="Arial"/>
          <w:color w:val="000000"/>
          <w:sz w:val="22"/>
          <w:szCs w:val="22"/>
        </w:rPr>
        <w:t xml:space="preserve">. At the end of the day, I </w:t>
      </w:r>
      <w:del w:id="126" w:author="Chiara Situmorang" w:date="2023-01-12T22:53:00Z">
        <w:r w:rsidR="00CA194F" w:rsidRPr="00CA194F" w:rsidDel="001337A7">
          <w:rPr>
            <w:rFonts w:ascii="Arial" w:eastAsia="Times New Roman" w:hAnsi="Arial" w:cs="Arial"/>
            <w:color w:val="000000"/>
            <w:sz w:val="22"/>
            <w:szCs w:val="22"/>
          </w:rPr>
          <w:delText xml:space="preserve">just </w:delText>
        </w:r>
      </w:del>
      <w:r w:rsidR="00CA194F" w:rsidRPr="00CA194F">
        <w:rPr>
          <w:rFonts w:ascii="Arial" w:eastAsia="Times New Roman" w:hAnsi="Arial" w:cs="Arial"/>
          <w:color w:val="000000"/>
          <w:sz w:val="22"/>
          <w:szCs w:val="22"/>
        </w:rPr>
        <w:t xml:space="preserve">want to </w:t>
      </w:r>
      <w:del w:id="127" w:author="Chiara Situmorang" w:date="2023-01-12T22:53:00Z">
        <w:r w:rsidR="00CA194F" w:rsidRPr="00CA194F" w:rsidDel="001337A7">
          <w:rPr>
            <w:rFonts w:ascii="Arial" w:eastAsia="Times New Roman" w:hAnsi="Arial" w:cs="Arial"/>
            <w:color w:val="000000"/>
            <w:sz w:val="22"/>
            <w:szCs w:val="22"/>
          </w:rPr>
          <w:delText xml:space="preserve">be among the few females in the society who work hard in gaining the top spot, and using her position to </w:delText>
        </w:r>
      </w:del>
      <w:r w:rsidR="00CA194F" w:rsidRPr="00CA194F">
        <w:rPr>
          <w:rFonts w:ascii="Arial" w:eastAsia="Times New Roman" w:hAnsi="Arial" w:cs="Arial"/>
          <w:color w:val="000000"/>
          <w:sz w:val="22"/>
          <w:szCs w:val="22"/>
        </w:rPr>
        <w:t xml:space="preserve">advocate </w:t>
      </w:r>
      <w:ins w:id="128" w:author="Chiara Situmorang" w:date="2023-01-12T22:53:00Z">
        <w:r w:rsidR="001337A7">
          <w:rPr>
            <w:rFonts w:ascii="Arial" w:eastAsia="Times New Roman" w:hAnsi="Arial" w:cs="Arial"/>
            <w:color w:val="000000"/>
            <w:sz w:val="22"/>
            <w:szCs w:val="22"/>
          </w:rPr>
          <w:t xml:space="preserve">for </w:t>
        </w:r>
      </w:ins>
      <w:r w:rsidR="00CA194F" w:rsidRPr="00CA194F">
        <w:rPr>
          <w:rFonts w:ascii="Arial" w:eastAsia="Times New Roman" w:hAnsi="Arial" w:cs="Arial"/>
          <w:color w:val="000000"/>
          <w:sz w:val="22"/>
          <w:szCs w:val="22"/>
        </w:rPr>
        <w:t xml:space="preserve">gender equality </w:t>
      </w:r>
      <w:del w:id="129" w:author="Chiara Situmorang" w:date="2023-01-12T22:54:00Z">
        <w:r w:rsidR="00CA194F" w:rsidRPr="00CA194F" w:rsidDel="001337A7">
          <w:rPr>
            <w:rFonts w:ascii="Arial" w:eastAsia="Times New Roman" w:hAnsi="Arial" w:cs="Arial"/>
            <w:color w:val="000000"/>
            <w:sz w:val="22"/>
            <w:szCs w:val="22"/>
          </w:rPr>
          <w:delText>as a remembrance of where she came from; just the way my dad did, does, and will encourage me.</w:delText>
        </w:r>
      </w:del>
      <w:ins w:id="130" w:author="Chiara Situmorang" w:date="2023-01-12T22:54:00Z">
        <w:r w:rsidR="001337A7">
          <w:rPr>
            <w:rFonts w:ascii="Arial" w:eastAsia="Times New Roman" w:hAnsi="Arial" w:cs="Arial"/>
            <w:color w:val="000000"/>
            <w:sz w:val="22"/>
            <w:szCs w:val="22"/>
          </w:rPr>
          <w:t xml:space="preserve">so </w:t>
        </w:r>
        <w:commentRangeStart w:id="131"/>
        <w:r w:rsidR="001337A7">
          <w:rPr>
            <w:rFonts w:ascii="Arial" w:eastAsia="Times New Roman" w:hAnsi="Arial" w:cs="Arial"/>
            <w:color w:val="000000"/>
            <w:sz w:val="22"/>
            <w:szCs w:val="22"/>
          </w:rPr>
          <w:t xml:space="preserve">I can empower other women and strengthen the general workforce. </w:t>
        </w:r>
      </w:ins>
      <w:commentRangeEnd w:id="131"/>
      <w:ins w:id="132" w:author="Chiara Situmorang" w:date="2023-01-12T22:55:00Z">
        <w:r w:rsidR="001337A7">
          <w:rPr>
            <w:rStyle w:val="CommentReference"/>
          </w:rPr>
          <w:commentReference w:id="131"/>
        </w:r>
      </w:ins>
    </w:p>
    <w:sectPr w:rsidR="00F535A3" w:rsidRPr="002914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halia Priscilla" w:date="2023-01-10T17:01:00Z" w:initials="TP">
    <w:p w14:paraId="4D4F4C3F" w14:textId="7231BBFE" w:rsidR="00C430BF" w:rsidRDefault="00C430BF">
      <w:pPr>
        <w:pStyle w:val="CommentText"/>
      </w:pPr>
      <w:r>
        <w:rPr>
          <w:rStyle w:val="CommentReference"/>
        </w:rPr>
        <w:annotationRef/>
      </w:r>
      <w:r>
        <w:t xml:space="preserve">Did you decide this or </w:t>
      </w:r>
      <w:r w:rsidR="00F535A3">
        <w:t xml:space="preserve">did </w:t>
      </w:r>
      <w:r>
        <w:t>your father motivate you?</w:t>
      </w:r>
    </w:p>
  </w:comment>
  <w:comment w:id="18" w:author="Thalia Priscilla" w:date="2023-01-12T15:51:00Z" w:initials="TP">
    <w:p w14:paraId="73C6BE7E" w14:textId="6E529AE0" w:rsidR="00D04660" w:rsidRDefault="00D04660">
      <w:pPr>
        <w:pStyle w:val="CommentText"/>
      </w:pPr>
      <w:r>
        <w:rPr>
          <w:rStyle w:val="CommentReference"/>
        </w:rPr>
        <w:annotationRef/>
      </w:r>
      <w:r>
        <w:rPr>
          <w:rStyle w:val="CommentReference"/>
        </w:rPr>
        <w:annotationRef/>
      </w:r>
      <w:r>
        <w:t>Suggest taking out because you’ve mentioned this above.</w:t>
      </w:r>
    </w:p>
  </w:comment>
  <w:comment w:id="22" w:author="Thalia Priscilla" w:date="2023-01-10T16:42:00Z" w:initials="TP">
    <w:p w14:paraId="278CBD44" w14:textId="677D308A" w:rsidR="00C430BF" w:rsidRDefault="00C430BF">
      <w:pPr>
        <w:pStyle w:val="CommentText"/>
      </w:pPr>
      <w:r>
        <w:rPr>
          <w:rStyle w:val="CommentReference"/>
        </w:rPr>
        <w:annotationRef/>
      </w:r>
      <w:r>
        <w:t>I think there’s a few missing link in between your statements here. In the first para you talked about your family not believing that women cannot succeed in entrepreneurship, and then you state that you want to go against that mindset, but here your father has no choice but to have you as a successor.</w:t>
      </w:r>
    </w:p>
    <w:p w14:paraId="102B95BF" w14:textId="77777777" w:rsidR="00C430BF" w:rsidRDefault="00C430BF">
      <w:pPr>
        <w:pStyle w:val="CommentText"/>
      </w:pPr>
    </w:p>
    <w:p w14:paraId="4800E43A" w14:textId="3A92E503" w:rsidR="00C430BF" w:rsidRDefault="00F535A3">
      <w:pPr>
        <w:pStyle w:val="CommentText"/>
      </w:pPr>
      <w:r>
        <w:t>I suggest to</w:t>
      </w:r>
      <w:r w:rsidR="00C430BF">
        <w:t xml:space="preserve"> determine your narrative</w:t>
      </w:r>
      <w:r>
        <w:t xml:space="preserve"> </w:t>
      </w:r>
      <w:r w:rsidR="00C430BF">
        <w:t>– are you personally challenging your own family’s beliefs? Or did your father finally came to terms and go against his own belief (because he ha</w:t>
      </w:r>
      <w:r>
        <w:t>d</w:t>
      </w:r>
      <w:r w:rsidR="00C430BF">
        <w:t xml:space="preserve"> no other option? Or because he really believes in you?)? </w:t>
      </w:r>
    </w:p>
    <w:p w14:paraId="357CB5C8" w14:textId="2E8377D2" w:rsidR="00C430BF" w:rsidRDefault="00C430BF">
      <w:pPr>
        <w:pStyle w:val="CommentText"/>
      </w:pPr>
    </w:p>
    <w:p w14:paraId="10EE149D" w14:textId="692778A7" w:rsidR="00C430BF" w:rsidRDefault="00C430BF">
      <w:pPr>
        <w:pStyle w:val="CommentText"/>
      </w:pPr>
      <w:r>
        <w:t>Whose ideals are you fighting against?</w:t>
      </w:r>
    </w:p>
  </w:comment>
  <w:comment w:id="40" w:author="Thalia Priscilla" w:date="2023-01-12T15:51:00Z" w:initials="TP">
    <w:p w14:paraId="157EFE5F" w14:textId="079616F2" w:rsidR="00D04660" w:rsidRDefault="00D04660">
      <w:pPr>
        <w:pStyle w:val="CommentText"/>
      </w:pPr>
      <w:r>
        <w:rPr>
          <w:rStyle w:val="CommentReference"/>
        </w:rPr>
        <w:annotationRef/>
      </w:r>
      <w:r>
        <w:t>Good detail, but suggest taking out to make word count.</w:t>
      </w:r>
    </w:p>
  </w:comment>
  <w:comment w:id="33" w:author="Thalia Priscilla" w:date="2023-01-10T16:35:00Z" w:initials="TP">
    <w:p w14:paraId="7C53E1DA" w14:textId="6A141448" w:rsidR="00C430BF" w:rsidRDefault="00684CC3">
      <w:pPr>
        <w:pStyle w:val="CommentText"/>
      </w:pPr>
      <w:r>
        <w:rPr>
          <w:rStyle w:val="CommentReference"/>
        </w:rPr>
        <w:annotationRef/>
      </w:r>
      <w:r>
        <w:t xml:space="preserve">How do you feel about this? </w:t>
      </w:r>
      <w:r w:rsidR="00C430BF">
        <w:t xml:space="preserve"> </w:t>
      </w:r>
      <w:r>
        <w:t>These statements seem to have a negative note –</w:t>
      </w:r>
      <w:r w:rsidR="00C430BF">
        <w:t xml:space="preserve"> like you’re reluctant to accept your fate – </w:t>
      </w:r>
      <w:r>
        <w:t xml:space="preserve"> but in the next paragraphs you advocate for your leadership in business</w:t>
      </w:r>
      <w:r w:rsidR="00C430BF">
        <w:t xml:space="preserve">, </w:t>
      </w:r>
      <w:r w:rsidR="00F535A3">
        <w:t>showing</w:t>
      </w:r>
      <w:r w:rsidR="00C430BF">
        <w:t xml:space="preserve"> you actually want to pursue it.</w:t>
      </w:r>
    </w:p>
    <w:p w14:paraId="2892CAE5" w14:textId="77777777" w:rsidR="00C430BF" w:rsidRDefault="00C430BF">
      <w:pPr>
        <w:pStyle w:val="CommentText"/>
      </w:pPr>
    </w:p>
    <w:p w14:paraId="079A8060" w14:textId="390C512C" w:rsidR="00684CC3" w:rsidRDefault="00684CC3">
      <w:pPr>
        <w:pStyle w:val="CommentText"/>
      </w:pPr>
      <w:r>
        <w:t>I suggest transitioning with how you’ve grown to personally accept this,</w:t>
      </w:r>
      <w:r w:rsidR="00C430BF">
        <w:t xml:space="preserve"> being a female,</w:t>
      </w:r>
      <w:r>
        <w:t xml:space="preserve"> before going to the situation you observe in the office.</w:t>
      </w:r>
    </w:p>
  </w:comment>
  <w:comment w:id="48" w:author="Chiara Situmorang" w:date="2023-01-10T22:07:00Z" w:initials="CS">
    <w:p w14:paraId="2A048F68" w14:textId="77777777" w:rsidR="008369FF" w:rsidRDefault="008369FF" w:rsidP="004E77AA">
      <w:r>
        <w:rPr>
          <w:rStyle w:val="CommentReference"/>
        </w:rPr>
        <w:annotationRef/>
      </w:r>
      <w:r>
        <w:rPr>
          <w:sz w:val="20"/>
          <w:szCs w:val="20"/>
        </w:rPr>
        <w:t xml:space="preserve">Right now, you’re using a lot of words to describe this situation you find in your work environment. However, you do this only as an observer. </w:t>
      </w:r>
    </w:p>
    <w:p w14:paraId="0BFE59C8" w14:textId="77777777" w:rsidR="008369FF" w:rsidRDefault="008369FF" w:rsidP="004E77AA"/>
    <w:p w14:paraId="37C70EB2" w14:textId="77777777" w:rsidR="008369FF" w:rsidRDefault="008369FF" w:rsidP="004E77AA">
      <w:r>
        <w:rPr>
          <w:sz w:val="20"/>
          <w:szCs w:val="20"/>
        </w:rPr>
        <w:t xml:space="preserve">What have you done to address this culture so far? In what ways do you plan on reforming gender equality in your workplace? </w:t>
      </w:r>
    </w:p>
    <w:p w14:paraId="6A8B8F9D" w14:textId="77777777" w:rsidR="008369FF" w:rsidRDefault="008369FF" w:rsidP="004E77AA"/>
    <w:p w14:paraId="2FE23DD9" w14:textId="77777777" w:rsidR="008369FF" w:rsidRDefault="008369FF" w:rsidP="004E77AA">
      <w:r>
        <w:rPr>
          <w:sz w:val="20"/>
          <w:szCs w:val="20"/>
        </w:rPr>
        <w:t>This information will help the reader understand that you’ve done what you can, but that you’ve been limited in your abilities so far and that’s why you need this degree to help you achieve more.</w:t>
      </w:r>
    </w:p>
  </w:comment>
  <w:comment w:id="93" w:author="Thalia Priscilla" w:date="2023-01-10T16:23:00Z" w:initials="TP">
    <w:p w14:paraId="07340345" w14:textId="41ED85F7" w:rsidR="00684CC3" w:rsidRDefault="00684CC3">
      <w:pPr>
        <w:pStyle w:val="CommentText"/>
      </w:pPr>
      <w:r>
        <w:rPr>
          <w:rStyle w:val="CommentReference"/>
        </w:rPr>
        <w:annotationRef/>
      </w:r>
      <w:r w:rsidR="00606521">
        <w:t>Instead of explaining this, c</w:t>
      </w:r>
      <w:r>
        <w:t>an you share what actions you’ve taken to address this issue?</w:t>
      </w:r>
      <w:r w:rsidR="00F535A3">
        <w:t xml:space="preserve"> You can insert this at the end of your essay.</w:t>
      </w:r>
    </w:p>
  </w:comment>
  <w:comment w:id="99" w:author="Thalia Priscilla" w:date="2023-01-12T15:54:00Z" w:initials="TP">
    <w:p w14:paraId="54DC52F2" w14:textId="5D933E4D" w:rsidR="00BD5B28" w:rsidRDefault="00BD5B28">
      <w:pPr>
        <w:pStyle w:val="CommentText"/>
      </w:pPr>
      <w:r>
        <w:rPr>
          <w:rStyle w:val="CommentReference"/>
        </w:rPr>
        <w:annotationRef/>
      </w:r>
      <w:r w:rsidR="0025281F">
        <w:t>Instead of this, s</w:t>
      </w:r>
      <w:r w:rsidR="00B27AE1">
        <w:t xml:space="preserve">uggest to include how you plan to also advocate for </w:t>
      </w:r>
      <w:r w:rsidR="0025281F">
        <w:t>gender equality</w:t>
      </w:r>
      <w:r w:rsidR="00B27AE1">
        <w:t xml:space="preserve"> during your graduate program</w:t>
      </w:r>
      <w:r w:rsidR="0025281F">
        <w:t xml:space="preserve"> (perhaps being involved in a community, do research, etc. – prompt #5) that will support your future plans.</w:t>
      </w:r>
    </w:p>
  </w:comment>
  <w:comment w:id="103" w:author="Thalia Priscilla" w:date="2023-01-10T17:02:00Z" w:initials="TP">
    <w:p w14:paraId="041E6958" w14:textId="3358E672" w:rsidR="00C430BF" w:rsidRDefault="00C430BF">
      <w:pPr>
        <w:pStyle w:val="CommentText"/>
      </w:pPr>
      <w:r>
        <w:rPr>
          <w:rStyle w:val="CommentReference"/>
        </w:rPr>
        <w:annotationRef/>
      </w:r>
      <w:r>
        <w:rPr>
          <w:rStyle w:val="CommentReference"/>
        </w:rPr>
        <w:t>Do you mean your family business? Maybe refer to this as a business organization, and then relate to how being a leader in business will get your voice heard. I don’t think you’ve clearly explained the ‘how’ to reform conventional mindsets in Indonesia.</w:t>
      </w:r>
    </w:p>
  </w:comment>
  <w:comment w:id="111" w:author="Thalia Priscilla" w:date="2023-01-12T15:59:00Z" w:initials="TP">
    <w:p w14:paraId="25D3FFBF" w14:textId="51E13002" w:rsidR="00710593" w:rsidRDefault="00710593">
      <w:pPr>
        <w:pStyle w:val="CommentText"/>
      </w:pPr>
      <w:r>
        <w:rPr>
          <w:rStyle w:val="CommentReference"/>
        </w:rPr>
        <w:annotationRef/>
      </w:r>
      <w:r>
        <w:t xml:space="preserve">I think this is a bit redundant with the last para below. </w:t>
      </w:r>
    </w:p>
  </w:comment>
  <w:comment w:id="123" w:author="Thalia Priscilla" w:date="2023-01-10T17:05:00Z" w:initials="TP">
    <w:p w14:paraId="518FB0B0" w14:textId="05ACD310" w:rsidR="00C430BF" w:rsidRDefault="00C430BF">
      <w:pPr>
        <w:pStyle w:val="CommentText"/>
      </w:pPr>
      <w:r>
        <w:rPr>
          <w:rStyle w:val="CommentReference"/>
        </w:rPr>
        <w:annotationRef/>
      </w:r>
      <w:r>
        <w:rPr>
          <w:rStyle w:val="CommentReference"/>
        </w:rPr>
        <w:annotationRef/>
      </w:r>
      <w:r>
        <w:t xml:space="preserve">I think you need to highlight this collective dream in the second para, how your dad went against your family’s (and perhaps his own) belief that women cannot be entrepreneurs, and supported you instead. </w:t>
      </w:r>
    </w:p>
  </w:comment>
  <w:comment w:id="131" w:author="Chiara Situmorang" w:date="2023-01-12T22:55:00Z" w:initials="CS">
    <w:p w14:paraId="288CA37D" w14:textId="77777777" w:rsidR="001337A7" w:rsidRDefault="001337A7" w:rsidP="00620625">
      <w:r>
        <w:rPr>
          <w:rStyle w:val="CommentReference"/>
        </w:rPr>
        <w:annotationRef/>
      </w:r>
      <w:r>
        <w:rPr>
          <w:sz w:val="20"/>
          <w:szCs w:val="20"/>
        </w:rPr>
        <w:t>I changed this to make it more straightforward, but feel free to change the focus to your own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F4C3F" w15:done="1"/>
  <w15:commentEx w15:paraId="73C6BE7E" w15:done="0"/>
  <w15:commentEx w15:paraId="10EE149D" w15:done="1"/>
  <w15:commentEx w15:paraId="157EFE5F" w15:done="0"/>
  <w15:commentEx w15:paraId="079A8060" w15:done="1"/>
  <w15:commentEx w15:paraId="2FE23DD9" w15:done="1"/>
  <w15:commentEx w15:paraId="07340345" w15:done="1"/>
  <w15:commentEx w15:paraId="54DC52F2" w15:done="0"/>
  <w15:commentEx w15:paraId="041E6958" w15:done="1"/>
  <w15:commentEx w15:paraId="25D3FFBF" w15:done="0"/>
  <w15:commentEx w15:paraId="518FB0B0" w15:done="1"/>
  <w15:commentEx w15:paraId="288CA3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1859" w16cex:dateUtc="2023-01-10T10:01:00Z"/>
  <w16cex:commentExtensible w16cex:durableId="276AAAF7" w16cex:dateUtc="2023-01-12T08:51:00Z"/>
  <w16cex:commentExtensible w16cex:durableId="276813FB" w16cex:dateUtc="2023-01-10T09:42:00Z"/>
  <w16cex:commentExtensible w16cex:durableId="276AAB04" w16cex:dateUtc="2023-01-12T08:51:00Z"/>
  <w16cex:commentExtensible w16cex:durableId="2768125B" w16cex:dateUtc="2023-01-10T09:35:00Z"/>
  <w16cex:commentExtensible w16cex:durableId="27686019" w16cex:dateUtc="2023-01-10T15:07:00Z"/>
  <w16cex:commentExtensible w16cex:durableId="27680F9D" w16cex:dateUtc="2023-01-10T09:23:00Z"/>
  <w16cex:commentExtensible w16cex:durableId="276AABB7" w16cex:dateUtc="2023-01-12T08:54:00Z"/>
  <w16cex:commentExtensible w16cex:durableId="276818A6" w16cex:dateUtc="2023-01-10T10:02:00Z"/>
  <w16cex:commentExtensible w16cex:durableId="276AACE3" w16cex:dateUtc="2023-01-12T08:59:00Z"/>
  <w16cex:commentExtensible w16cex:durableId="27681975" w16cex:dateUtc="2023-01-10T10:05:00Z"/>
  <w16cex:commentExtensible w16cex:durableId="276B0E65" w16cex:dateUtc="2023-01-12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F4C3F" w16cid:durableId="27681859"/>
  <w16cid:commentId w16cid:paraId="73C6BE7E" w16cid:durableId="276AAAF7"/>
  <w16cid:commentId w16cid:paraId="10EE149D" w16cid:durableId="276813FB"/>
  <w16cid:commentId w16cid:paraId="157EFE5F" w16cid:durableId="276AAB04"/>
  <w16cid:commentId w16cid:paraId="079A8060" w16cid:durableId="2768125B"/>
  <w16cid:commentId w16cid:paraId="2FE23DD9" w16cid:durableId="27686019"/>
  <w16cid:commentId w16cid:paraId="07340345" w16cid:durableId="27680F9D"/>
  <w16cid:commentId w16cid:paraId="54DC52F2" w16cid:durableId="276AABB7"/>
  <w16cid:commentId w16cid:paraId="041E6958" w16cid:durableId="276818A6"/>
  <w16cid:commentId w16cid:paraId="25D3FFBF" w16cid:durableId="276AACE3"/>
  <w16cid:commentId w16cid:paraId="518FB0B0" w16cid:durableId="27681975"/>
  <w16cid:commentId w16cid:paraId="288CA37D" w16cid:durableId="276B0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49B5"/>
    <w:multiLevelType w:val="hybridMultilevel"/>
    <w:tmpl w:val="A8A8DFA6"/>
    <w:lvl w:ilvl="0" w:tplc="88DCEC7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9839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F"/>
    <w:rsid w:val="00071902"/>
    <w:rsid w:val="001337A7"/>
    <w:rsid w:val="001636DE"/>
    <w:rsid w:val="00185506"/>
    <w:rsid w:val="001C01B7"/>
    <w:rsid w:val="00251EC2"/>
    <w:rsid w:val="0025281F"/>
    <w:rsid w:val="002914BA"/>
    <w:rsid w:val="003259B8"/>
    <w:rsid w:val="00465718"/>
    <w:rsid w:val="00606521"/>
    <w:rsid w:val="0062459E"/>
    <w:rsid w:val="00684CC3"/>
    <w:rsid w:val="00710593"/>
    <w:rsid w:val="008369FF"/>
    <w:rsid w:val="00906E67"/>
    <w:rsid w:val="0097494B"/>
    <w:rsid w:val="00B27AE1"/>
    <w:rsid w:val="00BD5B28"/>
    <w:rsid w:val="00C430BF"/>
    <w:rsid w:val="00C43CE0"/>
    <w:rsid w:val="00C910F8"/>
    <w:rsid w:val="00CA194F"/>
    <w:rsid w:val="00CB6C6D"/>
    <w:rsid w:val="00D04660"/>
    <w:rsid w:val="00D36E5E"/>
    <w:rsid w:val="00D717D6"/>
    <w:rsid w:val="00EB68EE"/>
    <w:rsid w:val="00EE3EAE"/>
    <w:rsid w:val="00F535A3"/>
    <w:rsid w:val="00FC6655"/>
    <w:rsid w:val="00FF18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27CDD"/>
  <w15:chartTrackingRefBased/>
  <w15:docId w15:val="{EBFBA626-D1B4-5743-9D95-070B0F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194F"/>
    <w:pPr>
      <w:ind w:left="720"/>
      <w:contextualSpacing/>
    </w:pPr>
  </w:style>
  <w:style w:type="paragraph" w:styleId="Revision">
    <w:name w:val="Revision"/>
    <w:hidden/>
    <w:uiPriority w:val="99"/>
    <w:semiHidden/>
    <w:rsid w:val="00684CC3"/>
  </w:style>
  <w:style w:type="character" w:styleId="CommentReference">
    <w:name w:val="annotation reference"/>
    <w:basedOn w:val="DefaultParagraphFont"/>
    <w:uiPriority w:val="99"/>
    <w:semiHidden/>
    <w:unhideWhenUsed/>
    <w:rsid w:val="00684CC3"/>
    <w:rPr>
      <w:sz w:val="16"/>
      <w:szCs w:val="16"/>
    </w:rPr>
  </w:style>
  <w:style w:type="paragraph" w:styleId="CommentText">
    <w:name w:val="annotation text"/>
    <w:basedOn w:val="Normal"/>
    <w:link w:val="CommentTextChar"/>
    <w:uiPriority w:val="99"/>
    <w:semiHidden/>
    <w:unhideWhenUsed/>
    <w:rsid w:val="00684CC3"/>
    <w:rPr>
      <w:sz w:val="20"/>
      <w:szCs w:val="20"/>
    </w:rPr>
  </w:style>
  <w:style w:type="character" w:customStyle="1" w:styleId="CommentTextChar">
    <w:name w:val="Comment Text Char"/>
    <w:basedOn w:val="DefaultParagraphFont"/>
    <w:link w:val="CommentText"/>
    <w:uiPriority w:val="99"/>
    <w:semiHidden/>
    <w:rsid w:val="00684CC3"/>
    <w:rPr>
      <w:sz w:val="20"/>
      <w:szCs w:val="20"/>
    </w:rPr>
  </w:style>
  <w:style w:type="paragraph" w:styleId="CommentSubject">
    <w:name w:val="annotation subject"/>
    <w:basedOn w:val="CommentText"/>
    <w:next w:val="CommentText"/>
    <w:link w:val="CommentSubjectChar"/>
    <w:uiPriority w:val="99"/>
    <w:semiHidden/>
    <w:unhideWhenUsed/>
    <w:rsid w:val="00684CC3"/>
    <w:rPr>
      <w:b/>
      <w:bCs/>
    </w:rPr>
  </w:style>
  <w:style w:type="character" w:customStyle="1" w:styleId="CommentSubjectChar">
    <w:name w:val="Comment Subject Char"/>
    <w:basedOn w:val="CommentTextChar"/>
    <w:link w:val="CommentSubject"/>
    <w:uiPriority w:val="99"/>
    <w:semiHidden/>
    <w:rsid w:val="00684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346">
      <w:bodyDiv w:val="1"/>
      <w:marLeft w:val="0"/>
      <w:marRight w:val="0"/>
      <w:marTop w:val="0"/>
      <w:marBottom w:val="0"/>
      <w:divBdr>
        <w:top w:val="none" w:sz="0" w:space="0" w:color="auto"/>
        <w:left w:val="none" w:sz="0" w:space="0" w:color="auto"/>
        <w:bottom w:val="none" w:sz="0" w:space="0" w:color="auto"/>
        <w:right w:val="none" w:sz="0" w:space="0" w:color="auto"/>
      </w:divBdr>
    </w:div>
    <w:div w:id="21081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2023-01-12T09:07:00Z</dcterms:created>
  <dcterms:modified xsi:type="dcterms:W3CDTF">2023-01-12T15:55:00Z</dcterms:modified>
</cp:coreProperties>
</file>