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733C" w14:textId="42C32947" w:rsidR="006C2416" w:rsidRPr="006C2416" w:rsidRDefault="006C2416" w:rsidP="006C2416">
      <w:pPr>
        <w:spacing w:before="2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Please describe how you have prepared for your intended major, including your readiness to succeed in your upper-division courses once you enroll at the university. 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(350 Words)</w:t>
      </w:r>
    </w:p>
    <w:p w14:paraId="166C783B" w14:textId="77777777" w:rsidR="006C2416" w:rsidRPr="006C2416" w:rsidRDefault="006C2416" w:rsidP="006C2416">
      <w:pPr>
        <w:rPr>
          <w:rFonts w:ascii="Times New Roman" w:eastAsia="Times New Roman" w:hAnsi="Times New Roman" w:cs="Times New Roman"/>
        </w:rPr>
      </w:pPr>
    </w:p>
    <w:p w14:paraId="5E5537CB" w14:textId="662B6169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Last summer was my </w:t>
      </w:r>
      <w:ins w:id="0" w:author="Microsoft Office User" w:date="2022-11-24T21:4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first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introduction </w:t>
      </w:r>
      <w:del w:id="1" w:author="Microsoft Office User" w:date="2022-11-24T21:4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into </w:delText>
        </w:r>
      </w:del>
      <w:ins w:id="2" w:author="Microsoft Office User" w:date="2022-11-24T21:4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to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Supply Chain. It </w:t>
      </w:r>
      <w:ins w:id="3" w:author="Microsoft Office User" w:date="2022-11-24T21:5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all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started </w:t>
      </w:r>
      <w:del w:id="4" w:author="Chiara Situmorang" w:date="2022-11-25T10:24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with this </w:delText>
        </w:r>
      </w:del>
      <w:ins w:id="5" w:author="Microsoft Office User" w:date="2022-11-24T21:55:00Z">
        <w:del w:id="6" w:author="Chiara Situmorang" w:date="2022-11-25T10:24:00Z">
          <w:r w:rsidR="006C3465" w:rsidDel="00DC4019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  <w:delText xml:space="preserve">my curiosity </w:delText>
          </w:r>
        </w:del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when </w:t>
        </w:r>
      </w:ins>
      <w:ins w:id="7" w:author="Microsoft Office User" w:date="2022-11-24T21:56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I saw</w:t>
        </w:r>
      </w:ins>
      <w:ins w:id="8" w:author="Microsoft Office User" w:date="2022-11-24T21:5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a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big </w:t>
      </w:r>
      <w:del w:id="9" w:author="Chiara Situmorang" w:date="2022-11-25T10:24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spider-web-looking</w:delText>
        </w:r>
      </w:del>
      <w:ins w:id="10" w:author="Chiara Situmorang" w:date="2022-11-25T10:24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web-like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diagram with </w:t>
      </w:r>
      <w:r w:rsidR="006C3465"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labelling</w:t>
      </w: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on </w:t>
      </w:r>
      <w:del w:id="11" w:author="Microsoft Office User" w:date="2022-11-24T21:4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my dad’s office’s</w:delText>
        </w:r>
      </w:del>
      <w:ins w:id="12" w:author="Microsoft Office User" w:date="2022-11-24T21:4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whiteboard</w:t>
      </w:r>
      <w:ins w:id="13" w:author="Microsoft Office User" w:date="2022-11-24T21:4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in my dad’s office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As he </w:t>
      </w:r>
      <w:del w:id="14" w:author="Chiara Situmorang" w:date="2022-11-25T10:25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briefly lectured me</w:delText>
        </w:r>
      </w:del>
      <w:ins w:id="15" w:author="Chiara Situmorang" w:date="2022-11-25T10:25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told me about it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I found out it was called Supply Chain Mapping. </w:t>
      </w:r>
      <w:del w:id="16" w:author="Microsoft Office User" w:date="2022-11-24T21:30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As I kept researching more</w:delText>
        </w:r>
      </w:del>
      <w:ins w:id="17" w:author="Microsoft Office User" w:date="2022-11-24T21:30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While doing my own research </w:t>
        </w:r>
      </w:ins>
      <w:ins w:id="18" w:author="Microsoft Office User" w:date="2022-11-24T21:5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about</w:t>
        </w:r>
      </w:ins>
      <w:ins w:id="19" w:author="Microsoft Office User" w:date="2022-11-24T21:30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this </w:t>
        </w:r>
      </w:ins>
      <w:ins w:id="20" w:author="Microsoft Office User" w:date="2022-11-24T21:42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subject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, I became fascinated by how Supply Chain works, particularly the logistics behind Amazon's one-day shipping and Flexport’s undeniably genius supply chain management. </w:t>
      </w:r>
    </w:p>
    <w:p w14:paraId="064A4EE6" w14:textId="744CD5DC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New to the field, I was perplexed by many of the terminologies</w:t>
      </w:r>
      <w:ins w:id="21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and</w:t>
        </w:r>
      </w:ins>
      <w:del w:id="22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; hence</w:delText>
        </w:r>
      </w:del>
      <w:ins w:id="23" w:author="Microsoft Office User" w:date="2022-11-24T21:32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decided to </w:t>
        </w:r>
      </w:ins>
      <w:del w:id="24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, I began </w:delText>
        </w:r>
      </w:del>
      <w:del w:id="25" w:author="Chiara Situmorang" w:date="2022-11-25T10:25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self-study</w:delText>
        </w:r>
      </w:del>
      <w:ins w:id="26" w:author="Microsoft Office User" w:date="2022-11-24T22:01:00Z">
        <w:del w:id="27" w:author="Chiara Situmorang" w:date="2022-11-25T10:25:00Z">
          <w:r w:rsidR="006C3465" w:rsidDel="00DC4019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  <w:delText xml:space="preserve">. I </w:delText>
          </w:r>
        </w:del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read up</w:t>
        </w:r>
      </w:ins>
      <w:del w:id="28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ing,</w:delText>
        </w:r>
      </w:del>
      <w:del w:id="29" w:author="Microsoft Office User" w:date="2022-11-24T22:00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</w:delText>
        </w:r>
      </w:del>
      <w:del w:id="30" w:author="Microsoft Office User" w:date="2022-11-24T21:3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and </w:delText>
        </w:r>
      </w:del>
      <w:del w:id="31" w:author="Microsoft Office User" w:date="2022-11-24T21:33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learned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ins w:id="32" w:author="Chiara Situmorang" w:date="2022-11-25T10:25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on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everything from Last </w:t>
      </w:r>
      <w:ins w:id="33" w:author="Microsoft Office User" w:date="2022-11-24T22:0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M</w:t>
        </w:r>
      </w:ins>
      <w:del w:id="34" w:author="Microsoft Office User" w:date="2022-11-24T22:01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m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ile to Bill of Lading </w:t>
      </w:r>
      <w:del w:id="35" w:author="Microsoft Office User" w:date="2022-11-24T22:00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from </w:delText>
        </w:r>
      </w:del>
      <w:ins w:id="36" w:author="Microsoft Office User" w:date="2022-11-24T22:0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from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Yingli Wang’s </w:t>
      </w:r>
      <w:del w:id="37" w:author="Chiara Situmorang" w:date="2022-11-25T10:25:00Z">
        <w:r w:rsidRPr="00DC4019" w:rsidDel="00DC4019"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rPrChange w:id="38" w:author="Chiara Situmorang" w:date="2022-11-25T10:25:00Z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rPrChange>
          </w:rPr>
          <w:delText>“</w:delText>
        </w:r>
      </w:del>
      <w:r w:rsidRPr="00DC401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rPrChange w:id="39" w:author="Chiara Situmorang" w:date="2022-11-25T10:25:00Z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</w:rPrChange>
        </w:rPr>
        <w:t>E-</w:t>
      </w:r>
      <w:ins w:id="40" w:author="Chiara Situmorang" w:date="2022-11-25T10:25:00Z">
        <w:r w:rsidR="00DC4019"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</w:rPr>
          <w:t>L</w:t>
        </w:r>
      </w:ins>
      <w:del w:id="41" w:author="Chiara Situmorang" w:date="2022-11-25T10:25:00Z">
        <w:r w:rsidRPr="00DC4019" w:rsidDel="00DC4019"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rPrChange w:id="42" w:author="Chiara Situmorang" w:date="2022-11-25T10:25:00Z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rPrChange>
          </w:rPr>
          <w:delText>l</w:delText>
        </w:r>
      </w:del>
      <w:r w:rsidRPr="00DC401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rPrChange w:id="43" w:author="Chiara Situmorang" w:date="2022-11-25T10:25:00Z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</w:rPrChange>
        </w:rPr>
        <w:t>ogistics</w:t>
      </w:r>
      <w:del w:id="44" w:author="Chiara Situmorang" w:date="2022-11-25T10:25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” book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del w:id="45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Eventually</w:delText>
        </w:r>
      </w:del>
      <w:ins w:id="46" w:author="Microsoft Office User" w:date="2022-11-24T21:3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  <w:del w:id="47" w:author="Chiara Situmorang" w:date="2022-11-25T10:25:00Z">
          <w:r w:rsidR="006C3465" w:rsidDel="00DC4019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  <w:delText>M</w:delText>
          </w:r>
        </w:del>
      </w:ins>
      <w:del w:id="48" w:author="Chiara Situmorang" w:date="2022-11-25T10:25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, my interest grew to the point that</w:delText>
        </w:r>
      </w:del>
      <w:ins w:id="49" w:author="Chiara Situmorang" w:date="2022-11-25T10:25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Eventually,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del w:id="50" w:author="Microsoft Office User" w:date="2022-11-24T22:06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took the initiative to</w:delText>
        </w:r>
      </w:del>
      <w:ins w:id="51" w:author="Microsoft Office User" w:date="2022-11-24T22:06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began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intern</w:t>
      </w:r>
      <w:ins w:id="52" w:author="Microsoft Office User" w:date="2022-11-24T22:06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ing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at my dad’s company</w:t>
      </w:r>
      <w:ins w:id="53" w:author="Microsoft Office User" w:date="2022-11-24T21:3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to </w:t>
        </w:r>
      </w:ins>
      <w:del w:id="54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,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learn</w:t>
      </w:r>
      <w:del w:id="55" w:author="Microsoft Office User" w:date="2022-11-24T21:34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ing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more about the end-to-end processes and the different types of Supply Chain. This internship undoubtedly contributed to my grasp of local and international logistics, the burgeoning omni-channel technology, and the complexity of modern </w:t>
      </w:r>
      <w:del w:id="56" w:author="Microsoft Office User" w:date="2022-11-24T21:42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fulfillment</w:delText>
        </w:r>
      </w:del>
      <w:ins w:id="57" w:author="Microsoft Office User" w:date="2022-11-24T21:42:00Z"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fulfilment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centers.</w:t>
      </w:r>
    </w:p>
    <w:p w14:paraId="6BC19376" w14:textId="571170F5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Working with the engineering team for most of my internship, I conducted in-depth research on the e-fulfilment for one of the company’s warehouses. From the research, I learned the </w:t>
      </w:r>
      <w:del w:id="58" w:author="Chiara Situmorang" w:date="2022-11-25T10:26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benefits robots have in</w:delText>
        </w:r>
      </w:del>
      <w:ins w:id="59" w:author="Chiara Situmorang" w:date="2022-11-25T10:26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advantages of having robots in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6C3465"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fulfilment</w:t>
      </w:r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centers, the optimal position of each warehouse, and how RFID chips and barcodes are used to track each shelf. I was also fortunate to get a thorough explanation of </w:t>
      </w:r>
      <w:ins w:id="60" w:author="Microsoft Office User" w:date="2022-11-24T21:3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how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omni-channel technology </w:t>
      </w:r>
      <w:del w:id="61" w:author="Microsoft Office User" w:date="2022-11-24T21:3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on how it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helps the supply chain by improving inventory management accuracy during periods of high volume.</w:t>
      </w:r>
    </w:p>
    <w:p w14:paraId="7C4301C3" w14:textId="115FCE66" w:rsidR="001716CE" w:rsidRPr="001716CE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del w:id="62" w:author="Chiara Situmorang" w:date="2022-11-25T10:27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Throughout my internship,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I was also given a brief tour of the system and warehouses</w:t>
      </w:r>
      <w:ins w:id="63" w:author="Chiara Situmorang" w:date="2022-11-25T10:27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, where t</w:t>
        </w:r>
      </w:ins>
      <w:del w:id="64" w:author="Chiara Situmorang" w:date="2022-11-25T10:27:00Z">
        <w:r w:rsidRPr="001716CE" w:rsidDel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. T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he employees demonstrated how they pick and pack, input data into the system, and perform</w:t>
      </w:r>
      <w:ins w:id="65" w:author="Chiara Situmorang" w:date="2022-11-25T10:27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ed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inbound and outgoing activities. </w:t>
      </w:r>
      <w:del w:id="66" w:author="Microsoft Office User" w:date="2022-11-24T21:3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As I became aware of how</w:delText>
        </w:r>
      </w:del>
      <w:del w:id="67" w:author="Microsoft Office User" w:date="2022-11-24T22:0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</w:delText>
        </w:r>
      </w:del>
      <w:del w:id="68" w:author="Microsoft Office User" w:date="2022-11-24T21:3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intricate </w:delText>
        </w:r>
      </w:del>
      <w:del w:id="69" w:author="Microsoft Office User" w:date="2022-11-24T22:0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each process is</w:delText>
        </w:r>
      </w:del>
      <w:ins w:id="70" w:author="Microsoft Office User" w:date="2022-11-24T22:03:00Z">
        <w:del w:id="71" w:author="Chiara Situmorang" w:date="2022-11-25T10:27:00Z">
          <w:r w:rsidR="006C3465" w:rsidDel="00DC4019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  <w:delText xml:space="preserve"> </w:delText>
          </w:r>
        </w:del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I became aware</w:t>
        </w:r>
      </w:ins>
      <w:ins w:id="72" w:author="Microsoft Office User" w:date="2022-11-24T21:3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ins w:id="73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that</w:t>
        </w:r>
      </w:ins>
      <w:ins w:id="74" w:author="Microsoft Office User" w:date="2022-11-24T21:3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ins w:id="75" w:author="Microsoft Office User" w:date="2022-11-24T22:03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</w:t>
        </w:r>
      </w:ins>
      <w:ins w:id="76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re were</w:t>
        </w:r>
      </w:ins>
      <w:ins w:id="77" w:author="Microsoft Office User" w:date="2022-11-24T21:3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limitations </w:t>
        </w:r>
      </w:ins>
      <w:ins w:id="78" w:author="Microsoft Office User" w:date="2022-11-24T21:38:00Z">
        <w:del w:id="79" w:author="Chiara Situmorang" w:date="2022-11-25T10:27:00Z">
          <w:r w:rsidR="006C3465" w:rsidDel="00DC4019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  <w:delText>in</w:delText>
          </w:r>
        </w:del>
      </w:ins>
      <w:ins w:id="80" w:author="Chiara Situmorang" w:date="2022-11-25T10:27:00Z">
        <w:r w:rsidR="00DC4019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to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del w:id="81" w:author="Microsoft Office User" w:date="2022-11-24T21:3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- such as the company’s limitations on 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using vendors for </w:t>
      </w:r>
      <w:del w:id="82" w:author="Microsoft Office User" w:date="2022-11-24T21:39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their </w:delText>
        </w:r>
      </w:del>
      <w:ins w:id="83" w:author="Microsoft Office User" w:date="2022-11-24T21:39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 company’s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last-mile deliveries</w:t>
      </w:r>
      <w:ins w:id="84" w:author="Microsoft Office User" w:date="2022-11-24T21:38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. Thus, I</w:t>
        </w:r>
        <w:del w:id="85" w:author="Chiara Situmorang" w:date="2022-11-25T10:27:00Z">
          <w:r w:rsidR="006C3465" w:rsidDel="00DC4019">
            <w:rPr>
              <w:rFonts w:ascii="Times New Roman" w:eastAsia="Times New Roman" w:hAnsi="Times New Roman" w:cs="Times New Roman"/>
              <w:color w:val="000000"/>
              <w:sz w:val="21"/>
              <w:szCs w:val="21"/>
            </w:rPr>
            <w:delText xml:space="preserve"> </w:delText>
          </w:r>
        </w:del>
      </w:ins>
      <w:del w:id="86" w:author="Microsoft Office User" w:date="2022-11-24T21:38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 - this restriction inspired me </w:delText>
        </w:r>
      </w:del>
      <w:del w:id="87" w:author="Microsoft Office User" w:date="2022-11-24T22:05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to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del w:id="88" w:author="Microsoft Office User" w:date="2022-11-24T21:39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consider </w:delText>
        </w:r>
      </w:del>
      <w:ins w:id="89" w:author="Microsoft Office User" w:date="2022-11-24T21:39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contrive</w:t>
        </w:r>
      </w:ins>
      <w:ins w:id="90" w:author="Microsoft Office User" w:date="2022-11-24T22:05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d</w:t>
        </w:r>
      </w:ins>
      <w:ins w:id="91" w:author="Microsoft Office User" w:date="2022-11-24T21:39:00Z"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ways to improve </w:t>
      </w:r>
      <w:del w:id="92" w:author="Microsoft Office User" w:date="2022-11-24T21:38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it more efficiently</w:delText>
        </w:r>
      </w:del>
      <w:ins w:id="93" w:author="Microsoft Office User" w:date="2022-11-24T21:38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the system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. Using our own couriers, for example, could result in faster delivery times for customers and better management and tracking for the company.</w:t>
      </w:r>
    </w:p>
    <w:p w14:paraId="04397726" w14:textId="0DA4ADF3" w:rsidR="006C2416" w:rsidRPr="006C2416" w:rsidRDefault="001716CE" w:rsidP="001716CE">
      <w:pPr>
        <w:spacing w:before="240" w:after="240"/>
        <w:rPr>
          <w:rFonts w:ascii="Times New Roman" w:eastAsia="Times New Roman" w:hAnsi="Times New Roman" w:cs="Times New Roman"/>
        </w:rPr>
      </w:pPr>
      <w:commentRangeStart w:id="94"/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 </w:t>
      </w:r>
      <w:del w:id="95" w:author="Microsoft Office User" w:date="2022-11-24T21:41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chose </w:delText>
        </w:r>
      </w:del>
      <w:ins w:id="96" w:author="Microsoft Office User" w:date="2022-11-24T21:54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wish</w:t>
        </w:r>
      </w:ins>
      <w:ins w:id="97" w:author="Microsoft Office User" w:date="2022-11-24T21:41:00Z"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to pursue Industrial Engineering </w:t>
      </w:r>
      <w:del w:id="98" w:author="Microsoft Office User" w:date="2022-11-24T21:41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 xml:space="preserve">to </w:delText>
        </w:r>
      </w:del>
      <w:ins w:id="99" w:author="Microsoft Office User" w:date="2022-11-24T21:41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and</w:t>
        </w:r>
        <w:r w:rsidR="006C3465" w:rsidRPr="001716CE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master Supply Chain Optimization. In the future, I hope to become a Supply Chain Engineer and contribute to </w:t>
      </w:r>
      <w:ins w:id="100" w:author="Microsoft Office User" w:date="2022-11-24T22:07:00Z">
        <w:r w:rsidR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 xml:space="preserve">the success of </w:t>
        </w:r>
      </w:ins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my father's company</w:t>
      </w:r>
      <w:del w:id="101" w:author="Microsoft Office User" w:date="2022-11-24T22:07:00Z">
        <w:r w:rsidRPr="001716CE" w:rsidDel="006C346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delText>'s greater success</w:delText>
        </w:r>
      </w:del>
      <w:r w:rsidRPr="001716CE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commentRangeEnd w:id="94"/>
      <w:r w:rsidR="00DC4019">
        <w:rPr>
          <w:rStyle w:val="CommentReference"/>
        </w:rPr>
        <w:commentReference w:id="94"/>
      </w:r>
    </w:p>
    <w:p w14:paraId="1C92D984" w14:textId="23E6B531" w:rsidR="007F2ECA" w:rsidRDefault="006C3465">
      <w:r>
        <w:t>Hi Terence,</w:t>
      </w:r>
    </w:p>
    <w:p w14:paraId="64C1DFD5" w14:textId="77777777" w:rsidR="006C3465" w:rsidRDefault="006C3465"/>
    <w:p w14:paraId="7CB4E6B6" w14:textId="46EB0574" w:rsidR="006C3465" w:rsidRDefault="006C3465">
      <w:r>
        <w:t xml:space="preserve">Good job on restructuring and rearranging your essay. Now, the flow is improved and your essay is more cohesive. I have reworded some parts in your essay so that your contribution during the internship is more visible </w:t>
      </w:r>
      <w:r>
        <w:sym w:font="Wingdings" w:char="F04A"/>
      </w:r>
    </w:p>
    <w:p w14:paraId="413D1299" w14:textId="77777777" w:rsidR="006C3465" w:rsidRDefault="006C3465"/>
    <w:p w14:paraId="5EFF6128" w14:textId="063F12C0" w:rsidR="006C3465" w:rsidRDefault="006C3465">
      <w:r>
        <w:t xml:space="preserve">Best wishes! </w:t>
      </w:r>
    </w:p>
    <w:sectPr w:rsidR="006C3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4" w:author="Chiara Situmorang" w:date="2022-11-25T10:28:00Z" w:initials="CS">
    <w:p w14:paraId="57A85D03" w14:textId="77777777" w:rsidR="00DC4019" w:rsidRDefault="00DC4019" w:rsidP="00D149BA">
      <w:r>
        <w:rPr>
          <w:rStyle w:val="CommentReference"/>
        </w:rPr>
        <w:annotationRef/>
      </w:r>
      <w:r>
        <w:rPr>
          <w:sz w:val="20"/>
          <w:szCs w:val="20"/>
        </w:rPr>
        <w:t>You have room for one more sentence here to expand on your goals. Is there a particular part of supply chain you want to focus on? Or a particular goal you want to achieve at your father’s company?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A85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175F" w16cex:dateUtc="2022-11-25T0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A85D03" w16cid:durableId="272B17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416"/>
    <w:rsid w:val="001716CE"/>
    <w:rsid w:val="00185506"/>
    <w:rsid w:val="0062459E"/>
    <w:rsid w:val="006C2416"/>
    <w:rsid w:val="006C3465"/>
    <w:rsid w:val="007F2ECA"/>
    <w:rsid w:val="00D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5E24B"/>
  <w15:chartTrackingRefBased/>
  <w15:docId w15:val="{21D13E8C-3CAB-2A4B-910D-D8C7C4E4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4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6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C4019"/>
  </w:style>
  <w:style w:type="character" w:styleId="CommentReference">
    <w:name w:val="annotation reference"/>
    <w:basedOn w:val="DefaultParagraphFont"/>
    <w:uiPriority w:val="99"/>
    <w:semiHidden/>
    <w:unhideWhenUsed/>
    <w:rsid w:val="00DC4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0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0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0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2022-11-24T15:20:00Z</dcterms:created>
  <dcterms:modified xsi:type="dcterms:W3CDTF">2022-11-25T03:28:00Z</dcterms:modified>
</cp:coreProperties>
</file>