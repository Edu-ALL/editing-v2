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786A" w14:textId="45CB23C2" w:rsidR="005C0BA4" w:rsidRPr="005C0BA4" w:rsidRDefault="005C0BA4" w:rsidP="005C0BA4">
      <w:pPr>
        <w:spacing w:before="240" w:after="240"/>
        <w:jc w:val="both"/>
        <w:rPr>
          <w:rFonts w:ascii="Times New Roman" w:eastAsia="Times New Roman" w:hAnsi="Times New Roman" w:cs="Times New Roman"/>
        </w:rPr>
      </w:pPr>
      <w:r w:rsidRPr="005C0BA4">
        <w:rPr>
          <w:rFonts w:ascii="Times New Roman" w:eastAsia="Times New Roman" w:hAnsi="Times New Roman" w:cs="Times New Roman"/>
          <w:b/>
          <w:bCs/>
          <w:i/>
          <w:iCs/>
          <w:color w:val="000000"/>
        </w:rPr>
        <w:t>Describe the unique qualities that attract you to the specific undergraduate College or School (including preferred admission and dual degree programs) to which you are applying at the University of Michigan. How would that curriculum support your interests?</w:t>
      </w:r>
      <w:r w:rsidR="00713119">
        <w:rPr>
          <w:rFonts w:ascii="Times New Roman" w:eastAsia="Times New Roman" w:hAnsi="Times New Roman" w:cs="Times New Roman"/>
          <w:b/>
          <w:bCs/>
          <w:i/>
          <w:iCs/>
          <w:color w:val="000000"/>
        </w:rPr>
        <w:t xml:space="preserve"> (550 words)</w:t>
      </w:r>
      <w:r w:rsidRPr="005C0BA4">
        <w:rPr>
          <w:rFonts w:ascii="Times New Roman" w:eastAsia="Times New Roman" w:hAnsi="Times New Roman" w:cs="Times New Roman"/>
          <w:b/>
          <w:bCs/>
          <w:i/>
          <w:iCs/>
          <w:color w:val="000000"/>
        </w:rPr>
        <w:t>*</w:t>
      </w:r>
    </w:p>
    <w:p w14:paraId="27AA6FD9" w14:textId="3C1C8EED"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xml:space="preserve">“Omeprazole 20mg XX”. I stared at one single line of a seemingly nonsense list, ignoring the barely-decipherable penmanship of the resident doctor. “Take 2 strips of 20 </w:t>
      </w:r>
      <w:commentRangeStart w:id="0"/>
      <w:r w:rsidRPr="005C0BA4">
        <w:rPr>
          <w:rFonts w:ascii="Times New Roman" w:eastAsia="Times New Roman" w:hAnsi="Times New Roman" w:cs="Times New Roman"/>
          <w:color w:val="000000"/>
        </w:rPr>
        <w:t>gram</w:t>
      </w:r>
      <w:commentRangeEnd w:id="0"/>
      <w:r w:rsidR="00733EB3">
        <w:rPr>
          <w:rStyle w:val="CommentReference"/>
        </w:rPr>
        <w:commentReference w:id="0"/>
      </w:r>
      <w:r w:rsidRPr="005C0BA4">
        <w:rPr>
          <w:rFonts w:ascii="Times New Roman" w:eastAsia="Times New Roman" w:hAnsi="Times New Roman" w:cs="Times New Roman"/>
          <w:color w:val="000000"/>
        </w:rPr>
        <w:t xml:space="preserve">-omeprazole pills”, a fellow volunteer said, </w:t>
      </w:r>
      <w:del w:id="1" w:author="Chiara Situmorang" w:date="2023-01-09T17:05:00Z">
        <w:r w:rsidRPr="005C0BA4" w:rsidDel="00733EB3">
          <w:rPr>
            <w:rFonts w:ascii="Times New Roman" w:eastAsia="Times New Roman" w:hAnsi="Times New Roman" w:cs="Times New Roman"/>
            <w:color w:val="000000"/>
          </w:rPr>
          <w:delText xml:space="preserve">finally </w:delText>
        </w:r>
      </w:del>
      <w:r w:rsidRPr="005C0BA4">
        <w:rPr>
          <w:rFonts w:ascii="Times New Roman" w:eastAsia="Times New Roman" w:hAnsi="Times New Roman" w:cs="Times New Roman"/>
          <w:color w:val="000000"/>
        </w:rPr>
        <w:t>making sense</w:t>
      </w:r>
      <w:ins w:id="2" w:author="Chiara Situmorang" w:date="2023-01-09T17:05:00Z">
        <w:r w:rsidR="00733EB3">
          <w:rPr>
            <w:rFonts w:ascii="Times New Roman" w:eastAsia="Times New Roman" w:hAnsi="Times New Roman" w:cs="Times New Roman"/>
            <w:color w:val="000000"/>
          </w:rPr>
          <w:t xml:space="preserve"> of the t</w:t>
        </w:r>
      </w:ins>
      <w:ins w:id="3" w:author="Chiara Situmorang" w:date="2023-01-09T17:06:00Z">
        <w:r w:rsidR="00733EB3">
          <w:rPr>
            <w:rFonts w:ascii="Times New Roman" w:eastAsia="Times New Roman" w:hAnsi="Times New Roman" w:cs="Times New Roman"/>
            <w:color w:val="000000"/>
          </w:rPr>
          <w:t>ext</w:t>
        </w:r>
      </w:ins>
      <w:r w:rsidRPr="005C0BA4">
        <w:rPr>
          <w:rFonts w:ascii="Times New Roman" w:eastAsia="Times New Roman" w:hAnsi="Times New Roman" w:cs="Times New Roman"/>
          <w:color w:val="000000"/>
        </w:rPr>
        <w:t>. </w:t>
      </w:r>
    </w:p>
    <w:p w14:paraId="50919C8A" w14:textId="32325D70"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xml:space="preserve">I </w:t>
      </w:r>
      <w:ins w:id="4" w:author="Thalia Priscilla" w:date="2023-01-09T15:06:00Z">
        <w:r w:rsidR="0024654D">
          <w:rPr>
            <w:rFonts w:ascii="Times New Roman" w:eastAsia="Times New Roman" w:hAnsi="Times New Roman" w:cs="Times New Roman"/>
            <w:color w:val="000000"/>
          </w:rPr>
          <w:t xml:space="preserve">was </w:t>
        </w:r>
      </w:ins>
      <w:r w:rsidRPr="005C0BA4">
        <w:rPr>
          <w:rFonts w:ascii="Times New Roman" w:eastAsia="Times New Roman" w:hAnsi="Times New Roman" w:cs="Times New Roman"/>
          <w:color w:val="000000"/>
        </w:rPr>
        <w:t>volunteer</w:t>
      </w:r>
      <w:ins w:id="5" w:author="Thalia Priscilla" w:date="2023-01-09T15:06:00Z">
        <w:r w:rsidR="0024654D">
          <w:rPr>
            <w:rFonts w:ascii="Times New Roman" w:eastAsia="Times New Roman" w:hAnsi="Times New Roman" w:cs="Times New Roman"/>
            <w:color w:val="000000"/>
          </w:rPr>
          <w:t>ing</w:t>
        </w:r>
      </w:ins>
      <w:del w:id="6" w:author="Thalia Priscilla" w:date="2023-01-09T15:06:00Z">
        <w:r w:rsidRPr="005C0BA4" w:rsidDel="0024654D">
          <w:rPr>
            <w:rFonts w:ascii="Times New Roman" w:eastAsia="Times New Roman" w:hAnsi="Times New Roman" w:cs="Times New Roman"/>
            <w:color w:val="000000"/>
          </w:rPr>
          <w:delText>ed</w:delText>
        </w:r>
      </w:del>
      <w:r w:rsidRPr="005C0BA4">
        <w:rPr>
          <w:rFonts w:ascii="Times New Roman" w:eastAsia="Times New Roman" w:hAnsi="Times New Roman" w:cs="Times New Roman"/>
          <w:color w:val="000000"/>
        </w:rPr>
        <w:t xml:space="preserve"> at a medical research facility in the remote island of Kei </w:t>
      </w:r>
      <w:proofErr w:type="spellStart"/>
      <w:r w:rsidRPr="005C0BA4">
        <w:rPr>
          <w:rFonts w:ascii="Times New Roman" w:eastAsia="Times New Roman" w:hAnsi="Times New Roman" w:cs="Times New Roman"/>
          <w:color w:val="000000"/>
        </w:rPr>
        <w:t>Besar</w:t>
      </w:r>
      <w:proofErr w:type="spellEnd"/>
      <w:r w:rsidRPr="005C0BA4">
        <w:rPr>
          <w:rFonts w:ascii="Times New Roman" w:eastAsia="Times New Roman" w:hAnsi="Times New Roman" w:cs="Times New Roman"/>
          <w:color w:val="000000"/>
        </w:rPr>
        <w:t>, Maluku, Indonesia where I apprenticed doctors, nutritionists, and pharmacists. From ultrasounds to drawing blood, I was trained to conduct basic check-up procedures in the clinic. Following a diagnosis</w:t>
      </w:r>
      <w:ins w:id="7" w:author="Chiara Situmorang" w:date="2023-01-09T17:07:00Z">
        <w:r w:rsidR="00733EB3">
          <w:rPr>
            <w:rFonts w:ascii="Times New Roman" w:eastAsia="Times New Roman" w:hAnsi="Times New Roman" w:cs="Times New Roman"/>
            <w:color w:val="000000"/>
          </w:rPr>
          <w:t>,</w:t>
        </w:r>
      </w:ins>
      <w:r w:rsidRPr="005C0BA4">
        <w:rPr>
          <w:rFonts w:ascii="Times New Roman" w:eastAsia="Times New Roman" w:hAnsi="Times New Roman" w:cs="Times New Roman"/>
          <w:color w:val="000000"/>
        </w:rPr>
        <w:t xml:space="preserve"> however, I was most nervous upon being called into the pharmacy unit. I had to search and label medications before instructing its use and dosage to the patient. </w:t>
      </w:r>
      <w:proofErr w:type="spellStart"/>
      <w:r w:rsidRPr="005C0BA4">
        <w:rPr>
          <w:rFonts w:ascii="Times New Roman" w:eastAsia="Times New Roman" w:hAnsi="Times New Roman" w:cs="Times New Roman"/>
          <w:color w:val="000000"/>
        </w:rPr>
        <w:t>Nonetheless</w:t>
      </w:r>
      <w:proofErr w:type="spellEnd"/>
      <w:r w:rsidRPr="005C0BA4">
        <w:rPr>
          <w:rFonts w:ascii="Times New Roman" w:eastAsia="Times New Roman" w:hAnsi="Times New Roman" w:cs="Times New Roman"/>
          <w:color w:val="000000"/>
        </w:rPr>
        <w:t>, I eventually familiarized myself with common drugs in the inventory—a truly rewarding feeling</w:t>
      </w:r>
      <w:ins w:id="8" w:author="Chiara Situmorang" w:date="2023-01-09T17:10:00Z">
        <w:r w:rsidR="00733EB3">
          <w:rPr>
            <w:rFonts w:ascii="Times New Roman" w:eastAsia="Times New Roman" w:hAnsi="Times New Roman" w:cs="Times New Roman"/>
            <w:color w:val="000000"/>
          </w:rPr>
          <w:t>.</w:t>
        </w:r>
      </w:ins>
      <w:del w:id="9" w:author="Chiara Situmorang" w:date="2023-01-09T17:09:00Z">
        <w:r w:rsidRPr="005C0BA4" w:rsidDel="00733EB3">
          <w:rPr>
            <w:rFonts w:ascii="Times New Roman" w:eastAsia="Times New Roman" w:hAnsi="Times New Roman" w:cs="Times New Roman"/>
            <w:color w:val="000000"/>
          </w:rPr>
          <w:delText>. By then, my perception of the work shifted, and hence my enthusiasm arised.  </w:delText>
        </w:r>
      </w:del>
    </w:p>
    <w:p w14:paraId="7D2F499F" w14:textId="5E77E5A0"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The experience opened my eyes regarding the significant role of medical professionals and life-saving drugs:</w:t>
      </w:r>
      <w:del w:id="10" w:author="Thalia Priscilla" w:date="2023-01-09T15:10:00Z">
        <w:r w:rsidRPr="005C0BA4" w:rsidDel="0024654D">
          <w:rPr>
            <w:rFonts w:ascii="Times New Roman" w:eastAsia="Times New Roman" w:hAnsi="Times New Roman" w:cs="Times New Roman"/>
            <w:color w:val="000000"/>
          </w:rPr>
          <w:delText xml:space="preserve"> a</w:delText>
        </w:r>
      </w:del>
      <w:r w:rsidRPr="005C0BA4">
        <w:rPr>
          <w:rFonts w:ascii="Times New Roman" w:eastAsia="Times New Roman" w:hAnsi="Times New Roman" w:cs="Times New Roman"/>
          <w:color w:val="000000"/>
        </w:rPr>
        <w:t xml:space="preserve"> key component</w:t>
      </w:r>
      <w:ins w:id="11" w:author="Thalia Priscilla" w:date="2023-01-09T15:10:00Z">
        <w:r w:rsidR="0024654D">
          <w:rPr>
            <w:rFonts w:ascii="Times New Roman" w:eastAsia="Times New Roman" w:hAnsi="Times New Roman" w:cs="Times New Roman"/>
            <w:color w:val="000000"/>
          </w:rPr>
          <w:t>s</w:t>
        </w:r>
      </w:ins>
      <w:r w:rsidRPr="005C0BA4">
        <w:rPr>
          <w:rFonts w:ascii="Times New Roman" w:eastAsia="Times New Roman" w:hAnsi="Times New Roman" w:cs="Times New Roman"/>
          <w:color w:val="000000"/>
        </w:rPr>
        <w:t xml:space="preserve"> behind the recovery of those patients. Ultimately, it drove my newfound fascination in pharmacy. </w:t>
      </w:r>
      <w:del w:id="12" w:author="Thalia Priscilla" w:date="2023-01-09T15:11:00Z">
        <w:r w:rsidRPr="005C0BA4" w:rsidDel="0024654D">
          <w:rPr>
            <w:rFonts w:ascii="Times New Roman" w:eastAsia="Times New Roman" w:hAnsi="Times New Roman" w:cs="Times New Roman"/>
            <w:color w:val="000000"/>
          </w:rPr>
          <w:delText>Thus, a</w:delText>
        </w:r>
      </w:del>
      <w:ins w:id="13" w:author="Thalia Priscilla" w:date="2023-01-09T15:11:00Z">
        <w:r w:rsidR="0024654D">
          <w:rPr>
            <w:rFonts w:ascii="Times New Roman" w:eastAsia="Times New Roman" w:hAnsi="Times New Roman" w:cs="Times New Roman"/>
            <w:color w:val="000000"/>
          </w:rPr>
          <w:t>A</w:t>
        </w:r>
      </w:ins>
      <w:r w:rsidRPr="005C0BA4">
        <w:rPr>
          <w:rFonts w:ascii="Times New Roman" w:eastAsia="Times New Roman" w:hAnsi="Times New Roman" w:cs="Times New Roman"/>
          <w:color w:val="000000"/>
        </w:rPr>
        <w:t>fter much consideration, I was drawn to the University of Michigan’s College of Literature, Science, and the Arts, with preferred admission into the College of Pharmacy. Exceptionally recognized amongst other institutions, it will provide me with much-needed hands-on practic</w:t>
      </w:r>
      <w:ins w:id="14" w:author="Chiara Situmorang" w:date="2023-01-09T17:11:00Z">
        <w:r w:rsidR="00733EB3">
          <w:rPr>
            <w:rFonts w:ascii="Times New Roman" w:eastAsia="Times New Roman" w:hAnsi="Times New Roman" w:cs="Times New Roman"/>
            <w:color w:val="000000"/>
          </w:rPr>
          <w:t>ums</w:t>
        </w:r>
      </w:ins>
      <w:del w:id="15" w:author="Chiara Situmorang" w:date="2023-01-09T17:11:00Z">
        <w:r w:rsidRPr="005C0BA4" w:rsidDel="00733EB3">
          <w:rPr>
            <w:rFonts w:ascii="Times New Roman" w:eastAsia="Times New Roman" w:hAnsi="Times New Roman" w:cs="Times New Roman"/>
            <w:color w:val="000000"/>
          </w:rPr>
          <w:delText>als</w:delText>
        </w:r>
      </w:del>
      <w:r w:rsidRPr="005C0BA4">
        <w:rPr>
          <w:rFonts w:ascii="Times New Roman" w:eastAsia="Times New Roman" w:hAnsi="Times New Roman" w:cs="Times New Roman"/>
          <w:color w:val="000000"/>
        </w:rPr>
        <w:t xml:space="preserve">, such as analytical chemistry using spectrophotometry, to strengthen my preparation for a career as a pharmacist. I am intrigued by courses </w:t>
      </w:r>
      <w:del w:id="16" w:author="Chiara Situmorang" w:date="2023-01-09T17:11:00Z">
        <w:r w:rsidRPr="005C0BA4" w:rsidDel="00733EB3">
          <w:rPr>
            <w:rFonts w:ascii="Times New Roman" w:eastAsia="Times New Roman" w:hAnsi="Times New Roman" w:cs="Times New Roman"/>
            <w:color w:val="000000"/>
          </w:rPr>
          <w:delText xml:space="preserve">on </w:delText>
        </w:r>
      </w:del>
      <w:ins w:id="17" w:author="Chiara Situmorang" w:date="2023-01-09T17:11:00Z">
        <w:r w:rsidR="00733EB3">
          <w:rPr>
            <w:rFonts w:ascii="Times New Roman" w:eastAsia="Times New Roman" w:hAnsi="Times New Roman" w:cs="Times New Roman"/>
            <w:color w:val="000000"/>
          </w:rPr>
          <w:t>like</w:t>
        </w:r>
        <w:r w:rsidR="00733EB3" w:rsidRPr="005C0BA4">
          <w:rPr>
            <w:rFonts w:ascii="Times New Roman" w:eastAsia="Times New Roman" w:hAnsi="Times New Roman" w:cs="Times New Roman"/>
            <w:color w:val="000000"/>
          </w:rPr>
          <w:t xml:space="preserve"> </w:t>
        </w:r>
      </w:ins>
      <w:r w:rsidRPr="005C0BA4">
        <w:rPr>
          <w:rFonts w:ascii="Times New Roman" w:eastAsia="Times New Roman" w:hAnsi="Times New Roman" w:cs="Times New Roman"/>
          <w:color w:val="000000"/>
        </w:rPr>
        <w:t>“Biopharmaceutics and Biology of Drug Delivery”, where I will study the basis of drug product design and development, as well as the movement of its molecules in the body. </w:t>
      </w:r>
    </w:p>
    <w:p w14:paraId="1A2863C2"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Moreover, I would like to work with Professor Michael Kraft since his expertise in drug-nutrition interaction aligns with my current research in the interference of omeprazole’s neutralizing properties in the presence of milk. With his mentorship, I could broaden my scope in clinical pharmacy and enhance my overall research competence. Therefore, I intend to delve deeper into the field by collaborating and exchanging ideas with other like-minded individuals in his laboratory. </w:t>
      </w:r>
    </w:p>
    <w:p w14:paraId="1A87BADB" w14:textId="554D8500"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w:t>
      </w:r>
      <w:del w:id="18" w:author="Chiara Situmorang" w:date="2023-01-09T17:12:00Z">
        <w:r w:rsidRPr="005C0BA4" w:rsidDel="00733EB3">
          <w:rPr>
            <w:rFonts w:ascii="Times New Roman" w:eastAsia="Times New Roman" w:hAnsi="Times New Roman" w:cs="Times New Roman"/>
            <w:color w:val="000000"/>
          </w:rPr>
          <w:delText xml:space="preserve">Despite </w:delText>
        </w:r>
      </w:del>
      <w:ins w:id="19" w:author="Chiara Situmorang" w:date="2023-01-09T17:12:00Z">
        <w:r w:rsidR="00733EB3">
          <w:rPr>
            <w:rFonts w:ascii="Times New Roman" w:eastAsia="Times New Roman" w:hAnsi="Times New Roman" w:cs="Times New Roman"/>
            <w:color w:val="000000"/>
          </w:rPr>
          <w:t>Beyond</w:t>
        </w:r>
        <w:r w:rsidR="00733EB3" w:rsidRPr="005C0BA4">
          <w:rPr>
            <w:rFonts w:ascii="Times New Roman" w:eastAsia="Times New Roman" w:hAnsi="Times New Roman" w:cs="Times New Roman"/>
            <w:color w:val="000000"/>
          </w:rPr>
          <w:t xml:space="preserve"> </w:t>
        </w:r>
      </w:ins>
      <w:r w:rsidRPr="005C0BA4">
        <w:rPr>
          <w:rFonts w:ascii="Times New Roman" w:eastAsia="Times New Roman" w:hAnsi="Times New Roman" w:cs="Times New Roman"/>
          <w:color w:val="000000"/>
        </w:rPr>
        <w:t xml:space="preserve">my intentions to pursue pharmacy, the opportunities offered by the University of Michigan </w:t>
      </w:r>
      <w:ins w:id="20" w:author="Chiara Situmorang" w:date="2023-01-09T17:12:00Z">
        <w:r w:rsidR="00733EB3">
          <w:rPr>
            <w:rFonts w:ascii="Times New Roman" w:eastAsia="Times New Roman" w:hAnsi="Times New Roman" w:cs="Times New Roman"/>
            <w:color w:val="000000"/>
          </w:rPr>
          <w:t xml:space="preserve">also </w:t>
        </w:r>
      </w:ins>
      <w:r w:rsidRPr="005C0BA4">
        <w:rPr>
          <w:rFonts w:ascii="Times New Roman" w:eastAsia="Times New Roman" w:hAnsi="Times New Roman" w:cs="Times New Roman"/>
          <w:color w:val="000000"/>
        </w:rPr>
        <w:t>pave</w:t>
      </w:r>
      <w:del w:id="21" w:author="Chiara Situmorang" w:date="2023-01-09T17:12:00Z">
        <w:r w:rsidRPr="005C0BA4" w:rsidDel="00733EB3">
          <w:rPr>
            <w:rFonts w:ascii="Times New Roman" w:eastAsia="Times New Roman" w:hAnsi="Times New Roman" w:cs="Times New Roman"/>
            <w:color w:val="000000"/>
          </w:rPr>
          <w:delText>s</w:delText>
        </w:r>
      </w:del>
      <w:r w:rsidRPr="005C0BA4">
        <w:rPr>
          <w:rFonts w:ascii="Times New Roman" w:eastAsia="Times New Roman" w:hAnsi="Times New Roman" w:cs="Times New Roman"/>
          <w:color w:val="000000"/>
        </w:rPr>
        <w:t xml:space="preserve"> a way for the </w:t>
      </w:r>
      <w:proofErr w:type="spellStart"/>
      <w:r w:rsidRPr="005C0BA4">
        <w:rPr>
          <w:rFonts w:ascii="Times New Roman" w:eastAsia="Times New Roman" w:hAnsi="Times New Roman" w:cs="Times New Roman"/>
          <w:color w:val="000000"/>
        </w:rPr>
        <w:t>fulfillment</w:t>
      </w:r>
      <w:proofErr w:type="spellEnd"/>
      <w:r w:rsidRPr="005C0BA4">
        <w:rPr>
          <w:rFonts w:ascii="Times New Roman" w:eastAsia="Times New Roman" w:hAnsi="Times New Roman" w:cs="Times New Roman"/>
          <w:color w:val="000000"/>
        </w:rPr>
        <w:t xml:space="preserve"> of my personal goals and ambitions. With my long-time passion in the medical scene, I wish to participate in organizations that benefit public health, such as the UM Student Run-Free Clinic. I imagine myself deep in conversation</w:t>
      </w:r>
      <w:del w:id="22" w:author="Chiara Situmorang" w:date="2023-01-09T17:12:00Z">
        <w:r w:rsidRPr="005C0BA4" w:rsidDel="00733EB3">
          <w:rPr>
            <w:rFonts w:ascii="Times New Roman" w:eastAsia="Times New Roman" w:hAnsi="Times New Roman" w:cs="Times New Roman"/>
            <w:color w:val="000000"/>
          </w:rPr>
          <w:delText>s</w:delText>
        </w:r>
      </w:del>
      <w:r w:rsidRPr="005C0BA4">
        <w:rPr>
          <w:rFonts w:ascii="Times New Roman" w:eastAsia="Times New Roman" w:hAnsi="Times New Roman" w:cs="Times New Roman"/>
          <w:color w:val="000000"/>
        </w:rPr>
        <w:t xml:space="preserve"> with my peers about addressing the need for more accessible healthcare to aid the underprivileged. Furthermore, it would be a setting stone prior to organizing outreach</w:t>
      </w:r>
      <w:del w:id="23" w:author="Chiara Situmorang" w:date="2023-01-09T17:14:00Z">
        <w:r w:rsidRPr="005C0BA4" w:rsidDel="00733EB3">
          <w:rPr>
            <w:rFonts w:ascii="Times New Roman" w:eastAsia="Times New Roman" w:hAnsi="Times New Roman" w:cs="Times New Roman"/>
            <w:color w:val="000000"/>
          </w:rPr>
          <w:delText>es</w:delText>
        </w:r>
      </w:del>
      <w:r w:rsidRPr="005C0BA4">
        <w:rPr>
          <w:rFonts w:ascii="Times New Roman" w:eastAsia="Times New Roman" w:hAnsi="Times New Roman" w:cs="Times New Roman"/>
          <w:color w:val="000000"/>
        </w:rPr>
        <w:t xml:space="preserve"> of my own in the future, where I envision the improvement of the healthcare (e.g. nutrition) literacy of my local community. Aside from </w:t>
      </w:r>
      <w:del w:id="24" w:author="Chiara Situmorang" w:date="2023-01-09T17:14:00Z">
        <w:r w:rsidRPr="005C0BA4" w:rsidDel="00733EB3">
          <w:rPr>
            <w:rFonts w:ascii="Times New Roman" w:eastAsia="Times New Roman" w:hAnsi="Times New Roman" w:cs="Times New Roman"/>
            <w:color w:val="000000"/>
          </w:rPr>
          <w:delText>academics</w:delText>
        </w:r>
      </w:del>
      <w:ins w:id="25" w:author="Chiara Situmorang" w:date="2023-01-09T17:14:00Z">
        <w:r w:rsidR="00733EB3">
          <w:rPr>
            <w:rFonts w:ascii="Times New Roman" w:eastAsia="Times New Roman" w:hAnsi="Times New Roman" w:cs="Times New Roman"/>
            <w:color w:val="000000"/>
          </w:rPr>
          <w:t>that</w:t>
        </w:r>
      </w:ins>
      <w:r w:rsidRPr="005C0BA4">
        <w:rPr>
          <w:rFonts w:ascii="Times New Roman" w:eastAsia="Times New Roman" w:hAnsi="Times New Roman" w:cs="Times New Roman"/>
          <w:color w:val="000000"/>
        </w:rPr>
        <w:t>, I also fe</w:t>
      </w:r>
      <w:ins w:id="26" w:author="Chiara Situmorang" w:date="2023-01-09T17:14:00Z">
        <w:r w:rsidR="00733EB3">
          <w:rPr>
            <w:rFonts w:ascii="Times New Roman" w:eastAsia="Times New Roman" w:hAnsi="Times New Roman" w:cs="Times New Roman"/>
            <w:color w:val="000000"/>
          </w:rPr>
          <w:t>el</w:t>
        </w:r>
      </w:ins>
      <w:del w:id="27" w:author="Chiara Situmorang" w:date="2023-01-09T17:14:00Z">
        <w:r w:rsidRPr="005C0BA4" w:rsidDel="00733EB3">
          <w:rPr>
            <w:rFonts w:ascii="Times New Roman" w:eastAsia="Times New Roman" w:hAnsi="Times New Roman" w:cs="Times New Roman"/>
            <w:color w:val="000000"/>
          </w:rPr>
          <w:delText>lt</w:delText>
        </w:r>
      </w:del>
      <w:r w:rsidRPr="005C0BA4">
        <w:rPr>
          <w:rFonts w:ascii="Times New Roman" w:eastAsia="Times New Roman" w:hAnsi="Times New Roman" w:cs="Times New Roman"/>
          <w:color w:val="000000"/>
        </w:rPr>
        <w:t xml:space="preserve"> </w:t>
      </w:r>
      <w:del w:id="28" w:author="Chiara Situmorang" w:date="2023-01-09T17:15:00Z">
        <w:r w:rsidRPr="005C0BA4" w:rsidDel="00733EB3">
          <w:rPr>
            <w:rFonts w:ascii="Times New Roman" w:eastAsia="Times New Roman" w:hAnsi="Times New Roman" w:cs="Times New Roman"/>
            <w:color w:val="000000"/>
          </w:rPr>
          <w:delText xml:space="preserve">instant </w:delText>
        </w:r>
      </w:del>
      <w:r w:rsidRPr="005C0BA4">
        <w:rPr>
          <w:rFonts w:ascii="Times New Roman" w:eastAsia="Times New Roman" w:hAnsi="Times New Roman" w:cs="Times New Roman"/>
          <w:color w:val="000000"/>
        </w:rPr>
        <w:t xml:space="preserve">excitement </w:t>
      </w:r>
      <w:del w:id="29" w:author="Chiara Situmorang" w:date="2023-01-09T17:15:00Z">
        <w:r w:rsidRPr="005C0BA4" w:rsidDel="00733EB3">
          <w:rPr>
            <w:rFonts w:ascii="Times New Roman" w:eastAsia="Times New Roman" w:hAnsi="Times New Roman" w:cs="Times New Roman"/>
            <w:color w:val="000000"/>
          </w:rPr>
          <w:delText xml:space="preserve">with </w:delText>
        </w:r>
      </w:del>
      <w:ins w:id="30" w:author="Chiara Situmorang" w:date="2023-01-09T17:15:00Z">
        <w:r w:rsidR="00733EB3">
          <w:rPr>
            <w:rFonts w:ascii="Times New Roman" w:eastAsia="Times New Roman" w:hAnsi="Times New Roman" w:cs="Times New Roman"/>
            <w:color w:val="000000"/>
          </w:rPr>
          <w:t>for</w:t>
        </w:r>
        <w:r w:rsidR="00733EB3" w:rsidRPr="005C0BA4">
          <w:rPr>
            <w:rFonts w:ascii="Times New Roman" w:eastAsia="Times New Roman" w:hAnsi="Times New Roman" w:cs="Times New Roman"/>
            <w:color w:val="000000"/>
          </w:rPr>
          <w:t xml:space="preserve"> </w:t>
        </w:r>
      </w:ins>
      <w:r w:rsidRPr="005C0BA4">
        <w:rPr>
          <w:rFonts w:ascii="Times New Roman" w:eastAsia="Times New Roman" w:hAnsi="Times New Roman" w:cs="Times New Roman"/>
          <w:color w:val="000000"/>
        </w:rPr>
        <w:t xml:space="preserve">the possibility of engaging in intramural sports, specifically tennis. I hope to continue my progress in semi-competitive tennis to </w:t>
      </w:r>
      <w:del w:id="31" w:author="Thalia Priscilla" w:date="2023-01-09T15:26:00Z">
        <w:r w:rsidRPr="005C0BA4" w:rsidDel="0024654D">
          <w:rPr>
            <w:rFonts w:ascii="Times New Roman" w:eastAsia="Times New Roman" w:hAnsi="Times New Roman" w:cs="Times New Roman"/>
            <w:color w:val="000000"/>
          </w:rPr>
          <w:delText xml:space="preserve">maintain </w:delText>
        </w:r>
      </w:del>
      <w:ins w:id="32" w:author="Thalia Priscilla" w:date="2023-01-09T15:26:00Z">
        <w:r w:rsidR="0024654D">
          <w:rPr>
            <w:rFonts w:ascii="Times New Roman" w:eastAsia="Times New Roman" w:hAnsi="Times New Roman" w:cs="Times New Roman"/>
            <w:color w:val="000000"/>
          </w:rPr>
          <w:t>stay</w:t>
        </w:r>
        <w:r w:rsidR="0024654D" w:rsidRPr="005C0BA4">
          <w:rPr>
            <w:rFonts w:ascii="Times New Roman" w:eastAsia="Times New Roman" w:hAnsi="Times New Roman" w:cs="Times New Roman"/>
            <w:color w:val="000000"/>
          </w:rPr>
          <w:t xml:space="preserve"> </w:t>
        </w:r>
      </w:ins>
      <w:r w:rsidRPr="005C0BA4">
        <w:rPr>
          <w:rFonts w:ascii="Times New Roman" w:eastAsia="Times New Roman" w:hAnsi="Times New Roman" w:cs="Times New Roman"/>
          <w:color w:val="000000"/>
        </w:rPr>
        <w:t>active both physically and socially. </w:t>
      </w:r>
    </w:p>
    <w:p w14:paraId="0374BB88" w14:textId="77777777" w:rsidR="00733EB3" w:rsidRDefault="005C0BA4" w:rsidP="005C0BA4">
      <w:pPr>
        <w:jc w:val="both"/>
        <w:rPr>
          <w:ins w:id="33" w:author="Chiara Situmorang" w:date="2023-01-09T17:14:00Z"/>
          <w:rFonts w:ascii="Times New Roman" w:eastAsia="Times New Roman" w:hAnsi="Times New Roman" w:cs="Times New Roman"/>
          <w:color w:val="000000"/>
        </w:rPr>
      </w:pPr>
      <w:r w:rsidRPr="005C0BA4">
        <w:rPr>
          <w:rFonts w:ascii="Times New Roman" w:eastAsia="Times New Roman" w:hAnsi="Times New Roman" w:cs="Times New Roman"/>
          <w:color w:val="000000"/>
        </w:rPr>
        <w:tab/>
        <w:t xml:space="preserve">Whether </w:t>
      </w:r>
      <w:ins w:id="34" w:author="Chiara Situmorang" w:date="2023-01-09T17:14:00Z">
        <w:r w:rsidR="00733EB3">
          <w:rPr>
            <w:rFonts w:ascii="Times New Roman" w:eastAsia="Times New Roman" w:hAnsi="Times New Roman" w:cs="Times New Roman"/>
            <w:color w:val="000000"/>
          </w:rPr>
          <w:t xml:space="preserve">it’s </w:t>
        </w:r>
      </w:ins>
      <w:r w:rsidRPr="005C0BA4">
        <w:rPr>
          <w:rFonts w:ascii="Times New Roman" w:eastAsia="Times New Roman" w:hAnsi="Times New Roman" w:cs="Times New Roman"/>
          <w:color w:val="000000"/>
        </w:rPr>
        <w:t>strolling through the streets of downtown Ann Arbor</w:t>
      </w:r>
      <w:del w:id="35" w:author="Chiara Situmorang" w:date="2023-01-09T17:14:00Z">
        <w:r w:rsidRPr="005C0BA4" w:rsidDel="00733EB3">
          <w:rPr>
            <w:rFonts w:ascii="Times New Roman" w:eastAsia="Times New Roman" w:hAnsi="Times New Roman" w:cs="Times New Roman"/>
            <w:color w:val="000000"/>
          </w:rPr>
          <w:delText>,</w:delText>
        </w:r>
      </w:del>
      <w:r w:rsidRPr="005C0BA4">
        <w:rPr>
          <w:rFonts w:ascii="Times New Roman" w:eastAsia="Times New Roman" w:hAnsi="Times New Roman" w:cs="Times New Roman"/>
          <w:color w:val="000000"/>
        </w:rPr>
        <w:t xml:space="preserve"> or waiting hours while my father browses through the gift shop, my three</w:t>
      </w:r>
      <w:del w:id="36" w:author="Chiara Situmorang" w:date="2023-01-09T17:14:00Z">
        <w:r w:rsidRPr="005C0BA4" w:rsidDel="00733EB3">
          <w:rPr>
            <w:rFonts w:ascii="Times New Roman" w:eastAsia="Times New Roman" w:hAnsi="Times New Roman" w:cs="Times New Roman"/>
            <w:color w:val="000000"/>
          </w:rPr>
          <w:delText>-time</w:delText>
        </w:r>
      </w:del>
      <w:r w:rsidRPr="005C0BA4">
        <w:rPr>
          <w:rFonts w:ascii="Times New Roman" w:eastAsia="Times New Roman" w:hAnsi="Times New Roman" w:cs="Times New Roman"/>
          <w:color w:val="000000"/>
        </w:rPr>
        <w:t xml:space="preserve"> visit</w:t>
      </w:r>
      <w:ins w:id="37" w:author="Thalia Priscilla" w:date="2023-01-09T15:16:00Z">
        <w:r w:rsidR="0024654D">
          <w:rPr>
            <w:rFonts w:ascii="Times New Roman" w:eastAsia="Times New Roman" w:hAnsi="Times New Roman" w:cs="Times New Roman"/>
            <w:color w:val="000000"/>
          </w:rPr>
          <w:t>s</w:t>
        </w:r>
      </w:ins>
      <w:r w:rsidRPr="005C0BA4">
        <w:rPr>
          <w:rFonts w:ascii="Times New Roman" w:eastAsia="Times New Roman" w:hAnsi="Times New Roman" w:cs="Times New Roman"/>
          <w:color w:val="000000"/>
        </w:rPr>
        <w:t xml:space="preserve"> to the campus ha</w:t>
      </w:r>
      <w:ins w:id="38" w:author="Thalia Priscilla" w:date="2023-01-09T15:16:00Z">
        <w:r w:rsidR="0024654D">
          <w:rPr>
            <w:rFonts w:ascii="Times New Roman" w:eastAsia="Times New Roman" w:hAnsi="Times New Roman" w:cs="Times New Roman"/>
            <w:color w:val="000000"/>
          </w:rPr>
          <w:t>ve</w:t>
        </w:r>
      </w:ins>
      <w:del w:id="39" w:author="Thalia Priscilla" w:date="2023-01-09T15:16:00Z">
        <w:r w:rsidRPr="005C0BA4" w:rsidDel="0024654D">
          <w:rPr>
            <w:rFonts w:ascii="Times New Roman" w:eastAsia="Times New Roman" w:hAnsi="Times New Roman" w:cs="Times New Roman"/>
            <w:color w:val="000000"/>
          </w:rPr>
          <w:delText>s</w:delText>
        </w:r>
      </w:del>
      <w:r w:rsidRPr="005C0BA4">
        <w:rPr>
          <w:rFonts w:ascii="Times New Roman" w:eastAsia="Times New Roman" w:hAnsi="Times New Roman" w:cs="Times New Roman"/>
          <w:color w:val="000000"/>
        </w:rPr>
        <w:t xml:space="preserve"> genuinely left a lasting impression. In fact, as I write this essay, I </w:t>
      </w:r>
      <w:ins w:id="40" w:author="Thalia Priscilla" w:date="2023-01-09T15:09:00Z">
        <w:r w:rsidR="0024654D">
          <w:rPr>
            <w:rFonts w:ascii="Times New Roman" w:eastAsia="Times New Roman" w:hAnsi="Times New Roman" w:cs="Times New Roman"/>
            <w:color w:val="000000"/>
          </w:rPr>
          <w:t xml:space="preserve">am </w:t>
        </w:r>
      </w:ins>
      <w:r w:rsidRPr="005C0BA4">
        <w:rPr>
          <w:rFonts w:ascii="Times New Roman" w:eastAsia="Times New Roman" w:hAnsi="Times New Roman" w:cs="Times New Roman"/>
          <w:color w:val="000000"/>
        </w:rPr>
        <w:t>wear</w:t>
      </w:r>
      <w:ins w:id="41" w:author="Thalia Priscilla" w:date="2023-01-09T15:09:00Z">
        <w:r w:rsidR="0024654D">
          <w:rPr>
            <w:rFonts w:ascii="Times New Roman" w:eastAsia="Times New Roman" w:hAnsi="Times New Roman" w:cs="Times New Roman"/>
            <w:color w:val="000000"/>
          </w:rPr>
          <w:t>ing</w:t>
        </w:r>
      </w:ins>
      <w:r w:rsidRPr="005C0BA4">
        <w:rPr>
          <w:rFonts w:ascii="Times New Roman" w:eastAsia="Times New Roman" w:hAnsi="Times New Roman" w:cs="Times New Roman"/>
          <w:color w:val="000000"/>
        </w:rPr>
        <w:t xml:space="preserve"> a Michigan navy blue jacket with an “M” embroidered on the chest. </w:t>
      </w:r>
    </w:p>
    <w:p w14:paraId="641831EF" w14:textId="6E851B49" w:rsidR="005C0BA4" w:rsidRPr="005C0BA4" w:rsidRDefault="005C0BA4" w:rsidP="00733EB3">
      <w:pPr>
        <w:ind w:firstLine="720"/>
        <w:jc w:val="both"/>
        <w:rPr>
          <w:rFonts w:ascii="Times New Roman" w:eastAsia="Times New Roman" w:hAnsi="Times New Roman" w:cs="Times New Roman"/>
        </w:rPr>
        <w:pPrChange w:id="42" w:author="Chiara Situmorang" w:date="2023-01-09T17:14:00Z">
          <w:pPr>
            <w:jc w:val="both"/>
          </w:pPr>
        </w:pPrChange>
      </w:pPr>
      <w:r w:rsidRPr="005C0BA4">
        <w:rPr>
          <w:rFonts w:ascii="Times New Roman" w:eastAsia="Times New Roman" w:hAnsi="Times New Roman" w:cs="Times New Roman"/>
          <w:color w:val="000000"/>
        </w:rPr>
        <w:t xml:space="preserve">Above all, not only is </w:t>
      </w:r>
      <w:proofErr w:type="spellStart"/>
      <w:r w:rsidRPr="005C0BA4">
        <w:rPr>
          <w:rFonts w:ascii="Times New Roman" w:eastAsia="Times New Roman" w:hAnsi="Times New Roman" w:cs="Times New Roman"/>
          <w:color w:val="000000"/>
        </w:rPr>
        <w:t>UMich</w:t>
      </w:r>
      <w:proofErr w:type="spellEnd"/>
      <w:r w:rsidRPr="005C0BA4">
        <w:rPr>
          <w:rFonts w:ascii="Times New Roman" w:eastAsia="Times New Roman" w:hAnsi="Times New Roman" w:cs="Times New Roman"/>
          <w:color w:val="000000"/>
        </w:rPr>
        <w:t xml:space="preserve"> the ideal school to guide my passion in pharmacy, but its notably welcoming atmosphere makes it an </w:t>
      </w:r>
      <w:proofErr w:type="spellStart"/>
      <w:r w:rsidRPr="005C0BA4">
        <w:rPr>
          <w:rFonts w:ascii="Times New Roman" w:eastAsia="Times New Roman" w:hAnsi="Times New Roman" w:cs="Times New Roman"/>
          <w:color w:val="000000"/>
        </w:rPr>
        <w:t>honor</w:t>
      </w:r>
      <w:proofErr w:type="spellEnd"/>
      <w:r w:rsidRPr="005C0BA4">
        <w:rPr>
          <w:rFonts w:ascii="Times New Roman" w:eastAsia="Times New Roman" w:hAnsi="Times New Roman" w:cs="Times New Roman"/>
          <w:color w:val="000000"/>
        </w:rPr>
        <w:t xml:space="preserve"> to someday call myself a Wolverine.</w:t>
      </w:r>
    </w:p>
    <w:p w14:paraId="4F35A6F3"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3-01-09T17:05:00Z" w:initials="CS">
    <w:p w14:paraId="66F2E3DD" w14:textId="77777777" w:rsidR="00733EB3" w:rsidRDefault="00733EB3" w:rsidP="003F64F6">
      <w:r>
        <w:rPr>
          <w:rStyle w:val="CommentReference"/>
        </w:rPr>
        <w:annotationRef/>
      </w:r>
      <w:r>
        <w:rPr>
          <w:sz w:val="20"/>
          <w:szCs w:val="20"/>
        </w:rPr>
        <w:t>gram or mg?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2E3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C7E4" w16cex:dateUtc="2023-01-09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2E3DD" w16cid:durableId="2766C7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A4"/>
    <w:rsid w:val="00185506"/>
    <w:rsid w:val="0024654D"/>
    <w:rsid w:val="005C0BA4"/>
    <w:rsid w:val="0062459E"/>
    <w:rsid w:val="00713119"/>
    <w:rsid w:val="00733EB3"/>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26B5C8"/>
  <w15:chartTrackingRefBased/>
  <w15:docId w15:val="{D4C0EB8A-E0E3-BB41-9BC8-495DAE44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BA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C0BA4"/>
  </w:style>
  <w:style w:type="paragraph" w:styleId="Revision">
    <w:name w:val="Revision"/>
    <w:hidden/>
    <w:uiPriority w:val="99"/>
    <w:semiHidden/>
    <w:rsid w:val="0024654D"/>
  </w:style>
  <w:style w:type="character" w:styleId="CommentReference">
    <w:name w:val="annotation reference"/>
    <w:basedOn w:val="DefaultParagraphFont"/>
    <w:uiPriority w:val="99"/>
    <w:semiHidden/>
    <w:unhideWhenUsed/>
    <w:rsid w:val="00733EB3"/>
    <w:rPr>
      <w:sz w:val="16"/>
      <w:szCs w:val="16"/>
    </w:rPr>
  </w:style>
  <w:style w:type="paragraph" w:styleId="CommentText">
    <w:name w:val="annotation text"/>
    <w:basedOn w:val="Normal"/>
    <w:link w:val="CommentTextChar"/>
    <w:uiPriority w:val="99"/>
    <w:semiHidden/>
    <w:unhideWhenUsed/>
    <w:rsid w:val="00733EB3"/>
    <w:rPr>
      <w:sz w:val="20"/>
      <w:szCs w:val="20"/>
    </w:rPr>
  </w:style>
  <w:style w:type="character" w:customStyle="1" w:styleId="CommentTextChar">
    <w:name w:val="Comment Text Char"/>
    <w:basedOn w:val="DefaultParagraphFont"/>
    <w:link w:val="CommentText"/>
    <w:uiPriority w:val="99"/>
    <w:semiHidden/>
    <w:rsid w:val="00733EB3"/>
    <w:rPr>
      <w:sz w:val="20"/>
      <w:szCs w:val="20"/>
    </w:rPr>
  </w:style>
  <w:style w:type="paragraph" w:styleId="CommentSubject">
    <w:name w:val="annotation subject"/>
    <w:basedOn w:val="CommentText"/>
    <w:next w:val="CommentText"/>
    <w:link w:val="CommentSubjectChar"/>
    <w:uiPriority w:val="99"/>
    <w:semiHidden/>
    <w:unhideWhenUsed/>
    <w:rsid w:val="00733EB3"/>
    <w:rPr>
      <w:b/>
      <w:bCs/>
    </w:rPr>
  </w:style>
  <w:style w:type="character" w:customStyle="1" w:styleId="CommentSubjectChar">
    <w:name w:val="Comment Subject Char"/>
    <w:basedOn w:val="CommentTextChar"/>
    <w:link w:val="CommentSubject"/>
    <w:uiPriority w:val="99"/>
    <w:semiHidden/>
    <w:rsid w:val="00733E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2023-01-05T09:03:00Z</dcterms:created>
  <dcterms:modified xsi:type="dcterms:W3CDTF">2023-01-09T10:15:00Z</dcterms:modified>
</cp:coreProperties>
</file>