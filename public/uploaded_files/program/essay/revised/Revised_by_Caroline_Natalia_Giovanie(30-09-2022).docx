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7056" w14:textId="2820BFA0" w:rsidR="002C3F23" w:rsidRDefault="002C3F23" w:rsidP="002C3F23">
      <w:pPr>
        <w:shd w:val="clear" w:color="auto" w:fill="FFFFFF"/>
        <w:outlineLvl w:val="3"/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</w:pPr>
      <w:r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  <w:t>University of Maryland – short questions</w:t>
      </w:r>
    </w:p>
    <w:p w14:paraId="08DCEB68" w14:textId="1E3FAB68" w:rsidR="002C3F23" w:rsidRDefault="002C3F23" w:rsidP="002C3F23">
      <w:pPr>
        <w:shd w:val="clear" w:color="auto" w:fill="FFFFFF"/>
        <w:outlineLvl w:val="3"/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</w:pPr>
    </w:p>
    <w:p w14:paraId="0B9F7838" w14:textId="77777777" w:rsidR="002C3F23" w:rsidRDefault="002C3F23" w:rsidP="002C3F23">
      <w:pPr>
        <w:shd w:val="clear" w:color="auto" w:fill="FFFFFF"/>
        <w:outlineLvl w:val="3"/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</w:pPr>
    </w:p>
    <w:p w14:paraId="24C2EE1B" w14:textId="716D4AD6" w:rsidR="002C3F23" w:rsidRPr="002C3F23" w:rsidRDefault="002C3F23" w:rsidP="002C3F2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</w:rPr>
      </w:pPr>
      <w:r w:rsidRPr="002C3F23"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  <w:t>The most interesting fact I ever learned from research was…</w:t>
      </w:r>
    </w:p>
    <w:p w14:paraId="653545C4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commentRangeStart w:id="0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The intensity at which Covid 19 affected snacking </w:t>
      </w:r>
      <w:proofErr w:type="spellStart"/>
      <w:r w:rsidRPr="002C3F23">
        <w:rPr>
          <w:rFonts w:ascii="Arial" w:eastAsia="Times New Roman" w:hAnsi="Arial" w:cs="Arial"/>
          <w:color w:val="000000"/>
          <w:sz w:val="22"/>
          <w:szCs w:val="22"/>
        </w:rPr>
        <w:t>behaviours</w:t>
      </w:r>
      <w:proofErr w:type="spellEnd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 on students. I figured it only influenced my own intake and view on food. </w:t>
      </w:r>
      <w:commentRangeStart w:id="1"/>
      <w:commentRangeStart w:id="2"/>
      <w:r w:rsidRPr="002C3F23">
        <w:rPr>
          <w:rFonts w:ascii="Arial" w:eastAsia="Times New Roman" w:hAnsi="Arial" w:cs="Arial"/>
          <w:color w:val="000000"/>
          <w:sz w:val="22"/>
          <w:szCs w:val="22"/>
        </w:rPr>
        <w:t>During a project I did outside of class, I investigated the vast reach of the virus on our daily routines, one of them being this</w:t>
      </w:r>
      <w:commentRangeEnd w:id="1"/>
      <w:r w:rsidR="009623F6">
        <w:rPr>
          <w:rStyle w:val="CommentReference"/>
        </w:rPr>
        <w:commentReference w:id="1"/>
      </w:r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Start w:id="3"/>
      <w:r w:rsidRPr="002C3F23">
        <w:rPr>
          <w:rFonts w:ascii="Arial" w:eastAsia="Times New Roman" w:hAnsi="Arial" w:cs="Arial"/>
          <w:color w:val="000000"/>
          <w:sz w:val="22"/>
          <w:szCs w:val="22"/>
        </w:rPr>
        <w:t>It indicated just how essential personal care really is without aid from others. </w:t>
      </w:r>
      <w:commentRangeEnd w:id="0"/>
      <w:r w:rsidR="00211CC2">
        <w:rPr>
          <w:rStyle w:val="CommentReference"/>
        </w:rPr>
        <w:commentReference w:id="0"/>
      </w:r>
      <w:commentRangeEnd w:id="3"/>
      <w:r w:rsidR="00DB57EF">
        <w:rPr>
          <w:rStyle w:val="CommentReference"/>
        </w:rPr>
        <w:commentReference w:id="3"/>
      </w:r>
      <w:commentRangeEnd w:id="2"/>
      <w:r w:rsidR="00DB57EF">
        <w:rPr>
          <w:rStyle w:val="CommentReference"/>
        </w:rPr>
        <w:commentReference w:id="2"/>
      </w:r>
    </w:p>
    <w:p w14:paraId="47C266BD" w14:textId="77777777" w:rsidR="002C3F23" w:rsidRPr="002C3F23" w:rsidRDefault="002C3F23" w:rsidP="002C3F23">
      <w:pPr>
        <w:spacing w:after="240"/>
        <w:rPr>
          <w:rFonts w:ascii="Times New Roman" w:eastAsia="Times New Roman" w:hAnsi="Times New Roman" w:cs="Times New Roman"/>
        </w:rPr>
      </w:pPr>
    </w:p>
    <w:p w14:paraId="07EC4824" w14:textId="77777777" w:rsidR="002C3F23" w:rsidRPr="002C3F23" w:rsidRDefault="002C3F23" w:rsidP="002C3F2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</w:rPr>
      </w:pPr>
      <w:r w:rsidRPr="002C3F23"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  <w:t>In addition to my major, my academic interests include… </w:t>
      </w:r>
    </w:p>
    <w:p w14:paraId="0E983AA3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commentRangeStart w:id="4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Physics has affected the way I approach solutions. Everything in this field relates to one another. Would you expect the same formula for electric fields to appear in gravitation? No right, but it does. </w:t>
      </w:r>
      <w:proofErr w:type="gramStart"/>
      <w:r w:rsidRPr="002C3F23">
        <w:rPr>
          <w:rFonts w:ascii="Arial" w:eastAsia="Times New Roman" w:hAnsi="Arial" w:cs="Arial"/>
          <w:color w:val="000000"/>
          <w:sz w:val="22"/>
          <w:szCs w:val="22"/>
        </w:rPr>
        <w:t>Sure</w:t>
      </w:r>
      <w:proofErr w:type="gramEnd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 it can be difficult to think abstractly </w:t>
      </w:r>
      <w:proofErr w:type="spellStart"/>
      <w:r w:rsidRPr="002C3F23">
        <w:rPr>
          <w:rFonts w:ascii="Arial" w:eastAsia="Times New Roman" w:hAnsi="Arial" w:cs="Arial"/>
          <w:color w:val="000000"/>
          <w:sz w:val="22"/>
          <w:szCs w:val="22"/>
        </w:rPr>
        <w:t>everytime</w:t>
      </w:r>
      <w:proofErr w:type="spellEnd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 you deal with a problem but that’s what makes it so fun. </w:t>
      </w:r>
    </w:p>
    <w:p w14:paraId="010E437B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</w:p>
    <w:p w14:paraId="1B3F6502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r w:rsidRPr="002C3F23">
        <w:rPr>
          <w:rFonts w:ascii="Arial" w:eastAsia="Times New Roman" w:hAnsi="Arial" w:cs="Arial"/>
          <w:color w:val="000000"/>
          <w:sz w:val="22"/>
          <w:szCs w:val="22"/>
        </w:rPr>
        <w:t>There's one defining trait that people label physics as: ridiculously hard. However, does that always have to be?</w:t>
      </w:r>
    </w:p>
    <w:p w14:paraId="6A12AE5B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r w:rsidRPr="002C3F23">
        <w:rPr>
          <w:rFonts w:ascii="Arial" w:eastAsia="Times New Roman" w:hAnsi="Arial" w:cs="Arial"/>
          <w:color w:val="000000"/>
          <w:sz w:val="22"/>
          <w:szCs w:val="22"/>
        </w:rPr>
        <w:t>Getting the answer through one expected method isn't really enjoyable after some time, the satisfaction only really comes after all the intense thinking to finally solve it. </w:t>
      </w:r>
      <w:commentRangeEnd w:id="4"/>
      <w:r w:rsidR="00DB57EF">
        <w:rPr>
          <w:rStyle w:val="CommentReference"/>
        </w:rPr>
        <w:commentReference w:id="4"/>
      </w:r>
    </w:p>
    <w:p w14:paraId="69B7B9FA" w14:textId="77777777" w:rsidR="002C3F23" w:rsidRPr="002C3F23" w:rsidRDefault="002C3F23" w:rsidP="002C3F2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</w:rPr>
      </w:pPr>
      <w:r w:rsidRPr="002C3F23"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  <w:t>My favorite thing about last Tuesday was…</w:t>
      </w:r>
    </w:p>
    <w:p w14:paraId="486696F8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commentRangeStart w:id="5"/>
      <w:commentRangeStart w:id="6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Ordering the new lavish quadruple burger to my house that evening. It was horrid, period. The patties were flattened like it was forcing itself to compact inside the box. </w:t>
      </w:r>
      <w:commentRangeStart w:id="7"/>
      <w:r w:rsidRPr="002C3F23">
        <w:rPr>
          <w:rFonts w:ascii="Arial" w:eastAsia="Times New Roman" w:hAnsi="Arial" w:cs="Arial"/>
          <w:color w:val="000000"/>
          <w:sz w:val="22"/>
          <w:szCs w:val="22"/>
        </w:rPr>
        <w:t>The supposed mouthwatering juices had been virtually nonexistent</w:t>
      </w:r>
      <w:commentRangeEnd w:id="7"/>
      <w:r w:rsidR="00E851AE">
        <w:rPr>
          <w:rStyle w:val="CommentReference"/>
        </w:rPr>
        <w:commentReference w:id="7"/>
      </w:r>
      <w:r w:rsidRPr="002C3F23">
        <w:rPr>
          <w:rFonts w:ascii="Arial" w:eastAsia="Times New Roman" w:hAnsi="Arial" w:cs="Arial"/>
          <w:color w:val="000000"/>
          <w:sz w:val="22"/>
          <w:szCs w:val="22"/>
        </w:rPr>
        <w:t>. Coincidentally my friend ordered the same thing, that's one example of misery loves company. </w:t>
      </w:r>
      <w:commentRangeEnd w:id="5"/>
      <w:r w:rsidR="000C678C">
        <w:rPr>
          <w:rStyle w:val="CommentReference"/>
        </w:rPr>
        <w:commentReference w:id="5"/>
      </w:r>
      <w:commentRangeEnd w:id="6"/>
      <w:r w:rsidR="00E851AE">
        <w:rPr>
          <w:rStyle w:val="CommentReference"/>
        </w:rPr>
        <w:commentReference w:id="6"/>
      </w:r>
    </w:p>
    <w:p w14:paraId="22BA7832" w14:textId="77777777" w:rsidR="002C3F23" w:rsidRPr="002C3F23" w:rsidRDefault="002C3F23" w:rsidP="002C3F23">
      <w:pPr>
        <w:spacing w:after="240"/>
        <w:rPr>
          <w:rFonts w:ascii="Times New Roman" w:eastAsia="Times New Roman" w:hAnsi="Times New Roman" w:cs="Times New Roman"/>
        </w:rPr>
      </w:pPr>
    </w:p>
    <w:p w14:paraId="66A1D04E" w14:textId="77777777" w:rsidR="002C3F23" w:rsidRPr="002C3F23" w:rsidRDefault="002C3F23" w:rsidP="002C3F2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</w:rPr>
      </w:pPr>
      <w:r w:rsidRPr="002C3F23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 xml:space="preserve">When I think of diversity, I think </w:t>
      </w:r>
      <w:proofErr w:type="gramStart"/>
      <w:r w:rsidRPr="002C3F23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of..</w:t>
      </w:r>
      <w:proofErr w:type="gramEnd"/>
      <w:r w:rsidRPr="002C3F23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 </w:t>
      </w:r>
    </w:p>
    <w:p w14:paraId="68C13EBD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Opinions. I never thought of race or religion as defining for anyone. </w:t>
      </w:r>
      <w:proofErr w:type="gramStart"/>
      <w:r w:rsidRPr="002C3F23">
        <w:rPr>
          <w:rFonts w:ascii="Arial" w:eastAsia="Times New Roman" w:hAnsi="Arial" w:cs="Arial"/>
          <w:color w:val="000000"/>
          <w:sz w:val="22"/>
          <w:szCs w:val="22"/>
        </w:rPr>
        <w:t>Sure</w:t>
      </w:r>
      <w:proofErr w:type="gramEnd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 a cool origin story might make you an interesting part of the community but those that have made a real hole in my story have always been those that challenged my own understanding. This is what makes humanity so great, the constant call for change.</w:t>
      </w:r>
    </w:p>
    <w:p w14:paraId="5890C2E8" w14:textId="77777777" w:rsidR="002C3F23" w:rsidRPr="002C3F23" w:rsidRDefault="002C3F23" w:rsidP="002C3F2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</w:rPr>
      </w:pPr>
      <w:r w:rsidRPr="002C3F23">
        <w:rPr>
          <w:rFonts w:ascii="Times New Roman" w:eastAsia="Times New Roman" w:hAnsi="Times New Roman" w:cs="Times New Roman"/>
          <w:b/>
          <w:bCs/>
        </w:rPr>
        <w:t> </w:t>
      </w:r>
    </w:p>
    <w:p w14:paraId="44922DD9" w14:textId="77777777" w:rsidR="002C3F23" w:rsidRPr="002C3F23" w:rsidRDefault="002C3F23" w:rsidP="002C3F23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</w:rPr>
      </w:pPr>
      <w:r w:rsidRPr="002C3F23">
        <w:rPr>
          <w:rFonts w:ascii="Roboto" w:eastAsia="Times New Roman" w:hAnsi="Roboto" w:cs="Times New Roman"/>
          <w:b/>
          <w:bCs/>
          <w:i/>
          <w:iCs/>
          <w:color w:val="000000"/>
          <w:sz w:val="33"/>
          <w:szCs w:val="33"/>
        </w:rPr>
        <w:t>Something you might not know about me is…</w:t>
      </w:r>
    </w:p>
    <w:p w14:paraId="36F5C96E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</w:p>
    <w:p w14:paraId="0E3D5482" w14:textId="5A2370DE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My need to overstimulate myself. </w:t>
      </w:r>
      <w:commentRangeStart w:id="8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Parallel to the first question, </w:t>
      </w:r>
      <w:commentRangeEnd w:id="8"/>
      <w:r w:rsidR="00E14402">
        <w:rPr>
          <w:rStyle w:val="CommentReference"/>
        </w:rPr>
        <w:commentReference w:id="8"/>
      </w:r>
      <w:r w:rsidRPr="002C3F23">
        <w:rPr>
          <w:rFonts w:ascii="Arial" w:eastAsia="Times New Roman" w:hAnsi="Arial" w:cs="Arial"/>
          <w:color w:val="000000"/>
          <w:sz w:val="22"/>
          <w:szCs w:val="22"/>
        </w:rPr>
        <w:t>the last place I'd go would be dream land</w:t>
      </w:r>
      <w:commentRangeStart w:id="9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. Sleeping is something that I try to ward off. Even on holidays, the urge to stay in a hotel room never gets to me. </w:t>
      </w:r>
      <w:commentRangeEnd w:id="9"/>
      <w:r w:rsidR="00186B4F">
        <w:rPr>
          <w:rStyle w:val="CommentReference"/>
        </w:rPr>
        <w:commentReference w:id="9"/>
      </w:r>
      <w:r w:rsidRPr="002C3F23">
        <w:rPr>
          <w:rFonts w:ascii="Arial" w:eastAsia="Times New Roman" w:hAnsi="Arial" w:cs="Arial"/>
          <w:color w:val="000000"/>
          <w:sz w:val="22"/>
          <w:szCs w:val="22"/>
        </w:rPr>
        <w:t>Although initially I thought of it as a negative trait, in reality it propels me to always try to</w:t>
      </w:r>
      <w:del w:id="10" w:author="ALL-in Eduspace" w:date="2022-09-30T11:22:00Z">
        <w:r w:rsidRPr="002C3F23" w:rsidDel="00186B4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  <w:r w:rsidR="00186B4F" w:rsidDel="00186B4F">
          <w:rPr>
            <w:rFonts w:ascii="Arial" w:eastAsia="Times New Roman" w:hAnsi="Arial" w:cs="Arial"/>
            <w:color w:val="000000"/>
            <w:sz w:val="22"/>
            <w:szCs w:val="22"/>
          </w:rPr>
          <w:delText>the</w:delText>
        </w:r>
      </w:del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 top the previous thing I did and never let go of my dreams even for a moment. </w:t>
      </w:r>
    </w:p>
    <w:p w14:paraId="61DFC702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</w:p>
    <w:p w14:paraId="60E27203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r w:rsidRPr="002C3F23">
        <w:rPr>
          <w:rFonts w:ascii="Arial" w:eastAsia="Times New Roman" w:hAnsi="Arial" w:cs="Arial"/>
          <w:color w:val="000000"/>
          <w:sz w:val="22"/>
          <w:szCs w:val="22"/>
        </w:rPr>
        <w:t> If I could travel anywhere, I would go to…</w:t>
      </w:r>
    </w:p>
    <w:p w14:paraId="6A3CD892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</w:p>
    <w:p w14:paraId="3B4D4011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  <w:commentRangeStart w:id="11"/>
      <w:r w:rsidRPr="002C3F23">
        <w:rPr>
          <w:rFonts w:ascii="Arial" w:eastAsia="Times New Roman" w:hAnsi="Arial" w:cs="Arial"/>
          <w:color w:val="000000"/>
          <w:sz w:val="22"/>
          <w:szCs w:val="22"/>
        </w:rPr>
        <w:t xml:space="preserve">I'd visit the day I was born. The birth of life is magical; its essence leaks through it all. I’d observe the hurried yet caring movements to cradle me. I'd watch the surgeon take me out ever </w:t>
      </w:r>
      <w:r w:rsidRPr="002C3F23">
        <w:rPr>
          <w:rFonts w:ascii="Arial" w:eastAsia="Times New Roman" w:hAnsi="Arial" w:cs="Arial"/>
          <w:color w:val="000000"/>
          <w:sz w:val="22"/>
          <w:szCs w:val="22"/>
        </w:rPr>
        <w:lastRenderedPageBreak/>
        <w:t>so gracefully with their overly intricate instruments to deal with such a small insignificant creature. </w:t>
      </w:r>
      <w:commentRangeEnd w:id="11"/>
      <w:r w:rsidR="00186B4F">
        <w:rPr>
          <w:rStyle w:val="CommentReference"/>
        </w:rPr>
        <w:commentReference w:id="11"/>
      </w:r>
    </w:p>
    <w:p w14:paraId="1D9F9CA7" w14:textId="77777777" w:rsidR="002C3F23" w:rsidRPr="002C3F23" w:rsidRDefault="002C3F23" w:rsidP="002C3F23">
      <w:pPr>
        <w:spacing w:after="240"/>
        <w:rPr>
          <w:rFonts w:ascii="Times New Roman" w:eastAsia="Times New Roman" w:hAnsi="Times New Roman" w:cs="Times New Roman"/>
        </w:rPr>
      </w:pPr>
    </w:p>
    <w:p w14:paraId="0F49694B" w14:textId="77777777" w:rsidR="002C3F23" w:rsidRPr="002C3F23" w:rsidRDefault="002C3F23" w:rsidP="002C3F23">
      <w:pPr>
        <w:rPr>
          <w:rFonts w:ascii="Times New Roman" w:eastAsia="Times New Roman" w:hAnsi="Times New Roman" w:cs="Times New Roman"/>
        </w:rPr>
      </w:pPr>
    </w:p>
    <w:p w14:paraId="34CC0863" w14:textId="77777777" w:rsidR="002C3F23" w:rsidRDefault="002C3F23"/>
    <w:sectPr w:rsidR="002C3F2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L-in Eduspace" w:date="2022-09-30T10:49:00Z" w:initials="AiE">
    <w:p w14:paraId="65B17AEA" w14:textId="778EAE49" w:rsidR="009623F6" w:rsidRDefault="009623F6">
      <w:pPr>
        <w:pStyle w:val="CommentText"/>
      </w:pPr>
      <w:r>
        <w:rPr>
          <w:rStyle w:val="CommentReference"/>
        </w:rPr>
        <w:annotationRef/>
      </w:r>
      <w:r>
        <w:t>This is a bit repetitive of your first sentence.</w:t>
      </w:r>
      <w:r w:rsidR="00DB57EF">
        <w:t xml:space="preserve"> You can delete this part considering the character limit.</w:t>
      </w:r>
    </w:p>
  </w:comment>
  <w:comment w:id="0" w:author="Microsoft Office User" w:date="2022-09-29T10:50:00Z" w:initials="MOU">
    <w:p w14:paraId="1E49DD48" w14:textId="77777777" w:rsidR="00211CC2" w:rsidRDefault="00211CC2" w:rsidP="001C1834">
      <w:r>
        <w:rPr>
          <w:rStyle w:val="CommentReference"/>
        </w:rPr>
        <w:annotationRef/>
      </w:r>
      <w:r>
        <w:rPr>
          <w:sz w:val="20"/>
          <w:szCs w:val="20"/>
        </w:rPr>
        <w:t>Very interesting!</w:t>
      </w:r>
    </w:p>
  </w:comment>
  <w:comment w:id="3" w:author="ALL-in Eduspace" w:date="2022-09-30T10:54:00Z" w:initials="AiE">
    <w:p w14:paraId="08F72D5F" w14:textId="6F1427F1" w:rsidR="00DB57EF" w:rsidRDefault="00DB57EF">
      <w:pPr>
        <w:pStyle w:val="CommentText"/>
      </w:pPr>
      <w:r>
        <w:rPr>
          <w:rStyle w:val="CommentReference"/>
        </w:rPr>
        <w:annotationRef/>
      </w:r>
      <w:r>
        <w:t>I don’t really understand what you mean with this.</w:t>
      </w:r>
    </w:p>
  </w:comment>
  <w:comment w:id="2" w:author="ALL-in Eduspace" w:date="2022-09-30T10:55:00Z" w:initials="AiE">
    <w:p w14:paraId="5C901072" w14:textId="77777777" w:rsidR="00DB57EF" w:rsidRDefault="00DB57EF">
      <w:pPr>
        <w:pStyle w:val="CommentText"/>
      </w:pPr>
      <w:r>
        <w:rPr>
          <w:rStyle w:val="CommentReference"/>
        </w:rPr>
        <w:annotationRef/>
      </w:r>
      <w:r>
        <w:t>This part should mention why you find the fact interesting.</w:t>
      </w:r>
    </w:p>
    <w:p w14:paraId="6267EF3C" w14:textId="77777777" w:rsidR="00DB57EF" w:rsidRDefault="00DB57EF">
      <w:pPr>
        <w:pStyle w:val="CommentText"/>
      </w:pPr>
    </w:p>
    <w:p w14:paraId="734D2B14" w14:textId="511F6A35" w:rsidR="00DB57EF" w:rsidRDefault="00DB57EF">
      <w:pPr>
        <w:pStyle w:val="CommentText"/>
      </w:pPr>
      <w:r>
        <w:t>You figured it only influenced your own intake, but it wasn’t just you – so what? Include a brief explanation.</w:t>
      </w:r>
    </w:p>
  </w:comment>
  <w:comment w:id="4" w:author="ALL-in Eduspace" w:date="2022-09-30T10:58:00Z" w:initials="AiE">
    <w:p w14:paraId="4AAF023F" w14:textId="5AAF9DB4" w:rsidR="00085ABF" w:rsidRDefault="00DB57EF">
      <w:pPr>
        <w:pStyle w:val="CommentText"/>
      </w:pPr>
      <w:r>
        <w:rPr>
          <w:rStyle w:val="CommentReference"/>
        </w:rPr>
        <w:annotationRef/>
      </w:r>
      <w:r>
        <w:t xml:space="preserve">You only have 300 characters. </w:t>
      </w:r>
      <w:r w:rsidR="00085ABF">
        <w:t xml:space="preserve">There’s not enough space to include questions like you have here as your answer needs to be very concise. </w:t>
      </w:r>
    </w:p>
    <w:p w14:paraId="161D70E2" w14:textId="77777777" w:rsidR="00085ABF" w:rsidRDefault="00085ABF">
      <w:pPr>
        <w:pStyle w:val="CommentText"/>
      </w:pPr>
    </w:p>
    <w:p w14:paraId="1A8CE428" w14:textId="77777777" w:rsidR="00085ABF" w:rsidRDefault="00DB57EF">
      <w:pPr>
        <w:pStyle w:val="CommentText"/>
      </w:pPr>
      <w:proofErr w:type="gramStart"/>
      <w:r>
        <w:t>So</w:t>
      </w:r>
      <w:proofErr w:type="gramEnd"/>
      <w:r>
        <w:t xml:space="preserve"> you just have to mention what it is</w:t>
      </w:r>
      <w:r w:rsidR="00085ABF">
        <w:t xml:space="preserve"> and why. </w:t>
      </w:r>
    </w:p>
    <w:p w14:paraId="3D3A4633" w14:textId="1451479F" w:rsidR="008E051F" w:rsidRDefault="008E051F">
      <w:pPr>
        <w:pStyle w:val="CommentText"/>
      </w:pPr>
      <w:r>
        <w:t>What about physics has helped/affected you in your approach to solutions? From your answer, is it the abstractness of it, or the formula?</w:t>
      </w:r>
    </w:p>
  </w:comment>
  <w:comment w:id="7" w:author="ALL-in Eduspace" w:date="2022-09-30T11:13:00Z" w:initials="AiE">
    <w:p w14:paraId="3BAA42B3" w14:textId="1CE07F81" w:rsidR="00E851AE" w:rsidRDefault="00E851AE">
      <w:pPr>
        <w:pStyle w:val="CommentText"/>
      </w:pPr>
      <w:r>
        <w:rPr>
          <w:rStyle w:val="CommentReference"/>
        </w:rPr>
        <w:annotationRef/>
      </w:r>
      <w:r>
        <w:t>I would suggest deleting this one to give more space.</w:t>
      </w:r>
    </w:p>
  </w:comment>
  <w:comment w:id="5" w:author="Microsoft Office User" w:date="2022-09-29T10:56:00Z" w:initials="MOU">
    <w:p w14:paraId="2C29DDEA" w14:textId="77777777" w:rsidR="000C678C" w:rsidRDefault="000C678C" w:rsidP="00991E9D">
      <w:r>
        <w:rPr>
          <w:rStyle w:val="CommentReference"/>
        </w:rPr>
        <w:annotationRef/>
      </w:r>
      <w:r>
        <w:rPr>
          <w:sz w:val="20"/>
          <w:szCs w:val="20"/>
        </w:rPr>
        <w:t>I would try to correlate this answer to something enriching about that day that would strengthen your application.</w:t>
      </w:r>
    </w:p>
  </w:comment>
  <w:comment w:id="6" w:author="ALL-in Eduspace" w:date="2022-09-30T11:09:00Z" w:initials="AiE">
    <w:p w14:paraId="450EB16C" w14:textId="775965FB" w:rsidR="00E851AE" w:rsidRDefault="00E851AE">
      <w:pPr>
        <w:pStyle w:val="CommentText"/>
      </w:pPr>
      <w:r>
        <w:rPr>
          <w:rStyle w:val="CommentReference"/>
        </w:rPr>
        <w:annotationRef/>
      </w:r>
      <w:r>
        <w:t>I think you can add one more sentence at the end to conclude this incident better and stronger.</w:t>
      </w:r>
    </w:p>
    <w:p w14:paraId="6566FA38" w14:textId="77777777" w:rsidR="00E851AE" w:rsidRDefault="00E851AE">
      <w:pPr>
        <w:pStyle w:val="CommentText"/>
      </w:pPr>
    </w:p>
    <w:p w14:paraId="36F071D6" w14:textId="0D43D077" w:rsidR="00E851AE" w:rsidRDefault="00E851AE">
      <w:pPr>
        <w:pStyle w:val="CommentText"/>
      </w:pPr>
      <w:proofErr w:type="gramStart"/>
      <w:r>
        <w:t>E.g.</w:t>
      </w:r>
      <w:proofErr w:type="gramEnd"/>
      <w:r>
        <w:t xml:space="preserve"> did you end up laughing together? Despite the horrid burger, how did you two enjoy the situation? </w:t>
      </w:r>
      <w:r>
        <w:sym w:font="Wingdings" w:char="F0E0"/>
      </w:r>
      <w:r>
        <w:t xml:space="preserve"> this will help show how you view ‘misery/unpleasant situation’ that ended up being your favoring thing about last Tuesday.</w:t>
      </w:r>
    </w:p>
  </w:comment>
  <w:comment w:id="8" w:author="ALL-in Eduspace" w:date="2022-09-30T11:18:00Z" w:initials="AiE">
    <w:p w14:paraId="37AC3459" w14:textId="57A244A7" w:rsidR="00E14402" w:rsidRDefault="00E14402">
      <w:pPr>
        <w:pStyle w:val="CommentText"/>
      </w:pPr>
      <w:r>
        <w:rPr>
          <w:rStyle w:val="CommentReference"/>
        </w:rPr>
        <w:annotationRef/>
      </w:r>
      <w:r>
        <w:t>I think you can just delete this one, or rephrase it so that it’s easier to follow.</w:t>
      </w:r>
    </w:p>
  </w:comment>
  <w:comment w:id="9" w:author="ALL-in Eduspace" w:date="2022-09-30T11:19:00Z" w:initials="AiE">
    <w:p w14:paraId="7E79972D" w14:textId="5EEC9207" w:rsidR="00186B4F" w:rsidRDefault="00186B4F">
      <w:pPr>
        <w:pStyle w:val="CommentText"/>
      </w:pPr>
      <w:r>
        <w:rPr>
          <w:rStyle w:val="CommentReference"/>
        </w:rPr>
        <w:annotationRef/>
      </w:r>
      <w:r>
        <w:t>Considering the character limit, maybe you can shorten it to “Sleeping is something that I try to ward off, even during the holiday.”</w:t>
      </w:r>
    </w:p>
  </w:comment>
  <w:comment w:id="11" w:author="ALL-in Eduspace" w:date="2022-09-30T11:23:00Z" w:initials="AiE">
    <w:p w14:paraId="01FB1C88" w14:textId="153D4DD9" w:rsidR="00186B4F" w:rsidRDefault="00186B4F">
      <w:pPr>
        <w:pStyle w:val="CommentText"/>
      </w:pPr>
      <w:r>
        <w:rPr>
          <w:rStyle w:val="CommentReference"/>
        </w:rPr>
        <w:annotationRef/>
      </w:r>
      <w:r>
        <w:t xml:space="preserve">Why? Why do you want to observe all these?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B17AEA" w15:done="0"/>
  <w15:commentEx w15:paraId="1E49DD48" w15:done="0"/>
  <w15:commentEx w15:paraId="08F72D5F" w15:done="0"/>
  <w15:commentEx w15:paraId="734D2B14" w15:done="0"/>
  <w15:commentEx w15:paraId="3D3A4633" w15:done="0"/>
  <w15:commentEx w15:paraId="3BAA42B3" w15:done="0"/>
  <w15:commentEx w15:paraId="2C29DDEA" w15:done="0"/>
  <w15:commentEx w15:paraId="36F071D6" w15:paraIdParent="2C29DDEA" w15:done="0"/>
  <w15:commentEx w15:paraId="37AC3459" w15:done="0"/>
  <w15:commentEx w15:paraId="7E79972D" w15:done="0"/>
  <w15:commentEx w15:paraId="01FB1C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4823" w16cex:dateUtc="2022-09-30T03:49:00Z"/>
  <w16cex:commentExtensible w16cex:durableId="26DFF6F0" w16cex:dateUtc="2022-09-29T14:50:00Z"/>
  <w16cex:commentExtensible w16cex:durableId="26E14978" w16cex:dateUtc="2022-09-30T03:54:00Z"/>
  <w16cex:commentExtensible w16cex:durableId="26E14989" w16cex:dateUtc="2022-09-30T03:55:00Z"/>
  <w16cex:commentExtensible w16cex:durableId="26E14A6D" w16cex:dateUtc="2022-09-30T03:58:00Z"/>
  <w16cex:commentExtensible w16cex:durableId="26E14DF5" w16cex:dateUtc="2022-09-30T04:13:00Z"/>
  <w16cex:commentExtensible w16cex:durableId="26DFF85B" w16cex:dateUtc="2022-09-29T14:56:00Z"/>
  <w16cex:commentExtensible w16cex:durableId="26E14CEF" w16cex:dateUtc="2022-09-30T04:09:00Z"/>
  <w16cex:commentExtensible w16cex:durableId="26E14F20" w16cex:dateUtc="2022-09-30T04:18:00Z"/>
  <w16cex:commentExtensible w16cex:durableId="26E14F54" w16cex:dateUtc="2022-09-30T04:19:00Z"/>
  <w16cex:commentExtensible w16cex:durableId="26E1501D" w16cex:dateUtc="2022-09-30T0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B17AEA" w16cid:durableId="26E14823"/>
  <w16cid:commentId w16cid:paraId="1E49DD48" w16cid:durableId="26DFF6F0"/>
  <w16cid:commentId w16cid:paraId="08F72D5F" w16cid:durableId="26E14978"/>
  <w16cid:commentId w16cid:paraId="734D2B14" w16cid:durableId="26E14989"/>
  <w16cid:commentId w16cid:paraId="3D3A4633" w16cid:durableId="26E14A6D"/>
  <w16cid:commentId w16cid:paraId="3BAA42B3" w16cid:durableId="26E14DF5"/>
  <w16cid:commentId w16cid:paraId="2C29DDEA" w16cid:durableId="26DFF85B"/>
  <w16cid:commentId w16cid:paraId="36F071D6" w16cid:durableId="26E14CEF"/>
  <w16cid:commentId w16cid:paraId="37AC3459" w16cid:durableId="26E14F20"/>
  <w16cid:commentId w16cid:paraId="7E79972D" w16cid:durableId="26E14F54"/>
  <w16cid:commentId w16cid:paraId="01FB1C88" w16cid:durableId="26E150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-in Eduspace">
    <w15:presenceInfo w15:providerId="Windows Live" w15:userId="542e905018773c0c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23"/>
    <w:rsid w:val="00085ABF"/>
    <w:rsid w:val="000C678C"/>
    <w:rsid w:val="00186B4F"/>
    <w:rsid w:val="00211CC2"/>
    <w:rsid w:val="002C3F23"/>
    <w:rsid w:val="008E051F"/>
    <w:rsid w:val="009623F6"/>
    <w:rsid w:val="00DB57EF"/>
    <w:rsid w:val="00E14402"/>
    <w:rsid w:val="00E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A677"/>
  <w15:chartTrackingRefBased/>
  <w15:docId w15:val="{4D6D8E1B-0B58-C147-BA55-2B59427F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3F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3F2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C3F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11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C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C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Arini Kasih</dc:creator>
  <cp:keywords/>
  <dc:description/>
  <cp:lastModifiedBy>ALL-in Eduspace</cp:lastModifiedBy>
  <cp:revision>3</cp:revision>
  <dcterms:created xsi:type="dcterms:W3CDTF">2022-09-26T01:01:00Z</dcterms:created>
  <dcterms:modified xsi:type="dcterms:W3CDTF">2022-09-30T04:23:00Z</dcterms:modified>
</cp:coreProperties>
</file>