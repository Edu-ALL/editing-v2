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0619" w14:textId="77777777" w:rsidR="007E2B21" w:rsidRPr="007E2B21" w:rsidRDefault="007E2B21" w:rsidP="007E2B21">
      <w:pPr>
        <w:spacing w:after="200"/>
        <w:ind w:firstLine="720"/>
        <w:jc w:val="both"/>
        <w:rPr>
          <w:rFonts w:ascii="Times New Roman" w:eastAsia="Times New Roman" w:hAnsi="Times New Roman" w:cs="Times New Roman"/>
        </w:rPr>
      </w:pPr>
      <w:commentRangeStart w:id="0"/>
      <w:r w:rsidRPr="007E2B21">
        <w:rPr>
          <w:rFonts w:ascii="Arial" w:eastAsia="Times New Roman" w:hAnsi="Arial" w:cs="Arial"/>
          <w:color w:val="000000"/>
        </w:rPr>
        <w:t xml:space="preserve">Technology has always amazed me. In less than 100 years, it made the impossible possible, stunning people worldwide. </w:t>
      </w:r>
      <w:commentRangeEnd w:id="0"/>
      <w:r w:rsidR="00F336FA">
        <w:rPr>
          <w:rStyle w:val="CommentReference"/>
        </w:rPr>
        <w:commentReference w:id="0"/>
      </w:r>
      <w:r w:rsidRPr="007E2B21">
        <w:rPr>
          <w:rFonts w:ascii="Arial" w:eastAsia="Times New Roman" w:hAnsi="Arial" w:cs="Arial"/>
          <w:color w:val="000000"/>
        </w:rPr>
        <w:t xml:space="preserve">One recent example was the use of AI developed by </w:t>
      </w:r>
      <w:proofErr w:type="spellStart"/>
      <w:r w:rsidRPr="007E2B21">
        <w:rPr>
          <w:rFonts w:ascii="Arial" w:eastAsia="Times New Roman" w:hAnsi="Arial" w:cs="Arial"/>
          <w:color w:val="000000"/>
        </w:rPr>
        <w:t>OpenAI</w:t>
      </w:r>
      <w:proofErr w:type="spellEnd"/>
      <w:r w:rsidRPr="007E2B21">
        <w:rPr>
          <w:rFonts w:ascii="Arial" w:eastAsia="Times New Roman" w:hAnsi="Arial" w:cs="Arial"/>
          <w:color w:val="000000"/>
        </w:rPr>
        <w:t xml:space="preserve"> in esports that could dominate the DOTA 2 world championship. The AI’s victory was proof that automated computer technology can adapt and deal with complex situations, surpassing that of humans. </w:t>
      </w:r>
      <w:commentRangeStart w:id="1"/>
      <w:r w:rsidRPr="007E2B21">
        <w:rPr>
          <w:rFonts w:ascii="Arial" w:eastAsia="Times New Roman" w:hAnsi="Arial" w:cs="Arial"/>
          <w:color w:val="000000"/>
        </w:rPr>
        <w:t xml:space="preserve">As an esports fan, I was exceptionally excited about the advancement of AI in technology with its potential to make the unthinkable possible and the complicated easy. When thinking ahead, I firmly believe that AI has unlimited potential, especially in improving our quality of life. AI’s prospects in healthcare, solving environmental issues, increasing efficiencies, and many more have motivated me to want to contribute to AI technologies' development. Thus, my </w:t>
      </w:r>
      <w:commentRangeStart w:id="2"/>
      <w:r w:rsidRPr="007E2B21">
        <w:rPr>
          <w:rFonts w:ascii="Arial" w:eastAsia="Times New Roman" w:hAnsi="Arial" w:cs="Arial"/>
          <w:color w:val="000000"/>
        </w:rPr>
        <w:t>affinity f</w:t>
      </w:r>
      <w:commentRangeEnd w:id="2"/>
      <w:r w:rsidR="00676C80">
        <w:rPr>
          <w:rStyle w:val="CommentReference"/>
        </w:rPr>
        <w:commentReference w:id="2"/>
      </w:r>
      <w:r w:rsidRPr="007E2B21">
        <w:rPr>
          <w:rFonts w:ascii="Arial" w:eastAsia="Times New Roman" w:hAnsi="Arial" w:cs="Arial"/>
          <w:color w:val="000000"/>
        </w:rPr>
        <w:t>or computer science.</w:t>
      </w:r>
      <w:commentRangeEnd w:id="1"/>
      <w:r w:rsidR="00B914FA">
        <w:rPr>
          <w:rStyle w:val="CommentReference"/>
        </w:rPr>
        <w:commentReference w:id="1"/>
      </w:r>
    </w:p>
    <w:p w14:paraId="3572F1DB" w14:textId="34328D9D" w:rsidR="007E2B21" w:rsidRPr="007E2B21" w:rsidDel="005241AF" w:rsidRDefault="007E2B21" w:rsidP="007E2B21">
      <w:pPr>
        <w:spacing w:after="200"/>
        <w:jc w:val="both"/>
        <w:rPr>
          <w:del w:id="3" w:author="Chiara Situmorang" w:date="2022-11-10T13:54:00Z"/>
          <w:rFonts w:ascii="Times New Roman" w:eastAsia="Times New Roman" w:hAnsi="Times New Roman" w:cs="Times New Roman"/>
        </w:rPr>
      </w:pPr>
      <w:r w:rsidRPr="007E2B21">
        <w:rPr>
          <w:rFonts w:ascii="Arial" w:eastAsia="Times New Roman" w:hAnsi="Arial" w:cs="Arial"/>
          <w:color w:val="000000"/>
        </w:rPr>
        <w:tab/>
      </w:r>
      <w:commentRangeStart w:id="4"/>
      <w:del w:id="5" w:author="Chiara Situmorang" w:date="2022-11-10T12:38:00Z">
        <w:r w:rsidRPr="007E2B21" w:rsidDel="00B914FA">
          <w:rPr>
            <w:rFonts w:ascii="Arial" w:eastAsia="Times New Roman" w:hAnsi="Arial" w:cs="Arial"/>
            <w:color w:val="000000"/>
          </w:rPr>
          <w:delText xml:space="preserve">Nonetheless, </w:delText>
        </w:r>
        <w:commentRangeEnd w:id="4"/>
        <w:r w:rsidR="00676C80" w:rsidDel="00B914FA">
          <w:rPr>
            <w:rStyle w:val="CommentReference"/>
          </w:rPr>
          <w:commentReference w:id="4"/>
        </w:r>
        <w:r w:rsidRPr="007E2B21" w:rsidDel="00B914FA">
          <w:rPr>
            <w:rFonts w:ascii="Arial" w:eastAsia="Times New Roman" w:hAnsi="Arial" w:cs="Arial"/>
            <w:color w:val="000000"/>
          </w:rPr>
          <w:delText>before it was my dream to contribute to the future of AI technology</w:delText>
        </w:r>
      </w:del>
      <w:ins w:id="6" w:author="Chiara Situmorang" w:date="2022-11-10T12:38:00Z">
        <w:r w:rsidR="00B914FA">
          <w:rPr>
            <w:rFonts w:ascii="Arial" w:eastAsia="Times New Roman" w:hAnsi="Arial" w:cs="Arial"/>
            <w:color w:val="000000"/>
          </w:rPr>
          <w:t>Before I had even discovered the wonders of AI, however</w:t>
        </w:r>
      </w:ins>
      <w:r w:rsidRPr="007E2B21">
        <w:rPr>
          <w:rFonts w:ascii="Arial" w:eastAsia="Times New Roman" w:hAnsi="Arial" w:cs="Arial"/>
          <w:color w:val="000000"/>
        </w:rPr>
        <w:t>, I was</w:t>
      </w:r>
      <w:ins w:id="7" w:author="Chiara Situmorang" w:date="2022-11-10T12:38:00Z">
        <w:r w:rsidR="00B914FA">
          <w:rPr>
            <w:rFonts w:ascii="Arial" w:eastAsia="Times New Roman" w:hAnsi="Arial" w:cs="Arial"/>
            <w:color w:val="000000"/>
          </w:rPr>
          <w:t xml:space="preserve"> already</w:t>
        </w:r>
      </w:ins>
      <w:r w:rsidRPr="007E2B21">
        <w:rPr>
          <w:rFonts w:ascii="Arial" w:eastAsia="Times New Roman" w:hAnsi="Arial" w:cs="Arial"/>
          <w:color w:val="000000"/>
        </w:rPr>
        <w:t xml:space="preserve"> interested in math, which involves </w:t>
      </w:r>
      <w:del w:id="8" w:author="Chiara Situmorang" w:date="2022-11-10T12:38:00Z">
        <w:r w:rsidRPr="007E2B21" w:rsidDel="00B914FA">
          <w:rPr>
            <w:rFonts w:ascii="Arial" w:eastAsia="Times New Roman" w:hAnsi="Arial" w:cs="Arial"/>
            <w:color w:val="000000"/>
          </w:rPr>
          <w:delText xml:space="preserve">many </w:delText>
        </w:r>
      </w:del>
      <w:commentRangeStart w:id="9"/>
      <w:r w:rsidRPr="007E2B21">
        <w:rPr>
          <w:rFonts w:ascii="Arial" w:eastAsia="Times New Roman" w:hAnsi="Arial" w:cs="Arial"/>
          <w:color w:val="000000"/>
        </w:rPr>
        <w:t>problem-solving</w:t>
      </w:r>
      <w:ins w:id="10" w:author="Chiara Situmorang" w:date="2022-11-10T12:42:00Z">
        <w:r w:rsidR="0049656B">
          <w:rPr>
            <w:rFonts w:ascii="Arial" w:eastAsia="Times New Roman" w:hAnsi="Arial" w:cs="Arial"/>
            <w:color w:val="000000"/>
          </w:rPr>
          <w:t>, critical analysis,</w:t>
        </w:r>
      </w:ins>
      <w:r w:rsidRPr="007E2B21">
        <w:rPr>
          <w:rFonts w:ascii="Arial" w:eastAsia="Times New Roman" w:hAnsi="Arial" w:cs="Arial"/>
          <w:color w:val="000000"/>
        </w:rPr>
        <w:t xml:space="preserve"> and algorithms</w:t>
      </w:r>
      <w:commentRangeEnd w:id="9"/>
      <w:r w:rsidR="00676C80">
        <w:rPr>
          <w:rStyle w:val="CommentReference"/>
        </w:rPr>
        <w:commentReference w:id="9"/>
      </w:r>
      <w:del w:id="11" w:author="Chiara Situmorang" w:date="2022-11-10T12:42:00Z">
        <w:r w:rsidRPr="007E2B21" w:rsidDel="0049656B">
          <w:rPr>
            <w:rFonts w:ascii="Arial" w:eastAsia="Times New Roman" w:hAnsi="Arial" w:cs="Arial"/>
            <w:color w:val="000000"/>
          </w:rPr>
          <w:delText xml:space="preserve">. I've enjoyed learning math since primary school, solving </w:delText>
        </w:r>
        <w:commentRangeStart w:id="12"/>
        <w:r w:rsidRPr="007E2B21" w:rsidDel="0049656B">
          <w:rPr>
            <w:rFonts w:ascii="Arial" w:eastAsia="Times New Roman" w:hAnsi="Arial" w:cs="Arial"/>
            <w:color w:val="000000"/>
          </w:rPr>
          <w:delText xml:space="preserve">intricate </w:delText>
        </w:r>
        <w:commentRangeEnd w:id="12"/>
        <w:r w:rsidR="00676C80" w:rsidDel="0049656B">
          <w:rPr>
            <w:rStyle w:val="CommentReference"/>
          </w:rPr>
          <w:commentReference w:id="12"/>
        </w:r>
        <w:r w:rsidRPr="007E2B21" w:rsidDel="0049656B">
          <w:rPr>
            <w:rFonts w:ascii="Arial" w:eastAsia="Times New Roman" w:hAnsi="Arial" w:cs="Arial"/>
            <w:color w:val="000000"/>
          </w:rPr>
          <w:delText>problems that require critical analysis</w:delText>
        </w:r>
      </w:del>
      <w:r w:rsidRPr="007E2B21">
        <w:rPr>
          <w:rFonts w:ascii="Arial" w:eastAsia="Times New Roman" w:hAnsi="Arial" w:cs="Arial"/>
          <w:color w:val="000000"/>
        </w:rPr>
        <w:t xml:space="preserve">. </w:t>
      </w:r>
      <w:commentRangeStart w:id="13"/>
      <w:r w:rsidRPr="007E2B21">
        <w:rPr>
          <w:rFonts w:ascii="Arial" w:eastAsia="Times New Roman" w:hAnsi="Arial" w:cs="Arial"/>
          <w:color w:val="000000"/>
        </w:rPr>
        <w:t xml:space="preserve">Since the 2nd grade, I have participated in the Kangaroo Math Contest </w:t>
      </w:r>
      <w:commentRangeStart w:id="14"/>
      <w:r w:rsidRPr="007E2B21">
        <w:rPr>
          <w:rFonts w:ascii="Arial" w:eastAsia="Times New Roman" w:hAnsi="Arial" w:cs="Arial"/>
          <w:color w:val="000000"/>
        </w:rPr>
        <w:t>and later,</w:t>
      </w:r>
      <w:commentRangeEnd w:id="14"/>
      <w:r w:rsidR="00676C80">
        <w:rPr>
          <w:rStyle w:val="CommentReference"/>
        </w:rPr>
        <w:commentReference w:id="14"/>
      </w:r>
      <w:r w:rsidRPr="007E2B21">
        <w:rPr>
          <w:rFonts w:ascii="Arial" w:eastAsia="Times New Roman" w:hAnsi="Arial" w:cs="Arial"/>
          <w:color w:val="000000"/>
        </w:rPr>
        <w:t xml:space="preserve"> expanded my competition pool as I participated in more prestigious competitions, such as SASMO and SEAMO. Even though the results weren’t as good as they are now -  winning only silver or bronze awards - I never gave up on progress. I never stopped learning in pursuit of more mathematical and problem-solving techniques, such as </w:t>
      </w:r>
      <w:commentRangeStart w:id="15"/>
      <w:r w:rsidRPr="007E2B21">
        <w:rPr>
          <w:rFonts w:ascii="Arial" w:eastAsia="Times New Roman" w:hAnsi="Arial" w:cs="Arial"/>
          <w:color w:val="000000"/>
        </w:rPr>
        <w:t>calculating combinations and permutations, modular arithmetic, and standard deviation. </w:t>
      </w:r>
      <w:commentRangeEnd w:id="15"/>
      <w:r w:rsidR="002D774C">
        <w:rPr>
          <w:rStyle w:val="CommentReference"/>
        </w:rPr>
        <w:commentReference w:id="15"/>
      </w:r>
      <w:commentRangeEnd w:id="13"/>
      <w:r w:rsidR="0049656B">
        <w:rPr>
          <w:rStyle w:val="CommentReference"/>
        </w:rPr>
        <w:commentReference w:id="13"/>
      </w:r>
    </w:p>
    <w:p w14:paraId="481938DC" w14:textId="77777777" w:rsidR="005241AF" w:rsidRDefault="007E2B21" w:rsidP="005241AF">
      <w:pPr>
        <w:spacing w:after="200"/>
        <w:jc w:val="both"/>
        <w:rPr>
          <w:ins w:id="16" w:author="Chiara Situmorang" w:date="2022-11-10T13:54:00Z"/>
          <w:rFonts w:ascii="Arial" w:eastAsia="Times New Roman" w:hAnsi="Arial" w:cs="Arial"/>
          <w:color w:val="000000"/>
        </w:rPr>
      </w:pPr>
      <w:commentRangeStart w:id="17"/>
      <w:r w:rsidRPr="007E2B21">
        <w:rPr>
          <w:rFonts w:ascii="Arial" w:eastAsia="Times New Roman" w:hAnsi="Arial" w:cs="Arial"/>
          <w:color w:val="000000"/>
        </w:rPr>
        <w:t>By the end of 11th grade, my hard work towards excellence finally paid off as I garnered gold medals in these prestigious competitions</w:t>
      </w:r>
      <w:commentRangeEnd w:id="17"/>
      <w:r w:rsidR="00615FD0">
        <w:rPr>
          <w:rStyle w:val="CommentReference"/>
        </w:rPr>
        <w:commentReference w:id="17"/>
      </w:r>
      <w:r w:rsidRPr="007E2B21">
        <w:rPr>
          <w:rFonts w:ascii="Arial" w:eastAsia="Times New Roman" w:hAnsi="Arial" w:cs="Arial"/>
          <w:color w:val="000000"/>
        </w:rPr>
        <w:t xml:space="preserve">. </w:t>
      </w:r>
    </w:p>
    <w:p w14:paraId="15B5334E" w14:textId="1FE24FB9" w:rsidR="007E2B21" w:rsidRPr="007E2B21" w:rsidRDefault="007E2B21" w:rsidP="005241AF">
      <w:pPr>
        <w:spacing w:after="200"/>
        <w:ind w:firstLine="720"/>
        <w:jc w:val="both"/>
        <w:rPr>
          <w:rFonts w:ascii="Times New Roman" w:eastAsia="Times New Roman" w:hAnsi="Times New Roman" w:cs="Times New Roman"/>
        </w:rPr>
      </w:pPr>
      <w:r w:rsidRPr="007E2B21">
        <w:rPr>
          <w:rFonts w:ascii="Arial" w:eastAsia="Times New Roman" w:hAnsi="Arial" w:cs="Arial"/>
          <w:color w:val="000000"/>
        </w:rPr>
        <w:t xml:space="preserve">Also, I started a math-loving community at school to continue my passion for mathematics. In this community, my goal is to share my math competition experiences with my peers and juniors who are also passionate about math so that they can </w:t>
      </w:r>
      <w:commentRangeStart w:id="18"/>
      <w:r w:rsidRPr="007E2B21">
        <w:rPr>
          <w:rFonts w:ascii="Arial" w:eastAsia="Times New Roman" w:hAnsi="Arial" w:cs="Arial"/>
          <w:color w:val="000000"/>
        </w:rPr>
        <w:t>excel and make achievements in math</w:t>
      </w:r>
      <w:commentRangeEnd w:id="18"/>
      <w:r w:rsidR="00B1659E">
        <w:rPr>
          <w:rStyle w:val="CommentReference"/>
        </w:rPr>
        <w:commentReference w:id="18"/>
      </w:r>
      <w:r w:rsidRPr="007E2B21">
        <w:rPr>
          <w:rFonts w:ascii="Arial" w:eastAsia="Times New Roman" w:hAnsi="Arial" w:cs="Arial"/>
          <w:color w:val="000000"/>
        </w:rPr>
        <w:t xml:space="preserve">. We would regularly discuss challenging math </w:t>
      </w:r>
      <w:proofErr w:type="spellStart"/>
      <w:r w:rsidRPr="007E2B21">
        <w:rPr>
          <w:rFonts w:ascii="Arial" w:eastAsia="Times New Roman" w:hAnsi="Arial" w:cs="Arial"/>
          <w:color w:val="000000"/>
        </w:rPr>
        <w:t>olympiad</w:t>
      </w:r>
      <w:proofErr w:type="spellEnd"/>
      <w:r w:rsidRPr="007E2B21">
        <w:rPr>
          <w:rFonts w:ascii="Arial" w:eastAsia="Times New Roman" w:hAnsi="Arial" w:cs="Arial"/>
          <w:color w:val="000000"/>
        </w:rPr>
        <w:t xml:space="preserve"> problems to train their </w:t>
      </w:r>
      <w:commentRangeStart w:id="19"/>
      <w:r w:rsidRPr="007E2B21">
        <w:rPr>
          <w:rFonts w:ascii="Arial" w:eastAsia="Times New Roman" w:hAnsi="Arial" w:cs="Arial"/>
          <w:color w:val="000000"/>
        </w:rPr>
        <w:t xml:space="preserve">problem-solving </w:t>
      </w:r>
      <w:commentRangeEnd w:id="19"/>
      <w:r w:rsidR="009E6306">
        <w:rPr>
          <w:rStyle w:val="CommentReference"/>
        </w:rPr>
        <w:commentReference w:id="19"/>
      </w:r>
      <w:r w:rsidRPr="007E2B21">
        <w:rPr>
          <w:rFonts w:ascii="Arial" w:eastAsia="Times New Roman" w:hAnsi="Arial" w:cs="Arial"/>
          <w:color w:val="000000"/>
        </w:rPr>
        <w:t xml:space="preserve">approach. </w:t>
      </w:r>
      <w:commentRangeStart w:id="20"/>
      <w:r w:rsidRPr="007E2B21">
        <w:rPr>
          <w:rFonts w:ascii="Arial" w:eastAsia="Times New Roman" w:hAnsi="Arial" w:cs="Arial"/>
          <w:color w:val="000000"/>
        </w:rPr>
        <w:t>Seeing them excel in math competitions months later was very fulfilling, and I am glad to share the same passion for math with them. </w:t>
      </w:r>
      <w:commentRangeEnd w:id="20"/>
      <w:r w:rsidR="009E6306">
        <w:rPr>
          <w:rStyle w:val="CommentReference"/>
        </w:rPr>
        <w:commentReference w:id="20"/>
      </w:r>
    </w:p>
    <w:p w14:paraId="637DFB85" w14:textId="77777777" w:rsidR="007E2B21" w:rsidRPr="007E2B21" w:rsidRDefault="007E2B21" w:rsidP="007E2B21">
      <w:pPr>
        <w:spacing w:after="200"/>
        <w:ind w:firstLine="720"/>
        <w:jc w:val="both"/>
        <w:rPr>
          <w:rFonts w:ascii="Times New Roman" w:eastAsia="Times New Roman" w:hAnsi="Times New Roman" w:cs="Times New Roman"/>
        </w:rPr>
      </w:pPr>
      <w:commentRangeStart w:id="21"/>
      <w:r w:rsidRPr="007E2B21">
        <w:rPr>
          <w:rFonts w:ascii="Arial" w:eastAsia="Times New Roman" w:hAnsi="Arial" w:cs="Arial"/>
          <w:color w:val="000000"/>
        </w:rPr>
        <w:t>Eventually, math paved my way toward computer science. It happened during the beginning of COVID-19 in 2020, which halted many activities, including school, competitions, internships, and volunteering. Fortunately, the pandemic has allowed me to e</w:t>
      </w:r>
      <w:commentRangeStart w:id="22"/>
      <w:r w:rsidRPr="007E2B21">
        <w:rPr>
          <w:rFonts w:ascii="Arial" w:eastAsia="Times New Roman" w:hAnsi="Arial" w:cs="Arial"/>
          <w:color w:val="000000"/>
        </w:rPr>
        <w:t>xplore more into applying math to the real world</w:t>
      </w:r>
      <w:commentRangeEnd w:id="22"/>
      <w:r w:rsidR="00571136">
        <w:rPr>
          <w:rStyle w:val="CommentReference"/>
        </w:rPr>
        <w:commentReference w:id="22"/>
      </w:r>
      <w:r w:rsidRPr="007E2B21">
        <w:rPr>
          <w:rFonts w:ascii="Arial" w:eastAsia="Times New Roman" w:hAnsi="Arial" w:cs="Arial"/>
          <w:color w:val="000000"/>
        </w:rPr>
        <w:t>. I first learned the fundamentals of coding and used them to solve programming challenges</w:t>
      </w:r>
      <w:commentRangeEnd w:id="21"/>
      <w:r w:rsidR="005241AF">
        <w:rPr>
          <w:rStyle w:val="CommentReference"/>
        </w:rPr>
        <w:commentReference w:id="21"/>
      </w:r>
      <w:r w:rsidRPr="007E2B21">
        <w:rPr>
          <w:rFonts w:ascii="Arial" w:eastAsia="Times New Roman" w:hAnsi="Arial" w:cs="Arial"/>
          <w:color w:val="000000"/>
        </w:rPr>
        <w:t>, such as sorting an array in descending order, creating various shapes, and creating a calculator app. From these explorations, I realized that math and computer science came hand in hand as they both require critical and analytical skills in the form of algorithmic and structured thought processes. Furthermore, computer science enables the use of math to innovate and create life-changing software and technologies, such as the invention of smartphones and the internet, that play a vital role in flourishing people’s way of life.</w:t>
      </w:r>
    </w:p>
    <w:p w14:paraId="73270264" w14:textId="2AB6B598" w:rsidR="007E2B21" w:rsidRPr="007E2B21" w:rsidRDefault="007E2B21" w:rsidP="007E2B21">
      <w:pPr>
        <w:spacing w:after="200"/>
        <w:ind w:firstLine="720"/>
        <w:jc w:val="both"/>
        <w:rPr>
          <w:rFonts w:ascii="Times New Roman" w:eastAsia="Times New Roman" w:hAnsi="Times New Roman" w:cs="Times New Roman"/>
        </w:rPr>
      </w:pPr>
      <w:r w:rsidRPr="007E2B21">
        <w:rPr>
          <w:rFonts w:ascii="Arial" w:eastAsia="Times New Roman" w:hAnsi="Arial" w:cs="Arial"/>
          <w:color w:val="000000"/>
        </w:rPr>
        <w:t>As I learned other programming languages (</w:t>
      </w:r>
      <w:commentRangeStart w:id="23"/>
      <w:proofErr w:type="spellStart"/>
      <w:r w:rsidRPr="007E2B21">
        <w:rPr>
          <w:rFonts w:ascii="Arial" w:eastAsia="Times New Roman" w:hAnsi="Arial" w:cs="Arial"/>
          <w:color w:val="000000"/>
        </w:rPr>
        <w:t>Javascrpit</w:t>
      </w:r>
      <w:proofErr w:type="spellEnd"/>
      <w:r w:rsidRPr="007E2B21">
        <w:rPr>
          <w:rFonts w:ascii="Arial" w:eastAsia="Times New Roman" w:hAnsi="Arial" w:cs="Arial"/>
          <w:color w:val="000000"/>
        </w:rPr>
        <w:t xml:space="preserve">, </w:t>
      </w:r>
      <w:commentRangeEnd w:id="23"/>
      <w:r w:rsidR="00B1659E">
        <w:rPr>
          <w:rStyle w:val="CommentReference"/>
        </w:rPr>
        <w:commentReference w:id="23"/>
      </w:r>
      <w:r w:rsidRPr="007E2B21">
        <w:rPr>
          <w:rFonts w:ascii="Arial" w:eastAsia="Times New Roman" w:hAnsi="Arial" w:cs="Arial"/>
          <w:color w:val="000000"/>
        </w:rPr>
        <w:t xml:space="preserve">Java, Python, and C# to name a few) through courses, </w:t>
      </w:r>
      <w:proofErr w:type="spellStart"/>
      <w:r w:rsidRPr="007E2B21">
        <w:rPr>
          <w:rFonts w:ascii="Arial" w:eastAsia="Times New Roman" w:hAnsi="Arial" w:cs="Arial"/>
          <w:color w:val="000000"/>
        </w:rPr>
        <w:t>Youtube</w:t>
      </w:r>
      <w:proofErr w:type="spellEnd"/>
      <w:r w:rsidRPr="007E2B21">
        <w:rPr>
          <w:rFonts w:ascii="Arial" w:eastAsia="Times New Roman" w:hAnsi="Arial" w:cs="Arial"/>
          <w:color w:val="000000"/>
        </w:rPr>
        <w:t xml:space="preserve"> videos, and bootcamps, I’ve found that coding has become my </w:t>
      </w:r>
      <w:commentRangeStart w:id="24"/>
      <w:del w:id="25" w:author="Chiara Situmorang" w:date="2022-11-10T13:57:00Z">
        <w:r w:rsidRPr="007E2B21" w:rsidDel="005241AF">
          <w:rPr>
            <w:rFonts w:ascii="Arial" w:eastAsia="Times New Roman" w:hAnsi="Arial" w:cs="Arial"/>
            <w:color w:val="000000"/>
          </w:rPr>
          <w:delText>hobby</w:delText>
        </w:r>
        <w:commentRangeEnd w:id="24"/>
        <w:r w:rsidR="006E194D" w:rsidDel="005241AF">
          <w:rPr>
            <w:rStyle w:val="CommentReference"/>
          </w:rPr>
          <w:commentReference w:id="24"/>
        </w:r>
        <w:r w:rsidRPr="007E2B21" w:rsidDel="005241AF">
          <w:rPr>
            <w:rFonts w:ascii="Arial" w:eastAsia="Times New Roman" w:hAnsi="Arial" w:cs="Arial"/>
            <w:color w:val="000000"/>
          </w:rPr>
          <w:delText xml:space="preserve"> and </w:delText>
        </w:r>
      </w:del>
      <w:r w:rsidRPr="007E2B21">
        <w:rPr>
          <w:rFonts w:ascii="Arial" w:eastAsia="Times New Roman" w:hAnsi="Arial" w:cs="Arial"/>
          <w:color w:val="000000"/>
        </w:rPr>
        <w:t xml:space="preserve">passion. </w:t>
      </w:r>
      <w:commentRangeStart w:id="26"/>
      <w:r w:rsidRPr="007E2B21">
        <w:rPr>
          <w:rFonts w:ascii="Arial" w:eastAsia="Times New Roman" w:hAnsi="Arial" w:cs="Arial"/>
          <w:color w:val="000000"/>
        </w:rPr>
        <w:t xml:space="preserve">I would continue to deepen my understanding and problem-solving skills with </w:t>
      </w:r>
      <w:proofErr w:type="spellStart"/>
      <w:r w:rsidRPr="007E2B21">
        <w:rPr>
          <w:rFonts w:ascii="Arial" w:eastAsia="Times New Roman" w:hAnsi="Arial" w:cs="Arial"/>
          <w:color w:val="000000"/>
        </w:rPr>
        <w:t>Hackerrank</w:t>
      </w:r>
      <w:proofErr w:type="spellEnd"/>
      <w:r w:rsidRPr="007E2B21">
        <w:rPr>
          <w:rFonts w:ascii="Arial" w:eastAsia="Times New Roman" w:hAnsi="Arial" w:cs="Arial"/>
          <w:color w:val="000000"/>
        </w:rPr>
        <w:t>: a website to practice critical and analytical thinking through coding.</w:t>
      </w:r>
      <w:commentRangeEnd w:id="26"/>
      <w:r w:rsidR="006E194D">
        <w:rPr>
          <w:rStyle w:val="CommentReference"/>
        </w:rPr>
        <w:commentReference w:id="26"/>
      </w:r>
      <w:r w:rsidRPr="007E2B21">
        <w:rPr>
          <w:rFonts w:ascii="Arial" w:eastAsia="Times New Roman" w:hAnsi="Arial" w:cs="Arial"/>
          <w:color w:val="000000"/>
        </w:rPr>
        <w:t xml:space="preserve"> </w:t>
      </w:r>
      <w:commentRangeStart w:id="27"/>
      <w:r w:rsidRPr="007E2B21">
        <w:rPr>
          <w:rFonts w:ascii="Arial" w:eastAsia="Times New Roman" w:hAnsi="Arial" w:cs="Arial"/>
          <w:color w:val="000000"/>
        </w:rPr>
        <w:t xml:space="preserve">Afterward, I continued to take on higher level challenges by learning more </w:t>
      </w:r>
      <w:r w:rsidRPr="007E2B21">
        <w:rPr>
          <w:rFonts w:ascii="Arial" w:eastAsia="Times New Roman" w:hAnsi="Arial" w:cs="Arial"/>
          <w:color w:val="000000"/>
        </w:rPr>
        <w:lastRenderedPageBreak/>
        <w:t xml:space="preserve">advanced (lower-level) programming languages, such as creating websites and participating in hackathons. </w:t>
      </w:r>
      <w:commentRangeEnd w:id="27"/>
      <w:r w:rsidR="006E194D">
        <w:rPr>
          <w:rStyle w:val="CommentReference"/>
        </w:rPr>
        <w:commentReference w:id="27"/>
      </w:r>
      <w:r w:rsidRPr="007E2B21">
        <w:rPr>
          <w:rFonts w:ascii="Arial" w:eastAsia="Times New Roman" w:hAnsi="Arial" w:cs="Arial"/>
          <w:color w:val="000000"/>
        </w:rPr>
        <w:t xml:space="preserve">Such tasks equipped me with academic experience and soft skills for my future, such as leadership, teamwork, time management, web development. </w:t>
      </w:r>
      <w:commentRangeStart w:id="28"/>
      <w:r w:rsidRPr="007E2B21">
        <w:rPr>
          <w:rFonts w:ascii="Arial" w:eastAsia="Times New Roman" w:hAnsi="Arial" w:cs="Arial"/>
          <w:color w:val="000000"/>
        </w:rPr>
        <w:t xml:space="preserve">One of my most challenging yet fun projects that enabled me to apply all that I’ve learned is </w:t>
      </w:r>
      <w:commentRangeStart w:id="29"/>
      <w:r w:rsidRPr="007E2B21">
        <w:rPr>
          <w:rFonts w:ascii="Arial" w:eastAsia="Times New Roman" w:hAnsi="Arial" w:cs="Arial"/>
          <w:color w:val="000000"/>
        </w:rPr>
        <w:t>to create an electricity awareness website.</w:t>
      </w:r>
      <w:commentRangeEnd w:id="29"/>
      <w:r w:rsidR="005241AF">
        <w:rPr>
          <w:rStyle w:val="CommentReference"/>
        </w:rPr>
        <w:commentReference w:id="29"/>
      </w:r>
      <w:r w:rsidRPr="007E2B21">
        <w:rPr>
          <w:rFonts w:ascii="Arial" w:eastAsia="Times New Roman" w:hAnsi="Arial" w:cs="Arial"/>
          <w:color w:val="000000"/>
        </w:rPr>
        <w:t xml:space="preserve"> </w:t>
      </w:r>
      <w:commentRangeEnd w:id="28"/>
      <w:r w:rsidR="006E194D">
        <w:rPr>
          <w:rStyle w:val="CommentReference"/>
        </w:rPr>
        <w:commentReference w:id="28"/>
      </w:r>
      <w:r w:rsidRPr="007E2B21">
        <w:rPr>
          <w:rFonts w:ascii="Arial" w:eastAsia="Times New Roman" w:hAnsi="Arial" w:cs="Arial"/>
          <w:color w:val="000000"/>
        </w:rPr>
        <w:t xml:space="preserve">I used HTML for the foundation, CSS for the design, and JavaScript for the interactive aspects of the website. Upon the successful development of the electricity awareness project, I am currently working towards </w:t>
      </w:r>
      <w:commentRangeStart w:id="30"/>
      <w:r w:rsidRPr="007E2B21">
        <w:rPr>
          <w:rFonts w:ascii="Arial" w:eastAsia="Times New Roman" w:hAnsi="Arial" w:cs="Arial"/>
          <w:color w:val="000000"/>
        </w:rPr>
        <w:t xml:space="preserve">developing a more interactive platform called Ponder: a web platform </w:t>
      </w:r>
      <w:commentRangeEnd w:id="30"/>
      <w:r w:rsidR="004E5506">
        <w:rPr>
          <w:rStyle w:val="CommentReference"/>
        </w:rPr>
        <w:commentReference w:id="30"/>
      </w:r>
      <w:r w:rsidRPr="007E2B21">
        <w:rPr>
          <w:rFonts w:ascii="Arial" w:eastAsia="Times New Roman" w:hAnsi="Arial" w:cs="Arial"/>
          <w:color w:val="000000"/>
        </w:rPr>
        <w:t>that aims to spread water awareness and reduce freshwater consumption through games and challenges.</w:t>
      </w:r>
    </w:p>
    <w:p w14:paraId="3A93B7CE" w14:textId="77777777" w:rsidR="007E2B21" w:rsidRPr="007E2B21" w:rsidRDefault="007E2B21" w:rsidP="007E2B21">
      <w:pPr>
        <w:spacing w:after="200"/>
        <w:jc w:val="both"/>
        <w:rPr>
          <w:rFonts w:ascii="Times New Roman" w:eastAsia="Times New Roman" w:hAnsi="Times New Roman" w:cs="Times New Roman"/>
        </w:rPr>
      </w:pPr>
      <w:r w:rsidRPr="007E2B21">
        <w:rPr>
          <w:rFonts w:ascii="Arial" w:eastAsia="Times New Roman" w:hAnsi="Arial" w:cs="Arial"/>
          <w:color w:val="000000"/>
        </w:rPr>
        <w:tab/>
        <w:t xml:space="preserve">My journey in programming has been challenging and fulfilling at the same time. However, this is only the end of the beginning. </w:t>
      </w:r>
      <w:commentRangeStart w:id="31"/>
      <w:commentRangeStart w:id="32"/>
      <w:r w:rsidRPr="007E2B21">
        <w:rPr>
          <w:rFonts w:ascii="Arial" w:eastAsia="Times New Roman" w:hAnsi="Arial" w:cs="Arial"/>
          <w:color w:val="000000"/>
        </w:rPr>
        <w:t xml:space="preserve">My next step is to </w:t>
      </w:r>
      <w:proofErr w:type="spellStart"/>
      <w:r w:rsidRPr="007E2B21">
        <w:rPr>
          <w:rFonts w:ascii="Arial" w:eastAsia="Times New Roman" w:hAnsi="Arial" w:cs="Arial"/>
          <w:color w:val="000000"/>
        </w:rPr>
        <w:t>enroll</w:t>
      </w:r>
      <w:proofErr w:type="spellEnd"/>
      <w:r w:rsidRPr="007E2B21">
        <w:rPr>
          <w:rFonts w:ascii="Arial" w:eastAsia="Times New Roman" w:hAnsi="Arial" w:cs="Arial"/>
          <w:color w:val="000000"/>
        </w:rPr>
        <w:t xml:space="preserve"> in the best environment for me to continue to pursue my dream of evolving AI technologies, and HKU’s computer science program is my answer.</w:t>
      </w:r>
      <w:commentRangeEnd w:id="31"/>
      <w:r w:rsidR="004E5506">
        <w:rPr>
          <w:rStyle w:val="CommentReference"/>
        </w:rPr>
        <w:commentReference w:id="31"/>
      </w:r>
      <w:commentRangeEnd w:id="32"/>
      <w:r w:rsidR="004E5506">
        <w:rPr>
          <w:rStyle w:val="CommentReference"/>
        </w:rPr>
        <w:commentReference w:id="32"/>
      </w:r>
      <w:r w:rsidRPr="007E2B21">
        <w:rPr>
          <w:rFonts w:ascii="Arial" w:eastAsia="Times New Roman" w:hAnsi="Arial" w:cs="Arial"/>
          <w:color w:val="000000"/>
        </w:rPr>
        <w:t xml:space="preserve"> </w:t>
      </w:r>
      <w:commentRangeStart w:id="33"/>
      <w:commentRangeStart w:id="34"/>
      <w:r w:rsidRPr="007E2B21">
        <w:rPr>
          <w:rFonts w:ascii="Arial" w:eastAsia="Times New Roman" w:hAnsi="Arial" w:cs="Arial"/>
          <w:color w:val="000000"/>
        </w:rPr>
        <w:t xml:space="preserve">HKU’s learning outcome that focuses on practical application and continuous development to evolve the future is aligned with my exploration path into computer science. </w:t>
      </w:r>
      <w:commentRangeEnd w:id="33"/>
      <w:r w:rsidR="004E5506">
        <w:rPr>
          <w:rStyle w:val="CommentReference"/>
        </w:rPr>
        <w:commentReference w:id="33"/>
      </w:r>
      <w:r w:rsidRPr="007E2B21">
        <w:rPr>
          <w:rFonts w:ascii="Arial" w:eastAsia="Times New Roman" w:hAnsi="Arial" w:cs="Arial"/>
          <w:color w:val="000000"/>
        </w:rPr>
        <w:t>HKU also offers a learning program that allows the students to focus on AI development and its application, which is aligned with my future goals</w:t>
      </w:r>
      <w:commentRangeEnd w:id="34"/>
      <w:r w:rsidR="005241AF">
        <w:rPr>
          <w:rStyle w:val="CommentReference"/>
        </w:rPr>
        <w:commentReference w:id="34"/>
      </w:r>
      <w:r w:rsidRPr="007E2B21">
        <w:rPr>
          <w:rFonts w:ascii="Arial" w:eastAsia="Times New Roman" w:hAnsi="Arial" w:cs="Arial"/>
          <w:color w:val="000000"/>
        </w:rPr>
        <w:t>. Moreover, I am looking forward to having the opportunity to contribute to the future of AI through the AI, robotics, and visual computing research group available in HKU. Therefore, HKU’s learning environment makes me excited to pursue my bachelor’s degree at HKU.</w:t>
      </w:r>
    </w:p>
    <w:p w14:paraId="4FFF2EE1" w14:textId="3CFAF255" w:rsidR="007E2B21" w:rsidRDefault="007E2B21" w:rsidP="007E2B21">
      <w:pPr>
        <w:rPr>
          <w:rFonts w:ascii="Times New Roman" w:eastAsia="Times New Roman" w:hAnsi="Times New Roman" w:cs="Times New Roman"/>
        </w:rPr>
      </w:pPr>
    </w:p>
    <w:p w14:paraId="022F8B49" w14:textId="3C1CAEB1" w:rsidR="00AB3BB5" w:rsidRDefault="00AB3BB5" w:rsidP="007E2B21">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Hi Tristan,</w:t>
      </w:r>
    </w:p>
    <w:p w14:paraId="336686DB" w14:textId="7F504F21" w:rsidR="00AB3BB5" w:rsidRDefault="00AB3BB5" w:rsidP="007E2B21">
      <w:pPr>
        <w:rPr>
          <w:rFonts w:ascii="Times New Roman" w:eastAsia="Times New Roman" w:hAnsi="Times New Roman" w:cs="Times New Roman"/>
          <w:color w:val="4472C4" w:themeColor="accent1"/>
        </w:rPr>
      </w:pPr>
    </w:p>
    <w:p w14:paraId="6033AEB5" w14:textId="77777777" w:rsidR="00B24E95" w:rsidRDefault="002C785F">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Thanks for revising your statement. </w:t>
      </w:r>
      <w:r w:rsidR="009D603D">
        <w:rPr>
          <w:rFonts w:ascii="Times New Roman" w:eastAsia="Times New Roman" w:hAnsi="Times New Roman" w:cs="Times New Roman"/>
          <w:color w:val="4472C4" w:themeColor="accent1"/>
        </w:rPr>
        <w:t xml:space="preserve">I see more specificity in this version, but </w:t>
      </w:r>
      <w:r w:rsidR="00B24E95">
        <w:rPr>
          <w:rFonts w:ascii="Times New Roman" w:eastAsia="Times New Roman" w:hAnsi="Times New Roman" w:cs="Times New Roman"/>
          <w:color w:val="4472C4" w:themeColor="accent1"/>
        </w:rPr>
        <w:t xml:space="preserve">it’s still lacking elaboration on your experiences and underlying motivation. As a reader, I don’t see </w:t>
      </w:r>
      <w:r w:rsidR="00B24E95">
        <w:rPr>
          <w:rFonts w:ascii="Times New Roman" w:eastAsia="Times New Roman" w:hAnsi="Times New Roman" w:cs="Times New Roman"/>
          <w:i/>
          <w:iCs/>
          <w:color w:val="4472C4" w:themeColor="accent1"/>
        </w:rPr>
        <w:t>why</w:t>
      </w:r>
      <w:r w:rsidR="00B24E95">
        <w:rPr>
          <w:rFonts w:ascii="Times New Roman" w:eastAsia="Times New Roman" w:hAnsi="Times New Roman" w:cs="Times New Roman"/>
          <w:color w:val="4472C4" w:themeColor="accent1"/>
        </w:rPr>
        <w:t xml:space="preserve"> you want to major in computer science. Is it because you want to use it to make things easier in a particular field of work? Or are you more interested towards the technical/mathematical side of coding? Whichever it is, show us your passion for it. Tell us why you love it.</w:t>
      </w:r>
    </w:p>
    <w:p w14:paraId="6CD0678C" w14:textId="77777777" w:rsidR="00B24E95" w:rsidRDefault="00B24E95">
      <w:pPr>
        <w:rPr>
          <w:rFonts w:ascii="Times New Roman" w:eastAsia="Times New Roman" w:hAnsi="Times New Roman" w:cs="Times New Roman"/>
          <w:color w:val="4472C4" w:themeColor="accent1"/>
        </w:rPr>
      </w:pPr>
    </w:p>
    <w:p w14:paraId="0D8332D9" w14:textId="77777777" w:rsidR="00B24E95" w:rsidRDefault="00B24E95">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This should be the guiding factor for every paragraph: show us what you love, and why you love it. For your CS projects, tell us why you decided to make the projects that you did. Why an electricity awareness website? Why water awareness? Are you also concerned about the environment?</w:t>
      </w:r>
    </w:p>
    <w:p w14:paraId="76DF0113" w14:textId="77777777" w:rsidR="00B24E95" w:rsidRDefault="00B24E95">
      <w:pPr>
        <w:rPr>
          <w:rFonts w:ascii="Times New Roman" w:eastAsia="Times New Roman" w:hAnsi="Times New Roman" w:cs="Times New Roman"/>
          <w:color w:val="4472C4" w:themeColor="accent1"/>
        </w:rPr>
      </w:pPr>
    </w:p>
    <w:p w14:paraId="36C04D6B" w14:textId="74A90F41" w:rsidR="006965B6" w:rsidRDefault="00B24E95">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Lastly, you want to end on a watertight argument as to why HKU is the best fit for you. What are your goals beyond </w:t>
      </w:r>
      <w:proofErr w:type="spellStart"/>
      <w:r>
        <w:rPr>
          <w:rFonts w:ascii="Times New Roman" w:eastAsia="Times New Roman" w:hAnsi="Times New Roman" w:cs="Times New Roman"/>
          <w:color w:val="4472C4" w:themeColor="accent1"/>
        </w:rPr>
        <w:t>uni</w:t>
      </w:r>
      <w:proofErr w:type="spellEnd"/>
      <w:r>
        <w:rPr>
          <w:rFonts w:ascii="Times New Roman" w:eastAsia="Times New Roman" w:hAnsi="Times New Roman" w:cs="Times New Roman"/>
          <w:color w:val="4472C4" w:themeColor="accent1"/>
        </w:rPr>
        <w:t>? What classes/resources/clubs/professors do they have that can help you achieve your goals? Thousands of students want to be an HKU student. Why should they choose you?</w:t>
      </w:r>
    </w:p>
    <w:p w14:paraId="37F3FF58" w14:textId="2697AED5" w:rsidR="00B24E95" w:rsidRDefault="00B24E95">
      <w:pPr>
        <w:rPr>
          <w:rFonts w:ascii="Times New Roman" w:eastAsia="Times New Roman" w:hAnsi="Times New Roman" w:cs="Times New Roman"/>
          <w:color w:val="4472C4" w:themeColor="accent1"/>
        </w:rPr>
      </w:pPr>
    </w:p>
    <w:p w14:paraId="241AEF62" w14:textId="6623F92C" w:rsidR="00B24E95" w:rsidRDefault="00B24E95">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Best of luck with your revision!</w:t>
      </w:r>
    </w:p>
    <w:p w14:paraId="0D1AFAE8" w14:textId="38572C3F" w:rsidR="00B24E95" w:rsidRPr="00B24E95" w:rsidRDefault="00B24E95">
      <w:r>
        <w:rPr>
          <w:rFonts w:ascii="Times New Roman" w:eastAsia="Times New Roman" w:hAnsi="Times New Roman" w:cs="Times New Roman"/>
          <w:color w:val="4472C4" w:themeColor="accent1"/>
        </w:rPr>
        <w:t>Chiara</w:t>
      </w:r>
    </w:p>
    <w:sectPr w:rsidR="00B24E95" w:rsidRPr="00B24E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2-11-09T23:13:00Z" w:initials="GAA">
    <w:p w14:paraId="70CF4215" w14:textId="77777777" w:rsidR="00F336FA" w:rsidRDefault="00F336FA" w:rsidP="00E571C6">
      <w:r>
        <w:rPr>
          <w:rStyle w:val="CommentReference"/>
        </w:rPr>
        <w:annotationRef/>
      </w:r>
      <w:r>
        <w:rPr>
          <w:color w:val="000000"/>
          <w:sz w:val="20"/>
          <w:szCs w:val="20"/>
        </w:rPr>
        <w:t>You could combine this like: “Technology has always amazed me - it made the impossible, possible” — i think this makes the point come across better</w:t>
      </w:r>
    </w:p>
  </w:comment>
  <w:comment w:id="2" w:author="Gupta, Anushka Anand" w:date="2022-11-09T23:16:00Z" w:initials="GAA">
    <w:p w14:paraId="4A37F779" w14:textId="77777777" w:rsidR="00676C80" w:rsidRDefault="00676C80" w:rsidP="008434D0">
      <w:r>
        <w:rPr>
          <w:rStyle w:val="CommentReference"/>
        </w:rPr>
        <w:annotationRef/>
      </w:r>
      <w:r>
        <w:rPr>
          <w:color w:val="000000"/>
          <w:sz w:val="20"/>
          <w:szCs w:val="20"/>
        </w:rPr>
        <w:t>choose another word here, it doesn’t sound right in this sentence</w:t>
      </w:r>
    </w:p>
  </w:comment>
  <w:comment w:id="1" w:author="Chiara Situmorang" w:date="2022-11-10T12:32:00Z" w:initials="CS">
    <w:p w14:paraId="677B2689" w14:textId="77777777" w:rsidR="00E71F4D" w:rsidRDefault="00B914FA" w:rsidP="009E0B44">
      <w:r>
        <w:rPr>
          <w:rStyle w:val="CommentReference"/>
        </w:rPr>
        <w:annotationRef/>
      </w:r>
      <w:r w:rsidR="00E71F4D">
        <w:rPr>
          <w:sz w:val="20"/>
          <w:szCs w:val="20"/>
        </w:rPr>
        <w:t>You mention a lot of uses for AI here. Is there one particular use or field that you want to work in? If not, then I would focus on what the technical aspects you’re interested in, and why.</w:t>
      </w:r>
    </w:p>
  </w:comment>
  <w:comment w:id="4" w:author="Gupta, Anushka Anand" w:date="2022-11-09T23:17:00Z" w:initials="GAA">
    <w:p w14:paraId="778FAA54" w14:textId="4A5F7004" w:rsidR="00676C80" w:rsidRDefault="00676C80" w:rsidP="00FF2F8B">
      <w:r>
        <w:rPr>
          <w:rStyle w:val="CommentReference"/>
        </w:rPr>
        <w:annotationRef/>
      </w:r>
      <w:r>
        <w:rPr>
          <w:color w:val="000000"/>
          <w:sz w:val="20"/>
          <w:szCs w:val="20"/>
        </w:rPr>
        <w:t xml:space="preserve">redundant word </w:t>
      </w:r>
    </w:p>
  </w:comment>
  <w:comment w:id="9" w:author="Gupta, Anushka Anand" w:date="2022-11-09T23:24:00Z" w:initials="GAA">
    <w:p w14:paraId="7396CDC6" w14:textId="77777777" w:rsidR="00676C80" w:rsidRDefault="00676C80" w:rsidP="00053C10">
      <w:r>
        <w:rPr>
          <w:rStyle w:val="CommentReference"/>
        </w:rPr>
        <w:annotationRef/>
      </w:r>
      <w:r>
        <w:rPr>
          <w:color w:val="000000"/>
          <w:sz w:val="20"/>
          <w:szCs w:val="20"/>
        </w:rPr>
        <w:t>better worded as “problem solving and many algorithms”</w:t>
      </w:r>
    </w:p>
  </w:comment>
  <w:comment w:id="12" w:author="Gupta, Anushka Anand" w:date="2022-11-09T23:24:00Z" w:initials="GAA">
    <w:p w14:paraId="4C191C8F" w14:textId="77777777" w:rsidR="00676C80" w:rsidRDefault="00676C80" w:rsidP="00A253DC">
      <w:r>
        <w:rPr>
          <w:rStyle w:val="CommentReference"/>
        </w:rPr>
        <w:annotationRef/>
      </w:r>
      <w:r>
        <w:rPr>
          <w:color w:val="000000"/>
          <w:sz w:val="20"/>
          <w:szCs w:val="20"/>
        </w:rPr>
        <w:t xml:space="preserve">“complex” would be a better word here </w:t>
      </w:r>
    </w:p>
  </w:comment>
  <w:comment w:id="14" w:author="Gupta, Anushka Anand" w:date="2022-11-09T23:24:00Z" w:initials="GAA">
    <w:p w14:paraId="11D3C7C0" w14:textId="77777777" w:rsidR="00676C80" w:rsidRDefault="00676C80" w:rsidP="00294270">
      <w:r>
        <w:rPr>
          <w:rStyle w:val="CommentReference"/>
        </w:rPr>
        <w:annotationRef/>
      </w:r>
      <w:r>
        <w:rPr>
          <w:color w:val="000000"/>
          <w:sz w:val="20"/>
          <w:szCs w:val="20"/>
        </w:rPr>
        <w:t xml:space="preserve">, and later, </w:t>
      </w:r>
    </w:p>
  </w:comment>
  <w:comment w:id="15" w:author="Gupta, Anushka Anand" w:date="2022-11-10T00:07:00Z" w:initials="GAA">
    <w:p w14:paraId="7AB13EF2" w14:textId="77777777" w:rsidR="002D774C" w:rsidRDefault="002D774C" w:rsidP="00D274B9">
      <w:r>
        <w:rPr>
          <w:rStyle w:val="CommentReference"/>
        </w:rPr>
        <w:annotationRef/>
      </w:r>
      <w:r>
        <w:rPr>
          <w:color w:val="000000"/>
          <w:sz w:val="20"/>
          <w:szCs w:val="20"/>
        </w:rPr>
        <w:t>don’t need these as its clear you are advancing your maths techniques. mention different skills here as you’ve already mentioned problem solving</w:t>
      </w:r>
    </w:p>
  </w:comment>
  <w:comment w:id="13" w:author="Chiara Situmorang" w:date="2022-11-10T12:50:00Z" w:initials="CS">
    <w:p w14:paraId="126F8B7E" w14:textId="77777777" w:rsidR="0049656B" w:rsidRDefault="0049656B" w:rsidP="00B502F0">
      <w:r>
        <w:rPr>
          <w:rStyle w:val="CommentReference"/>
        </w:rPr>
        <w:annotationRef/>
      </w:r>
      <w:r>
        <w:rPr>
          <w:sz w:val="20"/>
          <w:szCs w:val="20"/>
        </w:rPr>
        <w:t>What kept you participating in these competitions year after year? Tell us a little more about your own excitement for math!</w:t>
      </w:r>
    </w:p>
  </w:comment>
  <w:comment w:id="17" w:author="Chiara Situmorang" w:date="2022-11-10T12:55:00Z" w:initials="CS">
    <w:p w14:paraId="683A7C23" w14:textId="77777777" w:rsidR="00615FD0" w:rsidRDefault="00615FD0" w:rsidP="00B9252D">
      <w:r>
        <w:rPr>
          <w:rStyle w:val="CommentReference"/>
        </w:rPr>
        <w:annotationRef/>
      </w:r>
      <w:r>
        <w:rPr>
          <w:sz w:val="20"/>
          <w:szCs w:val="20"/>
        </w:rPr>
        <w:t>I would reframe this as a reward for your love of math, as that narrative actually connects to your math club.</w:t>
      </w:r>
    </w:p>
  </w:comment>
  <w:comment w:id="18" w:author="Gupta, Anushka Anand" w:date="2022-11-10T00:12:00Z" w:initials="GAA">
    <w:p w14:paraId="34374EE8" w14:textId="1B72F9D1" w:rsidR="00B1659E" w:rsidRDefault="00B1659E" w:rsidP="009804D8">
      <w:r>
        <w:rPr>
          <w:rStyle w:val="CommentReference"/>
        </w:rPr>
        <w:annotationRef/>
      </w:r>
      <w:r>
        <w:rPr>
          <w:color w:val="000000"/>
          <w:sz w:val="20"/>
          <w:szCs w:val="20"/>
        </w:rPr>
        <w:t xml:space="preserve">so that they can excel and further their maths skills (mention more aims) </w:t>
      </w:r>
    </w:p>
  </w:comment>
  <w:comment w:id="19" w:author="Gupta, Anushka Anand" w:date="2022-11-10T00:56:00Z" w:initials="GAA">
    <w:p w14:paraId="3A5E6EFD" w14:textId="77777777" w:rsidR="009E6306" w:rsidRDefault="009E6306" w:rsidP="00E73547">
      <w:r>
        <w:rPr>
          <w:rStyle w:val="CommentReference"/>
        </w:rPr>
        <w:annotationRef/>
      </w:r>
      <w:r>
        <w:rPr>
          <w:color w:val="000000"/>
          <w:sz w:val="20"/>
          <w:szCs w:val="20"/>
        </w:rPr>
        <w:t xml:space="preserve">this is fine but try to include more range of skills associated with maths </w:t>
      </w:r>
    </w:p>
  </w:comment>
  <w:comment w:id="20" w:author="Gupta, Anushka Anand" w:date="2022-11-10T00:56:00Z" w:initials="GAA">
    <w:p w14:paraId="714E47EF" w14:textId="77777777" w:rsidR="009E6306" w:rsidRDefault="009E6306" w:rsidP="00621326">
      <w:r>
        <w:rPr>
          <w:rStyle w:val="CommentReference"/>
        </w:rPr>
        <w:annotationRef/>
      </w:r>
      <w:r>
        <w:rPr>
          <w:color w:val="000000"/>
          <w:sz w:val="20"/>
          <w:szCs w:val="20"/>
        </w:rPr>
        <w:t>great sentence!</w:t>
      </w:r>
    </w:p>
  </w:comment>
  <w:comment w:id="22" w:author="Gupta, Anushka Anand" w:date="2022-11-10T00:57:00Z" w:initials="GAA">
    <w:p w14:paraId="7BE69BD9" w14:textId="77777777" w:rsidR="00571136" w:rsidRDefault="00571136" w:rsidP="00B8060C">
      <w:r>
        <w:rPr>
          <w:rStyle w:val="CommentReference"/>
        </w:rPr>
        <w:annotationRef/>
      </w:r>
      <w:r>
        <w:rPr>
          <w:color w:val="000000"/>
          <w:sz w:val="20"/>
          <w:szCs w:val="20"/>
        </w:rPr>
        <w:t xml:space="preserve">explore real life math applications </w:t>
      </w:r>
    </w:p>
  </w:comment>
  <w:comment w:id="21" w:author="Chiara Situmorang" w:date="2022-11-10T13:56:00Z" w:initials="CS">
    <w:p w14:paraId="058607CB" w14:textId="77777777" w:rsidR="005241AF" w:rsidRDefault="005241AF" w:rsidP="00B93950">
      <w:r>
        <w:rPr>
          <w:rStyle w:val="CommentReference"/>
        </w:rPr>
        <w:annotationRef/>
      </w:r>
      <w:r>
        <w:rPr>
          <w:sz w:val="20"/>
          <w:szCs w:val="20"/>
        </w:rPr>
        <w:t>What made you start coding?</w:t>
      </w:r>
    </w:p>
  </w:comment>
  <w:comment w:id="23" w:author="Gupta, Anushka Anand" w:date="2022-11-10T00:13:00Z" w:initials="GAA">
    <w:p w14:paraId="0FBB31DE" w14:textId="722C5F5F" w:rsidR="00B1659E" w:rsidRDefault="00B1659E" w:rsidP="005F0E13">
      <w:r>
        <w:rPr>
          <w:rStyle w:val="CommentReference"/>
        </w:rPr>
        <w:annotationRef/>
      </w:r>
      <w:r>
        <w:rPr>
          <w:color w:val="000000"/>
          <w:sz w:val="20"/>
          <w:szCs w:val="20"/>
        </w:rPr>
        <w:t xml:space="preserve">Javascript </w:t>
      </w:r>
    </w:p>
  </w:comment>
  <w:comment w:id="24" w:author="Gupta, Anushka Anand" w:date="2022-11-10T01:03:00Z" w:initials="GAA">
    <w:p w14:paraId="41B64A6C" w14:textId="77777777" w:rsidR="006E194D" w:rsidRDefault="006E194D" w:rsidP="00224A16">
      <w:r>
        <w:rPr>
          <w:rStyle w:val="CommentReference"/>
        </w:rPr>
        <w:annotationRef/>
      </w:r>
      <w:r>
        <w:rPr>
          <w:color w:val="000000"/>
          <w:sz w:val="20"/>
          <w:szCs w:val="20"/>
        </w:rPr>
        <w:t>redundant - also they want to see you’re seeious about pursuing for a job not just a hobby so take it out</w:t>
      </w:r>
    </w:p>
  </w:comment>
  <w:comment w:id="26" w:author="Gupta, Anushka Anand" w:date="2022-11-10T01:05:00Z" w:initials="GAA">
    <w:p w14:paraId="31B05610" w14:textId="77777777" w:rsidR="006E194D" w:rsidRDefault="006E194D" w:rsidP="00A3541C">
      <w:r>
        <w:rPr>
          <w:rStyle w:val="CommentReference"/>
        </w:rPr>
        <w:annotationRef/>
      </w:r>
      <w:r>
        <w:rPr>
          <w:color w:val="000000"/>
          <w:sz w:val="20"/>
          <w:szCs w:val="20"/>
        </w:rPr>
        <w:t xml:space="preserve">I would continue to deepen my understanding and enhance my critical and analytical thinking through coding </w:t>
      </w:r>
    </w:p>
  </w:comment>
  <w:comment w:id="27" w:author="Gupta, Anushka Anand" w:date="2022-11-10T01:06:00Z" w:initials="GAA">
    <w:p w14:paraId="30010F9D" w14:textId="77777777" w:rsidR="006E194D" w:rsidRDefault="006E194D" w:rsidP="00C334C8">
      <w:r>
        <w:rPr>
          <w:rStyle w:val="CommentReference"/>
        </w:rPr>
        <w:annotationRef/>
      </w:r>
      <w:r>
        <w:rPr>
          <w:color w:val="000000"/>
          <w:sz w:val="20"/>
          <w:szCs w:val="20"/>
        </w:rPr>
        <w:t xml:space="preserve">I would create websites and participate in hackathons to learn more advanced programming languages </w:t>
      </w:r>
    </w:p>
  </w:comment>
  <w:comment w:id="29" w:author="Chiara Situmorang" w:date="2022-11-10T13:58:00Z" w:initials="CS">
    <w:p w14:paraId="0D769DBA" w14:textId="77777777" w:rsidR="005241AF" w:rsidRDefault="005241AF" w:rsidP="002A1FAF">
      <w:r>
        <w:rPr>
          <w:rStyle w:val="CommentReference"/>
        </w:rPr>
        <w:annotationRef/>
      </w:r>
      <w:r>
        <w:rPr>
          <w:sz w:val="20"/>
          <w:szCs w:val="20"/>
        </w:rPr>
        <w:t>Why did you decide to create this?</w:t>
      </w:r>
    </w:p>
  </w:comment>
  <w:comment w:id="28" w:author="Gupta, Anushka Anand" w:date="2022-11-10T01:10:00Z" w:initials="GAA">
    <w:p w14:paraId="6FC75D8A" w14:textId="6B063ED4" w:rsidR="006E194D" w:rsidRDefault="006E194D" w:rsidP="007C692E">
      <w:r>
        <w:rPr>
          <w:rStyle w:val="CommentReference"/>
        </w:rPr>
        <w:annotationRef/>
      </w:r>
      <w:r>
        <w:rPr>
          <w:color w:val="000000"/>
          <w:sz w:val="20"/>
          <w:szCs w:val="20"/>
        </w:rPr>
        <w:t xml:space="preserve">One of the most challenging yet fun projects that I’ve applied these skills is when I created an electricity awareness website </w:t>
      </w:r>
    </w:p>
  </w:comment>
  <w:comment w:id="30" w:author="Gupta, Anushka Anand" w:date="2022-11-10T01:11:00Z" w:initials="GAA">
    <w:p w14:paraId="0EC270A6" w14:textId="77777777" w:rsidR="004E5506" w:rsidRDefault="004E5506" w:rsidP="0084473C">
      <w:r>
        <w:rPr>
          <w:rStyle w:val="CommentReference"/>
        </w:rPr>
        <w:annotationRef/>
      </w:r>
      <w:r>
        <w:rPr>
          <w:color w:val="000000"/>
          <w:sz w:val="20"/>
          <w:szCs w:val="20"/>
        </w:rPr>
        <w:t>developing ‘Ponder’: an interactive web platform that aims…</w:t>
      </w:r>
    </w:p>
  </w:comment>
  <w:comment w:id="31" w:author="Gupta, Anushka Anand" w:date="2022-11-10T01:12:00Z" w:initials="GAA">
    <w:p w14:paraId="50481D83" w14:textId="77777777" w:rsidR="004E5506" w:rsidRDefault="004E5506" w:rsidP="006836F7">
      <w:r>
        <w:rPr>
          <w:rStyle w:val="CommentReference"/>
        </w:rPr>
        <w:annotationRef/>
      </w:r>
      <w:r>
        <w:rPr>
          <w:color w:val="000000"/>
          <w:sz w:val="20"/>
          <w:szCs w:val="20"/>
        </w:rPr>
        <w:t xml:space="preserve">My next step is to enrol in HKU’s computer science program as it will be the best environment for me to pursue my dream of developing AI technologies </w:t>
      </w:r>
    </w:p>
  </w:comment>
  <w:comment w:id="32" w:author="Gupta, Anushka Anand" w:date="2022-11-10T01:13:00Z" w:initials="GAA">
    <w:p w14:paraId="404D8181" w14:textId="77777777" w:rsidR="004E5506" w:rsidRDefault="004E5506" w:rsidP="00FA5C84">
      <w:r>
        <w:rPr>
          <w:rStyle w:val="CommentReference"/>
        </w:rPr>
        <w:annotationRef/>
      </w:r>
      <w:r>
        <w:rPr>
          <w:color w:val="000000"/>
          <w:sz w:val="20"/>
          <w:szCs w:val="20"/>
        </w:rPr>
        <w:t>maybe also say ‘novel’ AI tech?</w:t>
      </w:r>
    </w:p>
  </w:comment>
  <w:comment w:id="33" w:author="Gupta, Anushka Anand" w:date="2022-11-10T01:14:00Z" w:initials="GAA">
    <w:p w14:paraId="21B58EF8" w14:textId="77777777" w:rsidR="004E5506" w:rsidRDefault="004E5506" w:rsidP="007C56B5">
      <w:r>
        <w:rPr>
          <w:rStyle w:val="CommentReference"/>
        </w:rPr>
        <w:annotationRef/>
      </w:r>
      <w:r>
        <w:rPr>
          <w:sz w:val="20"/>
          <w:szCs w:val="20"/>
        </w:rPr>
        <w:t xml:space="preserve">HKU’s focus on practical application and continuous development for the future will allow me to gain skills essential for jobs in computer science </w:t>
      </w:r>
    </w:p>
  </w:comment>
  <w:comment w:id="34" w:author="Chiara Situmorang" w:date="2022-11-10T13:59:00Z" w:initials="CS">
    <w:p w14:paraId="53077832" w14:textId="77777777" w:rsidR="005241AF" w:rsidRDefault="005241AF" w:rsidP="00CC7F63">
      <w:r>
        <w:rPr>
          <w:rStyle w:val="CommentReference"/>
        </w:rPr>
        <w:annotationRef/>
      </w:r>
      <w:r>
        <w:rPr>
          <w:sz w:val="20"/>
          <w:szCs w:val="20"/>
        </w:rPr>
        <w:t>How does it do so? Can you mention specific courses on AI that you want to take, or any professors whose research is on 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F4215" w15:done="0"/>
  <w15:commentEx w15:paraId="4A37F779" w15:done="0"/>
  <w15:commentEx w15:paraId="677B2689" w15:done="0"/>
  <w15:commentEx w15:paraId="778FAA54" w15:done="0"/>
  <w15:commentEx w15:paraId="7396CDC6" w15:done="0"/>
  <w15:commentEx w15:paraId="4C191C8F" w15:done="0"/>
  <w15:commentEx w15:paraId="11D3C7C0" w15:done="0"/>
  <w15:commentEx w15:paraId="7AB13EF2" w15:done="0"/>
  <w15:commentEx w15:paraId="126F8B7E" w15:done="0"/>
  <w15:commentEx w15:paraId="683A7C23" w15:done="0"/>
  <w15:commentEx w15:paraId="34374EE8" w15:done="0"/>
  <w15:commentEx w15:paraId="3A5E6EFD" w15:done="0"/>
  <w15:commentEx w15:paraId="714E47EF" w15:done="0"/>
  <w15:commentEx w15:paraId="7BE69BD9" w15:done="0"/>
  <w15:commentEx w15:paraId="058607CB" w15:done="0"/>
  <w15:commentEx w15:paraId="0FBB31DE" w15:done="0"/>
  <w15:commentEx w15:paraId="41B64A6C" w15:done="0"/>
  <w15:commentEx w15:paraId="31B05610" w15:done="0"/>
  <w15:commentEx w15:paraId="30010F9D" w15:done="0"/>
  <w15:commentEx w15:paraId="0D769DBA" w15:done="0"/>
  <w15:commentEx w15:paraId="6FC75D8A" w15:done="0"/>
  <w15:commentEx w15:paraId="0EC270A6" w15:done="0"/>
  <w15:commentEx w15:paraId="50481D83" w15:done="0"/>
  <w15:commentEx w15:paraId="404D8181" w15:paraIdParent="50481D83" w15:done="0"/>
  <w15:commentEx w15:paraId="21B58EF8" w15:done="0"/>
  <w15:commentEx w15:paraId="530778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B2B0" w16cex:dateUtc="2022-11-09T23:13:00Z"/>
  <w16cex:commentExtensible w16cex:durableId="2716B35D" w16cex:dateUtc="2022-11-09T23:16:00Z"/>
  <w16cex:commentExtensible w16cex:durableId="27176DDB" w16cex:dateUtc="2022-11-10T05:32:00Z"/>
  <w16cex:commentExtensible w16cex:durableId="2716B377" w16cex:dateUtc="2022-11-09T23:17:00Z"/>
  <w16cex:commentExtensible w16cex:durableId="2716B51A" w16cex:dateUtc="2022-11-09T23:24:00Z"/>
  <w16cex:commentExtensible w16cex:durableId="2716B537" w16cex:dateUtc="2022-11-09T23:24:00Z"/>
  <w16cex:commentExtensible w16cex:durableId="2716B54A" w16cex:dateUtc="2022-11-09T23:24:00Z"/>
  <w16cex:commentExtensible w16cex:durableId="2716BF5F" w16cex:dateUtc="2022-11-10T00:07:00Z"/>
  <w16cex:commentExtensible w16cex:durableId="27177216" w16cex:dateUtc="2022-11-10T05:50:00Z"/>
  <w16cex:commentExtensible w16cex:durableId="2717735E" w16cex:dateUtc="2022-11-10T05:55:00Z"/>
  <w16cex:commentExtensible w16cex:durableId="2716C07E" w16cex:dateUtc="2022-11-10T00:12:00Z"/>
  <w16cex:commentExtensible w16cex:durableId="2716CAB6" w16cex:dateUtc="2022-11-10T00:56:00Z"/>
  <w16cex:commentExtensible w16cex:durableId="2716CAC6" w16cex:dateUtc="2022-11-10T00:56:00Z"/>
  <w16cex:commentExtensible w16cex:durableId="2716CAFE" w16cex:dateUtc="2022-11-10T00:57:00Z"/>
  <w16cex:commentExtensible w16cex:durableId="2717818D" w16cex:dateUtc="2022-11-10T06:56:00Z"/>
  <w16cex:commentExtensible w16cex:durableId="2716C096" w16cex:dateUtc="2022-11-10T00:13:00Z"/>
  <w16cex:commentExtensible w16cex:durableId="2716CC72" w16cex:dateUtc="2022-11-10T01:03:00Z"/>
  <w16cex:commentExtensible w16cex:durableId="2716CCF2" w16cex:dateUtc="2022-11-10T01:05:00Z"/>
  <w16cex:commentExtensible w16cex:durableId="2716CD22" w16cex:dateUtc="2022-11-10T01:06:00Z"/>
  <w16cex:commentExtensible w16cex:durableId="271781E8" w16cex:dateUtc="2022-11-10T06:58:00Z"/>
  <w16cex:commentExtensible w16cex:durableId="2716CE05" w16cex:dateUtc="2022-11-10T01:10:00Z"/>
  <w16cex:commentExtensible w16cex:durableId="2716CE3D" w16cex:dateUtc="2022-11-10T01:11:00Z"/>
  <w16cex:commentExtensible w16cex:durableId="2716CE91" w16cex:dateUtc="2022-11-10T01:12:00Z"/>
  <w16cex:commentExtensible w16cex:durableId="2716CEA4" w16cex:dateUtc="2022-11-10T01:13:00Z"/>
  <w16cex:commentExtensible w16cex:durableId="2716CEFE" w16cex:dateUtc="2022-11-10T01:14:00Z"/>
  <w16cex:commentExtensible w16cex:durableId="27178241" w16cex:dateUtc="2022-11-10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F4215" w16cid:durableId="2716B2B0"/>
  <w16cid:commentId w16cid:paraId="4A37F779" w16cid:durableId="2716B35D"/>
  <w16cid:commentId w16cid:paraId="677B2689" w16cid:durableId="27176DDB"/>
  <w16cid:commentId w16cid:paraId="778FAA54" w16cid:durableId="2716B377"/>
  <w16cid:commentId w16cid:paraId="7396CDC6" w16cid:durableId="2716B51A"/>
  <w16cid:commentId w16cid:paraId="4C191C8F" w16cid:durableId="2716B537"/>
  <w16cid:commentId w16cid:paraId="11D3C7C0" w16cid:durableId="2716B54A"/>
  <w16cid:commentId w16cid:paraId="7AB13EF2" w16cid:durableId="2716BF5F"/>
  <w16cid:commentId w16cid:paraId="126F8B7E" w16cid:durableId="27177216"/>
  <w16cid:commentId w16cid:paraId="683A7C23" w16cid:durableId="2717735E"/>
  <w16cid:commentId w16cid:paraId="34374EE8" w16cid:durableId="2716C07E"/>
  <w16cid:commentId w16cid:paraId="3A5E6EFD" w16cid:durableId="2716CAB6"/>
  <w16cid:commentId w16cid:paraId="714E47EF" w16cid:durableId="2716CAC6"/>
  <w16cid:commentId w16cid:paraId="7BE69BD9" w16cid:durableId="2716CAFE"/>
  <w16cid:commentId w16cid:paraId="058607CB" w16cid:durableId="2717818D"/>
  <w16cid:commentId w16cid:paraId="0FBB31DE" w16cid:durableId="2716C096"/>
  <w16cid:commentId w16cid:paraId="41B64A6C" w16cid:durableId="2716CC72"/>
  <w16cid:commentId w16cid:paraId="31B05610" w16cid:durableId="2716CCF2"/>
  <w16cid:commentId w16cid:paraId="30010F9D" w16cid:durableId="2716CD22"/>
  <w16cid:commentId w16cid:paraId="0D769DBA" w16cid:durableId="271781E8"/>
  <w16cid:commentId w16cid:paraId="6FC75D8A" w16cid:durableId="2716CE05"/>
  <w16cid:commentId w16cid:paraId="0EC270A6" w16cid:durableId="2716CE3D"/>
  <w16cid:commentId w16cid:paraId="50481D83" w16cid:durableId="2716CE91"/>
  <w16cid:commentId w16cid:paraId="404D8181" w16cid:durableId="2716CEA4"/>
  <w16cid:commentId w16cid:paraId="21B58EF8" w16cid:durableId="2716CEFE"/>
  <w16cid:commentId w16cid:paraId="53077832" w16cid:durableId="271782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B6683"/>
    <w:multiLevelType w:val="hybridMultilevel"/>
    <w:tmpl w:val="90FA322C"/>
    <w:lvl w:ilvl="0" w:tplc="9C9209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E77489"/>
    <w:multiLevelType w:val="hybridMultilevel"/>
    <w:tmpl w:val="E050DD1A"/>
    <w:lvl w:ilvl="0" w:tplc="1E82C22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0001813">
    <w:abstractNumId w:val="1"/>
  </w:num>
  <w:num w:numId="2" w16cid:durableId="1499091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2E"/>
    <w:rsid w:val="00185506"/>
    <w:rsid w:val="002C785F"/>
    <w:rsid w:val="002D774C"/>
    <w:rsid w:val="0049656B"/>
    <w:rsid w:val="004E5506"/>
    <w:rsid w:val="005241AF"/>
    <w:rsid w:val="00571136"/>
    <w:rsid w:val="005F0516"/>
    <w:rsid w:val="00615FD0"/>
    <w:rsid w:val="0062459E"/>
    <w:rsid w:val="00676C80"/>
    <w:rsid w:val="006965B6"/>
    <w:rsid w:val="006E194D"/>
    <w:rsid w:val="007E2B21"/>
    <w:rsid w:val="009D603D"/>
    <w:rsid w:val="009E6306"/>
    <w:rsid w:val="00A7272E"/>
    <w:rsid w:val="00AB3BB5"/>
    <w:rsid w:val="00B1659E"/>
    <w:rsid w:val="00B24E95"/>
    <w:rsid w:val="00B914FA"/>
    <w:rsid w:val="00DB03F5"/>
    <w:rsid w:val="00E71F4D"/>
    <w:rsid w:val="00F23515"/>
    <w:rsid w:val="00F336FA"/>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281B9A60"/>
  <w15:chartTrackingRefBased/>
  <w15:docId w15:val="{74FF1B50-8117-2042-8CCE-7BE713E3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72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272E"/>
  </w:style>
  <w:style w:type="character" w:styleId="CommentReference">
    <w:name w:val="annotation reference"/>
    <w:basedOn w:val="DefaultParagraphFont"/>
    <w:uiPriority w:val="99"/>
    <w:semiHidden/>
    <w:unhideWhenUsed/>
    <w:rsid w:val="00F336FA"/>
    <w:rPr>
      <w:sz w:val="16"/>
      <w:szCs w:val="16"/>
    </w:rPr>
  </w:style>
  <w:style w:type="paragraph" w:styleId="CommentText">
    <w:name w:val="annotation text"/>
    <w:basedOn w:val="Normal"/>
    <w:link w:val="CommentTextChar"/>
    <w:uiPriority w:val="99"/>
    <w:semiHidden/>
    <w:unhideWhenUsed/>
    <w:rsid w:val="00F336FA"/>
    <w:rPr>
      <w:sz w:val="20"/>
      <w:szCs w:val="20"/>
    </w:rPr>
  </w:style>
  <w:style w:type="character" w:customStyle="1" w:styleId="CommentTextChar">
    <w:name w:val="Comment Text Char"/>
    <w:basedOn w:val="DefaultParagraphFont"/>
    <w:link w:val="CommentText"/>
    <w:uiPriority w:val="99"/>
    <w:semiHidden/>
    <w:rsid w:val="00F336FA"/>
    <w:rPr>
      <w:sz w:val="20"/>
      <w:szCs w:val="20"/>
    </w:rPr>
  </w:style>
  <w:style w:type="paragraph" w:styleId="CommentSubject">
    <w:name w:val="annotation subject"/>
    <w:basedOn w:val="CommentText"/>
    <w:next w:val="CommentText"/>
    <w:link w:val="CommentSubjectChar"/>
    <w:uiPriority w:val="99"/>
    <w:semiHidden/>
    <w:unhideWhenUsed/>
    <w:rsid w:val="00F336FA"/>
    <w:rPr>
      <w:b/>
      <w:bCs/>
    </w:rPr>
  </w:style>
  <w:style w:type="character" w:customStyle="1" w:styleId="CommentSubjectChar">
    <w:name w:val="Comment Subject Char"/>
    <w:basedOn w:val="CommentTextChar"/>
    <w:link w:val="CommentSubject"/>
    <w:uiPriority w:val="99"/>
    <w:semiHidden/>
    <w:rsid w:val="00F336FA"/>
    <w:rPr>
      <w:b/>
      <w:bCs/>
      <w:sz w:val="20"/>
      <w:szCs w:val="20"/>
    </w:rPr>
  </w:style>
  <w:style w:type="paragraph" w:styleId="ListParagraph">
    <w:name w:val="List Paragraph"/>
    <w:basedOn w:val="Normal"/>
    <w:uiPriority w:val="34"/>
    <w:qFormat/>
    <w:rsid w:val="00AB3BB5"/>
    <w:pPr>
      <w:ind w:left="720"/>
      <w:contextualSpacing/>
    </w:pPr>
  </w:style>
  <w:style w:type="paragraph" w:styleId="Revision">
    <w:name w:val="Revision"/>
    <w:hidden/>
    <w:uiPriority w:val="99"/>
    <w:semiHidden/>
    <w:rsid w:val="00B91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007">
      <w:bodyDiv w:val="1"/>
      <w:marLeft w:val="0"/>
      <w:marRight w:val="0"/>
      <w:marTop w:val="0"/>
      <w:marBottom w:val="0"/>
      <w:divBdr>
        <w:top w:val="none" w:sz="0" w:space="0" w:color="auto"/>
        <w:left w:val="none" w:sz="0" w:space="0" w:color="auto"/>
        <w:bottom w:val="none" w:sz="0" w:space="0" w:color="auto"/>
        <w:right w:val="none" w:sz="0" w:space="0" w:color="auto"/>
      </w:divBdr>
    </w:div>
    <w:div w:id="402223580">
      <w:bodyDiv w:val="1"/>
      <w:marLeft w:val="0"/>
      <w:marRight w:val="0"/>
      <w:marTop w:val="0"/>
      <w:marBottom w:val="0"/>
      <w:divBdr>
        <w:top w:val="none" w:sz="0" w:space="0" w:color="auto"/>
        <w:left w:val="none" w:sz="0" w:space="0" w:color="auto"/>
        <w:bottom w:val="none" w:sz="0" w:space="0" w:color="auto"/>
        <w:right w:val="none" w:sz="0" w:space="0" w:color="auto"/>
      </w:divBdr>
    </w:div>
    <w:div w:id="20562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2022-11-10T01:23:00Z</dcterms:created>
  <dcterms:modified xsi:type="dcterms:W3CDTF">2022-11-10T07:31:00Z</dcterms:modified>
</cp:coreProperties>
</file>