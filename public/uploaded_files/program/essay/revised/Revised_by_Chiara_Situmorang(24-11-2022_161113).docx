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7F70" w14:textId="654A1FB1" w:rsidR="007F2ECA" w:rsidRDefault="00F06802">
      <w:pPr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What would you say is your greatest talent or skill? How have you developed and demonstrated that talent over time?</w:t>
      </w:r>
      <w:r w:rsidR="00C54C60">
        <w:rPr>
          <w:rFonts w:ascii="Arial" w:hAnsi="Arial" w:cs="Arial"/>
          <w:b/>
          <w:bCs/>
          <w:color w:val="000000"/>
          <w:u w:val="single"/>
        </w:rPr>
        <w:t xml:space="preserve"> (350 words)</w:t>
      </w:r>
    </w:p>
    <w:p w14:paraId="08DB9BE3" w14:textId="6BF80C1C" w:rsidR="00F06802" w:rsidRDefault="00F06802">
      <w:pPr>
        <w:rPr>
          <w:rFonts w:ascii="Arial" w:hAnsi="Arial" w:cs="Arial"/>
          <w:b/>
          <w:bCs/>
          <w:color w:val="000000"/>
          <w:u w:val="single"/>
        </w:rPr>
      </w:pPr>
    </w:p>
    <w:p w14:paraId="76CB69BF" w14:textId="45F73F65" w:rsidR="00DF555D" w:rsidRPr="00DF555D" w:rsidRDefault="00DF555D" w:rsidP="00DF555D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del w:id="0" w:author="Chiara Situmorang" w:date="2022-11-24T15:58:00Z">
        <w:r w:rsidRPr="00DF555D" w:rsidDel="00476D4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never </w:delText>
        </w:r>
      </w:del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have </w:t>
      </w:r>
      <w:ins w:id="1" w:author="Chiara Situmorang" w:date="2022-11-24T15:58:00Z">
        <w:r w:rsidR="00476D45" w:rsidRPr="00DF555D">
          <w:rPr>
            <w:rFonts w:ascii="Arial" w:eastAsia="Times New Roman" w:hAnsi="Arial" w:cs="Arial"/>
            <w:color w:val="000000"/>
            <w:sz w:val="22"/>
            <w:szCs w:val="22"/>
          </w:rPr>
          <w:t xml:space="preserve">never </w:t>
        </w:r>
      </w:ins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realized </w:t>
      </w:r>
      <w:commentRangeStart w:id="2"/>
      <w:r w:rsidRPr="00DF555D">
        <w:rPr>
          <w:rFonts w:ascii="Arial" w:eastAsia="Times New Roman" w:hAnsi="Arial" w:cs="Arial"/>
          <w:color w:val="000000"/>
          <w:sz w:val="22"/>
          <w:szCs w:val="22"/>
        </w:rPr>
        <w:t>how beneficial being connected to people is</w:t>
      </w:r>
      <w:commentRangeEnd w:id="2"/>
      <w:r w:rsidR="00476D45">
        <w:rPr>
          <w:rStyle w:val="CommentReference"/>
        </w:rPr>
        <w:commentReference w:id="2"/>
      </w:r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, and </w:t>
      </w:r>
      <w:commentRangeStart w:id="3"/>
      <w:commentRangeStart w:id="4"/>
      <w:r w:rsidRPr="00DF555D">
        <w:rPr>
          <w:rFonts w:ascii="Arial" w:eastAsia="Times New Roman" w:hAnsi="Arial" w:cs="Arial"/>
          <w:color w:val="000000"/>
          <w:sz w:val="22"/>
          <w:szCs w:val="22"/>
        </w:rPr>
        <w:t>until now, it has been my greatest skill I ever possessed. </w:t>
      </w:r>
      <w:commentRangeEnd w:id="3"/>
      <w:r w:rsidR="00476D45">
        <w:rPr>
          <w:rStyle w:val="CommentReference"/>
        </w:rPr>
        <w:commentReference w:id="3"/>
      </w:r>
      <w:commentRangeEnd w:id="4"/>
      <w:r w:rsidR="001171C9">
        <w:rPr>
          <w:rStyle w:val="CommentReference"/>
        </w:rPr>
        <w:commentReference w:id="4"/>
      </w:r>
    </w:p>
    <w:p w14:paraId="74A4AA83" w14:textId="77777777" w:rsidR="00DF555D" w:rsidRPr="00DF555D" w:rsidRDefault="00DF555D" w:rsidP="00DF555D">
      <w:pPr>
        <w:rPr>
          <w:rFonts w:ascii="Times New Roman" w:eastAsia="Times New Roman" w:hAnsi="Times New Roman" w:cs="Times New Roman"/>
        </w:rPr>
      </w:pPr>
    </w:p>
    <w:p w14:paraId="6C2E6A89" w14:textId="55FEA662" w:rsidR="00DF555D" w:rsidRPr="00DF555D" w:rsidRDefault="00DF555D" w:rsidP="00DF555D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Initially, I never </w:t>
      </w:r>
      <w:del w:id="5" w:author="Chiara Situmorang" w:date="2022-11-24T15:59:00Z">
        <w:r w:rsidRPr="00DF555D" w:rsidDel="00476D4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even </w:delText>
        </w:r>
      </w:del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thought </w:t>
      </w:r>
      <w:del w:id="6" w:author="Chiara Situmorang" w:date="2022-11-24T15:59:00Z">
        <w:r w:rsidRPr="00DF555D" w:rsidDel="00476D45">
          <w:rPr>
            <w:rFonts w:ascii="Arial" w:eastAsia="Times New Roman" w:hAnsi="Arial" w:cs="Arial"/>
            <w:color w:val="000000"/>
            <w:sz w:val="22"/>
            <w:szCs w:val="22"/>
          </w:rPr>
          <w:delText>that I’m</w:delText>
        </w:r>
      </w:del>
      <w:ins w:id="7" w:author="Chiara Situmorang" w:date="2022-11-24T15:59:00Z">
        <w:r w:rsidR="00476D45">
          <w:rPr>
            <w:rFonts w:ascii="Arial" w:eastAsia="Times New Roman" w:hAnsi="Arial" w:cs="Arial"/>
            <w:color w:val="000000"/>
            <w:sz w:val="22"/>
            <w:szCs w:val="22"/>
          </w:rPr>
          <w:t>of myself as</w:t>
        </w:r>
      </w:ins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 an extroverted person. When I was in junior high, I tended to be reserved and shy. I rarely talk</w:t>
      </w:r>
      <w:ins w:id="8" w:author="Chiara Situmorang" w:date="2022-11-24T15:59:00Z">
        <w:r w:rsidR="00476D45">
          <w:rPr>
            <w:rFonts w:ascii="Arial" w:eastAsia="Times New Roman" w:hAnsi="Arial" w:cs="Arial"/>
            <w:color w:val="000000"/>
            <w:sz w:val="22"/>
            <w:szCs w:val="22"/>
          </w:rPr>
          <w:t>ed</w:t>
        </w:r>
      </w:ins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del w:id="9" w:author="Chiara Situmorang" w:date="2022-11-24T15:59:00Z">
        <w:r w:rsidRPr="00DF555D" w:rsidDel="00476D4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much </w:delText>
        </w:r>
      </w:del>
      <w:r w:rsidRPr="00DF555D">
        <w:rPr>
          <w:rFonts w:ascii="Arial" w:eastAsia="Times New Roman" w:hAnsi="Arial" w:cs="Arial"/>
          <w:color w:val="000000"/>
          <w:sz w:val="22"/>
          <w:szCs w:val="22"/>
        </w:rPr>
        <w:t>as I found small talk with people to be inconvenient</w:t>
      </w:r>
      <w:ins w:id="10" w:author="Microsoft Office User" w:date="2022-11-23T22:26:00Z">
        <w:r w:rsidR="00B402A7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11" w:author="Microsoft Office User" w:date="2022-11-23T22:26:00Z">
        <w:r w:rsidRPr="00DF555D" w:rsidDel="00B402A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</w:delText>
        </w:r>
      </w:del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del w:id="12" w:author="Chiara Situmorang" w:date="2022-11-24T15:59:00Z">
        <w:r w:rsidRPr="00DF555D" w:rsidDel="00476D45">
          <w:rPr>
            <w:rFonts w:ascii="Arial" w:eastAsia="Times New Roman" w:hAnsi="Arial" w:cs="Arial"/>
            <w:color w:val="000000"/>
            <w:sz w:val="22"/>
            <w:szCs w:val="22"/>
          </w:rPr>
          <w:delText>invaluable</w:delText>
        </w:r>
      </w:del>
      <w:ins w:id="13" w:author="Chiara Situmorang" w:date="2022-11-24T15:59:00Z">
        <w:r w:rsidR="00476D45" w:rsidRPr="00DF555D">
          <w:rPr>
            <w:rFonts w:ascii="Arial" w:eastAsia="Times New Roman" w:hAnsi="Arial" w:cs="Arial"/>
            <w:color w:val="000000"/>
            <w:sz w:val="22"/>
            <w:szCs w:val="22"/>
          </w:rPr>
          <w:t>in</w:t>
        </w:r>
        <w:r w:rsidR="00476D45">
          <w:rPr>
            <w:rFonts w:ascii="Arial" w:eastAsia="Times New Roman" w:hAnsi="Arial" w:cs="Arial"/>
            <w:color w:val="000000"/>
            <w:sz w:val="22"/>
            <w:szCs w:val="22"/>
          </w:rPr>
          <w:t>consequential</w:t>
        </w:r>
      </w:ins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del w:id="14" w:author="Chiara Situmorang" w:date="2022-11-24T15:59:00Z">
        <w:r w:rsidRPr="00DF555D" w:rsidDel="00476D45">
          <w:rPr>
            <w:rFonts w:ascii="Arial" w:eastAsia="Times New Roman" w:hAnsi="Arial" w:cs="Arial"/>
            <w:color w:val="000000"/>
            <w:sz w:val="22"/>
            <w:szCs w:val="22"/>
          </w:rPr>
          <w:delText>This caused me to not have as</w:delText>
        </w:r>
      </w:del>
      <w:ins w:id="15" w:author="Chiara Situmorang" w:date="2022-11-24T15:59:00Z">
        <w:r w:rsidR="00476D45">
          <w:rPr>
            <w:rFonts w:ascii="Arial" w:eastAsia="Times New Roman" w:hAnsi="Arial" w:cs="Arial"/>
            <w:color w:val="000000"/>
            <w:sz w:val="22"/>
            <w:szCs w:val="22"/>
          </w:rPr>
          <w:t>As a result, I didn’t have</w:t>
        </w:r>
      </w:ins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 many friends, and I initially accepted it. </w:t>
      </w:r>
    </w:p>
    <w:p w14:paraId="4BB9E8DA" w14:textId="77777777" w:rsidR="00DF555D" w:rsidRPr="00DF555D" w:rsidRDefault="00DF555D" w:rsidP="00DF555D">
      <w:pPr>
        <w:rPr>
          <w:rFonts w:ascii="Times New Roman" w:eastAsia="Times New Roman" w:hAnsi="Times New Roman" w:cs="Times New Roman"/>
        </w:rPr>
      </w:pPr>
    </w:p>
    <w:p w14:paraId="3626E05E" w14:textId="3273A2DB" w:rsidR="00DF555D" w:rsidRPr="00DF555D" w:rsidRDefault="00DF555D" w:rsidP="00DF555D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However, it all changed when I created videos to comment on my mom’s Honda, which generated more than a million views and over 240,000 likes. The comments were mostly discussions about </w:t>
      </w:r>
      <w:commentRangeStart w:id="16"/>
      <w:r w:rsidRPr="00DF555D">
        <w:rPr>
          <w:rFonts w:ascii="Arial" w:eastAsia="Times New Roman" w:hAnsi="Arial" w:cs="Arial"/>
          <w:color w:val="000000"/>
          <w:sz w:val="22"/>
          <w:szCs w:val="22"/>
        </w:rPr>
        <w:t>the issue I discussed on the video</w:t>
      </w:r>
      <w:commentRangeEnd w:id="16"/>
      <w:r w:rsidR="00B402A7">
        <w:rPr>
          <w:rStyle w:val="CommentReference"/>
        </w:rPr>
        <w:commentReference w:id="16"/>
      </w:r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, and from there, my </w:t>
      </w:r>
      <w:del w:id="17" w:author="Chiara Situmorang" w:date="2022-11-24T16:01:00Z">
        <w:r w:rsidRPr="00DF555D" w:rsidDel="00476D4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skill of connecting </w:delText>
        </w:r>
      </w:del>
      <w:ins w:id="18" w:author="Chiara Situmorang" w:date="2022-11-24T16:01:00Z">
        <w:r w:rsidR="00476D45">
          <w:rPr>
            <w:rFonts w:ascii="Arial" w:eastAsia="Times New Roman" w:hAnsi="Arial" w:cs="Arial"/>
            <w:color w:val="000000"/>
            <w:sz w:val="22"/>
            <w:szCs w:val="22"/>
          </w:rPr>
          <w:t xml:space="preserve">social skills </w:t>
        </w:r>
      </w:ins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started to improve. Instead of ignoring the comments, </w:t>
      </w:r>
      <w:commentRangeStart w:id="19"/>
      <w:r w:rsidRPr="00DF555D">
        <w:rPr>
          <w:rFonts w:ascii="Arial" w:eastAsia="Times New Roman" w:hAnsi="Arial" w:cs="Arial"/>
          <w:color w:val="000000"/>
          <w:sz w:val="22"/>
          <w:szCs w:val="22"/>
        </w:rPr>
        <w:t>I tried my best to answer the questions</w:t>
      </w:r>
      <w:ins w:id="20" w:author="Microsoft Office User" w:date="2022-11-23T22:29:00Z">
        <w:r w:rsidR="00B402A7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21" w:author="Microsoft Office User" w:date="2022-11-23T22:29:00Z">
        <w:r w:rsidRPr="00DF555D" w:rsidDel="00B402A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</w:delText>
        </w:r>
      </w:del>
      <w:r w:rsidRPr="00DF555D">
        <w:rPr>
          <w:rFonts w:ascii="Arial" w:eastAsia="Times New Roman" w:hAnsi="Arial" w:cs="Arial"/>
          <w:color w:val="000000"/>
          <w:sz w:val="22"/>
          <w:szCs w:val="22"/>
        </w:rPr>
        <w:t>and soon, I became comfortable with expressing my opinions. </w:t>
      </w:r>
      <w:commentRangeEnd w:id="19"/>
      <w:r w:rsidR="00476D45">
        <w:rPr>
          <w:rStyle w:val="CommentReference"/>
        </w:rPr>
        <w:commentReference w:id="19"/>
      </w:r>
    </w:p>
    <w:p w14:paraId="0C7A4294" w14:textId="77777777" w:rsidR="00DF555D" w:rsidRPr="00DF555D" w:rsidRDefault="00DF555D" w:rsidP="00DF555D">
      <w:pPr>
        <w:rPr>
          <w:rFonts w:ascii="Times New Roman" w:eastAsia="Times New Roman" w:hAnsi="Times New Roman" w:cs="Times New Roman"/>
        </w:rPr>
      </w:pPr>
    </w:p>
    <w:p w14:paraId="4958E5BB" w14:textId="11C0B3B8" w:rsidR="00DF555D" w:rsidRPr="00DF555D" w:rsidRDefault="00DF555D" w:rsidP="00DF555D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I practiced my </w:t>
      </w:r>
      <w:del w:id="22" w:author="Chiara Situmorang" w:date="2022-11-24T16:01:00Z">
        <w:r w:rsidRPr="00DF555D" w:rsidDel="00476D4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connecting </w:delText>
        </w:r>
      </w:del>
      <w:ins w:id="23" w:author="Chiara Situmorang" w:date="2022-11-24T16:01:00Z">
        <w:r w:rsidR="00476D45">
          <w:rPr>
            <w:rFonts w:ascii="Arial" w:eastAsia="Times New Roman" w:hAnsi="Arial" w:cs="Arial"/>
            <w:color w:val="000000"/>
            <w:sz w:val="22"/>
            <w:szCs w:val="22"/>
          </w:rPr>
          <w:t>social</w:t>
        </w:r>
        <w:r w:rsidR="00476D45" w:rsidRPr="00DF555D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skills </w:t>
      </w:r>
      <w:commentRangeStart w:id="24"/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through creating new content on multiple platforms, such as commenting about new cars, and car-related issues that happened in Indonesia. </w:t>
      </w:r>
      <w:commentRangeEnd w:id="24"/>
      <w:r w:rsidR="00476D45">
        <w:rPr>
          <w:rStyle w:val="CommentReference"/>
        </w:rPr>
        <w:commentReference w:id="24"/>
      </w:r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My social media page </w:t>
      </w:r>
      <w:del w:id="25" w:author="Microsoft Office User" w:date="2022-11-23T22:31:00Z">
        <w:r w:rsidRPr="00DF555D" w:rsidDel="00B402A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managed to </w:delText>
        </w:r>
      </w:del>
      <w:r w:rsidRPr="00DF555D">
        <w:rPr>
          <w:rFonts w:ascii="Arial" w:eastAsia="Times New Roman" w:hAnsi="Arial" w:cs="Arial"/>
          <w:color w:val="000000"/>
          <w:sz w:val="22"/>
          <w:szCs w:val="22"/>
        </w:rPr>
        <w:t>attract</w:t>
      </w:r>
      <w:ins w:id="26" w:author="Microsoft Office User" w:date="2022-11-23T22:31:00Z">
        <w:r w:rsidR="00B402A7">
          <w:rPr>
            <w:rFonts w:ascii="Arial" w:eastAsia="Times New Roman" w:hAnsi="Arial" w:cs="Arial"/>
            <w:color w:val="000000"/>
            <w:sz w:val="22"/>
            <w:szCs w:val="22"/>
          </w:rPr>
          <w:t>ed</w:t>
        </w:r>
      </w:ins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 new people to my page, and </w:t>
      </w:r>
      <w:del w:id="27" w:author="Microsoft Office User" w:date="2022-11-23T22:31:00Z">
        <w:r w:rsidRPr="00DF555D" w:rsidDel="00B402A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soon </w:delText>
        </w:r>
      </w:del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I became aware </w:t>
      </w:r>
      <w:del w:id="28" w:author="Microsoft Office User" w:date="2022-11-23T22:31:00Z">
        <w:r w:rsidRPr="00DF555D" w:rsidDel="00B402A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of the fact </w:delText>
        </w:r>
      </w:del>
      <w:r w:rsidRPr="00DF555D">
        <w:rPr>
          <w:rFonts w:ascii="Arial" w:eastAsia="Times New Roman" w:hAnsi="Arial" w:cs="Arial"/>
          <w:color w:val="000000"/>
          <w:sz w:val="22"/>
          <w:szCs w:val="22"/>
        </w:rPr>
        <w:t>that I can talk to new people</w:t>
      </w:r>
      <w:del w:id="29" w:author="Microsoft Office User" w:date="2022-11-23T22:31:00Z">
        <w:r w:rsidRPr="00DF555D" w:rsidDel="00B402A7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 and create relationships with them. </w:t>
      </w:r>
    </w:p>
    <w:p w14:paraId="72721916" w14:textId="77777777" w:rsidR="00DF555D" w:rsidRPr="00DF555D" w:rsidRDefault="00DF555D" w:rsidP="00DF555D">
      <w:pPr>
        <w:rPr>
          <w:rFonts w:ascii="Times New Roman" w:eastAsia="Times New Roman" w:hAnsi="Times New Roman" w:cs="Times New Roman"/>
        </w:rPr>
      </w:pPr>
    </w:p>
    <w:p w14:paraId="1E395F40" w14:textId="4542C928" w:rsidR="00DF555D" w:rsidRPr="00DF555D" w:rsidRDefault="00DF555D" w:rsidP="00DF555D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commentRangeStart w:id="30"/>
      <w:del w:id="31" w:author="Microsoft Office User" w:date="2022-11-23T22:31:00Z">
        <w:r w:rsidRPr="00DF555D" w:rsidDel="00B402A7">
          <w:rPr>
            <w:rFonts w:ascii="Arial" w:eastAsia="Times New Roman" w:hAnsi="Arial" w:cs="Arial"/>
            <w:color w:val="000000"/>
            <w:sz w:val="22"/>
            <w:szCs w:val="22"/>
          </w:rPr>
          <w:delText>Not only that</w:delText>
        </w:r>
      </w:del>
      <w:del w:id="32" w:author="Chiara Situmorang" w:date="2022-11-24T16:03:00Z">
        <w:r w:rsidRPr="00DF555D" w:rsidDel="00476D45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</w:delText>
        </w:r>
      </w:del>
      <w:r w:rsidRPr="00DF555D">
        <w:rPr>
          <w:rFonts w:ascii="Arial" w:eastAsia="Times New Roman" w:hAnsi="Arial" w:cs="Arial"/>
          <w:color w:val="000000"/>
          <w:sz w:val="22"/>
          <w:szCs w:val="22"/>
        </w:rPr>
        <w:t>I also became more open as a person</w:t>
      </w:r>
      <w:ins w:id="33" w:author="Microsoft Office User" w:date="2022-11-23T22:31:00Z">
        <w:r w:rsidR="00B402A7">
          <w:rPr>
            <w:rFonts w:ascii="Arial" w:eastAsia="Times New Roman" w:hAnsi="Arial" w:cs="Arial"/>
            <w:color w:val="000000"/>
            <w:sz w:val="22"/>
            <w:szCs w:val="22"/>
          </w:rPr>
          <w:t xml:space="preserve"> -</w:t>
        </w:r>
      </w:ins>
      <w:del w:id="34" w:author="Microsoft Office User" w:date="2022-11-23T22:31:00Z">
        <w:r w:rsidRPr="00DF555D" w:rsidDel="00B402A7">
          <w:rPr>
            <w:rFonts w:ascii="Arial" w:eastAsia="Times New Roman" w:hAnsi="Arial" w:cs="Arial"/>
            <w:color w:val="000000"/>
            <w:sz w:val="22"/>
            <w:szCs w:val="22"/>
          </w:rPr>
          <w:delText>.</w:delText>
        </w:r>
      </w:del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 I listened to people’s opinions first, then later </w:t>
      </w:r>
      <w:del w:id="35" w:author="Microsoft Office User" w:date="2022-11-23T22:32:00Z">
        <w:r w:rsidRPr="00DF555D" w:rsidDel="00B402A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expressing </w:delText>
        </w:r>
      </w:del>
      <w:ins w:id="36" w:author="Microsoft Office User" w:date="2022-11-23T22:32:00Z">
        <w:r w:rsidR="00B402A7">
          <w:rPr>
            <w:rFonts w:ascii="Arial" w:eastAsia="Times New Roman" w:hAnsi="Arial" w:cs="Arial"/>
            <w:color w:val="000000"/>
            <w:sz w:val="22"/>
            <w:szCs w:val="22"/>
          </w:rPr>
          <w:t>expressed</w:t>
        </w:r>
        <w:r w:rsidR="00B402A7" w:rsidRPr="00DF555D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r w:rsidRPr="00DF555D">
        <w:rPr>
          <w:rFonts w:ascii="Arial" w:eastAsia="Times New Roman" w:hAnsi="Arial" w:cs="Arial"/>
          <w:color w:val="000000"/>
          <w:sz w:val="22"/>
          <w:szCs w:val="22"/>
        </w:rPr>
        <w:t>mine</w:t>
      </w:r>
      <w:commentRangeEnd w:id="30"/>
      <w:r w:rsidR="00476D45">
        <w:rPr>
          <w:rStyle w:val="CommentReference"/>
        </w:rPr>
        <w:commentReference w:id="30"/>
      </w:r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commentRangeStart w:id="37"/>
      <w:r w:rsidRPr="00DF555D">
        <w:rPr>
          <w:rFonts w:ascii="Arial" w:eastAsia="Times New Roman" w:hAnsi="Arial" w:cs="Arial"/>
          <w:color w:val="000000"/>
          <w:sz w:val="22"/>
          <w:szCs w:val="22"/>
        </w:rPr>
        <w:t>Because of this, I discovered new insights, ideas and experiences</w:t>
      </w:r>
      <w:del w:id="38" w:author="Microsoft Office User" w:date="2022-11-23T22:33:00Z">
        <w:r w:rsidRPr="00DF555D" w:rsidDel="00B402A7">
          <w:rPr>
            <w:rFonts w:ascii="Arial" w:eastAsia="Times New Roman" w:hAnsi="Arial" w:cs="Arial"/>
            <w:color w:val="000000"/>
            <w:sz w:val="22"/>
            <w:szCs w:val="22"/>
          </w:rPr>
          <w:delText>,</w:delText>
        </w:r>
      </w:del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 which I never had before. </w:t>
      </w:r>
      <w:commentRangeEnd w:id="37"/>
      <w:r w:rsidR="00476D45">
        <w:rPr>
          <w:rStyle w:val="CommentReference"/>
        </w:rPr>
        <w:commentReference w:id="37"/>
      </w:r>
      <w:r w:rsidRPr="00DF555D">
        <w:rPr>
          <w:rFonts w:ascii="Arial" w:eastAsia="Times New Roman" w:hAnsi="Arial" w:cs="Arial"/>
          <w:color w:val="000000"/>
          <w:sz w:val="22"/>
          <w:szCs w:val="22"/>
        </w:rPr>
        <w:t>I gain new friends and this fuels my desire to continue connecting with others. </w:t>
      </w:r>
    </w:p>
    <w:p w14:paraId="1A07D047" w14:textId="4C5E499D" w:rsidR="00DF555D" w:rsidRPr="00DF555D" w:rsidRDefault="00DF555D" w:rsidP="00DF555D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commentRangeStart w:id="39"/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As I grew older, I realized that I can use </w:t>
      </w:r>
      <w:del w:id="40" w:author="Microsoft Office User" w:date="2022-11-23T22:34:00Z">
        <w:r w:rsidRPr="00DF555D" w:rsidDel="00B402A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my skill of </w:delText>
        </w:r>
      </w:del>
      <w:r w:rsidRPr="00DF555D">
        <w:rPr>
          <w:rFonts w:ascii="Arial" w:eastAsia="Times New Roman" w:hAnsi="Arial" w:cs="Arial"/>
          <w:color w:val="000000"/>
          <w:sz w:val="22"/>
          <w:szCs w:val="22"/>
        </w:rPr>
        <w:t>connecting people for my and others’ benefit. When I need help, I can ask my friend if they know someone</w:t>
      </w:r>
      <w:del w:id="41" w:author="Microsoft Office User" w:date="2022-11-23T22:34:00Z">
        <w:r w:rsidRPr="00DF555D" w:rsidDel="00B402A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 or somebody</w:delText>
        </w:r>
      </w:del>
      <w:ins w:id="42" w:author="Microsoft Office User" w:date="2022-11-23T22:34:00Z">
        <w:r w:rsidR="00B402A7">
          <w:rPr>
            <w:rFonts w:ascii="Arial" w:eastAsia="Times New Roman" w:hAnsi="Arial" w:cs="Arial"/>
            <w:color w:val="000000"/>
            <w:sz w:val="22"/>
            <w:szCs w:val="22"/>
          </w:rPr>
          <w:t xml:space="preserve"> </w:t>
        </w:r>
      </w:ins>
      <w:del w:id="43" w:author="Microsoft Office User" w:date="2022-11-23T22:34:00Z">
        <w:r w:rsidRPr="00DF555D" w:rsidDel="00B402A7">
          <w:rPr>
            <w:rFonts w:ascii="Arial" w:eastAsia="Times New Roman" w:hAnsi="Arial" w:cs="Arial"/>
            <w:color w:val="000000"/>
            <w:sz w:val="22"/>
            <w:szCs w:val="22"/>
          </w:rPr>
          <w:delText xml:space="preserve">, </w:delText>
        </w:r>
      </w:del>
      <w:r w:rsidRPr="00DF555D">
        <w:rPr>
          <w:rFonts w:ascii="Arial" w:eastAsia="Times New Roman" w:hAnsi="Arial" w:cs="Arial"/>
          <w:color w:val="000000"/>
          <w:sz w:val="22"/>
          <w:szCs w:val="22"/>
        </w:rPr>
        <w:t xml:space="preserve">and vice versa. </w:t>
      </w:r>
      <w:commentRangeStart w:id="44"/>
      <w:r w:rsidRPr="00DF555D">
        <w:rPr>
          <w:rFonts w:ascii="Arial" w:eastAsia="Times New Roman" w:hAnsi="Arial" w:cs="Arial"/>
          <w:color w:val="000000"/>
          <w:sz w:val="22"/>
          <w:szCs w:val="22"/>
        </w:rPr>
        <w:t>I learned the power of networking, and how it can help us overcome obstacles.  I felt happier knowing that there are other people who have the same idea and have my back whenever I need it. </w:t>
      </w:r>
      <w:commentRangeEnd w:id="44"/>
      <w:r w:rsidR="005E7DCE">
        <w:rPr>
          <w:rStyle w:val="CommentReference"/>
        </w:rPr>
        <w:commentReference w:id="44"/>
      </w:r>
      <w:commentRangeEnd w:id="39"/>
      <w:r w:rsidR="001171C9">
        <w:rPr>
          <w:rStyle w:val="CommentReference"/>
        </w:rPr>
        <w:commentReference w:id="39"/>
      </w:r>
    </w:p>
    <w:p w14:paraId="38CDE5D9" w14:textId="77777777" w:rsidR="00DF555D" w:rsidRPr="00DF555D" w:rsidRDefault="00DF555D" w:rsidP="00DF555D">
      <w:pPr>
        <w:rPr>
          <w:rFonts w:ascii="Times New Roman" w:eastAsia="Times New Roman" w:hAnsi="Times New Roman" w:cs="Times New Roman"/>
        </w:rPr>
      </w:pPr>
    </w:p>
    <w:p w14:paraId="4DF77632" w14:textId="77777777" w:rsidR="00DF555D" w:rsidRPr="00DF555D" w:rsidRDefault="00DF555D" w:rsidP="00DF555D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DF555D">
        <w:rPr>
          <w:rFonts w:ascii="Arial" w:eastAsia="Times New Roman" w:hAnsi="Arial" w:cs="Arial"/>
          <w:color w:val="000000"/>
          <w:sz w:val="22"/>
          <w:szCs w:val="22"/>
        </w:rPr>
        <w:lastRenderedPageBreak/>
        <w:t>In the future, I would further expand this skill to connect with more people around the world, creating bonds and inclusive environments along the way.</w:t>
      </w:r>
    </w:p>
    <w:p w14:paraId="297E3721" w14:textId="77777777" w:rsidR="00DF555D" w:rsidRPr="00DF555D" w:rsidRDefault="00DF555D" w:rsidP="00DF555D">
      <w:pPr>
        <w:rPr>
          <w:rFonts w:ascii="Times New Roman" w:eastAsia="Times New Roman" w:hAnsi="Times New Roman" w:cs="Times New Roman"/>
        </w:rPr>
      </w:pPr>
    </w:p>
    <w:p w14:paraId="25F5744D" w14:textId="4F87D2BE" w:rsidR="00F06802" w:rsidRDefault="00F06802">
      <w:pPr>
        <w:rPr>
          <w:rFonts w:ascii="Times New Roman" w:eastAsia="Times New Roman" w:hAnsi="Times New Roman" w:cs="Times New Roman"/>
        </w:rPr>
      </w:pPr>
    </w:p>
    <w:p w14:paraId="28ACA76E" w14:textId="400E1247" w:rsidR="005E7DCE" w:rsidRDefault="005E7DCE">
      <w:pPr>
        <w:rPr>
          <w:rFonts w:ascii="Garamond" w:hAnsi="Garamond"/>
        </w:rPr>
      </w:pPr>
      <w:r>
        <w:rPr>
          <w:rFonts w:ascii="Garamond" w:hAnsi="Garamond"/>
        </w:rPr>
        <w:t>Hi I</w:t>
      </w:r>
      <w:r w:rsidR="00310FA5">
        <w:rPr>
          <w:rFonts w:ascii="Garamond" w:hAnsi="Garamond"/>
        </w:rPr>
        <w:t>ndra</w:t>
      </w:r>
      <w:r>
        <w:rPr>
          <w:rFonts w:ascii="Garamond" w:hAnsi="Garamond"/>
        </w:rPr>
        <w:t>,</w:t>
      </w:r>
    </w:p>
    <w:p w14:paraId="18B5C556" w14:textId="10604039" w:rsidR="005E7DCE" w:rsidRDefault="005E7DCE">
      <w:pPr>
        <w:rPr>
          <w:rFonts w:ascii="Garamond" w:hAnsi="Garamond"/>
        </w:rPr>
      </w:pPr>
    </w:p>
    <w:p w14:paraId="578C853A" w14:textId="3659559F" w:rsidR="005E7DCE" w:rsidRDefault="005E7DCE">
      <w:pPr>
        <w:rPr>
          <w:rFonts w:ascii="Garamond" w:hAnsi="Garamond"/>
        </w:rPr>
      </w:pPr>
      <w:r>
        <w:rPr>
          <w:rFonts w:ascii="Garamond" w:hAnsi="Garamond"/>
        </w:rPr>
        <w:t xml:space="preserve">Nice story about stepping out of your comfort zone and gaining valuable lessons from it. I would just expand a little on the car issues you talked about </w:t>
      </w:r>
      <w:r w:rsidR="00154B86">
        <w:rPr>
          <w:rFonts w:ascii="Garamond" w:hAnsi="Garamond"/>
        </w:rPr>
        <w:t>on the third paragraph to give a little more connect for the reader. I would also include an example how your network has helped you to show how it works, and how networking has chang</w:t>
      </w:r>
      <w:r w:rsidR="00476D45">
        <w:rPr>
          <w:rFonts w:ascii="Garamond" w:hAnsi="Garamond"/>
        </w:rPr>
        <w:t>ed</w:t>
      </w:r>
      <w:r w:rsidR="00154B86">
        <w:rPr>
          <w:rFonts w:ascii="Garamond" w:hAnsi="Garamond"/>
        </w:rPr>
        <w:t xml:space="preserve"> your outlook on life and not just your skill. How do you see people now? How do you see yourself now?</w:t>
      </w:r>
    </w:p>
    <w:p w14:paraId="1B3D1F6A" w14:textId="12EADB9C" w:rsidR="00154B86" w:rsidRDefault="00154B86">
      <w:pPr>
        <w:rPr>
          <w:rFonts w:ascii="Garamond" w:hAnsi="Garamond"/>
        </w:rPr>
      </w:pPr>
    </w:p>
    <w:p w14:paraId="56F7A8B1" w14:textId="009AB298" w:rsidR="00154B86" w:rsidRPr="005E7DCE" w:rsidRDefault="00154B86">
      <w:pPr>
        <w:rPr>
          <w:rFonts w:ascii="Garamond" w:hAnsi="Garamond"/>
        </w:rPr>
      </w:pPr>
      <w:r>
        <w:rPr>
          <w:rFonts w:ascii="Garamond" w:hAnsi="Garamond"/>
        </w:rPr>
        <w:t>C.G.</w:t>
      </w:r>
    </w:p>
    <w:sectPr w:rsidR="00154B86" w:rsidRPr="005E7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Chiara Situmorang" w:date="2022-11-24T15:58:00Z" w:initials="CS">
    <w:p w14:paraId="6626A0E9" w14:textId="77777777" w:rsidR="00476D45" w:rsidRDefault="00476D45" w:rsidP="00972875">
      <w:r>
        <w:rPr>
          <w:rStyle w:val="CommentReference"/>
        </w:rPr>
        <w:annotationRef/>
      </w:r>
      <w:r>
        <w:rPr>
          <w:sz w:val="20"/>
          <w:szCs w:val="20"/>
        </w:rPr>
        <w:t>What do you mean by this?</w:t>
      </w:r>
    </w:p>
  </w:comment>
  <w:comment w:id="3" w:author="Chiara Situmorang" w:date="2022-11-24T15:58:00Z" w:initials="CS">
    <w:p w14:paraId="24F24382" w14:textId="77777777" w:rsidR="00476D45" w:rsidRDefault="00476D45" w:rsidP="00425F30">
      <w:r>
        <w:rPr>
          <w:rStyle w:val="CommentReference"/>
        </w:rPr>
        <w:annotationRef/>
      </w:r>
      <w:r>
        <w:rPr>
          <w:sz w:val="20"/>
          <w:szCs w:val="20"/>
        </w:rPr>
        <w:t>What is?</w:t>
      </w:r>
    </w:p>
  </w:comment>
  <w:comment w:id="4" w:author="Chiara Situmorang" w:date="2022-11-24T16:09:00Z" w:initials="CS">
    <w:p w14:paraId="3AB57CF1" w14:textId="77777777" w:rsidR="001171C9" w:rsidRDefault="001171C9" w:rsidP="005A2080">
      <w:r>
        <w:rPr>
          <w:rStyle w:val="CommentReference"/>
        </w:rPr>
        <w:annotationRef/>
      </w:r>
      <w:r>
        <w:rPr>
          <w:sz w:val="20"/>
          <w:szCs w:val="20"/>
        </w:rPr>
        <w:t>And considering how recently you learned it, why is it your greatest skill?</w:t>
      </w:r>
    </w:p>
  </w:comment>
  <w:comment w:id="16" w:author="Microsoft Office User" w:date="2022-11-23T22:28:00Z" w:initials="MOU">
    <w:p w14:paraId="3320C909" w14:textId="3E48624F" w:rsidR="00B402A7" w:rsidRDefault="00B402A7" w:rsidP="0072630A">
      <w:r>
        <w:rPr>
          <w:rStyle w:val="CommentReference"/>
        </w:rPr>
        <w:annotationRef/>
      </w:r>
      <w:r>
        <w:rPr>
          <w:sz w:val="20"/>
          <w:szCs w:val="20"/>
        </w:rPr>
        <w:t>What were the issues? If a reader is reading this for the first time, this might be confusing.</w:t>
      </w:r>
    </w:p>
  </w:comment>
  <w:comment w:id="19" w:author="Chiara Situmorang" w:date="2022-11-24T16:00:00Z" w:initials="CS">
    <w:p w14:paraId="0848E2E9" w14:textId="77777777" w:rsidR="00476D45" w:rsidRDefault="00476D45" w:rsidP="00100B42">
      <w:r>
        <w:rPr>
          <w:rStyle w:val="CommentReference"/>
        </w:rPr>
        <w:annotationRef/>
      </w:r>
      <w:r>
        <w:rPr>
          <w:sz w:val="20"/>
          <w:szCs w:val="20"/>
        </w:rPr>
        <w:t>I thought the issue was that you were shy about talking to people? You want to make sure that you’re talking about the same issue here.</w:t>
      </w:r>
    </w:p>
  </w:comment>
  <w:comment w:id="24" w:author="Chiara Situmorang" w:date="2022-11-24T16:03:00Z" w:initials="CS">
    <w:p w14:paraId="6A61BBAE" w14:textId="77777777" w:rsidR="00476D45" w:rsidRDefault="00476D45" w:rsidP="007676AB">
      <w:r>
        <w:rPr>
          <w:rStyle w:val="CommentReference"/>
        </w:rPr>
        <w:annotationRef/>
      </w:r>
      <w:r>
        <w:rPr>
          <w:sz w:val="20"/>
          <w:szCs w:val="20"/>
        </w:rPr>
        <w:t>How did this help you develop your social skills? If it was through interacting with your followers, you want to say that instead.</w:t>
      </w:r>
    </w:p>
  </w:comment>
  <w:comment w:id="30" w:author="Chiara Situmorang" w:date="2022-11-24T16:03:00Z" w:initials="CS">
    <w:p w14:paraId="6BAED11E" w14:textId="77777777" w:rsidR="00476D45" w:rsidRDefault="00476D45" w:rsidP="00E5178F">
      <w:r>
        <w:rPr>
          <w:rStyle w:val="CommentReference"/>
        </w:rPr>
        <w:annotationRef/>
      </w:r>
      <w:r>
        <w:rPr>
          <w:sz w:val="20"/>
          <w:szCs w:val="20"/>
        </w:rPr>
        <w:t>What triggered this change? What were you like before?</w:t>
      </w:r>
    </w:p>
  </w:comment>
  <w:comment w:id="37" w:author="Chiara Situmorang" w:date="2022-11-24T16:04:00Z" w:initials="CS">
    <w:p w14:paraId="7F9F3DA6" w14:textId="77777777" w:rsidR="00476D45" w:rsidRDefault="00476D45" w:rsidP="00653CFD">
      <w:r>
        <w:rPr>
          <w:rStyle w:val="CommentReference"/>
        </w:rPr>
        <w:annotationRef/>
      </w:r>
      <w:r>
        <w:rPr>
          <w:sz w:val="20"/>
          <w:szCs w:val="20"/>
        </w:rPr>
        <w:t>Why is this valuable to you?</w:t>
      </w:r>
    </w:p>
  </w:comment>
  <w:comment w:id="44" w:author="Microsoft Office User" w:date="2022-11-23T22:46:00Z" w:initials="MOU">
    <w:p w14:paraId="0FCC8D82" w14:textId="78825AF3" w:rsidR="005E7DCE" w:rsidRDefault="005E7DCE" w:rsidP="00927DE6">
      <w:r>
        <w:rPr>
          <w:rStyle w:val="CommentReference"/>
        </w:rPr>
        <w:annotationRef/>
      </w:r>
      <w:r>
        <w:rPr>
          <w:sz w:val="20"/>
          <w:szCs w:val="20"/>
        </w:rPr>
        <w:t>Do you have any real-life examples of the networks you made have helped?</w:t>
      </w:r>
    </w:p>
  </w:comment>
  <w:comment w:id="39" w:author="Chiara Situmorang" w:date="2022-11-24T16:09:00Z" w:initials="CS">
    <w:p w14:paraId="1B584BE2" w14:textId="77777777" w:rsidR="001171C9" w:rsidRDefault="001171C9" w:rsidP="00DD1EA9">
      <w:r>
        <w:rPr>
          <w:rStyle w:val="CommentReference"/>
        </w:rPr>
        <w:annotationRef/>
      </w:r>
      <w:r>
        <w:rPr>
          <w:sz w:val="20"/>
          <w:szCs w:val="20"/>
        </w:rPr>
        <w:t xml:space="preserve">The paragraphs above point towards connecting with people for the sake of connecting and being exposed to new things. I think you should reframe this paragraph to reflect that. </w:t>
      </w:r>
    </w:p>
    <w:p w14:paraId="2563DBAB" w14:textId="77777777" w:rsidR="001171C9" w:rsidRDefault="001171C9" w:rsidP="00DD1EA9"/>
    <w:p w14:paraId="0D3B0D63" w14:textId="77777777" w:rsidR="001171C9" w:rsidRDefault="001171C9" w:rsidP="00DD1EA9">
      <w:r>
        <w:rPr>
          <w:sz w:val="20"/>
          <w:szCs w:val="20"/>
        </w:rPr>
        <w:t>If you want to talk about the tangible benefits of having a network, talk about it from the perspective of gratitude so that the reader can see your humility.</w:t>
      </w:r>
      <w:r>
        <w:rPr>
          <w:sz w:val="20"/>
          <w:szCs w:val="20"/>
        </w:rPr>
        <w:cr/>
      </w:r>
      <w:r>
        <w:rPr>
          <w:sz w:val="20"/>
          <w:szCs w:val="20"/>
        </w:rPr>
        <w:cr/>
        <w:t>eg. it feels good to have a support system at your back when you need.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26A0E9" w15:done="0"/>
  <w15:commentEx w15:paraId="24F24382" w15:done="0"/>
  <w15:commentEx w15:paraId="3AB57CF1" w15:paraIdParent="24F24382" w15:done="0"/>
  <w15:commentEx w15:paraId="3320C909" w15:done="0"/>
  <w15:commentEx w15:paraId="0848E2E9" w15:done="0"/>
  <w15:commentEx w15:paraId="6A61BBAE" w15:done="0"/>
  <w15:commentEx w15:paraId="6BAED11E" w15:done="0"/>
  <w15:commentEx w15:paraId="7F9F3DA6" w15:done="0"/>
  <w15:commentEx w15:paraId="0FCC8D82" w15:done="0"/>
  <w15:commentEx w15:paraId="0D3B0D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A1338" w16cex:dateUtc="2022-11-24T08:58:00Z"/>
  <w16cex:commentExtensible w16cex:durableId="272A1342" w16cex:dateUtc="2022-11-24T08:58:00Z"/>
  <w16cex:commentExtensible w16cex:durableId="272A15D5" w16cex:dateUtc="2022-11-24T09:09:00Z"/>
  <w16cex:commentExtensible w16cex:durableId="27291D2B" w16cex:dateUtc="2022-11-24T03:28:00Z"/>
  <w16cex:commentExtensible w16cex:durableId="272A13B3" w16cex:dateUtc="2022-11-24T09:00:00Z"/>
  <w16cex:commentExtensible w16cex:durableId="272A144C" w16cex:dateUtc="2022-11-24T09:03:00Z"/>
  <w16cex:commentExtensible w16cex:durableId="272A1467" w16cex:dateUtc="2022-11-24T09:03:00Z"/>
  <w16cex:commentExtensible w16cex:durableId="272A14AA" w16cex:dateUtc="2022-11-24T09:04:00Z"/>
  <w16cex:commentExtensible w16cex:durableId="2729212B" w16cex:dateUtc="2022-11-24T03:46:00Z"/>
  <w16cex:commentExtensible w16cex:durableId="272A15A5" w16cex:dateUtc="2022-11-24T0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26A0E9" w16cid:durableId="272A1338"/>
  <w16cid:commentId w16cid:paraId="24F24382" w16cid:durableId="272A1342"/>
  <w16cid:commentId w16cid:paraId="3AB57CF1" w16cid:durableId="272A15D5"/>
  <w16cid:commentId w16cid:paraId="3320C909" w16cid:durableId="27291D2B"/>
  <w16cid:commentId w16cid:paraId="0848E2E9" w16cid:durableId="272A13B3"/>
  <w16cid:commentId w16cid:paraId="6A61BBAE" w16cid:durableId="272A144C"/>
  <w16cid:commentId w16cid:paraId="6BAED11E" w16cid:durableId="272A1467"/>
  <w16cid:commentId w16cid:paraId="7F9F3DA6" w16cid:durableId="272A14AA"/>
  <w16cid:commentId w16cid:paraId="0FCC8D82" w16cid:durableId="2729212B"/>
  <w16cid:commentId w16cid:paraId="0D3B0D63" w16cid:durableId="272A15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B9"/>
    <w:rsid w:val="001171C9"/>
    <w:rsid w:val="00154B86"/>
    <w:rsid w:val="00185506"/>
    <w:rsid w:val="00310FA5"/>
    <w:rsid w:val="00476D45"/>
    <w:rsid w:val="005E7DCE"/>
    <w:rsid w:val="0062459E"/>
    <w:rsid w:val="007F2ECA"/>
    <w:rsid w:val="00B402A7"/>
    <w:rsid w:val="00C54C60"/>
    <w:rsid w:val="00DF555D"/>
    <w:rsid w:val="00F06802"/>
    <w:rsid w:val="00F9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EC546"/>
  <w15:chartTrackingRefBased/>
  <w15:docId w15:val="{5B056CDA-40C5-0849-8FC7-FB5FAFDF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8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B402A7"/>
  </w:style>
  <w:style w:type="character" w:styleId="CommentReference">
    <w:name w:val="annotation reference"/>
    <w:basedOn w:val="DefaultParagraphFont"/>
    <w:uiPriority w:val="99"/>
    <w:semiHidden/>
    <w:unhideWhenUsed/>
    <w:rsid w:val="00B402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02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02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2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2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6</cp:revision>
  <dcterms:created xsi:type="dcterms:W3CDTF">2022-11-18T09:33:00Z</dcterms:created>
  <dcterms:modified xsi:type="dcterms:W3CDTF">2022-11-24T09:10:00Z</dcterms:modified>
</cp:coreProperties>
</file>