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50E1" w14:textId="77777777" w:rsidR="00EC4E2E" w:rsidRPr="00EC4E2E" w:rsidRDefault="00EC4E2E" w:rsidP="00EC4E2E">
      <w:pPr>
        <w:spacing w:before="400" w:after="120"/>
        <w:outlineLvl w:val="0"/>
        <w:rPr>
          <w:rFonts w:ascii="Times New Roman" w:eastAsia="Times New Roman" w:hAnsi="Times New Roman" w:cs="Times New Roman"/>
          <w:b/>
          <w:bCs/>
          <w:kern w:val="36"/>
          <w:sz w:val="48"/>
          <w:szCs w:val="48"/>
        </w:rPr>
      </w:pPr>
      <w:r w:rsidRPr="00EC4E2E">
        <w:rPr>
          <w:rFonts w:ascii="Arial" w:eastAsia="Times New Roman" w:hAnsi="Arial" w:cs="Arial"/>
          <w:b/>
          <w:bCs/>
          <w:i/>
          <w:iCs/>
          <w:color w:val="000000"/>
          <w:kern w:val="36"/>
          <w:u w:val="single"/>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Pr="00EC4E2E">
        <w:rPr>
          <w:rFonts w:ascii="Arial" w:eastAsia="Times New Roman" w:hAnsi="Arial" w:cs="Arial"/>
          <w:b/>
          <w:bCs/>
          <w:color w:val="000000"/>
          <w:kern w:val="36"/>
        </w:rPr>
        <w:t>→ 300 words</w:t>
      </w:r>
    </w:p>
    <w:p w14:paraId="33D7585D" w14:textId="77777777" w:rsidR="00EC4E2E" w:rsidRPr="00EC4E2E" w:rsidRDefault="00EC4E2E" w:rsidP="00EC4E2E">
      <w:pPr>
        <w:rPr>
          <w:rFonts w:ascii="Times New Roman" w:eastAsia="Times New Roman" w:hAnsi="Times New Roman" w:cs="Times New Roman"/>
        </w:rPr>
      </w:pPr>
    </w:p>
    <w:p w14:paraId="6765BCD4" w14:textId="57DA21C9"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222222"/>
          <w:sz w:val="22"/>
          <w:szCs w:val="22"/>
          <w:shd w:val="clear" w:color="auto" w:fill="FFFFFF"/>
        </w:rPr>
        <w:t xml:space="preserve">The BAWABALI is a compassionate community in Bali where devoted volunteers rescue </w:t>
      </w:r>
      <w:r w:rsidR="0038707B" w:rsidRPr="00EC4E2E">
        <w:rPr>
          <w:rFonts w:ascii="Arial" w:eastAsia="Times New Roman" w:hAnsi="Arial" w:cs="Arial"/>
          <w:color w:val="222222"/>
          <w:sz w:val="22"/>
          <w:szCs w:val="22"/>
          <w:shd w:val="clear" w:color="auto" w:fill="FFFFFF"/>
        </w:rPr>
        <w:t>defenceless</w:t>
      </w:r>
      <w:r w:rsidRPr="00EC4E2E">
        <w:rPr>
          <w:rFonts w:ascii="Arial" w:eastAsia="Times New Roman" w:hAnsi="Arial" w:cs="Arial"/>
          <w:color w:val="222222"/>
          <w:sz w:val="22"/>
          <w:szCs w:val="22"/>
          <w:shd w:val="clear" w:color="auto" w:fill="FFFFFF"/>
        </w:rPr>
        <w:t xml:space="preserve"> stray animals to offer them a chance at a better life. I’ve worked with them for over a year </w:t>
      </w:r>
      <w:r w:rsidR="00F14612">
        <w:rPr>
          <w:rFonts w:ascii="Arial" w:eastAsia="Times New Roman" w:hAnsi="Arial" w:cs="Arial"/>
          <w:color w:val="222222"/>
          <w:sz w:val="22"/>
          <w:szCs w:val="22"/>
          <w:shd w:val="clear" w:color="auto" w:fill="FFFFFF"/>
        </w:rPr>
        <w:t xml:space="preserve">to implement the automatic animal feeder I designed, </w:t>
      </w:r>
      <w:r w:rsidRPr="00EC4E2E">
        <w:rPr>
          <w:rFonts w:ascii="Arial" w:eastAsia="Times New Roman" w:hAnsi="Arial" w:cs="Arial"/>
          <w:color w:val="222222"/>
          <w:sz w:val="22"/>
          <w:szCs w:val="22"/>
          <w:shd w:val="clear" w:color="auto" w:fill="FFFFFF"/>
        </w:rPr>
        <w:t xml:space="preserve">and have witnessed their dedication to protect stray animals. Their mission to save animals in need regardless of the situation </w:t>
      </w:r>
      <w:del w:id="0" w:author="Microsoft Office User" w:date="2023-01-26T12:24:00Z">
        <w:r w:rsidRPr="00EC4E2E" w:rsidDel="00290378">
          <w:rPr>
            <w:rFonts w:ascii="Arial" w:eastAsia="Times New Roman" w:hAnsi="Arial" w:cs="Arial"/>
            <w:color w:val="222222"/>
            <w:sz w:val="22"/>
            <w:szCs w:val="22"/>
            <w:shd w:val="clear" w:color="auto" w:fill="FFFFFF"/>
          </w:rPr>
          <w:delText>have made me become a proud member of this community</w:delText>
        </w:r>
      </w:del>
      <w:ins w:id="1" w:author="Microsoft Office User" w:date="2023-01-26T12:24:00Z">
        <w:r w:rsidR="00290378">
          <w:rPr>
            <w:rFonts w:ascii="Arial" w:eastAsia="Times New Roman" w:hAnsi="Arial" w:cs="Arial"/>
            <w:color w:val="222222"/>
            <w:sz w:val="22"/>
            <w:szCs w:val="22"/>
            <w:shd w:val="clear" w:color="auto" w:fill="FFFFFF"/>
          </w:rPr>
          <w:t>resonated with me deeply. As a proud member of this community,</w:t>
        </w:r>
      </w:ins>
      <w:del w:id="2" w:author="Microsoft Office User" w:date="2023-01-26T12:24:00Z">
        <w:r w:rsidRPr="00EC4E2E" w:rsidDel="00290378">
          <w:rPr>
            <w:rFonts w:ascii="Arial" w:eastAsia="Times New Roman" w:hAnsi="Arial" w:cs="Arial"/>
            <w:color w:val="222222"/>
            <w:sz w:val="22"/>
            <w:szCs w:val="22"/>
            <w:shd w:val="clear" w:color="auto" w:fill="FFFFFF"/>
          </w:rPr>
          <w:delText>. It</w:delText>
        </w:r>
      </w:del>
      <w:r w:rsidRPr="00EC4E2E">
        <w:rPr>
          <w:rFonts w:ascii="Arial" w:eastAsia="Times New Roman" w:hAnsi="Arial" w:cs="Arial"/>
          <w:color w:val="222222"/>
          <w:sz w:val="22"/>
          <w:szCs w:val="22"/>
          <w:shd w:val="clear" w:color="auto" w:fill="FFFFFF"/>
        </w:rPr>
        <w:t xml:space="preserve"> </w:t>
      </w:r>
      <w:del w:id="3" w:author="Microsoft Office User" w:date="2023-01-26T12:24:00Z">
        <w:r w:rsidRPr="00EC4E2E" w:rsidDel="00290378">
          <w:rPr>
            <w:rFonts w:ascii="Arial" w:eastAsia="Times New Roman" w:hAnsi="Arial" w:cs="Arial"/>
            <w:color w:val="222222"/>
            <w:sz w:val="22"/>
            <w:szCs w:val="22"/>
            <w:shd w:val="clear" w:color="auto" w:fill="FFFFFF"/>
          </w:rPr>
          <w:delText>has fueled my</w:delText>
        </w:r>
      </w:del>
      <w:ins w:id="4" w:author="Microsoft Office User" w:date="2023-01-26T12:24:00Z">
        <w:r w:rsidR="00290378">
          <w:rPr>
            <w:rFonts w:ascii="Arial" w:eastAsia="Times New Roman" w:hAnsi="Arial" w:cs="Arial"/>
            <w:color w:val="222222"/>
            <w:sz w:val="22"/>
            <w:szCs w:val="22"/>
            <w:shd w:val="clear" w:color="auto" w:fill="FFFFFF"/>
          </w:rPr>
          <w:t xml:space="preserve">I </w:t>
        </w:r>
      </w:ins>
      <w:r w:rsidRPr="00EC4E2E">
        <w:rPr>
          <w:rFonts w:ascii="Arial" w:eastAsia="Times New Roman" w:hAnsi="Arial" w:cs="Arial"/>
          <w:color w:val="222222"/>
          <w:sz w:val="22"/>
          <w:szCs w:val="22"/>
          <w:shd w:val="clear" w:color="auto" w:fill="FFFFFF"/>
        </w:rPr>
        <w:t xml:space="preserve">desire to continue </w:t>
      </w:r>
      <w:del w:id="5" w:author="Microsoft Office User" w:date="2023-01-26T12:24:00Z">
        <w:r w:rsidRPr="00EC4E2E" w:rsidDel="00290378">
          <w:rPr>
            <w:rFonts w:ascii="Arial" w:eastAsia="Times New Roman" w:hAnsi="Arial" w:cs="Arial"/>
            <w:color w:val="222222"/>
            <w:sz w:val="22"/>
            <w:szCs w:val="22"/>
            <w:shd w:val="clear" w:color="auto" w:fill="FFFFFF"/>
          </w:rPr>
          <w:delText xml:space="preserve">to </w:delText>
        </w:r>
      </w:del>
      <w:r w:rsidRPr="00EC4E2E">
        <w:rPr>
          <w:rFonts w:ascii="Arial" w:eastAsia="Times New Roman" w:hAnsi="Arial" w:cs="Arial"/>
          <w:color w:val="222222"/>
          <w:sz w:val="22"/>
          <w:szCs w:val="22"/>
          <w:shd w:val="clear" w:color="auto" w:fill="FFFFFF"/>
        </w:rPr>
        <w:t>creat</w:t>
      </w:r>
      <w:ins w:id="6" w:author="Microsoft Office User" w:date="2023-01-26T12:24:00Z">
        <w:r w:rsidR="00290378">
          <w:rPr>
            <w:rFonts w:ascii="Arial" w:eastAsia="Times New Roman" w:hAnsi="Arial" w:cs="Arial"/>
            <w:color w:val="222222"/>
            <w:sz w:val="22"/>
            <w:szCs w:val="22"/>
            <w:shd w:val="clear" w:color="auto" w:fill="FFFFFF"/>
          </w:rPr>
          <w:t>ing</w:t>
        </w:r>
      </w:ins>
      <w:del w:id="7" w:author="Microsoft Office User" w:date="2023-01-26T12:24:00Z">
        <w:r w:rsidRPr="00EC4E2E" w:rsidDel="00290378">
          <w:rPr>
            <w:rFonts w:ascii="Arial" w:eastAsia="Times New Roman" w:hAnsi="Arial" w:cs="Arial"/>
            <w:color w:val="222222"/>
            <w:sz w:val="22"/>
            <w:szCs w:val="22"/>
            <w:shd w:val="clear" w:color="auto" w:fill="FFFFFF"/>
          </w:rPr>
          <w:delText>e</w:delText>
        </w:r>
      </w:del>
      <w:r w:rsidRPr="00EC4E2E">
        <w:rPr>
          <w:rFonts w:ascii="Arial" w:eastAsia="Times New Roman" w:hAnsi="Arial" w:cs="Arial"/>
          <w:color w:val="222222"/>
          <w:sz w:val="22"/>
          <w:szCs w:val="22"/>
          <w:shd w:val="clear" w:color="auto" w:fill="FFFFFF"/>
        </w:rPr>
        <w:t xml:space="preserve"> new tools and programs to help </w:t>
      </w:r>
      <w:ins w:id="8" w:author="Microsoft Office User" w:date="2023-01-26T12:41:00Z">
        <w:r w:rsidR="000A4F3D">
          <w:rPr>
            <w:rFonts w:ascii="Arial" w:eastAsia="Times New Roman" w:hAnsi="Arial" w:cs="Arial"/>
            <w:color w:val="222222"/>
            <w:sz w:val="22"/>
            <w:szCs w:val="22"/>
            <w:shd w:val="clear" w:color="auto" w:fill="FFFFFF"/>
          </w:rPr>
          <w:t xml:space="preserve">more </w:t>
        </w:r>
      </w:ins>
      <w:del w:id="9" w:author="Microsoft Office User" w:date="2023-01-26T12:25:00Z">
        <w:r w:rsidRPr="00EC4E2E" w:rsidDel="00911237">
          <w:rPr>
            <w:rFonts w:ascii="Arial" w:eastAsia="Times New Roman" w:hAnsi="Arial" w:cs="Arial"/>
            <w:color w:val="222222"/>
            <w:sz w:val="22"/>
            <w:szCs w:val="22"/>
            <w:shd w:val="clear" w:color="auto" w:fill="FFFFFF"/>
          </w:rPr>
          <w:delText xml:space="preserve">helpless </w:delText>
        </w:r>
      </w:del>
      <w:ins w:id="10" w:author="Microsoft Office User" w:date="2023-01-26T12:25:00Z">
        <w:r w:rsidR="00911237">
          <w:rPr>
            <w:rFonts w:ascii="Arial" w:eastAsia="Times New Roman" w:hAnsi="Arial" w:cs="Arial"/>
            <w:color w:val="222222"/>
            <w:sz w:val="22"/>
            <w:szCs w:val="22"/>
            <w:shd w:val="clear" w:color="auto" w:fill="FFFFFF"/>
          </w:rPr>
          <w:t>vulnerable</w:t>
        </w:r>
        <w:r w:rsidR="00911237" w:rsidRPr="00EC4E2E">
          <w:rPr>
            <w:rFonts w:ascii="Arial" w:eastAsia="Times New Roman" w:hAnsi="Arial" w:cs="Arial"/>
            <w:color w:val="222222"/>
            <w:sz w:val="22"/>
            <w:szCs w:val="22"/>
            <w:shd w:val="clear" w:color="auto" w:fill="FFFFFF"/>
          </w:rPr>
          <w:t xml:space="preserve"> </w:t>
        </w:r>
      </w:ins>
      <w:r w:rsidRPr="00EC4E2E">
        <w:rPr>
          <w:rFonts w:ascii="Arial" w:eastAsia="Times New Roman" w:hAnsi="Arial" w:cs="Arial"/>
          <w:color w:val="222222"/>
          <w:sz w:val="22"/>
          <w:szCs w:val="22"/>
          <w:shd w:val="clear" w:color="auto" w:fill="FFFFFF"/>
        </w:rPr>
        <w:t>animals.</w:t>
      </w:r>
    </w:p>
    <w:p w14:paraId="4509F113" w14:textId="77777777" w:rsidR="00EC4E2E" w:rsidRPr="00EC4E2E" w:rsidRDefault="00EC4E2E" w:rsidP="00EC4E2E">
      <w:pPr>
        <w:rPr>
          <w:rFonts w:ascii="Times New Roman" w:eastAsia="Times New Roman" w:hAnsi="Times New Roman" w:cs="Times New Roman"/>
        </w:rPr>
      </w:pPr>
    </w:p>
    <w:p w14:paraId="29723A80" w14:textId="7DFD93C6"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222222"/>
          <w:sz w:val="22"/>
          <w:szCs w:val="22"/>
          <w:shd w:val="clear" w:color="auto" w:fill="FFFFFF"/>
        </w:rPr>
        <w:t>I was introduced to BAWABALI by my mentor</w:t>
      </w:r>
      <w:ins w:id="11" w:author="Microsoft Office User" w:date="2023-01-26T12:34:00Z">
        <w:r w:rsidR="0019147D">
          <w:rPr>
            <w:rFonts w:ascii="Arial" w:eastAsia="Times New Roman" w:hAnsi="Arial" w:cs="Arial"/>
            <w:color w:val="222222"/>
            <w:sz w:val="22"/>
            <w:szCs w:val="22"/>
            <w:shd w:val="clear" w:color="auto" w:fill="FFFFFF"/>
          </w:rPr>
          <w:t>,</w:t>
        </w:r>
      </w:ins>
      <w:r w:rsidRPr="00EC4E2E">
        <w:rPr>
          <w:rFonts w:ascii="Arial" w:eastAsia="Times New Roman" w:hAnsi="Arial" w:cs="Arial"/>
          <w:color w:val="222222"/>
          <w:sz w:val="22"/>
          <w:szCs w:val="22"/>
          <w:shd w:val="clear" w:color="auto" w:fill="FFFFFF"/>
        </w:rPr>
        <w:t xml:space="preserve"> Nicholas, who put me in touch with Cynthia, BAWABALI’s manager. I initially explored the possible configurations of </w:t>
      </w:r>
      <w:r w:rsidR="00F14612">
        <w:rPr>
          <w:rFonts w:ascii="Arial" w:eastAsia="Times New Roman" w:hAnsi="Arial" w:cs="Arial"/>
          <w:color w:val="222222"/>
          <w:sz w:val="22"/>
          <w:szCs w:val="22"/>
          <w:shd w:val="clear" w:color="auto" w:fill="FFFFFF"/>
        </w:rPr>
        <w:t>the feeder</w:t>
      </w:r>
      <w:r w:rsidRPr="00EC4E2E">
        <w:rPr>
          <w:rFonts w:ascii="Arial" w:eastAsia="Times New Roman" w:hAnsi="Arial" w:cs="Arial"/>
          <w:color w:val="222222"/>
          <w:sz w:val="22"/>
          <w:szCs w:val="22"/>
          <w:shd w:val="clear" w:color="auto" w:fill="FFFFFF"/>
        </w:rPr>
        <w:t xml:space="preserve"> design in several Zoom meetings with Cynthia. After several design revisions</w:t>
      </w:r>
      <w:del w:id="12" w:author="Microsoft Office User" w:date="2023-01-26T12:26:00Z">
        <w:r w:rsidRPr="00EC4E2E" w:rsidDel="00087CF8">
          <w:rPr>
            <w:rFonts w:ascii="Arial" w:eastAsia="Times New Roman" w:hAnsi="Arial" w:cs="Arial"/>
            <w:color w:val="222222"/>
            <w:sz w:val="22"/>
            <w:szCs w:val="22"/>
            <w:shd w:val="clear" w:color="auto" w:fill="FFFFFF"/>
          </w:rPr>
          <w:delText xml:space="preserve"> of my feeder</w:delText>
        </w:r>
      </w:del>
      <w:r w:rsidRPr="00EC4E2E">
        <w:rPr>
          <w:rFonts w:ascii="Arial" w:eastAsia="Times New Roman" w:hAnsi="Arial" w:cs="Arial"/>
          <w:color w:val="222222"/>
          <w:sz w:val="22"/>
          <w:szCs w:val="22"/>
          <w:shd w:val="clear" w:color="auto" w:fill="FFFFFF"/>
        </w:rPr>
        <w:t xml:space="preserve">, I took on the responsibility of overseeing the animal feeder project with </w:t>
      </w:r>
      <w:commentRangeStart w:id="13"/>
      <w:r w:rsidRPr="00EC4E2E">
        <w:rPr>
          <w:rFonts w:ascii="Arial" w:eastAsia="Times New Roman" w:hAnsi="Arial" w:cs="Arial"/>
          <w:color w:val="222222"/>
          <w:sz w:val="22"/>
          <w:szCs w:val="22"/>
          <w:shd w:val="clear" w:color="auto" w:fill="FFFFFF"/>
        </w:rPr>
        <w:t xml:space="preserve">the aim of reducing the </w:t>
      </w:r>
      <w:del w:id="14" w:author="Microsoft Office User" w:date="2023-01-26T12:26:00Z">
        <w:r w:rsidRPr="00EC4E2E" w:rsidDel="00087CF8">
          <w:rPr>
            <w:rFonts w:ascii="Arial" w:eastAsia="Times New Roman" w:hAnsi="Arial" w:cs="Arial"/>
            <w:color w:val="222222"/>
            <w:sz w:val="22"/>
            <w:szCs w:val="22"/>
            <w:shd w:val="clear" w:color="auto" w:fill="FFFFFF"/>
          </w:rPr>
          <w:delText xml:space="preserve">amount </w:delText>
        </w:r>
      </w:del>
      <w:ins w:id="15" w:author="Microsoft Office User" w:date="2023-01-26T12:26:00Z">
        <w:r w:rsidR="00087CF8">
          <w:rPr>
            <w:rFonts w:ascii="Arial" w:eastAsia="Times New Roman" w:hAnsi="Arial" w:cs="Arial"/>
            <w:color w:val="222222"/>
            <w:sz w:val="22"/>
            <w:szCs w:val="22"/>
            <w:shd w:val="clear" w:color="auto" w:fill="FFFFFF"/>
          </w:rPr>
          <w:t>number</w:t>
        </w:r>
        <w:r w:rsidR="00087CF8" w:rsidRPr="00EC4E2E">
          <w:rPr>
            <w:rFonts w:ascii="Arial" w:eastAsia="Times New Roman" w:hAnsi="Arial" w:cs="Arial"/>
            <w:color w:val="222222"/>
            <w:sz w:val="22"/>
            <w:szCs w:val="22"/>
            <w:shd w:val="clear" w:color="auto" w:fill="FFFFFF"/>
          </w:rPr>
          <w:t xml:space="preserve"> </w:t>
        </w:r>
      </w:ins>
      <w:r w:rsidRPr="00EC4E2E">
        <w:rPr>
          <w:rFonts w:ascii="Arial" w:eastAsia="Times New Roman" w:hAnsi="Arial" w:cs="Arial"/>
          <w:color w:val="222222"/>
          <w:sz w:val="22"/>
          <w:szCs w:val="22"/>
          <w:shd w:val="clear" w:color="auto" w:fill="FFFFFF"/>
        </w:rPr>
        <w:t>of staff needed at their main shelter</w:t>
      </w:r>
      <w:ins w:id="16" w:author="Microsoft Office User" w:date="2023-01-26T12:27:00Z">
        <w:r w:rsidR="00087CF8">
          <w:rPr>
            <w:rFonts w:ascii="Arial" w:eastAsia="Times New Roman" w:hAnsi="Arial" w:cs="Arial"/>
            <w:color w:val="222222"/>
            <w:sz w:val="22"/>
            <w:szCs w:val="22"/>
            <w:shd w:val="clear" w:color="auto" w:fill="FFFFFF"/>
          </w:rPr>
          <w:t>,</w:t>
        </w:r>
      </w:ins>
      <w:r w:rsidRPr="00EC4E2E">
        <w:rPr>
          <w:rFonts w:ascii="Arial" w:eastAsia="Times New Roman" w:hAnsi="Arial" w:cs="Arial"/>
          <w:color w:val="222222"/>
          <w:sz w:val="22"/>
          <w:szCs w:val="22"/>
          <w:shd w:val="clear" w:color="auto" w:fill="FFFFFF"/>
        </w:rPr>
        <w:t xml:space="preserve"> so they could </w:t>
      </w:r>
      <w:ins w:id="17" w:author="Microsoft Office User" w:date="2023-01-26T12:27:00Z">
        <w:r w:rsidR="00087CF8">
          <w:rPr>
            <w:rFonts w:ascii="Arial" w:eastAsia="Times New Roman" w:hAnsi="Arial" w:cs="Arial"/>
            <w:color w:val="222222"/>
            <w:sz w:val="22"/>
            <w:szCs w:val="22"/>
            <w:shd w:val="clear" w:color="auto" w:fill="FFFFFF"/>
          </w:rPr>
          <w:t xml:space="preserve">focus on </w:t>
        </w:r>
      </w:ins>
      <w:r w:rsidRPr="00EC4E2E">
        <w:rPr>
          <w:rFonts w:ascii="Arial" w:eastAsia="Times New Roman" w:hAnsi="Arial" w:cs="Arial"/>
          <w:color w:val="222222"/>
          <w:sz w:val="22"/>
          <w:szCs w:val="22"/>
          <w:shd w:val="clear" w:color="auto" w:fill="FFFFFF"/>
        </w:rPr>
        <w:t>rescu</w:t>
      </w:r>
      <w:ins w:id="18" w:author="Microsoft Office User" w:date="2023-01-26T12:27:00Z">
        <w:r w:rsidR="00087CF8">
          <w:rPr>
            <w:rFonts w:ascii="Arial" w:eastAsia="Times New Roman" w:hAnsi="Arial" w:cs="Arial"/>
            <w:color w:val="222222"/>
            <w:sz w:val="22"/>
            <w:szCs w:val="22"/>
            <w:shd w:val="clear" w:color="auto" w:fill="FFFFFF"/>
          </w:rPr>
          <w:t>ing</w:t>
        </w:r>
      </w:ins>
      <w:del w:id="19" w:author="Microsoft Office User" w:date="2023-01-26T12:27:00Z">
        <w:r w:rsidRPr="00EC4E2E" w:rsidDel="00087CF8">
          <w:rPr>
            <w:rFonts w:ascii="Arial" w:eastAsia="Times New Roman" w:hAnsi="Arial" w:cs="Arial"/>
            <w:color w:val="222222"/>
            <w:sz w:val="22"/>
            <w:szCs w:val="22"/>
            <w:shd w:val="clear" w:color="auto" w:fill="FFFFFF"/>
          </w:rPr>
          <w:delText>e</w:delText>
        </w:r>
      </w:del>
      <w:r w:rsidRPr="00EC4E2E">
        <w:rPr>
          <w:rFonts w:ascii="Arial" w:eastAsia="Times New Roman" w:hAnsi="Arial" w:cs="Arial"/>
          <w:color w:val="222222"/>
          <w:sz w:val="22"/>
          <w:szCs w:val="22"/>
          <w:shd w:val="clear" w:color="auto" w:fill="FFFFFF"/>
        </w:rPr>
        <w:t xml:space="preserve"> more animals</w:t>
      </w:r>
      <w:commentRangeEnd w:id="13"/>
      <w:r w:rsidR="00480D0E">
        <w:rPr>
          <w:rStyle w:val="CommentReference"/>
        </w:rPr>
        <w:commentReference w:id="13"/>
      </w:r>
      <w:r w:rsidRPr="00EC4E2E">
        <w:rPr>
          <w:rFonts w:ascii="Arial" w:eastAsia="Times New Roman" w:hAnsi="Arial" w:cs="Arial"/>
          <w:color w:val="222222"/>
          <w:sz w:val="22"/>
          <w:szCs w:val="22"/>
          <w:shd w:val="clear" w:color="auto" w:fill="FFFFFF"/>
        </w:rPr>
        <w:t>.</w:t>
      </w:r>
    </w:p>
    <w:p w14:paraId="1E3AF6C0" w14:textId="77777777" w:rsidR="00EC4E2E" w:rsidRPr="00EC4E2E" w:rsidRDefault="00EC4E2E" w:rsidP="00EC4E2E">
      <w:pPr>
        <w:rPr>
          <w:rFonts w:ascii="Times New Roman" w:eastAsia="Times New Roman" w:hAnsi="Times New Roman" w:cs="Times New Roman"/>
        </w:rPr>
      </w:pPr>
    </w:p>
    <w:p w14:paraId="5718EAB5" w14:textId="13B39A71"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000000"/>
          <w:sz w:val="22"/>
          <w:szCs w:val="22"/>
        </w:rPr>
        <w:t>However, the volunteers were reluctant about the project because they</w:t>
      </w:r>
      <w:r w:rsidR="00F14612">
        <w:rPr>
          <w:rFonts w:ascii="Arial" w:eastAsia="Times New Roman" w:hAnsi="Arial" w:cs="Arial"/>
          <w:color w:val="000000"/>
          <w:sz w:val="22"/>
          <w:szCs w:val="22"/>
        </w:rPr>
        <w:t xml:space="preserve"> we</w:t>
      </w:r>
      <w:r w:rsidRPr="00EC4E2E">
        <w:rPr>
          <w:rFonts w:ascii="Arial" w:eastAsia="Times New Roman" w:hAnsi="Arial" w:cs="Arial"/>
          <w:color w:val="000000"/>
          <w:sz w:val="22"/>
          <w:szCs w:val="22"/>
        </w:rPr>
        <w:t xml:space="preserve">re concerned </w:t>
      </w:r>
      <w:r w:rsidR="00F14612">
        <w:rPr>
          <w:rFonts w:ascii="Arial" w:eastAsia="Times New Roman" w:hAnsi="Arial" w:cs="Arial"/>
          <w:color w:val="000000"/>
          <w:sz w:val="22"/>
          <w:szCs w:val="22"/>
        </w:rPr>
        <w:t>about</w:t>
      </w:r>
      <w:r w:rsidRPr="00EC4E2E">
        <w:rPr>
          <w:rFonts w:ascii="Arial" w:eastAsia="Times New Roman" w:hAnsi="Arial" w:cs="Arial"/>
          <w:color w:val="000000"/>
          <w:sz w:val="22"/>
          <w:szCs w:val="22"/>
        </w:rPr>
        <w:t xml:space="preserve"> the dogs fighting over the food. To assure them, I showed a recording of stray dogs in Oman contentedly chowing down the pellets from my prototype</w:t>
      </w:r>
      <w:r w:rsidR="00F14612">
        <w:rPr>
          <w:rFonts w:ascii="Arial" w:eastAsia="Times New Roman" w:hAnsi="Arial" w:cs="Arial"/>
          <w:color w:val="000000"/>
          <w:sz w:val="22"/>
          <w:szCs w:val="22"/>
        </w:rPr>
        <w:t>,</w:t>
      </w:r>
      <w:r w:rsidRPr="00EC4E2E">
        <w:rPr>
          <w:rFonts w:ascii="Arial" w:eastAsia="Times New Roman" w:hAnsi="Arial" w:cs="Arial"/>
          <w:color w:val="000000"/>
          <w:sz w:val="22"/>
          <w:szCs w:val="22"/>
        </w:rPr>
        <w:t xml:space="preserve"> describing how a larger feeding area would stop the dogs from </w:t>
      </w:r>
      <w:r w:rsidR="00F14612">
        <w:rPr>
          <w:rFonts w:ascii="Arial" w:eastAsia="Times New Roman" w:hAnsi="Arial" w:cs="Arial"/>
          <w:color w:val="000000"/>
          <w:sz w:val="22"/>
          <w:szCs w:val="22"/>
        </w:rPr>
        <w:t>being territorial over the food</w:t>
      </w:r>
      <w:r w:rsidRPr="00EC4E2E">
        <w:rPr>
          <w:rFonts w:ascii="Arial" w:eastAsia="Times New Roman" w:hAnsi="Arial" w:cs="Arial"/>
          <w:color w:val="000000"/>
          <w:sz w:val="22"/>
          <w:szCs w:val="22"/>
        </w:rPr>
        <w:t xml:space="preserve">. This not only convinced them but also increased their trust in me, </w:t>
      </w:r>
      <w:commentRangeStart w:id="20"/>
      <w:r w:rsidRPr="00EC4E2E">
        <w:rPr>
          <w:rFonts w:ascii="Arial" w:eastAsia="Times New Roman" w:hAnsi="Arial" w:cs="Arial"/>
          <w:color w:val="000000"/>
          <w:sz w:val="22"/>
          <w:szCs w:val="22"/>
        </w:rPr>
        <w:t>making it easier for us to complete the project and expand our animal rescue efforts in Bali.</w:t>
      </w:r>
      <w:commentRangeEnd w:id="20"/>
      <w:r w:rsidR="008A17DD">
        <w:rPr>
          <w:rStyle w:val="CommentReference"/>
        </w:rPr>
        <w:commentReference w:id="20"/>
      </w:r>
    </w:p>
    <w:p w14:paraId="71F0FC1D" w14:textId="77777777" w:rsidR="00EC4E2E" w:rsidRPr="00EC4E2E" w:rsidRDefault="00EC4E2E" w:rsidP="00EC4E2E">
      <w:pPr>
        <w:rPr>
          <w:rFonts w:ascii="Times New Roman" w:eastAsia="Times New Roman" w:hAnsi="Times New Roman" w:cs="Times New Roman"/>
        </w:rPr>
      </w:pPr>
    </w:p>
    <w:p w14:paraId="4504E6FC" w14:textId="5B591231"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000000"/>
          <w:sz w:val="22"/>
          <w:szCs w:val="22"/>
        </w:rPr>
        <w:t xml:space="preserve">The BAWABALI community has given me the motivation to continue working on projects that help animals in need </w:t>
      </w:r>
      <w:del w:id="21" w:author="Microsoft Office User" w:date="2023-01-26T12:27:00Z">
        <w:r w:rsidRPr="00EC4E2E" w:rsidDel="00EC70E8">
          <w:rPr>
            <w:rFonts w:ascii="Arial" w:eastAsia="Times New Roman" w:hAnsi="Arial" w:cs="Arial"/>
            <w:color w:val="000000"/>
            <w:sz w:val="22"/>
            <w:szCs w:val="22"/>
          </w:rPr>
          <w:delText>not just in</w:delText>
        </w:r>
      </w:del>
      <w:r w:rsidR="00F14612">
        <w:rPr>
          <w:rFonts w:ascii="Arial" w:eastAsia="Times New Roman" w:hAnsi="Arial" w:cs="Arial"/>
          <w:color w:val="000000"/>
          <w:sz w:val="22"/>
          <w:szCs w:val="22"/>
        </w:rPr>
        <w:t>elsewhere</w:t>
      </w:r>
      <w:del w:id="22" w:author="Microsoft Office User" w:date="2023-01-26T12:30:00Z">
        <w:r w:rsidRPr="00EC4E2E" w:rsidDel="0061633C">
          <w:rPr>
            <w:rFonts w:ascii="Arial" w:eastAsia="Times New Roman" w:hAnsi="Arial" w:cs="Arial"/>
            <w:color w:val="000000"/>
            <w:sz w:val="22"/>
            <w:szCs w:val="22"/>
          </w:rPr>
          <w:delText xml:space="preserve">, </w:delText>
        </w:r>
      </w:del>
      <w:del w:id="23" w:author="Microsoft Office User" w:date="2023-01-26T12:27:00Z">
        <w:r w:rsidRPr="00EC4E2E" w:rsidDel="00EC70E8">
          <w:rPr>
            <w:rFonts w:ascii="Arial" w:eastAsia="Times New Roman" w:hAnsi="Arial" w:cs="Arial"/>
            <w:color w:val="000000"/>
            <w:sz w:val="22"/>
            <w:szCs w:val="22"/>
          </w:rPr>
          <w:delText xml:space="preserve">but also </w:delText>
        </w:r>
      </w:del>
      <w:del w:id="24" w:author="Microsoft Office User" w:date="2023-01-26T12:30:00Z">
        <w:r w:rsidRPr="00EC4E2E" w:rsidDel="0061633C">
          <w:rPr>
            <w:rFonts w:ascii="Arial" w:eastAsia="Times New Roman" w:hAnsi="Arial" w:cs="Arial"/>
            <w:color w:val="000000"/>
            <w:sz w:val="22"/>
            <w:szCs w:val="22"/>
          </w:rPr>
          <w:delText>throughout Indonesia and</w:delText>
        </w:r>
      </w:del>
      <w:del w:id="25" w:author="Microsoft Office User" w:date="2023-01-26T12:28:00Z">
        <w:r w:rsidRPr="00EC4E2E" w:rsidDel="00EC70E8">
          <w:rPr>
            <w:rFonts w:ascii="Arial" w:eastAsia="Times New Roman" w:hAnsi="Arial" w:cs="Arial"/>
            <w:color w:val="000000"/>
            <w:sz w:val="22"/>
            <w:szCs w:val="22"/>
          </w:rPr>
          <w:delText xml:space="preserve"> beyond</w:delText>
        </w:r>
      </w:del>
      <w:r w:rsidRPr="00EC4E2E">
        <w:rPr>
          <w:rFonts w:ascii="Arial" w:eastAsia="Times New Roman" w:hAnsi="Arial" w:cs="Arial"/>
          <w:color w:val="000000"/>
          <w:sz w:val="22"/>
          <w:szCs w:val="22"/>
        </w:rPr>
        <w:t xml:space="preserve">. Additionally, </w:t>
      </w:r>
      <w:del w:id="26" w:author="Microsoft Office User" w:date="2023-01-26T12:31:00Z">
        <w:r w:rsidRPr="00EC4E2E" w:rsidDel="0061633C">
          <w:rPr>
            <w:rFonts w:ascii="Arial" w:eastAsia="Times New Roman" w:hAnsi="Arial" w:cs="Arial"/>
            <w:color w:val="000000"/>
            <w:sz w:val="22"/>
            <w:szCs w:val="22"/>
          </w:rPr>
          <w:delText xml:space="preserve">this community has </w:delText>
        </w:r>
      </w:del>
      <w:del w:id="27" w:author="Microsoft Office User" w:date="2023-01-26T12:29:00Z">
        <w:r w:rsidRPr="00EC4E2E" w:rsidDel="00FB2A9C">
          <w:rPr>
            <w:rFonts w:ascii="Arial" w:eastAsia="Times New Roman" w:hAnsi="Arial" w:cs="Arial"/>
            <w:color w:val="000000"/>
            <w:sz w:val="22"/>
            <w:szCs w:val="22"/>
          </w:rPr>
          <w:delText xml:space="preserve">helped </w:delText>
        </w:r>
      </w:del>
      <w:del w:id="28" w:author="Microsoft Office User" w:date="2023-01-26T12:31:00Z">
        <w:r w:rsidRPr="00EC4E2E" w:rsidDel="0061633C">
          <w:rPr>
            <w:rFonts w:ascii="Arial" w:eastAsia="Times New Roman" w:hAnsi="Arial" w:cs="Arial"/>
            <w:color w:val="000000"/>
            <w:sz w:val="22"/>
            <w:szCs w:val="22"/>
          </w:rPr>
          <w:delText>me</w:delText>
        </w:r>
      </w:del>
      <w:ins w:id="29" w:author="Microsoft Office User" w:date="2023-01-26T12:31:00Z">
        <w:r w:rsidR="0061633C">
          <w:rPr>
            <w:rFonts w:ascii="Arial" w:eastAsia="Times New Roman" w:hAnsi="Arial" w:cs="Arial"/>
            <w:color w:val="000000"/>
            <w:sz w:val="22"/>
            <w:szCs w:val="22"/>
          </w:rPr>
          <w:t>I was able</w:t>
        </w:r>
      </w:ins>
      <w:r w:rsidRPr="00EC4E2E">
        <w:rPr>
          <w:rFonts w:ascii="Arial" w:eastAsia="Times New Roman" w:hAnsi="Arial" w:cs="Arial"/>
          <w:color w:val="000000"/>
          <w:sz w:val="22"/>
          <w:szCs w:val="22"/>
        </w:rPr>
        <w:t xml:space="preserve"> to hone my leadership skills </w:t>
      </w:r>
      <w:ins w:id="30" w:author="Microsoft Office User" w:date="2023-01-26T12:30:00Z">
        <w:r w:rsidR="00FB2A9C">
          <w:rPr>
            <w:rFonts w:ascii="Arial" w:eastAsia="Times New Roman" w:hAnsi="Arial" w:cs="Arial"/>
            <w:color w:val="000000"/>
            <w:sz w:val="22"/>
            <w:szCs w:val="22"/>
          </w:rPr>
          <w:t>by</w:t>
        </w:r>
      </w:ins>
      <w:del w:id="31" w:author="Microsoft Office User" w:date="2023-01-26T12:28:00Z">
        <w:r w:rsidRPr="00EC4E2E" w:rsidDel="000701C4">
          <w:rPr>
            <w:rFonts w:ascii="Arial" w:eastAsia="Times New Roman" w:hAnsi="Arial" w:cs="Arial"/>
            <w:color w:val="000000"/>
            <w:sz w:val="22"/>
            <w:szCs w:val="22"/>
          </w:rPr>
          <w:delText>,</w:delText>
        </w:r>
      </w:del>
      <w:del w:id="32" w:author="Microsoft Office User" w:date="2023-01-26T12:30:00Z">
        <w:r w:rsidRPr="00EC4E2E" w:rsidDel="00FB2A9C">
          <w:rPr>
            <w:rFonts w:ascii="Arial" w:eastAsia="Times New Roman" w:hAnsi="Arial" w:cs="Arial"/>
            <w:color w:val="000000"/>
            <w:sz w:val="22"/>
            <w:szCs w:val="22"/>
          </w:rPr>
          <w:delText xml:space="preserve"> </w:delText>
        </w:r>
      </w:del>
      <w:del w:id="33" w:author="Microsoft Office User" w:date="2023-01-26T12:28:00Z">
        <w:r w:rsidRPr="00EC4E2E" w:rsidDel="000701C4">
          <w:rPr>
            <w:rFonts w:ascii="Arial" w:eastAsia="Times New Roman" w:hAnsi="Arial" w:cs="Arial"/>
            <w:color w:val="000000"/>
            <w:sz w:val="22"/>
            <w:szCs w:val="22"/>
          </w:rPr>
          <w:delText xml:space="preserve">which enabled </w:delText>
        </w:r>
      </w:del>
      <w:del w:id="34" w:author="Microsoft Office User" w:date="2023-01-26T12:30:00Z">
        <w:r w:rsidRPr="00EC4E2E" w:rsidDel="00FB2A9C">
          <w:rPr>
            <w:rFonts w:ascii="Arial" w:eastAsia="Times New Roman" w:hAnsi="Arial" w:cs="Arial"/>
            <w:color w:val="000000"/>
            <w:sz w:val="22"/>
            <w:szCs w:val="22"/>
          </w:rPr>
          <w:delText xml:space="preserve">me </w:delText>
        </w:r>
      </w:del>
      <w:del w:id="35" w:author="Microsoft Office User" w:date="2023-01-26T12:28:00Z">
        <w:r w:rsidRPr="00EC4E2E" w:rsidDel="000701C4">
          <w:rPr>
            <w:rFonts w:ascii="Arial" w:eastAsia="Times New Roman" w:hAnsi="Arial" w:cs="Arial"/>
            <w:color w:val="000000"/>
            <w:sz w:val="22"/>
            <w:szCs w:val="22"/>
          </w:rPr>
          <w:delText xml:space="preserve">to </w:delText>
        </w:r>
      </w:del>
      <w:ins w:id="36" w:author="Microsoft Office User" w:date="2023-01-26T12:28:00Z">
        <w:r w:rsidR="000701C4" w:rsidRPr="00EC4E2E">
          <w:rPr>
            <w:rFonts w:ascii="Arial" w:eastAsia="Times New Roman" w:hAnsi="Arial" w:cs="Arial"/>
            <w:color w:val="000000"/>
            <w:sz w:val="22"/>
            <w:szCs w:val="22"/>
          </w:rPr>
          <w:t xml:space="preserve"> </w:t>
        </w:r>
      </w:ins>
      <w:r w:rsidRPr="00EC4E2E">
        <w:rPr>
          <w:rFonts w:ascii="Arial" w:eastAsia="Times New Roman" w:hAnsi="Arial" w:cs="Arial"/>
          <w:color w:val="000000"/>
          <w:sz w:val="22"/>
          <w:szCs w:val="22"/>
        </w:rPr>
        <w:t>becom</w:t>
      </w:r>
      <w:ins w:id="37" w:author="Microsoft Office User" w:date="2023-01-26T12:30:00Z">
        <w:r w:rsidR="00FB2A9C">
          <w:rPr>
            <w:rFonts w:ascii="Arial" w:eastAsia="Times New Roman" w:hAnsi="Arial" w:cs="Arial"/>
            <w:color w:val="000000"/>
            <w:sz w:val="22"/>
            <w:szCs w:val="22"/>
          </w:rPr>
          <w:t>ing</w:t>
        </w:r>
      </w:ins>
      <w:del w:id="38" w:author="Microsoft Office User" w:date="2023-01-26T12:30:00Z">
        <w:r w:rsidRPr="00EC4E2E" w:rsidDel="00FB2A9C">
          <w:rPr>
            <w:rFonts w:ascii="Arial" w:eastAsia="Times New Roman" w:hAnsi="Arial" w:cs="Arial"/>
            <w:color w:val="000000"/>
            <w:sz w:val="22"/>
            <w:szCs w:val="22"/>
          </w:rPr>
          <w:delText>e</w:delText>
        </w:r>
      </w:del>
      <w:r w:rsidRPr="00EC4E2E">
        <w:rPr>
          <w:rFonts w:ascii="Arial" w:eastAsia="Times New Roman" w:hAnsi="Arial" w:cs="Arial"/>
          <w:color w:val="000000"/>
          <w:sz w:val="22"/>
          <w:szCs w:val="22"/>
        </w:rPr>
        <w:t xml:space="preserve"> a leader who </w:t>
      </w:r>
      <w:del w:id="39" w:author="Microsoft Office User" w:date="2023-01-26T12:29:00Z">
        <w:r w:rsidRPr="00EC4E2E" w:rsidDel="000701C4">
          <w:rPr>
            <w:rFonts w:ascii="Arial" w:eastAsia="Times New Roman" w:hAnsi="Arial" w:cs="Arial"/>
            <w:color w:val="000000"/>
            <w:sz w:val="22"/>
            <w:szCs w:val="22"/>
          </w:rPr>
          <w:delText xml:space="preserve">can </w:delText>
        </w:r>
      </w:del>
      <w:r w:rsidR="00F14612">
        <w:rPr>
          <w:rFonts w:ascii="Arial" w:eastAsia="Times New Roman" w:hAnsi="Arial" w:cs="Arial"/>
          <w:color w:val="000000"/>
          <w:sz w:val="22"/>
          <w:szCs w:val="22"/>
        </w:rPr>
        <w:t>addressed</w:t>
      </w:r>
      <w:r w:rsidRPr="00EC4E2E">
        <w:rPr>
          <w:rFonts w:ascii="Arial" w:eastAsia="Times New Roman" w:hAnsi="Arial" w:cs="Arial"/>
          <w:color w:val="000000"/>
          <w:sz w:val="22"/>
          <w:szCs w:val="22"/>
        </w:rPr>
        <w:t xml:space="preserve"> my team members’ concerns. </w:t>
      </w:r>
      <w:r w:rsidR="00F14612">
        <w:rPr>
          <w:rFonts w:ascii="Arial" w:eastAsia="Times New Roman" w:hAnsi="Arial" w:cs="Arial"/>
          <w:color w:val="000000"/>
          <w:sz w:val="22"/>
          <w:szCs w:val="22"/>
        </w:rPr>
        <w:t>I can’t wait</w:t>
      </w:r>
      <w:ins w:id="40" w:author="Microsoft Office User" w:date="2023-01-26T12:32:00Z">
        <w:r w:rsidR="00D678AA">
          <w:rPr>
            <w:rFonts w:ascii="Arial" w:eastAsia="Times New Roman" w:hAnsi="Arial" w:cs="Arial"/>
            <w:color w:val="000000"/>
            <w:sz w:val="22"/>
            <w:szCs w:val="22"/>
          </w:rPr>
          <w:t xml:space="preserve"> to </w:t>
        </w:r>
      </w:ins>
      <w:r w:rsidR="00F14612">
        <w:rPr>
          <w:rFonts w:ascii="Arial" w:eastAsia="Times New Roman" w:hAnsi="Arial" w:cs="Arial"/>
          <w:color w:val="000000"/>
          <w:sz w:val="22"/>
          <w:szCs w:val="22"/>
        </w:rPr>
        <w:t>continue contributing</w:t>
      </w:r>
      <w:ins w:id="41" w:author="Microsoft Office User" w:date="2023-01-26T12:32:00Z">
        <w:r w:rsidR="00D678AA">
          <w:rPr>
            <w:rFonts w:ascii="Arial" w:eastAsia="Times New Roman" w:hAnsi="Arial" w:cs="Arial"/>
            <w:color w:val="000000"/>
            <w:sz w:val="22"/>
            <w:szCs w:val="22"/>
          </w:rPr>
          <w:t xml:space="preserve"> to</w:t>
        </w:r>
      </w:ins>
      <w:r w:rsidRPr="00EC4E2E">
        <w:rPr>
          <w:rFonts w:ascii="Arial" w:eastAsia="Times New Roman" w:hAnsi="Arial" w:cs="Arial"/>
          <w:color w:val="000000"/>
          <w:sz w:val="22"/>
          <w:szCs w:val="22"/>
        </w:rPr>
        <w:t xml:space="preserve"> BAWABALI and other animal rescue groups wherever I go.</w:t>
      </w:r>
    </w:p>
    <w:p w14:paraId="681E3486" w14:textId="77777777" w:rsidR="00EC4E2E" w:rsidRPr="00EC4E2E" w:rsidRDefault="00EC4E2E" w:rsidP="00EC4E2E">
      <w:pPr>
        <w:rPr>
          <w:rFonts w:ascii="Times New Roman" w:eastAsia="Times New Roman" w:hAnsi="Times New Roman" w:cs="Times New Roman"/>
        </w:rPr>
      </w:pPr>
    </w:p>
    <w:p w14:paraId="4AAEB898" w14:textId="77777777" w:rsidR="000C618B" w:rsidRDefault="000C618B"/>
    <w:p w14:paraId="132121E4" w14:textId="71C0E1A9" w:rsidR="0002278D" w:rsidRPr="00985661" w:rsidRDefault="008F6E0D">
      <w:pPr>
        <w:rPr>
          <w:color w:val="2F5496" w:themeColor="accent1" w:themeShade="BF"/>
        </w:rPr>
      </w:pPr>
      <w:r w:rsidRPr="00985661">
        <w:rPr>
          <w:color w:val="2F5496" w:themeColor="accent1" w:themeShade="BF"/>
        </w:rPr>
        <w:t xml:space="preserve">Hi </w:t>
      </w:r>
      <w:proofErr w:type="spellStart"/>
      <w:r w:rsidRPr="00985661">
        <w:rPr>
          <w:color w:val="2F5496" w:themeColor="accent1" w:themeShade="BF"/>
        </w:rPr>
        <w:t>Abian</w:t>
      </w:r>
      <w:proofErr w:type="spellEnd"/>
      <w:r w:rsidRPr="00985661">
        <w:rPr>
          <w:color w:val="2F5496" w:themeColor="accent1" w:themeShade="BF"/>
        </w:rPr>
        <w:t>,</w:t>
      </w:r>
    </w:p>
    <w:p w14:paraId="2BEC8A5E" w14:textId="6F808FB1" w:rsidR="000C618B" w:rsidRPr="00985661" w:rsidRDefault="000C618B">
      <w:pPr>
        <w:rPr>
          <w:color w:val="2F5496" w:themeColor="accent1" w:themeShade="BF"/>
        </w:rPr>
      </w:pPr>
      <w:r w:rsidRPr="00985661">
        <w:rPr>
          <w:color w:val="2F5496" w:themeColor="accent1" w:themeShade="BF"/>
        </w:rPr>
        <w:t xml:space="preserve">I like how you’ve made considerable revision to include more about the community and their mission. The way you’ve included </w:t>
      </w:r>
      <w:r w:rsidR="00725923" w:rsidRPr="00985661">
        <w:rPr>
          <w:color w:val="2F5496" w:themeColor="accent1" w:themeShade="BF"/>
        </w:rPr>
        <w:t xml:space="preserve">Cynthia gave your story a personal touch, which was nice to see. </w:t>
      </w:r>
    </w:p>
    <w:p w14:paraId="2B9AEE9E" w14:textId="77777777" w:rsidR="008F6E0D" w:rsidRPr="00985661" w:rsidRDefault="008F6E0D">
      <w:pPr>
        <w:rPr>
          <w:color w:val="2F5496" w:themeColor="accent1" w:themeShade="BF"/>
        </w:rPr>
      </w:pPr>
    </w:p>
    <w:p w14:paraId="0B81DE94" w14:textId="5544935E" w:rsidR="00DB0167" w:rsidRPr="00985661" w:rsidRDefault="00DB0167">
      <w:pPr>
        <w:rPr>
          <w:color w:val="2F5496" w:themeColor="accent1" w:themeShade="BF"/>
        </w:rPr>
      </w:pPr>
      <w:r w:rsidRPr="00985661">
        <w:rPr>
          <w:color w:val="2F5496" w:themeColor="accent1" w:themeShade="BF"/>
        </w:rPr>
        <w:t xml:space="preserve">Moreover, I was able to get a distinct sense of what you brought to the table. This can be further elaborated in the next paragraph (I’ve highlighted which part). </w:t>
      </w:r>
      <w:r w:rsidR="00985661" w:rsidRPr="00985661">
        <w:rPr>
          <w:color w:val="2F5496" w:themeColor="accent1" w:themeShade="BF"/>
        </w:rPr>
        <w:t xml:space="preserve">Lastly, you’ve also pivoted to the future, which shows that you’re forward looking. The conclusion is then ended on a positive note – good job! </w:t>
      </w:r>
    </w:p>
    <w:sectPr w:rsidR="00DB0167" w:rsidRPr="0098566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icrosoft Office User" w:date="2023-01-26T12:45:00Z" w:initials="MOU">
    <w:p w14:paraId="370078E7" w14:textId="2BF5385F" w:rsidR="00480D0E" w:rsidRDefault="00480D0E">
      <w:pPr>
        <w:pStyle w:val="CommentText"/>
      </w:pPr>
      <w:r>
        <w:rPr>
          <w:rStyle w:val="CommentReference"/>
        </w:rPr>
        <w:annotationRef/>
      </w:r>
      <w:r>
        <w:t xml:space="preserve">I really like how your contribution is visible and helpful to the community! </w:t>
      </w:r>
    </w:p>
  </w:comment>
  <w:comment w:id="20" w:author="Microsoft Office User" w:date="2023-01-26T12:46:00Z" w:initials="MOU">
    <w:p w14:paraId="0AEC8877" w14:textId="77777777" w:rsidR="008A17DD" w:rsidRDefault="008A17DD">
      <w:pPr>
        <w:pStyle w:val="CommentText"/>
      </w:pPr>
      <w:r>
        <w:rPr>
          <w:rStyle w:val="CommentReference"/>
        </w:rPr>
        <w:annotationRef/>
      </w:r>
      <w:r>
        <w:t xml:space="preserve">I think this part would be more impactful if you write about how many members can now rescue the dogs since they do not have to manually feed the dogs. This way, the readers can see how your feeder help both BAWABALI and </w:t>
      </w:r>
      <w:r w:rsidR="00AB6C1B">
        <w:t xml:space="preserve">other stray dogs. </w:t>
      </w:r>
    </w:p>
    <w:p w14:paraId="52947859" w14:textId="77777777" w:rsidR="00AB6C1B" w:rsidRDefault="00AB6C1B">
      <w:pPr>
        <w:pStyle w:val="CommentText"/>
      </w:pPr>
    </w:p>
    <w:p w14:paraId="0A99EF7F" w14:textId="77777777" w:rsidR="00AB6C1B" w:rsidRDefault="00AB6C1B">
      <w:pPr>
        <w:pStyle w:val="CommentText"/>
      </w:pPr>
      <w:r>
        <w:t>Before feeder = X people Y dogs</w:t>
      </w:r>
    </w:p>
    <w:p w14:paraId="298B2B44" w14:textId="0606EBE6" w:rsidR="00AB6C1B" w:rsidRDefault="00AB6C1B">
      <w:pPr>
        <w:pStyle w:val="CommentText"/>
      </w:pPr>
      <w:r>
        <w:t>After feeder = XA people YB dogs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078E7" w15:done="0"/>
  <w15:commentEx w15:paraId="298B2B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078E7" w16cid:durableId="277D307A"/>
  <w16cid:commentId w16cid:paraId="298B2B44" w16cid:durableId="277D3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2E"/>
    <w:rsid w:val="0002278D"/>
    <w:rsid w:val="000701C4"/>
    <w:rsid w:val="00087CF8"/>
    <w:rsid w:val="000A4F3D"/>
    <w:rsid w:val="000C618B"/>
    <w:rsid w:val="00185506"/>
    <w:rsid w:val="0019147D"/>
    <w:rsid w:val="00290378"/>
    <w:rsid w:val="0038707B"/>
    <w:rsid w:val="00480D0E"/>
    <w:rsid w:val="0061633C"/>
    <w:rsid w:val="0062459E"/>
    <w:rsid w:val="00725923"/>
    <w:rsid w:val="008A17DD"/>
    <w:rsid w:val="008F6E0D"/>
    <w:rsid w:val="00911237"/>
    <w:rsid w:val="00985661"/>
    <w:rsid w:val="00AB6C1B"/>
    <w:rsid w:val="00D678AA"/>
    <w:rsid w:val="00D72F98"/>
    <w:rsid w:val="00DB0167"/>
    <w:rsid w:val="00DB7411"/>
    <w:rsid w:val="00EC4E2E"/>
    <w:rsid w:val="00EC70E8"/>
    <w:rsid w:val="00F14612"/>
    <w:rsid w:val="00FB2A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A1409C5"/>
  <w15:chartTrackingRefBased/>
  <w15:docId w15:val="{47A4CA81-DB86-0343-A474-B0FB3C67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4E2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E2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903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037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80D0E"/>
    <w:rPr>
      <w:sz w:val="18"/>
      <w:szCs w:val="18"/>
    </w:rPr>
  </w:style>
  <w:style w:type="paragraph" w:styleId="CommentText">
    <w:name w:val="annotation text"/>
    <w:basedOn w:val="Normal"/>
    <w:link w:val="CommentTextChar"/>
    <w:uiPriority w:val="99"/>
    <w:semiHidden/>
    <w:unhideWhenUsed/>
    <w:rsid w:val="00480D0E"/>
  </w:style>
  <w:style w:type="character" w:customStyle="1" w:styleId="CommentTextChar">
    <w:name w:val="Comment Text Char"/>
    <w:basedOn w:val="DefaultParagraphFont"/>
    <w:link w:val="CommentText"/>
    <w:uiPriority w:val="99"/>
    <w:semiHidden/>
    <w:rsid w:val="00480D0E"/>
  </w:style>
  <w:style w:type="paragraph" w:styleId="CommentSubject">
    <w:name w:val="annotation subject"/>
    <w:basedOn w:val="CommentText"/>
    <w:next w:val="CommentText"/>
    <w:link w:val="CommentSubjectChar"/>
    <w:uiPriority w:val="99"/>
    <w:semiHidden/>
    <w:unhideWhenUsed/>
    <w:rsid w:val="00480D0E"/>
    <w:rPr>
      <w:b/>
      <w:bCs/>
      <w:sz w:val="20"/>
      <w:szCs w:val="20"/>
    </w:rPr>
  </w:style>
  <w:style w:type="character" w:customStyle="1" w:styleId="CommentSubjectChar">
    <w:name w:val="Comment Subject Char"/>
    <w:basedOn w:val="CommentTextChar"/>
    <w:link w:val="CommentSubject"/>
    <w:uiPriority w:val="99"/>
    <w:semiHidden/>
    <w:rsid w:val="00480D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979B0BC-A027-1242-999B-868810D6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2023-01-26T05:51:00Z</dcterms:created>
  <dcterms:modified xsi:type="dcterms:W3CDTF">2023-01-26T11:27:00Z</dcterms:modified>
</cp:coreProperties>
</file>