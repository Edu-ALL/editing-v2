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1BC36" w14:textId="2DB7FCED" w:rsidR="00274D0F" w:rsidRPr="00274D0F" w:rsidRDefault="00274D0F" w:rsidP="00274D0F">
      <w:pPr>
        <w:jc w:val="both"/>
        <w:rPr>
          <w:rFonts w:ascii="Times New Roman" w:eastAsia="Times New Roman" w:hAnsi="Times New Roman" w:cs="Times New Roman"/>
          <w:b/>
          <w:bCs/>
          <w:i/>
          <w:iCs/>
        </w:rPr>
      </w:pPr>
      <w:r w:rsidRPr="00274D0F">
        <w:rPr>
          <w:rFonts w:ascii="Arial" w:eastAsia="Times New Roman" w:hAnsi="Arial" w:cs="Arial"/>
          <w:b/>
          <w:bCs/>
          <w:i/>
          <w:iCs/>
          <w:color w:val="000000"/>
          <w:sz w:val="22"/>
          <w:szCs w:val="22"/>
        </w:rPr>
        <w:t>Describe how your experiences, perspectives, talents, and/or your involvement in leadership activities (at your school, job, community, or within your family) will help you to make an impact both in and out of the classroom while enrolled at UT.</w:t>
      </w:r>
      <w:r w:rsidR="00F332AD">
        <w:rPr>
          <w:rFonts w:ascii="Arial" w:eastAsia="Times New Roman" w:hAnsi="Arial" w:cs="Arial"/>
          <w:b/>
          <w:bCs/>
          <w:i/>
          <w:iCs/>
          <w:color w:val="000000"/>
          <w:sz w:val="22"/>
          <w:szCs w:val="22"/>
        </w:rPr>
        <w:t xml:space="preserve"> (250 – 300 words)</w:t>
      </w:r>
    </w:p>
    <w:p w14:paraId="2A7E6146" w14:textId="77777777" w:rsidR="00274D0F" w:rsidRPr="00274D0F" w:rsidRDefault="00274D0F" w:rsidP="00274D0F">
      <w:pPr>
        <w:rPr>
          <w:rFonts w:ascii="Times New Roman" w:eastAsia="Times New Roman" w:hAnsi="Times New Roman" w:cs="Times New Roman"/>
        </w:rPr>
      </w:pPr>
    </w:p>
    <w:p w14:paraId="26604688" w14:textId="6B491DD5" w:rsidR="006F4A27" w:rsidRPr="006F4A27" w:rsidRDefault="006F4A27" w:rsidP="006F4A27">
      <w:pPr>
        <w:jc w:val="both"/>
        <w:rPr>
          <w:rFonts w:ascii="Times New Roman" w:eastAsia="Times New Roman" w:hAnsi="Times New Roman" w:cs="Times New Roman"/>
        </w:rPr>
      </w:pPr>
      <w:r w:rsidRPr="006F4A27">
        <w:rPr>
          <w:rFonts w:ascii="Arial" w:eastAsia="Times New Roman" w:hAnsi="Arial" w:cs="Arial"/>
          <w:color w:val="000000"/>
          <w:sz w:val="22"/>
          <w:szCs w:val="22"/>
        </w:rPr>
        <w:t xml:space="preserve">My debut for student council president started with a mess. I was a strict perfectionist who had to make sure everything worked according to my expectations. On one occasion, I found an event poster really </w:t>
      </w:r>
      <w:del w:id="0" w:author="Chiara Situmorang" w:date="2022-11-17T09:59:00Z">
        <w:r w:rsidRPr="006F4A27" w:rsidDel="00284C9E">
          <w:rPr>
            <w:rFonts w:ascii="Arial" w:eastAsia="Times New Roman" w:hAnsi="Arial" w:cs="Arial"/>
            <w:color w:val="000000"/>
            <w:sz w:val="22"/>
            <w:szCs w:val="22"/>
          </w:rPr>
          <w:delText>underwhelming</w:delText>
        </w:r>
      </w:del>
      <w:ins w:id="1" w:author="Chiara Situmorang" w:date="2022-11-17T09:59:00Z">
        <w:r w:rsidR="00284C9E">
          <w:rPr>
            <w:rFonts w:ascii="Arial" w:eastAsia="Times New Roman" w:hAnsi="Arial" w:cs="Arial"/>
            <w:color w:val="000000"/>
            <w:sz w:val="22"/>
            <w:szCs w:val="22"/>
          </w:rPr>
          <w:t xml:space="preserve">lacking in </w:t>
        </w:r>
        <w:r w:rsidR="00284C9E" w:rsidRPr="00284C9E">
          <w:rPr>
            <w:rFonts w:ascii="Arial" w:eastAsia="Times New Roman" w:hAnsi="Arial" w:cs="Arial"/>
            <w:color w:val="000000"/>
            <w:sz w:val="22"/>
            <w:szCs w:val="22"/>
            <w:highlight w:val="yellow"/>
            <w:rPrChange w:id="2" w:author="Chiara Situmorang" w:date="2022-11-17T10:00:00Z">
              <w:rPr>
                <w:rFonts w:ascii="Arial" w:eastAsia="Times New Roman" w:hAnsi="Arial" w:cs="Arial"/>
                <w:color w:val="000000"/>
                <w:sz w:val="22"/>
                <w:szCs w:val="22"/>
              </w:rPr>
            </w:rPrChange>
          </w:rPr>
          <w:t>…</w:t>
        </w:r>
      </w:ins>
      <w:r w:rsidRPr="006F4A27">
        <w:rPr>
          <w:rFonts w:ascii="Arial" w:eastAsia="Times New Roman" w:hAnsi="Arial" w:cs="Arial"/>
          <w:color w:val="000000"/>
          <w:sz w:val="22"/>
          <w:szCs w:val="22"/>
        </w:rPr>
        <w:t xml:space="preserve">, so I gave the arts division a barrage of criticism, forcing them to do a full revision. </w:t>
      </w:r>
      <w:commentRangeStart w:id="3"/>
      <w:r w:rsidRPr="006F4A27">
        <w:rPr>
          <w:rFonts w:ascii="Arial" w:eastAsia="Times New Roman" w:hAnsi="Arial" w:cs="Arial"/>
          <w:color w:val="000000"/>
          <w:sz w:val="22"/>
          <w:szCs w:val="22"/>
        </w:rPr>
        <w:t xml:space="preserve">Consequently, the art division was devastated and grew bitter. </w:t>
      </w:r>
      <w:del w:id="4" w:author="Chiara Situmorang" w:date="2022-11-17T10:03:00Z">
        <w:r w:rsidRPr="006F4A27" w:rsidDel="00284C9E">
          <w:rPr>
            <w:rFonts w:ascii="Arial" w:eastAsia="Times New Roman" w:hAnsi="Arial" w:cs="Arial"/>
            <w:color w:val="000000"/>
            <w:sz w:val="22"/>
            <w:szCs w:val="22"/>
          </w:rPr>
          <w:delText>Even several</w:delText>
        </w:r>
      </w:del>
      <w:ins w:id="5" w:author="Chiara Situmorang" w:date="2022-11-17T10:03:00Z">
        <w:r w:rsidR="00284C9E">
          <w:rPr>
            <w:rFonts w:ascii="Arial" w:eastAsia="Times New Roman" w:hAnsi="Arial" w:cs="Arial"/>
            <w:color w:val="000000"/>
            <w:sz w:val="22"/>
            <w:szCs w:val="22"/>
          </w:rPr>
          <w:t>Some</w:t>
        </w:r>
      </w:ins>
      <w:r w:rsidRPr="006F4A27">
        <w:rPr>
          <w:rFonts w:ascii="Arial" w:eastAsia="Times New Roman" w:hAnsi="Arial" w:cs="Arial"/>
          <w:color w:val="000000"/>
          <w:sz w:val="22"/>
          <w:szCs w:val="22"/>
        </w:rPr>
        <w:t xml:space="preserve"> were </w:t>
      </w:r>
      <w:ins w:id="6" w:author="Chiara Situmorang" w:date="2022-11-17T10:03:00Z">
        <w:r w:rsidR="00284C9E">
          <w:rPr>
            <w:rFonts w:ascii="Arial" w:eastAsia="Times New Roman" w:hAnsi="Arial" w:cs="Arial"/>
            <w:color w:val="000000"/>
            <w:sz w:val="22"/>
            <w:szCs w:val="22"/>
          </w:rPr>
          <w:t xml:space="preserve">even </w:t>
        </w:r>
      </w:ins>
      <w:r w:rsidRPr="006F4A27">
        <w:rPr>
          <w:rFonts w:ascii="Arial" w:eastAsia="Times New Roman" w:hAnsi="Arial" w:cs="Arial"/>
          <w:color w:val="000000"/>
          <w:sz w:val="22"/>
          <w:szCs w:val="22"/>
        </w:rPr>
        <w:t>planning to leave the council before the inaugura</w:t>
      </w:r>
      <w:ins w:id="7" w:author="Chiara Situmorang" w:date="2022-11-17T10:03:00Z">
        <w:r w:rsidR="00284C9E">
          <w:rPr>
            <w:rFonts w:ascii="Arial" w:eastAsia="Times New Roman" w:hAnsi="Arial" w:cs="Arial"/>
            <w:color w:val="000000"/>
            <w:sz w:val="22"/>
            <w:szCs w:val="22"/>
          </w:rPr>
          <w:t>tion</w:t>
        </w:r>
      </w:ins>
      <w:del w:id="8" w:author="Chiara Situmorang" w:date="2022-11-17T10:03:00Z">
        <w:r w:rsidRPr="006F4A27" w:rsidDel="00284C9E">
          <w:rPr>
            <w:rFonts w:ascii="Arial" w:eastAsia="Times New Roman" w:hAnsi="Arial" w:cs="Arial"/>
            <w:color w:val="000000"/>
            <w:sz w:val="22"/>
            <w:szCs w:val="22"/>
          </w:rPr>
          <w:delText>l</w:delText>
        </w:r>
      </w:del>
      <w:r w:rsidRPr="006F4A27">
        <w:rPr>
          <w:rFonts w:ascii="Arial" w:eastAsia="Times New Roman" w:hAnsi="Arial" w:cs="Arial"/>
          <w:color w:val="000000"/>
          <w:sz w:val="22"/>
          <w:szCs w:val="22"/>
        </w:rPr>
        <w:t xml:space="preserve"> ceremony. </w:t>
      </w:r>
      <w:commentRangeEnd w:id="3"/>
      <w:r w:rsidR="003B175D">
        <w:rPr>
          <w:rStyle w:val="CommentReference"/>
        </w:rPr>
        <w:commentReference w:id="3"/>
      </w:r>
    </w:p>
    <w:p w14:paraId="567E94F0" w14:textId="77777777" w:rsidR="006F4A27" w:rsidRPr="006F4A27" w:rsidRDefault="006F4A27" w:rsidP="006F4A27">
      <w:pPr>
        <w:rPr>
          <w:rFonts w:ascii="Times New Roman" w:eastAsia="Times New Roman" w:hAnsi="Times New Roman" w:cs="Times New Roman"/>
        </w:rPr>
      </w:pPr>
    </w:p>
    <w:p w14:paraId="5124AA9B" w14:textId="3DE7A9A9" w:rsidR="006F4A27" w:rsidRPr="006F4A27" w:rsidRDefault="006F4A27" w:rsidP="006F4A27">
      <w:pPr>
        <w:jc w:val="both"/>
        <w:rPr>
          <w:rFonts w:ascii="Times New Roman" w:eastAsia="Times New Roman" w:hAnsi="Times New Roman" w:cs="Times New Roman"/>
        </w:rPr>
      </w:pPr>
      <w:r w:rsidRPr="006F4A27">
        <w:rPr>
          <w:rFonts w:ascii="Arial" w:eastAsia="Times New Roman" w:hAnsi="Arial" w:cs="Arial"/>
          <w:color w:val="000000"/>
          <w:sz w:val="22"/>
          <w:szCs w:val="22"/>
        </w:rPr>
        <w:t xml:space="preserve">I realized that my </w:t>
      </w:r>
      <w:del w:id="9" w:author="Chiara Situmorang" w:date="2022-11-17T10:02:00Z">
        <w:r w:rsidRPr="006F4A27" w:rsidDel="00284C9E">
          <w:rPr>
            <w:rFonts w:ascii="Arial" w:eastAsia="Times New Roman" w:hAnsi="Arial" w:cs="Arial"/>
            <w:color w:val="000000"/>
            <w:sz w:val="22"/>
            <w:szCs w:val="22"/>
          </w:rPr>
          <w:delText xml:space="preserve">hard </w:delText>
        </w:r>
      </w:del>
      <w:r w:rsidRPr="006F4A27">
        <w:rPr>
          <w:rFonts w:ascii="Arial" w:eastAsia="Times New Roman" w:hAnsi="Arial" w:cs="Arial"/>
          <w:color w:val="000000"/>
          <w:sz w:val="22"/>
          <w:szCs w:val="22"/>
        </w:rPr>
        <w:t xml:space="preserve">approach </w:t>
      </w:r>
      <w:ins w:id="10" w:author="Chiara Situmorang" w:date="2022-11-17T10:02:00Z">
        <w:r w:rsidR="00284C9E">
          <w:rPr>
            <w:rFonts w:ascii="Arial" w:eastAsia="Times New Roman" w:hAnsi="Arial" w:cs="Arial"/>
            <w:color w:val="000000"/>
            <w:sz w:val="22"/>
            <w:szCs w:val="22"/>
          </w:rPr>
          <w:t xml:space="preserve">had </w:t>
        </w:r>
      </w:ins>
      <w:r w:rsidRPr="006F4A27">
        <w:rPr>
          <w:rFonts w:ascii="Arial" w:eastAsia="Times New Roman" w:hAnsi="Arial" w:cs="Arial"/>
          <w:color w:val="000000"/>
          <w:sz w:val="22"/>
          <w:szCs w:val="22"/>
        </w:rPr>
        <w:t xml:space="preserve">created an unpleasant atmosphere, so I apologized and decided to implement a different approach. I tried spending more time with them, using my knowledge on </w:t>
      </w:r>
      <w:ins w:id="11" w:author="Chiara Situmorang" w:date="2022-11-17T10:02:00Z">
        <w:r w:rsidR="00284C9E">
          <w:rPr>
            <w:rFonts w:ascii="Arial" w:eastAsia="Times New Roman" w:hAnsi="Arial" w:cs="Arial"/>
            <w:color w:val="000000"/>
            <w:sz w:val="22"/>
            <w:szCs w:val="22"/>
          </w:rPr>
          <w:t>P</w:t>
        </w:r>
      </w:ins>
      <w:del w:id="12" w:author="Chiara Situmorang" w:date="2022-11-17T10:02:00Z">
        <w:r w:rsidRPr="006F4A27" w:rsidDel="00284C9E">
          <w:rPr>
            <w:rFonts w:ascii="Arial" w:eastAsia="Times New Roman" w:hAnsi="Arial" w:cs="Arial"/>
            <w:color w:val="000000"/>
            <w:sz w:val="22"/>
            <w:szCs w:val="22"/>
          </w:rPr>
          <w:delText>p</w:delText>
        </w:r>
      </w:del>
      <w:r w:rsidRPr="006F4A27">
        <w:rPr>
          <w:rFonts w:ascii="Arial" w:eastAsia="Times New Roman" w:hAnsi="Arial" w:cs="Arial"/>
          <w:color w:val="000000"/>
          <w:sz w:val="22"/>
          <w:szCs w:val="22"/>
        </w:rPr>
        <w:t xml:space="preserve">hotoshop to </w:t>
      </w:r>
      <w:commentRangeStart w:id="13"/>
      <w:del w:id="14" w:author="Chiara Situmorang" w:date="2022-11-17T10:03:00Z">
        <w:r w:rsidRPr="006F4A27" w:rsidDel="00284C9E">
          <w:rPr>
            <w:rFonts w:ascii="Arial" w:eastAsia="Times New Roman" w:hAnsi="Arial" w:cs="Arial"/>
            <w:color w:val="000000"/>
            <w:sz w:val="22"/>
            <w:szCs w:val="22"/>
          </w:rPr>
          <w:delText xml:space="preserve">progressively </w:delText>
        </w:r>
      </w:del>
      <w:r w:rsidRPr="006F4A27">
        <w:rPr>
          <w:rFonts w:ascii="Arial" w:eastAsia="Times New Roman" w:hAnsi="Arial" w:cs="Arial"/>
          <w:color w:val="000000"/>
          <w:sz w:val="22"/>
          <w:szCs w:val="22"/>
        </w:rPr>
        <w:t>teach them</w:t>
      </w:r>
      <w:commentRangeEnd w:id="13"/>
      <w:r w:rsidR="00284C9E">
        <w:rPr>
          <w:rStyle w:val="CommentReference"/>
        </w:rPr>
        <w:commentReference w:id="13"/>
      </w:r>
      <w:del w:id="15" w:author="Chiara Situmorang" w:date="2022-11-17T10:02:00Z">
        <w:r w:rsidRPr="006F4A27" w:rsidDel="00284C9E">
          <w:rPr>
            <w:rFonts w:ascii="Arial" w:eastAsia="Times New Roman" w:hAnsi="Arial" w:cs="Arial"/>
            <w:color w:val="000000"/>
            <w:sz w:val="22"/>
            <w:szCs w:val="22"/>
          </w:rPr>
          <w:delText xml:space="preserve"> and inspire them</w:delText>
        </w:r>
      </w:del>
      <w:r w:rsidRPr="006F4A27">
        <w:rPr>
          <w:rFonts w:ascii="Arial" w:eastAsia="Times New Roman" w:hAnsi="Arial" w:cs="Arial"/>
          <w:color w:val="000000"/>
          <w:sz w:val="22"/>
          <w:szCs w:val="22"/>
        </w:rPr>
        <w:t xml:space="preserve">. Not only did I invest my time acting as a mentor, I also wanted them to feel comfortable as a vital part of the student council. </w:t>
      </w:r>
      <w:commentRangeStart w:id="16"/>
      <w:r w:rsidRPr="006F4A27">
        <w:rPr>
          <w:rFonts w:ascii="Arial" w:eastAsia="Times New Roman" w:hAnsi="Arial" w:cs="Arial"/>
          <w:color w:val="000000"/>
          <w:sz w:val="22"/>
          <w:szCs w:val="22"/>
        </w:rPr>
        <w:t xml:space="preserve">As months passed by, I felt proud as I saw their designs </w:t>
      </w:r>
      <w:commentRangeStart w:id="17"/>
      <w:r w:rsidRPr="006F4A27">
        <w:rPr>
          <w:rFonts w:ascii="Arial" w:eastAsia="Times New Roman" w:hAnsi="Arial" w:cs="Arial"/>
          <w:color w:val="000000"/>
          <w:sz w:val="22"/>
          <w:szCs w:val="22"/>
        </w:rPr>
        <w:t xml:space="preserve">and work ethic </w:t>
      </w:r>
      <w:commentRangeEnd w:id="17"/>
      <w:r w:rsidR="00284C9E">
        <w:rPr>
          <w:rStyle w:val="CommentReference"/>
        </w:rPr>
        <w:commentReference w:id="17"/>
      </w:r>
      <w:r w:rsidRPr="006F4A27">
        <w:rPr>
          <w:rFonts w:ascii="Arial" w:eastAsia="Times New Roman" w:hAnsi="Arial" w:cs="Arial"/>
          <w:color w:val="000000"/>
          <w:sz w:val="22"/>
          <w:szCs w:val="22"/>
        </w:rPr>
        <w:t>gradually improve. This approach was much more effective because the council members appear more motivated and enthusiastic about their work.</w:t>
      </w:r>
      <w:commentRangeEnd w:id="16"/>
      <w:r w:rsidR="003B175D">
        <w:rPr>
          <w:rStyle w:val="CommentReference"/>
        </w:rPr>
        <w:commentReference w:id="16"/>
      </w:r>
    </w:p>
    <w:p w14:paraId="06B1D9F9" w14:textId="77777777" w:rsidR="006F4A27" w:rsidRPr="006F4A27" w:rsidRDefault="006F4A27" w:rsidP="006F4A27">
      <w:pPr>
        <w:rPr>
          <w:rFonts w:ascii="Times New Roman" w:eastAsia="Times New Roman" w:hAnsi="Times New Roman" w:cs="Times New Roman"/>
        </w:rPr>
      </w:pPr>
    </w:p>
    <w:p w14:paraId="7003DAE1" w14:textId="4914A86F" w:rsidR="006F4A27" w:rsidRPr="006F4A27" w:rsidRDefault="006F4A27" w:rsidP="006F4A27">
      <w:pPr>
        <w:jc w:val="both"/>
        <w:rPr>
          <w:rFonts w:ascii="Times New Roman" w:eastAsia="Times New Roman" w:hAnsi="Times New Roman" w:cs="Times New Roman"/>
        </w:rPr>
      </w:pPr>
      <w:r w:rsidRPr="006F4A27">
        <w:rPr>
          <w:rFonts w:ascii="Arial" w:eastAsia="Times New Roman" w:hAnsi="Arial" w:cs="Arial"/>
          <w:color w:val="000000"/>
          <w:sz w:val="22"/>
          <w:szCs w:val="22"/>
        </w:rPr>
        <w:t xml:space="preserve">I discovered that being a leader involves more than just being able to direct and instruct. Being a successful leader means having the flexibility to offer both </w:t>
      </w:r>
      <w:del w:id="18" w:author="Chiara Situmorang" w:date="2022-11-17T10:07:00Z">
        <w:r w:rsidRPr="006F4A27" w:rsidDel="00432319">
          <w:rPr>
            <w:rFonts w:ascii="Arial" w:eastAsia="Times New Roman" w:hAnsi="Arial" w:cs="Arial"/>
            <w:color w:val="000000"/>
            <w:sz w:val="22"/>
            <w:szCs w:val="22"/>
          </w:rPr>
          <w:delText xml:space="preserve">wise </w:delText>
        </w:r>
      </w:del>
      <w:r w:rsidRPr="006F4A27">
        <w:rPr>
          <w:rFonts w:ascii="Arial" w:eastAsia="Times New Roman" w:hAnsi="Arial" w:cs="Arial"/>
          <w:color w:val="000000"/>
          <w:sz w:val="22"/>
          <w:szCs w:val="22"/>
        </w:rPr>
        <w:t xml:space="preserve">counsel and </w:t>
      </w:r>
      <w:del w:id="19" w:author="Chiara Situmorang" w:date="2022-11-17T10:07:00Z">
        <w:r w:rsidRPr="006F4A27" w:rsidDel="00432319">
          <w:rPr>
            <w:rFonts w:ascii="Arial" w:eastAsia="Times New Roman" w:hAnsi="Arial" w:cs="Arial"/>
            <w:color w:val="000000"/>
            <w:sz w:val="22"/>
            <w:szCs w:val="22"/>
          </w:rPr>
          <w:delText xml:space="preserve">psychological </w:delText>
        </w:r>
      </w:del>
      <w:r w:rsidRPr="006F4A27">
        <w:rPr>
          <w:rFonts w:ascii="Arial" w:eastAsia="Times New Roman" w:hAnsi="Arial" w:cs="Arial"/>
          <w:color w:val="000000"/>
          <w:sz w:val="22"/>
          <w:szCs w:val="22"/>
        </w:rPr>
        <w:t xml:space="preserve">assistance through inspiration and motivation. </w:t>
      </w:r>
      <w:commentRangeStart w:id="20"/>
      <w:r w:rsidRPr="006F4A27">
        <w:rPr>
          <w:rFonts w:ascii="Arial" w:eastAsia="Times New Roman" w:hAnsi="Arial" w:cs="Arial"/>
          <w:color w:val="000000"/>
          <w:sz w:val="22"/>
          <w:szCs w:val="22"/>
        </w:rPr>
        <w:t>A great leader should also attempt to foster a positive atmosphere by getting to know their peers, forging bonds of solidarity with each individual, and gradually gaining their trust.</w:t>
      </w:r>
      <w:commentRangeEnd w:id="20"/>
      <w:r w:rsidR="00B870DC">
        <w:rPr>
          <w:rStyle w:val="CommentReference"/>
        </w:rPr>
        <w:commentReference w:id="20"/>
      </w:r>
    </w:p>
    <w:p w14:paraId="5EF0D722" w14:textId="77777777" w:rsidR="006F4A27" w:rsidRPr="006F4A27" w:rsidRDefault="006F4A27" w:rsidP="006F4A27">
      <w:pPr>
        <w:rPr>
          <w:rFonts w:ascii="Times New Roman" w:eastAsia="Times New Roman" w:hAnsi="Times New Roman" w:cs="Times New Roman"/>
        </w:rPr>
      </w:pPr>
    </w:p>
    <w:p w14:paraId="587A14AF" w14:textId="7D7C9A18" w:rsidR="006F4A27" w:rsidRPr="006F4A27" w:rsidRDefault="006F4A27" w:rsidP="006F4A27">
      <w:pPr>
        <w:jc w:val="both"/>
        <w:rPr>
          <w:rFonts w:ascii="Times New Roman" w:eastAsia="Times New Roman" w:hAnsi="Times New Roman" w:cs="Times New Roman"/>
        </w:rPr>
      </w:pPr>
      <w:r w:rsidRPr="006F4A27">
        <w:rPr>
          <w:rFonts w:ascii="Arial" w:eastAsia="Times New Roman" w:hAnsi="Arial" w:cs="Arial"/>
          <w:color w:val="000000"/>
          <w:sz w:val="22"/>
          <w:szCs w:val="22"/>
        </w:rPr>
        <w:t xml:space="preserve">I’ll put this learned knowledge into practice at UT by attempting to create a healthy and enthusiastic environment in the classroom and </w:t>
      </w:r>
      <w:commentRangeStart w:id="21"/>
      <w:r w:rsidRPr="006F4A27">
        <w:rPr>
          <w:rFonts w:ascii="Arial" w:eastAsia="Times New Roman" w:hAnsi="Arial" w:cs="Arial"/>
          <w:color w:val="000000"/>
          <w:sz w:val="22"/>
          <w:szCs w:val="22"/>
        </w:rPr>
        <w:t>connecting peers into a mutually beneficial network</w:t>
      </w:r>
      <w:commentRangeEnd w:id="21"/>
      <w:r w:rsidR="00432319">
        <w:rPr>
          <w:rStyle w:val="CommentReference"/>
        </w:rPr>
        <w:commentReference w:id="21"/>
      </w:r>
      <w:r w:rsidRPr="006F4A27">
        <w:rPr>
          <w:rFonts w:ascii="Arial" w:eastAsia="Times New Roman" w:hAnsi="Arial" w:cs="Arial"/>
          <w:color w:val="000000"/>
          <w:sz w:val="22"/>
          <w:szCs w:val="22"/>
        </w:rPr>
        <w:t xml:space="preserve">. I </w:t>
      </w:r>
      <w:del w:id="22" w:author="Chiara Situmorang" w:date="2022-11-17T10:08:00Z">
        <w:r w:rsidRPr="006F4A27" w:rsidDel="00432319">
          <w:rPr>
            <w:rFonts w:ascii="Arial" w:eastAsia="Times New Roman" w:hAnsi="Arial" w:cs="Arial"/>
            <w:color w:val="000000"/>
            <w:sz w:val="22"/>
            <w:szCs w:val="22"/>
          </w:rPr>
          <w:delText xml:space="preserve">will </w:delText>
        </w:r>
      </w:del>
      <w:ins w:id="23" w:author="Chiara Situmorang" w:date="2022-11-17T10:08:00Z">
        <w:r w:rsidR="00432319">
          <w:rPr>
            <w:rFonts w:ascii="Arial" w:eastAsia="Times New Roman" w:hAnsi="Arial" w:cs="Arial"/>
            <w:color w:val="000000"/>
            <w:sz w:val="22"/>
            <w:szCs w:val="22"/>
          </w:rPr>
          <w:t>am</w:t>
        </w:r>
        <w:r w:rsidR="00432319" w:rsidRPr="006F4A27">
          <w:rPr>
            <w:rFonts w:ascii="Arial" w:eastAsia="Times New Roman" w:hAnsi="Arial" w:cs="Arial"/>
            <w:color w:val="000000"/>
            <w:sz w:val="22"/>
            <w:szCs w:val="22"/>
          </w:rPr>
          <w:t xml:space="preserve"> </w:t>
        </w:r>
      </w:ins>
      <w:r w:rsidRPr="006F4A27">
        <w:rPr>
          <w:rFonts w:ascii="Arial" w:eastAsia="Times New Roman" w:hAnsi="Arial" w:cs="Arial"/>
          <w:color w:val="000000"/>
          <w:sz w:val="22"/>
          <w:szCs w:val="22"/>
        </w:rPr>
        <w:t xml:space="preserve">also </w:t>
      </w:r>
      <w:ins w:id="24" w:author="Chiara Situmorang" w:date="2022-11-17T10:08:00Z">
        <w:r w:rsidR="00432319">
          <w:rPr>
            <w:rFonts w:ascii="Arial" w:eastAsia="Times New Roman" w:hAnsi="Arial" w:cs="Arial"/>
            <w:color w:val="000000"/>
            <w:sz w:val="22"/>
            <w:szCs w:val="22"/>
          </w:rPr>
          <w:t xml:space="preserve">eager to </w:t>
        </w:r>
      </w:ins>
      <w:ins w:id="25" w:author="Chiara Situmorang" w:date="2022-11-17T10:09:00Z">
        <w:r w:rsidR="00432319">
          <w:rPr>
            <w:rFonts w:ascii="Arial" w:eastAsia="Times New Roman" w:hAnsi="Arial" w:cs="Arial"/>
            <w:color w:val="000000"/>
            <w:sz w:val="22"/>
            <w:szCs w:val="22"/>
          </w:rPr>
          <w:t xml:space="preserve">continue mentoring by </w:t>
        </w:r>
      </w:ins>
      <w:del w:id="26" w:author="Chiara Situmorang" w:date="2022-11-17T10:09:00Z">
        <w:r w:rsidRPr="006F4A27" w:rsidDel="00432319">
          <w:rPr>
            <w:rFonts w:ascii="Arial" w:eastAsia="Times New Roman" w:hAnsi="Arial" w:cs="Arial"/>
            <w:color w:val="000000"/>
            <w:sz w:val="22"/>
            <w:szCs w:val="22"/>
          </w:rPr>
          <w:delText xml:space="preserve">develop my </w:delText>
        </w:r>
      </w:del>
      <w:del w:id="27" w:author="Chiara Situmorang" w:date="2022-11-17T10:08:00Z">
        <w:r w:rsidRPr="006F4A27" w:rsidDel="00432319">
          <w:rPr>
            <w:rFonts w:ascii="Arial" w:eastAsia="Times New Roman" w:hAnsi="Arial" w:cs="Arial"/>
            <w:color w:val="000000"/>
            <w:sz w:val="22"/>
            <w:szCs w:val="22"/>
          </w:rPr>
          <w:delText>previously acquired</w:delText>
        </w:r>
      </w:del>
      <w:del w:id="28" w:author="Chiara Situmorang" w:date="2022-11-17T10:09:00Z">
        <w:r w:rsidRPr="006F4A27" w:rsidDel="00432319">
          <w:rPr>
            <w:rFonts w:ascii="Arial" w:eastAsia="Times New Roman" w:hAnsi="Arial" w:cs="Arial"/>
            <w:color w:val="000000"/>
            <w:sz w:val="22"/>
            <w:szCs w:val="22"/>
          </w:rPr>
          <w:delText xml:space="preserve"> mentoring skills by giving free </w:delText>
        </w:r>
      </w:del>
      <w:r w:rsidRPr="006F4A27">
        <w:rPr>
          <w:rFonts w:ascii="Arial" w:eastAsia="Times New Roman" w:hAnsi="Arial" w:cs="Arial"/>
          <w:color w:val="000000"/>
          <w:sz w:val="22"/>
          <w:szCs w:val="22"/>
        </w:rPr>
        <w:t>tutor</w:t>
      </w:r>
      <w:ins w:id="29" w:author="Chiara Situmorang" w:date="2022-11-17T10:09:00Z">
        <w:r w:rsidR="00432319">
          <w:rPr>
            <w:rFonts w:ascii="Arial" w:eastAsia="Times New Roman" w:hAnsi="Arial" w:cs="Arial"/>
            <w:color w:val="000000"/>
            <w:sz w:val="22"/>
            <w:szCs w:val="22"/>
          </w:rPr>
          <w:t>ing</w:t>
        </w:r>
      </w:ins>
      <w:del w:id="30" w:author="Chiara Situmorang" w:date="2022-11-17T10:09:00Z">
        <w:r w:rsidRPr="006F4A27" w:rsidDel="00432319">
          <w:rPr>
            <w:rFonts w:ascii="Arial" w:eastAsia="Times New Roman" w:hAnsi="Arial" w:cs="Arial"/>
            <w:color w:val="000000"/>
            <w:sz w:val="22"/>
            <w:szCs w:val="22"/>
          </w:rPr>
          <w:delText>ing to</w:delText>
        </w:r>
      </w:del>
      <w:r w:rsidRPr="006F4A27">
        <w:rPr>
          <w:rFonts w:ascii="Arial" w:eastAsia="Times New Roman" w:hAnsi="Arial" w:cs="Arial"/>
          <w:color w:val="000000"/>
          <w:sz w:val="22"/>
          <w:szCs w:val="22"/>
        </w:rPr>
        <w:t xml:space="preserve"> underprivileged students through the Code Orange organization, giving a positive impact to the people around me.</w:t>
      </w:r>
    </w:p>
    <w:p w14:paraId="5E78558A" w14:textId="77777777" w:rsidR="006F4A27" w:rsidRPr="006F4A27" w:rsidRDefault="006F4A27" w:rsidP="006F4A27">
      <w:pPr>
        <w:rPr>
          <w:rFonts w:ascii="Times New Roman" w:eastAsia="Times New Roman" w:hAnsi="Times New Roman" w:cs="Times New Roman"/>
        </w:rPr>
      </w:pPr>
    </w:p>
    <w:p w14:paraId="03CD89FA" w14:textId="0B5A62AF" w:rsidR="002256B3" w:rsidRDefault="003B175D" w:rsidP="00274D0F">
      <w:pPr>
        <w:jc w:val="both"/>
        <w:rPr>
          <w:ins w:id="31" w:author="Thalia Priscilla" w:date="2022-11-16T20:42:00Z"/>
          <w:rFonts w:ascii="Times New Roman" w:eastAsia="Times New Roman" w:hAnsi="Times New Roman" w:cs="Times New Roman"/>
        </w:rPr>
      </w:pPr>
      <w:ins w:id="32" w:author="Thalia Priscilla" w:date="2022-11-16T20:42:00Z">
        <w:r>
          <w:rPr>
            <w:rFonts w:ascii="Times New Roman" w:eastAsia="Times New Roman" w:hAnsi="Times New Roman" w:cs="Times New Roman"/>
          </w:rPr>
          <w:t>Hi Samuel:</w:t>
        </w:r>
      </w:ins>
    </w:p>
    <w:p w14:paraId="2588845B" w14:textId="19F14123" w:rsidR="003B175D" w:rsidRDefault="003B175D" w:rsidP="00274D0F">
      <w:pPr>
        <w:jc w:val="both"/>
        <w:rPr>
          <w:ins w:id="33" w:author="Thalia Priscilla" w:date="2022-11-16T20:42:00Z"/>
          <w:rFonts w:ascii="Times New Roman" w:eastAsia="Times New Roman" w:hAnsi="Times New Roman" w:cs="Times New Roman"/>
        </w:rPr>
      </w:pPr>
    </w:p>
    <w:p w14:paraId="575C9A6E" w14:textId="2216C96A" w:rsidR="003B175D" w:rsidRDefault="003B175D" w:rsidP="00274D0F">
      <w:pPr>
        <w:jc w:val="both"/>
        <w:rPr>
          <w:ins w:id="34" w:author="Thalia Priscilla" w:date="2022-11-16T20:48:00Z"/>
          <w:rFonts w:ascii="Times New Roman" w:eastAsia="Times New Roman" w:hAnsi="Times New Roman" w:cs="Times New Roman"/>
        </w:rPr>
      </w:pPr>
      <w:ins w:id="35" w:author="Thalia Priscilla" w:date="2022-11-16T20:42:00Z">
        <w:r>
          <w:rPr>
            <w:rFonts w:ascii="Times New Roman" w:eastAsia="Times New Roman" w:hAnsi="Times New Roman" w:cs="Times New Roman"/>
          </w:rPr>
          <w:t>I think this is almost good to go</w:t>
        </w:r>
      </w:ins>
      <w:ins w:id="36" w:author="Thalia Priscilla" w:date="2022-11-16T20:45:00Z">
        <w:r w:rsidR="00B870DC">
          <w:rPr>
            <w:rFonts w:ascii="Times New Roman" w:eastAsia="Times New Roman" w:hAnsi="Times New Roman" w:cs="Times New Roman"/>
          </w:rPr>
          <w:t xml:space="preserve">. </w:t>
        </w:r>
      </w:ins>
    </w:p>
    <w:p w14:paraId="5F39AC84" w14:textId="23D19857" w:rsidR="00882E42" w:rsidRDefault="00882E42" w:rsidP="00274D0F">
      <w:pPr>
        <w:jc w:val="both"/>
        <w:rPr>
          <w:ins w:id="37" w:author="Thalia Priscilla" w:date="2022-11-16T20:48:00Z"/>
          <w:rFonts w:ascii="Times New Roman" w:eastAsia="Times New Roman" w:hAnsi="Times New Roman" w:cs="Times New Roman"/>
        </w:rPr>
      </w:pPr>
    </w:p>
    <w:p w14:paraId="3ACE0EDB" w14:textId="751B8336" w:rsidR="00882E42" w:rsidRDefault="00882E42" w:rsidP="00274D0F">
      <w:pPr>
        <w:jc w:val="both"/>
        <w:rPr>
          <w:ins w:id="38" w:author="Thalia Priscilla" w:date="2022-11-16T20:49:00Z"/>
          <w:rFonts w:ascii="Times New Roman" w:eastAsia="Times New Roman" w:hAnsi="Times New Roman" w:cs="Times New Roman"/>
        </w:rPr>
      </w:pPr>
      <w:ins w:id="39" w:author="Thalia Priscilla" w:date="2022-11-16T20:48:00Z">
        <w:r>
          <w:rPr>
            <w:rFonts w:ascii="Times New Roman" w:eastAsia="Times New Roman" w:hAnsi="Times New Roman" w:cs="Times New Roman"/>
          </w:rPr>
          <w:t xml:space="preserve">I suggest giving concrete examples of the above situations so that the </w:t>
        </w:r>
      </w:ins>
      <w:ins w:id="40" w:author="Chiara Situmorang" w:date="2022-11-17T09:57:00Z">
        <w:r w:rsidR="00284C9E">
          <w:rPr>
            <w:rFonts w:ascii="Times New Roman" w:eastAsia="Times New Roman" w:hAnsi="Times New Roman" w:cs="Times New Roman"/>
          </w:rPr>
          <w:t>r</w:t>
        </w:r>
      </w:ins>
      <w:ins w:id="41" w:author="Thalia Priscilla" w:date="2022-11-16T20:48:00Z">
        <w:del w:id="42" w:author="Chiara Situmorang" w:date="2022-11-17T09:57:00Z">
          <w:r w:rsidDel="00284C9E">
            <w:rPr>
              <w:rFonts w:ascii="Times New Roman" w:eastAsia="Times New Roman" w:hAnsi="Times New Roman" w:cs="Times New Roman"/>
            </w:rPr>
            <w:delText>l</w:delText>
          </w:r>
        </w:del>
        <w:r>
          <w:rPr>
            <w:rFonts w:ascii="Times New Roman" w:eastAsia="Times New Roman" w:hAnsi="Times New Roman" w:cs="Times New Roman"/>
          </w:rPr>
          <w:t xml:space="preserve">eader can get a clearer picture </w:t>
        </w:r>
      </w:ins>
      <w:ins w:id="43" w:author="Thalia Priscilla" w:date="2022-11-16T20:49:00Z">
        <w:r>
          <w:rPr>
            <w:rFonts w:ascii="Times New Roman" w:eastAsia="Times New Roman" w:hAnsi="Times New Roman" w:cs="Times New Roman"/>
          </w:rPr>
          <w:t>of the effect of altering your leadership method.</w:t>
        </w:r>
      </w:ins>
    </w:p>
    <w:p w14:paraId="1E93B89C" w14:textId="563F52DE" w:rsidR="00882E42" w:rsidRDefault="00882E42" w:rsidP="00274D0F">
      <w:pPr>
        <w:jc w:val="both"/>
        <w:rPr>
          <w:ins w:id="44" w:author="Thalia Priscilla" w:date="2022-11-16T20:49:00Z"/>
          <w:rFonts w:ascii="Times New Roman" w:eastAsia="Times New Roman" w:hAnsi="Times New Roman" w:cs="Times New Roman"/>
        </w:rPr>
      </w:pPr>
    </w:p>
    <w:p w14:paraId="565B03C3" w14:textId="4193E322" w:rsidR="00882E42" w:rsidRPr="00274D0F" w:rsidRDefault="00882E42" w:rsidP="00274D0F">
      <w:pPr>
        <w:jc w:val="both"/>
        <w:rPr>
          <w:rFonts w:ascii="Times New Roman" w:eastAsia="Times New Roman" w:hAnsi="Times New Roman" w:cs="Times New Roman"/>
        </w:rPr>
      </w:pPr>
      <w:ins w:id="45" w:author="Thalia Priscilla" w:date="2022-11-16T20:49:00Z">
        <w:r>
          <w:rPr>
            <w:rFonts w:ascii="Times New Roman" w:eastAsia="Times New Roman" w:hAnsi="Times New Roman" w:cs="Times New Roman"/>
          </w:rPr>
          <w:t>All the best!</w:t>
        </w:r>
      </w:ins>
    </w:p>
    <w:sectPr w:rsidR="00882E42" w:rsidRPr="00274D0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Thalia Priscilla" w:date="2022-11-16T20:38:00Z" w:initials="TP">
    <w:p w14:paraId="68A8C1FB" w14:textId="54AA1556" w:rsidR="003B175D" w:rsidRDefault="003B175D">
      <w:pPr>
        <w:pStyle w:val="CommentText"/>
      </w:pPr>
      <w:r>
        <w:rPr>
          <w:rStyle w:val="CommentReference"/>
        </w:rPr>
        <w:annotationRef/>
      </w:r>
      <w:r>
        <w:rPr>
          <w:rStyle w:val="CommentReference"/>
        </w:rPr>
        <w:t>Great display of vulnerability.</w:t>
      </w:r>
    </w:p>
  </w:comment>
  <w:comment w:id="13" w:author="Chiara Situmorang" w:date="2022-11-17T10:03:00Z" w:initials="CS">
    <w:p w14:paraId="133A14F7" w14:textId="77777777" w:rsidR="00284C9E" w:rsidRDefault="00284C9E" w:rsidP="00857079">
      <w:r>
        <w:rPr>
          <w:rStyle w:val="CommentReference"/>
        </w:rPr>
        <w:annotationRef/>
      </w:r>
      <w:r>
        <w:rPr>
          <w:sz w:val="20"/>
          <w:szCs w:val="20"/>
        </w:rPr>
        <w:t>What did you teach them?</w:t>
      </w:r>
    </w:p>
  </w:comment>
  <w:comment w:id="17" w:author="Chiara Situmorang" w:date="2022-11-17T10:06:00Z" w:initials="CS">
    <w:p w14:paraId="12EE4510" w14:textId="77777777" w:rsidR="00284C9E" w:rsidRDefault="00284C9E" w:rsidP="00BD68FA">
      <w:r>
        <w:rPr>
          <w:rStyle w:val="CommentReference"/>
        </w:rPr>
        <w:annotationRef/>
      </w:r>
      <w:r>
        <w:rPr>
          <w:sz w:val="20"/>
          <w:szCs w:val="20"/>
        </w:rPr>
        <w:t>Was their work ethic also a problem or do you mean they just became more motivated?</w:t>
      </w:r>
    </w:p>
  </w:comment>
  <w:comment w:id="16" w:author="Thalia Priscilla" w:date="2022-11-16T20:40:00Z" w:initials="TP">
    <w:p w14:paraId="08D4F2BC" w14:textId="6CFC748D" w:rsidR="003B175D" w:rsidRDefault="003B175D">
      <w:pPr>
        <w:pStyle w:val="CommentText"/>
      </w:pPr>
      <w:r>
        <w:rPr>
          <w:rStyle w:val="CommentReference"/>
        </w:rPr>
        <w:annotationRef/>
      </w:r>
      <w:r>
        <w:t>It’s good if you can give a real example of this to give a contrast to the previous situation of members planning to leave.</w:t>
      </w:r>
      <w:r w:rsidR="00B870DC">
        <w:t xml:space="preserve"> Was there a situation or an achievement that proved changing your leadership style worked? </w:t>
      </w:r>
    </w:p>
  </w:comment>
  <w:comment w:id="20" w:author="Thalia Priscilla" w:date="2022-11-16T20:45:00Z" w:initials="TP">
    <w:p w14:paraId="76973358" w14:textId="24BBFFB3" w:rsidR="00B870DC" w:rsidRDefault="00B870DC">
      <w:pPr>
        <w:pStyle w:val="CommentText"/>
      </w:pPr>
      <w:r>
        <w:rPr>
          <w:rStyle w:val="CommentReference"/>
        </w:rPr>
        <w:annotationRef/>
      </w:r>
      <w:r>
        <w:t>Can you give a little insight as to what this will achieve? Based on your experience, what did you achieve by changing your leadership method?</w:t>
      </w:r>
    </w:p>
  </w:comment>
  <w:comment w:id="21" w:author="Chiara Situmorang" w:date="2022-11-17T10:08:00Z" w:initials="CS">
    <w:p w14:paraId="7711B7ED" w14:textId="77777777" w:rsidR="00432319" w:rsidRDefault="00432319" w:rsidP="008D04EB">
      <w:r>
        <w:rPr>
          <w:rStyle w:val="CommentReference"/>
        </w:rPr>
        <w:annotationRef/>
      </w:r>
      <w:r>
        <w:rPr>
          <w:sz w:val="20"/>
          <w:szCs w:val="20"/>
        </w:rPr>
        <w:t xml:space="preserve">What network?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A8C1FB" w15:done="0"/>
  <w15:commentEx w15:paraId="133A14F7" w15:done="0"/>
  <w15:commentEx w15:paraId="12EE4510" w15:done="0"/>
  <w15:commentEx w15:paraId="08D4F2BC" w15:done="0"/>
  <w15:commentEx w15:paraId="76973358" w15:done="0"/>
  <w15:commentEx w15:paraId="7711B7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FC8B6" w16cex:dateUtc="2022-11-16T13:38:00Z"/>
  <w16cex:commentExtensible w16cex:durableId="2720855E" w16cex:dateUtc="2022-11-17T03:03:00Z"/>
  <w16cex:commentExtensible w16cex:durableId="27208623" w16cex:dateUtc="2022-11-17T03:06:00Z"/>
  <w16cex:commentExtensible w16cex:durableId="271FC939" w16cex:dateUtc="2022-11-16T13:40:00Z"/>
  <w16cex:commentExtensible w16cex:durableId="271FCA68" w16cex:dateUtc="2022-11-16T13:45:00Z"/>
  <w16cex:commentExtensible w16cex:durableId="272086A6" w16cex:dateUtc="2022-11-17T03: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A8C1FB" w16cid:durableId="271FC8B6"/>
  <w16cid:commentId w16cid:paraId="133A14F7" w16cid:durableId="2720855E"/>
  <w16cid:commentId w16cid:paraId="12EE4510" w16cid:durableId="27208623"/>
  <w16cid:commentId w16cid:paraId="08D4F2BC" w16cid:durableId="271FC939"/>
  <w16cid:commentId w16cid:paraId="76973358" w16cid:durableId="271FCA68"/>
  <w16cid:commentId w16cid:paraId="7711B7ED" w16cid:durableId="272086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0F"/>
    <w:rsid w:val="00185506"/>
    <w:rsid w:val="002256B3"/>
    <w:rsid w:val="00274D0F"/>
    <w:rsid w:val="00284C9E"/>
    <w:rsid w:val="003B175D"/>
    <w:rsid w:val="00432319"/>
    <w:rsid w:val="0062459E"/>
    <w:rsid w:val="006F4A27"/>
    <w:rsid w:val="00882E42"/>
    <w:rsid w:val="00B870DC"/>
    <w:rsid w:val="00E03D37"/>
    <w:rsid w:val="00F332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299CB2E"/>
  <w15:chartTrackingRefBased/>
  <w15:docId w15:val="{306C9EE8-F014-C541-8651-EAB9A5ECD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4D0F"/>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3B175D"/>
    <w:rPr>
      <w:sz w:val="16"/>
      <w:szCs w:val="16"/>
    </w:rPr>
  </w:style>
  <w:style w:type="paragraph" w:styleId="CommentText">
    <w:name w:val="annotation text"/>
    <w:basedOn w:val="Normal"/>
    <w:link w:val="CommentTextChar"/>
    <w:uiPriority w:val="99"/>
    <w:semiHidden/>
    <w:unhideWhenUsed/>
    <w:rsid w:val="003B175D"/>
    <w:rPr>
      <w:sz w:val="20"/>
      <w:szCs w:val="20"/>
    </w:rPr>
  </w:style>
  <w:style w:type="character" w:customStyle="1" w:styleId="CommentTextChar">
    <w:name w:val="Comment Text Char"/>
    <w:basedOn w:val="DefaultParagraphFont"/>
    <w:link w:val="CommentText"/>
    <w:uiPriority w:val="99"/>
    <w:semiHidden/>
    <w:rsid w:val="003B175D"/>
    <w:rPr>
      <w:sz w:val="20"/>
      <w:szCs w:val="20"/>
    </w:rPr>
  </w:style>
  <w:style w:type="paragraph" w:styleId="CommentSubject">
    <w:name w:val="annotation subject"/>
    <w:basedOn w:val="CommentText"/>
    <w:next w:val="CommentText"/>
    <w:link w:val="CommentSubjectChar"/>
    <w:uiPriority w:val="99"/>
    <w:semiHidden/>
    <w:unhideWhenUsed/>
    <w:rsid w:val="003B175D"/>
    <w:rPr>
      <w:b/>
      <w:bCs/>
    </w:rPr>
  </w:style>
  <w:style w:type="character" w:customStyle="1" w:styleId="CommentSubjectChar">
    <w:name w:val="Comment Subject Char"/>
    <w:basedOn w:val="CommentTextChar"/>
    <w:link w:val="CommentSubject"/>
    <w:uiPriority w:val="99"/>
    <w:semiHidden/>
    <w:rsid w:val="003B175D"/>
    <w:rPr>
      <w:b/>
      <w:bCs/>
      <w:sz w:val="20"/>
      <w:szCs w:val="20"/>
    </w:rPr>
  </w:style>
  <w:style w:type="paragraph" w:styleId="Revision">
    <w:name w:val="Revision"/>
    <w:hidden/>
    <w:uiPriority w:val="99"/>
    <w:semiHidden/>
    <w:rsid w:val="003B1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4372">
      <w:bodyDiv w:val="1"/>
      <w:marLeft w:val="0"/>
      <w:marRight w:val="0"/>
      <w:marTop w:val="0"/>
      <w:marBottom w:val="0"/>
      <w:divBdr>
        <w:top w:val="none" w:sz="0" w:space="0" w:color="auto"/>
        <w:left w:val="none" w:sz="0" w:space="0" w:color="auto"/>
        <w:bottom w:val="none" w:sz="0" w:space="0" w:color="auto"/>
        <w:right w:val="none" w:sz="0" w:space="0" w:color="auto"/>
      </w:divBdr>
    </w:div>
    <w:div w:id="1750343189">
      <w:bodyDiv w:val="1"/>
      <w:marLeft w:val="0"/>
      <w:marRight w:val="0"/>
      <w:marTop w:val="0"/>
      <w:marBottom w:val="0"/>
      <w:divBdr>
        <w:top w:val="none" w:sz="0" w:space="0" w:color="auto"/>
        <w:left w:val="none" w:sz="0" w:space="0" w:color="auto"/>
        <w:bottom w:val="none" w:sz="0" w:space="0" w:color="auto"/>
        <w:right w:val="none" w:sz="0" w:space="0" w:color="auto"/>
      </w:divBdr>
    </w:div>
    <w:div w:id="2114401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6</cp:revision>
  <dcterms:created xsi:type="dcterms:W3CDTF">2022-10-22T04:55:00Z</dcterms:created>
  <dcterms:modified xsi:type="dcterms:W3CDTF">2022-11-17T03:09:00Z</dcterms:modified>
</cp:coreProperties>
</file>