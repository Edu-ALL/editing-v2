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D4456" w:rsidRDefault="00000000">
      <w:pPr>
        <w:spacing w:line="360" w:lineRule="auto"/>
        <w:rPr>
          <w:b/>
        </w:rPr>
      </w:pPr>
      <w:r>
        <w:rPr>
          <w:b/>
        </w:rPr>
        <w:t>Please provide a statement that addresses your reasons for transferring and the objectives you hope to achieve. You can type directly into the box, or you can paste text from another source. (650 words)</w:t>
      </w:r>
    </w:p>
    <w:p w14:paraId="00000002" w14:textId="77777777" w:rsidR="00AD4456" w:rsidRDefault="00AD4456">
      <w:pPr>
        <w:spacing w:line="360" w:lineRule="auto"/>
        <w:rPr>
          <w:b/>
        </w:rPr>
      </w:pPr>
    </w:p>
    <w:p w14:paraId="00000003" w14:textId="3E40ACB4" w:rsidR="00AD4456" w:rsidRDefault="00000000">
      <w:pPr>
        <w:spacing w:line="360" w:lineRule="auto"/>
      </w:pPr>
      <w:r>
        <w:rPr>
          <w:b/>
        </w:rPr>
        <w:tab/>
      </w:r>
      <w:r>
        <w:t>“Team Yellow! Let’s start with introducing our name, age, and where you’re from!” I eagerly said as we sat together in a circle</w:t>
      </w:r>
      <w:del w:id="0" w:author="Microsoft Office User" w:date="2023-02-09T12:01:00Z">
        <w:r w:rsidDel="00263B3B">
          <w:delText xml:space="preserve"> for the first time</w:delText>
        </w:r>
      </w:del>
      <w:r>
        <w:t>. Yet the only reply I could get was an unintelligible mumble. I sat there for a second, baffled</w:t>
      </w:r>
      <w:ins w:id="1" w:author="Microsoft Office User" w:date="2023-02-09T12:01:00Z">
        <w:r w:rsidR="00263B3B">
          <w:t xml:space="preserve"> while</w:t>
        </w:r>
      </w:ins>
      <w:del w:id="2" w:author="Microsoft Office User" w:date="2023-02-09T12:01:00Z">
        <w:r w:rsidDel="00263B3B">
          <w:delText>.</w:delText>
        </w:r>
      </w:del>
      <w:r>
        <w:t xml:space="preserve"> </w:t>
      </w:r>
      <w:del w:id="3" w:author="Microsoft Office User" w:date="2023-02-09T12:01:00Z">
        <w:r w:rsidDel="00263B3B">
          <w:delText>Only for the bell to ring</w:delText>
        </w:r>
      </w:del>
      <w:ins w:id="4" w:author="Microsoft Office User" w:date="2023-02-09T12:01:00Z">
        <w:r w:rsidR="00263B3B">
          <w:t>the bell rang</w:t>
        </w:r>
      </w:ins>
      <w:r>
        <w:t xml:space="preserve"> and they promptly left. </w:t>
      </w:r>
      <w:del w:id="5" w:author="Microsoft Office User" w:date="2023-02-09T12:01:00Z">
        <w:r w:rsidDel="00263B3B">
          <w:rPr>
            <w:i/>
          </w:rPr>
          <w:delText>Sigh</w:delText>
        </w:r>
        <w:r w:rsidDel="00263B3B">
          <w:delText>.</w:delText>
        </w:r>
      </w:del>
    </w:p>
    <w:p w14:paraId="00000004" w14:textId="77777777" w:rsidR="00AD4456" w:rsidRDefault="00AD4456">
      <w:pPr>
        <w:spacing w:line="360" w:lineRule="auto"/>
      </w:pPr>
    </w:p>
    <w:p w14:paraId="00000005" w14:textId="4C62F6BE" w:rsidR="00AD4456" w:rsidDel="002826F9" w:rsidRDefault="00000000">
      <w:pPr>
        <w:spacing w:line="360" w:lineRule="auto"/>
        <w:ind w:firstLine="720"/>
        <w:rPr>
          <w:del w:id="6" w:author="Chiara Situmorang" w:date="2023-02-11T21:48:00Z"/>
        </w:rPr>
      </w:pPr>
      <w:r>
        <w:t>Tytus felt too cool for camp.</w:t>
      </w:r>
      <w:ins w:id="7" w:author="Microsoft Office User" w:date="2023-02-09T12:02:00Z">
        <w:r w:rsidR="00263B3B">
          <w:t xml:space="preserve"> Isaac could not sit still. </w:t>
        </w:r>
      </w:ins>
      <w:r>
        <w:t xml:space="preserve"> Ray had no filter</w:t>
      </w:r>
      <w:del w:id="8" w:author="Microsoft Office User" w:date="2023-02-09T12:01:00Z">
        <w:r w:rsidDel="00263B3B">
          <w:delText xml:space="preserve"> on his lips</w:delText>
        </w:r>
      </w:del>
      <w:r>
        <w:t xml:space="preserve">. </w:t>
      </w:r>
      <w:del w:id="9" w:author="Microsoft Office User" w:date="2023-02-09T12:02:00Z">
        <w:r w:rsidDel="00263B3B">
          <w:delText>Isaac could not sit still.</w:delText>
        </w:r>
      </w:del>
      <w:r>
        <w:t xml:space="preserve"> </w:t>
      </w:r>
      <w:del w:id="10" w:author="Microsoft Office User" w:date="2023-02-09T12:02:00Z">
        <w:r w:rsidDel="00263B3B">
          <w:delText>Troy,  on</w:delText>
        </w:r>
      </w:del>
      <w:ins w:id="11" w:author="Microsoft Office User" w:date="2023-02-09T12:02:00Z">
        <w:r w:rsidR="00263B3B">
          <w:t>Troy, on</w:t>
        </w:r>
      </w:ins>
      <w:r>
        <w:t xml:space="preserve"> the other hand, had his lips sealed, unwilling to participate. </w:t>
      </w:r>
      <w:del w:id="12" w:author="Microsoft Office User" w:date="2023-02-09T12:02:00Z">
        <w:r w:rsidDel="00263B3B">
          <w:delText>Thus, the</w:delText>
        </w:r>
      </w:del>
      <w:ins w:id="13" w:author="Microsoft Office User" w:date="2023-02-09T12:02:00Z">
        <w:r w:rsidR="00263B3B">
          <w:t>The</w:t>
        </w:r>
      </w:ins>
      <w:r>
        <w:t xml:space="preserve"> four tween boys of team yellow, or my little monsters</w:t>
      </w:r>
      <w:del w:id="14" w:author="Microsoft Office User" w:date="2023-02-09T12:03:00Z">
        <w:r w:rsidDel="00263B3B">
          <w:delText>,</w:delText>
        </w:r>
      </w:del>
      <w:r>
        <w:t xml:space="preserve"> as my colleagues </w:t>
      </w:r>
      <w:del w:id="15" w:author="Microsoft Office User" w:date="2023-02-09T12:03:00Z">
        <w:r w:rsidDel="00263B3B">
          <w:delText xml:space="preserve">would </w:delText>
        </w:r>
      </w:del>
      <w:r>
        <w:t>put it. Seeing how disinterested everyone was, I knew it would take a huge effort to get the ball rolling.</w:t>
      </w:r>
      <w:del w:id="16" w:author="Chiara Situmorang" w:date="2023-02-11T21:48:00Z">
        <w:r w:rsidDel="002826F9">
          <w:delText xml:space="preserve"> </w:delText>
        </w:r>
      </w:del>
      <w:r>
        <w:t xml:space="preserve"> </w:t>
      </w:r>
    </w:p>
    <w:p w14:paraId="00000006" w14:textId="77777777" w:rsidR="00AD4456" w:rsidDel="002826F9" w:rsidRDefault="00AD4456">
      <w:pPr>
        <w:spacing w:line="360" w:lineRule="auto"/>
        <w:ind w:firstLine="720"/>
        <w:rPr>
          <w:del w:id="17" w:author="Chiara Situmorang" w:date="2023-02-11T21:48:00Z"/>
        </w:rPr>
      </w:pPr>
    </w:p>
    <w:p w14:paraId="00000007" w14:textId="605FF927" w:rsidR="00AD4456" w:rsidRDefault="00000000" w:rsidP="002826F9">
      <w:pPr>
        <w:spacing w:line="360" w:lineRule="auto"/>
        <w:ind w:firstLine="720"/>
        <w:rPr>
          <w:ins w:id="18" w:author="Chiara Situmorang" w:date="2023-02-11T21:48:00Z"/>
        </w:rPr>
      </w:pPr>
      <w:r>
        <w:t xml:space="preserve">I pulled out all the stops to tend to </w:t>
      </w:r>
      <w:del w:id="19" w:author="Microsoft Office User" w:date="2023-02-09T12:07:00Z">
        <w:r w:rsidDel="00263B3B">
          <w:delText>team yellow’s needs</w:delText>
        </w:r>
      </w:del>
      <w:ins w:id="20" w:author="Microsoft Office User" w:date="2023-02-09T12:07:00Z">
        <w:r w:rsidR="00263B3B">
          <w:t>the team’s needs</w:t>
        </w:r>
      </w:ins>
      <w:r>
        <w:t xml:space="preserve">, but nothing seemed to work. </w:t>
      </w:r>
    </w:p>
    <w:p w14:paraId="5CE62D86" w14:textId="77777777" w:rsidR="002826F9" w:rsidRDefault="002826F9" w:rsidP="002826F9">
      <w:pPr>
        <w:spacing w:line="360" w:lineRule="auto"/>
        <w:ind w:firstLine="720"/>
      </w:pPr>
    </w:p>
    <w:p w14:paraId="00000008" w14:textId="488443E6" w:rsidR="00AD4456" w:rsidRDefault="00000000" w:rsidP="002826F9">
      <w:pPr>
        <w:spacing w:line="360" w:lineRule="auto"/>
        <w:ind w:firstLine="720"/>
        <w:pPrChange w:id="21" w:author="Chiara Situmorang" w:date="2023-02-11T21:48:00Z">
          <w:pPr>
            <w:spacing w:line="360" w:lineRule="auto"/>
          </w:pPr>
        </w:pPrChange>
      </w:pPr>
      <w:r>
        <w:t xml:space="preserve">Thinking back to when I was a camper 6 years ago, I too was unwilling to participate. It was my team leaders’ persistent care and friendliness that </w:t>
      </w:r>
      <w:del w:id="22" w:author="Microsoft Office User" w:date="2023-02-09T12:08:00Z">
        <w:r w:rsidDel="00263B3B">
          <w:delText>allowed me to warm</w:delText>
        </w:r>
      </w:del>
      <w:ins w:id="23" w:author="Microsoft Office User" w:date="2023-02-09T12:08:00Z">
        <w:r w:rsidR="00263B3B">
          <w:t>warmed me</w:t>
        </w:r>
      </w:ins>
      <w:r>
        <w:t xml:space="preserve"> up to the group. </w:t>
      </w:r>
    </w:p>
    <w:p w14:paraId="00000009" w14:textId="77777777" w:rsidR="00AD4456" w:rsidRDefault="00AD4456">
      <w:pPr>
        <w:spacing w:line="360" w:lineRule="auto"/>
      </w:pPr>
    </w:p>
    <w:p w14:paraId="0000000A" w14:textId="503381BD" w:rsidR="00AD4456" w:rsidRDefault="00000000">
      <w:pPr>
        <w:spacing w:line="360" w:lineRule="auto"/>
      </w:pPr>
      <w:r>
        <w:tab/>
        <w:t xml:space="preserve">When I </w:t>
      </w:r>
      <w:del w:id="24" w:author="Microsoft Office User" w:date="2023-02-09T12:08:00Z">
        <w:r w:rsidDel="00263B3B">
          <w:delText xml:space="preserve">placed myself in my campers’ shoes and </w:delText>
        </w:r>
      </w:del>
      <w:r>
        <w:t xml:space="preserve">took the time to understand their individual behaviors, I understood that my role as team leader wasn’t to tell these kids what to do, but to </w:t>
      </w:r>
      <w:ins w:id="25" w:author="Chiara Situmorang" w:date="2023-02-11T21:48:00Z">
        <w:r w:rsidR="002826F9">
          <w:t xml:space="preserve">be </w:t>
        </w:r>
      </w:ins>
      <w:del w:id="26" w:author="Microsoft Office User" w:date="2023-02-09T12:08:00Z">
        <w:r w:rsidDel="00263B3B">
          <w:delText>be an older siste</w:delText>
        </w:r>
      </w:del>
      <w:ins w:id="27" w:author="Microsoft Office User" w:date="2023-02-09T12:08:00Z">
        <w:r w:rsidR="00263B3B">
          <w:t>a mentor</w:t>
        </w:r>
      </w:ins>
      <w:del w:id="28" w:author="Microsoft Office User" w:date="2023-02-09T12:08:00Z">
        <w:r w:rsidDel="00263B3B">
          <w:delText>r</w:delText>
        </w:r>
      </w:del>
      <w:r>
        <w:t xml:space="preserve"> to them. There was no one-size-fits-all approach because</w:t>
      </w:r>
      <w:ins w:id="29" w:author="Microsoft Office User" w:date="2023-02-09T12:11:00Z">
        <w:r w:rsidR="00311E62">
          <w:t xml:space="preserve"> while</w:t>
        </w:r>
      </w:ins>
      <w:r>
        <w:t xml:space="preserve"> Isaac needed space, </w:t>
      </w:r>
      <w:del w:id="30" w:author="Microsoft Office User" w:date="2023-02-09T12:11:00Z">
        <w:r w:rsidDel="00311E62">
          <w:delText xml:space="preserve">while </w:delText>
        </w:r>
      </w:del>
      <w:r>
        <w:t>Tytus needed attention. Ray and Troy weren’t sure how to navigate crowds and needed reassurance.</w:t>
      </w:r>
      <w:r>
        <w:rPr>
          <w:i/>
          <w:color w:val="CC0000"/>
        </w:rPr>
        <w:t xml:space="preserve"> My role working at SuperCamp allowed me to understand that staying attuned to the team through intuitive listening and proactive empathy is key to positively influencing others.</w:t>
      </w:r>
      <w:r>
        <w:t xml:space="preserve"> </w:t>
      </w:r>
      <w:del w:id="31" w:author="Microsoft Office User" w:date="2023-02-09T12:11:00Z">
        <w:r w:rsidDel="00311E62">
          <w:delText>Lo and behold, b</w:delText>
        </w:r>
      </w:del>
      <w:ins w:id="32" w:author="Microsoft Office User" w:date="2023-02-09T12:11:00Z">
        <w:r w:rsidR="00311E62">
          <w:t>By</w:t>
        </w:r>
      </w:ins>
      <w:del w:id="33" w:author="Microsoft Office User" w:date="2023-02-09T12:11:00Z">
        <w:r w:rsidDel="00311E62">
          <w:delText>y</w:delText>
        </w:r>
      </w:del>
      <w:r>
        <w:t xml:space="preserve"> the end of camp, my “little monsters” had explored their strengths, ignited confidence, and developed life skills for years to come.</w:t>
      </w:r>
    </w:p>
    <w:p w14:paraId="0000000B" w14:textId="77777777" w:rsidR="00AD4456" w:rsidRDefault="00AD4456">
      <w:pPr>
        <w:spacing w:line="360" w:lineRule="auto"/>
      </w:pPr>
    </w:p>
    <w:p w14:paraId="4FBE756E" w14:textId="77777777" w:rsidR="002826F9" w:rsidRDefault="00000000">
      <w:pPr>
        <w:spacing w:line="360" w:lineRule="auto"/>
        <w:rPr>
          <w:ins w:id="34" w:author="Chiara Situmorang" w:date="2023-02-11T21:55:00Z"/>
        </w:rPr>
      </w:pPr>
      <w:r>
        <w:tab/>
      </w:r>
      <w:moveToRangeStart w:id="35" w:author="Chiara Situmorang" w:date="2023-02-11T21:55:00Z" w:name="move127044916"/>
      <w:moveTo w:id="36" w:author="Chiara Situmorang" w:date="2023-02-11T21:55:00Z">
        <w:r w:rsidR="002826F9">
          <w:rPr>
            <w:rFonts w:ascii="Roboto" w:eastAsia="Roboto" w:hAnsi="Roboto" w:cs="Roboto"/>
          </w:rPr>
          <w:t xml:space="preserve">Coming into SuperCamp, my goal was to plant a seed in the young lives of my campers, yet they have done the same in mine. </w:t>
        </w:r>
        <w:moveToRangeStart w:id="37" w:author="Chiara Situmorang" w:date="2023-02-11T21:55:00Z" w:name="move127044945"/>
        <w:moveToRangeEnd w:id="35"/>
        <w:r w:rsidR="002826F9">
          <w:t xml:space="preserve">My passion for education and the youth had turned into ambition and life goals. </w:t>
        </w:r>
      </w:moveTo>
      <w:moveToRangeEnd w:id="37"/>
    </w:p>
    <w:p w14:paraId="06835076" w14:textId="77777777" w:rsidR="002826F9" w:rsidRDefault="002826F9">
      <w:pPr>
        <w:spacing w:line="360" w:lineRule="auto"/>
        <w:rPr>
          <w:ins w:id="38" w:author="Chiara Situmorang" w:date="2023-02-11T21:55:00Z"/>
        </w:rPr>
      </w:pPr>
    </w:p>
    <w:p w14:paraId="0000000C" w14:textId="5F6A27BC" w:rsidR="00AD4456" w:rsidRDefault="00000000" w:rsidP="002826F9">
      <w:pPr>
        <w:spacing w:line="360" w:lineRule="auto"/>
        <w:ind w:firstLine="720"/>
        <w:pPrChange w:id="39" w:author="Chiara Situmorang" w:date="2023-02-11T21:55:00Z">
          <w:pPr>
            <w:spacing w:line="360" w:lineRule="auto"/>
          </w:pPr>
        </w:pPrChange>
      </w:pPr>
      <w:del w:id="40" w:author="Microsoft Office User" w:date="2023-02-09T12:12:00Z">
        <w:r w:rsidDel="00311E62">
          <w:delText>So it got me thinking, if</w:delText>
        </w:r>
      </w:del>
      <w:ins w:id="41" w:author="Microsoft Office User" w:date="2023-02-09T12:12:00Z">
        <w:r w:rsidR="00311E62">
          <w:t>If</w:t>
        </w:r>
      </w:ins>
      <w:r>
        <w:t xml:space="preserve"> a personalized approach was so crucial in this </w:t>
      </w:r>
      <w:del w:id="42" w:author="Microsoft Office User" w:date="2023-02-09T12:12:00Z">
        <w:r w:rsidDel="00311E62">
          <w:delText>particular situation</w:delText>
        </w:r>
      </w:del>
      <w:ins w:id="43" w:author="Microsoft Office User" w:date="2023-02-09T12:12:00Z">
        <w:r w:rsidR="00311E62">
          <w:t>situation</w:t>
        </w:r>
      </w:ins>
      <w:r>
        <w:t xml:space="preserve">, would the same </w:t>
      </w:r>
      <w:del w:id="44" w:author="Chiara Situmorang" w:date="2023-02-11T21:49:00Z">
        <w:r w:rsidDel="002826F9">
          <w:delText>be for</w:delText>
        </w:r>
      </w:del>
      <w:ins w:id="45" w:author="Chiara Situmorang" w:date="2023-02-11T21:49:00Z">
        <w:r w:rsidR="002826F9">
          <w:t>apply to</w:t>
        </w:r>
      </w:ins>
      <w:r>
        <w:t xml:space="preserve"> other aspects of a child’s life? If so, how </w:t>
      </w:r>
      <w:del w:id="46" w:author="Microsoft Office User" w:date="2023-02-09T12:12:00Z">
        <w:r w:rsidDel="00311E62">
          <w:delText>would that be applicable</w:delText>
        </w:r>
      </w:del>
      <w:ins w:id="47" w:author="Microsoft Office User" w:date="2023-02-09T12:12:00Z">
        <w:r w:rsidR="00311E62">
          <w:t>can we apply it</w:t>
        </w:r>
      </w:ins>
      <w:r>
        <w:t xml:space="preserve"> </w:t>
      </w:r>
      <w:del w:id="48" w:author="Microsoft Office User" w:date="2023-02-09T12:12:00Z">
        <w:r w:rsidDel="00311E62">
          <w:delText xml:space="preserve">in </w:delText>
        </w:r>
      </w:del>
      <w:ins w:id="49" w:author="Microsoft Office User" w:date="2023-02-09T12:12:00Z">
        <w:r w:rsidR="00311E62">
          <w:t xml:space="preserve">to </w:t>
        </w:r>
      </w:ins>
      <w:del w:id="50" w:author="Chiara Situmorang" w:date="2023-02-11T21:49:00Z">
        <w:r w:rsidDel="002826F9">
          <w:delText xml:space="preserve">one’s </w:delText>
        </w:r>
      </w:del>
      <w:ins w:id="51" w:author="Chiara Situmorang" w:date="2023-02-11T21:49:00Z">
        <w:r w:rsidR="002826F9">
          <w:t>their</w:t>
        </w:r>
        <w:r w:rsidR="002826F9">
          <w:t xml:space="preserve"> </w:t>
        </w:r>
      </w:ins>
      <w:r>
        <w:t xml:space="preserve">education? </w:t>
      </w:r>
      <w:del w:id="52" w:author="Microsoft Office User" w:date="2023-02-09T12:12:00Z">
        <w:r w:rsidDel="00311E62">
          <w:delText>Hence,</w:delText>
        </w:r>
        <w:r w:rsidDel="00311E62">
          <w:rPr>
            <w:rFonts w:ascii="Roboto" w:eastAsia="Roboto" w:hAnsi="Roboto" w:cs="Roboto"/>
          </w:rPr>
          <w:delText xml:space="preserve"> </w:delText>
        </w:r>
      </w:del>
      <w:r>
        <w:rPr>
          <w:rFonts w:ascii="Roboto" w:eastAsia="Roboto" w:hAnsi="Roboto" w:cs="Roboto"/>
        </w:rPr>
        <w:t xml:space="preserve">I decided to dive deeper into the elementary education system. </w:t>
      </w:r>
      <w:r>
        <w:t xml:space="preserve">I conducted my </w:t>
      </w:r>
      <w:del w:id="53" w:author="Microsoft Office User" w:date="2023-02-09T12:12:00Z">
        <w:r w:rsidDel="00311E62">
          <w:delText xml:space="preserve">very own </w:delText>
        </w:r>
      </w:del>
      <w:r>
        <w:t xml:space="preserve">research project on how differentiated instruction can help teachers facilitate students’ </w:t>
      </w:r>
      <w:del w:id="54" w:author="Chiara Situmorang" w:date="2023-02-11T21:49:00Z">
        <w:r w:rsidDel="002826F9">
          <w:delText xml:space="preserve">learning to </w:delText>
        </w:r>
      </w:del>
      <w:ins w:id="55" w:author="Microsoft Office User" w:date="2023-02-09T12:12:00Z">
        <w:del w:id="56" w:author="Chiara Situmorang" w:date="2023-02-11T21:49:00Z">
          <w:r w:rsidR="00311E62" w:rsidDel="002826F9">
            <w:delText xml:space="preserve">of </w:delText>
          </w:r>
        </w:del>
      </w:ins>
      <w:del w:id="57" w:author="Microsoft Office User" w:date="2023-02-09T12:12:00Z">
        <w:r w:rsidDel="00311E62">
          <w:delText xml:space="preserve">promote </w:delText>
        </w:r>
      </w:del>
      <w:r>
        <w:t>self-efficacy and learning motivation.</w:t>
      </w:r>
      <w:r>
        <w:rPr>
          <w:rFonts w:ascii="Roboto" w:eastAsia="Roboto" w:hAnsi="Roboto" w:cs="Roboto"/>
        </w:rPr>
        <w:t xml:space="preserve"> </w:t>
      </w:r>
      <w:del w:id="58" w:author="Microsoft Office User" w:date="2023-02-09T12:13:00Z">
        <w:r w:rsidDel="00311E62">
          <w:delText>Following some</w:delText>
        </w:r>
      </w:del>
      <w:ins w:id="59" w:author="Microsoft Office User" w:date="2023-02-09T12:13:00Z">
        <w:r w:rsidR="00311E62">
          <w:t>With</w:t>
        </w:r>
      </w:ins>
      <w:r>
        <w:t xml:space="preserve"> background research on teaching methods with educational experts, I situated myself into the educational world through classroom observations and extensive </w:t>
      </w:r>
      <w:r>
        <w:lastRenderedPageBreak/>
        <w:t xml:space="preserve">interviews with teachers. </w:t>
      </w:r>
      <w:commentRangeStart w:id="60"/>
      <w:r>
        <w:t>I grasped a better understanding as to how a tailored curriculum could exponentially improve student success</w:t>
      </w:r>
      <w:commentRangeEnd w:id="60"/>
      <w:r w:rsidR="002826F9">
        <w:rPr>
          <w:rStyle w:val="CommentReference"/>
        </w:rPr>
        <w:commentReference w:id="60"/>
      </w:r>
      <w:r>
        <w:t xml:space="preserve">. </w:t>
      </w:r>
      <w:del w:id="61" w:author="Microsoft Office User" w:date="2023-02-09T12:14:00Z">
        <w:r w:rsidDel="00311E62">
          <w:delText>By then, my</w:delText>
        </w:r>
      </w:del>
      <w:moveFromRangeStart w:id="62" w:author="Chiara Situmorang" w:date="2023-02-11T21:55:00Z" w:name="move127044945"/>
      <w:moveFrom w:id="63" w:author="Chiara Situmorang" w:date="2023-02-11T21:55:00Z">
        <w:ins w:id="64" w:author="Microsoft Office User" w:date="2023-02-09T12:14:00Z">
          <w:r w:rsidR="00311E62" w:rsidDel="002826F9">
            <w:t>My</w:t>
          </w:r>
        </w:ins>
        <w:r w:rsidDel="002826F9">
          <w:t xml:space="preserve"> passion for education and the youth had turned into ambition and life goals.</w:t>
        </w:r>
      </w:moveFrom>
      <w:moveFromRangeEnd w:id="62"/>
      <w:r>
        <w:t xml:space="preserve"> </w:t>
      </w:r>
    </w:p>
    <w:p w14:paraId="0000000D" w14:textId="77777777" w:rsidR="00AD4456" w:rsidRDefault="00AD4456">
      <w:pPr>
        <w:spacing w:line="360" w:lineRule="auto"/>
        <w:rPr>
          <w:rFonts w:ascii="Roboto" w:eastAsia="Roboto" w:hAnsi="Roboto" w:cs="Roboto"/>
        </w:rPr>
      </w:pPr>
    </w:p>
    <w:p w14:paraId="0000000E" w14:textId="17E0FA32" w:rsidR="00AD4456" w:rsidRDefault="00000000">
      <w:pPr>
        <w:spacing w:line="360" w:lineRule="auto"/>
        <w:ind w:firstLine="720"/>
        <w:rPr>
          <w:rFonts w:ascii="Roboto" w:eastAsia="Roboto" w:hAnsi="Roboto" w:cs="Roboto"/>
        </w:rPr>
      </w:pPr>
      <w:moveFromRangeStart w:id="65" w:author="Chiara Situmorang" w:date="2023-02-11T21:55:00Z" w:name="move127044916"/>
      <w:moveFrom w:id="66" w:author="Chiara Situmorang" w:date="2023-02-11T21:55:00Z">
        <w:r w:rsidDel="002826F9">
          <w:rPr>
            <w:rFonts w:ascii="Roboto" w:eastAsia="Roboto" w:hAnsi="Roboto" w:cs="Roboto"/>
          </w:rPr>
          <w:t>Coming into SuperCamp, my goal was to plant a seed in the young lives of my campers, yet they have done the same in mine</w:t>
        </w:r>
        <w:ins w:id="67" w:author="Microsoft Office User" w:date="2023-02-09T12:14:00Z">
          <w:r w:rsidR="00311E62" w:rsidDel="002826F9">
            <w:rPr>
              <w:rFonts w:ascii="Roboto" w:eastAsia="Roboto" w:hAnsi="Roboto" w:cs="Roboto"/>
            </w:rPr>
            <w:t xml:space="preserve">. </w:t>
          </w:r>
        </w:ins>
      </w:moveFrom>
      <w:moveFromRangeEnd w:id="65"/>
      <w:del w:id="68" w:author="Microsoft Office User" w:date="2023-02-09T12:14:00Z">
        <w:r w:rsidDel="00311E62">
          <w:rPr>
            <w:rFonts w:ascii="Roboto" w:eastAsia="Roboto" w:hAnsi="Roboto" w:cs="Roboto"/>
          </w:rPr>
          <w:delText>, a seed of passion in childhood development. Now, as</w:delText>
        </w:r>
      </w:del>
      <w:ins w:id="69" w:author="Microsoft Office User" w:date="2023-02-09T12:14:00Z">
        <w:r w:rsidR="00311E62">
          <w:rPr>
            <w:rFonts w:ascii="Roboto" w:eastAsia="Roboto" w:hAnsi="Roboto" w:cs="Roboto"/>
          </w:rPr>
          <w:t>As</w:t>
        </w:r>
      </w:ins>
      <w:r>
        <w:rPr>
          <w:rFonts w:ascii="Roboto" w:eastAsia="Roboto" w:hAnsi="Roboto" w:cs="Roboto"/>
        </w:rPr>
        <w:t xml:space="preserve"> I embark on the next step of my educational career as a transfer student, I will be able to build onto this foundation with the array of Psychology courses</w:t>
      </w:r>
      <w:del w:id="70" w:author="Microsoft Office User" w:date="2023-02-09T12:14:00Z">
        <w:r w:rsidDel="00311E62">
          <w:rPr>
            <w:rFonts w:ascii="Roboto" w:eastAsia="Roboto" w:hAnsi="Roboto" w:cs="Roboto"/>
          </w:rPr>
          <w:delText xml:space="preserve"> I will take</w:delText>
        </w:r>
      </w:del>
      <w:r>
        <w:rPr>
          <w:rFonts w:ascii="Roboto" w:eastAsia="Roboto" w:hAnsi="Roboto" w:cs="Roboto"/>
        </w:rPr>
        <w:t xml:space="preserve">. </w:t>
      </w:r>
      <w:commentRangeStart w:id="71"/>
      <w:r>
        <w:rPr>
          <w:rFonts w:ascii="Roboto" w:eastAsia="Roboto" w:hAnsi="Roboto" w:cs="Roboto"/>
        </w:rPr>
        <w:t>These courses will allow me to better understand</w:t>
      </w:r>
      <w:ins w:id="72" w:author="Microsoft Office User" w:date="2023-02-09T12:14:00Z">
        <w:r w:rsidR="00311E62">
          <w:rPr>
            <w:rFonts w:ascii="Roboto" w:eastAsia="Roboto" w:hAnsi="Roboto" w:cs="Roboto"/>
          </w:rPr>
          <w:t xml:space="preserve"> and thus</w:t>
        </w:r>
      </w:ins>
      <w:ins w:id="73" w:author="Microsoft Office User" w:date="2023-02-09T12:15:00Z">
        <w:r w:rsidR="00311E62">
          <w:rPr>
            <w:rFonts w:ascii="Roboto" w:eastAsia="Roboto" w:hAnsi="Roboto" w:cs="Roboto"/>
          </w:rPr>
          <w:t xml:space="preserve"> </w:t>
        </w:r>
      </w:ins>
      <w:del w:id="74" w:author="Microsoft Office User" w:date="2023-02-09T12:14:00Z">
        <w:r w:rsidDel="00311E62">
          <w:rPr>
            <w:rFonts w:ascii="Roboto" w:eastAsia="Roboto" w:hAnsi="Roboto" w:cs="Roboto"/>
          </w:rPr>
          <w:delText xml:space="preserve">, hence, </w:delText>
        </w:r>
      </w:del>
      <w:r>
        <w:rPr>
          <w:rFonts w:ascii="Roboto" w:eastAsia="Roboto" w:hAnsi="Roboto" w:cs="Roboto"/>
        </w:rPr>
        <w:t>better respond to children throughout their developmental stages</w:t>
      </w:r>
      <w:ins w:id="75" w:author="Microsoft Office User" w:date="2023-02-09T12:15:00Z">
        <w:r w:rsidR="00311E62">
          <w:rPr>
            <w:rFonts w:ascii="Roboto" w:eastAsia="Roboto" w:hAnsi="Roboto" w:cs="Roboto"/>
          </w:rPr>
          <w:t>.</w:t>
        </w:r>
      </w:ins>
      <w:del w:id="76" w:author="Microsoft Office User" w:date="2023-02-09T12:15:00Z">
        <w:r w:rsidDel="00311E62">
          <w:rPr>
            <w:rFonts w:ascii="Roboto" w:eastAsia="Roboto" w:hAnsi="Roboto" w:cs="Roboto"/>
          </w:rPr>
          <w:delText>. Taking this knowledge a step further, through experiential learning and interactions with like-minded individuals,</w:delText>
        </w:r>
      </w:del>
      <w:r>
        <w:rPr>
          <w:rFonts w:ascii="Roboto" w:eastAsia="Roboto" w:hAnsi="Roboto" w:cs="Roboto"/>
        </w:rPr>
        <w:t xml:space="preserve"> I will continue to nurture that seed within me</w:t>
      </w:r>
      <w:ins w:id="77" w:author="Microsoft Office User" w:date="2023-02-09T12:15:00Z">
        <w:r w:rsidR="00311E62">
          <w:rPr>
            <w:rFonts w:ascii="Roboto" w:eastAsia="Roboto" w:hAnsi="Roboto" w:cs="Roboto"/>
          </w:rPr>
          <w:t xml:space="preserve"> through experiential learning and interactions with like-minded individuals</w:t>
        </w:r>
      </w:ins>
      <w:r>
        <w:rPr>
          <w:rFonts w:ascii="Roboto" w:eastAsia="Roboto" w:hAnsi="Roboto" w:cs="Roboto"/>
        </w:rPr>
        <w:t xml:space="preserve">, better preparing myself </w:t>
      </w:r>
      <w:del w:id="78" w:author="Microsoft Office User" w:date="2023-02-09T12:15:00Z">
        <w:r w:rsidDel="00311E62">
          <w:rPr>
            <w:rFonts w:ascii="Roboto" w:eastAsia="Roboto" w:hAnsi="Roboto" w:cs="Roboto"/>
          </w:rPr>
          <w:delText xml:space="preserve">as I strive </w:delText>
        </w:r>
      </w:del>
      <w:r>
        <w:rPr>
          <w:rFonts w:ascii="Roboto" w:eastAsia="Roboto" w:hAnsi="Roboto" w:cs="Roboto"/>
        </w:rPr>
        <w:t>to impact the lives of future generations</w:t>
      </w:r>
      <w:del w:id="79" w:author="Microsoft Office User" w:date="2023-02-09T12:15:00Z">
        <w:r w:rsidDel="00311E62">
          <w:rPr>
            <w:rFonts w:ascii="Roboto" w:eastAsia="Roboto" w:hAnsi="Roboto" w:cs="Roboto"/>
          </w:rPr>
          <w:delText xml:space="preserve"> to come</w:delText>
        </w:r>
      </w:del>
      <w:r>
        <w:rPr>
          <w:rFonts w:ascii="Roboto" w:eastAsia="Roboto" w:hAnsi="Roboto" w:cs="Roboto"/>
        </w:rPr>
        <w:t>.</w:t>
      </w:r>
      <w:commentRangeEnd w:id="71"/>
      <w:r w:rsidR="002826F9">
        <w:rPr>
          <w:rStyle w:val="CommentReference"/>
        </w:rPr>
        <w:commentReference w:id="71"/>
      </w:r>
      <w:r>
        <w:rPr>
          <w:rFonts w:ascii="Roboto" w:eastAsia="Roboto" w:hAnsi="Roboto" w:cs="Roboto"/>
        </w:rPr>
        <w:t xml:space="preserve"> </w:t>
      </w:r>
      <w:commentRangeStart w:id="80"/>
      <w:r>
        <w:rPr>
          <w:rFonts w:ascii="Roboto" w:eastAsia="Roboto" w:hAnsi="Roboto" w:cs="Roboto"/>
        </w:rPr>
        <w:t xml:space="preserve">I am eager to work towards my dream – building a preschool academy with its very own curriculum tailored towards the </w:t>
      </w:r>
      <w:commentRangeStart w:id="81"/>
      <w:r>
        <w:rPr>
          <w:rFonts w:ascii="Roboto" w:eastAsia="Roboto" w:hAnsi="Roboto" w:cs="Roboto"/>
        </w:rPr>
        <w:t xml:space="preserve">needs and wellbeing of children </w:t>
      </w:r>
      <w:commentRangeEnd w:id="81"/>
      <w:r w:rsidR="002826F9">
        <w:rPr>
          <w:rStyle w:val="CommentReference"/>
        </w:rPr>
        <w:commentReference w:id="81"/>
      </w:r>
      <w:r>
        <w:rPr>
          <w:rFonts w:ascii="Roboto" w:eastAsia="Roboto" w:hAnsi="Roboto" w:cs="Roboto"/>
        </w:rPr>
        <w:t xml:space="preserve">in my home country, Indonesia, that goes beyond academics. One that equips them to thrive in their day-to-day lives. </w:t>
      </w:r>
      <w:commentRangeEnd w:id="80"/>
      <w:r w:rsidR="002826F9">
        <w:rPr>
          <w:rStyle w:val="CommentReference"/>
        </w:rPr>
        <w:commentReference w:id="80"/>
      </w:r>
    </w:p>
    <w:p w14:paraId="0000000F" w14:textId="77777777" w:rsidR="00AD4456" w:rsidRDefault="00AD4456">
      <w:pPr>
        <w:spacing w:line="360" w:lineRule="auto"/>
        <w:ind w:firstLine="720"/>
        <w:rPr>
          <w:rFonts w:ascii="Roboto" w:eastAsia="Roboto" w:hAnsi="Roboto" w:cs="Roboto"/>
        </w:rPr>
      </w:pPr>
    </w:p>
    <w:p w14:paraId="00000010" w14:textId="28D49873" w:rsidR="00AD4456" w:rsidRDefault="00000000">
      <w:pPr>
        <w:spacing w:line="360" w:lineRule="auto"/>
        <w:ind w:firstLine="720"/>
        <w:rPr>
          <w:rFonts w:ascii="Roboto" w:eastAsia="Roboto" w:hAnsi="Roboto" w:cs="Roboto"/>
        </w:rPr>
      </w:pPr>
      <w:r>
        <w:rPr>
          <w:rFonts w:ascii="Roboto" w:eastAsia="Roboto" w:hAnsi="Roboto" w:cs="Roboto"/>
        </w:rPr>
        <w:t xml:space="preserve">With my two years in community college, I have maximized my opportunities to explore </w:t>
      </w:r>
      <w:del w:id="82" w:author="Microsoft Office User" w:date="2023-02-09T12:16:00Z">
        <w:r w:rsidDel="00311E62">
          <w:rPr>
            <w:rFonts w:ascii="Roboto" w:eastAsia="Roboto" w:hAnsi="Roboto" w:cs="Roboto"/>
          </w:rPr>
          <w:delText xml:space="preserve">the broad and extensive field of </w:delText>
        </w:r>
      </w:del>
      <w:r>
        <w:rPr>
          <w:rFonts w:ascii="Roboto" w:eastAsia="Roboto" w:hAnsi="Roboto" w:cs="Roboto"/>
        </w:rPr>
        <w:t>Psychology, from which I have</w:t>
      </w:r>
      <w:ins w:id="83" w:author="Microsoft Office User" w:date="2023-02-09T12:16:00Z">
        <w:r w:rsidR="00311E62">
          <w:rPr>
            <w:rFonts w:ascii="Roboto" w:eastAsia="Roboto" w:hAnsi="Roboto" w:cs="Roboto"/>
          </w:rPr>
          <w:t xml:space="preserve"> decided to</w:t>
        </w:r>
      </w:ins>
      <w:r>
        <w:rPr>
          <w:rFonts w:ascii="Roboto" w:eastAsia="Roboto" w:hAnsi="Roboto" w:cs="Roboto"/>
        </w:rPr>
        <w:t xml:space="preserve"> narrow</w:t>
      </w:r>
      <w:del w:id="84" w:author="Microsoft Office User" w:date="2023-02-09T12:16:00Z">
        <w:r w:rsidDel="00311E62">
          <w:rPr>
            <w:rFonts w:ascii="Roboto" w:eastAsia="Roboto" w:hAnsi="Roboto" w:cs="Roboto"/>
          </w:rPr>
          <w:delText>ed</w:delText>
        </w:r>
      </w:del>
      <w:r>
        <w:rPr>
          <w:rFonts w:ascii="Roboto" w:eastAsia="Roboto" w:hAnsi="Roboto" w:cs="Roboto"/>
        </w:rPr>
        <w:t xml:space="preserve"> down to </w:t>
      </w:r>
      <w:del w:id="85" w:author="Microsoft Office User" w:date="2023-02-09T12:16:00Z">
        <w:r w:rsidDel="00311E62">
          <w:rPr>
            <w:rFonts w:ascii="Roboto" w:eastAsia="Roboto" w:hAnsi="Roboto" w:cs="Roboto"/>
          </w:rPr>
          <w:delText xml:space="preserve">the niche focus of </w:delText>
        </w:r>
      </w:del>
      <w:r>
        <w:rPr>
          <w:rFonts w:ascii="Roboto" w:eastAsia="Roboto" w:hAnsi="Roboto" w:cs="Roboto"/>
        </w:rPr>
        <w:t xml:space="preserve">childhood development and education. </w:t>
      </w:r>
      <w:del w:id="86" w:author="Microsoft Office User" w:date="2023-02-09T12:17:00Z">
        <w:r w:rsidDel="00311E62">
          <w:rPr>
            <w:rFonts w:ascii="Roboto" w:eastAsia="Roboto" w:hAnsi="Roboto" w:cs="Roboto"/>
          </w:rPr>
          <w:delText>I believe that earning</w:delText>
        </w:r>
      </w:del>
      <w:ins w:id="87" w:author="Microsoft Office User" w:date="2023-02-09T12:17:00Z">
        <w:r w:rsidR="00311E62">
          <w:rPr>
            <w:rFonts w:ascii="Roboto" w:eastAsia="Roboto" w:hAnsi="Roboto" w:cs="Roboto"/>
          </w:rPr>
          <w:t>Earning</w:t>
        </w:r>
      </w:ins>
      <w:r>
        <w:rPr>
          <w:rFonts w:ascii="Roboto" w:eastAsia="Roboto" w:hAnsi="Roboto" w:cs="Roboto"/>
        </w:rPr>
        <w:t xml:space="preserve"> a bachelor's degree in Psychology would be of great advantage towards the career path I aspire to take on – transforming the young lives of future generations to come. </w:t>
      </w:r>
    </w:p>
    <w:p w14:paraId="00000011" w14:textId="77777777" w:rsidR="00AD4456" w:rsidRDefault="00000000">
      <w:r>
        <w:tab/>
      </w:r>
    </w:p>
    <w:p w14:paraId="00000012" w14:textId="77777777" w:rsidR="00AD4456" w:rsidRDefault="00000000">
      <w:r>
        <w:t>_____________________________</w:t>
      </w:r>
    </w:p>
    <w:p w14:paraId="00000013" w14:textId="77777777" w:rsidR="00AD4456" w:rsidRDefault="00AD4456"/>
    <w:p w14:paraId="00000014" w14:textId="2BA42E73" w:rsidR="00AD4456" w:rsidRDefault="00AD4456">
      <w:pPr>
        <w:rPr>
          <w:ins w:id="88" w:author="Microsoft Office User" w:date="2023-02-09T12:16:00Z"/>
        </w:rPr>
      </w:pPr>
    </w:p>
    <w:p w14:paraId="5496A960" w14:textId="161BBE03" w:rsidR="00311E62" w:rsidRDefault="00311E62">
      <w:pPr>
        <w:rPr>
          <w:ins w:id="89" w:author="Microsoft Office User" w:date="2023-02-09T12:17:00Z"/>
        </w:rPr>
      </w:pPr>
      <w:ins w:id="90" w:author="Microsoft Office User" w:date="2023-02-09T12:16:00Z">
        <w:r>
          <w:t>Hi Catherine,</w:t>
        </w:r>
      </w:ins>
    </w:p>
    <w:p w14:paraId="41553C00" w14:textId="1D1990A5" w:rsidR="00311E62" w:rsidRDefault="00311E62">
      <w:pPr>
        <w:rPr>
          <w:ins w:id="91" w:author="Microsoft Office User" w:date="2023-02-09T12:17:00Z"/>
        </w:rPr>
      </w:pPr>
    </w:p>
    <w:p w14:paraId="78CED9A9" w14:textId="20C88EA9" w:rsidR="00311E62" w:rsidRDefault="00311E62">
      <w:pPr>
        <w:rPr>
          <w:ins w:id="92" w:author="Microsoft Office User" w:date="2023-02-09T12:19:00Z"/>
        </w:rPr>
      </w:pPr>
      <w:ins w:id="93" w:author="Microsoft Office User" w:date="2023-02-09T12:17:00Z">
        <w:r>
          <w:t xml:space="preserve">Thank you for you essay – while you wrote extensively on the objectives you want to achieve, I believe there is more to be written about why you chose to transfer and why USC. You can make room for this section </w:t>
        </w:r>
      </w:ins>
      <w:ins w:id="94" w:author="Microsoft Office User" w:date="2023-02-09T12:18:00Z">
        <w:r>
          <w:t>of the essay by summarizing the first three paragraphs of the essay where you talk about your team into one concise paragraph</w:t>
        </w:r>
      </w:ins>
      <w:ins w:id="95" w:author="Microsoft Office User" w:date="2023-02-09T12:19:00Z">
        <w:r>
          <w:t xml:space="preserve">. What are the things you cannot get in community college that </w:t>
        </w:r>
      </w:ins>
      <w:ins w:id="96" w:author="Microsoft Office User" w:date="2023-02-09T12:20:00Z">
        <w:r>
          <w:t>USC has?</w:t>
        </w:r>
      </w:ins>
    </w:p>
    <w:p w14:paraId="34A209D3" w14:textId="53AD1612" w:rsidR="00311E62" w:rsidRDefault="00311E62">
      <w:pPr>
        <w:rPr>
          <w:ins w:id="97" w:author="Microsoft Office User" w:date="2023-02-09T12:19:00Z"/>
        </w:rPr>
      </w:pPr>
    </w:p>
    <w:p w14:paraId="3234A08F" w14:textId="532BB433" w:rsidR="00311E62" w:rsidRDefault="00311E62">
      <w:pPr>
        <w:rPr>
          <w:ins w:id="98" w:author="Microsoft Office User" w:date="2023-02-09T12:19:00Z"/>
        </w:rPr>
      </w:pPr>
    </w:p>
    <w:p w14:paraId="4EACEE6E" w14:textId="4EE1FBB3" w:rsidR="00311E62" w:rsidRDefault="00311E62" w:rsidP="00311E62">
      <w:pPr>
        <w:rPr>
          <w:ins w:id="99" w:author="Microsoft Office User" w:date="2023-02-09T12:16:00Z"/>
        </w:rPr>
      </w:pPr>
      <w:ins w:id="100" w:author="Microsoft Office User" w:date="2023-02-09T12:19:00Z">
        <w:r>
          <w:t xml:space="preserve">C.G. </w:t>
        </w:r>
      </w:ins>
    </w:p>
    <w:p w14:paraId="4E29C70C" w14:textId="641C8727" w:rsidR="00311E62" w:rsidRDefault="00311E62">
      <w:pPr>
        <w:rPr>
          <w:ins w:id="101" w:author="Microsoft Office User" w:date="2023-02-09T12:16:00Z"/>
        </w:rPr>
      </w:pPr>
    </w:p>
    <w:p w14:paraId="3579C121" w14:textId="77777777" w:rsidR="00311E62" w:rsidRDefault="00311E62"/>
    <w:p w14:paraId="00000015" w14:textId="77777777" w:rsidR="00AD4456" w:rsidRDefault="00AD4456"/>
    <w:p w14:paraId="00000016" w14:textId="77777777" w:rsidR="00AD4456" w:rsidRDefault="00AD4456"/>
    <w:p w14:paraId="00000017" w14:textId="77777777" w:rsidR="00AD4456" w:rsidRDefault="00AD4456"/>
    <w:p w14:paraId="00000018" w14:textId="77777777" w:rsidR="00AD4456" w:rsidRDefault="00AD4456"/>
    <w:p w14:paraId="00000019" w14:textId="77777777" w:rsidR="00AD4456" w:rsidRDefault="00AD4456"/>
    <w:p w14:paraId="0000001A" w14:textId="77777777" w:rsidR="00AD4456" w:rsidRDefault="00AD4456"/>
    <w:p w14:paraId="0000001B" w14:textId="77777777" w:rsidR="00AD4456" w:rsidRDefault="00AD4456"/>
    <w:p w14:paraId="0000001C" w14:textId="77777777" w:rsidR="00AD4456" w:rsidRDefault="00AD4456"/>
    <w:p w14:paraId="0000001D" w14:textId="77777777" w:rsidR="00AD4456" w:rsidRDefault="00AD4456"/>
    <w:p w14:paraId="0000001E" w14:textId="77777777" w:rsidR="00AD4456" w:rsidRDefault="00AD4456"/>
    <w:p w14:paraId="0000001F" w14:textId="77777777" w:rsidR="00AD4456" w:rsidRDefault="00AD4456"/>
    <w:p w14:paraId="00000020" w14:textId="77777777" w:rsidR="00AD4456" w:rsidRDefault="00AD4456"/>
    <w:p w14:paraId="00000021" w14:textId="77777777" w:rsidR="00AD4456" w:rsidRDefault="00AD4456"/>
    <w:p w14:paraId="00000022" w14:textId="77777777" w:rsidR="00AD4456" w:rsidRDefault="00000000">
      <w:pPr>
        <w:spacing w:line="360" w:lineRule="auto"/>
        <w:rPr>
          <w:b/>
        </w:rPr>
      </w:pPr>
      <w:r>
        <w:rPr>
          <w:b/>
        </w:rPr>
        <w:t>Describe how you plan to pursue your academic interests and why you want to explore them at USC specifically. Please feel free to address your first- and second-choice major selections. (250 words)</w:t>
      </w:r>
    </w:p>
    <w:p w14:paraId="00000023" w14:textId="77777777" w:rsidR="00AD4456" w:rsidRDefault="00AD4456">
      <w:pPr>
        <w:spacing w:line="360" w:lineRule="auto"/>
        <w:rPr>
          <w:b/>
        </w:rPr>
      </w:pPr>
    </w:p>
    <w:p w14:paraId="00000024" w14:textId="0D8D7318" w:rsidR="00AD4456" w:rsidRDefault="00000000">
      <w:pPr>
        <w:spacing w:line="360" w:lineRule="auto"/>
      </w:pPr>
      <w:r>
        <w:rPr>
          <w:b/>
        </w:rPr>
        <w:tab/>
      </w:r>
      <w:r>
        <w:t xml:space="preserve">At the park watching little faces light up </w:t>
      </w:r>
      <w:del w:id="102" w:author="Microsoft Office User" w:date="2023-02-09T12:21:00Z">
        <w:r w:rsidDel="00A2357A">
          <w:delText>as Dad tosses his kid up in the air</w:delText>
        </w:r>
      </w:del>
      <w:ins w:id="103" w:author="Microsoft Office User" w:date="2023-02-09T12:21:00Z">
        <w:r w:rsidR="00A2357A">
          <w:t>as they are tossed in the air by their parents</w:t>
        </w:r>
      </w:ins>
      <w:r>
        <w:t xml:space="preserve">, while </w:t>
      </w:r>
      <w:del w:id="104" w:author="Microsoft Office User" w:date="2023-02-09T12:22:00Z">
        <w:r w:rsidDel="00A2357A">
          <w:delText xml:space="preserve">from the corner of your eye, </w:delText>
        </w:r>
      </w:del>
      <w:r>
        <w:t xml:space="preserve">you see a group of friends having a picnic. </w:t>
      </w:r>
      <w:del w:id="105" w:author="Microsoft Office User" w:date="2023-02-09T12:22:00Z">
        <w:r w:rsidDel="00A2357A">
          <w:delText>Or perhaps</w:delText>
        </w:r>
      </w:del>
      <w:ins w:id="106" w:author="Microsoft Office User" w:date="2023-02-09T12:22:00Z">
        <w:r w:rsidR="00A2357A">
          <w:t>Perhaps</w:t>
        </w:r>
      </w:ins>
      <w:r>
        <w:t xml:space="preserve"> at Starbucks as two friends eagerly catch up over </w:t>
      </w:r>
      <w:del w:id="107" w:author="Microsoft Office User" w:date="2023-02-09T12:22:00Z">
        <w:r w:rsidDel="00A2357A">
          <w:delText xml:space="preserve">a cup of </w:delText>
        </w:r>
      </w:del>
      <w:r>
        <w:t>coffee while siblings fight over their favorite cotton candy frappuccino on the neighboring table. Observing people’s personalities is a fascinating aspect of human behavior. Through the analysis and understanding of children’s</w:t>
      </w:r>
      <w:ins w:id="108" w:author="Microsoft Office User" w:date="2023-02-09T12:33:00Z">
        <w:r w:rsidR="002A38F6">
          <w:t xml:space="preserve"> unique</w:t>
        </w:r>
      </w:ins>
      <w:r>
        <w:t xml:space="preserve"> characteristics, </w:t>
      </w:r>
      <w:del w:id="109" w:author="Microsoft Office User" w:date="2023-02-09T12:33:00Z">
        <w:r w:rsidDel="002A38F6">
          <w:delText xml:space="preserve">unique </w:delText>
        </w:r>
      </w:del>
      <w:r>
        <w:t>behavior patterns, thoughts, and emotions we gain an insight into each individual</w:t>
      </w:r>
      <w:ins w:id="110" w:author="Microsoft Office User" w:date="2023-02-09T12:34:00Z">
        <w:r w:rsidR="002A38F6">
          <w:t xml:space="preserve"> and can</w:t>
        </w:r>
      </w:ins>
      <w:del w:id="111" w:author="Microsoft Office User" w:date="2023-02-09T12:34:00Z">
        <w:r w:rsidDel="002A38F6">
          <w:delText>, thus, able</w:delText>
        </w:r>
      </w:del>
      <w:r>
        <w:t xml:space="preserve"> </w:t>
      </w:r>
      <w:del w:id="112" w:author="Microsoft Office User" w:date="2023-02-09T12:34:00Z">
        <w:r w:rsidDel="002A38F6">
          <w:delText xml:space="preserve">to </w:delText>
        </w:r>
      </w:del>
      <w:r>
        <w:t>better cater towards their needs.</w:t>
      </w:r>
    </w:p>
    <w:p w14:paraId="00000025" w14:textId="264AEF0B" w:rsidR="00AD4456" w:rsidRDefault="00000000">
      <w:pPr>
        <w:spacing w:line="360" w:lineRule="auto"/>
        <w:rPr>
          <w:ins w:id="113" w:author="Microsoft Office User" w:date="2023-02-09T12:59:00Z"/>
        </w:rPr>
      </w:pPr>
      <w:r>
        <w:tab/>
        <w:t xml:space="preserve">An education from the University of Southern California will allow me to pair my bachelor’s degree in Psychology with a Learning Design and Technology </w:t>
      </w:r>
      <w:commentRangeStart w:id="114"/>
      <w:r>
        <w:t xml:space="preserve">progressive </w:t>
      </w:r>
      <w:commentRangeEnd w:id="114"/>
      <w:r w:rsidR="002A38F6">
        <w:rPr>
          <w:rStyle w:val="CommentReference"/>
        </w:rPr>
        <w:commentReference w:id="114"/>
      </w:r>
      <w:r>
        <w:t xml:space="preserve">degree </w:t>
      </w:r>
      <w:del w:id="115" w:author="Microsoft Office User" w:date="2023-02-09T12:43:00Z">
        <w:r w:rsidDel="002A38F6">
          <w:delText xml:space="preserve">which will allow me </w:delText>
        </w:r>
      </w:del>
      <w:r>
        <w:t xml:space="preserve">to work towards a master’s degree of education. Through this program, I will be equipped with the needed skills to </w:t>
      </w:r>
      <w:del w:id="116" w:author="Microsoft Office User" w:date="2023-02-09T12:43:00Z">
        <w:r w:rsidDel="002A38F6">
          <w:delText xml:space="preserve">leverage </w:delText>
        </w:r>
      </w:del>
      <w:ins w:id="117" w:author="Microsoft Office User" w:date="2023-02-09T12:43:00Z">
        <w:r w:rsidR="002A38F6">
          <w:t xml:space="preserve">utilize </w:t>
        </w:r>
      </w:ins>
      <w:r>
        <w:t>technology in curriculum design and learning assessment. Furthermore, by taking on a minor in dynamics of early childhood, I will learn from faculty members and my peers at Rossier</w:t>
      </w:r>
      <w:del w:id="118" w:author="Microsoft Office User" w:date="2023-02-09T12:44:00Z">
        <w:r w:rsidDel="00F1756F">
          <w:delText>,</w:delText>
        </w:r>
      </w:del>
      <w:r>
        <w:t xml:space="preserve"> while navigating professional </w:t>
      </w:r>
      <w:del w:id="119" w:author="Microsoft Office User" w:date="2023-02-09T12:44:00Z">
        <w:r w:rsidDel="00F1756F">
          <w:delText xml:space="preserve">trajectories </w:delText>
        </w:r>
      </w:del>
      <w:ins w:id="120" w:author="Microsoft Office User" w:date="2023-02-09T12:44:00Z">
        <w:r w:rsidR="00F1756F">
          <w:t xml:space="preserve">opportunities </w:t>
        </w:r>
      </w:ins>
      <w:r>
        <w:t xml:space="preserve">in the field of </w:t>
      </w:r>
      <w:commentRangeStart w:id="121"/>
      <w:r>
        <w:t>education</w:t>
      </w:r>
      <w:commentRangeEnd w:id="121"/>
      <w:r w:rsidR="00F1756F">
        <w:rPr>
          <w:rStyle w:val="CommentReference"/>
        </w:rPr>
        <w:commentReference w:id="121"/>
      </w:r>
      <w:r>
        <w:t>. As I continue to expand my experiences and take on PSYC490x, I</w:t>
      </w:r>
      <w:ins w:id="122" w:author="Microsoft Office User" w:date="2023-02-09T12:54:00Z">
        <w:r w:rsidR="003851B6">
          <w:t xml:space="preserve"> will</w:t>
        </w:r>
      </w:ins>
      <w:r>
        <w:t xml:space="preserve"> </w:t>
      </w:r>
      <w:del w:id="123" w:author="Microsoft Office User" w:date="2023-02-09T12:54:00Z">
        <w:r w:rsidDel="003851B6">
          <w:delText>get the chance</w:delText>
        </w:r>
      </w:del>
      <w:ins w:id="124" w:author="Microsoft Office User" w:date="2023-02-09T12:54:00Z">
        <w:r w:rsidR="003851B6">
          <w:t>be able</w:t>
        </w:r>
      </w:ins>
      <w:r>
        <w:t xml:space="preserve"> to conduct independent research </w:t>
      </w:r>
      <w:del w:id="125" w:author="Microsoft Office User" w:date="2023-02-09T12:57:00Z">
        <w:r w:rsidDel="003851B6">
          <w:delText xml:space="preserve">under </w:delText>
        </w:r>
      </w:del>
      <w:ins w:id="126" w:author="Microsoft Office User" w:date="2023-02-09T12:57:00Z">
        <w:r w:rsidR="003851B6">
          <w:t xml:space="preserve">with </w:t>
        </w:r>
      </w:ins>
      <w:r>
        <w:t xml:space="preserve">faculty </w:t>
      </w:r>
      <w:commentRangeStart w:id="127"/>
      <w:r>
        <w:t>direction</w:t>
      </w:r>
      <w:commentRangeEnd w:id="127"/>
      <w:r w:rsidR="003851B6">
        <w:rPr>
          <w:rStyle w:val="CommentReference"/>
        </w:rPr>
        <w:commentReference w:id="127"/>
      </w:r>
      <w:ins w:id="128" w:author="Microsoft Office User" w:date="2023-02-09T12:57:00Z">
        <w:r w:rsidR="003851B6">
          <w:t xml:space="preserve">. </w:t>
        </w:r>
      </w:ins>
      <w:del w:id="129" w:author="Microsoft Office User" w:date="2023-02-09T12:57:00Z">
        <w:r w:rsidDel="003851B6">
          <w:delText xml:space="preserve"> as I dive into a deeper understanding of different types of learning and curriculum. </w:delText>
        </w:r>
      </w:del>
      <w:r>
        <w:t>USC’s commitment to both critical thinking and social responsibility in a diverse world aligns with my own values in leaving my footprint in my community</w:t>
      </w:r>
      <w:del w:id="130" w:author="Microsoft Office User" w:date="2023-02-09T12:59:00Z">
        <w:r w:rsidDel="003851B6">
          <w:delText>.</w:delText>
        </w:r>
      </w:del>
      <w:del w:id="131" w:author="Microsoft Office User" w:date="2023-02-09T12:58:00Z">
        <w:r w:rsidDel="003851B6">
          <w:delText xml:space="preserve"> At USC, I will continue to polish my skill set and experiences needed to catapult me into the right path towards pursuing my career goals</w:delText>
        </w:r>
      </w:del>
      <w:ins w:id="132" w:author="Microsoft Office User" w:date="2023-02-09T12:59:00Z">
        <w:r w:rsidR="003851B6">
          <w:t xml:space="preserve"> through..</w:t>
        </w:r>
      </w:ins>
      <w:del w:id="133" w:author="Microsoft Office User" w:date="2023-02-09T12:59:00Z">
        <w:r w:rsidDel="003851B6">
          <w:delText>.</w:delText>
        </w:r>
      </w:del>
    </w:p>
    <w:p w14:paraId="23C14FD7" w14:textId="714AE160" w:rsidR="003851B6" w:rsidRDefault="003851B6">
      <w:pPr>
        <w:spacing w:line="360" w:lineRule="auto"/>
        <w:rPr>
          <w:ins w:id="134" w:author="Microsoft Office User" w:date="2023-02-09T12:59:00Z"/>
        </w:rPr>
      </w:pPr>
    </w:p>
    <w:p w14:paraId="60B5155C" w14:textId="7DF0630A" w:rsidR="003851B6" w:rsidRDefault="003851B6">
      <w:pPr>
        <w:spacing w:line="360" w:lineRule="auto"/>
        <w:rPr>
          <w:ins w:id="135" w:author="Microsoft Office User" w:date="2023-02-09T12:59:00Z"/>
        </w:rPr>
      </w:pPr>
    </w:p>
    <w:p w14:paraId="0A1473EB" w14:textId="74CB9B12" w:rsidR="003851B6" w:rsidRDefault="003851B6">
      <w:pPr>
        <w:spacing w:line="360" w:lineRule="auto"/>
        <w:rPr>
          <w:ins w:id="136" w:author="Microsoft Office User" w:date="2023-02-09T13:00:00Z"/>
        </w:rPr>
      </w:pPr>
      <w:ins w:id="137" w:author="Microsoft Office User" w:date="2023-02-09T12:59:00Z">
        <w:r>
          <w:t>Solid essay with specifics on why USC – I think you can dive more into the first paragraph on why you observing people’s perso</w:t>
        </w:r>
      </w:ins>
      <w:ins w:id="138" w:author="Microsoft Office User" w:date="2023-02-09T13:00:00Z">
        <w:r>
          <w:t xml:space="preserve">nalities interest you so much. A personal call or a vision for the future; let the admissions officer see your potential. </w:t>
        </w:r>
      </w:ins>
    </w:p>
    <w:p w14:paraId="42090AA8" w14:textId="6FEAB874" w:rsidR="003851B6" w:rsidRDefault="003851B6">
      <w:pPr>
        <w:spacing w:line="360" w:lineRule="auto"/>
        <w:rPr>
          <w:ins w:id="139" w:author="Microsoft Office User" w:date="2023-02-09T13:00:00Z"/>
        </w:rPr>
      </w:pPr>
    </w:p>
    <w:p w14:paraId="1AB329C9" w14:textId="4B75494B" w:rsidR="003851B6" w:rsidRDefault="003851B6">
      <w:pPr>
        <w:spacing w:line="360" w:lineRule="auto"/>
      </w:pPr>
      <w:ins w:id="140" w:author="Microsoft Office User" w:date="2023-02-09T13:00:00Z">
        <w:r>
          <w:t xml:space="preserve">C.G. </w:t>
        </w:r>
      </w:ins>
    </w:p>
    <w:sectPr w:rsidR="003851B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Chiara Situmorang" w:date="2023-02-11T21:54:00Z" w:initials="CS">
    <w:p w14:paraId="1B906BEB" w14:textId="77777777" w:rsidR="002826F9" w:rsidRDefault="002826F9" w:rsidP="0004347F">
      <w:r>
        <w:rPr>
          <w:rStyle w:val="CommentReference"/>
        </w:rPr>
        <w:annotationRef/>
      </w:r>
      <w:r>
        <w:rPr>
          <w:sz w:val="20"/>
          <w:szCs w:val="20"/>
        </w:rPr>
        <w:t>You can make this sentence more efficient by rephrasing it this way: I learned that a curriculum tailored to … could exponentially improve student success through … or by … (if you have quant data on this, put it in!)</w:t>
      </w:r>
    </w:p>
  </w:comment>
  <w:comment w:id="71" w:author="Chiara Situmorang" w:date="2023-02-11T21:52:00Z" w:initials="CS">
    <w:p w14:paraId="1F53AD07" w14:textId="78655576" w:rsidR="002826F9" w:rsidRDefault="002826F9" w:rsidP="00423F8E">
      <w:r>
        <w:rPr>
          <w:rStyle w:val="CommentReference"/>
        </w:rPr>
        <w:annotationRef/>
      </w:r>
      <w:r>
        <w:rPr>
          <w:sz w:val="20"/>
          <w:szCs w:val="20"/>
        </w:rPr>
        <w:t>You want to mention specific courses and programs at USC that will help you do this.</w:t>
      </w:r>
    </w:p>
  </w:comment>
  <w:comment w:id="81" w:author="Chiara Situmorang" w:date="2023-02-11T21:52:00Z" w:initials="CS">
    <w:p w14:paraId="0A718294" w14:textId="77777777" w:rsidR="002826F9" w:rsidRDefault="002826F9" w:rsidP="0063475E">
      <w:r>
        <w:rPr>
          <w:rStyle w:val="CommentReference"/>
        </w:rPr>
        <w:annotationRef/>
      </w:r>
      <w:r>
        <w:rPr>
          <w:sz w:val="20"/>
          <w:szCs w:val="20"/>
        </w:rPr>
        <w:t>Can you be more specific here to highlight the uniqueness of your vision? What kind of needs? Which aspect of wellbeing?</w:t>
      </w:r>
    </w:p>
  </w:comment>
  <w:comment w:id="80" w:author="Chiara Situmorang" w:date="2023-02-11T21:57:00Z" w:initials="CS">
    <w:p w14:paraId="3096E895" w14:textId="77777777" w:rsidR="002826F9" w:rsidRDefault="002826F9" w:rsidP="0070682E">
      <w:r>
        <w:rPr>
          <w:rStyle w:val="CommentReference"/>
        </w:rPr>
        <w:annotationRef/>
      </w:r>
      <w:r>
        <w:rPr>
          <w:sz w:val="20"/>
          <w:szCs w:val="20"/>
        </w:rPr>
        <w:t>I think this paragraph would be more structured if you talked about this goal in the beginning, then moved into why transferring to USC is the best way for you to achieve this goal.</w:t>
      </w:r>
    </w:p>
  </w:comment>
  <w:comment w:id="114" w:author="Microsoft Office User" w:date="2023-02-09T12:42:00Z" w:initials="MOU">
    <w:p w14:paraId="7B6BD866" w14:textId="5FA46E64" w:rsidR="002A38F6" w:rsidRDefault="002A38F6" w:rsidP="00CD0F58">
      <w:r>
        <w:rPr>
          <w:rStyle w:val="CommentReference"/>
        </w:rPr>
        <w:annotationRef/>
      </w:r>
      <w:r>
        <w:rPr>
          <w:sz w:val="20"/>
          <w:szCs w:val="20"/>
        </w:rPr>
        <w:t>What do you mean by a progressive degree?</w:t>
      </w:r>
    </w:p>
  </w:comment>
  <w:comment w:id="121" w:author="Microsoft Office User" w:date="2023-02-09T12:44:00Z" w:initials="MOU">
    <w:p w14:paraId="79C6463D" w14:textId="77777777" w:rsidR="00F1756F" w:rsidRDefault="00F1756F" w:rsidP="00FE13CC">
      <w:r>
        <w:rPr>
          <w:rStyle w:val="CommentReference"/>
        </w:rPr>
        <w:annotationRef/>
      </w:r>
      <w:r>
        <w:rPr>
          <w:sz w:val="20"/>
          <w:szCs w:val="20"/>
        </w:rPr>
        <w:t xml:space="preserve">Opportunities like… </w:t>
      </w:r>
    </w:p>
  </w:comment>
  <w:comment w:id="127" w:author="Microsoft Office User" w:date="2023-02-09T12:58:00Z" w:initials="MOU">
    <w:p w14:paraId="535B3487" w14:textId="77777777" w:rsidR="003851B6" w:rsidRDefault="003851B6" w:rsidP="002423A4">
      <w:r>
        <w:rPr>
          <w:rStyle w:val="CommentReference"/>
        </w:rPr>
        <w:annotationRef/>
      </w:r>
      <w:r>
        <w:rPr>
          <w:sz w:val="20"/>
          <w:szCs w:val="20"/>
        </w:rPr>
        <w:t xml:space="preserve">Do you have topics of interest that you might be researching?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06BEB" w15:done="0"/>
  <w15:commentEx w15:paraId="1F53AD07" w15:done="0"/>
  <w15:commentEx w15:paraId="0A718294" w15:done="0"/>
  <w15:commentEx w15:paraId="3096E895" w15:done="0"/>
  <w15:commentEx w15:paraId="7B6BD866" w15:done="0"/>
  <w15:commentEx w15:paraId="79C6463D" w15:done="0"/>
  <w15:commentEx w15:paraId="535B3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28D1B" w16cex:dateUtc="2023-02-11T14:54:00Z"/>
  <w16cex:commentExtensible w16cex:durableId="27928C88" w16cex:dateUtc="2023-02-11T14:52:00Z"/>
  <w16cex:commentExtensible w16cex:durableId="27928CAF" w16cex:dateUtc="2023-02-11T14:52:00Z"/>
  <w16cex:commentExtensible w16cex:durableId="27928DC6" w16cex:dateUtc="2023-02-11T14:57:00Z"/>
  <w16cex:commentExtensible w16cex:durableId="278F68C1" w16cex:dateUtc="2023-02-09T17:42:00Z"/>
  <w16cex:commentExtensible w16cex:durableId="278F6939" w16cex:dateUtc="2023-02-09T17:44:00Z"/>
  <w16cex:commentExtensible w16cex:durableId="278F6C71" w16cex:dateUtc="2023-02-09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06BEB" w16cid:durableId="27928D1B"/>
  <w16cid:commentId w16cid:paraId="1F53AD07" w16cid:durableId="27928C88"/>
  <w16cid:commentId w16cid:paraId="0A718294" w16cid:durableId="27928CAF"/>
  <w16cid:commentId w16cid:paraId="3096E895" w16cid:durableId="27928DC6"/>
  <w16cid:commentId w16cid:paraId="7B6BD866" w16cid:durableId="278F68C1"/>
  <w16cid:commentId w16cid:paraId="79C6463D" w16cid:durableId="278F6939"/>
  <w16cid:commentId w16cid:paraId="535B3487" w16cid:durableId="278F6C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F071A" w14:textId="77777777" w:rsidR="00450BF1" w:rsidRDefault="00450BF1" w:rsidP="008E0689">
      <w:pPr>
        <w:spacing w:line="240" w:lineRule="auto"/>
      </w:pPr>
      <w:r>
        <w:separator/>
      </w:r>
    </w:p>
  </w:endnote>
  <w:endnote w:type="continuationSeparator" w:id="0">
    <w:p w14:paraId="7ED6AC77" w14:textId="77777777" w:rsidR="00450BF1" w:rsidRDefault="00450BF1" w:rsidP="008E0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0461" w14:textId="77777777" w:rsidR="008E0689" w:rsidRDefault="008E0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1D9A" w14:textId="77777777" w:rsidR="008E0689" w:rsidRDefault="008E06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06DA" w14:textId="77777777" w:rsidR="008E0689" w:rsidRDefault="008E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2816" w14:textId="77777777" w:rsidR="00450BF1" w:rsidRDefault="00450BF1" w:rsidP="008E0689">
      <w:pPr>
        <w:spacing w:line="240" w:lineRule="auto"/>
      </w:pPr>
      <w:r>
        <w:separator/>
      </w:r>
    </w:p>
  </w:footnote>
  <w:footnote w:type="continuationSeparator" w:id="0">
    <w:p w14:paraId="41E16B85" w14:textId="77777777" w:rsidR="00450BF1" w:rsidRDefault="00450BF1" w:rsidP="008E06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0A3F" w14:textId="77777777" w:rsidR="008E0689" w:rsidRDefault="008E0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DD35" w14:textId="77777777" w:rsidR="008E0689" w:rsidRDefault="008E06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80DF" w14:textId="77777777" w:rsidR="008E0689" w:rsidRDefault="008E0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911B5"/>
    <w:multiLevelType w:val="hybridMultilevel"/>
    <w:tmpl w:val="61347096"/>
    <w:lvl w:ilvl="0" w:tplc="D11A916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4046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456"/>
    <w:rsid w:val="00002B4A"/>
    <w:rsid w:val="00263B3B"/>
    <w:rsid w:val="002826F9"/>
    <w:rsid w:val="002A38F6"/>
    <w:rsid w:val="00311E62"/>
    <w:rsid w:val="003851B6"/>
    <w:rsid w:val="00450BF1"/>
    <w:rsid w:val="008E0689"/>
    <w:rsid w:val="00A2357A"/>
    <w:rsid w:val="00AD4456"/>
    <w:rsid w:val="00F1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C416C"/>
  <w15:docId w15:val="{5192982C-63D2-0748-B8A1-A751367D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0689"/>
    <w:pPr>
      <w:tabs>
        <w:tab w:val="center" w:pos="4680"/>
        <w:tab w:val="right" w:pos="9360"/>
      </w:tabs>
      <w:spacing w:line="240" w:lineRule="auto"/>
    </w:pPr>
  </w:style>
  <w:style w:type="character" w:customStyle="1" w:styleId="HeaderChar">
    <w:name w:val="Header Char"/>
    <w:basedOn w:val="DefaultParagraphFont"/>
    <w:link w:val="Header"/>
    <w:uiPriority w:val="99"/>
    <w:rsid w:val="008E0689"/>
  </w:style>
  <w:style w:type="paragraph" w:styleId="Footer">
    <w:name w:val="footer"/>
    <w:basedOn w:val="Normal"/>
    <w:link w:val="FooterChar"/>
    <w:uiPriority w:val="99"/>
    <w:unhideWhenUsed/>
    <w:rsid w:val="008E0689"/>
    <w:pPr>
      <w:tabs>
        <w:tab w:val="center" w:pos="4680"/>
        <w:tab w:val="right" w:pos="9360"/>
      </w:tabs>
      <w:spacing w:line="240" w:lineRule="auto"/>
    </w:pPr>
  </w:style>
  <w:style w:type="character" w:customStyle="1" w:styleId="FooterChar">
    <w:name w:val="Footer Char"/>
    <w:basedOn w:val="DefaultParagraphFont"/>
    <w:link w:val="Footer"/>
    <w:uiPriority w:val="99"/>
    <w:rsid w:val="008E0689"/>
  </w:style>
  <w:style w:type="paragraph" w:styleId="Revision">
    <w:name w:val="Revision"/>
    <w:hidden/>
    <w:uiPriority w:val="99"/>
    <w:semiHidden/>
    <w:rsid w:val="008E0689"/>
    <w:pPr>
      <w:spacing w:line="240" w:lineRule="auto"/>
    </w:pPr>
  </w:style>
  <w:style w:type="paragraph" w:styleId="ListParagraph">
    <w:name w:val="List Paragraph"/>
    <w:basedOn w:val="Normal"/>
    <w:uiPriority w:val="34"/>
    <w:qFormat/>
    <w:rsid w:val="00311E62"/>
    <w:pPr>
      <w:ind w:left="720"/>
      <w:contextualSpacing/>
    </w:pPr>
  </w:style>
  <w:style w:type="character" w:styleId="CommentReference">
    <w:name w:val="annotation reference"/>
    <w:basedOn w:val="DefaultParagraphFont"/>
    <w:uiPriority w:val="99"/>
    <w:semiHidden/>
    <w:unhideWhenUsed/>
    <w:rsid w:val="002A38F6"/>
    <w:rPr>
      <w:sz w:val="16"/>
      <w:szCs w:val="16"/>
    </w:rPr>
  </w:style>
  <w:style w:type="paragraph" w:styleId="CommentText">
    <w:name w:val="annotation text"/>
    <w:basedOn w:val="Normal"/>
    <w:link w:val="CommentTextChar"/>
    <w:uiPriority w:val="99"/>
    <w:semiHidden/>
    <w:unhideWhenUsed/>
    <w:rsid w:val="002A38F6"/>
    <w:pPr>
      <w:spacing w:line="240" w:lineRule="auto"/>
    </w:pPr>
    <w:rPr>
      <w:sz w:val="20"/>
      <w:szCs w:val="20"/>
    </w:rPr>
  </w:style>
  <w:style w:type="character" w:customStyle="1" w:styleId="CommentTextChar">
    <w:name w:val="Comment Text Char"/>
    <w:basedOn w:val="DefaultParagraphFont"/>
    <w:link w:val="CommentText"/>
    <w:uiPriority w:val="99"/>
    <w:semiHidden/>
    <w:rsid w:val="002A38F6"/>
    <w:rPr>
      <w:sz w:val="20"/>
      <w:szCs w:val="20"/>
    </w:rPr>
  </w:style>
  <w:style w:type="paragraph" w:styleId="CommentSubject">
    <w:name w:val="annotation subject"/>
    <w:basedOn w:val="CommentText"/>
    <w:next w:val="CommentText"/>
    <w:link w:val="CommentSubjectChar"/>
    <w:uiPriority w:val="99"/>
    <w:semiHidden/>
    <w:unhideWhenUsed/>
    <w:rsid w:val="002A38F6"/>
    <w:rPr>
      <w:b/>
      <w:bCs/>
    </w:rPr>
  </w:style>
  <w:style w:type="character" w:customStyle="1" w:styleId="CommentSubjectChar">
    <w:name w:val="Comment Subject Char"/>
    <w:basedOn w:val="CommentTextChar"/>
    <w:link w:val="CommentSubject"/>
    <w:uiPriority w:val="99"/>
    <w:semiHidden/>
    <w:rsid w:val="002A3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3</cp:revision>
  <dcterms:created xsi:type="dcterms:W3CDTF">2023-02-09T16:02:00Z</dcterms:created>
  <dcterms:modified xsi:type="dcterms:W3CDTF">2023-02-11T14:57:00Z</dcterms:modified>
</cp:coreProperties>
</file>