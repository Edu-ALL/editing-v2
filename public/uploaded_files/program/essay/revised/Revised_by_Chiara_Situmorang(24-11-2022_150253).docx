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566" w14:textId="77777777" w:rsidR="00EB66D1" w:rsidRPr="00EB66D1" w:rsidRDefault="00EB66D1" w:rsidP="00EB66D1">
      <w:pPr>
        <w:spacing w:before="400" w:after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66D1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1 - Describe an example of your leadership experience in which you have positively influenced others, helped resolve disputes or contributed to group efforts over time. </w:t>
      </w:r>
    </w:p>
    <w:p w14:paraId="5D61744F" w14:textId="1FA7D6BB" w:rsidR="00EB66D1" w:rsidRPr="00EB66D1" w:rsidRDefault="00EB66D1" w:rsidP="00EB66D1">
      <w:pPr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My debut </w:t>
      </w:r>
      <w:del w:id="0" w:author="Microsoft Office User" w:date="2022-11-23T16:24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</w:delText>
        </w:r>
      </w:del>
      <w:ins w:id="1" w:author="Microsoft Office User" w:date="2022-11-23T16:24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as </w:t>
        </w:r>
      </w:ins>
      <w:del w:id="2" w:author="Chiara Situmorang" w:date="2022-11-24T15:00:00Z">
        <w:r w:rsidR="00177D90" w:rsidDel="00134480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ins w:id="3" w:author="Microsoft Office User" w:date="2022-11-23T16:24:00Z">
        <w:del w:id="4" w:author="Chiara Situmorang" w:date="2022-11-24T15:00:00Z">
          <w:r w:rsidR="00392F0D" w:rsidRPr="00EB66D1" w:rsidDel="00134480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</w:delText>
          </w:r>
        </w:del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student council president started with a mess. I was a strict perfectionist who had to make sure everything worked according to my expectations. On one occasion, the arts division produced a poster that was really underwhelming</w:t>
      </w:r>
      <w:ins w:id="5" w:author="Chiara Situmorang" w:date="2022-11-24T15:00:00Z"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</w:t>
        </w:r>
      </w:ins>
      <w:del w:id="6" w:author="Chiara Situmorang" w:date="2022-11-24T15:00:00Z">
        <w:r w:rsidRPr="00EB66D1" w:rsidDel="00134480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7" w:author="Chiara Situmorang" w:date="2022-11-24T15:00:00Z">
        <w:r w:rsidRPr="00EB66D1" w:rsidDel="001344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So, 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>I</w:t>
      </w:r>
      <w:ins w:id="8" w:author="Chiara Situmorang" w:date="2022-11-24T15:00:00Z"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alongside other core council members</w:t>
      </w:r>
      <w:ins w:id="9" w:author="Microsoft Office User" w:date="2022-11-23T16:24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10" w:author="Microsoft Office User" w:date="2022-11-23T16:25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that are as strict as me,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1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gave </w:delText>
        </w:r>
      </w:del>
      <w:ins w:id="12" w:author="Microsoft Office User" w:date="2022-11-23T16:2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berated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13" w:author="Microsoft Office User" w:date="2022-11-23T16:30:00Z">
        <w:del w:id="14" w:author="Chiara Situmorang" w:date="2022-11-24T15:00:00Z">
          <w:r w:rsidR="00392F0D" w:rsidDel="00134480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and forced </w:delText>
          </w:r>
        </w:del>
      </w:ins>
      <w:del w:id="15" w:author="Microsoft Office User" w:date="2022-11-23T16:25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them </w:delText>
        </w:r>
      </w:del>
      <w:ins w:id="16" w:author="Microsoft Office User" w:date="2022-11-23T16:25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arts team</w:t>
        </w:r>
      </w:ins>
      <w:del w:id="17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a barrage of criticism</w:delText>
        </w:r>
      </w:del>
      <w:del w:id="18" w:author="Microsoft Office User" w:date="2022-11-23T16:30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forcing </w:delText>
        </w:r>
      </w:del>
      <w:del w:id="19" w:author="Microsoft Office User" w:date="2022-11-23T16:2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them </w:delText>
        </w:r>
      </w:del>
      <w:ins w:id="20" w:author="Microsoft Office User" w:date="2022-11-23T16:2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21" w:author="Chiara Situmorang" w:date="2022-11-24T15:00:00Z"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 xml:space="preserve">and forced </w:t>
        </w:r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 xml:space="preserve">them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to do a full revision. Consequently, the art division was devastated and grew bitter. Some were even planning to leave the council before the inauguration ceremony. </w:t>
      </w:r>
    </w:p>
    <w:p w14:paraId="7EB7D4C2" w14:textId="03080185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I realized that the ha</w:t>
      </w:r>
      <w:ins w:id="22" w:author="Microsoft Office User" w:date="2022-11-23T16:25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r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sh approach created tension and an unpleasant atmosphere, so I decided </w:t>
      </w:r>
      <w:commentRangeStart w:id="23"/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to consult with my mentor and council alumni to contemplate the best approach to resolve the issue. </w:t>
      </w:r>
      <w:commentRangeEnd w:id="23"/>
      <w:r w:rsidR="00134480">
        <w:rPr>
          <w:rStyle w:val="CommentReference"/>
        </w:rPr>
        <w:commentReference w:id="23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After </w:t>
      </w:r>
      <w:del w:id="24" w:author="Microsoft Office User" w:date="2022-11-23T16:30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discussing with them</w:delText>
        </w:r>
      </w:del>
      <w:ins w:id="25" w:author="Microsoft Office User" w:date="2022-11-23T16:30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discussion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, I decided to implement a softer </w:t>
      </w:r>
      <w:del w:id="26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broader 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approach. I first attempted to understand </w:t>
      </w:r>
      <w:del w:id="27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28" w:author="Microsoft Office User" w:date="2022-11-23T16:26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team’s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perspective o</w:t>
      </w:r>
      <w:ins w:id="29" w:author="Microsoft Office User" w:date="2022-11-23T16:26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n</w:t>
        </w:r>
      </w:ins>
      <w:del w:id="30" w:author="Microsoft Office User" w:date="2022-11-23T16:26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f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the issue, conversing with each art member to understand </w:t>
      </w:r>
      <w:commentRangeStart w:id="31"/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their situations. </w:t>
      </w:r>
      <w:commentRangeEnd w:id="31"/>
      <w:r w:rsidR="00392F0D">
        <w:rPr>
          <w:rStyle w:val="CommentReference"/>
        </w:rPr>
        <w:commentReference w:id="31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Afterwards, I apologized on behalf of the core council team for the </w:t>
      </w:r>
      <w:del w:id="32" w:author="Microsoft Office User" w:date="2022-11-23T16:33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harsh remarks</w:delText>
        </w:r>
      </w:del>
      <w:ins w:id="33" w:author="Microsoft Office User" w:date="2022-11-23T16:33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criticism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and clarified that our criti</w:t>
      </w:r>
      <w:ins w:id="34" w:author="Chiara Situmorang" w:date="2022-11-24T15:01:00Z"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>ques</w:t>
        </w:r>
      </w:ins>
      <w:del w:id="35" w:author="Chiara Situmorang" w:date="2022-11-24T15:01:00Z">
        <w:r w:rsidRPr="00EB66D1" w:rsidDel="00134480">
          <w:rPr>
            <w:rFonts w:ascii="Arial" w:eastAsia="Times New Roman" w:hAnsi="Arial" w:cs="Arial"/>
            <w:color w:val="000000"/>
            <w:sz w:val="22"/>
            <w:szCs w:val="22"/>
          </w:rPr>
          <w:delText>cs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were only meant to help improve their designs. Once the tension subsided, </w:t>
      </w:r>
      <w:commentRangeStart w:id="36"/>
      <w:r w:rsidRPr="00EB66D1">
        <w:rPr>
          <w:rFonts w:ascii="Arial" w:eastAsia="Times New Roman" w:hAnsi="Arial" w:cs="Arial"/>
          <w:color w:val="000000"/>
          <w:sz w:val="22"/>
          <w:szCs w:val="22"/>
        </w:rPr>
        <w:t>I attempted to bring my core council and art division members together to end all conflicts and rekindle their bonds. </w:t>
      </w:r>
      <w:commentRangeEnd w:id="36"/>
      <w:r w:rsidR="00392F0D">
        <w:rPr>
          <w:rStyle w:val="CommentReference"/>
        </w:rPr>
        <w:commentReference w:id="36"/>
      </w:r>
    </w:p>
    <w:p w14:paraId="6D6A236A" w14:textId="7862CD64" w:rsidR="00EB66D1" w:rsidRPr="00EB66D1" w:rsidRDefault="00EB66D1" w:rsidP="00EB66D1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>Following</w:t>
      </w:r>
      <w:del w:id="37" w:author="Chiara Situmorang" w:date="2022-11-24T15:01:00Z">
        <w:r w:rsidRPr="00EB66D1" w:rsidDel="001344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up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this event, I tried spending more time with the arts division. I used my knowledge to teach them how to use </w:t>
      </w:r>
      <w:ins w:id="38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P</w:t>
        </w:r>
      </w:ins>
      <w:del w:id="39" w:author="Microsoft Office User" w:date="2022-11-23T16:3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p</w:delText>
        </w:r>
      </w:del>
      <w:r w:rsidRPr="00EB66D1">
        <w:rPr>
          <w:rFonts w:ascii="Arial" w:eastAsia="Times New Roman" w:hAnsi="Arial" w:cs="Arial"/>
          <w:color w:val="000000"/>
          <w:sz w:val="22"/>
          <w:szCs w:val="22"/>
        </w:rPr>
        <w:t>hotoshop and inspire</w:t>
      </w:r>
      <w:ins w:id="40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them with some design ideas. Not only did I invest my time acting as a mentor, </w:t>
      </w:r>
      <w:ins w:id="41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but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ins w:id="42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also </w:t>
        </w:r>
      </w:ins>
      <w:commentRangeStart w:id="43"/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wanted them to feel comfortable as a member of the student council. </w:t>
      </w:r>
      <w:commentRangeEnd w:id="43"/>
      <w:r w:rsidR="00392F0D">
        <w:rPr>
          <w:rStyle w:val="CommentReference"/>
        </w:rPr>
        <w:commentReference w:id="43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As months passed by, I felt proud as I saw their designs and work ethic gradually improve. Moreover, </w:t>
      </w:r>
      <w:del w:id="44" w:author="Microsoft Office User" w:date="2022-11-23T16:37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45" w:author="Microsoft Office User" w:date="2022-11-23T16:37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art members’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relationships with </w:t>
      </w:r>
      <w:del w:id="46" w:author="Microsoft Office User" w:date="2022-11-23T16:39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other divisions</w:delText>
        </w:r>
      </w:del>
      <w:ins w:id="47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the council members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 got better as </w:t>
      </w:r>
      <w:del w:id="48" w:author="Microsoft Office User" w:date="2022-11-23T16:37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they </w:delText>
        </w:r>
      </w:del>
      <w:ins w:id="49" w:author="Microsoft Office User" w:date="2022-11-23T16:39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everyone</w:t>
        </w:r>
      </w:ins>
      <w:ins w:id="50" w:author="Microsoft Office User" w:date="2022-11-23T16:38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51" w:author="Chiara Situmorang" w:date="2022-11-24T15:02:00Z">
          <w:r w:rsidR="00392F0D" w:rsidDel="00134480">
            <w:rPr>
              <w:rFonts w:ascii="Arial" w:eastAsia="Times New Roman" w:hAnsi="Arial" w:cs="Arial"/>
              <w:color w:val="000000"/>
              <w:sz w:val="22"/>
              <w:szCs w:val="22"/>
            </w:rPr>
            <w:delText>now</w:delText>
          </w:r>
        </w:del>
      </w:ins>
      <w:ins w:id="52" w:author="Microsoft Office User" w:date="2022-11-23T16:37:00Z">
        <w:del w:id="53" w:author="Chiara Situmorang" w:date="2022-11-24T15:02:00Z">
          <w:r w:rsidR="00392F0D" w:rsidRPr="00EB66D1" w:rsidDel="00134480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</w:delText>
          </w:r>
        </w:del>
      </w:ins>
      <w:del w:id="54" w:author="Microsoft Office User" w:date="2022-11-23T16:38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>were able to establish positive work relations</w:delText>
        </w:r>
      </w:del>
      <w:ins w:id="55" w:author="Microsoft Office User" w:date="2022-11-23T16:38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 xml:space="preserve">could </w:t>
        </w:r>
      </w:ins>
      <w:ins w:id="56" w:author="Chiara Situmorang" w:date="2022-11-24T15:02:00Z"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>now</w:t>
        </w:r>
        <w:r w:rsidR="00134480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57" w:author="Microsoft Office User" w:date="2022-11-23T16:38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collaborate amiably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26396746" w14:textId="7AD249A0" w:rsidR="007F2ECA" w:rsidRDefault="00EB66D1" w:rsidP="00EB66D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I discovered that being a leader involves more than just being able to direct and instruct. Being a successful leader means having the flexibility to offer both counsel and assistance through inspiration and </w:t>
      </w:r>
      <w:commentRangeStart w:id="58"/>
      <w:r w:rsidRPr="00EB66D1">
        <w:rPr>
          <w:rFonts w:ascii="Arial" w:eastAsia="Times New Roman" w:hAnsi="Arial" w:cs="Arial"/>
          <w:color w:val="000000"/>
          <w:sz w:val="22"/>
          <w:szCs w:val="22"/>
        </w:rPr>
        <w:t>motivation</w:t>
      </w:r>
      <w:commentRangeEnd w:id="58"/>
      <w:r w:rsidR="00392F0D">
        <w:rPr>
          <w:rStyle w:val="CommentReference"/>
        </w:rPr>
        <w:commentReference w:id="58"/>
      </w:r>
      <w:r w:rsidRPr="00EB66D1">
        <w:rPr>
          <w:rFonts w:ascii="Arial" w:eastAsia="Times New Roman" w:hAnsi="Arial" w:cs="Arial"/>
          <w:color w:val="000000"/>
          <w:sz w:val="22"/>
          <w:szCs w:val="22"/>
        </w:rPr>
        <w:t xml:space="preserve">. A great leader should also attempt to foster a positive atmosphere by getting to know </w:t>
      </w:r>
      <w:del w:id="59" w:author="Microsoft Office User" w:date="2022-11-23T16:43:00Z">
        <w:r w:rsidRPr="00EB66D1" w:rsidDel="00392F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60" w:author="Microsoft Office User" w:date="2022-11-23T16:43:00Z">
        <w:r w:rsidR="00392F0D">
          <w:rPr>
            <w:rFonts w:ascii="Arial" w:eastAsia="Times New Roman" w:hAnsi="Arial" w:cs="Arial"/>
            <w:color w:val="000000"/>
            <w:sz w:val="22"/>
            <w:szCs w:val="22"/>
          </w:rPr>
          <w:t>his</w:t>
        </w:r>
        <w:r w:rsidR="00392F0D" w:rsidRPr="00EB66D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B66D1">
        <w:rPr>
          <w:rFonts w:ascii="Arial" w:eastAsia="Times New Roman" w:hAnsi="Arial" w:cs="Arial"/>
          <w:color w:val="000000"/>
          <w:sz w:val="22"/>
          <w:szCs w:val="22"/>
        </w:rPr>
        <w:t>peers, forging bonds of solidarity with each individual, and gradually gaining their trust.</w:t>
      </w:r>
    </w:p>
    <w:p w14:paraId="07412573" w14:textId="77777777" w:rsid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Hi Sam,</w:t>
      </w:r>
    </w:p>
    <w:p w14:paraId="1740A5DC" w14:textId="69465071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I can see that you’ve revised the essay quite thoroughly based on our past feedbacks. Good job! Now, there are more explicit instances that made your essay more coherent. </w:t>
      </w:r>
    </w:p>
    <w:p w14:paraId="66699DDF" w14:textId="3A6C3064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One thing that you can still improve on is giving more details from the art members’ side. At the beginning, some of them wanted to leave your team, 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so</w:t>
      </w: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what happened during your mediation? How did you reach a compromise? </w:t>
      </w:r>
    </w:p>
    <w:p w14:paraId="5043B140" w14:textId="5D6013DD" w:rsidR="00392F0D" w:rsidRPr="00392F0D" w:rsidRDefault="00392F0D" w:rsidP="00EB66D1">
      <w:pPr>
        <w:spacing w:before="240" w:after="240"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392F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To make your essay more unique, I think it’s also a good idea to write about how your leadership defies the expectations the council members have for leaders. Is there anything different about your leadership in comparison to the ex-presidents? Your elaboration will help set you apart from other applicants. </w:t>
      </w:r>
    </w:p>
    <w:p w14:paraId="63893D8C" w14:textId="4988EA93" w:rsidR="00392F0D" w:rsidRPr="00392F0D" w:rsidRDefault="00392F0D" w:rsidP="00EB66D1">
      <w:pPr>
        <w:spacing w:before="240" w:after="240"/>
        <w:jc w:val="both"/>
        <w:rPr>
          <w:rFonts w:ascii="Times New Roman" w:eastAsia="Times New Roman" w:hAnsi="Times New Roman" w:cs="Times New Roman"/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2F5496" w:themeColor="accent1" w:themeShade="BF"/>
        </w:rPr>
        <w:t xml:space="preserve">Best wishes! - </w:t>
      </w:r>
      <w:r w:rsidRPr="00392F0D">
        <w:rPr>
          <w:rFonts w:ascii="Times New Roman" w:eastAsia="Times New Roman" w:hAnsi="Times New Roman" w:cs="Times New Roman"/>
          <w:color w:val="2F5496" w:themeColor="accent1" w:themeShade="BF"/>
        </w:rPr>
        <w:t>Melinda</w:t>
      </w:r>
    </w:p>
    <w:sectPr w:rsidR="00392F0D" w:rsidRPr="00392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Chiara Situmorang" w:date="2022-11-24T15:01:00Z" w:initials="CS">
    <w:p w14:paraId="66E778F3" w14:textId="77777777" w:rsidR="00134480" w:rsidRDefault="00134480" w:rsidP="00737CC3">
      <w:r>
        <w:rPr>
          <w:rStyle w:val="CommentReference"/>
        </w:rPr>
        <w:annotationRef/>
      </w:r>
      <w:r>
        <w:t>What did they advise?</w:t>
      </w:r>
    </w:p>
  </w:comment>
  <w:comment w:id="31" w:author="Microsoft Office User" w:date="2022-11-23T16:32:00Z" w:initials="Office">
    <w:p w14:paraId="24D73543" w14:textId="4CB7D62D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I feel this part would be stronger with one example of what went wrong from the arts members’ side. Did the arts member team felt the poster was already good? </w:t>
      </w:r>
    </w:p>
  </w:comment>
  <w:comment w:id="36" w:author="Microsoft Office User" w:date="2022-11-23T16:34:00Z" w:initials="Office">
    <w:p w14:paraId="62529C1A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>More explicit details here would be helpful.</w:t>
      </w:r>
    </w:p>
    <w:p w14:paraId="3067F815" w14:textId="77777777" w:rsidR="00392F0D" w:rsidRDefault="00392F0D">
      <w:pPr>
        <w:pStyle w:val="CommentText"/>
      </w:pPr>
      <w:r>
        <w:t xml:space="preserve">For instance, you could say that you set up a meeting to mediate the conflicts by listening to each team members’ side, learning (A) and (B). </w:t>
      </w:r>
    </w:p>
    <w:p w14:paraId="1A1238D2" w14:textId="77777777" w:rsidR="00392F0D" w:rsidRDefault="00392F0D">
      <w:pPr>
        <w:pStyle w:val="CommentText"/>
      </w:pPr>
    </w:p>
    <w:p w14:paraId="7749A754" w14:textId="1FA50DE1" w:rsidR="00392F0D" w:rsidRDefault="00392F0D">
      <w:pPr>
        <w:pStyle w:val="CommentText"/>
      </w:pPr>
      <w:r>
        <w:t>By understanding the situations of the members, you now understood what needed to be done, which led to the next paragraph of you helping them improve their skills.</w:t>
      </w:r>
    </w:p>
  </w:comment>
  <w:comment w:id="43" w:author="Microsoft Office User" w:date="2022-11-23T16:41:00Z" w:initials="Office">
    <w:p w14:paraId="2EB82837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How did you do it differently than past leaders? </w:t>
      </w:r>
    </w:p>
    <w:p w14:paraId="394AC70B" w14:textId="69EB8AC3" w:rsidR="00392F0D" w:rsidRDefault="00392F0D">
      <w:pPr>
        <w:pStyle w:val="CommentText"/>
      </w:pPr>
      <w:r>
        <w:t xml:space="preserve">For instance, you can say you did more team outings etc to make everyone feel comfortable. </w:t>
      </w:r>
    </w:p>
  </w:comment>
  <w:comment w:id="58" w:author="Microsoft Office User" w:date="2022-11-23T16:42:00Z" w:initials="Office">
    <w:p w14:paraId="3C091818" w14:textId="77777777" w:rsidR="00392F0D" w:rsidRDefault="00392F0D">
      <w:pPr>
        <w:pStyle w:val="CommentText"/>
      </w:pPr>
      <w:r>
        <w:rPr>
          <w:rStyle w:val="CommentReference"/>
        </w:rPr>
        <w:annotationRef/>
      </w:r>
      <w:r>
        <w:t xml:space="preserve">This value is not explicitly expressed through the samples above. </w:t>
      </w:r>
    </w:p>
    <w:p w14:paraId="0C37514E" w14:textId="43EE1C2C" w:rsidR="00392F0D" w:rsidRDefault="00392F0D">
      <w:pPr>
        <w:pStyle w:val="CommentText"/>
      </w:pPr>
      <w:r>
        <w:t xml:space="preserve">It is a good idea to mention how your leadership is different from other past leaders.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778F3" w15:done="0"/>
  <w15:commentEx w15:paraId="24D73543" w15:done="0"/>
  <w15:commentEx w15:paraId="7749A754" w15:done="0"/>
  <w15:commentEx w15:paraId="394AC70B" w15:done="0"/>
  <w15:commentEx w15:paraId="0C3751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05B0" w16cex:dateUtc="2022-11-24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778F3" w16cid:durableId="272A05B0"/>
  <w16cid:commentId w16cid:paraId="24D73543" w16cid:durableId="272A0560"/>
  <w16cid:commentId w16cid:paraId="7749A754" w16cid:durableId="272A0561"/>
  <w16cid:commentId w16cid:paraId="394AC70B" w16cid:durableId="272A0562"/>
  <w16cid:commentId w16cid:paraId="0C37514E" w16cid:durableId="272A0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D1"/>
    <w:rsid w:val="00134480"/>
    <w:rsid w:val="00177D90"/>
    <w:rsid w:val="00185506"/>
    <w:rsid w:val="00392F0D"/>
    <w:rsid w:val="0062459E"/>
    <w:rsid w:val="007F2ECA"/>
    <w:rsid w:val="00E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8A8E4"/>
  <w15:chartTrackingRefBased/>
  <w15:docId w15:val="{9DB8D1FC-532A-E042-A9B4-9E61C153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6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2F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F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F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F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2022-11-23T09:51:00Z</dcterms:created>
  <dcterms:modified xsi:type="dcterms:W3CDTF">2022-11-24T08:02:00Z</dcterms:modified>
</cp:coreProperties>
</file>