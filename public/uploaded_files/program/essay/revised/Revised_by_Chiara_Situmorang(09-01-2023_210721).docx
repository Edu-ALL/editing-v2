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53E76" w14:textId="77777777" w:rsidR="0018204E" w:rsidRPr="0018204E" w:rsidRDefault="0018204E" w:rsidP="0018204E">
      <w:pPr>
        <w:spacing w:before="400" w:after="120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8204E">
        <w:rPr>
          <w:rFonts w:ascii="Arial" w:eastAsia="Times New Roman" w:hAnsi="Arial" w:cs="Arial"/>
          <w:b/>
          <w:bCs/>
          <w:color w:val="000000"/>
          <w:kern w:val="36"/>
          <w:u w:val="single"/>
        </w:rPr>
        <w:t>Describe how you plan to pursue your academic interests and why you want to explore them at USC specifically. Please feel free to address your first-choice major selections. (Approximately 250 words)</w:t>
      </w:r>
    </w:p>
    <w:p w14:paraId="6B6A11C7" w14:textId="77777777" w:rsidR="0018204E" w:rsidRPr="0018204E" w:rsidRDefault="0018204E" w:rsidP="0018204E">
      <w:pPr>
        <w:rPr>
          <w:rFonts w:ascii="Times New Roman" w:eastAsia="Times New Roman" w:hAnsi="Times New Roman" w:cs="Times New Roman"/>
        </w:rPr>
      </w:pPr>
    </w:p>
    <w:p w14:paraId="2447AF95" w14:textId="7F589239" w:rsidR="0018204E" w:rsidRPr="0018204E" w:rsidRDefault="0018204E" w:rsidP="0018204E">
      <w:pPr>
        <w:ind w:firstLine="720"/>
        <w:jc w:val="both"/>
        <w:rPr>
          <w:rFonts w:ascii="Times New Roman" w:eastAsia="Times New Roman" w:hAnsi="Times New Roman" w:cs="Times New Roman"/>
        </w:rPr>
      </w:pPr>
      <w:r w:rsidRPr="0018204E">
        <w:rPr>
          <w:rFonts w:ascii="Times New Roman" w:eastAsia="Times New Roman" w:hAnsi="Times New Roman" w:cs="Times New Roman"/>
          <w:color w:val="000000"/>
        </w:rPr>
        <w:t xml:space="preserve">My whole life I had </w:t>
      </w:r>
      <w:ins w:id="0" w:author="Thalia Priscilla" w:date="2023-01-09T19:50:00Z">
        <w:r w:rsidR="00A22C59">
          <w:rPr>
            <w:rFonts w:ascii="Times New Roman" w:eastAsia="Times New Roman" w:hAnsi="Times New Roman" w:cs="Times New Roman"/>
            <w:color w:val="000000"/>
          </w:rPr>
          <w:t xml:space="preserve">only </w:t>
        </w:r>
      </w:ins>
      <w:r w:rsidRPr="0018204E">
        <w:rPr>
          <w:rFonts w:ascii="Times New Roman" w:eastAsia="Times New Roman" w:hAnsi="Times New Roman" w:cs="Times New Roman"/>
          <w:color w:val="000000"/>
        </w:rPr>
        <w:t xml:space="preserve">been </w:t>
      </w:r>
      <w:del w:id="1" w:author="Thalia Priscilla" w:date="2023-01-09T19:50:00Z">
        <w:r w:rsidRPr="0018204E" w:rsidDel="00A22C59">
          <w:rPr>
            <w:rFonts w:ascii="Times New Roman" w:eastAsia="Times New Roman" w:hAnsi="Times New Roman" w:cs="Times New Roman"/>
            <w:color w:val="000000"/>
          </w:rPr>
          <w:delText xml:space="preserve">just </w:delText>
        </w:r>
      </w:del>
      <w:r w:rsidRPr="0018204E">
        <w:rPr>
          <w:rFonts w:ascii="Times New Roman" w:eastAsia="Times New Roman" w:hAnsi="Times New Roman" w:cs="Times New Roman"/>
          <w:color w:val="000000"/>
        </w:rPr>
        <w:t xml:space="preserve">a </w:t>
      </w:r>
      <w:del w:id="2" w:author="Thalia Priscilla" w:date="2023-01-09T19:50:00Z">
        <w:r w:rsidRPr="0018204E" w:rsidDel="00A22C59">
          <w:rPr>
            <w:rFonts w:ascii="Times New Roman" w:eastAsia="Times New Roman" w:hAnsi="Times New Roman" w:cs="Times New Roman"/>
            <w:color w:val="000000"/>
          </w:rPr>
          <w:delText>shopper</w:delText>
        </w:r>
      </w:del>
      <w:ins w:id="3" w:author="Thalia Priscilla" w:date="2023-01-09T19:50:00Z">
        <w:r w:rsidR="00A22C59">
          <w:rPr>
            <w:rFonts w:ascii="Times New Roman" w:eastAsia="Times New Roman" w:hAnsi="Times New Roman" w:cs="Times New Roman"/>
            <w:color w:val="000000"/>
          </w:rPr>
          <w:t>consumer</w:t>
        </w:r>
      </w:ins>
      <w:r w:rsidRPr="0018204E">
        <w:rPr>
          <w:rFonts w:ascii="Times New Roman" w:eastAsia="Times New Roman" w:hAnsi="Times New Roman" w:cs="Times New Roman"/>
          <w:color w:val="000000"/>
        </w:rPr>
        <w:t xml:space="preserve">, but learning business management in school piqued my curiosity on the behind the scenes of </w:t>
      </w:r>
      <w:del w:id="4" w:author="Thalia Priscilla" w:date="2023-01-09T19:50:00Z">
        <w:r w:rsidRPr="0018204E" w:rsidDel="00A22C59">
          <w:rPr>
            <w:rFonts w:ascii="Times New Roman" w:eastAsia="Times New Roman" w:hAnsi="Times New Roman" w:cs="Times New Roman"/>
            <w:color w:val="000000"/>
          </w:rPr>
          <w:delText>the stores I buy from</w:delText>
        </w:r>
      </w:del>
      <w:ins w:id="5" w:author="Thalia Priscilla" w:date="2023-01-09T19:50:00Z">
        <w:r w:rsidR="00A22C59">
          <w:rPr>
            <w:rFonts w:ascii="Times New Roman" w:eastAsia="Times New Roman" w:hAnsi="Times New Roman" w:cs="Times New Roman"/>
            <w:color w:val="000000"/>
          </w:rPr>
          <w:t>my purchases</w:t>
        </w:r>
      </w:ins>
      <w:r w:rsidRPr="0018204E">
        <w:rPr>
          <w:rFonts w:ascii="Times New Roman" w:eastAsia="Times New Roman" w:hAnsi="Times New Roman" w:cs="Times New Roman"/>
          <w:color w:val="000000"/>
        </w:rPr>
        <w:t xml:space="preserve">. </w:t>
      </w:r>
      <w:del w:id="6" w:author="Thalia Priscilla" w:date="2023-01-09T19:51:00Z">
        <w:r w:rsidRPr="0018204E" w:rsidDel="00A22C59">
          <w:rPr>
            <w:rFonts w:ascii="Times New Roman" w:eastAsia="Times New Roman" w:hAnsi="Times New Roman" w:cs="Times New Roman"/>
            <w:color w:val="000000"/>
          </w:rPr>
          <w:delText xml:space="preserve">I </w:delText>
        </w:r>
      </w:del>
      <w:del w:id="7" w:author="Thalia Priscilla" w:date="2023-01-09T19:46:00Z">
        <w:r w:rsidRPr="0018204E" w:rsidDel="00A22C59">
          <w:rPr>
            <w:rFonts w:ascii="Times New Roman" w:eastAsia="Times New Roman" w:hAnsi="Times New Roman" w:cs="Times New Roman"/>
            <w:color w:val="000000"/>
          </w:rPr>
          <w:delText xml:space="preserve">continued to </w:delText>
        </w:r>
      </w:del>
      <w:del w:id="8" w:author="Thalia Priscilla" w:date="2023-01-09T19:51:00Z">
        <w:r w:rsidRPr="0018204E" w:rsidDel="00A22C59">
          <w:rPr>
            <w:rFonts w:ascii="Times New Roman" w:eastAsia="Times New Roman" w:hAnsi="Times New Roman" w:cs="Times New Roman"/>
            <w:color w:val="000000"/>
          </w:rPr>
          <w:delText>learn about</w:delText>
        </w:r>
      </w:del>
      <w:ins w:id="9" w:author="Thalia Priscilla" w:date="2023-01-09T19:51:00Z">
        <w:r w:rsidR="00A22C59">
          <w:rPr>
            <w:rFonts w:ascii="Times New Roman" w:eastAsia="Times New Roman" w:hAnsi="Times New Roman" w:cs="Times New Roman"/>
            <w:color w:val="000000"/>
          </w:rPr>
          <w:t>Learning</w:t>
        </w:r>
      </w:ins>
      <w:r w:rsidRPr="0018204E">
        <w:rPr>
          <w:rFonts w:ascii="Times New Roman" w:eastAsia="Times New Roman" w:hAnsi="Times New Roman" w:cs="Times New Roman"/>
          <w:color w:val="000000"/>
        </w:rPr>
        <w:t xml:space="preserve"> the role of business in society</w:t>
      </w:r>
      <w:ins w:id="10" w:author="Thalia Priscilla" w:date="2023-01-09T19:01:00Z">
        <w:r w:rsidR="00A22C59">
          <w:rPr>
            <w:rFonts w:ascii="Times New Roman" w:eastAsia="Times New Roman" w:hAnsi="Times New Roman" w:cs="Times New Roman"/>
            <w:color w:val="000000"/>
          </w:rPr>
          <w:t>,</w:t>
        </w:r>
      </w:ins>
      <w:r w:rsidRPr="0018204E">
        <w:rPr>
          <w:rFonts w:ascii="Times New Roman" w:eastAsia="Times New Roman" w:hAnsi="Times New Roman" w:cs="Times New Roman"/>
          <w:color w:val="000000"/>
        </w:rPr>
        <w:t xml:space="preserve"> </w:t>
      </w:r>
      <w:del w:id="11" w:author="Thalia Priscilla" w:date="2023-01-09T19:01:00Z">
        <w:r w:rsidRPr="0018204E" w:rsidDel="00A22C59">
          <w:rPr>
            <w:rFonts w:ascii="Times New Roman" w:eastAsia="Times New Roman" w:hAnsi="Times New Roman" w:cs="Times New Roman"/>
            <w:color w:val="000000"/>
          </w:rPr>
          <w:delText xml:space="preserve">where I began to understand </w:delText>
        </w:r>
      </w:del>
      <w:del w:id="12" w:author="Thalia Priscilla" w:date="2023-01-09T19:46:00Z">
        <w:r w:rsidRPr="0018204E" w:rsidDel="00A22C59">
          <w:rPr>
            <w:rFonts w:ascii="Times New Roman" w:eastAsia="Times New Roman" w:hAnsi="Times New Roman" w:cs="Times New Roman"/>
            <w:color w:val="000000"/>
          </w:rPr>
          <w:delText>that their</w:delText>
        </w:r>
      </w:del>
      <w:ins w:id="13" w:author="Thalia Priscilla" w:date="2023-01-09T19:51:00Z">
        <w:r w:rsidR="00A22C59">
          <w:rPr>
            <w:rFonts w:ascii="Times New Roman" w:eastAsia="Times New Roman" w:hAnsi="Times New Roman" w:cs="Times New Roman"/>
            <w:color w:val="000000"/>
          </w:rPr>
          <w:t>I found that</w:t>
        </w:r>
      </w:ins>
      <w:r w:rsidRPr="0018204E">
        <w:rPr>
          <w:rFonts w:ascii="Times New Roman" w:eastAsia="Times New Roman" w:hAnsi="Times New Roman" w:cs="Times New Roman"/>
          <w:color w:val="000000"/>
        </w:rPr>
        <w:t xml:space="preserve"> products are not only</w:t>
      </w:r>
      <w:ins w:id="14" w:author="Thalia Priscilla" w:date="2023-01-09T19:47:00Z">
        <w:r w:rsidR="00A22C59">
          <w:rPr>
            <w:rFonts w:ascii="Times New Roman" w:eastAsia="Times New Roman" w:hAnsi="Times New Roman" w:cs="Times New Roman"/>
            <w:color w:val="000000"/>
          </w:rPr>
          <w:t xml:space="preserve"> sold</w:t>
        </w:r>
      </w:ins>
      <w:r w:rsidRPr="0018204E">
        <w:rPr>
          <w:rFonts w:ascii="Times New Roman" w:eastAsia="Times New Roman" w:hAnsi="Times New Roman" w:cs="Times New Roman"/>
          <w:color w:val="000000"/>
        </w:rPr>
        <w:t xml:space="preserve"> to </w:t>
      </w:r>
      <w:proofErr w:type="spellStart"/>
      <w:r w:rsidRPr="0018204E">
        <w:rPr>
          <w:rFonts w:ascii="Times New Roman" w:eastAsia="Times New Roman" w:hAnsi="Times New Roman" w:cs="Times New Roman"/>
          <w:color w:val="000000"/>
        </w:rPr>
        <w:t>fulfill</w:t>
      </w:r>
      <w:proofErr w:type="spellEnd"/>
      <w:r w:rsidRPr="0018204E">
        <w:rPr>
          <w:rFonts w:ascii="Times New Roman" w:eastAsia="Times New Roman" w:hAnsi="Times New Roman" w:cs="Times New Roman"/>
          <w:color w:val="000000"/>
        </w:rPr>
        <w:t xml:space="preserve"> customer needs but also </w:t>
      </w:r>
      <w:ins w:id="15" w:author="Thalia Priscilla" w:date="2023-01-09T19:48:00Z">
        <w:r w:rsidR="00A22C59">
          <w:rPr>
            <w:rFonts w:ascii="Times New Roman" w:eastAsia="Times New Roman" w:hAnsi="Times New Roman" w:cs="Times New Roman"/>
            <w:color w:val="000000"/>
          </w:rPr>
          <w:t>as a means</w:t>
        </w:r>
        <w:r w:rsidR="00A22C59" w:rsidRPr="0018204E">
          <w:rPr>
            <w:rFonts w:ascii="Times New Roman" w:eastAsia="Times New Roman" w:hAnsi="Times New Roman" w:cs="Times New Roman"/>
            <w:color w:val="000000"/>
          </w:rPr>
          <w:t xml:space="preserve"> </w:t>
        </w:r>
      </w:ins>
      <w:r w:rsidRPr="0018204E">
        <w:rPr>
          <w:rFonts w:ascii="Times New Roman" w:eastAsia="Times New Roman" w:hAnsi="Times New Roman" w:cs="Times New Roman"/>
          <w:color w:val="000000"/>
        </w:rPr>
        <w:t xml:space="preserve">to solve larger issues. </w:t>
      </w:r>
      <w:commentRangeStart w:id="16"/>
      <w:del w:id="17" w:author="Thalia Priscilla" w:date="2023-01-09T19:47:00Z">
        <w:r w:rsidRPr="0018204E" w:rsidDel="00A22C59">
          <w:rPr>
            <w:rFonts w:ascii="Times New Roman" w:eastAsia="Times New Roman" w:hAnsi="Times New Roman" w:cs="Times New Roman"/>
            <w:color w:val="000000"/>
          </w:rPr>
          <w:delText xml:space="preserve">That’s why I became interested in knowing how business could be used to mitigate issues. </w:delText>
        </w:r>
      </w:del>
      <w:commentRangeEnd w:id="16"/>
      <w:r w:rsidR="00CD60EA">
        <w:rPr>
          <w:rStyle w:val="CommentReference"/>
        </w:rPr>
        <w:commentReference w:id="16"/>
      </w:r>
      <w:r w:rsidRPr="0018204E">
        <w:rPr>
          <w:rFonts w:ascii="Times New Roman" w:eastAsia="Times New Roman" w:hAnsi="Times New Roman" w:cs="Times New Roman"/>
          <w:color w:val="000000"/>
        </w:rPr>
        <w:t>I explored this</w:t>
      </w:r>
      <w:ins w:id="18" w:author="Thalia Priscilla" w:date="2023-01-09T19:51:00Z">
        <w:r w:rsidR="00A22C59">
          <w:rPr>
            <w:rFonts w:ascii="Times New Roman" w:eastAsia="Times New Roman" w:hAnsi="Times New Roman" w:cs="Times New Roman"/>
            <w:color w:val="000000"/>
          </w:rPr>
          <w:t xml:space="preserve"> further</w:t>
        </w:r>
      </w:ins>
      <w:r w:rsidRPr="0018204E">
        <w:rPr>
          <w:rFonts w:ascii="Times New Roman" w:eastAsia="Times New Roman" w:hAnsi="Times New Roman" w:cs="Times New Roman"/>
          <w:color w:val="000000"/>
        </w:rPr>
        <w:t xml:space="preserve">, </w:t>
      </w:r>
      <w:del w:id="19" w:author="Thalia Priscilla" w:date="2023-01-09T19:48:00Z">
        <w:r w:rsidRPr="0018204E" w:rsidDel="00A22C59">
          <w:rPr>
            <w:rFonts w:ascii="Times New Roman" w:eastAsia="Times New Roman" w:hAnsi="Times New Roman" w:cs="Times New Roman"/>
            <w:color w:val="000000"/>
          </w:rPr>
          <w:delText xml:space="preserve">took </w:delText>
        </w:r>
      </w:del>
      <w:ins w:id="20" w:author="Thalia Priscilla" w:date="2023-01-09T19:51:00Z">
        <w:r w:rsidR="00A22C59">
          <w:rPr>
            <w:rFonts w:ascii="Times New Roman" w:eastAsia="Times New Roman" w:hAnsi="Times New Roman" w:cs="Times New Roman"/>
            <w:color w:val="000000"/>
          </w:rPr>
          <w:t>gaining</w:t>
        </w:r>
      </w:ins>
      <w:ins w:id="21" w:author="Thalia Priscilla" w:date="2023-01-09T19:48:00Z">
        <w:r w:rsidR="00A22C59" w:rsidRPr="0018204E">
          <w:rPr>
            <w:rFonts w:ascii="Times New Roman" w:eastAsia="Times New Roman" w:hAnsi="Times New Roman" w:cs="Times New Roman"/>
            <w:color w:val="000000"/>
          </w:rPr>
          <w:t xml:space="preserve"> </w:t>
        </w:r>
      </w:ins>
      <w:r w:rsidRPr="0018204E">
        <w:rPr>
          <w:rFonts w:ascii="Times New Roman" w:eastAsia="Times New Roman" w:hAnsi="Times New Roman" w:cs="Times New Roman"/>
          <w:color w:val="000000"/>
        </w:rPr>
        <w:t xml:space="preserve">inspiration from my younger cousin’s struggles in learning, and developed an educational game for him called </w:t>
      </w:r>
      <w:proofErr w:type="spellStart"/>
      <w:r w:rsidRPr="0018204E">
        <w:rPr>
          <w:rFonts w:ascii="Times New Roman" w:eastAsia="Times New Roman" w:hAnsi="Times New Roman" w:cs="Times New Roman"/>
          <w:color w:val="000000"/>
        </w:rPr>
        <w:t>EduBee</w:t>
      </w:r>
      <w:proofErr w:type="spellEnd"/>
      <w:r w:rsidRPr="0018204E">
        <w:rPr>
          <w:rFonts w:ascii="Times New Roman" w:eastAsia="Times New Roman" w:hAnsi="Times New Roman" w:cs="Times New Roman"/>
          <w:color w:val="000000"/>
        </w:rPr>
        <w:t xml:space="preserve">. Seeing my cousin’s improved learning habits made me realize the potential </w:t>
      </w:r>
      <w:proofErr w:type="spellStart"/>
      <w:r w:rsidRPr="0018204E">
        <w:rPr>
          <w:rFonts w:ascii="Times New Roman" w:eastAsia="Times New Roman" w:hAnsi="Times New Roman" w:cs="Times New Roman"/>
          <w:color w:val="000000"/>
        </w:rPr>
        <w:t>EduBee</w:t>
      </w:r>
      <w:proofErr w:type="spellEnd"/>
      <w:r w:rsidRPr="0018204E">
        <w:rPr>
          <w:rFonts w:ascii="Times New Roman" w:eastAsia="Times New Roman" w:hAnsi="Times New Roman" w:cs="Times New Roman"/>
          <w:color w:val="000000"/>
        </w:rPr>
        <w:t xml:space="preserve"> has in enabling more children to learn independently, </w:t>
      </w:r>
      <w:del w:id="22" w:author="Thalia Priscilla" w:date="2023-01-09T19:49:00Z">
        <w:r w:rsidRPr="0018204E" w:rsidDel="00A22C59">
          <w:rPr>
            <w:rFonts w:ascii="Times New Roman" w:eastAsia="Times New Roman" w:hAnsi="Times New Roman" w:cs="Times New Roman"/>
            <w:color w:val="000000"/>
          </w:rPr>
          <w:delText>which is why</w:delText>
        </w:r>
      </w:del>
      <w:ins w:id="23" w:author="Thalia Priscilla" w:date="2023-01-09T19:49:00Z">
        <w:r w:rsidR="00A22C59">
          <w:rPr>
            <w:rFonts w:ascii="Times New Roman" w:eastAsia="Times New Roman" w:hAnsi="Times New Roman" w:cs="Times New Roman"/>
            <w:color w:val="000000"/>
          </w:rPr>
          <w:t>and</w:t>
        </w:r>
      </w:ins>
      <w:r w:rsidRPr="0018204E">
        <w:rPr>
          <w:rFonts w:ascii="Times New Roman" w:eastAsia="Times New Roman" w:hAnsi="Times New Roman" w:cs="Times New Roman"/>
          <w:color w:val="000000"/>
        </w:rPr>
        <w:t xml:space="preserve"> I aim to expand this business idea at USC. </w:t>
      </w:r>
    </w:p>
    <w:p w14:paraId="6D27A551" w14:textId="4D44C578" w:rsidR="0018204E" w:rsidRPr="0018204E" w:rsidRDefault="0018204E" w:rsidP="0018204E">
      <w:pPr>
        <w:ind w:firstLine="720"/>
        <w:jc w:val="both"/>
        <w:rPr>
          <w:rFonts w:ascii="Times New Roman" w:eastAsia="Times New Roman" w:hAnsi="Times New Roman" w:cs="Times New Roman"/>
        </w:rPr>
      </w:pPr>
      <w:r w:rsidRPr="0018204E">
        <w:rPr>
          <w:rFonts w:ascii="Times New Roman" w:eastAsia="Times New Roman" w:hAnsi="Times New Roman" w:cs="Times New Roman"/>
          <w:color w:val="000000"/>
        </w:rPr>
        <w:t xml:space="preserve">I’m looking forward to building my business foundations through Marshall’s core curriculum and </w:t>
      </w:r>
      <w:del w:id="24" w:author="Chiara Situmorang" w:date="2023-01-09T21:07:00Z">
        <w:r w:rsidRPr="0018204E" w:rsidDel="001D61AD">
          <w:rPr>
            <w:rFonts w:ascii="Times New Roman" w:eastAsia="Times New Roman" w:hAnsi="Times New Roman" w:cs="Times New Roman"/>
            <w:color w:val="000000"/>
          </w:rPr>
          <w:delText xml:space="preserve">furthering my interest in entrepreneurship </w:delText>
        </w:r>
      </w:del>
      <w:r w:rsidRPr="0018204E">
        <w:rPr>
          <w:rFonts w:ascii="Times New Roman" w:eastAsia="Times New Roman" w:hAnsi="Times New Roman" w:cs="Times New Roman"/>
          <w:color w:val="000000"/>
        </w:rPr>
        <w:t xml:space="preserve">by concentrating on entrepreneurship and innovation. USC’s Experiential Learning </w:t>
      </w:r>
      <w:proofErr w:type="spellStart"/>
      <w:r w:rsidRPr="0018204E">
        <w:rPr>
          <w:rFonts w:ascii="Times New Roman" w:eastAsia="Times New Roman" w:hAnsi="Times New Roman" w:cs="Times New Roman"/>
          <w:color w:val="000000"/>
        </w:rPr>
        <w:t>Center</w:t>
      </w:r>
      <w:proofErr w:type="spellEnd"/>
      <w:r w:rsidRPr="0018204E">
        <w:rPr>
          <w:rFonts w:ascii="Times New Roman" w:eastAsia="Times New Roman" w:hAnsi="Times New Roman" w:cs="Times New Roman"/>
          <w:color w:val="000000"/>
        </w:rPr>
        <w:t xml:space="preserve"> would help me prepare for real-world business scenarios and promote independent learning as </w:t>
      </w:r>
      <w:commentRangeStart w:id="25"/>
      <w:r w:rsidRPr="0018204E">
        <w:rPr>
          <w:rFonts w:ascii="Times New Roman" w:eastAsia="Times New Roman" w:hAnsi="Times New Roman" w:cs="Times New Roman"/>
          <w:color w:val="000000"/>
        </w:rPr>
        <w:t xml:space="preserve">I get to review my own performance. </w:t>
      </w:r>
      <w:commentRangeEnd w:id="25"/>
      <w:r w:rsidR="001D61AD">
        <w:rPr>
          <w:rStyle w:val="CommentReference"/>
        </w:rPr>
        <w:commentReference w:id="25"/>
      </w:r>
      <w:r w:rsidRPr="0018204E">
        <w:rPr>
          <w:rFonts w:ascii="Times New Roman" w:eastAsia="Times New Roman" w:hAnsi="Times New Roman" w:cs="Times New Roman"/>
          <w:color w:val="000000"/>
        </w:rPr>
        <w:t xml:space="preserve">Moreover, the Business of Entertainment Association's case competition would allow me to train my abilities in crisis management as I create and implement solutions for my future </w:t>
      </w:r>
      <w:proofErr w:type="spellStart"/>
      <w:r w:rsidRPr="0018204E">
        <w:rPr>
          <w:rFonts w:ascii="Times New Roman" w:eastAsia="Times New Roman" w:hAnsi="Times New Roman" w:cs="Times New Roman"/>
          <w:color w:val="000000"/>
        </w:rPr>
        <w:t>EduBee</w:t>
      </w:r>
      <w:proofErr w:type="spellEnd"/>
      <w:r w:rsidRPr="0018204E">
        <w:rPr>
          <w:rFonts w:ascii="Times New Roman" w:eastAsia="Times New Roman" w:hAnsi="Times New Roman" w:cs="Times New Roman"/>
          <w:color w:val="000000"/>
        </w:rPr>
        <w:t xml:space="preserve"> business challenges, such as gaining traction, business expansions, and operations. </w:t>
      </w:r>
    </w:p>
    <w:p w14:paraId="24FE0B7D" w14:textId="77777777" w:rsidR="0018204E" w:rsidRPr="0018204E" w:rsidRDefault="0018204E" w:rsidP="0018204E">
      <w:pPr>
        <w:ind w:firstLine="720"/>
        <w:jc w:val="both"/>
        <w:rPr>
          <w:rFonts w:ascii="Times New Roman" w:eastAsia="Times New Roman" w:hAnsi="Times New Roman" w:cs="Times New Roman"/>
        </w:rPr>
      </w:pPr>
      <w:r w:rsidRPr="0018204E">
        <w:rPr>
          <w:rFonts w:ascii="Times New Roman" w:eastAsia="Times New Roman" w:hAnsi="Times New Roman" w:cs="Times New Roman"/>
          <w:color w:val="000000"/>
        </w:rPr>
        <w:t xml:space="preserve">I’m also excited to explore Psychology in Education at </w:t>
      </w:r>
      <w:proofErr w:type="spellStart"/>
      <w:r w:rsidRPr="0018204E">
        <w:rPr>
          <w:rFonts w:ascii="Times New Roman" w:eastAsia="Times New Roman" w:hAnsi="Times New Roman" w:cs="Times New Roman"/>
          <w:color w:val="000000"/>
        </w:rPr>
        <w:t>Rossier</w:t>
      </w:r>
      <w:proofErr w:type="spellEnd"/>
      <w:r w:rsidRPr="0018204E">
        <w:rPr>
          <w:rFonts w:ascii="Times New Roman" w:eastAsia="Times New Roman" w:hAnsi="Times New Roman" w:cs="Times New Roman"/>
          <w:color w:val="000000"/>
        </w:rPr>
        <w:t xml:space="preserve"> School of Education and to do research under Prof. Erika </w:t>
      </w:r>
      <w:proofErr w:type="spellStart"/>
      <w:r w:rsidRPr="0018204E">
        <w:rPr>
          <w:rFonts w:ascii="Times New Roman" w:eastAsia="Times New Roman" w:hAnsi="Times New Roman" w:cs="Times New Roman"/>
          <w:color w:val="000000"/>
        </w:rPr>
        <w:t>Patall</w:t>
      </w:r>
      <w:proofErr w:type="spellEnd"/>
      <w:r w:rsidRPr="0018204E">
        <w:rPr>
          <w:rFonts w:ascii="Times New Roman" w:eastAsia="Times New Roman" w:hAnsi="Times New Roman" w:cs="Times New Roman"/>
          <w:color w:val="000000"/>
        </w:rPr>
        <w:t xml:space="preserve"> on autonomy and development of motivation in learning. This would enable me to continue developing and expanding </w:t>
      </w:r>
      <w:proofErr w:type="spellStart"/>
      <w:r w:rsidRPr="0018204E">
        <w:rPr>
          <w:rFonts w:ascii="Times New Roman" w:eastAsia="Times New Roman" w:hAnsi="Times New Roman" w:cs="Times New Roman"/>
          <w:color w:val="000000"/>
        </w:rPr>
        <w:t>EduBee’s</w:t>
      </w:r>
      <w:proofErr w:type="spellEnd"/>
      <w:r w:rsidRPr="0018204E">
        <w:rPr>
          <w:rFonts w:ascii="Times New Roman" w:eastAsia="Times New Roman" w:hAnsi="Times New Roman" w:cs="Times New Roman"/>
          <w:color w:val="000000"/>
        </w:rPr>
        <w:t xml:space="preserve"> learning products that would increase learning motivation and knowledge retention.</w:t>
      </w:r>
    </w:p>
    <w:p w14:paraId="410B8603" w14:textId="77777777" w:rsidR="0018204E" w:rsidRPr="0018204E" w:rsidRDefault="0018204E" w:rsidP="0018204E">
      <w:pPr>
        <w:rPr>
          <w:rFonts w:ascii="Times New Roman" w:eastAsia="Times New Roman" w:hAnsi="Times New Roman" w:cs="Times New Roman"/>
        </w:rPr>
      </w:pPr>
    </w:p>
    <w:p w14:paraId="04B90BAF" w14:textId="77777777" w:rsidR="00EE3EAE" w:rsidRDefault="00EE3EAE"/>
    <w:sectPr w:rsidR="00EE3E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6" w:author="Thalia Priscilla" w:date="2023-01-09T19:54:00Z" w:initials="TP">
    <w:p w14:paraId="0F252DDB" w14:textId="2532EDB6" w:rsidR="00CD60EA" w:rsidRDefault="00CD60EA">
      <w:pPr>
        <w:pStyle w:val="CommentText"/>
      </w:pPr>
      <w:r>
        <w:rPr>
          <w:rStyle w:val="CommentReference"/>
        </w:rPr>
        <w:annotationRef/>
      </w:r>
      <w:r>
        <w:t>I think this can be excluded as it’s a bit redundant.</w:t>
      </w:r>
    </w:p>
  </w:comment>
  <w:comment w:id="25" w:author="Chiara Situmorang" w:date="2023-01-09T21:06:00Z" w:initials="CS">
    <w:p w14:paraId="26A866C8" w14:textId="77777777" w:rsidR="001D61AD" w:rsidRDefault="001D61AD" w:rsidP="00325E15">
      <w:r>
        <w:rPr>
          <w:rStyle w:val="CommentReference"/>
        </w:rPr>
        <w:annotationRef/>
      </w:r>
      <w:r>
        <w:rPr>
          <w:sz w:val="20"/>
          <w:szCs w:val="20"/>
        </w:rPr>
        <w:t>For what? How does this help you?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F252DDB" w15:done="0"/>
  <w15:commentEx w15:paraId="26A866C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66EF62" w16cex:dateUtc="2023-01-09T12:54:00Z"/>
  <w16cex:commentExtensible w16cex:durableId="2767005D" w16cex:dateUtc="2023-01-09T14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F252DDB" w16cid:durableId="2766EF62"/>
  <w16cid:commentId w16cid:paraId="26A866C8" w16cid:durableId="2767005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halia Priscilla">
    <w15:presenceInfo w15:providerId="Windows Live" w15:userId="6ff7e8b338d2054e"/>
  </w15:person>
  <w15:person w15:author="Chiara Situmorang">
    <w15:presenceInfo w15:providerId="Windows Live" w15:userId="2a17bce7ec47fbc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04E"/>
    <w:rsid w:val="0018204E"/>
    <w:rsid w:val="00185506"/>
    <w:rsid w:val="001D61AD"/>
    <w:rsid w:val="0062459E"/>
    <w:rsid w:val="00A22C59"/>
    <w:rsid w:val="00CD60EA"/>
    <w:rsid w:val="00EE3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428DEA8"/>
  <w15:chartTrackingRefBased/>
  <w15:docId w15:val="{FD752771-32FD-7249-BBD4-8C1A54D34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8204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204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8204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Revision">
    <w:name w:val="Revision"/>
    <w:hidden/>
    <w:uiPriority w:val="99"/>
    <w:semiHidden/>
    <w:rsid w:val="00A22C59"/>
  </w:style>
  <w:style w:type="character" w:styleId="CommentReference">
    <w:name w:val="annotation reference"/>
    <w:basedOn w:val="DefaultParagraphFont"/>
    <w:uiPriority w:val="99"/>
    <w:semiHidden/>
    <w:unhideWhenUsed/>
    <w:rsid w:val="00CD60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60E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60E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60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60E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6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298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Soepriatna</dc:creator>
  <cp:keywords/>
  <dc:description/>
  <cp:lastModifiedBy>Chiara Situmorang</cp:lastModifiedBy>
  <cp:revision>4</cp:revision>
  <dcterms:created xsi:type="dcterms:W3CDTF">2023-01-07T13:42:00Z</dcterms:created>
  <dcterms:modified xsi:type="dcterms:W3CDTF">2023-01-09T14:07:00Z</dcterms:modified>
</cp:coreProperties>
</file>