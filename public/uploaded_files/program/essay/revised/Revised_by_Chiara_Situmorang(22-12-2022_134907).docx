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ACC8" w14:textId="77777777" w:rsidR="00103AF6" w:rsidRPr="00103AF6" w:rsidRDefault="00103AF6" w:rsidP="00103AF6">
      <w:pPr>
        <w:rPr>
          <w:rFonts w:ascii="Times New Roman" w:eastAsia="Times New Roman" w:hAnsi="Times New Roman" w:cs="Times New Roman"/>
        </w:rPr>
      </w:pPr>
      <w:r w:rsidRPr="00103AF6">
        <w:rPr>
          <w:rFonts w:ascii="Arial" w:eastAsia="Times New Roman" w:hAnsi="Arial" w:cs="Arial"/>
          <w:b/>
          <w:bCs/>
          <w:color w:val="000000"/>
          <w:sz w:val="22"/>
          <w:szCs w:val="22"/>
        </w:rPr>
        <w:t>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p>
    <w:p w14:paraId="0020B660" w14:textId="77777777" w:rsidR="00103AF6" w:rsidRDefault="00103AF6" w:rsidP="00103AF6">
      <w:pPr>
        <w:rPr>
          <w:rFonts w:ascii="Times New Roman" w:eastAsia="Times New Roman" w:hAnsi="Times New Roman" w:cs="Times New Roman"/>
        </w:rPr>
      </w:pPr>
    </w:p>
    <w:p w14:paraId="2483EF4E" w14:textId="36F609BE"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I was a very timid child. I couldn’t even strike a simple conversation with someone</w:t>
      </w:r>
      <w:del w:id="0" w:author="Microsoft Office User" w:date="2022-12-21T20:43:00Z">
        <w:r w:rsidRPr="00103AF6" w:rsidDel="00072848">
          <w:rPr>
            <w:rFonts w:ascii="Arial" w:eastAsia="Times New Roman" w:hAnsi="Arial" w:cs="Arial"/>
            <w:color w:val="000000"/>
            <w:sz w:val="22"/>
            <w:szCs w:val="22"/>
          </w:rPr>
          <w:delText xml:space="preserve"> because of social anxiety</w:delText>
        </w:r>
      </w:del>
      <w:ins w:id="1" w:author="Microsoft Office User" w:date="2022-12-21T20:42:00Z">
        <w:r w:rsidR="00072848">
          <w:rPr>
            <w:rFonts w:ascii="Arial" w:eastAsia="Times New Roman" w:hAnsi="Arial" w:cs="Arial"/>
            <w:color w:val="000000"/>
            <w:sz w:val="22"/>
            <w:szCs w:val="22"/>
          </w:rPr>
          <w:t xml:space="preserve">, causing </w:t>
        </w:r>
      </w:ins>
      <w:del w:id="2" w:author="Microsoft Office User" w:date="2022-12-21T20:42:00Z">
        <w:r w:rsidRPr="00103AF6" w:rsidDel="00072848">
          <w:rPr>
            <w:rFonts w:ascii="Arial" w:eastAsia="Times New Roman" w:hAnsi="Arial" w:cs="Arial"/>
            <w:color w:val="000000"/>
            <w:sz w:val="22"/>
            <w:szCs w:val="22"/>
          </w:rPr>
          <w:delText>. My</w:delText>
        </w:r>
      </w:del>
      <w:ins w:id="3" w:author="Microsoft Office User" w:date="2022-12-21T20:42:00Z">
        <w:r w:rsidR="00072848">
          <w:rPr>
            <w:rFonts w:ascii="Arial" w:eastAsia="Times New Roman" w:hAnsi="Arial" w:cs="Arial"/>
            <w:color w:val="000000"/>
            <w:sz w:val="22"/>
            <w:szCs w:val="22"/>
          </w:rPr>
          <w:t>my</w:t>
        </w:r>
      </w:ins>
      <w:r w:rsidRPr="00103AF6">
        <w:rPr>
          <w:rFonts w:ascii="Arial" w:eastAsia="Times New Roman" w:hAnsi="Arial" w:cs="Arial"/>
          <w:color w:val="000000"/>
          <w:sz w:val="22"/>
          <w:szCs w:val="22"/>
        </w:rPr>
        <w:t xml:space="preserve"> parents </w:t>
      </w:r>
      <w:del w:id="4" w:author="Microsoft Office User" w:date="2022-12-21T20:42:00Z">
        <w:r w:rsidRPr="00103AF6" w:rsidDel="00072848">
          <w:rPr>
            <w:rFonts w:ascii="Arial" w:eastAsia="Times New Roman" w:hAnsi="Arial" w:cs="Arial"/>
            <w:color w:val="000000"/>
            <w:sz w:val="22"/>
            <w:szCs w:val="22"/>
          </w:rPr>
          <w:delText xml:space="preserve">enrolled </w:delText>
        </w:r>
      </w:del>
      <w:ins w:id="5" w:author="Microsoft Office User" w:date="2022-12-21T20:42:00Z">
        <w:r w:rsidR="00072848">
          <w:rPr>
            <w:rFonts w:ascii="Arial" w:eastAsia="Times New Roman" w:hAnsi="Arial" w:cs="Arial"/>
            <w:color w:val="000000"/>
            <w:sz w:val="22"/>
            <w:szCs w:val="22"/>
          </w:rPr>
          <w:t xml:space="preserve">to </w:t>
        </w:r>
        <w:proofErr w:type="spellStart"/>
        <w:r w:rsidR="00072848">
          <w:rPr>
            <w:rFonts w:ascii="Arial" w:eastAsia="Times New Roman" w:hAnsi="Arial" w:cs="Arial"/>
            <w:color w:val="000000"/>
            <w:sz w:val="22"/>
            <w:szCs w:val="22"/>
          </w:rPr>
          <w:t>enroll</w:t>
        </w:r>
        <w:proofErr w:type="spellEnd"/>
        <w:r w:rsidR="00072848" w:rsidRPr="00103AF6">
          <w:rPr>
            <w:rFonts w:ascii="Arial" w:eastAsia="Times New Roman" w:hAnsi="Arial" w:cs="Arial"/>
            <w:color w:val="000000"/>
            <w:sz w:val="22"/>
            <w:szCs w:val="22"/>
          </w:rPr>
          <w:t xml:space="preserve"> </w:t>
        </w:r>
      </w:ins>
      <w:r w:rsidRPr="00103AF6">
        <w:rPr>
          <w:rFonts w:ascii="Arial" w:eastAsia="Times New Roman" w:hAnsi="Arial" w:cs="Arial"/>
          <w:color w:val="000000"/>
          <w:sz w:val="22"/>
          <w:szCs w:val="22"/>
        </w:rPr>
        <w:t>me in a taekwondo club to build my confidence.</w:t>
      </w:r>
    </w:p>
    <w:p w14:paraId="74803B3B" w14:textId="77777777" w:rsidR="00103AF6" w:rsidRPr="00103AF6" w:rsidRDefault="00103AF6" w:rsidP="00103AF6">
      <w:pPr>
        <w:rPr>
          <w:rFonts w:ascii="Times New Roman" w:eastAsia="Times New Roman" w:hAnsi="Times New Roman" w:cs="Times New Roman"/>
        </w:rPr>
      </w:pPr>
    </w:p>
    <w:p w14:paraId="766D339A" w14:textId="6FD15253"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 xml:space="preserve">I remembered feeling apprehensive and hesitant to kick when dozens of sets of eyes were on me during my first sparring session. Afterwards, </w:t>
      </w:r>
      <w:proofErr w:type="spellStart"/>
      <w:r w:rsidRPr="00103AF6">
        <w:rPr>
          <w:rFonts w:ascii="Arial" w:eastAsia="Times New Roman" w:hAnsi="Arial" w:cs="Arial"/>
          <w:color w:val="000000"/>
          <w:sz w:val="22"/>
          <w:szCs w:val="22"/>
        </w:rPr>
        <w:t>Sabom</w:t>
      </w:r>
      <w:proofErr w:type="spellEnd"/>
      <w:r w:rsidRPr="00103AF6">
        <w:rPr>
          <w:rFonts w:ascii="Arial" w:eastAsia="Times New Roman" w:hAnsi="Arial" w:cs="Arial"/>
          <w:color w:val="000000"/>
          <w:sz w:val="22"/>
          <w:szCs w:val="22"/>
        </w:rPr>
        <w:t xml:space="preserve"> - my taekwondo instructor - pulled me aside. He said, “Don’t think too much, just kick! Eventually, the wall limiting you will crumble</w:t>
      </w:r>
      <w:ins w:id="6" w:author="Microsoft Office User" w:date="2022-12-21T20:44:00Z">
        <w:r w:rsidR="00072848">
          <w:rPr>
            <w:rFonts w:ascii="Arial" w:eastAsia="Times New Roman" w:hAnsi="Arial" w:cs="Arial"/>
            <w:color w:val="000000"/>
            <w:sz w:val="22"/>
            <w:szCs w:val="22"/>
          </w:rPr>
          <w:t>.</w:t>
        </w:r>
      </w:ins>
      <w:del w:id="7" w:author="Microsoft Office User" w:date="2022-12-21T20:44:00Z">
        <w:r w:rsidRPr="00103AF6" w:rsidDel="00072848">
          <w:rPr>
            <w:rFonts w:ascii="Arial" w:eastAsia="Times New Roman" w:hAnsi="Arial" w:cs="Arial"/>
            <w:color w:val="000000"/>
            <w:sz w:val="22"/>
            <w:szCs w:val="22"/>
          </w:rPr>
          <w:delText>,</w:delText>
        </w:r>
      </w:del>
      <w:r w:rsidRPr="00103AF6">
        <w:rPr>
          <w:rFonts w:ascii="Arial" w:eastAsia="Times New Roman" w:hAnsi="Arial" w:cs="Arial"/>
          <w:color w:val="000000"/>
          <w:sz w:val="22"/>
          <w:szCs w:val="22"/>
        </w:rPr>
        <w:t xml:space="preserve">” </w:t>
      </w:r>
      <w:del w:id="8" w:author="Microsoft Office User" w:date="2022-12-21T20:43:00Z">
        <w:r w:rsidRPr="00103AF6" w:rsidDel="00072848">
          <w:rPr>
            <w:rFonts w:ascii="Arial" w:eastAsia="Times New Roman" w:hAnsi="Arial" w:cs="Arial"/>
            <w:color w:val="000000"/>
            <w:sz w:val="22"/>
            <w:szCs w:val="22"/>
          </w:rPr>
          <w:delText>to encourage me to not think too much.</w:delText>
        </w:r>
      </w:del>
    </w:p>
    <w:p w14:paraId="56618DCF" w14:textId="77777777" w:rsidR="00103AF6" w:rsidRPr="00103AF6" w:rsidRDefault="00103AF6" w:rsidP="00103AF6">
      <w:pPr>
        <w:rPr>
          <w:rFonts w:ascii="Times New Roman" w:eastAsia="Times New Roman" w:hAnsi="Times New Roman" w:cs="Times New Roman"/>
        </w:rPr>
      </w:pPr>
    </w:p>
    <w:p w14:paraId="778A2992" w14:textId="43B4EC9D" w:rsidR="00103AF6" w:rsidRPr="00103AF6" w:rsidRDefault="00103AF6" w:rsidP="00103AF6">
      <w:pPr>
        <w:rPr>
          <w:rFonts w:ascii="Times New Roman" w:eastAsia="Times New Roman" w:hAnsi="Times New Roman" w:cs="Times New Roman"/>
        </w:rPr>
      </w:pPr>
      <w:r w:rsidRPr="00103AF6">
        <w:rPr>
          <w:rFonts w:ascii="Arial" w:eastAsia="Times New Roman" w:hAnsi="Arial" w:cs="Arial"/>
          <w:color w:val="000000"/>
          <w:sz w:val="22"/>
          <w:szCs w:val="22"/>
        </w:rPr>
        <w:t xml:space="preserve">Trying to do my best to change, I followed instructions. As I landed more kicks in my next sparring, </w:t>
      </w:r>
      <w:del w:id="9" w:author="Chiara Situmorang" w:date="2022-12-22T13:45:00Z">
        <w:r w:rsidRPr="00103AF6" w:rsidDel="00107FEB">
          <w:rPr>
            <w:rFonts w:ascii="Arial" w:eastAsia="Times New Roman" w:hAnsi="Arial" w:cs="Arial"/>
            <w:color w:val="000000"/>
            <w:sz w:val="22"/>
            <w:szCs w:val="22"/>
          </w:rPr>
          <w:delText>cheers would be heard</w:delText>
        </w:r>
      </w:del>
      <w:ins w:id="10" w:author="Chiara Situmorang" w:date="2022-12-22T13:45:00Z">
        <w:r w:rsidR="00107FEB">
          <w:rPr>
            <w:rFonts w:ascii="Arial" w:eastAsia="Times New Roman" w:hAnsi="Arial" w:cs="Arial"/>
            <w:color w:val="000000"/>
            <w:sz w:val="22"/>
            <w:szCs w:val="22"/>
          </w:rPr>
          <w:t>I heard cheers</w:t>
        </w:r>
      </w:ins>
      <w:r w:rsidRPr="00103AF6">
        <w:rPr>
          <w:rFonts w:ascii="Arial" w:eastAsia="Times New Roman" w:hAnsi="Arial" w:cs="Arial"/>
          <w:color w:val="000000"/>
          <w:sz w:val="22"/>
          <w:szCs w:val="22"/>
        </w:rPr>
        <w:t xml:space="preserve">. More kicks </w:t>
      </w:r>
      <w:proofErr w:type="spellStart"/>
      <w:r w:rsidRPr="00103AF6">
        <w:rPr>
          <w:rFonts w:ascii="Arial" w:eastAsia="Times New Roman" w:hAnsi="Arial" w:cs="Arial"/>
          <w:color w:val="000000"/>
          <w:sz w:val="22"/>
          <w:szCs w:val="22"/>
        </w:rPr>
        <w:t>equal</w:t>
      </w:r>
      <w:ins w:id="11" w:author="Chiara Situmorang" w:date="2022-12-22T13:45:00Z">
        <w:r w:rsidR="00107FEB">
          <w:rPr>
            <w:rFonts w:ascii="Arial" w:eastAsia="Times New Roman" w:hAnsi="Arial" w:cs="Arial"/>
            <w:color w:val="000000"/>
            <w:sz w:val="22"/>
            <w:szCs w:val="22"/>
          </w:rPr>
          <w:t>ed</w:t>
        </w:r>
      </w:ins>
      <w:proofErr w:type="spellEnd"/>
      <w:del w:id="12" w:author="Chiara Situmorang" w:date="2022-12-22T13:45:00Z">
        <w:r w:rsidRPr="00103AF6" w:rsidDel="00107FEB">
          <w:rPr>
            <w:rFonts w:ascii="Arial" w:eastAsia="Times New Roman" w:hAnsi="Arial" w:cs="Arial"/>
            <w:color w:val="000000"/>
            <w:sz w:val="22"/>
            <w:szCs w:val="22"/>
          </w:rPr>
          <w:delText xml:space="preserve"> to</w:delText>
        </w:r>
      </w:del>
      <w:r w:rsidRPr="00103AF6">
        <w:rPr>
          <w:rFonts w:ascii="Arial" w:eastAsia="Times New Roman" w:hAnsi="Arial" w:cs="Arial"/>
          <w:color w:val="000000"/>
          <w:sz w:val="22"/>
          <w:szCs w:val="22"/>
        </w:rPr>
        <w:t xml:space="preserve"> louder cheers</w:t>
      </w:r>
      <w:ins w:id="13" w:author="Microsoft Office User" w:date="2022-12-21T20:49:00Z">
        <w:r w:rsidR="00072848">
          <w:rPr>
            <w:rFonts w:ascii="Arial" w:eastAsia="Times New Roman" w:hAnsi="Arial" w:cs="Arial"/>
            <w:color w:val="000000"/>
            <w:sz w:val="22"/>
            <w:szCs w:val="22"/>
          </w:rPr>
          <w:t>.</w:t>
        </w:r>
      </w:ins>
      <w:del w:id="14" w:author="Microsoft Office User" w:date="2022-12-21T20:49:00Z">
        <w:r w:rsidRPr="00103AF6" w:rsidDel="00072848">
          <w:rPr>
            <w:rFonts w:ascii="Arial" w:eastAsia="Times New Roman" w:hAnsi="Arial" w:cs="Arial"/>
            <w:color w:val="000000"/>
            <w:sz w:val="22"/>
            <w:szCs w:val="22"/>
          </w:rPr>
          <w:delText>;</w:delText>
        </w:r>
      </w:del>
      <w:r w:rsidRPr="00103AF6">
        <w:rPr>
          <w:rFonts w:ascii="Arial" w:eastAsia="Times New Roman" w:hAnsi="Arial" w:cs="Arial"/>
          <w:color w:val="000000"/>
          <w:sz w:val="22"/>
          <w:szCs w:val="22"/>
        </w:rPr>
        <w:t xml:space="preserve"> </w:t>
      </w:r>
      <w:del w:id="15" w:author="Microsoft Office User" w:date="2022-12-21T20:49:00Z">
        <w:r w:rsidRPr="00103AF6" w:rsidDel="00072848">
          <w:rPr>
            <w:rFonts w:ascii="Arial" w:eastAsia="Times New Roman" w:hAnsi="Arial" w:cs="Arial"/>
            <w:color w:val="000000"/>
            <w:sz w:val="22"/>
            <w:szCs w:val="22"/>
          </w:rPr>
          <w:delText xml:space="preserve">the </w:delText>
        </w:r>
      </w:del>
      <w:ins w:id="16" w:author="Microsoft Office User" w:date="2022-12-21T20:49:00Z">
        <w:r w:rsidR="00072848">
          <w:rPr>
            <w:rFonts w:ascii="Arial" w:eastAsia="Times New Roman" w:hAnsi="Arial" w:cs="Arial"/>
            <w:color w:val="000000"/>
            <w:sz w:val="22"/>
            <w:szCs w:val="22"/>
          </w:rPr>
          <w:t>The</w:t>
        </w:r>
        <w:r w:rsidR="00072848" w:rsidRPr="00103AF6">
          <w:rPr>
            <w:rFonts w:ascii="Arial" w:eastAsia="Times New Roman" w:hAnsi="Arial" w:cs="Arial"/>
            <w:color w:val="000000"/>
            <w:sz w:val="22"/>
            <w:szCs w:val="22"/>
          </w:rPr>
          <w:t xml:space="preserve"> </w:t>
        </w:r>
      </w:ins>
      <w:del w:id="17" w:author="Microsoft Office User" w:date="2022-12-21T20:49:00Z">
        <w:r w:rsidRPr="00103AF6" w:rsidDel="00072848">
          <w:rPr>
            <w:rFonts w:ascii="Arial" w:eastAsia="Times New Roman" w:hAnsi="Arial" w:cs="Arial"/>
            <w:color w:val="000000"/>
            <w:sz w:val="22"/>
            <w:szCs w:val="22"/>
          </w:rPr>
          <w:delText xml:space="preserve">vibration </w:delText>
        </w:r>
      </w:del>
      <w:ins w:id="18" w:author="Microsoft Office User" w:date="2022-12-21T20:49:00Z">
        <w:r w:rsidR="00072848">
          <w:rPr>
            <w:rFonts w:ascii="Arial" w:eastAsia="Times New Roman" w:hAnsi="Arial" w:cs="Arial"/>
            <w:color w:val="000000"/>
            <w:sz w:val="22"/>
            <w:szCs w:val="22"/>
          </w:rPr>
          <w:t>energy</w:t>
        </w:r>
        <w:r w:rsidR="00072848" w:rsidRPr="00103AF6">
          <w:rPr>
            <w:rFonts w:ascii="Arial" w:eastAsia="Times New Roman" w:hAnsi="Arial" w:cs="Arial"/>
            <w:color w:val="000000"/>
            <w:sz w:val="22"/>
            <w:szCs w:val="22"/>
          </w:rPr>
          <w:t xml:space="preserve"> </w:t>
        </w:r>
      </w:ins>
      <w:ins w:id="19" w:author="Chiara Situmorang" w:date="2022-12-22T13:45:00Z">
        <w:r w:rsidR="00107FEB">
          <w:rPr>
            <w:rFonts w:ascii="Arial" w:eastAsia="Times New Roman" w:hAnsi="Arial" w:cs="Arial"/>
            <w:color w:val="000000"/>
            <w:sz w:val="22"/>
            <w:szCs w:val="22"/>
          </w:rPr>
          <w:t xml:space="preserve">I </w:t>
        </w:r>
      </w:ins>
      <w:r w:rsidRPr="00103AF6">
        <w:rPr>
          <w:rFonts w:ascii="Arial" w:eastAsia="Times New Roman" w:hAnsi="Arial" w:cs="Arial"/>
          <w:color w:val="000000"/>
          <w:sz w:val="22"/>
          <w:szCs w:val="22"/>
        </w:rPr>
        <w:t xml:space="preserve">felt from the cheers </w:t>
      </w:r>
      <w:del w:id="20" w:author="Chiara Situmorang" w:date="2022-12-22T13:46:00Z">
        <w:r w:rsidRPr="00103AF6" w:rsidDel="00107FEB">
          <w:rPr>
            <w:rFonts w:ascii="Arial" w:eastAsia="Times New Roman" w:hAnsi="Arial" w:cs="Arial"/>
            <w:color w:val="000000"/>
            <w:sz w:val="22"/>
            <w:szCs w:val="22"/>
          </w:rPr>
          <w:delText>were</w:delText>
        </w:r>
      </w:del>
      <w:ins w:id="21" w:author="Microsoft Office User" w:date="2022-12-21T20:49:00Z">
        <w:del w:id="22" w:author="Chiara Situmorang" w:date="2022-12-22T13:46:00Z">
          <w:r w:rsidR="00072848" w:rsidDel="00107FEB">
            <w:rPr>
              <w:rFonts w:ascii="Arial" w:eastAsia="Times New Roman" w:hAnsi="Arial" w:cs="Arial"/>
              <w:color w:val="000000"/>
              <w:sz w:val="22"/>
              <w:szCs w:val="22"/>
            </w:rPr>
            <w:delText xml:space="preserve"> </w:delText>
          </w:r>
        </w:del>
      </w:ins>
      <w:del w:id="23" w:author="Chiara Situmorang" w:date="2022-12-22T13:46:00Z">
        <w:r w:rsidRPr="00103AF6" w:rsidDel="00107FEB">
          <w:rPr>
            <w:rFonts w:ascii="Arial" w:eastAsia="Times New Roman" w:hAnsi="Arial" w:cs="Arial"/>
            <w:color w:val="000000"/>
            <w:sz w:val="22"/>
            <w:szCs w:val="22"/>
          </w:rPr>
          <w:delText>, somehow</w:delText>
        </w:r>
      </w:del>
      <w:ins w:id="24" w:author="Microsoft Office User" w:date="2022-12-21T20:49:00Z">
        <w:del w:id="25" w:author="Chiara Situmorang" w:date="2022-12-22T13:46:00Z">
          <w:r w:rsidR="00072848" w:rsidDel="00107FEB">
            <w:rPr>
              <w:rFonts w:ascii="Arial" w:eastAsia="Times New Roman" w:hAnsi="Arial" w:cs="Arial"/>
              <w:color w:val="000000"/>
              <w:sz w:val="22"/>
              <w:szCs w:val="22"/>
            </w:rPr>
            <w:delText xml:space="preserve"> </w:delText>
          </w:r>
        </w:del>
      </w:ins>
      <w:del w:id="26" w:author="Chiara Situmorang" w:date="2022-12-22T13:46:00Z">
        <w:r w:rsidRPr="00103AF6" w:rsidDel="00107FEB">
          <w:rPr>
            <w:rFonts w:ascii="Arial" w:eastAsia="Times New Roman" w:hAnsi="Arial" w:cs="Arial"/>
            <w:color w:val="000000"/>
            <w:sz w:val="22"/>
            <w:szCs w:val="22"/>
          </w:rPr>
          <w:delText>, converted</w:delText>
        </w:r>
      </w:del>
      <w:ins w:id="27" w:author="Chiara Situmorang" w:date="2022-12-22T13:46:00Z">
        <w:r w:rsidR="00107FEB">
          <w:rPr>
            <w:rFonts w:ascii="Arial" w:eastAsia="Times New Roman" w:hAnsi="Arial" w:cs="Arial"/>
            <w:color w:val="000000"/>
            <w:sz w:val="22"/>
            <w:szCs w:val="22"/>
          </w:rPr>
          <w:t>became</w:t>
        </w:r>
      </w:ins>
      <w:r w:rsidRPr="00103AF6">
        <w:rPr>
          <w:rFonts w:ascii="Arial" w:eastAsia="Times New Roman" w:hAnsi="Arial" w:cs="Arial"/>
          <w:color w:val="000000"/>
          <w:sz w:val="22"/>
          <w:szCs w:val="22"/>
        </w:rPr>
        <w:t xml:space="preserve"> </w:t>
      </w:r>
      <w:del w:id="28" w:author="Chiara Situmorang" w:date="2022-12-22T13:46:00Z">
        <w:r w:rsidRPr="00103AF6" w:rsidDel="00107FEB">
          <w:rPr>
            <w:rFonts w:ascii="Arial" w:eastAsia="Times New Roman" w:hAnsi="Arial" w:cs="Arial"/>
            <w:color w:val="000000"/>
            <w:sz w:val="22"/>
            <w:szCs w:val="22"/>
          </w:rPr>
          <w:delText xml:space="preserve">into </w:delText>
        </w:r>
      </w:del>
      <w:r w:rsidRPr="00103AF6">
        <w:rPr>
          <w:rFonts w:ascii="Arial" w:eastAsia="Times New Roman" w:hAnsi="Arial" w:cs="Arial"/>
          <w:color w:val="000000"/>
          <w:sz w:val="22"/>
          <w:szCs w:val="22"/>
        </w:rPr>
        <w:t xml:space="preserve">confidence that would strip away my </w:t>
      </w:r>
      <w:del w:id="29" w:author="Microsoft Office User" w:date="2022-12-21T20:49:00Z">
        <w:r w:rsidRPr="00103AF6" w:rsidDel="00072848">
          <w:rPr>
            <w:rFonts w:ascii="Arial" w:eastAsia="Times New Roman" w:hAnsi="Arial" w:cs="Arial"/>
            <w:color w:val="000000"/>
            <w:sz w:val="22"/>
            <w:szCs w:val="22"/>
          </w:rPr>
          <w:delText>timidness.I</w:delText>
        </w:r>
      </w:del>
      <w:ins w:id="30" w:author="Microsoft Office User" w:date="2022-12-21T20:49:00Z">
        <w:r w:rsidR="00072848" w:rsidRPr="00103AF6">
          <w:rPr>
            <w:rFonts w:ascii="Arial" w:eastAsia="Times New Roman" w:hAnsi="Arial" w:cs="Arial"/>
            <w:color w:val="000000"/>
            <w:sz w:val="22"/>
            <w:szCs w:val="22"/>
          </w:rPr>
          <w:t>timidness. I</w:t>
        </w:r>
      </w:ins>
      <w:r w:rsidRPr="00103AF6">
        <w:rPr>
          <w:rFonts w:ascii="Arial" w:eastAsia="Times New Roman" w:hAnsi="Arial" w:cs="Arial"/>
          <w:color w:val="000000"/>
          <w:sz w:val="22"/>
          <w:szCs w:val="22"/>
        </w:rPr>
        <w:t xml:space="preserve"> would remember their cheers whenever I needed a confidence boost</w:t>
      </w:r>
      <w:ins w:id="31" w:author="Microsoft Office User" w:date="2022-12-21T20:50:00Z">
        <w:r w:rsidR="00072848">
          <w:rPr>
            <w:rFonts w:ascii="Arial" w:eastAsia="Times New Roman" w:hAnsi="Arial" w:cs="Arial"/>
            <w:color w:val="000000"/>
            <w:sz w:val="22"/>
            <w:szCs w:val="22"/>
          </w:rPr>
          <w:t xml:space="preserve">, </w:t>
        </w:r>
      </w:ins>
      <w:ins w:id="32" w:author="Chiara Situmorang" w:date="2022-12-22T13:46:00Z">
        <w:r w:rsidR="00107FEB">
          <w:rPr>
            <w:rFonts w:ascii="Arial" w:eastAsia="Times New Roman" w:hAnsi="Arial" w:cs="Arial"/>
            <w:color w:val="000000"/>
            <w:sz w:val="22"/>
            <w:szCs w:val="22"/>
          </w:rPr>
          <w:t xml:space="preserve">the sound </w:t>
        </w:r>
      </w:ins>
      <w:ins w:id="33" w:author="Microsoft Office User" w:date="2022-12-21T20:50:00Z">
        <w:r w:rsidR="00072848">
          <w:rPr>
            <w:rFonts w:ascii="Arial" w:eastAsia="Times New Roman" w:hAnsi="Arial" w:cs="Arial"/>
            <w:color w:val="000000"/>
            <w:sz w:val="22"/>
            <w:szCs w:val="22"/>
          </w:rPr>
          <w:t xml:space="preserve">becoming </w:t>
        </w:r>
      </w:ins>
      <w:del w:id="34" w:author="Microsoft Office User" w:date="2022-12-21T20:50:00Z">
        <w:r w:rsidRPr="00103AF6" w:rsidDel="00072848">
          <w:rPr>
            <w:rFonts w:ascii="Arial" w:eastAsia="Times New Roman" w:hAnsi="Arial" w:cs="Arial"/>
            <w:color w:val="000000"/>
            <w:sz w:val="22"/>
            <w:szCs w:val="22"/>
          </w:rPr>
          <w:delText xml:space="preserve">. They’ve taught me to create </w:delText>
        </w:r>
      </w:del>
      <w:r w:rsidRPr="00103AF6">
        <w:rPr>
          <w:rFonts w:ascii="Arial" w:eastAsia="Times New Roman" w:hAnsi="Arial" w:cs="Arial"/>
          <w:color w:val="000000"/>
          <w:sz w:val="22"/>
          <w:szCs w:val="22"/>
        </w:rPr>
        <w:t xml:space="preserve">a confidence </w:t>
      </w:r>
      <w:del w:id="35" w:author="Microsoft Office User" w:date="2022-12-21T20:50:00Z">
        <w:r w:rsidRPr="00103AF6" w:rsidDel="00072848">
          <w:rPr>
            <w:rFonts w:ascii="Arial" w:eastAsia="Times New Roman" w:hAnsi="Arial" w:cs="Arial"/>
            <w:color w:val="000000"/>
            <w:sz w:val="22"/>
            <w:szCs w:val="22"/>
          </w:rPr>
          <w:delText xml:space="preserve">energy </w:delText>
        </w:r>
      </w:del>
      <w:r w:rsidRPr="00103AF6">
        <w:rPr>
          <w:rFonts w:ascii="Arial" w:eastAsia="Times New Roman" w:hAnsi="Arial" w:cs="Arial"/>
          <w:color w:val="000000"/>
          <w:sz w:val="22"/>
          <w:szCs w:val="22"/>
        </w:rPr>
        <w:t>generator.</w:t>
      </w:r>
    </w:p>
    <w:p w14:paraId="0A69AB0C" w14:textId="77777777" w:rsidR="00103AF6" w:rsidRPr="00103AF6" w:rsidRDefault="00103AF6" w:rsidP="00103AF6">
      <w:pPr>
        <w:rPr>
          <w:rFonts w:ascii="Times New Roman" w:eastAsia="Times New Roman" w:hAnsi="Times New Roman" w:cs="Times New Roman"/>
        </w:rPr>
      </w:pPr>
    </w:p>
    <w:p w14:paraId="5AA6D33E" w14:textId="2D08F352" w:rsidR="00103AF6" w:rsidRPr="00103AF6" w:rsidRDefault="00103AF6" w:rsidP="00103AF6">
      <w:pPr>
        <w:rPr>
          <w:rFonts w:ascii="Times New Roman" w:eastAsia="Times New Roman" w:hAnsi="Times New Roman" w:cs="Times New Roman"/>
        </w:rPr>
      </w:pPr>
      <w:commentRangeStart w:id="36"/>
      <w:r w:rsidRPr="00103AF6">
        <w:rPr>
          <w:rFonts w:ascii="Arial" w:eastAsia="Times New Roman" w:hAnsi="Arial" w:cs="Arial"/>
          <w:color w:val="000000"/>
          <w:sz w:val="22"/>
          <w:szCs w:val="22"/>
        </w:rPr>
        <w:t xml:space="preserve">At Columbia, I wish to develop a community where I can impart </w:t>
      </w:r>
      <w:ins w:id="37" w:author="Chiara Situmorang" w:date="2022-12-22T13:46:00Z">
        <w:r w:rsidR="00107FEB">
          <w:rPr>
            <w:rFonts w:ascii="Arial" w:eastAsia="Times New Roman" w:hAnsi="Arial" w:cs="Arial"/>
            <w:color w:val="000000"/>
            <w:sz w:val="22"/>
            <w:szCs w:val="22"/>
          </w:rPr>
          <w:t xml:space="preserve">knowledge about </w:t>
        </w:r>
      </w:ins>
      <w:r w:rsidRPr="00103AF6">
        <w:rPr>
          <w:rFonts w:ascii="Arial" w:eastAsia="Times New Roman" w:hAnsi="Arial" w:cs="Arial"/>
          <w:color w:val="000000"/>
          <w:sz w:val="22"/>
          <w:szCs w:val="22"/>
        </w:rPr>
        <w:t xml:space="preserve">my sustainable confidence energy generator. I wish to be part of </w:t>
      </w:r>
      <w:ins w:id="38" w:author="Chiara Situmorang" w:date="2022-12-22T13:46:00Z">
        <w:r w:rsidR="00107FEB">
          <w:rPr>
            <w:rFonts w:ascii="Arial" w:eastAsia="Times New Roman" w:hAnsi="Arial" w:cs="Arial"/>
            <w:color w:val="000000"/>
            <w:sz w:val="22"/>
            <w:szCs w:val="22"/>
          </w:rPr>
          <w:t xml:space="preserve">the </w:t>
        </w:r>
      </w:ins>
      <w:r w:rsidRPr="00103AF6">
        <w:rPr>
          <w:rFonts w:ascii="Arial" w:eastAsia="Times New Roman" w:hAnsi="Arial" w:cs="Arial"/>
          <w:color w:val="000000"/>
          <w:sz w:val="22"/>
          <w:szCs w:val="22"/>
        </w:rPr>
        <w:t>Columbia health and wellness program and help create a supportive environment for my peers who are low on confidence through bonding exercises and workshops focused on building confidence through martial arts.</w:t>
      </w:r>
      <w:commentRangeEnd w:id="36"/>
      <w:r w:rsidR="00107FEB">
        <w:rPr>
          <w:rStyle w:val="CommentReference"/>
        </w:rPr>
        <w:commentReference w:id="36"/>
      </w:r>
    </w:p>
    <w:p w14:paraId="3FD7FAD0" w14:textId="35AA378E" w:rsidR="00327C66" w:rsidRDefault="00327C66">
      <w:pPr>
        <w:rPr>
          <w:ins w:id="39" w:author="Microsoft Office User" w:date="2022-12-21T20:50:00Z"/>
        </w:rPr>
      </w:pPr>
    </w:p>
    <w:p w14:paraId="5E2217B4" w14:textId="776817A4" w:rsidR="00072848" w:rsidRDefault="00072848">
      <w:pPr>
        <w:rPr>
          <w:rFonts w:ascii="Garamond" w:hAnsi="Garamond"/>
        </w:rPr>
      </w:pPr>
      <w:r>
        <w:rPr>
          <w:rFonts w:ascii="Garamond" w:hAnsi="Garamond"/>
        </w:rPr>
        <w:t>Hi David,</w:t>
      </w:r>
    </w:p>
    <w:p w14:paraId="6F5FF18D" w14:textId="4EC29B8B" w:rsidR="00072848" w:rsidRDefault="00072848">
      <w:pPr>
        <w:rPr>
          <w:rFonts w:ascii="Garamond" w:hAnsi="Garamond"/>
        </w:rPr>
      </w:pPr>
    </w:p>
    <w:p w14:paraId="1AD5FDF0" w14:textId="1EF03146" w:rsidR="00072848" w:rsidRDefault="00072848">
      <w:pPr>
        <w:rPr>
          <w:rFonts w:ascii="Garamond" w:hAnsi="Garamond"/>
        </w:rPr>
      </w:pPr>
      <w:r>
        <w:rPr>
          <w:rFonts w:ascii="Garamond" w:hAnsi="Garamond"/>
        </w:rPr>
        <w:t xml:space="preserve">Thank you for your essay. I think you can edit the last paragraph to </w:t>
      </w:r>
      <w:r w:rsidR="00107FEB">
        <w:rPr>
          <w:rFonts w:ascii="Garamond" w:hAnsi="Garamond"/>
        </w:rPr>
        <w:t>add more</w:t>
      </w:r>
      <w:r>
        <w:rPr>
          <w:rFonts w:ascii="Garamond" w:hAnsi="Garamond"/>
        </w:rPr>
        <w:t xml:space="preserve"> </w:t>
      </w:r>
      <w:r w:rsidR="00107FEB">
        <w:rPr>
          <w:rFonts w:ascii="Garamond" w:hAnsi="Garamond"/>
        </w:rPr>
        <w:t>about</w:t>
      </w:r>
      <w:r>
        <w:rPr>
          <w:rFonts w:ascii="Garamond" w:hAnsi="Garamond"/>
        </w:rPr>
        <w:t xml:space="preserve"> how you changed after discovering the confidence energy generator. Did you find yourself speaking more? Taking more initiative? Being inspired to make change? Be specific about how this experience changed you and how you want to bring this to the Columbia community.</w:t>
      </w:r>
    </w:p>
    <w:p w14:paraId="5DE15451" w14:textId="286C9460" w:rsidR="00072848" w:rsidRDefault="00072848">
      <w:pPr>
        <w:rPr>
          <w:rFonts w:ascii="Garamond" w:hAnsi="Garamond"/>
        </w:rPr>
      </w:pPr>
    </w:p>
    <w:p w14:paraId="6884DE65" w14:textId="58634409" w:rsidR="00072848" w:rsidRPr="00072848" w:rsidRDefault="00072848">
      <w:pPr>
        <w:rPr>
          <w:rFonts w:ascii="Garamond" w:hAnsi="Garamond"/>
        </w:rPr>
      </w:pPr>
      <w:r>
        <w:rPr>
          <w:rFonts w:ascii="Garamond" w:hAnsi="Garamond"/>
        </w:rPr>
        <w:t xml:space="preserve">C.G. </w:t>
      </w:r>
    </w:p>
    <w:sectPr w:rsidR="00072848" w:rsidRPr="0007284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Chiara Situmorang" w:date="2022-12-22T13:48:00Z" w:initials="CS">
    <w:p w14:paraId="287CEA49" w14:textId="77777777" w:rsidR="00107FEB" w:rsidRDefault="00107FEB" w:rsidP="00D25056">
      <w:r>
        <w:rPr>
          <w:rStyle w:val="CommentReference"/>
        </w:rPr>
        <w:annotationRef/>
      </w:r>
      <w:r>
        <w:rPr>
          <w:sz w:val="20"/>
          <w:szCs w:val="20"/>
        </w:rPr>
        <w:t xml:space="preserve">I would also add a sentence or two about how this experience shaped the way you will learn from the community. eg. Will you be more unafraid of trying new things?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7CEA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EBE" w16cex:dateUtc="2022-12-22T0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CEA49" w16cid:durableId="274EDE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F6"/>
    <w:rsid w:val="00072848"/>
    <w:rsid w:val="00103AF6"/>
    <w:rsid w:val="00107FEB"/>
    <w:rsid w:val="00185506"/>
    <w:rsid w:val="00327C66"/>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CBE1EF0"/>
  <w15:chartTrackingRefBased/>
  <w15:docId w15:val="{70A473B0-F0C2-C24A-940F-7845DFE8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3AF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72848"/>
  </w:style>
  <w:style w:type="character" w:styleId="CommentReference">
    <w:name w:val="annotation reference"/>
    <w:basedOn w:val="DefaultParagraphFont"/>
    <w:uiPriority w:val="99"/>
    <w:semiHidden/>
    <w:unhideWhenUsed/>
    <w:rsid w:val="00107FEB"/>
    <w:rPr>
      <w:sz w:val="16"/>
      <w:szCs w:val="16"/>
    </w:rPr>
  </w:style>
  <w:style w:type="paragraph" w:styleId="CommentText">
    <w:name w:val="annotation text"/>
    <w:basedOn w:val="Normal"/>
    <w:link w:val="CommentTextChar"/>
    <w:uiPriority w:val="99"/>
    <w:semiHidden/>
    <w:unhideWhenUsed/>
    <w:rsid w:val="00107FEB"/>
    <w:rPr>
      <w:sz w:val="20"/>
      <w:szCs w:val="20"/>
    </w:rPr>
  </w:style>
  <w:style w:type="character" w:customStyle="1" w:styleId="CommentTextChar">
    <w:name w:val="Comment Text Char"/>
    <w:basedOn w:val="DefaultParagraphFont"/>
    <w:link w:val="CommentText"/>
    <w:uiPriority w:val="99"/>
    <w:semiHidden/>
    <w:rsid w:val="00107FEB"/>
    <w:rPr>
      <w:sz w:val="20"/>
      <w:szCs w:val="20"/>
    </w:rPr>
  </w:style>
  <w:style w:type="paragraph" w:styleId="CommentSubject">
    <w:name w:val="annotation subject"/>
    <w:basedOn w:val="CommentText"/>
    <w:next w:val="CommentText"/>
    <w:link w:val="CommentSubjectChar"/>
    <w:uiPriority w:val="99"/>
    <w:semiHidden/>
    <w:unhideWhenUsed/>
    <w:rsid w:val="00107FEB"/>
    <w:rPr>
      <w:b/>
      <w:bCs/>
    </w:rPr>
  </w:style>
  <w:style w:type="character" w:customStyle="1" w:styleId="CommentSubjectChar">
    <w:name w:val="Comment Subject Char"/>
    <w:basedOn w:val="CommentTextChar"/>
    <w:link w:val="CommentSubject"/>
    <w:uiPriority w:val="99"/>
    <w:semiHidden/>
    <w:rsid w:val="00107F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23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2022-12-21T09:44:00Z</dcterms:created>
  <dcterms:modified xsi:type="dcterms:W3CDTF">2022-12-22T06:48:00Z</dcterms:modified>
</cp:coreProperties>
</file>