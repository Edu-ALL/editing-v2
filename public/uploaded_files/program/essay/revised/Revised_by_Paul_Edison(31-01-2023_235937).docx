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B0DA3" w:rsidRDefault="00B26480">
      <w:pPr>
        <w:jc w:val="both"/>
        <w:rPr>
          <w:rFonts w:ascii="Times New Roman" w:eastAsia="Times New Roman" w:hAnsi="Times New Roman" w:cs="Times New Roman"/>
          <w:b/>
        </w:rPr>
      </w:pPr>
      <w:commentRangeStart w:id="0"/>
      <w:r>
        <w:rPr>
          <w:rFonts w:ascii="Times New Roman" w:eastAsia="Times New Roman" w:hAnsi="Times New Roman" w:cs="Times New Roman"/>
          <w:b/>
        </w:rPr>
        <w:t xml:space="preserve">Everyone belongs to many different communities and/or groups defined by (among other things) shared geography, religion, ethnicity, income, cuisine, interest, race, ideology, or intellectual heritage. Choose one of the communities to which you </w:t>
      </w:r>
      <w:proofErr w:type="gramStart"/>
      <w:r>
        <w:rPr>
          <w:rFonts w:ascii="Times New Roman" w:eastAsia="Times New Roman" w:hAnsi="Times New Roman" w:cs="Times New Roman"/>
          <w:b/>
        </w:rPr>
        <w:t>belong, and</w:t>
      </w:r>
      <w:proofErr w:type="gramEnd"/>
      <w:r>
        <w:rPr>
          <w:rFonts w:ascii="Times New Roman" w:eastAsia="Times New Roman" w:hAnsi="Times New Roman" w:cs="Times New Roman"/>
          <w:b/>
        </w:rPr>
        <w:t xml:space="preserve"> describe that community and your place within it. (300 WORDS)</w:t>
      </w:r>
      <w:commentRangeEnd w:id="0"/>
      <w:r>
        <w:commentReference w:id="0"/>
      </w:r>
    </w:p>
    <w:p w14:paraId="00000002" w14:textId="77777777" w:rsidR="009B0DA3" w:rsidRDefault="009B0DA3">
      <w:pPr>
        <w:jc w:val="both"/>
        <w:rPr>
          <w:rFonts w:ascii="Times New Roman" w:eastAsia="Times New Roman" w:hAnsi="Times New Roman" w:cs="Times New Roman"/>
        </w:rPr>
      </w:pPr>
    </w:p>
    <w:p w14:paraId="00000003" w14:textId="77777777" w:rsidR="009B0DA3" w:rsidRDefault="00B26480">
      <w:pPr>
        <w:jc w:val="both"/>
        <w:rPr>
          <w:rFonts w:ascii="Times New Roman" w:eastAsia="Times New Roman" w:hAnsi="Times New Roman" w:cs="Times New Roman"/>
        </w:rPr>
      </w:pPr>
      <w:commentRangeStart w:id="1"/>
      <w:r>
        <w:rPr>
          <w:rFonts w:ascii="Times New Roman" w:eastAsia="Times New Roman" w:hAnsi="Times New Roman" w:cs="Times New Roman"/>
        </w:rPr>
        <w:t xml:space="preserve">For 3 years, I have been a member of a community called </w:t>
      </w:r>
      <w:proofErr w:type="spellStart"/>
      <w:r>
        <w:rPr>
          <w:rFonts w:ascii="Times New Roman" w:eastAsia="Times New Roman" w:hAnsi="Times New Roman" w:cs="Times New Roman"/>
        </w:rPr>
        <w:t>Canitutor</w:t>
      </w:r>
      <w:proofErr w:type="spellEnd"/>
      <w:r>
        <w:rPr>
          <w:rFonts w:ascii="Times New Roman" w:eastAsia="Times New Roman" w:hAnsi="Times New Roman" w:cs="Times New Roman"/>
        </w:rPr>
        <w:t xml:space="preserve">, where we help fellow classmates who struggle in academic subjects through private tutoring. </w:t>
      </w:r>
      <w:commentRangeEnd w:id="1"/>
      <w:r w:rsidR="00CE1E7D">
        <w:rPr>
          <w:rStyle w:val="CommentReference"/>
        </w:rPr>
        <w:commentReference w:id="1"/>
      </w:r>
    </w:p>
    <w:p w14:paraId="00000004" w14:textId="77777777" w:rsidR="009B0DA3" w:rsidRDefault="009B0DA3">
      <w:pPr>
        <w:jc w:val="both"/>
        <w:rPr>
          <w:rFonts w:ascii="Times New Roman" w:eastAsia="Times New Roman" w:hAnsi="Times New Roman" w:cs="Times New Roman"/>
        </w:rPr>
      </w:pPr>
    </w:p>
    <w:p w14:paraId="00000005" w14:textId="119D30D8" w:rsidR="009B0DA3" w:rsidRDefault="00B26480">
      <w:pPr>
        <w:jc w:val="both"/>
        <w:rPr>
          <w:rFonts w:ascii="Times New Roman" w:eastAsia="Times New Roman" w:hAnsi="Times New Roman" w:cs="Times New Roman"/>
        </w:rPr>
      </w:pPr>
      <w:r>
        <w:rPr>
          <w:rFonts w:ascii="Times New Roman" w:eastAsia="Times New Roman" w:hAnsi="Times New Roman" w:cs="Times New Roman"/>
        </w:rPr>
        <w:t xml:space="preserve">As a math tutor, I found that my tutees </w:t>
      </w:r>
      <w:del w:id="2" w:author="Thalia Priscilla" w:date="2023-01-31T14:32:00Z">
        <w:r w:rsidDel="00D033EB">
          <w:rPr>
            <w:rFonts w:ascii="Times New Roman" w:eastAsia="Times New Roman" w:hAnsi="Times New Roman" w:cs="Times New Roman"/>
          </w:rPr>
          <w:delText>didn’t seem to</w:delText>
        </w:r>
      </w:del>
      <w:ins w:id="3" w:author="Thalia Priscilla" w:date="2023-01-31T14:32:00Z">
        <w:r w:rsidR="00D033EB">
          <w:rPr>
            <w:rFonts w:ascii="Times New Roman" w:eastAsia="Times New Roman" w:hAnsi="Times New Roman" w:cs="Times New Roman"/>
          </w:rPr>
          <w:t>ha</w:t>
        </w:r>
      </w:ins>
      <w:ins w:id="4" w:author="Thalia Priscilla" w:date="2023-01-31T14:33:00Z">
        <w:r w:rsidR="00D033EB">
          <w:rPr>
            <w:rFonts w:ascii="Times New Roman" w:eastAsia="Times New Roman" w:hAnsi="Times New Roman" w:cs="Times New Roman"/>
          </w:rPr>
          <w:t>d</w:t>
        </w:r>
      </w:ins>
      <w:ins w:id="5" w:author="Thalia Priscilla" w:date="2023-01-31T14:32:00Z">
        <w:r w:rsidR="00D033EB">
          <w:rPr>
            <w:rFonts w:ascii="Times New Roman" w:eastAsia="Times New Roman" w:hAnsi="Times New Roman" w:cs="Times New Roman"/>
          </w:rPr>
          <w:t xml:space="preserve"> difficulties </w:t>
        </w:r>
      </w:ins>
      <w:del w:id="6" w:author="Thalia Priscilla" w:date="2023-01-31T14:33:00Z">
        <w:r w:rsidDel="00D033EB">
          <w:rPr>
            <w:rFonts w:ascii="Times New Roman" w:eastAsia="Times New Roman" w:hAnsi="Times New Roman" w:cs="Times New Roman"/>
          </w:rPr>
          <w:delText xml:space="preserve"> </w:delText>
        </w:r>
      </w:del>
      <w:r>
        <w:rPr>
          <w:rFonts w:ascii="Times New Roman" w:eastAsia="Times New Roman" w:hAnsi="Times New Roman" w:cs="Times New Roman"/>
        </w:rPr>
        <w:t>understand</w:t>
      </w:r>
      <w:ins w:id="7" w:author="Thalia Priscilla" w:date="2023-01-31T14:32:00Z">
        <w:r w:rsidR="00D033EB">
          <w:rPr>
            <w:rFonts w:ascii="Times New Roman" w:eastAsia="Times New Roman" w:hAnsi="Times New Roman" w:cs="Times New Roman"/>
          </w:rPr>
          <w:t>ing</w:t>
        </w:r>
      </w:ins>
      <w:r>
        <w:rPr>
          <w:rFonts w:ascii="Times New Roman" w:eastAsia="Times New Roman" w:hAnsi="Times New Roman" w:cs="Times New Roman"/>
        </w:rPr>
        <w:t xml:space="preserve"> our teacher’s explanation. </w:t>
      </w:r>
      <w:del w:id="8" w:author="Thalia Priscilla" w:date="2023-01-31T14:32:00Z">
        <w:r w:rsidDel="00D033EB">
          <w:rPr>
            <w:rFonts w:ascii="Times New Roman" w:eastAsia="Times New Roman" w:hAnsi="Times New Roman" w:cs="Times New Roman"/>
          </w:rPr>
          <w:delText xml:space="preserve">Scratching my head, </w:delText>
        </w:r>
      </w:del>
      <w:r>
        <w:rPr>
          <w:rFonts w:ascii="Times New Roman" w:eastAsia="Times New Roman" w:hAnsi="Times New Roman" w:cs="Times New Roman"/>
        </w:rPr>
        <w:t xml:space="preserve">I reflected on my personal learning style and </w:t>
      </w:r>
      <w:del w:id="9" w:author="Thalia Priscilla" w:date="2023-01-31T14:32:00Z">
        <w:r w:rsidDel="00D033EB">
          <w:rPr>
            <w:rFonts w:ascii="Times New Roman" w:eastAsia="Times New Roman" w:hAnsi="Times New Roman" w:cs="Times New Roman"/>
          </w:rPr>
          <w:delText xml:space="preserve">realized </w:delText>
        </w:r>
      </w:del>
      <w:ins w:id="10" w:author="Thalia Priscilla" w:date="2023-01-31T14:33:00Z">
        <w:r w:rsidR="00D033EB">
          <w:rPr>
            <w:rFonts w:ascii="Times New Roman" w:eastAsia="Times New Roman" w:hAnsi="Times New Roman" w:cs="Times New Roman"/>
          </w:rPr>
          <w:t>recall</w:t>
        </w:r>
      </w:ins>
      <w:ins w:id="11" w:author="Paul Edison" w:date="2023-01-31T23:46:00Z">
        <w:r w:rsidR="00653131">
          <w:rPr>
            <w:rFonts w:ascii="Times New Roman" w:eastAsia="Times New Roman" w:hAnsi="Times New Roman" w:cs="Times New Roman"/>
          </w:rPr>
          <w:t>ed</w:t>
        </w:r>
      </w:ins>
      <w:ins w:id="12" w:author="Thalia Priscilla" w:date="2023-01-31T14:32:00Z">
        <w:r w:rsidR="00D033EB">
          <w:rPr>
            <w:rFonts w:ascii="Times New Roman" w:eastAsia="Times New Roman" w:hAnsi="Times New Roman" w:cs="Times New Roman"/>
          </w:rPr>
          <w:t xml:space="preserve"> </w:t>
        </w:r>
      </w:ins>
      <w:del w:id="13" w:author="Thalia Priscilla" w:date="2023-01-31T14:32:00Z">
        <w:r w:rsidDel="00D033EB">
          <w:rPr>
            <w:rFonts w:ascii="Times New Roman" w:eastAsia="Times New Roman" w:hAnsi="Times New Roman" w:cs="Times New Roman"/>
          </w:rPr>
          <w:delText xml:space="preserve">that I had always used </w:delText>
        </w:r>
      </w:del>
      <w:ins w:id="14" w:author="Thalia Priscilla" w:date="2023-01-31T14:33:00Z">
        <w:r w:rsidR="00D033EB">
          <w:rPr>
            <w:rFonts w:ascii="Times New Roman" w:eastAsia="Times New Roman" w:hAnsi="Times New Roman" w:cs="Times New Roman"/>
          </w:rPr>
          <w:t xml:space="preserve">the </w:t>
        </w:r>
      </w:ins>
      <w:r>
        <w:rPr>
          <w:rFonts w:ascii="Times New Roman" w:eastAsia="Times New Roman" w:hAnsi="Times New Roman" w:cs="Times New Roman"/>
        </w:rPr>
        <w:t>creative methods</w:t>
      </w:r>
      <w:ins w:id="15" w:author="Thalia Priscilla" w:date="2023-01-31T14:33:00Z">
        <w:r w:rsidR="00D033EB">
          <w:rPr>
            <w:rFonts w:ascii="Times New Roman" w:eastAsia="Times New Roman" w:hAnsi="Times New Roman" w:cs="Times New Roman"/>
          </w:rPr>
          <w:t xml:space="preserve"> I used</w:t>
        </w:r>
      </w:ins>
      <w:r>
        <w:rPr>
          <w:rFonts w:ascii="Times New Roman" w:eastAsia="Times New Roman" w:hAnsi="Times New Roman" w:cs="Times New Roman"/>
        </w:rPr>
        <w:t xml:space="preserve"> to understand difficult concepts. So, I tried to do the same with my tutees. </w:t>
      </w:r>
    </w:p>
    <w:p w14:paraId="00000006" w14:textId="77777777" w:rsidR="009B0DA3" w:rsidRDefault="009B0DA3">
      <w:pPr>
        <w:jc w:val="both"/>
        <w:rPr>
          <w:rFonts w:ascii="Times New Roman" w:eastAsia="Times New Roman" w:hAnsi="Times New Roman" w:cs="Times New Roman"/>
        </w:rPr>
      </w:pPr>
    </w:p>
    <w:p w14:paraId="00000007" w14:textId="79C9F6D3" w:rsidR="009B0DA3" w:rsidRDefault="00B26480">
      <w:pPr>
        <w:jc w:val="both"/>
        <w:rPr>
          <w:rFonts w:ascii="Times New Roman" w:eastAsia="Times New Roman" w:hAnsi="Times New Roman" w:cs="Times New Roman"/>
        </w:rPr>
      </w:pPr>
      <w:r>
        <w:rPr>
          <w:rFonts w:ascii="Times New Roman" w:eastAsia="Times New Roman" w:hAnsi="Times New Roman" w:cs="Times New Roman"/>
        </w:rPr>
        <w:t xml:space="preserve">When explaining the concept of probability, </w:t>
      </w:r>
      <w:ins w:id="16" w:author="Thalia Priscilla" w:date="2023-01-31T14:34:00Z">
        <w:r w:rsidR="00D033EB">
          <w:rPr>
            <w:rFonts w:ascii="Times New Roman" w:eastAsia="Times New Roman" w:hAnsi="Times New Roman" w:cs="Times New Roman"/>
          </w:rPr>
          <w:t xml:space="preserve">I showed </w:t>
        </w:r>
      </w:ins>
      <w:ins w:id="17" w:author="Thalia Priscilla" w:date="2023-01-31T14:35:00Z">
        <w:r w:rsidR="00D033EB">
          <w:rPr>
            <w:rFonts w:ascii="Times New Roman" w:eastAsia="Times New Roman" w:hAnsi="Times New Roman" w:cs="Times New Roman"/>
          </w:rPr>
          <w:t>its</w:t>
        </w:r>
      </w:ins>
      <w:ins w:id="18" w:author="Thalia Priscilla" w:date="2023-01-31T14:36:00Z">
        <w:r w:rsidR="00AB24BD">
          <w:rPr>
            <w:rFonts w:ascii="Times New Roman" w:eastAsia="Times New Roman" w:hAnsi="Times New Roman" w:cs="Times New Roman"/>
          </w:rPr>
          <w:t xml:space="preserve"> relevant</w:t>
        </w:r>
      </w:ins>
      <w:ins w:id="19" w:author="Thalia Priscilla" w:date="2023-01-31T14:34:00Z">
        <w:r w:rsidR="00D033EB">
          <w:rPr>
            <w:rFonts w:ascii="Times New Roman" w:eastAsia="Times New Roman" w:hAnsi="Times New Roman" w:cs="Times New Roman"/>
          </w:rPr>
          <w:t xml:space="preserve"> real-life</w:t>
        </w:r>
      </w:ins>
      <w:ins w:id="20" w:author="Thalia Priscilla" w:date="2023-01-31T14:36:00Z">
        <w:r w:rsidR="00AB24BD">
          <w:rPr>
            <w:rFonts w:ascii="Times New Roman" w:eastAsia="Times New Roman" w:hAnsi="Times New Roman" w:cs="Times New Roman"/>
          </w:rPr>
          <w:t xml:space="preserve"> application</w:t>
        </w:r>
      </w:ins>
      <w:ins w:id="21" w:author="Thalia Priscilla" w:date="2023-01-31T14:34:00Z">
        <w:r w:rsidR="00D033EB">
          <w:rPr>
            <w:rFonts w:ascii="Times New Roman" w:eastAsia="Times New Roman" w:hAnsi="Times New Roman" w:cs="Times New Roman"/>
          </w:rPr>
          <w:t xml:space="preserve">, such as </w:t>
        </w:r>
      </w:ins>
      <w:ins w:id="22" w:author="Thalia Priscilla" w:date="2023-01-31T14:35:00Z">
        <w:r w:rsidR="00D033EB">
          <w:rPr>
            <w:rFonts w:ascii="Times New Roman" w:eastAsia="Times New Roman" w:hAnsi="Times New Roman" w:cs="Times New Roman"/>
          </w:rPr>
          <w:t xml:space="preserve">calculating the chance of arriving to school on-time in Jakarta’s unpredictable traffic. To show this, </w:t>
        </w:r>
      </w:ins>
      <w:r>
        <w:rPr>
          <w:rFonts w:ascii="Times New Roman" w:eastAsia="Times New Roman" w:hAnsi="Times New Roman" w:cs="Times New Roman"/>
        </w:rPr>
        <w:t xml:space="preserve">I made short, simple videos using different props such as cards, coins, dice, and </w:t>
      </w:r>
      <w:proofErr w:type="spellStart"/>
      <w:r>
        <w:rPr>
          <w:rFonts w:ascii="Times New Roman" w:eastAsia="Times New Roman" w:hAnsi="Times New Roman" w:cs="Times New Roman"/>
        </w:rPr>
        <w:t>coloured</w:t>
      </w:r>
      <w:proofErr w:type="spellEnd"/>
      <w:r>
        <w:rPr>
          <w:rFonts w:ascii="Times New Roman" w:eastAsia="Times New Roman" w:hAnsi="Times New Roman" w:cs="Times New Roman"/>
        </w:rPr>
        <w:t xml:space="preserve"> beads</w:t>
      </w:r>
      <w:ins w:id="23" w:author="Thalia Priscilla" w:date="2023-01-31T14:36:00Z">
        <w:del w:id="24" w:author="Paul Edison" w:date="2023-01-31T23:46:00Z">
          <w:r w:rsidR="00D033EB" w:rsidDel="00653131">
            <w:rPr>
              <w:rFonts w:ascii="Times New Roman" w:eastAsia="Times New Roman" w:hAnsi="Times New Roman" w:cs="Times New Roman"/>
            </w:rPr>
            <w:delText>.</w:delText>
          </w:r>
        </w:del>
      </w:ins>
      <w:del w:id="25" w:author="Thalia Priscilla" w:date="2023-01-31T14:36:00Z">
        <w:r w:rsidDel="00D033EB">
          <w:rPr>
            <w:rFonts w:ascii="Times New Roman" w:eastAsia="Times New Roman" w:hAnsi="Times New Roman" w:cs="Times New Roman"/>
          </w:rPr>
          <w:delText xml:space="preserve"> to </w:delText>
        </w:r>
      </w:del>
      <w:del w:id="26" w:author="Thalia Priscilla" w:date="2023-01-31T14:34:00Z">
        <w:r w:rsidDel="00D033EB">
          <w:rPr>
            <w:rFonts w:ascii="Times New Roman" w:eastAsia="Times New Roman" w:hAnsi="Times New Roman" w:cs="Times New Roman"/>
          </w:rPr>
          <w:delText xml:space="preserve">show its relevance in real-life application </w:delText>
        </w:r>
      </w:del>
      <w:del w:id="27" w:author="Thalia Priscilla" w:date="2023-01-31T14:36:00Z">
        <w:r w:rsidDel="00D033EB">
          <w:rPr>
            <w:rFonts w:ascii="Times New Roman" w:eastAsia="Times New Roman" w:hAnsi="Times New Roman" w:cs="Times New Roman"/>
          </w:rPr>
          <w:delText>of probability, such as</w:delText>
        </w:r>
      </w:del>
      <w:del w:id="28" w:author="Thalia Priscilla" w:date="2023-01-31T14:35:00Z">
        <w:r w:rsidDel="00D033EB">
          <w:rPr>
            <w:rFonts w:ascii="Times New Roman" w:eastAsia="Times New Roman" w:hAnsi="Times New Roman" w:cs="Times New Roman"/>
          </w:rPr>
          <w:delText xml:space="preserve"> calculating the chance of arriving to school on-time in Jakarta’s unpredictable traffic</w:delText>
        </w:r>
      </w:del>
      <w:r>
        <w:rPr>
          <w:rFonts w:ascii="Times New Roman" w:eastAsia="Times New Roman" w:hAnsi="Times New Roman" w:cs="Times New Roman"/>
        </w:rPr>
        <w:t xml:space="preserve">.  Such applications triggered my tutees' interests, they could relate to the concepts and their relevance to daily lives, resulting in sustained engagement. </w:t>
      </w:r>
    </w:p>
    <w:p w14:paraId="00000008" w14:textId="77777777" w:rsidR="009B0DA3" w:rsidRDefault="009B0DA3">
      <w:pPr>
        <w:jc w:val="both"/>
        <w:rPr>
          <w:rFonts w:ascii="Times New Roman" w:eastAsia="Times New Roman" w:hAnsi="Times New Roman" w:cs="Times New Roman"/>
        </w:rPr>
      </w:pPr>
    </w:p>
    <w:p w14:paraId="00000009" w14:textId="77777777" w:rsidR="009B0DA3" w:rsidRDefault="00B26480">
      <w:pPr>
        <w:jc w:val="both"/>
        <w:rPr>
          <w:rFonts w:ascii="Times New Roman" w:eastAsia="Times New Roman" w:hAnsi="Times New Roman" w:cs="Times New Roman"/>
        </w:rPr>
      </w:pPr>
      <w:r>
        <w:rPr>
          <w:rFonts w:ascii="Times New Roman" w:eastAsia="Times New Roman" w:hAnsi="Times New Roman" w:cs="Times New Roman"/>
        </w:rPr>
        <w:t>I also used game terminologies that my tutees were familiar with. For example, I used the popular racing game Gran Turismo to explain the concept of integral to velocity. One of my tutees was able to relate to the explanation and even joked that he managed to solve the "Gran Turismo" problem on his exam. These methods helped my tutees improve their analytical and problem-solving skills, resulting in an improvement of a whole letter grade on average in their test scores.</w:t>
      </w:r>
    </w:p>
    <w:p w14:paraId="0000000A" w14:textId="77777777" w:rsidR="009B0DA3" w:rsidRDefault="009B0DA3">
      <w:pPr>
        <w:jc w:val="both"/>
        <w:rPr>
          <w:rFonts w:ascii="Times New Roman" w:eastAsia="Times New Roman" w:hAnsi="Times New Roman" w:cs="Times New Roman"/>
        </w:rPr>
      </w:pPr>
    </w:p>
    <w:p w14:paraId="0000000B" w14:textId="663C06E8" w:rsidR="009B0DA3" w:rsidRDefault="000456FE">
      <w:pPr>
        <w:jc w:val="both"/>
        <w:rPr>
          <w:rFonts w:ascii="Times New Roman" w:eastAsia="Times New Roman" w:hAnsi="Times New Roman" w:cs="Times New Roman"/>
        </w:rPr>
      </w:pPr>
      <w:ins w:id="29" w:author="Thalia Priscilla" w:date="2023-01-31T22:37:00Z">
        <w:r>
          <w:rPr>
            <w:rFonts w:ascii="Times New Roman" w:eastAsia="Times New Roman" w:hAnsi="Times New Roman" w:cs="Times New Roman"/>
          </w:rPr>
          <w:t>For the past 3 years, the</w:t>
        </w:r>
      </w:ins>
      <w:ins w:id="30" w:author="Thalia Priscilla" w:date="2023-01-31T22:35:00Z">
        <w:r>
          <w:rPr>
            <w:rFonts w:ascii="Times New Roman" w:eastAsia="Times New Roman" w:hAnsi="Times New Roman" w:cs="Times New Roman"/>
          </w:rPr>
          <w:t xml:space="preserve"> </w:t>
        </w:r>
        <w:proofErr w:type="spellStart"/>
        <w:r>
          <w:rPr>
            <w:rFonts w:ascii="Times New Roman" w:eastAsia="Times New Roman" w:hAnsi="Times New Roman" w:cs="Times New Roman"/>
          </w:rPr>
          <w:t>Ca</w:t>
        </w:r>
      </w:ins>
      <w:ins w:id="31" w:author="Thalia Priscilla" w:date="2023-01-31T22:36:00Z">
        <w:r>
          <w:rPr>
            <w:rFonts w:ascii="Times New Roman" w:eastAsia="Times New Roman" w:hAnsi="Times New Roman" w:cs="Times New Roman"/>
          </w:rPr>
          <w:t>ni</w:t>
        </w:r>
      </w:ins>
      <w:ins w:id="32" w:author="Thalia Priscilla" w:date="2023-01-31T22:35:00Z">
        <w:r>
          <w:rPr>
            <w:rFonts w:ascii="Times New Roman" w:eastAsia="Times New Roman" w:hAnsi="Times New Roman" w:cs="Times New Roman"/>
          </w:rPr>
          <w:t>tutor</w:t>
        </w:r>
        <w:proofErr w:type="spellEnd"/>
        <w:r>
          <w:rPr>
            <w:rFonts w:ascii="Times New Roman" w:eastAsia="Times New Roman" w:hAnsi="Times New Roman" w:cs="Times New Roman"/>
          </w:rPr>
          <w:t xml:space="preserve"> community has </w:t>
        </w:r>
      </w:ins>
      <w:commentRangeStart w:id="33"/>
      <w:commentRangeStart w:id="34"/>
      <w:del w:id="35" w:author="Thalia Priscilla" w:date="2023-01-31T22:35:00Z">
        <w:r w:rsidR="00B26480" w:rsidDel="000456FE">
          <w:rPr>
            <w:rFonts w:ascii="Times New Roman" w:eastAsia="Times New Roman" w:hAnsi="Times New Roman" w:cs="Times New Roman"/>
          </w:rPr>
          <w:delText xml:space="preserve">My passion for teaching and my unique methods have not only enabled me to effectively teach my tutees, but have </w:delText>
        </w:r>
      </w:del>
      <w:del w:id="36" w:author="Thalia Priscilla" w:date="2023-01-31T22:36:00Z">
        <w:r w:rsidR="00B26480" w:rsidDel="000456FE">
          <w:rPr>
            <w:rFonts w:ascii="Times New Roman" w:eastAsia="Times New Roman" w:hAnsi="Times New Roman" w:cs="Times New Roman"/>
          </w:rPr>
          <w:delText>also</w:delText>
        </w:r>
      </w:del>
      <w:r w:rsidR="00B26480">
        <w:rPr>
          <w:rFonts w:ascii="Times New Roman" w:eastAsia="Times New Roman" w:hAnsi="Times New Roman" w:cs="Times New Roman"/>
        </w:rPr>
        <w:t xml:space="preserve"> allowed me to inspire and support my fellow tutors</w:t>
      </w:r>
      <w:ins w:id="37" w:author="Paul Edison" w:date="2023-01-31T23:47:00Z">
        <w:r w:rsidR="00653131">
          <w:rPr>
            <w:rFonts w:ascii="Times New Roman" w:eastAsia="Times New Roman" w:hAnsi="Times New Roman" w:cs="Times New Roman"/>
          </w:rPr>
          <w:t xml:space="preserve"> and tutees</w:t>
        </w:r>
      </w:ins>
      <w:r w:rsidR="00B26480">
        <w:rPr>
          <w:rFonts w:ascii="Times New Roman" w:eastAsia="Times New Roman" w:hAnsi="Times New Roman" w:cs="Times New Roman"/>
        </w:rPr>
        <w:t xml:space="preserve"> through creativ</w:t>
      </w:r>
      <w:ins w:id="38" w:author="Thalia Priscilla" w:date="2023-01-31T22:36:00Z">
        <w:r>
          <w:rPr>
            <w:rFonts w:ascii="Times New Roman" w:eastAsia="Times New Roman" w:hAnsi="Times New Roman" w:cs="Times New Roman"/>
          </w:rPr>
          <w:t xml:space="preserve">e </w:t>
        </w:r>
      </w:ins>
      <w:ins w:id="39" w:author="Thalia Priscilla" w:date="2023-01-31T22:37:00Z">
        <w:r>
          <w:rPr>
            <w:rFonts w:ascii="Times New Roman" w:eastAsia="Times New Roman" w:hAnsi="Times New Roman" w:cs="Times New Roman"/>
          </w:rPr>
          <w:t>problem-solving and innovative teaching methods</w:t>
        </w:r>
      </w:ins>
      <w:del w:id="40" w:author="Thalia Priscilla" w:date="2023-01-31T22:36:00Z">
        <w:r w:rsidR="00B26480" w:rsidDel="000456FE">
          <w:rPr>
            <w:rFonts w:ascii="Times New Roman" w:eastAsia="Times New Roman" w:hAnsi="Times New Roman" w:cs="Times New Roman"/>
          </w:rPr>
          <w:delText>ity</w:delText>
        </w:r>
      </w:del>
      <w:r w:rsidR="00B26480">
        <w:rPr>
          <w:rFonts w:ascii="Times New Roman" w:eastAsia="Times New Roman" w:hAnsi="Times New Roman" w:cs="Times New Roman"/>
        </w:rPr>
        <w:t xml:space="preserve">. </w:t>
      </w:r>
      <w:commentRangeEnd w:id="33"/>
      <w:r>
        <w:rPr>
          <w:rStyle w:val="CommentReference"/>
        </w:rPr>
        <w:commentReference w:id="33"/>
      </w:r>
      <w:commentRangeEnd w:id="34"/>
      <w:r w:rsidR="00653131">
        <w:rPr>
          <w:rStyle w:val="CommentReference"/>
        </w:rPr>
        <w:commentReference w:id="34"/>
      </w:r>
      <w:del w:id="41" w:author="Thalia Priscilla" w:date="2023-01-31T22:37:00Z">
        <w:r w:rsidR="00B26480" w:rsidDel="000456FE">
          <w:rPr>
            <w:rFonts w:ascii="Times New Roman" w:eastAsia="Times New Roman" w:hAnsi="Times New Roman" w:cs="Times New Roman"/>
          </w:rPr>
          <w:delText xml:space="preserve">Through my 3 years as a Canitutor member, I </w:delText>
        </w:r>
      </w:del>
      <w:del w:id="42" w:author="Thalia Priscilla" w:date="2023-01-31T22:34:00Z">
        <w:r w:rsidR="00B26480" w:rsidDel="000456FE">
          <w:rPr>
            <w:rFonts w:ascii="Times New Roman" w:eastAsia="Times New Roman" w:hAnsi="Times New Roman" w:cs="Times New Roman"/>
          </w:rPr>
          <w:delText>have established my role as</w:delText>
        </w:r>
      </w:del>
      <w:del w:id="43" w:author="Thalia Priscilla" w:date="2023-01-31T22:37:00Z">
        <w:r w:rsidR="00B26480" w:rsidDel="000456FE">
          <w:rPr>
            <w:rFonts w:ascii="Times New Roman" w:eastAsia="Times New Roman" w:hAnsi="Times New Roman" w:cs="Times New Roman"/>
          </w:rPr>
          <w:delText xml:space="preserve"> the go-to tutor for creative problem-solving and innovative teaching methods</w:delText>
        </w:r>
      </w:del>
      <w:del w:id="44" w:author="Paul Edison" w:date="2023-01-31T23:47:00Z">
        <w:r w:rsidR="00B26480" w:rsidDel="00653131">
          <w:rPr>
            <w:rFonts w:ascii="Times New Roman" w:eastAsia="Times New Roman" w:hAnsi="Times New Roman" w:cs="Times New Roman"/>
          </w:rPr>
          <w:delText xml:space="preserve">. </w:delText>
        </w:r>
      </w:del>
      <w:r w:rsidR="00B26480">
        <w:rPr>
          <w:rFonts w:ascii="Times New Roman" w:eastAsia="Times New Roman" w:hAnsi="Times New Roman" w:cs="Times New Roman"/>
        </w:rPr>
        <w:t>At Michigan, I hope to inspire others to think outside the box and find new exciting ways to solve problems</w:t>
      </w:r>
      <w:ins w:id="45" w:author="Paul Edison" w:date="2023-01-31T23:47:00Z">
        <w:r w:rsidR="00653131">
          <w:rPr>
            <w:rFonts w:ascii="Times New Roman" w:eastAsia="Times New Roman" w:hAnsi="Times New Roman" w:cs="Times New Roman"/>
          </w:rPr>
          <w:t xml:space="preserve"> as well</w:t>
        </w:r>
      </w:ins>
      <w:r w:rsidR="00B26480">
        <w:rPr>
          <w:rFonts w:ascii="Times New Roman" w:eastAsia="Times New Roman" w:hAnsi="Times New Roman" w:cs="Times New Roman"/>
        </w:rPr>
        <w:t>.</w:t>
      </w:r>
    </w:p>
    <w:p w14:paraId="0000000C" w14:textId="77777777" w:rsidR="009B0DA3" w:rsidRDefault="009B0DA3">
      <w:pPr>
        <w:jc w:val="both"/>
        <w:rPr>
          <w:rFonts w:ascii="Times New Roman" w:eastAsia="Times New Roman" w:hAnsi="Times New Roman" w:cs="Times New Roman"/>
        </w:rPr>
      </w:pPr>
    </w:p>
    <w:p w14:paraId="0000000D" w14:textId="77777777" w:rsidR="009B0DA3" w:rsidRDefault="009B0DA3">
      <w:pPr>
        <w:jc w:val="both"/>
        <w:rPr>
          <w:rFonts w:ascii="Times New Roman" w:eastAsia="Times New Roman" w:hAnsi="Times New Roman" w:cs="Times New Roman"/>
        </w:rPr>
      </w:pPr>
    </w:p>
    <w:p w14:paraId="28839139" w14:textId="77777777" w:rsidR="00653131" w:rsidRDefault="00653131">
      <w:pPr>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br w:type="page"/>
      </w:r>
    </w:p>
    <w:p w14:paraId="0000000E" w14:textId="3735DD9D" w:rsidR="009B0DA3" w:rsidRDefault="00B26480">
      <w:pPr>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lastRenderedPageBreak/>
        <w:t>Describe the unique qualities that attract you to the specific undergraduate College or School (including preferred admission and dual degree programs) to which you are applying at the University of Michigan. How would that curriculum support your interests? (550 WORDS)</w:t>
      </w:r>
    </w:p>
    <w:p w14:paraId="0000000F" w14:textId="77777777" w:rsidR="009B0DA3" w:rsidRDefault="009B0DA3">
      <w:pPr>
        <w:jc w:val="both"/>
        <w:rPr>
          <w:rFonts w:ascii="Times New Roman" w:eastAsia="Times New Roman" w:hAnsi="Times New Roman" w:cs="Times New Roman"/>
          <w:color w:val="222222"/>
          <w:highlight w:val="white"/>
        </w:rPr>
      </w:pPr>
    </w:p>
    <w:p w14:paraId="679D0FDD" w14:textId="12ED9CAF" w:rsidR="0007753C" w:rsidRDefault="00B26480">
      <w:pPr>
        <w:jc w:val="both"/>
        <w:rPr>
          <w:ins w:id="46" w:author="Thalia Priscilla" w:date="2023-01-31T21:55:00Z"/>
          <w:rFonts w:ascii="Times New Roman" w:eastAsia="Times New Roman" w:hAnsi="Times New Roman" w:cs="Times New Roman"/>
          <w:color w:val="222222"/>
          <w:highlight w:val="white"/>
        </w:rPr>
      </w:pPr>
      <w:commentRangeStart w:id="47"/>
      <w:r>
        <w:rPr>
          <w:rFonts w:ascii="Times New Roman" w:eastAsia="Times New Roman" w:hAnsi="Times New Roman" w:cs="Times New Roman"/>
          <w:color w:val="222222"/>
          <w:highlight w:val="white"/>
        </w:rPr>
        <w:t xml:space="preserve">Ever since I was little, I have always thought that efficiency is key to succeeding, turning it into my life’s main focus. </w:t>
      </w:r>
      <w:commentRangeEnd w:id="47"/>
      <w:r w:rsidR="005E6E4B">
        <w:rPr>
          <w:rStyle w:val="CommentReference"/>
        </w:rPr>
        <w:commentReference w:id="47"/>
      </w:r>
      <w:del w:id="48" w:author="Thalia Priscilla" w:date="2023-01-31T15:05:00Z">
        <w:r w:rsidDel="00656BC8">
          <w:rPr>
            <w:rFonts w:ascii="Times New Roman" w:eastAsia="Times New Roman" w:hAnsi="Times New Roman" w:cs="Times New Roman"/>
            <w:color w:val="222222"/>
            <w:highlight w:val="white"/>
          </w:rPr>
          <w:delText>While researching some potential careers</w:delText>
        </w:r>
      </w:del>
      <w:del w:id="49" w:author="Thalia Priscilla" w:date="2023-01-31T15:03:00Z">
        <w:r w:rsidDel="001D0E34">
          <w:rPr>
            <w:rFonts w:ascii="Times New Roman" w:eastAsia="Times New Roman" w:hAnsi="Times New Roman" w:cs="Times New Roman"/>
            <w:color w:val="222222"/>
            <w:highlight w:val="white"/>
          </w:rPr>
          <w:delText xml:space="preserve"> aligned with my interest</w:delText>
        </w:r>
      </w:del>
      <w:del w:id="50" w:author="Thalia Priscilla" w:date="2023-01-31T15:05:00Z">
        <w:r w:rsidDel="00656BC8">
          <w:rPr>
            <w:rFonts w:ascii="Times New Roman" w:eastAsia="Times New Roman" w:hAnsi="Times New Roman" w:cs="Times New Roman"/>
            <w:color w:val="222222"/>
            <w:highlight w:val="white"/>
          </w:rPr>
          <w:delText xml:space="preserve">, </w:delText>
        </w:r>
      </w:del>
      <w:r>
        <w:rPr>
          <w:rFonts w:ascii="Times New Roman" w:eastAsia="Times New Roman" w:hAnsi="Times New Roman" w:cs="Times New Roman"/>
          <w:color w:val="222222"/>
          <w:highlight w:val="white"/>
        </w:rPr>
        <w:t xml:space="preserve">I </w:t>
      </w:r>
      <w:ins w:id="51" w:author="Thalia Priscilla" w:date="2023-01-31T15:07:00Z">
        <w:r w:rsidR="00656BC8">
          <w:rPr>
            <w:rFonts w:ascii="Times New Roman" w:eastAsia="Times New Roman" w:hAnsi="Times New Roman" w:cs="Times New Roman"/>
            <w:color w:val="222222"/>
            <w:highlight w:val="white"/>
          </w:rPr>
          <w:t xml:space="preserve">soon </w:t>
        </w:r>
      </w:ins>
      <w:del w:id="52" w:author="Thalia Priscilla" w:date="2023-01-31T15:03:00Z">
        <w:r w:rsidDel="001D0E34">
          <w:rPr>
            <w:rFonts w:ascii="Times New Roman" w:eastAsia="Times New Roman" w:hAnsi="Times New Roman" w:cs="Times New Roman"/>
            <w:color w:val="222222"/>
            <w:highlight w:val="white"/>
          </w:rPr>
          <w:delText xml:space="preserve">found </w:delText>
        </w:r>
      </w:del>
      <w:ins w:id="53" w:author="Thalia Priscilla" w:date="2023-01-31T15:03:00Z">
        <w:r w:rsidR="001D0E34">
          <w:rPr>
            <w:rFonts w:ascii="Times New Roman" w:eastAsia="Times New Roman" w:hAnsi="Times New Roman" w:cs="Times New Roman"/>
            <w:color w:val="222222"/>
            <w:highlight w:val="white"/>
          </w:rPr>
          <w:t xml:space="preserve">discovered that </w:t>
        </w:r>
      </w:ins>
      <w:r>
        <w:rPr>
          <w:rFonts w:ascii="Times New Roman" w:eastAsia="Times New Roman" w:hAnsi="Times New Roman" w:cs="Times New Roman"/>
          <w:color w:val="222222"/>
          <w:highlight w:val="white"/>
        </w:rPr>
        <w:t xml:space="preserve">industrial engineering </w:t>
      </w:r>
      <w:del w:id="54" w:author="Thalia Priscilla" w:date="2023-01-31T15:03:00Z">
        <w:r w:rsidDel="001D0E34">
          <w:rPr>
            <w:rFonts w:ascii="Times New Roman" w:eastAsia="Times New Roman" w:hAnsi="Times New Roman" w:cs="Times New Roman"/>
            <w:color w:val="222222"/>
            <w:highlight w:val="white"/>
          </w:rPr>
          <w:delText xml:space="preserve">which </w:delText>
        </w:r>
      </w:del>
      <w:r>
        <w:rPr>
          <w:rFonts w:ascii="Times New Roman" w:eastAsia="Times New Roman" w:hAnsi="Times New Roman" w:cs="Times New Roman"/>
          <w:color w:val="222222"/>
          <w:highlight w:val="white"/>
        </w:rPr>
        <w:t xml:space="preserve">deals with optimizing the productivity of a process or system. </w:t>
      </w:r>
    </w:p>
    <w:p w14:paraId="7D0D3803" w14:textId="77777777" w:rsidR="0007753C" w:rsidRDefault="0007753C">
      <w:pPr>
        <w:jc w:val="both"/>
        <w:rPr>
          <w:ins w:id="55" w:author="Thalia Priscilla" w:date="2023-01-31T21:55:00Z"/>
          <w:rFonts w:ascii="Times New Roman" w:eastAsia="Times New Roman" w:hAnsi="Times New Roman" w:cs="Times New Roman"/>
          <w:color w:val="222222"/>
          <w:highlight w:val="white"/>
        </w:rPr>
      </w:pPr>
    </w:p>
    <w:p w14:paraId="00000010" w14:textId="523BF812" w:rsidR="009B0DA3" w:rsidDel="0007753C" w:rsidRDefault="00E41F81">
      <w:pPr>
        <w:jc w:val="both"/>
        <w:rPr>
          <w:del w:id="56" w:author="Thalia Priscilla" w:date="2023-01-31T21:57:00Z"/>
          <w:rFonts w:ascii="Times New Roman" w:eastAsia="Times New Roman" w:hAnsi="Times New Roman" w:cs="Times New Roman"/>
          <w:color w:val="222222"/>
          <w:highlight w:val="white"/>
        </w:rPr>
      </w:pPr>
      <w:ins w:id="57" w:author="Thalia Priscilla" w:date="2023-01-31T22:09:00Z">
        <w:r>
          <w:rPr>
            <w:rFonts w:ascii="Times New Roman" w:eastAsia="Times New Roman" w:hAnsi="Times New Roman" w:cs="Times New Roman"/>
            <w:color w:val="222222"/>
            <w:highlight w:val="white"/>
          </w:rPr>
          <w:t xml:space="preserve">My </w:t>
        </w:r>
      </w:ins>
      <w:ins w:id="58" w:author="Thalia Priscilla" w:date="2023-01-31T22:12:00Z">
        <w:r w:rsidR="00C70326">
          <w:rPr>
            <w:rFonts w:ascii="Times New Roman" w:eastAsia="Times New Roman" w:hAnsi="Times New Roman" w:cs="Times New Roman"/>
            <w:color w:val="222222"/>
            <w:highlight w:val="white"/>
          </w:rPr>
          <w:t>interest</w:t>
        </w:r>
      </w:ins>
      <w:ins w:id="59" w:author="Thalia Priscilla" w:date="2023-01-31T22:09:00Z">
        <w:r>
          <w:rPr>
            <w:rFonts w:ascii="Times New Roman" w:eastAsia="Times New Roman" w:hAnsi="Times New Roman" w:cs="Times New Roman"/>
            <w:color w:val="222222"/>
            <w:highlight w:val="white"/>
          </w:rPr>
          <w:t xml:space="preserve"> </w:t>
        </w:r>
      </w:ins>
      <w:ins w:id="60" w:author="Thalia Priscilla" w:date="2023-01-31T22:12:00Z">
        <w:r w:rsidR="00C70326">
          <w:rPr>
            <w:rFonts w:ascii="Times New Roman" w:eastAsia="Times New Roman" w:hAnsi="Times New Roman" w:cs="Times New Roman"/>
            <w:color w:val="222222"/>
            <w:highlight w:val="white"/>
          </w:rPr>
          <w:t>in</w:t>
        </w:r>
      </w:ins>
      <w:ins w:id="61" w:author="Thalia Priscilla" w:date="2023-01-31T22:09:00Z">
        <w:r>
          <w:rPr>
            <w:rFonts w:ascii="Times New Roman" w:eastAsia="Times New Roman" w:hAnsi="Times New Roman" w:cs="Times New Roman"/>
            <w:color w:val="222222"/>
            <w:highlight w:val="white"/>
          </w:rPr>
          <w:t xml:space="preserve"> in</w:t>
        </w:r>
      </w:ins>
      <w:ins w:id="62" w:author="Thalia Priscilla" w:date="2023-01-31T22:10:00Z">
        <w:r>
          <w:rPr>
            <w:rFonts w:ascii="Times New Roman" w:eastAsia="Times New Roman" w:hAnsi="Times New Roman" w:cs="Times New Roman"/>
            <w:color w:val="222222"/>
            <w:highlight w:val="white"/>
          </w:rPr>
          <w:t xml:space="preserve">dustrial engineering started with my visit to </w:t>
        </w:r>
      </w:ins>
      <w:ins w:id="63" w:author="Thalia Priscilla" w:date="2023-01-31T15:07:00Z">
        <w:r w:rsidR="00656BC8">
          <w:rPr>
            <w:rFonts w:ascii="Times New Roman" w:eastAsia="Times New Roman" w:hAnsi="Times New Roman" w:cs="Times New Roman"/>
            <w:color w:val="222222"/>
            <w:highlight w:val="white"/>
          </w:rPr>
          <w:t>my father</w:t>
        </w:r>
      </w:ins>
      <w:ins w:id="64" w:author="Thalia Priscilla" w:date="2023-01-31T22:10:00Z">
        <w:r>
          <w:rPr>
            <w:rFonts w:ascii="Times New Roman" w:eastAsia="Times New Roman" w:hAnsi="Times New Roman" w:cs="Times New Roman"/>
            <w:color w:val="222222"/>
            <w:highlight w:val="white"/>
          </w:rPr>
          <w:t xml:space="preserve">’s </w:t>
        </w:r>
        <w:r w:rsidR="00C70326">
          <w:rPr>
            <w:rFonts w:ascii="Times New Roman" w:eastAsia="Times New Roman" w:hAnsi="Times New Roman" w:cs="Times New Roman"/>
            <w:color w:val="222222"/>
            <w:highlight w:val="white"/>
          </w:rPr>
          <w:t xml:space="preserve">warehouse. He runs a </w:t>
        </w:r>
      </w:ins>
      <w:ins w:id="65" w:author="Thalia Priscilla" w:date="2023-01-31T15:07:00Z">
        <w:r w:rsidR="00656BC8">
          <w:rPr>
            <w:rFonts w:ascii="Times New Roman" w:eastAsia="Times New Roman" w:hAnsi="Times New Roman" w:cs="Times New Roman"/>
            <w:color w:val="222222"/>
            <w:highlight w:val="white"/>
          </w:rPr>
          <w:t>tire manufacturing company for Mitsubishi</w:t>
        </w:r>
      </w:ins>
      <w:ins w:id="66" w:author="Thalia Priscilla" w:date="2023-01-31T22:10:00Z">
        <w:r w:rsidR="00C70326">
          <w:rPr>
            <w:rFonts w:ascii="Times New Roman" w:eastAsia="Times New Roman" w:hAnsi="Times New Roman" w:cs="Times New Roman"/>
            <w:color w:val="222222"/>
            <w:highlight w:val="white"/>
          </w:rPr>
          <w:t xml:space="preserve"> where </w:t>
        </w:r>
      </w:ins>
      <w:del w:id="67" w:author="Thalia Priscilla" w:date="2023-01-31T15:04:00Z">
        <w:r w:rsidR="00B26480" w:rsidDel="00656BC8">
          <w:rPr>
            <w:rFonts w:ascii="Times New Roman" w:eastAsia="Times New Roman" w:hAnsi="Times New Roman" w:cs="Times New Roman"/>
            <w:color w:val="222222"/>
            <w:highlight w:val="white"/>
          </w:rPr>
          <w:delText>I asked my father if I could</w:delText>
        </w:r>
      </w:del>
      <w:ins w:id="68" w:author="Thalia Priscilla" w:date="2023-01-31T15:08:00Z">
        <w:r w:rsidR="00656BC8" w:rsidRPr="00656BC8">
          <w:rPr>
            <w:rFonts w:ascii="Times New Roman" w:eastAsia="Times New Roman" w:hAnsi="Times New Roman" w:cs="Times New Roman"/>
            <w:color w:val="222222"/>
            <w:highlight w:val="white"/>
          </w:rPr>
          <w:t xml:space="preserve"> </w:t>
        </w:r>
      </w:ins>
      <w:ins w:id="69" w:author="Thalia Priscilla" w:date="2023-01-31T22:10:00Z">
        <w:r w:rsidR="00C70326">
          <w:rPr>
            <w:rFonts w:ascii="Times New Roman" w:eastAsia="Times New Roman" w:hAnsi="Times New Roman" w:cs="Times New Roman"/>
            <w:color w:val="222222"/>
            <w:highlight w:val="white"/>
          </w:rPr>
          <w:t xml:space="preserve">I </w:t>
        </w:r>
      </w:ins>
      <w:ins w:id="70" w:author="Thalia Priscilla" w:date="2023-01-31T15:08:00Z">
        <w:r w:rsidR="00656BC8">
          <w:rPr>
            <w:rFonts w:ascii="Times New Roman" w:eastAsia="Times New Roman" w:hAnsi="Times New Roman" w:cs="Times New Roman"/>
            <w:color w:val="222222"/>
            <w:highlight w:val="white"/>
          </w:rPr>
          <w:t>observe</w:t>
        </w:r>
      </w:ins>
      <w:ins w:id="71" w:author="Thalia Priscilla" w:date="2023-01-31T22:10:00Z">
        <w:r w:rsidR="00C70326">
          <w:rPr>
            <w:rFonts w:ascii="Times New Roman" w:eastAsia="Times New Roman" w:hAnsi="Times New Roman" w:cs="Times New Roman"/>
            <w:color w:val="222222"/>
            <w:highlight w:val="white"/>
          </w:rPr>
          <w:t>d</w:t>
        </w:r>
      </w:ins>
      <w:ins w:id="72" w:author="Thalia Priscilla" w:date="2023-01-31T15:08:00Z">
        <w:r w:rsidR="00656BC8">
          <w:rPr>
            <w:rFonts w:ascii="Times New Roman" w:eastAsia="Times New Roman" w:hAnsi="Times New Roman" w:cs="Times New Roman"/>
            <w:color w:val="222222"/>
            <w:highlight w:val="white"/>
          </w:rPr>
          <w:t xml:space="preserve"> the</w:t>
        </w:r>
      </w:ins>
      <w:ins w:id="73" w:author="Thalia Priscilla" w:date="2023-01-31T22:11:00Z">
        <w:r w:rsidR="00C70326">
          <w:rPr>
            <w:rFonts w:ascii="Times New Roman" w:eastAsia="Times New Roman" w:hAnsi="Times New Roman" w:cs="Times New Roman"/>
            <w:color w:val="222222"/>
            <w:highlight w:val="white"/>
          </w:rPr>
          <w:t>ir</w:t>
        </w:r>
      </w:ins>
      <w:ins w:id="74" w:author="Thalia Priscilla" w:date="2023-01-31T15:08:00Z">
        <w:r w:rsidR="00656BC8">
          <w:rPr>
            <w:rFonts w:ascii="Times New Roman" w:eastAsia="Times New Roman" w:hAnsi="Times New Roman" w:cs="Times New Roman"/>
            <w:color w:val="222222"/>
            <w:highlight w:val="white"/>
          </w:rPr>
          <w:t xml:space="preserve"> assembly process and its efficiency. </w:t>
        </w:r>
      </w:ins>
      <w:del w:id="75" w:author="Thalia Priscilla" w:date="2023-01-31T15:09:00Z">
        <w:r w:rsidR="00B26480" w:rsidDel="00656BC8">
          <w:rPr>
            <w:rFonts w:ascii="Times New Roman" w:eastAsia="Times New Roman" w:hAnsi="Times New Roman" w:cs="Times New Roman"/>
            <w:color w:val="222222"/>
            <w:highlight w:val="white"/>
          </w:rPr>
          <w:delText xml:space="preserve"> visit </w:delText>
        </w:r>
      </w:del>
      <w:del w:id="76" w:author="Thalia Priscilla" w:date="2023-01-31T15:04:00Z">
        <w:r w:rsidR="00B26480" w:rsidDel="00656BC8">
          <w:rPr>
            <w:rFonts w:ascii="Times New Roman" w:eastAsia="Times New Roman" w:hAnsi="Times New Roman" w:cs="Times New Roman"/>
            <w:color w:val="222222"/>
            <w:highlight w:val="white"/>
          </w:rPr>
          <w:delText>his</w:delText>
        </w:r>
      </w:del>
      <w:del w:id="77" w:author="Thalia Priscilla" w:date="2023-01-31T15:08:00Z">
        <w:r w:rsidR="00B26480" w:rsidDel="00656BC8">
          <w:rPr>
            <w:rFonts w:ascii="Times New Roman" w:eastAsia="Times New Roman" w:hAnsi="Times New Roman" w:cs="Times New Roman"/>
            <w:color w:val="222222"/>
            <w:highlight w:val="white"/>
          </w:rPr>
          <w:delText xml:space="preserve"> </w:delText>
        </w:r>
      </w:del>
      <w:del w:id="78" w:author="Thalia Priscilla" w:date="2023-01-31T15:09:00Z">
        <w:r w:rsidR="00B26480" w:rsidDel="00656BC8">
          <w:rPr>
            <w:rFonts w:ascii="Times New Roman" w:eastAsia="Times New Roman" w:hAnsi="Times New Roman" w:cs="Times New Roman"/>
            <w:color w:val="222222"/>
            <w:highlight w:val="white"/>
          </w:rPr>
          <w:delText>warehouse</w:delText>
        </w:r>
      </w:del>
      <w:del w:id="79" w:author="Thalia Priscilla" w:date="2023-01-31T15:08:00Z">
        <w:r w:rsidR="00B26480" w:rsidDel="00656BC8">
          <w:rPr>
            <w:rFonts w:ascii="Times New Roman" w:eastAsia="Times New Roman" w:hAnsi="Times New Roman" w:cs="Times New Roman"/>
            <w:color w:val="222222"/>
            <w:highlight w:val="white"/>
          </w:rPr>
          <w:delText xml:space="preserve"> as he runs a tire</w:delText>
        </w:r>
      </w:del>
      <w:del w:id="80" w:author="Thalia Priscilla" w:date="2023-01-31T15:07:00Z">
        <w:r w:rsidR="00B26480" w:rsidDel="00656BC8">
          <w:rPr>
            <w:rFonts w:ascii="Times New Roman" w:eastAsia="Times New Roman" w:hAnsi="Times New Roman" w:cs="Times New Roman"/>
            <w:color w:val="222222"/>
            <w:highlight w:val="white"/>
          </w:rPr>
          <w:delText xml:space="preserve"> manufacturing company for Mitsubishi</w:delText>
        </w:r>
      </w:del>
      <w:del w:id="81" w:author="Thalia Priscilla" w:date="2023-01-31T15:04:00Z">
        <w:r w:rsidR="00B26480" w:rsidDel="00656BC8">
          <w:rPr>
            <w:rFonts w:ascii="Times New Roman" w:eastAsia="Times New Roman" w:hAnsi="Times New Roman" w:cs="Times New Roman"/>
            <w:color w:val="222222"/>
            <w:highlight w:val="white"/>
          </w:rPr>
          <w:delText>;</w:delText>
        </w:r>
      </w:del>
      <w:del w:id="82" w:author="Thalia Priscilla" w:date="2023-01-31T15:08:00Z">
        <w:r w:rsidR="00B26480" w:rsidDel="00656BC8">
          <w:rPr>
            <w:rFonts w:ascii="Times New Roman" w:eastAsia="Times New Roman" w:hAnsi="Times New Roman" w:cs="Times New Roman"/>
            <w:color w:val="222222"/>
            <w:highlight w:val="white"/>
          </w:rPr>
          <w:delText xml:space="preserve"> I wanted to observe the assembly process and its efficiency. </w:delText>
        </w:r>
      </w:del>
      <w:del w:id="83" w:author="Thalia Priscilla" w:date="2023-01-31T21:35:00Z">
        <w:r w:rsidR="00B26480" w:rsidDel="004921DD">
          <w:rPr>
            <w:rFonts w:ascii="Times New Roman" w:eastAsia="Times New Roman" w:hAnsi="Times New Roman" w:cs="Times New Roman"/>
            <w:color w:val="222222"/>
            <w:highlight w:val="white"/>
          </w:rPr>
          <w:delText>During my visit,</w:delText>
        </w:r>
      </w:del>
      <w:r w:rsidR="00B26480">
        <w:rPr>
          <w:rFonts w:ascii="Times New Roman" w:eastAsia="Times New Roman" w:hAnsi="Times New Roman" w:cs="Times New Roman"/>
          <w:color w:val="222222"/>
          <w:highlight w:val="white"/>
        </w:rPr>
        <w:t xml:space="preserve"> I noticed bottlenecks in some manual processes and idle stations </w:t>
      </w:r>
      <w:del w:id="84" w:author="Paul Edison" w:date="2023-01-31T23:52:00Z">
        <w:r w:rsidR="00B26480" w:rsidDel="00653131">
          <w:rPr>
            <w:rFonts w:ascii="Times New Roman" w:eastAsia="Times New Roman" w:hAnsi="Times New Roman" w:cs="Times New Roman"/>
            <w:color w:val="222222"/>
            <w:highlight w:val="white"/>
          </w:rPr>
          <w:delText xml:space="preserve">which </w:delText>
        </w:r>
      </w:del>
      <w:ins w:id="85" w:author="Paul Edison" w:date="2023-01-31T23:52:00Z">
        <w:r w:rsidR="00653131">
          <w:rPr>
            <w:rFonts w:ascii="Times New Roman" w:eastAsia="Times New Roman" w:hAnsi="Times New Roman" w:cs="Times New Roman"/>
            <w:color w:val="222222"/>
            <w:highlight w:val="white"/>
          </w:rPr>
          <w:t>that</w:t>
        </w:r>
        <w:r w:rsidR="00653131">
          <w:rPr>
            <w:rFonts w:ascii="Times New Roman" w:eastAsia="Times New Roman" w:hAnsi="Times New Roman" w:cs="Times New Roman"/>
            <w:color w:val="222222"/>
            <w:highlight w:val="white"/>
          </w:rPr>
          <w:t xml:space="preserve"> </w:t>
        </w:r>
      </w:ins>
      <w:r w:rsidR="00B26480">
        <w:rPr>
          <w:rFonts w:ascii="Times New Roman" w:eastAsia="Times New Roman" w:hAnsi="Times New Roman" w:cs="Times New Roman"/>
          <w:color w:val="222222"/>
          <w:highlight w:val="white"/>
        </w:rPr>
        <w:t>resulted in frequent late deliveries.</w:t>
      </w:r>
      <w:ins w:id="86" w:author="Thalia Priscilla" w:date="2023-01-31T21:30:00Z">
        <w:r w:rsidR="00821C5B">
          <w:rPr>
            <w:rFonts w:ascii="Times New Roman" w:eastAsia="Times New Roman" w:hAnsi="Times New Roman" w:cs="Times New Roman"/>
            <w:color w:val="222222"/>
            <w:highlight w:val="white"/>
          </w:rPr>
          <w:t xml:space="preserve"> </w:t>
        </w:r>
      </w:ins>
      <w:ins w:id="87" w:author="Paul Edison" w:date="2023-01-31T23:53:00Z">
        <w:r w:rsidR="00653131">
          <w:rPr>
            <w:rFonts w:ascii="Times New Roman" w:eastAsia="Times New Roman" w:hAnsi="Times New Roman" w:cs="Times New Roman"/>
            <w:color w:val="222222"/>
            <w:highlight w:val="white"/>
          </w:rPr>
          <w:t xml:space="preserve">So, </w:t>
        </w:r>
      </w:ins>
      <w:del w:id="88" w:author="Thalia Priscilla" w:date="2023-01-31T21:57:00Z">
        <w:r w:rsidR="00B26480" w:rsidDel="0007753C">
          <w:rPr>
            <w:rFonts w:ascii="Times New Roman" w:eastAsia="Times New Roman" w:hAnsi="Times New Roman" w:cs="Times New Roman"/>
            <w:color w:val="222222"/>
            <w:highlight w:val="white"/>
          </w:rPr>
          <w:delText xml:space="preserve"> </w:delText>
        </w:r>
      </w:del>
    </w:p>
    <w:p w14:paraId="00000011" w14:textId="77777777" w:rsidR="009B0DA3" w:rsidDel="0007753C" w:rsidRDefault="009B0DA3">
      <w:pPr>
        <w:jc w:val="both"/>
        <w:rPr>
          <w:del w:id="89" w:author="Thalia Priscilla" w:date="2023-01-31T21:57:00Z"/>
          <w:rFonts w:ascii="Times New Roman" w:eastAsia="Times New Roman" w:hAnsi="Times New Roman" w:cs="Times New Roman"/>
          <w:color w:val="222222"/>
          <w:highlight w:val="white"/>
        </w:rPr>
      </w:pPr>
    </w:p>
    <w:p w14:paraId="07558712" w14:textId="2B79973B" w:rsidR="00653131" w:rsidRDefault="00B26480" w:rsidP="00653131">
      <w:pPr>
        <w:jc w:val="both"/>
        <w:rPr>
          <w:ins w:id="90" w:author="Paul Edison" w:date="2023-01-31T23:55:00Z"/>
          <w:rFonts w:ascii="Times New Roman" w:eastAsia="Times New Roman" w:hAnsi="Times New Roman" w:cs="Times New Roman"/>
          <w:color w:val="222222"/>
          <w:highlight w:val="white"/>
        </w:rPr>
      </w:pPr>
      <w:del w:id="91" w:author="Paul Edison" w:date="2023-01-31T23:53:00Z">
        <w:r w:rsidDel="00653131">
          <w:rPr>
            <w:rFonts w:ascii="Times New Roman" w:eastAsia="Times New Roman" w:hAnsi="Times New Roman" w:cs="Times New Roman"/>
            <w:color w:val="222222"/>
            <w:highlight w:val="white"/>
          </w:rPr>
          <w:delText xml:space="preserve">Determined to find potential solutions to the problems, </w:delText>
        </w:r>
      </w:del>
      <w:del w:id="92" w:author="Paul Edison" w:date="2023-01-31T23:52:00Z">
        <w:r w:rsidDel="00653131">
          <w:rPr>
            <w:rFonts w:ascii="Times New Roman" w:eastAsia="Times New Roman" w:hAnsi="Times New Roman" w:cs="Times New Roman"/>
            <w:color w:val="222222"/>
            <w:highlight w:val="white"/>
          </w:rPr>
          <w:delText>I decided to</w:delText>
        </w:r>
      </w:del>
      <w:ins w:id="93" w:author="Paul Edison" w:date="2023-01-31T23:53:00Z">
        <w:r w:rsidR="00653131">
          <w:rPr>
            <w:rFonts w:ascii="Times New Roman" w:eastAsia="Times New Roman" w:hAnsi="Times New Roman" w:cs="Times New Roman"/>
            <w:color w:val="222222"/>
            <w:highlight w:val="white"/>
          </w:rPr>
          <w:t>d</w:t>
        </w:r>
      </w:ins>
      <w:ins w:id="94" w:author="Paul Edison" w:date="2023-01-31T23:52:00Z">
        <w:r w:rsidR="00653131">
          <w:rPr>
            <w:rFonts w:ascii="Times New Roman" w:eastAsia="Times New Roman" w:hAnsi="Times New Roman" w:cs="Times New Roman"/>
            <w:color w:val="222222"/>
            <w:highlight w:val="white"/>
          </w:rPr>
          <w:t>uring my</w:t>
        </w:r>
      </w:ins>
      <w:r>
        <w:rPr>
          <w:rFonts w:ascii="Times New Roman" w:eastAsia="Times New Roman" w:hAnsi="Times New Roman" w:cs="Times New Roman"/>
          <w:color w:val="222222"/>
          <w:highlight w:val="white"/>
        </w:rPr>
        <w:t xml:space="preserve"> intern</w:t>
      </w:r>
      <w:ins w:id="95" w:author="Paul Edison" w:date="2023-01-31T23:52:00Z">
        <w:r w:rsidR="00653131">
          <w:rPr>
            <w:rFonts w:ascii="Times New Roman" w:eastAsia="Times New Roman" w:hAnsi="Times New Roman" w:cs="Times New Roman"/>
            <w:color w:val="222222"/>
            <w:highlight w:val="white"/>
          </w:rPr>
          <w:t>ship</w:t>
        </w:r>
      </w:ins>
      <w:r>
        <w:rPr>
          <w:rFonts w:ascii="Times New Roman" w:eastAsia="Times New Roman" w:hAnsi="Times New Roman" w:cs="Times New Roman"/>
          <w:color w:val="222222"/>
          <w:highlight w:val="white"/>
        </w:rPr>
        <w:t xml:space="preserve"> at Mitsubishi Corporation, </w:t>
      </w:r>
      <w:commentRangeStart w:id="96"/>
      <w:ins w:id="97" w:author="Paul Edison" w:date="2023-01-31T23:53:00Z">
        <w:r w:rsidR="00653131">
          <w:rPr>
            <w:rFonts w:ascii="Times New Roman" w:eastAsia="Times New Roman" w:hAnsi="Times New Roman" w:cs="Times New Roman"/>
            <w:color w:val="222222"/>
            <w:highlight w:val="white"/>
          </w:rPr>
          <w:t xml:space="preserve">I suggested to create automation of product labeling to make order placing more accurate and minimizes manual checking work. </w:t>
        </w:r>
      </w:ins>
      <w:commentRangeEnd w:id="96"/>
      <w:ins w:id="98" w:author="Paul Edison" w:date="2023-01-31T23:55:00Z">
        <w:r w:rsidR="00653131">
          <w:rPr>
            <w:rStyle w:val="CommentReference"/>
          </w:rPr>
          <w:commentReference w:id="96"/>
        </w:r>
      </w:ins>
      <w:ins w:id="99" w:author="Paul Edison" w:date="2023-01-31T23:53:00Z">
        <w:r w:rsidR="00653131">
          <w:rPr>
            <w:rFonts w:ascii="Times New Roman" w:eastAsia="Times New Roman" w:hAnsi="Times New Roman" w:cs="Times New Roman"/>
            <w:color w:val="222222"/>
            <w:highlight w:val="white"/>
          </w:rPr>
          <w:t xml:space="preserve">Though it was a short experience, I managed to </w:t>
        </w:r>
        <w:r w:rsidR="00653131">
          <w:rPr>
            <w:rFonts w:ascii="Times New Roman" w:eastAsia="Times New Roman" w:hAnsi="Times New Roman" w:cs="Times New Roman"/>
            <w:color w:val="222222"/>
            <w:highlight w:val="white"/>
          </w:rPr>
          <w:t xml:space="preserve">identify bottlenecks, analyze processes, experiment with creative </w:t>
        </w:r>
      </w:ins>
      <w:ins w:id="100" w:author="Paul Edison" w:date="2023-01-31T23:54:00Z">
        <w:r w:rsidR="00653131">
          <w:rPr>
            <w:rFonts w:ascii="Times New Roman" w:eastAsia="Times New Roman" w:hAnsi="Times New Roman" w:cs="Times New Roman"/>
            <w:color w:val="222222"/>
            <w:highlight w:val="white"/>
          </w:rPr>
          <w:t>approaches,</w:t>
        </w:r>
      </w:ins>
      <w:ins w:id="101" w:author="Paul Edison" w:date="2023-01-31T23:53:00Z">
        <w:r w:rsidR="00653131">
          <w:rPr>
            <w:rFonts w:ascii="Times New Roman" w:eastAsia="Times New Roman" w:hAnsi="Times New Roman" w:cs="Times New Roman"/>
            <w:color w:val="222222"/>
            <w:highlight w:val="white"/>
          </w:rPr>
          <w:t xml:space="preserve"> and </w:t>
        </w:r>
      </w:ins>
      <w:ins w:id="102" w:author="Paul Edison" w:date="2023-01-31T23:54:00Z">
        <w:r w:rsidR="00653131">
          <w:rPr>
            <w:rFonts w:ascii="Times New Roman" w:eastAsia="Times New Roman" w:hAnsi="Times New Roman" w:cs="Times New Roman"/>
            <w:color w:val="222222"/>
            <w:highlight w:val="white"/>
          </w:rPr>
          <w:t>implement</w:t>
        </w:r>
      </w:ins>
      <w:ins w:id="103" w:author="Paul Edison" w:date="2023-01-31T23:53:00Z">
        <w:r w:rsidR="00653131">
          <w:rPr>
            <w:rFonts w:ascii="Times New Roman" w:eastAsia="Times New Roman" w:hAnsi="Times New Roman" w:cs="Times New Roman"/>
            <w:color w:val="222222"/>
            <w:highlight w:val="white"/>
          </w:rPr>
          <w:t xml:space="preserve"> a viable solution. </w:t>
        </w:r>
      </w:ins>
    </w:p>
    <w:p w14:paraId="72AB7AE3" w14:textId="77777777" w:rsidR="00653131" w:rsidRDefault="00653131" w:rsidP="00653131">
      <w:pPr>
        <w:jc w:val="both"/>
        <w:rPr>
          <w:ins w:id="104" w:author="Paul Edison" w:date="2023-01-31T23:53:00Z"/>
          <w:rFonts w:ascii="Times New Roman" w:eastAsia="Times New Roman" w:hAnsi="Times New Roman" w:cs="Times New Roman"/>
          <w:color w:val="222222"/>
          <w:highlight w:val="white"/>
        </w:rPr>
      </w:pPr>
    </w:p>
    <w:p w14:paraId="00000012" w14:textId="3F49D6F9" w:rsidR="009B0DA3" w:rsidDel="00653131" w:rsidRDefault="00B26480" w:rsidP="00653131">
      <w:pPr>
        <w:jc w:val="both"/>
        <w:rPr>
          <w:del w:id="105" w:author="Paul Edison" w:date="2023-01-31T23:55:00Z"/>
          <w:rFonts w:ascii="Times New Roman" w:eastAsia="Times New Roman" w:hAnsi="Times New Roman" w:cs="Times New Roman"/>
          <w:color w:val="222222"/>
          <w:highlight w:val="white"/>
        </w:rPr>
      </w:pPr>
      <w:del w:id="106" w:author="Paul Edison" w:date="2023-01-31T23:55:00Z">
        <w:r w:rsidDel="00653131">
          <w:rPr>
            <w:rFonts w:ascii="Times New Roman" w:eastAsia="Times New Roman" w:hAnsi="Times New Roman" w:cs="Times New Roman"/>
            <w:color w:val="222222"/>
            <w:highlight w:val="white"/>
          </w:rPr>
          <w:delText xml:space="preserve">where I was able to deepen my understanding of industrial engineering. </w:delText>
        </w:r>
        <w:r w:rsidR="00821C5B" w:rsidDel="00653131">
          <w:rPr>
            <w:rFonts w:ascii="Times New Roman" w:eastAsia="Times New Roman" w:hAnsi="Times New Roman" w:cs="Times New Roman"/>
            <w:color w:val="222222"/>
            <w:highlight w:val="white"/>
          </w:rPr>
          <w:delText>I learned how to identify bottlenecks, analyze processes, and experiment with creative solutions.</w:delText>
        </w:r>
      </w:del>
      <w:ins w:id="107" w:author="Thalia Priscilla" w:date="2023-01-31T22:12:00Z">
        <w:del w:id="108" w:author="Paul Edison" w:date="2023-01-31T23:55:00Z">
          <w:r w:rsidR="00C70326" w:rsidDel="00653131">
            <w:rPr>
              <w:rFonts w:ascii="Times New Roman" w:eastAsia="Times New Roman" w:hAnsi="Times New Roman" w:cs="Times New Roman"/>
              <w:color w:val="222222"/>
              <w:highlight w:val="white"/>
            </w:rPr>
            <w:delText xml:space="preserve"> </w:delText>
          </w:r>
        </w:del>
      </w:ins>
      <w:del w:id="109" w:author="Paul Edison" w:date="2023-01-31T23:53:00Z">
        <w:r w:rsidDel="00653131">
          <w:rPr>
            <w:rFonts w:ascii="Times New Roman" w:eastAsia="Times New Roman" w:hAnsi="Times New Roman" w:cs="Times New Roman"/>
            <w:color w:val="222222"/>
            <w:highlight w:val="white"/>
          </w:rPr>
          <w:delText>I suggested an idea to create automation of product labeling to make order placing more accurate and minimizes manual checking work. Though I was restricted to a limited time frame</w:delText>
        </w:r>
      </w:del>
      <w:ins w:id="110" w:author="Thalia Priscilla" w:date="2023-01-31T21:57:00Z">
        <w:del w:id="111" w:author="Paul Edison" w:date="2023-01-31T23:53:00Z">
          <w:r w:rsidR="0007753C" w:rsidDel="00653131">
            <w:rPr>
              <w:rFonts w:ascii="Times New Roman" w:eastAsia="Times New Roman" w:hAnsi="Times New Roman" w:cs="Times New Roman"/>
              <w:color w:val="222222"/>
              <w:highlight w:val="white"/>
            </w:rPr>
            <w:delText>it was a short experience</w:delText>
          </w:r>
        </w:del>
      </w:ins>
      <w:del w:id="112" w:author="Paul Edison" w:date="2023-01-31T23:53:00Z">
        <w:r w:rsidDel="00653131">
          <w:rPr>
            <w:rFonts w:ascii="Times New Roman" w:eastAsia="Times New Roman" w:hAnsi="Times New Roman" w:cs="Times New Roman"/>
            <w:color w:val="222222"/>
            <w:highlight w:val="white"/>
          </w:rPr>
          <w:delText>, I managed to observe and diagnose problems effectively then</w:delText>
        </w:r>
      </w:del>
      <w:ins w:id="113" w:author="Thalia Priscilla" w:date="2023-01-31T22:13:00Z">
        <w:del w:id="114" w:author="Paul Edison" w:date="2023-01-31T23:53:00Z">
          <w:r w:rsidR="00C70326" w:rsidDel="00653131">
            <w:rPr>
              <w:rFonts w:ascii="Times New Roman" w:eastAsia="Times New Roman" w:hAnsi="Times New Roman" w:cs="Times New Roman"/>
              <w:color w:val="222222"/>
              <w:highlight w:val="white"/>
            </w:rPr>
            <w:delText>and</w:delText>
          </w:r>
        </w:del>
      </w:ins>
      <w:del w:id="115" w:author="Paul Edison" w:date="2023-01-31T23:53:00Z">
        <w:r w:rsidDel="00653131">
          <w:rPr>
            <w:rFonts w:ascii="Times New Roman" w:eastAsia="Times New Roman" w:hAnsi="Times New Roman" w:cs="Times New Roman"/>
            <w:color w:val="222222"/>
            <w:highlight w:val="white"/>
          </w:rPr>
          <w:delText xml:space="preserve"> create a viable solution based on what I had observed</w:delText>
        </w:r>
      </w:del>
      <w:ins w:id="116" w:author="Thalia Priscilla" w:date="2023-01-31T21:59:00Z">
        <w:del w:id="117" w:author="Paul Edison" w:date="2023-01-31T23:53:00Z">
          <w:r w:rsidR="0007753C" w:rsidDel="00653131">
            <w:rPr>
              <w:rFonts w:ascii="Times New Roman" w:eastAsia="Times New Roman" w:hAnsi="Times New Roman" w:cs="Times New Roman"/>
              <w:color w:val="222222"/>
              <w:highlight w:val="white"/>
            </w:rPr>
            <w:delText>my observation</w:delText>
          </w:r>
        </w:del>
      </w:ins>
      <w:del w:id="118" w:author="Paul Edison" w:date="2023-01-31T23:53:00Z">
        <w:r w:rsidDel="00653131">
          <w:rPr>
            <w:rFonts w:ascii="Times New Roman" w:eastAsia="Times New Roman" w:hAnsi="Times New Roman" w:cs="Times New Roman"/>
            <w:color w:val="222222"/>
            <w:highlight w:val="white"/>
          </w:rPr>
          <w:delText xml:space="preserve">. </w:delText>
        </w:r>
      </w:del>
    </w:p>
    <w:p w14:paraId="00000013" w14:textId="24C42D42" w:rsidR="009B0DA3" w:rsidDel="00653131" w:rsidRDefault="009B0DA3">
      <w:pPr>
        <w:jc w:val="both"/>
        <w:rPr>
          <w:del w:id="119" w:author="Paul Edison" w:date="2023-01-31T23:55:00Z"/>
          <w:rFonts w:ascii="Times New Roman" w:eastAsia="Times New Roman" w:hAnsi="Times New Roman" w:cs="Times New Roman"/>
          <w:color w:val="222222"/>
          <w:highlight w:val="white"/>
        </w:rPr>
      </w:pPr>
    </w:p>
    <w:p w14:paraId="693D5F80" w14:textId="4A34A21E" w:rsidR="0007753C" w:rsidRDefault="0007753C">
      <w:pPr>
        <w:jc w:val="both"/>
        <w:rPr>
          <w:moveFrom w:id="120" w:author="Paul Edison" w:date="2023-01-31T23:51:00Z"/>
          <w:rFonts w:ascii="Times New Roman" w:eastAsia="Times New Roman" w:hAnsi="Times New Roman" w:cs="Times New Roman"/>
          <w:color w:val="222222"/>
        </w:rPr>
      </w:pPr>
      <w:r>
        <w:rPr>
          <w:rFonts w:ascii="Times New Roman" w:eastAsia="Times New Roman" w:hAnsi="Times New Roman" w:cs="Times New Roman"/>
          <w:color w:val="222222"/>
        </w:rPr>
        <w:t xml:space="preserve">Inspired by how the iterative process directly contributes to operational improvement, I aspire to pursue industrial engineering with a focus on Operation Research, which I believe to be the heart of any production system. </w:t>
      </w:r>
      <w:del w:id="121" w:author="Thalia Priscilla" w:date="2023-01-31T22:06:00Z">
        <w:r w:rsidDel="00E41F81">
          <w:rPr>
            <w:rFonts w:ascii="Times New Roman" w:eastAsia="Times New Roman" w:hAnsi="Times New Roman" w:cs="Times New Roman"/>
            <w:color w:val="222222"/>
            <w:highlight w:val="white"/>
          </w:rPr>
          <w:delText>Excited by</w:delText>
        </w:r>
      </w:del>
      <w:moveFromRangeStart w:id="122" w:author="Paul Edison" w:date="2023-01-31T23:51:00Z" w:name="move126101470"/>
      <w:moveFrom w:id="123" w:author="Paul Edison" w:date="2023-01-31T23:51:00Z">
        <w:ins w:id="124" w:author="Thalia Priscilla" w:date="2023-01-31T22:06:00Z">
          <w:r w:rsidR="00E41F81" w:rsidDel="00653131">
            <w:rPr>
              <w:rFonts w:ascii="Times New Roman" w:eastAsia="Times New Roman" w:hAnsi="Times New Roman" w:cs="Times New Roman"/>
              <w:color w:val="222222"/>
              <w:highlight w:val="white"/>
            </w:rPr>
            <w:t>With</w:t>
          </w:r>
        </w:ins>
        <w:r w:rsidDel="00653131">
          <w:rPr>
            <w:rFonts w:ascii="Times New Roman" w:eastAsia="Times New Roman" w:hAnsi="Times New Roman" w:cs="Times New Roman"/>
            <w:color w:val="222222"/>
            <w:highlight w:val="white"/>
          </w:rPr>
          <w:t xml:space="preserve"> UMich's emphasis on innovation and collaboration, I can't wait to be immersed in diverse perspectives and participate in research and development </w:t>
        </w:r>
        <w:commentRangeStart w:id="125"/>
        <w:r w:rsidDel="00653131">
          <w:rPr>
            <w:rFonts w:ascii="Times New Roman" w:eastAsia="Times New Roman" w:hAnsi="Times New Roman" w:cs="Times New Roman"/>
            <w:color w:val="222222"/>
            <w:highlight w:val="white"/>
          </w:rPr>
          <w:t xml:space="preserve">to solve logistical and transport problems. </w:t>
        </w:r>
        <w:commentRangeEnd w:id="125"/>
        <w:r w:rsidR="00E41F81" w:rsidDel="00653131">
          <w:rPr>
            <w:rStyle w:val="CommentReference"/>
          </w:rPr>
          <w:commentReference w:id="125"/>
        </w:r>
        <w:r w:rsidDel="00653131">
          <w:rPr>
            <w:rFonts w:ascii="Times New Roman" w:eastAsia="Times New Roman" w:hAnsi="Times New Roman" w:cs="Times New Roman"/>
            <w:color w:val="222222"/>
            <w:highlight w:val="white"/>
          </w:rPr>
          <w:t xml:space="preserve">I believe that this emphasis will shape me to become a critical and creative engineer. </w:t>
        </w:r>
      </w:moveFrom>
    </w:p>
    <w:moveFromRangeEnd w:id="122"/>
    <w:p w14:paraId="618E7378" w14:textId="77777777" w:rsidR="00653131" w:rsidRDefault="00653131" w:rsidP="00653131">
      <w:pPr>
        <w:jc w:val="both"/>
        <w:rPr>
          <w:moveTo w:id="126" w:author="Paul Edison" w:date="2023-01-31T23:51:00Z"/>
          <w:rFonts w:ascii="Times New Roman" w:eastAsia="Times New Roman" w:hAnsi="Times New Roman" w:cs="Times New Roman"/>
          <w:color w:val="222222"/>
          <w:highlight w:val="white"/>
        </w:rPr>
      </w:pPr>
      <w:moveToRangeStart w:id="127" w:author="Paul Edison" w:date="2023-01-31T23:51:00Z" w:name="move126101470"/>
      <w:moveTo w:id="128" w:author="Paul Edison" w:date="2023-01-31T23:51:00Z">
        <w:r>
          <w:rPr>
            <w:rFonts w:ascii="Times New Roman" w:eastAsia="Times New Roman" w:hAnsi="Times New Roman" w:cs="Times New Roman"/>
            <w:color w:val="222222"/>
            <w:highlight w:val="white"/>
          </w:rPr>
          <w:t xml:space="preserve">With </w:t>
        </w:r>
        <w:proofErr w:type="spellStart"/>
        <w:r>
          <w:rPr>
            <w:rFonts w:ascii="Times New Roman" w:eastAsia="Times New Roman" w:hAnsi="Times New Roman" w:cs="Times New Roman"/>
            <w:color w:val="222222"/>
            <w:highlight w:val="white"/>
          </w:rPr>
          <w:t>UMich's</w:t>
        </w:r>
        <w:proofErr w:type="spellEnd"/>
        <w:r>
          <w:rPr>
            <w:rFonts w:ascii="Times New Roman" w:eastAsia="Times New Roman" w:hAnsi="Times New Roman" w:cs="Times New Roman"/>
            <w:color w:val="222222"/>
            <w:highlight w:val="white"/>
          </w:rPr>
          <w:t xml:space="preserve"> emphasis on innovation and collaboration, I can't wait to be immersed in diverse perspectives and participate in research and development to solve </w:t>
        </w:r>
        <w:commentRangeStart w:id="129"/>
        <w:r>
          <w:rPr>
            <w:rFonts w:ascii="Times New Roman" w:eastAsia="Times New Roman" w:hAnsi="Times New Roman" w:cs="Times New Roman"/>
            <w:color w:val="222222"/>
            <w:highlight w:val="white"/>
          </w:rPr>
          <w:t>logistical and transport problems</w:t>
        </w:r>
      </w:moveTo>
      <w:commentRangeEnd w:id="129"/>
      <w:r w:rsidR="00137BB6">
        <w:rPr>
          <w:rStyle w:val="CommentReference"/>
        </w:rPr>
        <w:commentReference w:id="129"/>
      </w:r>
      <w:moveTo w:id="130" w:author="Paul Edison" w:date="2023-01-31T23:51:00Z">
        <w:r>
          <w:rPr>
            <w:rFonts w:ascii="Times New Roman" w:eastAsia="Times New Roman" w:hAnsi="Times New Roman" w:cs="Times New Roman"/>
            <w:color w:val="222222"/>
            <w:highlight w:val="white"/>
          </w:rPr>
          <w:t xml:space="preserve">. I believe that this emphasis will shape me to become a critical and creative engineer. </w:t>
        </w:r>
      </w:moveTo>
    </w:p>
    <w:moveToRangeEnd w:id="127"/>
    <w:p w14:paraId="00000017" w14:textId="7515BDF1" w:rsidR="009B0DA3" w:rsidDel="00653131" w:rsidRDefault="009B0DA3">
      <w:pPr>
        <w:jc w:val="both"/>
        <w:rPr>
          <w:del w:id="131" w:author="Paul Edison" w:date="2023-01-31T23:55:00Z"/>
          <w:rFonts w:ascii="Times New Roman" w:eastAsia="Times New Roman" w:hAnsi="Times New Roman" w:cs="Times New Roman"/>
          <w:color w:val="222222"/>
          <w:highlight w:val="white"/>
        </w:rPr>
      </w:pPr>
    </w:p>
    <w:p w14:paraId="58109022" w14:textId="77777777" w:rsidR="00653131" w:rsidRDefault="00653131">
      <w:pPr>
        <w:jc w:val="both"/>
        <w:rPr>
          <w:ins w:id="132" w:author="Paul Edison" w:date="2023-01-31T23:50:00Z"/>
          <w:rFonts w:ascii="Times New Roman" w:eastAsia="Times New Roman" w:hAnsi="Times New Roman" w:cs="Times New Roman"/>
          <w:color w:val="222222"/>
          <w:highlight w:val="white"/>
        </w:rPr>
      </w:pPr>
    </w:p>
    <w:p w14:paraId="00000018" w14:textId="71A813E8" w:rsidR="009B0DA3" w:rsidRDefault="00B26480">
      <w:pPr>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I’m excited to </w:t>
      </w:r>
      <w:del w:id="133" w:author="Thalia Priscilla" w:date="2023-01-31T22:07:00Z">
        <w:r w:rsidDel="00E41F81">
          <w:rPr>
            <w:rFonts w:ascii="Times New Roman" w:eastAsia="Times New Roman" w:hAnsi="Times New Roman" w:cs="Times New Roman"/>
            <w:color w:val="222222"/>
            <w:highlight w:val="white"/>
          </w:rPr>
          <w:delText xml:space="preserve">enroll in industrial engineering to </w:delText>
        </w:r>
      </w:del>
      <w:r>
        <w:rPr>
          <w:rFonts w:ascii="Times New Roman" w:eastAsia="Times New Roman" w:hAnsi="Times New Roman" w:cs="Times New Roman"/>
          <w:color w:val="222222"/>
          <w:highlight w:val="white"/>
        </w:rPr>
        <w:t xml:space="preserve">learn from theories and applications relevant to the transport industry and extrapolate operation models that are applicable to the Indonesian landscape. The combination of IOE 440 - Operations Analysis and Modeling and IOE 551 - Productivity Analysis and Performance Measurement will allow me to critically analyze an issue and make a measurement of a carefully designed solution to predict its effectiveness before the actual implementation, from which I can draw insights to help me optimize and form ideas for a logistic operation model. </w:t>
      </w:r>
    </w:p>
    <w:p w14:paraId="00000019" w14:textId="77777777" w:rsidR="009B0DA3" w:rsidRDefault="009B0DA3">
      <w:pPr>
        <w:jc w:val="both"/>
        <w:rPr>
          <w:rFonts w:ascii="Times New Roman" w:eastAsia="Times New Roman" w:hAnsi="Times New Roman" w:cs="Times New Roman"/>
          <w:color w:val="222222"/>
          <w:highlight w:val="white"/>
        </w:rPr>
      </w:pPr>
    </w:p>
    <w:p w14:paraId="0000001A" w14:textId="11AC7D2B" w:rsidR="009B0DA3" w:rsidRDefault="00B26480">
      <w:pPr>
        <w:jc w:val="both"/>
        <w:rPr>
          <w:rFonts w:ascii="Times New Roman" w:eastAsia="Times New Roman" w:hAnsi="Times New Roman" w:cs="Times New Roman"/>
          <w:color w:val="222222"/>
          <w:highlight w:val="white"/>
        </w:rPr>
      </w:pPr>
      <w:commentRangeStart w:id="134"/>
      <w:del w:id="135" w:author="Thalia Priscilla" w:date="2023-01-31T22:24:00Z">
        <w:r w:rsidDel="00A7005A">
          <w:rPr>
            <w:rFonts w:ascii="Times New Roman" w:eastAsia="Times New Roman" w:hAnsi="Times New Roman" w:cs="Times New Roman"/>
            <w:color w:val="222222"/>
            <w:highlight w:val="white"/>
          </w:rPr>
          <w:delText>Michigan’s curriculum also allows me to translate my learning into practice, which aligns with my learning style, through undergraduate research and industry partnerships.</w:delText>
        </w:r>
      </w:del>
      <w:commentRangeEnd w:id="134"/>
      <w:r w:rsidR="00A7005A">
        <w:rPr>
          <w:rStyle w:val="CommentReference"/>
        </w:rPr>
        <w:commentReference w:id="134"/>
      </w:r>
      <w:del w:id="136" w:author="Thalia Priscilla" w:date="2023-01-31T22:24:00Z">
        <w:r w:rsidDel="00A7005A">
          <w:rPr>
            <w:rFonts w:ascii="Times New Roman" w:eastAsia="Times New Roman" w:hAnsi="Times New Roman" w:cs="Times New Roman"/>
            <w:color w:val="222222"/>
            <w:highlight w:val="white"/>
          </w:rPr>
          <w:delText xml:space="preserve"> </w:delText>
        </w:r>
      </w:del>
      <w:moveToRangeStart w:id="137" w:author="Thalia Priscilla" w:date="2023-01-31T22:24:00Z" w:name="move126096280"/>
      <w:moveTo w:id="138" w:author="Thalia Priscilla" w:date="2023-01-31T22:24:00Z">
        <w:r w:rsidR="00A7005A">
          <w:rPr>
            <w:rFonts w:ascii="Times New Roman" w:eastAsia="Times New Roman" w:hAnsi="Times New Roman" w:cs="Times New Roman"/>
            <w:color w:val="222222"/>
            <w:highlight w:val="white"/>
          </w:rPr>
          <w:t xml:space="preserve">I want to hone my business acumen to achieve balance between my engineering ideals and the financial feasibility of my future projects. </w:t>
        </w:r>
      </w:moveTo>
      <w:moveToRangeEnd w:id="137"/>
      <w:r>
        <w:rPr>
          <w:rFonts w:ascii="Times New Roman" w:eastAsia="Times New Roman" w:hAnsi="Times New Roman" w:cs="Times New Roman"/>
          <w:color w:val="222222"/>
          <w:highlight w:val="white"/>
        </w:rPr>
        <w:t>I’d like to work with Prof</w:t>
      </w:r>
      <w:del w:id="139" w:author="Paul Edison" w:date="2023-01-31T23:58:00Z">
        <w:r w:rsidDel="00137BB6">
          <w:rPr>
            <w:rFonts w:ascii="Times New Roman" w:eastAsia="Times New Roman" w:hAnsi="Times New Roman" w:cs="Times New Roman"/>
            <w:color w:val="222222"/>
            <w:highlight w:val="white"/>
          </w:rPr>
          <w:delText>.</w:delText>
        </w:r>
      </w:del>
      <w:ins w:id="140" w:author="Paul Edison" w:date="2023-01-31T23:58:00Z">
        <w:r w:rsidR="00137BB6">
          <w:rPr>
            <w:rFonts w:ascii="Times New Roman" w:eastAsia="Times New Roman" w:hAnsi="Times New Roman" w:cs="Times New Roman"/>
            <w:color w:val="222222"/>
            <w:highlight w:val="white"/>
          </w:rPr>
          <w:t>essor</w:t>
        </w:r>
      </w:ins>
      <w:r>
        <w:rPr>
          <w:rFonts w:ascii="Times New Roman" w:eastAsia="Times New Roman" w:hAnsi="Times New Roman" w:cs="Times New Roman"/>
          <w:color w:val="222222"/>
          <w:highlight w:val="white"/>
        </w:rPr>
        <w:t xml:space="preserve"> Romesh </w:t>
      </w:r>
      <w:proofErr w:type="spellStart"/>
      <w:r>
        <w:rPr>
          <w:rFonts w:ascii="Times New Roman" w:eastAsia="Times New Roman" w:hAnsi="Times New Roman" w:cs="Times New Roman"/>
          <w:color w:val="222222"/>
          <w:highlight w:val="white"/>
        </w:rPr>
        <w:t>Saigal</w:t>
      </w:r>
      <w:proofErr w:type="spellEnd"/>
      <w:ins w:id="141" w:author="Paul Edison" w:date="2023-01-31T23:58:00Z">
        <w:r w:rsidR="00137BB6">
          <w:rPr>
            <w:rFonts w:ascii="Times New Roman" w:eastAsia="Times New Roman" w:hAnsi="Times New Roman" w:cs="Times New Roman"/>
            <w:color w:val="222222"/>
            <w:highlight w:val="white"/>
          </w:rPr>
          <w:t>,</w:t>
        </w:r>
      </w:ins>
      <w:r>
        <w:rPr>
          <w:rFonts w:ascii="Times New Roman" w:eastAsia="Times New Roman" w:hAnsi="Times New Roman" w:cs="Times New Roman"/>
          <w:color w:val="222222"/>
          <w:highlight w:val="white"/>
        </w:rPr>
        <w:t xml:space="preserve"> whose expertise in both engineering and business fields </w:t>
      </w:r>
      <w:commentRangeStart w:id="142"/>
      <w:r>
        <w:rPr>
          <w:rFonts w:ascii="Times New Roman" w:eastAsia="Times New Roman" w:hAnsi="Times New Roman" w:cs="Times New Roman"/>
          <w:color w:val="222222"/>
          <w:highlight w:val="white"/>
        </w:rPr>
        <w:t>are invaluable</w:t>
      </w:r>
      <w:commentRangeEnd w:id="142"/>
      <w:r w:rsidR="00137BB6">
        <w:rPr>
          <w:rStyle w:val="CommentReference"/>
        </w:rPr>
        <w:commentReference w:id="142"/>
      </w:r>
      <w:r>
        <w:rPr>
          <w:rFonts w:ascii="Times New Roman" w:eastAsia="Times New Roman" w:hAnsi="Times New Roman" w:cs="Times New Roman"/>
          <w:color w:val="222222"/>
          <w:highlight w:val="white"/>
        </w:rPr>
        <w:t xml:space="preserve"> to my goals. </w:t>
      </w:r>
      <w:moveFromRangeStart w:id="143" w:author="Thalia Priscilla" w:date="2023-01-31T22:24:00Z" w:name="move126096280"/>
      <w:moveFrom w:id="144" w:author="Thalia Priscilla" w:date="2023-01-31T22:24:00Z">
        <w:r w:rsidDel="00A7005A">
          <w:rPr>
            <w:rFonts w:ascii="Times New Roman" w:eastAsia="Times New Roman" w:hAnsi="Times New Roman" w:cs="Times New Roman"/>
            <w:color w:val="222222"/>
            <w:highlight w:val="white"/>
          </w:rPr>
          <w:t xml:space="preserve">I want to hone my business acumen to achieve balance between my engineering ideals and the financial feasibility of my future projects. </w:t>
        </w:r>
      </w:moveFrom>
      <w:moveFromRangeEnd w:id="143"/>
    </w:p>
    <w:p w14:paraId="0000001B" w14:textId="77777777" w:rsidR="009B0DA3" w:rsidRDefault="009B0DA3">
      <w:pPr>
        <w:jc w:val="both"/>
        <w:rPr>
          <w:rFonts w:ascii="Times New Roman" w:eastAsia="Times New Roman" w:hAnsi="Times New Roman" w:cs="Times New Roman"/>
          <w:color w:val="222222"/>
          <w:highlight w:val="white"/>
        </w:rPr>
      </w:pPr>
    </w:p>
    <w:p w14:paraId="0000001C" w14:textId="77777777" w:rsidR="009B0DA3" w:rsidRDefault="00B26480">
      <w:pPr>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Alongside my major in industrial engineering, </w:t>
      </w:r>
      <w:del w:id="145" w:author="Thalia Priscilla" w:date="2023-01-31T15:26:00Z">
        <w:r w:rsidDel="004D6D22">
          <w:rPr>
            <w:rFonts w:ascii="Times New Roman" w:eastAsia="Times New Roman" w:hAnsi="Times New Roman" w:cs="Times New Roman"/>
            <w:color w:val="222222"/>
            <w:highlight w:val="white"/>
          </w:rPr>
          <w:delText xml:space="preserve"> </w:delText>
        </w:r>
      </w:del>
      <w:r>
        <w:rPr>
          <w:rFonts w:ascii="Times New Roman" w:eastAsia="Times New Roman" w:hAnsi="Times New Roman" w:cs="Times New Roman"/>
          <w:color w:val="222222"/>
          <w:highlight w:val="white"/>
        </w:rPr>
        <w:t>I am interested in taking a minor in computer science. I’m excited to leverage deep technologies in AI and machine learning to improve accuracy when addressing challenging problems in mobility, energy systems, and system resilience.</w:t>
      </w:r>
    </w:p>
    <w:p w14:paraId="0000001D" w14:textId="77777777" w:rsidR="009B0DA3" w:rsidRDefault="009B0DA3">
      <w:pPr>
        <w:jc w:val="both"/>
        <w:rPr>
          <w:rFonts w:ascii="Times New Roman" w:eastAsia="Times New Roman" w:hAnsi="Times New Roman" w:cs="Times New Roman"/>
          <w:color w:val="222222"/>
          <w:highlight w:val="white"/>
        </w:rPr>
      </w:pPr>
    </w:p>
    <w:p w14:paraId="0000001E" w14:textId="5D77740C" w:rsidR="009B0DA3" w:rsidRDefault="00B26480">
      <w:pPr>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Lastly, </w:t>
      </w:r>
      <w:del w:id="146" w:author="Thalia Priscilla" w:date="2023-01-31T22:26:00Z">
        <w:r w:rsidDel="00A7005A">
          <w:rPr>
            <w:rFonts w:ascii="Times New Roman" w:eastAsia="Times New Roman" w:hAnsi="Times New Roman" w:cs="Times New Roman"/>
            <w:color w:val="222222"/>
            <w:highlight w:val="white"/>
          </w:rPr>
          <w:delText>I wish to</w:delText>
        </w:r>
      </w:del>
      <w:ins w:id="147" w:author="Thalia Priscilla" w:date="2023-01-31T22:26:00Z">
        <w:r w:rsidR="00A7005A">
          <w:rPr>
            <w:rFonts w:ascii="Times New Roman" w:eastAsia="Times New Roman" w:hAnsi="Times New Roman" w:cs="Times New Roman"/>
            <w:color w:val="222222"/>
            <w:highlight w:val="white"/>
          </w:rPr>
          <w:t>by</w:t>
        </w:r>
      </w:ins>
      <w:r>
        <w:rPr>
          <w:rFonts w:ascii="Times New Roman" w:eastAsia="Times New Roman" w:hAnsi="Times New Roman" w:cs="Times New Roman"/>
          <w:color w:val="222222"/>
          <w:highlight w:val="white"/>
        </w:rPr>
        <w:t xml:space="preserve"> join</w:t>
      </w:r>
      <w:ins w:id="148" w:author="Thalia Priscilla" w:date="2023-01-31T22:26:00Z">
        <w:r w:rsidR="00A7005A">
          <w:rPr>
            <w:rFonts w:ascii="Times New Roman" w:eastAsia="Times New Roman" w:hAnsi="Times New Roman" w:cs="Times New Roman"/>
            <w:color w:val="222222"/>
            <w:highlight w:val="white"/>
          </w:rPr>
          <w:t>ing</w:t>
        </w:r>
      </w:ins>
      <w:r>
        <w:rPr>
          <w:rFonts w:ascii="Times New Roman" w:eastAsia="Times New Roman" w:hAnsi="Times New Roman" w:cs="Times New Roman"/>
          <w:color w:val="222222"/>
          <w:highlight w:val="white"/>
        </w:rPr>
        <w:t xml:space="preserve"> the Human Factor and Ergonomics Society (HFES)</w:t>
      </w:r>
      <w:ins w:id="149" w:author="Thalia Priscilla" w:date="2023-01-31T22:26:00Z">
        <w:r w:rsidR="00A7005A">
          <w:rPr>
            <w:rFonts w:ascii="Times New Roman" w:eastAsia="Times New Roman" w:hAnsi="Times New Roman" w:cs="Times New Roman"/>
            <w:color w:val="222222"/>
            <w:highlight w:val="white"/>
          </w:rPr>
          <w:t>,</w:t>
        </w:r>
      </w:ins>
      <w:r>
        <w:rPr>
          <w:rFonts w:ascii="Times New Roman" w:eastAsia="Times New Roman" w:hAnsi="Times New Roman" w:cs="Times New Roman"/>
          <w:color w:val="222222"/>
          <w:highlight w:val="white"/>
        </w:rPr>
        <w:t xml:space="preserve"> </w:t>
      </w:r>
      <w:del w:id="150" w:author="Thalia Priscilla" w:date="2023-01-31T22:26:00Z">
        <w:r w:rsidDel="00A7005A">
          <w:rPr>
            <w:rFonts w:ascii="Times New Roman" w:eastAsia="Times New Roman" w:hAnsi="Times New Roman" w:cs="Times New Roman"/>
            <w:color w:val="222222"/>
            <w:highlight w:val="white"/>
          </w:rPr>
          <w:delText xml:space="preserve">where </w:delText>
        </w:r>
      </w:del>
      <w:r>
        <w:rPr>
          <w:rFonts w:ascii="Times New Roman" w:eastAsia="Times New Roman" w:hAnsi="Times New Roman" w:cs="Times New Roman"/>
          <w:color w:val="222222"/>
          <w:highlight w:val="white"/>
        </w:rPr>
        <w:t>I will not only develop my problem-solving skills through being directly engaged with professionals, but also gain exposure to different understandings and knowledge on creating human</w:t>
      </w:r>
      <w:ins w:id="151" w:author="Paul Edison" w:date="2023-01-31T23:58:00Z">
        <w:r w:rsidR="00137BB6">
          <w:rPr>
            <w:rFonts w:ascii="Times New Roman" w:eastAsia="Times New Roman" w:hAnsi="Times New Roman" w:cs="Times New Roman"/>
            <w:color w:val="222222"/>
            <w:highlight w:val="white"/>
          </w:rPr>
          <w:t>-</w:t>
        </w:r>
      </w:ins>
      <w:del w:id="152" w:author="Paul Edison" w:date="2023-01-31T23:58:00Z">
        <w:r w:rsidDel="00137BB6">
          <w:rPr>
            <w:rFonts w:ascii="Times New Roman" w:eastAsia="Times New Roman" w:hAnsi="Times New Roman" w:cs="Times New Roman"/>
            <w:color w:val="222222"/>
            <w:highlight w:val="white"/>
          </w:rPr>
          <w:delText xml:space="preserve"> </w:delText>
        </w:r>
      </w:del>
      <w:r>
        <w:rPr>
          <w:rFonts w:ascii="Times New Roman" w:eastAsia="Times New Roman" w:hAnsi="Times New Roman" w:cs="Times New Roman"/>
          <w:color w:val="222222"/>
          <w:highlight w:val="white"/>
        </w:rPr>
        <w:t xml:space="preserve">centered designs. </w:t>
      </w:r>
      <w:del w:id="153" w:author="Thalia Priscilla" w:date="2023-01-31T22:31:00Z">
        <w:r w:rsidDel="00343EF8">
          <w:rPr>
            <w:rFonts w:ascii="Times New Roman" w:eastAsia="Times New Roman" w:hAnsi="Times New Roman" w:cs="Times New Roman"/>
            <w:color w:val="222222"/>
            <w:highlight w:val="white"/>
          </w:rPr>
          <w:delText xml:space="preserve">With this </w:delText>
        </w:r>
      </w:del>
      <w:del w:id="154" w:author="Thalia Priscilla" w:date="2023-01-31T22:27:00Z">
        <w:r w:rsidDel="00A7005A">
          <w:rPr>
            <w:rFonts w:ascii="Times New Roman" w:eastAsia="Times New Roman" w:hAnsi="Times New Roman" w:cs="Times New Roman"/>
            <w:color w:val="222222"/>
            <w:highlight w:val="white"/>
          </w:rPr>
          <w:delText xml:space="preserve">extra </w:delText>
        </w:r>
      </w:del>
      <w:del w:id="155" w:author="Thalia Priscilla" w:date="2023-01-31T22:31:00Z">
        <w:r w:rsidDel="00343EF8">
          <w:rPr>
            <w:rFonts w:ascii="Times New Roman" w:eastAsia="Times New Roman" w:hAnsi="Times New Roman" w:cs="Times New Roman"/>
            <w:color w:val="222222"/>
            <w:highlight w:val="white"/>
          </w:rPr>
          <w:delText xml:space="preserve">knowledge and experience, </w:delText>
        </w:r>
      </w:del>
      <w:r>
        <w:rPr>
          <w:rFonts w:ascii="Times New Roman" w:eastAsia="Times New Roman" w:hAnsi="Times New Roman" w:cs="Times New Roman"/>
          <w:color w:val="222222"/>
          <w:highlight w:val="white"/>
        </w:rPr>
        <w:t xml:space="preserve">I </w:t>
      </w:r>
      <w:del w:id="156" w:author="Thalia Priscilla" w:date="2023-01-31T22:31:00Z">
        <w:r w:rsidDel="00343EF8">
          <w:rPr>
            <w:rFonts w:ascii="Times New Roman" w:eastAsia="Times New Roman" w:hAnsi="Times New Roman" w:cs="Times New Roman"/>
            <w:color w:val="222222"/>
            <w:highlight w:val="white"/>
          </w:rPr>
          <w:delText>will be able</w:delText>
        </w:r>
      </w:del>
      <w:ins w:id="157" w:author="Thalia Priscilla" w:date="2023-01-31T22:31:00Z">
        <w:r w:rsidR="00343EF8">
          <w:rPr>
            <w:rFonts w:ascii="Times New Roman" w:eastAsia="Times New Roman" w:hAnsi="Times New Roman" w:cs="Times New Roman"/>
            <w:color w:val="222222"/>
            <w:highlight w:val="white"/>
          </w:rPr>
          <w:t>aspire</w:t>
        </w:r>
      </w:ins>
      <w:r>
        <w:rPr>
          <w:rFonts w:ascii="Times New Roman" w:eastAsia="Times New Roman" w:hAnsi="Times New Roman" w:cs="Times New Roman"/>
          <w:color w:val="222222"/>
          <w:highlight w:val="white"/>
        </w:rPr>
        <w:t xml:space="preserve"> to bring a more user-friendly approach to my engineering projects and designs, creating solutions that are more empathetic to real life practice. </w:t>
      </w:r>
      <w:commentRangeStart w:id="158"/>
      <w:r>
        <w:rPr>
          <w:rFonts w:ascii="Times New Roman" w:eastAsia="Times New Roman" w:hAnsi="Times New Roman" w:cs="Times New Roman"/>
          <w:color w:val="222222"/>
          <w:highlight w:val="white"/>
        </w:rPr>
        <w:t xml:space="preserve">For example, when tackling an optimization problem, instead of creating a theoretically perfect solution, I would be able to </w:t>
      </w:r>
      <w:proofErr w:type="gramStart"/>
      <w:r>
        <w:rPr>
          <w:rFonts w:ascii="Times New Roman" w:eastAsia="Times New Roman" w:hAnsi="Times New Roman" w:cs="Times New Roman"/>
          <w:color w:val="222222"/>
          <w:highlight w:val="white"/>
        </w:rPr>
        <w:t>take into account</w:t>
      </w:r>
      <w:proofErr w:type="gramEnd"/>
      <w:r>
        <w:rPr>
          <w:rFonts w:ascii="Times New Roman" w:eastAsia="Times New Roman" w:hAnsi="Times New Roman" w:cs="Times New Roman"/>
          <w:color w:val="222222"/>
          <w:highlight w:val="white"/>
        </w:rPr>
        <w:t xml:space="preserve"> the various factors that affect workers, such as workload, </w:t>
      </w:r>
      <w:r>
        <w:rPr>
          <w:rFonts w:ascii="Times New Roman" w:eastAsia="Times New Roman" w:hAnsi="Times New Roman" w:cs="Times New Roman"/>
          <w:color w:val="222222"/>
          <w:highlight w:val="white"/>
        </w:rPr>
        <w:lastRenderedPageBreak/>
        <w:t xml:space="preserve">workplace design, </w:t>
      </w:r>
      <w:ins w:id="159" w:author="Paul Edison" w:date="2023-01-31T23:59:00Z">
        <w:r w:rsidR="00137BB6">
          <w:rPr>
            <w:rFonts w:ascii="Times New Roman" w:eastAsia="Times New Roman" w:hAnsi="Times New Roman" w:cs="Times New Roman"/>
            <w:color w:val="222222"/>
            <w:highlight w:val="white"/>
          </w:rPr>
          <w:t xml:space="preserve">and </w:t>
        </w:r>
      </w:ins>
      <w:r>
        <w:rPr>
          <w:rFonts w:ascii="Times New Roman" w:eastAsia="Times New Roman" w:hAnsi="Times New Roman" w:cs="Times New Roman"/>
          <w:color w:val="222222"/>
          <w:highlight w:val="white"/>
        </w:rPr>
        <w:t>social environment</w:t>
      </w:r>
      <w:del w:id="160" w:author="Paul Edison" w:date="2023-01-31T23:59:00Z">
        <w:r w:rsidDel="00137BB6">
          <w:rPr>
            <w:rFonts w:ascii="Times New Roman" w:eastAsia="Times New Roman" w:hAnsi="Times New Roman" w:cs="Times New Roman"/>
            <w:color w:val="222222"/>
            <w:highlight w:val="white"/>
          </w:rPr>
          <w:delText>, etc</w:delText>
        </w:r>
      </w:del>
      <w:r>
        <w:rPr>
          <w:rFonts w:ascii="Times New Roman" w:eastAsia="Times New Roman" w:hAnsi="Times New Roman" w:cs="Times New Roman"/>
          <w:color w:val="222222"/>
          <w:highlight w:val="white"/>
        </w:rPr>
        <w:t>. This extra step in creating a solution will naturally yield a more efficient result in the actual implementation.</w:t>
      </w:r>
      <w:commentRangeEnd w:id="158"/>
      <w:r w:rsidR="00343EF8">
        <w:rPr>
          <w:rStyle w:val="CommentReference"/>
        </w:rPr>
        <w:commentReference w:id="158"/>
      </w:r>
    </w:p>
    <w:p w14:paraId="0000001F" w14:textId="77777777" w:rsidR="009B0DA3" w:rsidRDefault="009B0DA3">
      <w:pPr>
        <w:jc w:val="both"/>
        <w:rPr>
          <w:rFonts w:ascii="Times New Roman" w:eastAsia="Times New Roman" w:hAnsi="Times New Roman" w:cs="Times New Roman"/>
          <w:color w:val="222222"/>
          <w:highlight w:val="white"/>
        </w:rPr>
      </w:pPr>
    </w:p>
    <w:p w14:paraId="00000020" w14:textId="1DB5A358" w:rsidR="009B0DA3" w:rsidRDefault="00B26480" w:rsidP="00946B6C">
      <w:pPr>
        <w:jc w:val="both"/>
        <w:rPr>
          <w:rFonts w:ascii="Times New Roman" w:eastAsia="Times New Roman" w:hAnsi="Times New Roman" w:cs="Times New Roman"/>
          <w:color w:val="222222"/>
          <w:highlight w:val="white"/>
        </w:rPr>
      </w:pPr>
      <w:commentRangeStart w:id="161"/>
      <w:r>
        <w:rPr>
          <w:rFonts w:ascii="Times New Roman" w:eastAsia="Times New Roman" w:hAnsi="Times New Roman" w:cs="Times New Roman"/>
          <w:color w:val="222222"/>
          <w:highlight w:val="white"/>
        </w:rPr>
        <w:t xml:space="preserve">Ultimately, I strongly believe that </w:t>
      </w:r>
      <w:proofErr w:type="spellStart"/>
      <w:r>
        <w:rPr>
          <w:rFonts w:ascii="Times New Roman" w:eastAsia="Times New Roman" w:hAnsi="Times New Roman" w:cs="Times New Roman"/>
          <w:color w:val="222222"/>
          <w:highlight w:val="white"/>
        </w:rPr>
        <w:t>UMich's</w:t>
      </w:r>
      <w:proofErr w:type="spellEnd"/>
      <w:r>
        <w:rPr>
          <w:rFonts w:ascii="Times New Roman" w:eastAsia="Times New Roman" w:hAnsi="Times New Roman" w:cs="Times New Roman"/>
          <w:color w:val="222222"/>
          <w:highlight w:val="white"/>
        </w:rPr>
        <w:t xml:space="preserve"> approach of ‘reimagining what engineering can be by closing critical gaps and elevating all people’ aligns with my goal of becoming a future engineer with a visionary mindset, pushing boundaries, and creatively innovating to improve efficiency and effectiveness in industries.</w:t>
      </w:r>
      <w:ins w:id="162" w:author="Thalia Priscilla" w:date="2023-01-31T15:27:00Z">
        <w:r w:rsidR="004D6D22" w:rsidDel="004D6D22">
          <w:rPr>
            <w:rFonts w:ascii="Times New Roman" w:eastAsia="Times New Roman" w:hAnsi="Times New Roman" w:cs="Times New Roman"/>
            <w:color w:val="222222"/>
            <w:highlight w:val="white"/>
          </w:rPr>
          <w:t xml:space="preserve"> </w:t>
        </w:r>
      </w:ins>
      <w:commentRangeEnd w:id="161"/>
      <w:ins w:id="163" w:author="Thalia Priscilla" w:date="2023-01-31T22:29:00Z">
        <w:r w:rsidR="00343EF8">
          <w:rPr>
            <w:rStyle w:val="CommentReference"/>
          </w:rPr>
          <w:commentReference w:id="161"/>
        </w:r>
      </w:ins>
    </w:p>
    <w:p w14:paraId="00000021" w14:textId="79A17992" w:rsidR="009B0DA3" w:rsidRDefault="00B26480" w:rsidP="00946B6C">
      <w:pPr>
        <w:jc w:val="both"/>
        <w:rPr>
          <w:rFonts w:ascii="Times New Roman" w:eastAsia="Times New Roman" w:hAnsi="Times New Roman" w:cs="Times New Roman"/>
          <w:color w:val="222222"/>
          <w:highlight w:val="white"/>
        </w:rPr>
      </w:pPr>
      <w:r>
        <w:br w:type="page"/>
      </w:r>
    </w:p>
    <w:p w14:paraId="00000022" w14:textId="42C1BE7D" w:rsidR="009B0DA3" w:rsidRDefault="00B26480">
      <w:pPr>
        <w:jc w:val="both"/>
        <w:rPr>
          <w:rFonts w:ascii="Times New Roman" w:eastAsia="Times New Roman" w:hAnsi="Times New Roman" w:cs="Times New Roman"/>
          <w:color w:val="FFFFFF"/>
          <w:highlight w:val="white"/>
        </w:rPr>
        <w:pPrChange w:id="164" w:author="Thalia Priscilla" w:date="2023-01-31T15:27:00Z">
          <w:pPr/>
        </w:pPrChange>
      </w:pPr>
      <w:r>
        <w:rPr>
          <w:rFonts w:ascii="Times New Roman" w:eastAsia="Times New Roman" w:hAnsi="Times New Roman" w:cs="Times New Roman"/>
          <w:color w:val="FFFFFF"/>
          <w:highlight w:val="white"/>
        </w:rPr>
        <w:lastRenderedPageBreak/>
        <w:t>Furthermore, I wish to join the Wisconsin Engineering Student Council where I will be able to develop my leadership and problem-solving skills by hosting various events and activities. I am particularly interested in hosting the professional skills week where I get to meet and possibly invite professionals in the engineering field. I particularly hope to invite Tim Cook, the CEO of Apple to the professional skills week. I believe Wisconsin-Madison’s engineering society will learn a lot through his experience and knowledge in supply chain efficiency.</w:t>
      </w:r>
    </w:p>
    <w:p w14:paraId="00000023" w14:textId="77777777" w:rsidR="009B0DA3" w:rsidRDefault="009B0DA3">
      <w:pPr>
        <w:rPr>
          <w:rFonts w:ascii="Times New Roman" w:eastAsia="Times New Roman" w:hAnsi="Times New Roman" w:cs="Times New Roman"/>
          <w:color w:val="222222"/>
          <w:highlight w:val="white"/>
        </w:rPr>
      </w:pPr>
    </w:p>
    <w:sectPr w:rsidR="009B0DA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i Kasih" w:date="2023-01-29T00:37:00Z" w:initials="">
    <w:p w14:paraId="00000024" w14:textId="77777777" w:rsidR="009B0DA3" w:rsidRDefault="00B26480">
      <w:pPr>
        <w:widowControl w:val="0"/>
        <w:pBdr>
          <w:top w:val="nil"/>
          <w:left w:val="nil"/>
          <w:bottom w:val="nil"/>
          <w:right w:val="nil"/>
          <w:between w:val="nil"/>
        </w:pBdr>
        <w:spacing w:line="240" w:lineRule="auto"/>
        <w:rPr>
          <w:color w:val="000000"/>
        </w:rPr>
      </w:pPr>
      <w:r>
        <w:rPr>
          <w:color w:val="000000"/>
        </w:rPr>
        <w:t>ini tolong cut jadi 300 words ya. I udah edit2 juga.</w:t>
      </w:r>
    </w:p>
  </w:comment>
  <w:comment w:id="1" w:author="Thalia Priscilla" w:date="2023-01-31T14:20:00Z" w:initials="TP">
    <w:p w14:paraId="507D1F4F" w14:textId="122385DE" w:rsidR="00CE1E7D" w:rsidRDefault="00CE1E7D">
      <w:pPr>
        <w:pStyle w:val="CommentText"/>
      </w:pPr>
      <w:r>
        <w:rPr>
          <w:rStyle w:val="CommentReference"/>
        </w:rPr>
        <w:annotationRef/>
      </w:r>
      <w:r>
        <w:t>You can add a noteworthy interaction with your tutees here as a hook. For example, you talk about real-life application of probability in the third paragraph. Perhaps add an intriguing question – “</w:t>
      </w:r>
      <w:r w:rsidR="009179BD">
        <w:t xml:space="preserve">What does math have to do with the hustle and bustle of </w:t>
      </w:r>
      <w:r>
        <w:t xml:space="preserve">Jakarta’s traffic?” or things along that line that would capture the reader’s attention. </w:t>
      </w:r>
    </w:p>
  </w:comment>
  <w:comment w:id="33" w:author="Thalia Priscilla" w:date="2023-01-31T22:34:00Z" w:initials="TP">
    <w:p w14:paraId="29531CA9" w14:textId="5F9009D3" w:rsidR="000456FE" w:rsidRDefault="000456FE">
      <w:pPr>
        <w:pStyle w:val="CommentText"/>
      </w:pPr>
      <w:r>
        <w:rPr>
          <w:rStyle w:val="CommentReference"/>
        </w:rPr>
        <w:annotationRef/>
      </w:r>
      <w:r>
        <w:t>Focus on the community.</w:t>
      </w:r>
    </w:p>
  </w:comment>
  <w:comment w:id="34" w:author="Paul Edison" w:date="2023-01-31T23:49:00Z" w:initials="PE">
    <w:p w14:paraId="7F1C8447" w14:textId="77777777" w:rsidR="00653131" w:rsidRDefault="00653131" w:rsidP="0049131F">
      <w:pPr>
        <w:pStyle w:val="CommentText"/>
      </w:pPr>
      <w:r>
        <w:rPr>
          <w:rStyle w:val="CommentReference"/>
        </w:rPr>
        <w:annotationRef/>
      </w:r>
      <w:r>
        <w:rPr>
          <w:lang w:val="en-US"/>
        </w:rPr>
        <w:t xml:space="preserve">How would you describe your role within this community? </w:t>
      </w:r>
    </w:p>
  </w:comment>
  <w:comment w:id="47" w:author="Thalia Priscilla" w:date="2023-01-31T14:46:00Z" w:initials="TP">
    <w:p w14:paraId="3D09EC07" w14:textId="54C396D1" w:rsidR="005E6E4B" w:rsidRDefault="005E6E4B">
      <w:pPr>
        <w:pStyle w:val="CommentText"/>
      </w:pPr>
      <w:r>
        <w:rPr>
          <w:rStyle w:val="CommentReference"/>
        </w:rPr>
        <w:annotationRef/>
      </w:r>
      <w:r w:rsidR="001D0E34">
        <w:t>You</w:t>
      </w:r>
      <w:r>
        <w:t xml:space="preserve"> can </w:t>
      </w:r>
      <w:r w:rsidR="00B900C7">
        <w:t xml:space="preserve">add a hook here </w:t>
      </w:r>
      <w:r w:rsidR="001D0E34">
        <w:t>– perhaps a little anecdote on why you think efficiency is the key to succeeding. Is there a simple personal experience in your daily life that’s relatable to the reader?</w:t>
      </w:r>
    </w:p>
  </w:comment>
  <w:comment w:id="96" w:author="Paul Edison" w:date="2023-01-31T23:55:00Z" w:initials="PE">
    <w:p w14:paraId="60033C3F" w14:textId="77777777" w:rsidR="00653131" w:rsidRDefault="00653131" w:rsidP="00DE5CD7">
      <w:pPr>
        <w:pStyle w:val="CommentText"/>
      </w:pPr>
      <w:r>
        <w:rPr>
          <w:rStyle w:val="CommentReference"/>
        </w:rPr>
        <w:annotationRef/>
      </w:r>
      <w:r>
        <w:rPr>
          <w:lang w:val="en-US"/>
        </w:rPr>
        <w:t xml:space="preserve">What were the results of this? Did they implement this idea? Did this successfully improve efficiency? If so, in what way? </w:t>
      </w:r>
    </w:p>
  </w:comment>
  <w:comment w:id="125" w:author="Thalia Priscilla" w:date="2023-01-31T22:08:00Z" w:initials="TP">
    <w:p w14:paraId="41A44D7A" w14:textId="2A548CD3" w:rsidR="00E41F81" w:rsidRDefault="00E41F81">
      <w:pPr>
        <w:pStyle w:val="CommentText"/>
      </w:pPr>
      <w:r>
        <w:rPr>
          <w:rStyle w:val="CommentReference"/>
        </w:rPr>
        <w:annotationRef/>
      </w:r>
      <w:r>
        <w:rPr>
          <w:rStyle w:val="CommentReference"/>
        </w:rPr>
        <w:t>Is this your long-term goal? I feel like this needs to be highlighted and introduced earlier in the essay, perhaps in the introduction.</w:t>
      </w:r>
      <w:r w:rsidR="00C70326">
        <w:rPr>
          <w:rStyle w:val="CommentReference"/>
        </w:rPr>
        <w:t xml:space="preserve"> Since this would answer the prompt on how the curriculum would support your interest (solving logistics and transport problems).</w:t>
      </w:r>
    </w:p>
  </w:comment>
  <w:comment w:id="129" w:author="Paul Edison" w:date="2023-01-31T23:57:00Z" w:initials="PE">
    <w:p w14:paraId="60DE6576" w14:textId="77777777" w:rsidR="00137BB6" w:rsidRDefault="00137BB6" w:rsidP="00D737FA">
      <w:pPr>
        <w:pStyle w:val="CommentText"/>
      </w:pPr>
      <w:r>
        <w:rPr>
          <w:rStyle w:val="CommentReference"/>
        </w:rPr>
        <w:annotationRef/>
      </w:r>
      <w:r>
        <w:rPr>
          <w:lang w:val="en-US"/>
        </w:rPr>
        <w:t xml:space="preserve">This jumps out at me as abrupt. Is it possible to tie your internship experience with logistics/transport problem? </w:t>
      </w:r>
    </w:p>
  </w:comment>
  <w:comment w:id="134" w:author="Thalia Priscilla" w:date="2023-01-31T22:24:00Z" w:initials="TP">
    <w:p w14:paraId="4E77A8AF" w14:textId="74C0DE86" w:rsidR="00A7005A" w:rsidRDefault="00A7005A">
      <w:pPr>
        <w:pStyle w:val="CommentText"/>
      </w:pPr>
      <w:r>
        <w:rPr>
          <w:rStyle w:val="CommentReference"/>
        </w:rPr>
        <w:annotationRef/>
      </w:r>
      <w:r>
        <w:t>I think this sentence is out of place so suggest to delete &amp;restructure as such.</w:t>
      </w:r>
    </w:p>
  </w:comment>
  <w:comment w:id="142" w:author="Paul Edison" w:date="2023-01-31T23:58:00Z" w:initials="PE">
    <w:p w14:paraId="2AEAC728" w14:textId="77777777" w:rsidR="00137BB6" w:rsidRDefault="00137BB6" w:rsidP="0049273B">
      <w:pPr>
        <w:pStyle w:val="CommentText"/>
      </w:pPr>
      <w:r>
        <w:rPr>
          <w:rStyle w:val="CommentReference"/>
        </w:rPr>
        <w:annotationRef/>
      </w:r>
      <w:r>
        <w:rPr>
          <w:lang w:val="en-US"/>
        </w:rPr>
        <w:t xml:space="preserve">Why? </w:t>
      </w:r>
    </w:p>
  </w:comment>
  <w:comment w:id="158" w:author="Thalia Priscilla" w:date="2023-01-31T22:31:00Z" w:initials="TP">
    <w:p w14:paraId="08D59487" w14:textId="2D0FB5BA" w:rsidR="00343EF8" w:rsidRDefault="00343EF8">
      <w:pPr>
        <w:pStyle w:val="CommentText"/>
      </w:pPr>
      <w:r>
        <w:rPr>
          <w:rStyle w:val="CommentReference"/>
        </w:rPr>
        <w:annotationRef/>
      </w:r>
      <w:r>
        <w:t xml:space="preserve">Instead of just describing how you will solve the problem, can you give a real life example of an issue that's relatable to the reader that you would like to tackle? Perhaps something to do with your logistics/transport </w:t>
      </w:r>
      <w:r w:rsidR="006F3907">
        <w:t>focus.</w:t>
      </w:r>
    </w:p>
  </w:comment>
  <w:comment w:id="161" w:author="Thalia Priscilla" w:date="2023-01-31T22:29:00Z" w:initials="TP">
    <w:p w14:paraId="6E99B6F8" w14:textId="7BEA2DA2" w:rsidR="00343EF8" w:rsidRDefault="00343EF8">
      <w:pPr>
        <w:pStyle w:val="CommentText"/>
      </w:pPr>
      <w:r>
        <w:rPr>
          <w:rStyle w:val="CommentReference"/>
        </w:rPr>
        <w:annotationRef/>
      </w:r>
      <w:r>
        <w:t>Go back to the beginning and tie in the introduction to your ending (something about efficiency and your experience with it), and how you envision yourself in the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4" w15:done="0"/>
  <w15:commentEx w15:paraId="507D1F4F" w15:done="0"/>
  <w15:commentEx w15:paraId="29531CA9" w15:done="0"/>
  <w15:commentEx w15:paraId="7F1C8447" w15:paraIdParent="29531CA9" w15:done="0"/>
  <w15:commentEx w15:paraId="3D09EC07" w15:done="0"/>
  <w15:commentEx w15:paraId="60033C3F" w15:done="0"/>
  <w15:commentEx w15:paraId="41A44D7A" w15:done="0"/>
  <w15:commentEx w15:paraId="60DE6576" w15:done="0"/>
  <w15:commentEx w15:paraId="4E77A8AF" w15:done="0"/>
  <w15:commentEx w15:paraId="2AEAC728" w15:done="0"/>
  <w15:commentEx w15:paraId="08D59487" w15:done="0"/>
  <w15:commentEx w15:paraId="6E99B6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3A243" w16cex:dateUtc="2023-01-31T07:20:00Z"/>
  <w16cex:commentExtensible w16cex:durableId="278415FB" w16cex:dateUtc="2023-01-31T15:34:00Z"/>
  <w16cex:commentExtensible w16cex:durableId="27842777" w16cex:dateUtc="2023-01-31T16:49:00Z"/>
  <w16cex:commentExtensible w16cex:durableId="2783A853" w16cex:dateUtc="2023-01-31T07:46:00Z"/>
  <w16cex:commentExtensible w16cex:durableId="278428DB" w16cex:dateUtc="2023-01-31T16:55:00Z"/>
  <w16cex:commentExtensible w16cex:durableId="27840FC8" w16cex:dateUtc="2023-01-31T15:08:00Z"/>
  <w16cex:commentExtensible w16cex:durableId="2784297A" w16cex:dateUtc="2023-01-31T16:57:00Z"/>
  <w16cex:commentExtensible w16cex:durableId="2784139F" w16cex:dateUtc="2023-01-31T15:24:00Z"/>
  <w16cex:commentExtensible w16cex:durableId="278429A1" w16cex:dateUtc="2023-01-31T16:58:00Z"/>
  <w16cex:commentExtensible w16cex:durableId="27841540" w16cex:dateUtc="2023-01-31T15:31:00Z"/>
  <w16cex:commentExtensible w16cex:durableId="278414D4" w16cex:dateUtc="2023-01-31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4" w16cid:durableId="278393F6"/>
  <w16cid:commentId w16cid:paraId="507D1F4F" w16cid:durableId="2783A243"/>
  <w16cid:commentId w16cid:paraId="29531CA9" w16cid:durableId="278415FB"/>
  <w16cid:commentId w16cid:paraId="7F1C8447" w16cid:durableId="27842777"/>
  <w16cid:commentId w16cid:paraId="3D09EC07" w16cid:durableId="2783A853"/>
  <w16cid:commentId w16cid:paraId="60033C3F" w16cid:durableId="278428DB"/>
  <w16cid:commentId w16cid:paraId="41A44D7A" w16cid:durableId="27840FC8"/>
  <w16cid:commentId w16cid:paraId="60DE6576" w16cid:durableId="2784297A"/>
  <w16cid:commentId w16cid:paraId="4E77A8AF" w16cid:durableId="2784139F"/>
  <w16cid:commentId w16cid:paraId="2AEAC728" w16cid:durableId="278429A1"/>
  <w16cid:commentId w16cid:paraId="08D59487" w16cid:durableId="27841540"/>
  <w16cid:commentId w16cid:paraId="6E99B6F8" w16cid:durableId="278414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DA3"/>
    <w:rsid w:val="000456FE"/>
    <w:rsid w:val="0007753C"/>
    <w:rsid w:val="00137BB6"/>
    <w:rsid w:val="001C37C5"/>
    <w:rsid w:val="001D0E34"/>
    <w:rsid w:val="00343EF8"/>
    <w:rsid w:val="00362978"/>
    <w:rsid w:val="004921DD"/>
    <w:rsid w:val="004D6D22"/>
    <w:rsid w:val="005E6E4B"/>
    <w:rsid w:val="0061552D"/>
    <w:rsid w:val="00653131"/>
    <w:rsid w:val="00656BC8"/>
    <w:rsid w:val="006F3907"/>
    <w:rsid w:val="00821C5B"/>
    <w:rsid w:val="009177F8"/>
    <w:rsid w:val="009179BD"/>
    <w:rsid w:val="00946B6C"/>
    <w:rsid w:val="009B0DA3"/>
    <w:rsid w:val="00A7005A"/>
    <w:rsid w:val="00AA4C9A"/>
    <w:rsid w:val="00AB24BD"/>
    <w:rsid w:val="00B26480"/>
    <w:rsid w:val="00B900C7"/>
    <w:rsid w:val="00C70326"/>
    <w:rsid w:val="00CE1E7D"/>
    <w:rsid w:val="00D033EB"/>
    <w:rsid w:val="00D336C1"/>
    <w:rsid w:val="00E41F8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0A39"/>
  <w15:docId w15:val="{D28FB5A7-2C02-4B40-ADB0-DC1075A5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E1E7D"/>
    <w:rPr>
      <w:b/>
      <w:bCs/>
    </w:rPr>
  </w:style>
  <w:style w:type="character" w:customStyle="1" w:styleId="CommentSubjectChar">
    <w:name w:val="Comment Subject Char"/>
    <w:basedOn w:val="CommentTextChar"/>
    <w:link w:val="CommentSubject"/>
    <w:uiPriority w:val="99"/>
    <w:semiHidden/>
    <w:rsid w:val="00CE1E7D"/>
    <w:rPr>
      <w:b/>
      <w:bCs/>
      <w:sz w:val="20"/>
      <w:szCs w:val="20"/>
    </w:rPr>
  </w:style>
  <w:style w:type="paragraph" w:styleId="Revision">
    <w:name w:val="Revision"/>
    <w:hidden/>
    <w:uiPriority w:val="99"/>
    <w:semiHidden/>
    <w:rsid w:val="009179B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3</cp:revision>
  <dcterms:created xsi:type="dcterms:W3CDTF">2023-01-31T15:38:00Z</dcterms:created>
  <dcterms:modified xsi:type="dcterms:W3CDTF">2023-01-31T16:59:00Z</dcterms:modified>
</cp:coreProperties>
</file>