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7F70" w14:textId="5C6E9B9D" w:rsidR="007F2ECA" w:rsidRDefault="005917A0">
      <w:pPr>
        <w:rPr>
          <w:rFonts w:ascii="Arial" w:hAnsi="Arial" w:cs="Arial"/>
          <w:b/>
          <w:bCs/>
          <w:color w:val="000000"/>
          <w:u w:val="single"/>
        </w:rPr>
      </w:pPr>
      <w:r w:rsidRPr="005917A0">
        <w:rPr>
          <w:rFonts w:ascii="Arial" w:hAnsi="Arial" w:cs="Arial"/>
          <w:b/>
          <w:bCs/>
          <w:color w:val="000000"/>
          <w:u w:val="single"/>
        </w:rPr>
        <w:t xml:space="preserve">Describe the most significant challenge you have faced and the steps you have taken to overcome this challenge. How has this challenge affected your academic achievement? </w:t>
      </w:r>
      <w:r w:rsidR="00C54C60">
        <w:rPr>
          <w:rFonts w:ascii="Arial" w:hAnsi="Arial" w:cs="Arial"/>
          <w:b/>
          <w:bCs/>
          <w:color w:val="000000"/>
          <w:u w:val="single"/>
        </w:rPr>
        <w:t>(350 words)</w:t>
      </w:r>
    </w:p>
    <w:p w14:paraId="08DB9BE3" w14:textId="6BF80C1C" w:rsidR="00F06802" w:rsidRDefault="00F06802">
      <w:pPr>
        <w:rPr>
          <w:rFonts w:ascii="Arial" w:hAnsi="Arial" w:cs="Arial"/>
          <w:b/>
          <w:bCs/>
          <w:color w:val="000000"/>
          <w:u w:val="single"/>
        </w:rPr>
      </w:pPr>
    </w:p>
    <w:p w14:paraId="2B7DF38A" w14:textId="4A2617D6" w:rsidR="00867BD1" w:rsidRPr="00867BD1" w:rsidRDefault="00867BD1" w:rsidP="00867BD1">
      <w:pPr>
        <w:spacing w:line="480" w:lineRule="auto"/>
        <w:rPr>
          <w:rFonts w:ascii="Times New Roman" w:eastAsia="Times New Roman" w:hAnsi="Times New Roman" w:cs="Times New Roman"/>
        </w:rPr>
      </w:pPr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I knew I </w:t>
      </w:r>
      <w:ins w:id="0" w:author="Chiara Situmorang" w:date="2022-11-24T15:41:00Z">
        <w:r w:rsidR="00246DD9">
          <w:rPr>
            <w:rFonts w:ascii="Arial" w:eastAsia="Times New Roman" w:hAnsi="Arial" w:cs="Arial"/>
            <w:color w:val="000000"/>
            <w:sz w:val="22"/>
            <w:szCs w:val="22"/>
          </w:rPr>
          <w:t>was doing</w:t>
        </w:r>
      </w:ins>
      <w:del w:id="1" w:author="Chiara Situmorang" w:date="2022-11-24T15:41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did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 something wrong when almost everybody in my math class </w:t>
      </w:r>
      <w:ins w:id="2" w:author="Chiara Situmorang" w:date="2022-11-24T15:41:00Z">
        <w:r w:rsidR="00246DD9">
          <w:rPr>
            <w:rFonts w:ascii="Arial" w:eastAsia="Times New Roman" w:hAnsi="Arial" w:cs="Arial"/>
            <w:color w:val="000000"/>
            <w:sz w:val="22"/>
            <w:szCs w:val="22"/>
          </w:rPr>
          <w:t>were getting</w:t>
        </w:r>
      </w:ins>
      <w:del w:id="3" w:author="Chiara Situmorang" w:date="2022-11-24T15:41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gets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 6s and 7s. I </w:t>
      </w:r>
      <w:del w:id="4" w:author="Chiara Situmorang" w:date="2022-11-24T15:42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was  challenged by the fact</w:delText>
        </w:r>
      </w:del>
      <w:ins w:id="5" w:author="Chiara Situmorang" w:date="2022-11-24T15:42:00Z">
        <w:r w:rsidR="00246DD9">
          <w:rPr>
            <w:rFonts w:ascii="Arial" w:eastAsia="Times New Roman" w:hAnsi="Arial" w:cs="Arial"/>
            <w:color w:val="000000"/>
            <w:sz w:val="22"/>
            <w:szCs w:val="22"/>
          </w:rPr>
          <w:t>knew</w:t>
        </w:r>
      </w:ins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 that the topic itself was understandable</w:t>
      </w:r>
      <w:del w:id="6" w:author="Chiara Situmorang" w:date="2022-11-24T15:42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 and fairly easy to do, yet I only got 5 out of 7. I felt incapable </w:t>
      </w:r>
      <w:del w:id="7" w:author="Chiara Situmorang" w:date="2022-11-24T15:42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of doing math 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>and inferior compared to my peers who got higher scores than me.</w:t>
      </w:r>
      <w:del w:id="8" w:author="Chiara Situmorang" w:date="2022-11-24T15:42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 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 If this pattern continue</w:t>
      </w:r>
      <w:ins w:id="9" w:author="Chiara Situmorang" w:date="2022-11-24T15:42:00Z">
        <w:r w:rsidR="00246DD9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del w:id="10" w:author="Chiara Situmorang" w:date="2022-11-24T15:42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, then all </w:t>
      </w:r>
      <w:ins w:id="11" w:author="Chiara Situmorang" w:date="2022-11-24T15:42:00Z">
        <w:r w:rsidR="00246DD9">
          <w:rPr>
            <w:rFonts w:ascii="Arial" w:eastAsia="Times New Roman" w:hAnsi="Arial" w:cs="Arial"/>
            <w:color w:val="000000"/>
            <w:sz w:val="22"/>
            <w:szCs w:val="22"/>
          </w:rPr>
          <w:t>my</w:t>
        </w:r>
      </w:ins>
      <w:del w:id="12" w:author="Chiara Situmorang" w:date="2022-11-24T15:42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the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 desires, </w:t>
      </w:r>
      <w:ins w:id="13" w:author="Chiara Situmorang" w:date="2022-11-24T15:42:00Z">
        <w:r w:rsidR="00246DD9">
          <w:rPr>
            <w:rFonts w:ascii="Arial" w:eastAsia="Times New Roman" w:hAnsi="Arial" w:cs="Arial"/>
            <w:color w:val="000000"/>
            <w:sz w:val="22"/>
            <w:szCs w:val="22"/>
          </w:rPr>
          <w:t>a</w:t>
        </w:r>
      </w:ins>
      <w:del w:id="14" w:author="Chiara Situmorang" w:date="2022-11-24T15:42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the a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mbitions, and manifestations of being an engineer </w:t>
      </w:r>
      <w:del w:id="15" w:author="Microsoft Office User" w:date="2022-11-23T10:14:00Z">
        <w:r w:rsidRPr="00867BD1" w:rsidDel="008408F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would </w:delText>
        </w:r>
      </w:del>
      <w:ins w:id="16" w:author="Microsoft Office User" w:date="2022-11-23T10:14:00Z">
        <w:r w:rsidR="008408FA">
          <w:rPr>
            <w:rFonts w:ascii="Arial" w:eastAsia="Times New Roman" w:hAnsi="Arial" w:cs="Arial"/>
            <w:color w:val="000000"/>
            <w:sz w:val="22"/>
            <w:szCs w:val="22"/>
          </w:rPr>
          <w:t>will also</w:t>
        </w:r>
        <w:r w:rsidR="008408FA" w:rsidRPr="00867BD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7" w:author="Microsoft Office User" w:date="2022-11-23T10:14:00Z">
        <w:r w:rsidRPr="00867BD1" w:rsidDel="008408F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just 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go to </w:t>
      </w:r>
      <w:commentRangeStart w:id="18"/>
      <w:r w:rsidRPr="00867BD1">
        <w:rPr>
          <w:rFonts w:ascii="Arial" w:eastAsia="Times New Roman" w:hAnsi="Arial" w:cs="Arial"/>
          <w:color w:val="000000"/>
          <w:sz w:val="22"/>
          <w:szCs w:val="22"/>
        </w:rPr>
        <w:t>waste</w:t>
      </w:r>
      <w:commentRangeEnd w:id="18"/>
      <w:r w:rsidR="008408FA">
        <w:rPr>
          <w:rStyle w:val="CommentReference"/>
        </w:rPr>
        <w:commentReference w:id="18"/>
      </w:r>
      <w:r w:rsidRPr="00867BD1">
        <w:rPr>
          <w:rFonts w:ascii="Arial" w:eastAsia="Times New Roman" w:hAnsi="Arial" w:cs="Arial"/>
          <w:color w:val="000000"/>
          <w:sz w:val="22"/>
          <w:szCs w:val="22"/>
        </w:rPr>
        <w:t>.  </w:t>
      </w:r>
    </w:p>
    <w:p w14:paraId="19F4AE9B" w14:textId="77777777" w:rsidR="00867BD1" w:rsidRPr="00867BD1" w:rsidRDefault="00867BD1" w:rsidP="00867BD1">
      <w:pPr>
        <w:rPr>
          <w:rFonts w:ascii="Times New Roman" w:eastAsia="Times New Roman" w:hAnsi="Times New Roman" w:cs="Times New Roman"/>
        </w:rPr>
      </w:pPr>
    </w:p>
    <w:p w14:paraId="5ADB2FFF" w14:textId="693A9941" w:rsidR="00867BD1" w:rsidRPr="00867BD1" w:rsidRDefault="00867BD1" w:rsidP="00867BD1">
      <w:pPr>
        <w:spacing w:line="480" w:lineRule="auto"/>
        <w:rPr>
          <w:rFonts w:ascii="Times New Roman" w:eastAsia="Times New Roman" w:hAnsi="Times New Roman" w:cs="Times New Roman"/>
        </w:rPr>
      </w:pPr>
      <w:r w:rsidRPr="00867BD1">
        <w:rPr>
          <w:rFonts w:ascii="Arial" w:eastAsia="Times New Roman" w:hAnsi="Arial" w:cs="Arial"/>
          <w:color w:val="000000"/>
          <w:sz w:val="22"/>
          <w:szCs w:val="22"/>
        </w:rPr>
        <w:t>I checked the comments to determine what I did wrong, but the comment was always the same</w:t>
      </w:r>
      <w:ins w:id="19" w:author="Chiara Situmorang" w:date="2022-11-24T15:42:00Z">
        <w:r w:rsidR="00246DD9">
          <w:rPr>
            <w:rFonts w:ascii="Arial" w:eastAsia="Times New Roman" w:hAnsi="Arial" w:cs="Arial"/>
            <w:color w:val="000000"/>
            <w:sz w:val="22"/>
            <w:szCs w:val="22"/>
          </w:rPr>
          <w:t>:</w:t>
        </w:r>
      </w:ins>
      <w:del w:id="20" w:author="Chiara Situmorang" w:date="2022-11-24T15:42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1" w:author="Chiara Situmorang" w:date="2022-11-24T15:42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“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Revise </w:t>
      </w:r>
      <w:ins w:id="22" w:author="Chiara Situmorang" w:date="2022-11-24T15:42:00Z">
        <w:r w:rsidR="00246DD9">
          <w:rPr>
            <w:rFonts w:ascii="Arial" w:eastAsia="Times New Roman" w:hAnsi="Arial" w:cs="Arial"/>
            <w:color w:val="000000"/>
            <w:sz w:val="22"/>
            <w:szCs w:val="22"/>
          </w:rPr>
          <w:t>m</w:t>
        </w:r>
      </w:ins>
      <w:del w:id="23" w:author="Chiara Situmorang" w:date="2022-11-24T15:42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M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>ore!</w:t>
      </w:r>
      <w:del w:id="24" w:author="Chiara Situmorang" w:date="2022-11-24T15:43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”.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 The problem with that is, I </w:t>
      </w:r>
      <w:del w:id="25" w:author="Microsoft Office User" w:date="2022-11-23T10:17:00Z">
        <w:r w:rsidRPr="00867BD1" w:rsidDel="008408F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don’t </w:delText>
        </w:r>
      </w:del>
      <w:ins w:id="26" w:author="Microsoft Office User" w:date="2022-11-23T10:17:00Z">
        <w:r w:rsidR="008408FA">
          <w:rPr>
            <w:rFonts w:ascii="Arial" w:eastAsia="Times New Roman" w:hAnsi="Arial" w:cs="Arial"/>
            <w:color w:val="000000"/>
            <w:sz w:val="22"/>
            <w:szCs w:val="22"/>
          </w:rPr>
          <w:t>didn’t</w:t>
        </w:r>
        <w:r w:rsidR="008408FA" w:rsidRPr="00867BD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know where to start. My peers recommended that I get a </w:t>
      </w:r>
      <w:del w:id="27" w:author="Microsoft Office User" w:date="2022-11-23T10:17:00Z">
        <w:r w:rsidRPr="00867BD1" w:rsidDel="008408F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private 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tutor, but my past experiences </w:t>
      </w:r>
      <w:ins w:id="28" w:author="Chiara Situmorang" w:date="2022-11-24T15:43:00Z">
        <w:r w:rsidR="00246DD9">
          <w:rPr>
            <w:rFonts w:ascii="Arial" w:eastAsia="Times New Roman" w:hAnsi="Arial" w:cs="Arial"/>
            <w:color w:val="000000"/>
            <w:sz w:val="22"/>
            <w:szCs w:val="22"/>
          </w:rPr>
          <w:t xml:space="preserve">had </w:t>
        </w:r>
      </w:ins>
      <w:r w:rsidRPr="00867BD1">
        <w:rPr>
          <w:rFonts w:ascii="Arial" w:eastAsia="Times New Roman" w:hAnsi="Arial" w:cs="Arial"/>
          <w:color w:val="000000"/>
          <w:sz w:val="22"/>
          <w:szCs w:val="22"/>
        </w:rPr>
        <w:t>taught me that they didn’t give me a significant impact</w:t>
      </w:r>
      <w:del w:id="29" w:author="Microsoft Office User" w:date="2022-11-23T10:17:00Z">
        <w:r w:rsidRPr="00867BD1" w:rsidDel="008408F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on my grade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5CD329D" w14:textId="77777777" w:rsidR="00867BD1" w:rsidRPr="00867BD1" w:rsidRDefault="00867BD1" w:rsidP="00867BD1">
      <w:pPr>
        <w:rPr>
          <w:rFonts w:ascii="Times New Roman" w:eastAsia="Times New Roman" w:hAnsi="Times New Roman" w:cs="Times New Roman"/>
        </w:rPr>
      </w:pPr>
    </w:p>
    <w:p w14:paraId="4C1B76DE" w14:textId="61161EB7" w:rsidR="00867BD1" w:rsidRPr="00867BD1" w:rsidRDefault="00867BD1" w:rsidP="00867BD1">
      <w:pPr>
        <w:spacing w:line="480" w:lineRule="auto"/>
        <w:rPr>
          <w:rFonts w:ascii="Times New Roman" w:eastAsia="Times New Roman" w:hAnsi="Times New Roman" w:cs="Times New Roman"/>
        </w:rPr>
      </w:pPr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When I arrived home that day, I </w:t>
      </w:r>
      <w:ins w:id="30" w:author="Chiara Situmorang" w:date="2022-11-24T15:43:00Z">
        <w:r w:rsidR="00246DD9">
          <w:rPr>
            <w:rFonts w:ascii="Arial" w:eastAsia="Times New Roman" w:hAnsi="Arial" w:cs="Arial"/>
            <w:color w:val="000000"/>
            <w:sz w:val="22"/>
            <w:szCs w:val="22"/>
          </w:rPr>
          <w:t>G</w:t>
        </w:r>
      </w:ins>
      <w:del w:id="31" w:author="Chiara Situmorang" w:date="2022-11-24T15:43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g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oogled the questions, and </w:t>
      </w:r>
      <w:del w:id="32" w:author="Chiara Situmorang" w:date="2022-11-24T15:43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 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>found the working</w:t>
      </w:r>
      <w:del w:id="33" w:author="Chiara Situmorang" w:date="2022-11-24T15:43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out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 online. I discovered the methods I used were correct, but I </w:t>
      </w:r>
      <w:ins w:id="34" w:author="Chiara Situmorang" w:date="2022-11-24T15:43:00Z">
        <w:r w:rsidR="00246DD9">
          <w:rPr>
            <w:rFonts w:ascii="Arial" w:eastAsia="Times New Roman" w:hAnsi="Arial" w:cs="Arial"/>
            <w:color w:val="000000"/>
            <w:sz w:val="22"/>
            <w:szCs w:val="22"/>
          </w:rPr>
          <w:t xml:space="preserve">had </w:t>
        </w:r>
      </w:ins>
      <w:r w:rsidRPr="00867BD1">
        <w:rPr>
          <w:rFonts w:ascii="Arial" w:eastAsia="Times New Roman" w:hAnsi="Arial" w:cs="Arial"/>
          <w:color w:val="000000"/>
          <w:sz w:val="22"/>
          <w:szCs w:val="22"/>
        </w:rPr>
        <w:t>input the wrong plus or minus signs, and often use</w:t>
      </w:r>
      <w:ins w:id="35" w:author="Chiara Situmorang" w:date="2022-11-24T15:43:00Z">
        <w:r w:rsidR="00246DD9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6" w:author="Chiara Situmorang" w:date="2022-11-24T15:43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“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>shortcuts</w:t>
      </w:r>
      <w:del w:id="37" w:author="Chiara Situmorang" w:date="2022-11-24T15:43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”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 that le</w:t>
      </w:r>
      <w:del w:id="38" w:author="Chiara Situmorang" w:date="2022-11-24T15:43:00Z">
        <w:r w:rsidRPr="00867BD1" w:rsidDel="00246DD9">
          <w:rPr>
            <w:rFonts w:ascii="Arial" w:eastAsia="Times New Roman" w:hAnsi="Arial" w:cs="Arial"/>
            <w:color w:val="000000"/>
            <w:sz w:val="22"/>
            <w:szCs w:val="22"/>
          </w:rPr>
          <w:delText>a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d to </w:t>
      </w:r>
      <w:ins w:id="39" w:author="Microsoft Office User" w:date="2022-11-23T10:23:00Z">
        <w:r w:rsidR="008408FA">
          <w:rPr>
            <w:rFonts w:ascii="Arial" w:eastAsia="Times New Roman" w:hAnsi="Arial" w:cs="Arial"/>
            <w:color w:val="000000"/>
            <w:sz w:val="22"/>
            <w:szCs w:val="22"/>
          </w:rPr>
          <w:t xml:space="preserve">incorrect </w:t>
        </w:r>
      </w:ins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answers. All of the errors could be avoided if I </w:t>
      </w:r>
      <w:ins w:id="40" w:author="Chiara Situmorang" w:date="2022-11-24T15:43:00Z">
        <w:r w:rsidR="00246DD9">
          <w:rPr>
            <w:rFonts w:ascii="Arial" w:eastAsia="Times New Roman" w:hAnsi="Arial" w:cs="Arial"/>
            <w:color w:val="000000"/>
            <w:sz w:val="22"/>
            <w:szCs w:val="22"/>
          </w:rPr>
          <w:t xml:space="preserve">had </w:t>
        </w:r>
      </w:ins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practiced more questions on the topic, and </w:t>
      </w:r>
      <w:del w:id="41" w:author="Microsoft Office User" w:date="2022-11-23T10:23:00Z">
        <w:r w:rsidRPr="00867BD1" w:rsidDel="008408FA">
          <w:rPr>
            <w:rFonts w:ascii="Arial" w:eastAsia="Times New Roman" w:hAnsi="Arial" w:cs="Arial"/>
            <w:color w:val="000000"/>
            <w:sz w:val="22"/>
            <w:szCs w:val="22"/>
          </w:rPr>
          <w:delText>started to utilize past papers</w:delText>
        </w:r>
      </w:del>
      <w:ins w:id="42" w:author="Microsoft Office User" w:date="2022-11-23T10:23:00Z">
        <w:r w:rsidR="008408FA">
          <w:rPr>
            <w:rFonts w:ascii="Arial" w:eastAsia="Times New Roman" w:hAnsi="Arial" w:cs="Arial"/>
            <w:color w:val="000000"/>
            <w:sz w:val="22"/>
            <w:szCs w:val="22"/>
          </w:rPr>
          <w:t>learned how to properly work them out</w:t>
        </w:r>
      </w:ins>
      <w:r w:rsidRPr="00867BD1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54AC0793" w14:textId="77777777" w:rsidR="00867BD1" w:rsidRPr="00867BD1" w:rsidRDefault="00867BD1" w:rsidP="00867BD1">
      <w:pPr>
        <w:rPr>
          <w:rFonts w:ascii="Times New Roman" w:eastAsia="Times New Roman" w:hAnsi="Times New Roman" w:cs="Times New Roman"/>
        </w:rPr>
      </w:pPr>
    </w:p>
    <w:p w14:paraId="66AB85F1" w14:textId="3AA45A61" w:rsidR="00867BD1" w:rsidRPr="00867BD1" w:rsidRDefault="00867BD1" w:rsidP="00867BD1">
      <w:pPr>
        <w:spacing w:line="480" w:lineRule="auto"/>
        <w:rPr>
          <w:rFonts w:ascii="Times New Roman" w:eastAsia="Times New Roman" w:hAnsi="Times New Roman" w:cs="Times New Roman"/>
        </w:rPr>
      </w:pPr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From that point on, I started a routine of studying a minimum of an hour every Tuesday, Thursday and Friday. This studying schedule </w:t>
      </w:r>
      <w:del w:id="43" w:author="Microsoft Office User" w:date="2022-11-23T10:50:00Z">
        <w:r w:rsidRPr="00867BD1" w:rsidDel="007F7572">
          <w:rPr>
            <w:rFonts w:ascii="Arial" w:eastAsia="Times New Roman" w:hAnsi="Arial" w:cs="Arial"/>
            <w:color w:val="000000"/>
            <w:sz w:val="22"/>
            <w:szCs w:val="22"/>
          </w:rPr>
          <w:delText>is not only focused for math, but also for other subjects as well</w:delText>
        </w:r>
      </w:del>
      <w:ins w:id="44" w:author="Microsoft Office User" w:date="2022-11-23T10:50:00Z">
        <w:r w:rsidR="007F7572">
          <w:rPr>
            <w:rFonts w:ascii="Arial" w:eastAsia="Times New Roman" w:hAnsi="Arial" w:cs="Arial"/>
            <w:color w:val="000000"/>
            <w:sz w:val="22"/>
            <w:szCs w:val="22"/>
          </w:rPr>
          <w:t>applied to all my other subjects</w:t>
        </w:r>
      </w:ins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. I expanded my revision materials to include past IB test papers, and questions from the textbook. Though </w:t>
      </w:r>
      <w:del w:id="45" w:author="Microsoft Office User" w:date="2022-11-23T10:51:00Z">
        <w:r w:rsidRPr="00867BD1" w:rsidDel="007F7572">
          <w:rPr>
            <w:rFonts w:ascii="Arial" w:eastAsia="Times New Roman" w:hAnsi="Arial" w:cs="Arial"/>
            <w:color w:val="000000"/>
            <w:sz w:val="22"/>
            <w:szCs w:val="22"/>
          </w:rPr>
          <w:delText>at first it was a hassle</w:delText>
        </w:r>
      </w:del>
      <w:ins w:id="46" w:author="Microsoft Office User" w:date="2022-11-23T10:51:00Z">
        <w:r w:rsidR="007F7572">
          <w:rPr>
            <w:rFonts w:ascii="Arial" w:eastAsia="Times New Roman" w:hAnsi="Arial" w:cs="Arial"/>
            <w:color w:val="000000"/>
            <w:sz w:val="22"/>
            <w:szCs w:val="22"/>
          </w:rPr>
          <w:t>I struggled to maintain consistency at first</w:t>
        </w:r>
      </w:ins>
      <w:r w:rsidRPr="00867BD1">
        <w:rPr>
          <w:rFonts w:ascii="Arial" w:eastAsia="Times New Roman" w:hAnsi="Arial" w:cs="Arial"/>
          <w:color w:val="000000"/>
          <w:sz w:val="22"/>
          <w:szCs w:val="22"/>
        </w:rPr>
        <w:t>, I eventually got used to the routine and made it my productive habit. </w:t>
      </w:r>
    </w:p>
    <w:p w14:paraId="5D3E4BD6" w14:textId="77777777" w:rsidR="00867BD1" w:rsidRPr="00867BD1" w:rsidRDefault="00867BD1" w:rsidP="00867BD1">
      <w:pPr>
        <w:rPr>
          <w:rFonts w:ascii="Times New Roman" w:eastAsia="Times New Roman" w:hAnsi="Times New Roman" w:cs="Times New Roman"/>
        </w:rPr>
      </w:pPr>
    </w:p>
    <w:p w14:paraId="39F0300D" w14:textId="48BAFD44" w:rsidR="00867BD1" w:rsidRPr="00867BD1" w:rsidRDefault="00867BD1" w:rsidP="00867BD1">
      <w:pPr>
        <w:spacing w:line="480" w:lineRule="auto"/>
        <w:rPr>
          <w:rFonts w:ascii="Times New Roman" w:eastAsia="Times New Roman" w:hAnsi="Times New Roman" w:cs="Times New Roman"/>
        </w:rPr>
      </w:pPr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The impact of this routine has been positive not only for my academic achievements, but also </w:t>
      </w:r>
      <w:del w:id="47" w:author="Microsoft Office User" w:date="2022-11-23T10:51:00Z">
        <w:r w:rsidRPr="00867BD1" w:rsidDel="007F7572">
          <w:rPr>
            <w:rFonts w:ascii="Arial" w:eastAsia="Times New Roman" w:hAnsi="Arial" w:cs="Arial"/>
            <w:color w:val="000000"/>
            <w:sz w:val="22"/>
            <w:szCs w:val="22"/>
          </w:rPr>
          <w:delText>myself</w:delText>
        </w:r>
      </w:del>
      <w:ins w:id="48" w:author="Microsoft Office User" w:date="2022-11-23T10:51:00Z">
        <w:r w:rsidR="007F7572">
          <w:rPr>
            <w:rFonts w:ascii="Arial" w:eastAsia="Times New Roman" w:hAnsi="Arial" w:cs="Arial"/>
            <w:color w:val="000000"/>
            <w:sz w:val="22"/>
            <w:szCs w:val="22"/>
          </w:rPr>
          <w:t>my life</w:t>
        </w:r>
      </w:ins>
      <w:ins w:id="49" w:author="Microsoft Office User" w:date="2022-11-23T10:52:00Z">
        <w:r w:rsidR="007F7572">
          <w:rPr>
            <w:rFonts w:ascii="Arial" w:eastAsia="Times New Roman" w:hAnsi="Arial" w:cs="Arial"/>
            <w:color w:val="000000"/>
            <w:sz w:val="22"/>
            <w:szCs w:val="22"/>
          </w:rPr>
          <w:t>style</w:t>
        </w:r>
      </w:ins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. I became more disciplined, and more aware of my use of time. I </w:t>
      </w:r>
      <w:del w:id="50" w:author="Microsoft Office User" w:date="2022-11-23T10:52:00Z">
        <w:r w:rsidRPr="00867BD1" w:rsidDel="007F7572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also </w:delText>
        </w:r>
      </w:del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learned the value of time, and how an extra hour </w:t>
      </w:r>
      <w:del w:id="51" w:author="Microsoft Office User" w:date="2022-11-23T10:52:00Z">
        <w:r w:rsidRPr="00867BD1" w:rsidDel="007F7572">
          <w:rPr>
            <w:rFonts w:ascii="Arial" w:eastAsia="Times New Roman" w:hAnsi="Arial" w:cs="Arial"/>
            <w:color w:val="000000"/>
            <w:sz w:val="22"/>
            <w:szCs w:val="22"/>
          </w:rPr>
          <w:delText>is beneficial for my studies and myself</w:delText>
        </w:r>
      </w:del>
      <w:ins w:id="52" w:author="Microsoft Office User" w:date="2022-11-23T10:52:00Z">
        <w:r w:rsidR="007F7572">
          <w:rPr>
            <w:rFonts w:ascii="Arial" w:eastAsia="Times New Roman" w:hAnsi="Arial" w:cs="Arial"/>
            <w:color w:val="000000"/>
            <w:sz w:val="22"/>
            <w:szCs w:val="22"/>
          </w:rPr>
          <w:t>can do so much for my goals</w:t>
        </w:r>
      </w:ins>
      <w:r w:rsidRPr="00867BD1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4E703E5C" w14:textId="77777777" w:rsidR="00867BD1" w:rsidRPr="00867BD1" w:rsidRDefault="00867BD1" w:rsidP="00867BD1">
      <w:pPr>
        <w:rPr>
          <w:rFonts w:ascii="Times New Roman" w:eastAsia="Times New Roman" w:hAnsi="Times New Roman" w:cs="Times New Roman"/>
        </w:rPr>
      </w:pPr>
    </w:p>
    <w:p w14:paraId="43152EE1" w14:textId="31D29CFC" w:rsidR="00867BD1" w:rsidRDefault="00867BD1" w:rsidP="00867BD1">
      <w:pPr>
        <w:spacing w:line="480" w:lineRule="auto"/>
        <w:rPr>
          <w:ins w:id="53" w:author="Microsoft Office User" w:date="2022-11-23T10:54:00Z"/>
          <w:rFonts w:ascii="Arial" w:eastAsia="Times New Roman" w:hAnsi="Arial" w:cs="Arial"/>
          <w:color w:val="000000"/>
          <w:sz w:val="22"/>
          <w:szCs w:val="22"/>
        </w:rPr>
      </w:pPr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On my last math test, I got a 7. All my </w:t>
      </w:r>
      <w:del w:id="54" w:author="Microsoft Office User" w:date="2022-11-23T10:52:00Z">
        <w:r w:rsidRPr="00867BD1" w:rsidDel="007F7572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habits </w:delText>
        </w:r>
      </w:del>
      <w:ins w:id="55" w:author="Microsoft Office User" w:date="2022-11-23T10:52:00Z">
        <w:r w:rsidR="007F7572">
          <w:rPr>
            <w:rFonts w:ascii="Arial" w:eastAsia="Times New Roman" w:hAnsi="Arial" w:cs="Arial"/>
            <w:color w:val="000000"/>
            <w:sz w:val="22"/>
            <w:szCs w:val="22"/>
          </w:rPr>
          <w:t>work</w:t>
        </w:r>
        <w:r w:rsidR="007F7572" w:rsidRPr="00867BD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did not come to waste; I thrive to continue improving myself and consistently deliver excellent </w:t>
      </w:r>
      <w:commentRangeStart w:id="56"/>
      <w:r w:rsidRPr="00867BD1">
        <w:rPr>
          <w:rFonts w:ascii="Arial" w:eastAsia="Times New Roman" w:hAnsi="Arial" w:cs="Arial"/>
          <w:color w:val="000000"/>
          <w:sz w:val="22"/>
          <w:szCs w:val="22"/>
        </w:rPr>
        <w:t>results</w:t>
      </w:r>
      <w:commentRangeEnd w:id="56"/>
      <w:r w:rsidR="007F7572">
        <w:rPr>
          <w:rStyle w:val="CommentReference"/>
        </w:rPr>
        <w:commentReference w:id="56"/>
      </w:r>
      <w:r w:rsidRPr="00867BD1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77DD45A3" w14:textId="1803D549" w:rsidR="007F7572" w:rsidRDefault="007F7572" w:rsidP="00867BD1">
      <w:pPr>
        <w:spacing w:line="480" w:lineRule="auto"/>
        <w:rPr>
          <w:ins w:id="57" w:author="Microsoft Office User" w:date="2022-11-23T10:54:00Z"/>
          <w:rFonts w:ascii="Arial" w:eastAsia="Times New Roman" w:hAnsi="Arial" w:cs="Arial"/>
          <w:color w:val="000000"/>
          <w:sz w:val="22"/>
          <w:szCs w:val="22"/>
        </w:rPr>
      </w:pPr>
    </w:p>
    <w:p w14:paraId="661A20F1" w14:textId="0B31C4E6" w:rsidR="007F7572" w:rsidRDefault="007F7572" w:rsidP="00867BD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 I Nyoman,</w:t>
      </w:r>
    </w:p>
    <w:p w14:paraId="0F5B6853" w14:textId="7D4CFB0A" w:rsidR="007F7572" w:rsidRDefault="007F7572" w:rsidP="00867BD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Great improvements on this revision! It is all about upping the ante now – for your lifestyle that you changed from your habits and your goal to be an engineer. These two were at risk at the beginning of the essay, and I don’t see a conclusion or update on how you feel about that goal after you got the 7. Tie this back together and your essay will come full circle. </w:t>
      </w:r>
    </w:p>
    <w:p w14:paraId="0D47AA45" w14:textId="115BC175" w:rsidR="007F7572" w:rsidRDefault="007F7572" w:rsidP="00867BD1">
      <w:pPr>
        <w:spacing w:line="480" w:lineRule="auto"/>
        <w:rPr>
          <w:rFonts w:ascii="Times New Roman" w:eastAsia="Times New Roman" w:hAnsi="Times New Roman" w:cs="Times New Roman"/>
        </w:rPr>
      </w:pPr>
    </w:p>
    <w:p w14:paraId="08195550" w14:textId="4FE9B789" w:rsidR="007F7572" w:rsidRPr="00867BD1" w:rsidRDefault="007F7572" w:rsidP="00867BD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C.G.</w:t>
      </w:r>
    </w:p>
    <w:p w14:paraId="1EB45751" w14:textId="77777777" w:rsidR="00867BD1" w:rsidRPr="00867BD1" w:rsidRDefault="00867BD1" w:rsidP="00867BD1">
      <w:pPr>
        <w:rPr>
          <w:rFonts w:ascii="Times New Roman" w:eastAsia="Times New Roman" w:hAnsi="Times New Roman" w:cs="Times New Roman"/>
        </w:rPr>
      </w:pPr>
    </w:p>
    <w:p w14:paraId="084AB40C" w14:textId="77777777" w:rsidR="005917A0" w:rsidRPr="005917A0" w:rsidRDefault="005917A0" w:rsidP="005917A0">
      <w:pPr>
        <w:rPr>
          <w:rFonts w:ascii="Times New Roman" w:eastAsia="Times New Roman" w:hAnsi="Times New Roman" w:cs="Times New Roman"/>
        </w:rPr>
      </w:pPr>
    </w:p>
    <w:p w14:paraId="75BB1E1D" w14:textId="77777777" w:rsidR="00F06802" w:rsidRPr="00F06802" w:rsidRDefault="00F06802" w:rsidP="00F06802">
      <w:pPr>
        <w:rPr>
          <w:rFonts w:ascii="Times New Roman" w:eastAsia="Times New Roman" w:hAnsi="Times New Roman" w:cs="Times New Roman"/>
        </w:rPr>
      </w:pPr>
    </w:p>
    <w:p w14:paraId="25F5744D" w14:textId="77777777" w:rsidR="00F06802" w:rsidRDefault="00F06802"/>
    <w:sectPr w:rsidR="00F06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Microsoft Office User" w:date="2022-11-23T10:15:00Z" w:initials="MOU">
    <w:p w14:paraId="033409E2" w14:textId="77777777" w:rsidR="008408FA" w:rsidRDefault="008408FA" w:rsidP="00332A69">
      <w:r>
        <w:rPr>
          <w:rStyle w:val="CommentReference"/>
        </w:rPr>
        <w:annotationRef/>
      </w:r>
      <w:r>
        <w:rPr>
          <w:sz w:val="20"/>
          <w:szCs w:val="20"/>
        </w:rPr>
        <w:t>Why do you want to be an engineer so bad? Any sentimental reason or social goal(s)?</w:t>
      </w:r>
    </w:p>
  </w:comment>
  <w:comment w:id="56" w:author="Microsoft Office User" w:date="2022-11-23T10:58:00Z" w:initials="MOU">
    <w:p w14:paraId="366FA485" w14:textId="77777777" w:rsidR="00246DD9" w:rsidRDefault="007F7572" w:rsidP="00826113">
      <w:r>
        <w:rPr>
          <w:rStyle w:val="CommentReference"/>
        </w:rPr>
        <w:annotationRef/>
      </w:r>
      <w:r w:rsidR="00246DD9">
        <w:rPr>
          <w:sz w:val="20"/>
          <w:szCs w:val="20"/>
        </w:rPr>
        <w:t>You mentioned your dream about becoming an engineer. Where is the resolution/conclusion for that concern? Are you more hopeful of your dream now? Are you more determined to achieve 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3409E2" w15:done="0"/>
  <w15:commentEx w15:paraId="366FA4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8712C" w16cex:dateUtc="2022-11-23T15:15:00Z"/>
  <w16cex:commentExtensible w16cex:durableId="27287B4A" w16cex:dateUtc="2022-11-23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3409E2" w16cid:durableId="2728712C"/>
  <w16cid:commentId w16cid:paraId="366FA485" w16cid:durableId="27287B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B9"/>
    <w:rsid w:val="00185506"/>
    <w:rsid w:val="00246DD9"/>
    <w:rsid w:val="005917A0"/>
    <w:rsid w:val="0062459E"/>
    <w:rsid w:val="007F2ECA"/>
    <w:rsid w:val="007F7572"/>
    <w:rsid w:val="008408FA"/>
    <w:rsid w:val="00867BD1"/>
    <w:rsid w:val="00C54C60"/>
    <w:rsid w:val="00F06802"/>
    <w:rsid w:val="00F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EC546"/>
  <w15:chartTrackingRefBased/>
  <w15:docId w15:val="{5B056CDA-40C5-0849-8FC7-FB5FAFDF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8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8408FA"/>
  </w:style>
  <w:style w:type="character" w:styleId="CommentReference">
    <w:name w:val="annotation reference"/>
    <w:basedOn w:val="DefaultParagraphFont"/>
    <w:uiPriority w:val="99"/>
    <w:semiHidden/>
    <w:unhideWhenUsed/>
    <w:rsid w:val="008408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8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8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8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8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7</cp:revision>
  <dcterms:created xsi:type="dcterms:W3CDTF">2022-11-18T09:33:00Z</dcterms:created>
  <dcterms:modified xsi:type="dcterms:W3CDTF">2022-11-24T08:44:00Z</dcterms:modified>
</cp:coreProperties>
</file>