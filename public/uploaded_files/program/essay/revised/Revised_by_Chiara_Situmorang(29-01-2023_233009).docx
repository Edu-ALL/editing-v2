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54C12" w14:textId="77D9F7C9" w:rsidR="00505256" w:rsidRPr="00505256" w:rsidRDefault="00505256" w:rsidP="00505256">
      <w:pPr>
        <w:rPr>
          <w:rFonts w:ascii="Times New Roman" w:eastAsia="Times New Roman" w:hAnsi="Times New Roman" w:cs="Times New Roman"/>
          <w:b/>
          <w:bCs/>
          <w:i/>
          <w:iCs/>
          <w:u w:val="single"/>
        </w:rPr>
      </w:pPr>
      <w:r w:rsidRPr="00505256">
        <w:rPr>
          <w:rFonts w:ascii="Roboto" w:eastAsia="Times New Roman" w:hAnsi="Roboto" w:cs="Times New Roman"/>
          <w:b/>
          <w:bCs/>
          <w:i/>
          <w:iCs/>
          <w:color w:val="222222"/>
          <w:sz w:val="21"/>
          <w:szCs w:val="21"/>
          <w:u w:val="single"/>
          <w:shd w:val="clear" w:color="auto" w:fill="FFFFFF"/>
        </w:rPr>
        <w:t xml:space="preserve">Everyone belongs to many different communities and/or groups defined by (among other things) shared geography, religion, ethnicity, income, cuisine, interest, race, ideology, or intellectual heritage. Choose one of the communities to which you belong, and describe that community and your place within it. </w:t>
      </w:r>
      <w:r w:rsidRPr="00505256">
        <w:rPr>
          <w:rFonts w:ascii="Roboto" w:eastAsia="Times New Roman" w:hAnsi="Roboto" w:cs="Times New Roman"/>
          <w:b/>
          <w:bCs/>
          <w:i/>
          <w:iCs/>
          <w:color w:val="E00029"/>
          <w:sz w:val="21"/>
          <w:szCs w:val="21"/>
          <w:u w:val="single"/>
          <w:shd w:val="clear" w:color="auto" w:fill="FFFFFF"/>
        </w:rPr>
        <w:t>* 300</w:t>
      </w:r>
      <w:r>
        <w:rPr>
          <w:rFonts w:ascii="Roboto" w:eastAsia="Times New Roman" w:hAnsi="Roboto" w:cs="Times New Roman"/>
          <w:b/>
          <w:bCs/>
          <w:i/>
          <w:iCs/>
          <w:color w:val="E00029"/>
          <w:sz w:val="21"/>
          <w:szCs w:val="21"/>
          <w:u w:val="single"/>
          <w:shd w:val="clear" w:color="auto" w:fill="FFFFFF"/>
        </w:rPr>
        <w:t xml:space="preserve"> words</w:t>
      </w:r>
    </w:p>
    <w:p w14:paraId="6CE44333" w14:textId="77777777" w:rsidR="00505256" w:rsidRPr="00505256" w:rsidRDefault="00505256" w:rsidP="00505256">
      <w:pPr>
        <w:rPr>
          <w:rFonts w:ascii="Times New Roman" w:eastAsia="Times New Roman" w:hAnsi="Times New Roman" w:cs="Times New Roman"/>
        </w:rPr>
      </w:pPr>
    </w:p>
    <w:p w14:paraId="0BF2F4B1" w14:textId="61D21DA4" w:rsidR="00505256" w:rsidRPr="00505256" w:rsidDel="00900569" w:rsidRDefault="00505256" w:rsidP="00505256">
      <w:pPr>
        <w:rPr>
          <w:del w:id="0" w:author="Microsoft Office User" w:date="2023-01-28T23:50:00Z"/>
          <w:rFonts w:ascii="Times New Roman" w:eastAsia="Times New Roman" w:hAnsi="Times New Roman" w:cs="Times New Roman"/>
        </w:rPr>
      </w:pPr>
      <w:r w:rsidRPr="00505256">
        <w:rPr>
          <w:rFonts w:ascii="Arial" w:eastAsia="Times New Roman" w:hAnsi="Arial" w:cs="Arial"/>
          <w:color w:val="000000"/>
          <w:sz w:val="22"/>
          <w:szCs w:val="22"/>
        </w:rPr>
        <w:t>A</w:t>
      </w:r>
      <w:del w:id="1" w:author="Microsoft Office User" w:date="2023-01-28T23:50:00Z">
        <w:r w:rsidRPr="00505256" w:rsidDel="00900569">
          <w:rPr>
            <w:rFonts w:ascii="Arial" w:eastAsia="Times New Roman" w:hAnsi="Arial" w:cs="Arial"/>
            <w:color w:val="000000"/>
            <w:sz w:val="22"/>
            <w:szCs w:val="22"/>
          </w:rPr>
          <w:delText>s</w:delText>
        </w:r>
      </w:del>
      <w:r w:rsidRPr="00505256">
        <w:rPr>
          <w:rFonts w:ascii="Arial" w:eastAsia="Times New Roman" w:hAnsi="Arial" w:cs="Arial"/>
          <w:color w:val="000000"/>
          <w:sz w:val="22"/>
          <w:szCs w:val="22"/>
        </w:rPr>
        <w:t xml:space="preserve"> a beginner in competitive programming, </w:t>
      </w:r>
      <w:del w:id="2" w:author="Microsoft Office User" w:date="2023-01-28T23:50:00Z">
        <w:r w:rsidRPr="00505256" w:rsidDel="00900569">
          <w:rPr>
            <w:rFonts w:ascii="Arial" w:eastAsia="Times New Roman" w:hAnsi="Arial" w:cs="Arial"/>
            <w:color w:val="000000"/>
            <w:sz w:val="22"/>
            <w:szCs w:val="22"/>
          </w:rPr>
          <w:delText xml:space="preserve">simple sort and string matching algorithms were foreign to me. </w:delText>
        </w:r>
      </w:del>
      <w:r w:rsidRPr="00505256">
        <w:rPr>
          <w:rFonts w:ascii="Arial" w:eastAsia="Times New Roman" w:hAnsi="Arial" w:cs="Arial"/>
          <w:color w:val="000000"/>
          <w:sz w:val="22"/>
          <w:szCs w:val="22"/>
        </w:rPr>
        <w:t>I’d come up with irregular solutions</w:t>
      </w:r>
      <w:ins w:id="3" w:author="Microsoft Office User" w:date="2023-01-28T23:50:00Z">
        <w:r w:rsidR="00900569">
          <w:rPr>
            <w:rFonts w:ascii="Arial" w:eastAsia="Times New Roman" w:hAnsi="Arial" w:cs="Arial"/>
            <w:color w:val="000000"/>
            <w:sz w:val="22"/>
            <w:szCs w:val="22"/>
          </w:rPr>
          <w:t xml:space="preserve"> to problems</w:t>
        </w:r>
      </w:ins>
      <w:r w:rsidRPr="00505256">
        <w:rPr>
          <w:rFonts w:ascii="Arial" w:eastAsia="Times New Roman" w:hAnsi="Arial" w:cs="Arial"/>
          <w:color w:val="000000"/>
          <w:sz w:val="22"/>
          <w:szCs w:val="22"/>
        </w:rPr>
        <w:t xml:space="preserve"> </w:t>
      </w:r>
      <w:del w:id="4" w:author="Microsoft Office User" w:date="2023-01-28T23:49:00Z">
        <w:r w:rsidRPr="00505256" w:rsidDel="001573AB">
          <w:rPr>
            <w:rFonts w:ascii="Arial" w:eastAsia="Times New Roman" w:hAnsi="Arial" w:cs="Arial"/>
            <w:color w:val="000000"/>
            <w:sz w:val="22"/>
            <w:szCs w:val="22"/>
          </w:rPr>
          <w:delText xml:space="preserve">to problems because of my lack of knowledge, </w:delText>
        </w:r>
      </w:del>
      <w:r w:rsidRPr="00505256">
        <w:rPr>
          <w:rFonts w:ascii="Arial" w:eastAsia="Times New Roman" w:hAnsi="Arial" w:cs="Arial"/>
          <w:color w:val="000000"/>
          <w:sz w:val="22"/>
          <w:szCs w:val="22"/>
        </w:rPr>
        <w:t xml:space="preserve">only to be met with failure. </w:t>
      </w:r>
      <w:del w:id="5" w:author="Microsoft Office User" w:date="2023-01-28T23:50:00Z">
        <w:r w:rsidRPr="00505256" w:rsidDel="00900569">
          <w:rPr>
            <w:rFonts w:ascii="Arial" w:eastAsia="Times New Roman" w:hAnsi="Arial" w:cs="Arial"/>
            <w:color w:val="000000"/>
            <w:sz w:val="22"/>
            <w:szCs w:val="22"/>
          </w:rPr>
          <w:delText xml:space="preserve">Not wanting to be ridiculed by my peers for my simple mistakes, I became hesitant in speaking out and asking questions. </w:delText>
        </w:r>
      </w:del>
      <w:r w:rsidRPr="00505256">
        <w:rPr>
          <w:rFonts w:ascii="Arial" w:eastAsia="Times New Roman" w:hAnsi="Arial" w:cs="Arial"/>
          <w:color w:val="000000"/>
          <w:sz w:val="22"/>
          <w:szCs w:val="22"/>
        </w:rPr>
        <w:t xml:space="preserve">This </w:t>
      </w:r>
      <w:del w:id="6" w:author="Microsoft Office User" w:date="2023-01-28T23:50:00Z">
        <w:r w:rsidRPr="00505256" w:rsidDel="00900569">
          <w:rPr>
            <w:rFonts w:ascii="Arial" w:eastAsia="Times New Roman" w:hAnsi="Arial" w:cs="Arial"/>
            <w:color w:val="000000"/>
            <w:sz w:val="22"/>
            <w:szCs w:val="22"/>
          </w:rPr>
          <w:delText xml:space="preserve">only </w:delText>
        </w:r>
      </w:del>
      <w:proofErr w:type="spellStart"/>
      <w:r w:rsidRPr="00505256">
        <w:rPr>
          <w:rFonts w:ascii="Arial" w:eastAsia="Times New Roman" w:hAnsi="Arial" w:cs="Arial"/>
          <w:color w:val="000000"/>
          <w:sz w:val="22"/>
          <w:szCs w:val="22"/>
        </w:rPr>
        <w:t>fueled</w:t>
      </w:r>
      <w:proofErr w:type="spellEnd"/>
      <w:r w:rsidRPr="00505256">
        <w:rPr>
          <w:rFonts w:ascii="Arial" w:eastAsia="Times New Roman" w:hAnsi="Arial" w:cs="Arial"/>
          <w:color w:val="000000"/>
          <w:sz w:val="22"/>
          <w:szCs w:val="22"/>
        </w:rPr>
        <w:t xml:space="preserve"> my already low self-esteem and made me question if I even belonged in the </w:t>
      </w:r>
      <w:proofErr w:type="spellStart"/>
      <w:r w:rsidRPr="00505256">
        <w:rPr>
          <w:rFonts w:ascii="Arial" w:eastAsia="Times New Roman" w:hAnsi="Arial" w:cs="Arial"/>
          <w:color w:val="000000"/>
          <w:sz w:val="22"/>
          <w:szCs w:val="22"/>
        </w:rPr>
        <w:t>Kokocoder</w:t>
      </w:r>
      <w:proofErr w:type="spellEnd"/>
      <w:r w:rsidRPr="00505256">
        <w:rPr>
          <w:rFonts w:ascii="Arial" w:eastAsia="Times New Roman" w:hAnsi="Arial" w:cs="Arial"/>
          <w:color w:val="000000"/>
          <w:sz w:val="22"/>
          <w:szCs w:val="22"/>
        </w:rPr>
        <w:t xml:space="preserve"> club.</w:t>
      </w:r>
      <w:ins w:id="7" w:author="Microsoft Office User" w:date="2023-01-28T23:55:00Z">
        <w:r w:rsidR="00900569">
          <w:rPr>
            <w:rFonts w:ascii="Arial" w:eastAsia="Times New Roman" w:hAnsi="Arial" w:cs="Arial"/>
            <w:color w:val="000000"/>
            <w:sz w:val="22"/>
            <w:szCs w:val="22"/>
          </w:rPr>
          <w:t xml:space="preserve"> </w:t>
        </w:r>
      </w:ins>
      <w:commentRangeStart w:id="8"/>
    </w:p>
    <w:p w14:paraId="02A1D2D7" w14:textId="77777777" w:rsidR="00505256" w:rsidRPr="00505256" w:rsidDel="00900569" w:rsidRDefault="00505256" w:rsidP="00505256">
      <w:pPr>
        <w:rPr>
          <w:del w:id="9" w:author="Microsoft Office User" w:date="2023-01-28T23:50:00Z"/>
          <w:rFonts w:ascii="Times New Roman" w:eastAsia="Times New Roman" w:hAnsi="Times New Roman" w:cs="Times New Roman"/>
        </w:rPr>
      </w:pPr>
    </w:p>
    <w:p w14:paraId="15223FD9" w14:textId="097A104E" w:rsidR="00505256" w:rsidRPr="00505256" w:rsidRDefault="00505256" w:rsidP="00505256">
      <w:pPr>
        <w:rPr>
          <w:rFonts w:ascii="Times New Roman" w:eastAsia="Times New Roman" w:hAnsi="Times New Roman" w:cs="Times New Roman"/>
        </w:rPr>
      </w:pPr>
      <w:r w:rsidRPr="00505256">
        <w:rPr>
          <w:rFonts w:ascii="Arial" w:eastAsia="Times New Roman" w:hAnsi="Arial" w:cs="Arial"/>
          <w:color w:val="000000"/>
          <w:sz w:val="22"/>
          <w:szCs w:val="22"/>
        </w:rPr>
        <w:t xml:space="preserve">Vale showed me that I did. As my mentor, he was creative, knowledgeable and understanding. Whenever I felt puzzled by one of the coding problems, he’d always tell me, “Just think of any solution and try it. You can always optimize it later.” Every weekend as I go through </w:t>
      </w:r>
      <w:proofErr w:type="spellStart"/>
      <w:r w:rsidRPr="00505256">
        <w:rPr>
          <w:rFonts w:ascii="Arial" w:eastAsia="Times New Roman" w:hAnsi="Arial" w:cs="Arial"/>
          <w:color w:val="000000"/>
          <w:sz w:val="22"/>
          <w:szCs w:val="22"/>
        </w:rPr>
        <w:t>codeforces</w:t>
      </w:r>
      <w:proofErr w:type="spellEnd"/>
      <w:r w:rsidRPr="00505256">
        <w:rPr>
          <w:rFonts w:ascii="Arial" w:eastAsia="Times New Roman" w:hAnsi="Arial" w:cs="Arial"/>
          <w:color w:val="000000"/>
          <w:sz w:val="22"/>
          <w:szCs w:val="22"/>
        </w:rPr>
        <w:t xml:space="preserve"> problems, he’d encourage me to voice out my solutions no matter how ridiculous, explain my thought process , and allow the environment to be conducive to debates. His philosophy </w:t>
      </w:r>
      <w:del w:id="10" w:author="Microsoft Office User" w:date="2023-01-28T23:56:00Z">
        <w:r w:rsidRPr="00505256" w:rsidDel="00900569">
          <w:rPr>
            <w:rFonts w:ascii="Arial" w:eastAsia="Times New Roman" w:hAnsi="Arial" w:cs="Arial"/>
            <w:color w:val="000000"/>
            <w:sz w:val="22"/>
            <w:szCs w:val="22"/>
          </w:rPr>
          <w:delText xml:space="preserve">slowly </w:delText>
        </w:r>
      </w:del>
      <w:r w:rsidRPr="00505256">
        <w:rPr>
          <w:rFonts w:ascii="Arial" w:eastAsia="Times New Roman" w:hAnsi="Arial" w:cs="Arial"/>
          <w:color w:val="000000"/>
          <w:sz w:val="22"/>
          <w:szCs w:val="22"/>
        </w:rPr>
        <w:t>became more evident as I solved more problems and I was improving both mentally and technically. His outlook in approaching problems encouraged me to be more daring and think more differently. </w:t>
      </w:r>
      <w:commentRangeEnd w:id="8"/>
      <w:r w:rsidR="003C7F3E">
        <w:rPr>
          <w:rStyle w:val="CommentReference"/>
        </w:rPr>
        <w:commentReference w:id="8"/>
      </w:r>
    </w:p>
    <w:p w14:paraId="5DF83515" w14:textId="77777777" w:rsidR="00505256" w:rsidRPr="00505256" w:rsidRDefault="00505256" w:rsidP="00505256">
      <w:pPr>
        <w:rPr>
          <w:rFonts w:ascii="Times New Roman" w:eastAsia="Times New Roman" w:hAnsi="Times New Roman" w:cs="Times New Roman"/>
        </w:rPr>
      </w:pPr>
    </w:p>
    <w:p w14:paraId="161961E4" w14:textId="05BFDE56" w:rsidR="00505256" w:rsidRPr="00505256" w:rsidRDefault="00505256" w:rsidP="00505256">
      <w:pPr>
        <w:rPr>
          <w:rFonts w:ascii="Times New Roman" w:eastAsia="Times New Roman" w:hAnsi="Times New Roman" w:cs="Times New Roman"/>
        </w:rPr>
      </w:pPr>
      <w:commentRangeStart w:id="11"/>
      <w:r w:rsidRPr="00505256">
        <w:rPr>
          <w:rFonts w:ascii="Arial" w:eastAsia="Times New Roman" w:hAnsi="Arial" w:cs="Arial"/>
          <w:color w:val="000000"/>
          <w:sz w:val="22"/>
          <w:szCs w:val="22"/>
        </w:rPr>
        <w:t xml:space="preserve">This created a rippling effect in my school studies. I became keen in pursuing knowledge from outside sources – the internet and courses – no longer confined by just my school’s textbook. I </w:t>
      </w:r>
      <w:del w:id="12" w:author="Microsoft Office User" w:date="2023-01-28T23:56:00Z">
        <w:r w:rsidRPr="00505256" w:rsidDel="00900569">
          <w:rPr>
            <w:rFonts w:ascii="Arial" w:eastAsia="Times New Roman" w:hAnsi="Arial" w:cs="Arial"/>
            <w:color w:val="000000"/>
            <w:sz w:val="22"/>
            <w:szCs w:val="22"/>
          </w:rPr>
          <w:delText xml:space="preserve">also </w:delText>
        </w:r>
      </w:del>
      <w:r w:rsidRPr="00505256">
        <w:rPr>
          <w:rFonts w:ascii="Arial" w:eastAsia="Times New Roman" w:hAnsi="Arial" w:cs="Arial"/>
          <w:color w:val="000000"/>
          <w:sz w:val="22"/>
          <w:szCs w:val="22"/>
        </w:rPr>
        <w:t>became more active in class discussions, asking questions, clarifications and voicing out my opinions without fear of ridicule.  </w:t>
      </w:r>
    </w:p>
    <w:p w14:paraId="66CD1396" w14:textId="77777777" w:rsidR="00505256" w:rsidRPr="00505256" w:rsidRDefault="00505256" w:rsidP="00505256">
      <w:pPr>
        <w:rPr>
          <w:rFonts w:ascii="Times New Roman" w:eastAsia="Times New Roman" w:hAnsi="Times New Roman" w:cs="Times New Roman"/>
        </w:rPr>
      </w:pPr>
    </w:p>
    <w:p w14:paraId="64753E54" w14:textId="77777777" w:rsidR="00505256" w:rsidRPr="00505256" w:rsidRDefault="00505256" w:rsidP="00505256">
      <w:pPr>
        <w:rPr>
          <w:rFonts w:ascii="Times New Roman" w:eastAsia="Times New Roman" w:hAnsi="Times New Roman" w:cs="Times New Roman"/>
        </w:rPr>
      </w:pPr>
      <w:r w:rsidRPr="00505256">
        <w:rPr>
          <w:rFonts w:ascii="Arial" w:eastAsia="Times New Roman" w:hAnsi="Arial" w:cs="Arial"/>
          <w:color w:val="000000"/>
          <w:sz w:val="22"/>
          <w:szCs w:val="22"/>
        </w:rPr>
        <w:t>My time with Vale has taught me a valuable lesson: Don’t be afraid to look stupid and ask questions. The best answers sometimes start from the most ridiculous solutions and questions. </w:t>
      </w:r>
    </w:p>
    <w:p w14:paraId="00E4F862" w14:textId="77777777" w:rsidR="00505256" w:rsidRPr="00505256" w:rsidRDefault="00505256" w:rsidP="00505256">
      <w:pPr>
        <w:rPr>
          <w:rFonts w:ascii="Times New Roman" w:eastAsia="Times New Roman" w:hAnsi="Times New Roman" w:cs="Times New Roman"/>
        </w:rPr>
      </w:pPr>
    </w:p>
    <w:p w14:paraId="6B196F3D" w14:textId="77777777" w:rsidR="00505256" w:rsidRPr="00505256" w:rsidRDefault="00505256" w:rsidP="00505256">
      <w:pPr>
        <w:rPr>
          <w:rFonts w:ascii="Times New Roman" w:eastAsia="Times New Roman" w:hAnsi="Times New Roman" w:cs="Times New Roman"/>
        </w:rPr>
      </w:pPr>
      <w:r w:rsidRPr="00505256">
        <w:rPr>
          <w:rFonts w:ascii="Arial" w:eastAsia="Times New Roman" w:hAnsi="Arial" w:cs="Arial"/>
          <w:color w:val="000000"/>
          <w:sz w:val="22"/>
          <w:szCs w:val="22"/>
        </w:rPr>
        <w:t xml:space="preserve">The mindset I gained in </w:t>
      </w:r>
      <w:proofErr w:type="spellStart"/>
      <w:r w:rsidRPr="00505256">
        <w:rPr>
          <w:rFonts w:ascii="Arial" w:eastAsia="Times New Roman" w:hAnsi="Arial" w:cs="Arial"/>
          <w:color w:val="000000"/>
          <w:sz w:val="22"/>
          <w:szCs w:val="22"/>
        </w:rPr>
        <w:t>Kokocoder</w:t>
      </w:r>
      <w:proofErr w:type="spellEnd"/>
      <w:r w:rsidRPr="00505256">
        <w:rPr>
          <w:rFonts w:ascii="Arial" w:eastAsia="Times New Roman" w:hAnsi="Arial" w:cs="Arial"/>
          <w:color w:val="000000"/>
          <w:sz w:val="22"/>
          <w:szCs w:val="22"/>
        </w:rPr>
        <w:t xml:space="preserve"> club will support me to inch closer to my goal as a programmer as I continue to pursue knowledge at University of Michigan and beyond.</w:t>
      </w:r>
      <w:commentRangeEnd w:id="11"/>
      <w:r w:rsidR="003C7F3E">
        <w:rPr>
          <w:rStyle w:val="CommentReference"/>
        </w:rPr>
        <w:commentReference w:id="11"/>
      </w:r>
    </w:p>
    <w:p w14:paraId="49CD545F" w14:textId="77777777" w:rsidR="00505256" w:rsidRPr="00505256" w:rsidRDefault="00505256" w:rsidP="00505256">
      <w:pPr>
        <w:rPr>
          <w:rFonts w:ascii="Times New Roman" w:eastAsia="Times New Roman" w:hAnsi="Times New Roman" w:cs="Times New Roman"/>
        </w:rPr>
      </w:pPr>
    </w:p>
    <w:p w14:paraId="749085AB" w14:textId="50533975" w:rsidR="0002278D" w:rsidRDefault="0002278D">
      <w:pPr>
        <w:rPr>
          <w:ins w:id="13" w:author="Microsoft Office User" w:date="2023-01-28T23:57:00Z"/>
        </w:rPr>
      </w:pPr>
    </w:p>
    <w:p w14:paraId="23D01FE3" w14:textId="185EBD45" w:rsidR="00900569" w:rsidRPr="00900569" w:rsidRDefault="00900569">
      <w:ins w:id="14" w:author="Microsoft Office User" w:date="2023-01-28T23:57:00Z">
        <w:r>
          <w:t xml:space="preserve">The essay needs a stronger image of </w:t>
        </w:r>
        <w:r>
          <w:rPr>
            <w:i/>
            <w:iCs/>
          </w:rPr>
          <w:t xml:space="preserve">your </w:t>
        </w:r>
        <w:r>
          <w:t xml:space="preserve">role at </w:t>
        </w:r>
        <w:proofErr w:type="spellStart"/>
        <w:r>
          <w:t>Kokocoder</w:t>
        </w:r>
        <w:proofErr w:type="spellEnd"/>
        <w:r>
          <w:t>, not just how Vale shaped your experience. He can be the catalyst for your progress, but you need to make the story</w:t>
        </w:r>
      </w:ins>
      <w:ins w:id="15" w:author="Microsoft Office User" w:date="2023-01-28T23:58:00Z">
        <w:r>
          <w:t xml:space="preserve"> about </w:t>
        </w:r>
        <w:r>
          <w:rPr>
            <w:i/>
            <w:iCs/>
          </w:rPr>
          <w:t xml:space="preserve">you </w:t>
        </w:r>
        <w:r>
          <w:t xml:space="preserve">and how you made your way in the club. </w:t>
        </w:r>
      </w:ins>
    </w:p>
    <w:sectPr w:rsidR="00900569" w:rsidRPr="0090056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Chiara Situmorang" w:date="2023-01-29T23:29:00Z" w:initials="CS">
    <w:p w14:paraId="3794CF26" w14:textId="77777777" w:rsidR="003C7F3E" w:rsidRDefault="003C7F3E" w:rsidP="005D631F">
      <w:r>
        <w:rPr>
          <w:rStyle w:val="CommentReference"/>
        </w:rPr>
        <w:annotationRef/>
      </w:r>
      <w:r>
        <w:rPr>
          <w:sz w:val="20"/>
          <w:szCs w:val="20"/>
        </w:rPr>
        <w:t>While Vale is clearly an important figure in the club to you, you also want to describe the rest of the community. What was the culture like? Were the others just as friendly and generous with advice as Vale? What did you gain from being part of that community, aside from Vale’s advice?</w:t>
      </w:r>
    </w:p>
  </w:comment>
  <w:comment w:id="11" w:author="Chiara Situmorang" w:date="2023-01-29T23:28:00Z" w:initials="CS">
    <w:p w14:paraId="4FA050F2" w14:textId="2CB7D627" w:rsidR="003C7F3E" w:rsidRDefault="003C7F3E" w:rsidP="00DA69E8">
      <w:r>
        <w:rPr>
          <w:rStyle w:val="CommentReference"/>
        </w:rPr>
        <w:annotationRef/>
      </w:r>
      <w:r>
        <w:rPr>
          <w:sz w:val="20"/>
          <w:szCs w:val="20"/>
        </w:rPr>
        <w:t>I think this part brings the focus away from the community aspect. You want to instead talk about how your role in the community changed. Did you start mentoring newer members and pass on Vale’s advice?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94CF26" w15:done="0"/>
  <w15:commentEx w15:paraId="4FA050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17FEB" w16cex:dateUtc="2023-01-29T16:29:00Z"/>
  <w16cex:commentExtensible w16cex:durableId="27817FA0" w16cex:dateUtc="2023-01-29T16: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94CF26" w16cid:durableId="27817FEB"/>
  <w16cid:commentId w16cid:paraId="4FA050F2" w16cid:durableId="27817F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56"/>
    <w:rsid w:val="0002278D"/>
    <w:rsid w:val="001573AB"/>
    <w:rsid w:val="00185506"/>
    <w:rsid w:val="003C7F3E"/>
    <w:rsid w:val="004F1C4D"/>
    <w:rsid w:val="00505256"/>
    <w:rsid w:val="0062459E"/>
    <w:rsid w:val="0090056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434E9CD"/>
  <w15:chartTrackingRefBased/>
  <w15:docId w15:val="{A0E620C7-599B-C740-A3C3-9A1F0F40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5256"/>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4F1C4D"/>
  </w:style>
  <w:style w:type="character" w:styleId="CommentReference">
    <w:name w:val="annotation reference"/>
    <w:basedOn w:val="DefaultParagraphFont"/>
    <w:uiPriority w:val="99"/>
    <w:semiHidden/>
    <w:unhideWhenUsed/>
    <w:rsid w:val="003C7F3E"/>
    <w:rPr>
      <w:sz w:val="16"/>
      <w:szCs w:val="16"/>
    </w:rPr>
  </w:style>
  <w:style w:type="paragraph" w:styleId="CommentText">
    <w:name w:val="annotation text"/>
    <w:basedOn w:val="Normal"/>
    <w:link w:val="CommentTextChar"/>
    <w:uiPriority w:val="99"/>
    <w:semiHidden/>
    <w:unhideWhenUsed/>
    <w:rsid w:val="003C7F3E"/>
    <w:rPr>
      <w:sz w:val="20"/>
      <w:szCs w:val="20"/>
    </w:rPr>
  </w:style>
  <w:style w:type="character" w:customStyle="1" w:styleId="CommentTextChar">
    <w:name w:val="Comment Text Char"/>
    <w:basedOn w:val="DefaultParagraphFont"/>
    <w:link w:val="CommentText"/>
    <w:uiPriority w:val="99"/>
    <w:semiHidden/>
    <w:rsid w:val="003C7F3E"/>
    <w:rPr>
      <w:sz w:val="20"/>
      <w:szCs w:val="20"/>
    </w:rPr>
  </w:style>
  <w:style w:type="paragraph" w:styleId="CommentSubject">
    <w:name w:val="annotation subject"/>
    <w:basedOn w:val="CommentText"/>
    <w:next w:val="CommentText"/>
    <w:link w:val="CommentSubjectChar"/>
    <w:uiPriority w:val="99"/>
    <w:semiHidden/>
    <w:unhideWhenUsed/>
    <w:rsid w:val="003C7F3E"/>
    <w:rPr>
      <w:b/>
      <w:bCs/>
    </w:rPr>
  </w:style>
  <w:style w:type="character" w:customStyle="1" w:styleId="CommentSubjectChar">
    <w:name w:val="Comment Subject Char"/>
    <w:basedOn w:val="CommentTextChar"/>
    <w:link w:val="CommentSubject"/>
    <w:uiPriority w:val="99"/>
    <w:semiHidden/>
    <w:rsid w:val="003C7F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31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3</cp:revision>
  <dcterms:created xsi:type="dcterms:W3CDTF">2023-01-27T16:11:00Z</dcterms:created>
  <dcterms:modified xsi:type="dcterms:W3CDTF">2023-01-29T16:29:00Z</dcterms:modified>
</cp:coreProperties>
</file>