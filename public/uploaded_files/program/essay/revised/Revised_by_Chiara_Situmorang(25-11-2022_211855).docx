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A31C" w14:textId="4B5AC1FF" w:rsidR="007F2ECA" w:rsidRPr="00E8792A" w:rsidRDefault="00E8792A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8792A">
        <w:rPr>
          <w:b/>
          <w:bCs/>
          <w:i/>
          <w:iCs/>
          <w:sz w:val="28"/>
          <w:szCs w:val="28"/>
          <w:u w:val="single"/>
          <w:lang w:val="en-US"/>
        </w:rPr>
        <w:t xml:space="preserve">Prompt 2 </w:t>
      </w:r>
      <w:proofErr w:type="gramStart"/>
      <w:r w:rsidRPr="00E8792A">
        <w:rPr>
          <w:b/>
          <w:bCs/>
          <w:i/>
          <w:iCs/>
          <w:sz w:val="28"/>
          <w:szCs w:val="28"/>
          <w:u w:val="single"/>
          <w:lang w:val="en-US"/>
        </w:rPr>
        <w:t>-  Every</w:t>
      </w:r>
      <w:proofErr w:type="gramEnd"/>
      <w:r w:rsidRPr="00E8792A">
        <w:rPr>
          <w:b/>
          <w:bCs/>
          <w:i/>
          <w:iCs/>
          <w:sz w:val="28"/>
          <w:szCs w:val="28"/>
          <w:u w:val="single"/>
          <w:lang w:val="en-US"/>
        </w:rPr>
        <w:t xml:space="preserve"> person has a creative side, and it can be expressed in many ways: problem solving, original and innovative thinking, and artistically, to name a few. Describe how you express your creative side.  (350 words max)</w:t>
      </w:r>
    </w:p>
    <w:p w14:paraId="73D14227" w14:textId="3DE3CF4C" w:rsidR="00E8792A" w:rsidRDefault="00E8792A">
      <w:pPr>
        <w:rPr>
          <w:lang w:val="en-US"/>
        </w:rPr>
      </w:pPr>
    </w:p>
    <w:p w14:paraId="4CB57ADE" w14:textId="268356AB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commentRangeStart w:id="0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One barely used bar of soap x 70% occupancy rate x 300 hotel rooms x 365 days = 76,650 bars of soap </w:t>
      </w:r>
      <w:ins w:id="1" w:author="Microsoft Office User" w:date="2022-11-25T13:36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 xml:space="preserve">are </w:t>
        </w:r>
      </w:ins>
      <w:r w:rsidRPr="00E8792A">
        <w:rPr>
          <w:rFonts w:ascii="Arial" w:eastAsia="Times New Roman" w:hAnsi="Arial" w:cs="Arial"/>
          <w:color w:val="000000"/>
          <w:sz w:val="22"/>
          <w:szCs w:val="22"/>
        </w:rPr>
        <w:t>wasted annually in a hotel in Jakarta</w:t>
      </w:r>
      <w:commentRangeEnd w:id="0"/>
      <w:r w:rsidR="00697E9D">
        <w:rPr>
          <w:rStyle w:val="CommentReference"/>
        </w:rPr>
        <w:commentReference w:id="0"/>
      </w: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commentRangeStart w:id="2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This was the reason I founded </w:t>
      </w:r>
      <w:proofErr w:type="spellStart"/>
      <w:r w:rsidRPr="00E8792A">
        <w:rPr>
          <w:rFonts w:ascii="Arial" w:eastAsia="Times New Roman" w:hAnsi="Arial" w:cs="Arial"/>
          <w:color w:val="000000"/>
          <w:sz w:val="22"/>
          <w:szCs w:val="22"/>
        </w:rPr>
        <w:t>Bumi</w:t>
      </w:r>
      <w:proofErr w:type="spellEnd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8792A">
        <w:rPr>
          <w:rFonts w:ascii="Arial" w:eastAsia="Times New Roman" w:hAnsi="Arial" w:cs="Arial"/>
          <w:color w:val="000000"/>
          <w:sz w:val="22"/>
          <w:szCs w:val="22"/>
        </w:rPr>
        <w:t>Bersih</w:t>
      </w:r>
      <w:proofErr w:type="spellEnd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, an organization that strived to make our Earth more sustainable. </w:t>
      </w:r>
      <w:commentRangeEnd w:id="2"/>
      <w:r w:rsidR="00697E9D">
        <w:rPr>
          <w:rStyle w:val="CommentReference"/>
        </w:rPr>
        <w:commentReference w:id="2"/>
      </w:r>
      <w:r w:rsidRPr="00E8792A">
        <w:rPr>
          <w:rFonts w:ascii="Arial" w:eastAsia="Times New Roman" w:hAnsi="Arial" w:cs="Arial"/>
          <w:color w:val="000000"/>
          <w:sz w:val="22"/>
          <w:szCs w:val="22"/>
        </w:rPr>
        <w:t>Gathering eight friends, we started our first project recycling used soap bars from hotels. </w:t>
      </w:r>
    </w:p>
    <w:p w14:paraId="69377009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0ED1FDDC" w14:textId="77777777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commentRangeStart w:id="3"/>
      <w:r w:rsidRPr="00E8792A">
        <w:rPr>
          <w:rFonts w:ascii="Arial" w:eastAsia="Times New Roman" w:hAnsi="Arial" w:cs="Arial"/>
          <w:color w:val="000000"/>
          <w:sz w:val="22"/>
          <w:szCs w:val="22"/>
        </w:rPr>
        <w:t>We scoured the internet and found a method to recycle soap by boiling it to remove bacteria and re-</w:t>
      </w:r>
      <w:proofErr w:type="spellStart"/>
      <w:r w:rsidRPr="00E8792A">
        <w:rPr>
          <w:rFonts w:ascii="Arial" w:eastAsia="Times New Roman" w:hAnsi="Arial" w:cs="Arial"/>
          <w:color w:val="000000"/>
          <w:sz w:val="22"/>
          <w:szCs w:val="22"/>
        </w:rPr>
        <w:t>molding</w:t>
      </w:r>
      <w:proofErr w:type="spellEnd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 it until cooled. The results of our first batch were encouraging. However, after attempting to upscale the project, we realized having only two stovetops hindered our production speed. Hence, I was on the lookout for a different solution.</w:t>
      </w:r>
      <w:commentRangeEnd w:id="3"/>
      <w:r w:rsidR="00697E9D">
        <w:rPr>
          <w:rStyle w:val="CommentReference"/>
        </w:rPr>
        <w:commentReference w:id="3"/>
      </w:r>
    </w:p>
    <w:p w14:paraId="2904ACAD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336134D3" w14:textId="77777777" w:rsidR="00E8792A" w:rsidRPr="00697E9D" w:rsidRDefault="00E8792A" w:rsidP="00E8792A">
      <w:pPr>
        <w:jc w:val="both"/>
        <w:rPr>
          <w:rFonts w:ascii="Times New Roman" w:eastAsia="Times New Roman" w:hAnsi="Times New Roman" w:cs="Times New Roman"/>
          <w:strike/>
          <w:rPrChange w:id="4" w:author="Microsoft Office User" w:date="2022-11-25T13:46:00Z">
            <w:rPr>
              <w:rFonts w:ascii="Times New Roman" w:eastAsia="Times New Roman" w:hAnsi="Times New Roman" w:cs="Times New Roman"/>
            </w:rPr>
          </w:rPrChange>
        </w:rPr>
      </w:pP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Inspiration struck one day as my dad and I went out for lunch. We stumbled upon a cafe that specialized in hand-made chocolate bars. Sitting down, we got a clear view of the chocolate-making process. Crushing cocoa beans then adding sugar, water and milk, a viscous liquid was formed and </w:t>
      </w:r>
      <w:proofErr w:type="spellStart"/>
      <w:r w:rsidRPr="00E8792A">
        <w:rPr>
          <w:rFonts w:ascii="Arial" w:eastAsia="Times New Roman" w:hAnsi="Arial" w:cs="Arial"/>
          <w:color w:val="000000"/>
          <w:sz w:val="22"/>
          <w:szCs w:val="22"/>
        </w:rPr>
        <w:t>molded</w:t>
      </w:r>
      <w:proofErr w:type="spellEnd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 into bars of chocolate - a process perfectly applicable to soap! </w:t>
      </w:r>
      <w:r w:rsidRPr="00697E9D">
        <w:rPr>
          <w:rFonts w:ascii="Arial" w:eastAsia="Times New Roman" w:hAnsi="Arial" w:cs="Arial"/>
          <w:strike/>
          <w:color w:val="000000"/>
          <w:sz w:val="22"/>
          <w:szCs w:val="22"/>
          <w:rPrChange w:id="5" w:author="Microsoft Office User" w:date="2022-11-25T13:46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That night, I called my friends and arranged to meet the next day. </w:t>
      </w:r>
    </w:p>
    <w:p w14:paraId="33346389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7BDB5349" w14:textId="48CC6A97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r w:rsidRPr="00697E9D">
        <w:rPr>
          <w:rFonts w:ascii="Arial" w:eastAsia="Times New Roman" w:hAnsi="Arial" w:cs="Arial"/>
          <w:strike/>
          <w:color w:val="000000"/>
          <w:sz w:val="22"/>
          <w:szCs w:val="22"/>
          <w:rPrChange w:id="6" w:author="Microsoft Office User" w:date="2022-11-25T13:46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We hunkered down in the kitchen and set off to work. </w:t>
      </w: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The methodology was straight-forward. </w:t>
      </w:r>
      <w:del w:id="7" w:author="Microsoft Office User" w:date="2022-11-25T13:47:00Z">
        <w:r w:rsidRPr="00E8792A" w:rsidDel="00697E9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We </w:delText>
        </w:r>
      </w:del>
      <w:ins w:id="8" w:author="Microsoft Office User" w:date="2022-11-25T13:47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>My friends and I</w:t>
        </w:r>
        <w:r w:rsidR="00697E9D" w:rsidRPr="00E8792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collected </w:t>
      </w:r>
      <w:del w:id="9" w:author="Microsoft Office User" w:date="2022-11-25T13:47:00Z">
        <w:r w:rsidRPr="00E8792A" w:rsidDel="00697E9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then </w:delText>
        </w:r>
      </w:del>
      <w:ins w:id="10" w:author="Microsoft Office User" w:date="2022-11-25T13:47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>and</w:t>
        </w:r>
        <w:r w:rsidR="00697E9D" w:rsidRPr="00E8792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8792A">
        <w:rPr>
          <w:rFonts w:ascii="Arial" w:eastAsia="Times New Roman" w:hAnsi="Arial" w:cs="Arial"/>
          <w:color w:val="000000"/>
          <w:sz w:val="22"/>
          <w:szCs w:val="22"/>
        </w:rPr>
        <w:t>disinfected our families’ used soap bars. Using graters, we shredded the soap</w:t>
      </w:r>
      <w:ins w:id="11" w:author="Microsoft Office User" w:date="2022-11-25T13:47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 </w:t>
        </w:r>
      </w:ins>
      <w:del w:id="12" w:author="Microsoft Office User" w:date="2022-11-25T13:47:00Z">
        <w:r w:rsidRPr="00E8792A" w:rsidDel="00697E9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then </w:delText>
        </w:r>
      </w:del>
      <w:r w:rsidRPr="00E8792A">
        <w:rPr>
          <w:rFonts w:ascii="Arial" w:eastAsia="Times New Roman" w:hAnsi="Arial" w:cs="Arial"/>
          <w:color w:val="000000"/>
          <w:sz w:val="22"/>
          <w:szCs w:val="22"/>
        </w:rPr>
        <w:t>added chlorine and water. We mixed them together until the soap diluted and strain</w:t>
      </w:r>
      <w:ins w:id="13" w:author="Chiara Situmorang" w:date="2022-11-25T21:13:00Z">
        <w:r w:rsidR="00D8759A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 the solution into the mo</w:t>
      </w:r>
      <w:ins w:id="14" w:author="Microsoft Office User" w:date="2022-11-25T13:47:00Z">
        <w:r w:rsidR="00697E9D">
          <w:rPr>
            <w:rFonts w:ascii="Arial" w:eastAsia="Times New Roman" w:hAnsi="Arial" w:cs="Arial"/>
            <w:color w:val="000000"/>
            <w:sz w:val="22"/>
            <w:szCs w:val="22"/>
          </w:rPr>
          <w:t>u</w:t>
        </w:r>
      </w:ins>
      <w:r w:rsidRPr="00E8792A">
        <w:rPr>
          <w:rFonts w:ascii="Arial" w:eastAsia="Times New Roman" w:hAnsi="Arial" w:cs="Arial"/>
          <w:color w:val="000000"/>
          <w:sz w:val="22"/>
          <w:szCs w:val="22"/>
        </w:rPr>
        <w:t>lds. Repurposing cake presses traditionally used for Indonesian layer cakes, we flattened the clumps, shaping them into bars. </w:t>
      </w:r>
    </w:p>
    <w:p w14:paraId="28171387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1854ED33" w14:textId="77777777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The real difficulty lies in the preparation. </w:t>
      </w:r>
      <w:commentRangeStart w:id="15"/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The ratio of water to soap adjusting viscosity, the amount of time spent disinfecting, the conditions that allowed the soap to set - all important details that were fleshed out through trial-and-error. </w:t>
      </w:r>
      <w:commentRangeEnd w:id="15"/>
      <w:r w:rsidR="00BD7158">
        <w:rPr>
          <w:rStyle w:val="CommentReference"/>
        </w:rPr>
        <w:commentReference w:id="15"/>
      </w:r>
      <w:r w:rsidRPr="00E8792A">
        <w:rPr>
          <w:rFonts w:ascii="Arial" w:eastAsia="Times New Roman" w:hAnsi="Arial" w:cs="Arial"/>
          <w:color w:val="000000"/>
          <w:sz w:val="22"/>
          <w:szCs w:val="22"/>
        </w:rPr>
        <w:t xml:space="preserve">After a week of experimentation, we emerged victorious with the perfect batch. One successful pitch to the Intercontinental Hotel later, our small project </w:t>
      </w:r>
      <w:commentRangeStart w:id="16"/>
      <w:r w:rsidRPr="00E8792A">
        <w:rPr>
          <w:rFonts w:ascii="Arial" w:eastAsia="Times New Roman" w:hAnsi="Arial" w:cs="Arial"/>
          <w:color w:val="000000"/>
          <w:sz w:val="22"/>
          <w:szCs w:val="22"/>
        </w:rPr>
        <w:t>was surprisingly accepted and implemented.</w:t>
      </w:r>
      <w:commentRangeEnd w:id="16"/>
      <w:r w:rsidR="00BD7158">
        <w:rPr>
          <w:rStyle w:val="CommentReference"/>
        </w:rPr>
        <w:commentReference w:id="16"/>
      </w:r>
    </w:p>
    <w:p w14:paraId="0D1C7820" w14:textId="77777777" w:rsidR="00E8792A" w:rsidRPr="00E8792A" w:rsidRDefault="00E8792A" w:rsidP="00E8792A">
      <w:pPr>
        <w:rPr>
          <w:rFonts w:ascii="Times New Roman" w:eastAsia="Times New Roman" w:hAnsi="Times New Roman" w:cs="Times New Roman"/>
        </w:rPr>
      </w:pPr>
    </w:p>
    <w:p w14:paraId="183918C0" w14:textId="77777777" w:rsidR="00E8792A" w:rsidRPr="00E8792A" w:rsidRDefault="00E8792A" w:rsidP="00E8792A">
      <w:pPr>
        <w:jc w:val="both"/>
        <w:rPr>
          <w:rFonts w:ascii="Times New Roman" w:eastAsia="Times New Roman" w:hAnsi="Times New Roman" w:cs="Times New Roman"/>
        </w:rPr>
      </w:pPr>
      <w:r w:rsidRPr="00E8792A">
        <w:rPr>
          <w:rFonts w:ascii="Arial" w:eastAsia="Times New Roman" w:hAnsi="Arial" w:cs="Arial"/>
          <w:color w:val="000000"/>
          <w:sz w:val="22"/>
          <w:szCs w:val="22"/>
        </w:rPr>
        <w:t>Creative thinking entails unconventionality. That serendipitous cafe inspired a solution to a seemingly irrelevant problem. It was creativity that resolved my problem and allowed me to contribute, however small, to a more sustainable future.</w:t>
      </w:r>
    </w:p>
    <w:p w14:paraId="61774F45" w14:textId="77777777" w:rsidR="00E8792A" w:rsidRDefault="00E8792A">
      <w:pPr>
        <w:rPr>
          <w:lang w:val="en-US"/>
        </w:rPr>
      </w:pPr>
    </w:p>
    <w:p w14:paraId="3C228E12" w14:textId="77777777" w:rsidR="004E5BB0" w:rsidRDefault="004E5BB0" w:rsidP="00E8792A">
      <w:pPr>
        <w:rPr>
          <w:rFonts w:ascii="Times New Roman" w:eastAsia="Times New Roman" w:hAnsi="Times New Roman" w:cs="Times New Roman"/>
        </w:rPr>
      </w:pPr>
    </w:p>
    <w:p w14:paraId="14B10DA0" w14:textId="185931CC" w:rsidR="004E5BB0" w:rsidRPr="006144C6" w:rsidRDefault="004E5BB0" w:rsidP="00E8792A">
      <w:pPr>
        <w:rPr>
          <w:rFonts w:eastAsia="Times New Roman" w:cs="Times New Roman"/>
          <w:color w:val="2F5496" w:themeColor="accent1" w:themeShade="BF"/>
        </w:rPr>
      </w:pPr>
      <w:r w:rsidRPr="006144C6">
        <w:rPr>
          <w:rFonts w:eastAsia="Times New Roman" w:cs="Times New Roman"/>
          <w:color w:val="2F5496" w:themeColor="accent1" w:themeShade="BF"/>
        </w:rPr>
        <w:t>Hi Brian,</w:t>
      </w:r>
    </w:p>
    <w:p w14:paraId="70728671" w14:textId="2C83F565" w:rsidR="004E5BB0" w:rsidRPr="006144C6" w:rsidRDefault="00F50DBC" w:rsidP="00E8792A">
      <w:pPr>
        <w:rPr>
          <w:rFonts w:eastAsia="Times New Roman" w:cs="Times New Roman"/>
          <w:color w:val="2F5496" w:themeColor="accent1" w:themeShade="BF"/>
        </w:rPr>
      </w:pPr>
      <w:r w:rsidRPr="006144C6">
        <w:rPr>
          <w:rFonts w:eastAsia="Times New Roman" w:cs="Times New Roman"/>
          <w:color w:val="2F5496" w:themeColor="accent1" w:themeShade="BF"/>
        </w:rPr>
        <w:t xml:space="preserve">The hook of your essay is definitely engaging since you give </w:t>
      </w:r>
      <w:r w:rsidR="005B2C0B">
        <w:rPr>
          <w:rFonts w:eastAsia="Times New Roman" w:cs="Times New Roman"/>
          <w:color w:val="2F5496" w:themeColor="accent1" w:themeShade="BF"/>
        </w:rPr>
        <w:t>a</w:t>
      </w:r>
      <w:r w:rsidRPr="006144C6">
        <w:rPr>
          <w:rFonts w:eastAsia="Times New Roman" w:cs="Times New Roman"/>
          <w:color w:val="2F5496" w:themeColor="accent1" w:themeShade="BF"/>
        </w:rPr>
        <w:t xml:space="preserve"> substantial number</w:t>
      </w:r>
      <w:r w:rsidR="005B2C0B">
        <w:rPr>
          <w:rFonts w:eastAsia="Times New Roman" w:cs="Times New Roman"/>
          <w:color w:val="2F5496" w:themeColor="accent1" w:themeShade="BF"/>
        </w:rPr>
        <w:t xml:space="preserve">, </w:t>
      </w:r>
      <w:r w:rsidR="00771974">
        <w:rPr>
          <w:rFonts w:eastAsia="Times New Roman" w:cs="Times New Roman"/>
          <w:color w:val="2F5496" w:themeColor="accent1" w:themeShade="BF"/>
        </w:rPr>
        <w:t>and it</w:t>
      </w:r>
      <w:r w:rsidRPr="006144C6">
        <w:rPr>
          <w:rFonts w:eastAsia="Times New Roman" w:cs="Times New Roman"/>
          <w:color w:val="2F5496" w:themeColor="accent1" w:themeShade="BF"/>
        </w:rPr>
        <w:t xml:space="preserve"> shows </w:t>
      </w:r>
      <w:r w:rsidR="00771974">
        <w:rPr>
          <w:rFonts w:eastAsia="Times New Roman" w:cs="Times New Roman"/>
          <w:color w:val="2F5496" w:themeColor="accent1" w:themeShade="BF"/>
        </w:rPr>
        <w:t>the urgency of your mission.</w:t>
      </w:r>
    </w:p>
    <w:p w14:paraId="63FBF68F" w14:textId="77777777" w:rsidR="00F50DBC" w:rsidRPr="006144C6" w:rsidRDefault="00F50DBC" w:rsidP="00E8792A">
      <w:pPr>
        <w:rPr>
          <w:rFonts w:eastAsia="Times New Roman" w:cs="Times New Roman"/>
          <w:color w:val="2F5496" w:themeColor="accent1" w:themeShade="BF"/>
        </w:rPr>
      </w:pPr>
    </w:p>
    <w:p w14:paraId="471202E1" w14:textId="01DCF8C7" w:rsidR="00995DD2" w:rsidRPr="006144C6" w:rsidRDefault="00F50DBC" w:rsidP="00995DD2">
      <w:pPr>
        <w:rPr>
          <w:rFonts w:eastAsia="Times New Roman" w:cs="Times New Roman"/>
          <w:color w:val="2F5496" w:themeColor="accent1" w:themeShade="BF"/>
        </w:rPr>
      </w:pPr>
      <w:r w:rsidRPr="006144C6">
        <w:rPr>
          <w:rFonts w:eastAsia="Times New Roman" w:cs="Times New Roman"/>
          <w:color w:val="2F5496" w:themeColor="accent1" w:themeShade="BF"/>
        </w:rPr>
        <w:t>However, I feel that you need to provide a transition</w:t>
      </w:r>
      <w:r w:rsidR="00995DD2" w:rsidRPr="006144C6">
        <w:rPr>
          <w:rFonts w:eastAsia="Times New Roman" w:cs="Times New Roman"/>
          <w:color w:val="2F5496" w:themeColor="accent1" w:themeShade="BF"/>
        </w:rPr>
        <w:t xml:space="preserve"> that ties the importance of repurposing soap and your core values about sustainability. </w:t>
      </w:r>
      <w:r w:rsidR="00995DD2" w:rsidRPr="006144C6">
        <w:rPr>
          <w:color w:val="2F5496" w:themeColor="accent1" w:themeShade="BF"/>
        </w:rPr>
        <w:t xml:space="preserve">Giving a stronger context behind your reason of repurposing soap would make your mission more believable. </w:t>
      </w:r>
      <w:r w:rsidR="006144C6">
        <w:rPr>
          <w:color w:val="2F5496" w:themeColor="accent1" w:themeShade="BF"/>
        </w:rPr>
        <w:t xml:space="preserve">I’ve left some questions in the comments above to help you elaborate on some details. </w:t>
      </w:r>
    </w:p>
    <w:p w14:paraId="4A2120E5" w14:textId="7A956165" w:rsidR="006144C6" w:rsidRDefault="009616C6" w:rsidP="006144C6">
      <w:pPr>
        <w:pStyle w:val="NormalWeb"/>
        <w:shd w:val="clear" w:color="auto" w:fill="FFFFFF"/>
        <w:rPr>
          <w:rFonts w:asciiTheme="minorHAnsi" w:eastAsiaTheme="minorHAnsi" w:hAnsiTheme="minorHAnsi"/>
          <w:color w:val="2F5496" w:themeColor="accent1" w:themeShade="BF"/>
          <w:lang w:val="en-US"/>
        </w:rPr>
      </w:pPr>
      <w:r w:rsidRPr="006144C6">
        <w:rPr>
          <w:rFonts w:asciiTheme="minorHAnsi" w:hAnsiTheme="minorHAnsi"/>
          <w:color w:val="2F5496" w:themeColor="accent1" w:themeShade="BF"/>
        </w:rPr>
        <w:lastRenderedPageBreak/>
        <w:t>Your 4</w:t>
      </w:r>
      <w:r w:rsidRPr="006144C6">
        <w:rPr>
          <w:rFonts w:asciiTheme="minorHAnsi" w:hAnsiTheme="minorHAnsi"/>
          <w:color w:val="2F5496" w:themeColor="accent1" w:themeShade="BF"/>
          <w:vertAlign w:val="superscript"/>
        </w:rPr>
        <w:t>th</w:t>
      </w:r>
      <w:r w:rsidRPr="006144C6">
        <w:rPr>
          <w:rFonts w:asciiTheme="minorHAnsi" w:hAnsiTheme="minorHAnsi"/>
          <w:color w:val="2F5496" w:themeColor="accent1" w:themeShade="BF"/>
        </w:rPr>
        <w:t xml:space="preserve"> and 5</w:t>
      </w:r>
      <w:r w:rsidRPr="006144C6">
        <w:rPr>
          <w:rFonts w:asciiTheme="minorHAnsi" w:hAnsiTheme="minorHAnsi"/>
          <w:color w:val="2F5496" w:themeColor="accent1" w:themeShade="BF"/>
          <w:vertAlign w:val="superscript"/>
        </w:rPr>
        <w:t>th</w:t>
      </w:r>
      <w:r w:rsidRPr="006144C6">
        <w:rPr>
          <w:rFonts w:asciiTheme="minorHAnsi" w:hAnsiTheme="minorHAnsi"/>
          <w:color w:val="2F5496" w:themeColor="accent1" w:themeShade="BF"/>
        </w:rPr>
        <w:t xml:space="preserve"> paragraphs </w:t>
      </w:r>
      <w:r w:rsidRPr="006144C6">
        <w:rPr>
          <w:rFonts w:asciiTheme="minorHAnsi" w:eastAsiaTheme="minorHAnsi" w:hAnsiTheme="minorHAnsi"/>
          <w:color w:val="2F5496" w:themeColor="accent1" w:themeShade="BF"/>
          <w:lang w:val="en-US"/>
        </w:rPr>
        <w:t> focuses a bit too much on how you recycled the soaps</w:t>
      </w:r>
      <w:r w:rsidR="006144C6">
        <w:rPr>
          <w:rFonts w:asciiTheme="minorHAnsi" w:eastAsiaTheme="minorHAnsi" w:hAnsiTheme="minorHAnsi"/>
          <w:color w:val="2F5496" w:themeColor="accent1" w:themeShade="BF"/>
          <w:lang w:val="en-US"/>
        </w:rPr>
        <w:t xml:space="preserve">. Though many of </w:t>
      </w:r>
      <w:proofErr w:type="gramStart"/>
      <w:r w:rsidR="006144C6">
        <w:rPr>
          <w:rFonts w:asciiTheme="minorHAnsi" w:eastAsiaTheme="minorHAnsi" w:hAnsiTheme="minorHAnsi"/>
          <w:color w:val="2F5496" w:themeColor="accent1" w:themeShade="BF"/>
          <w:lang w:val="en-US"/>
        </w:rPr>
        <w:t>these detail</w:t>
      </w:r>
      <w:proofErr w:type="gramEnd"/>
      <w:r w:rsidR="006144C6">
        <w:rPr>
          <w:rFonts w:asciiTheme="minorHAnsi" w:eastAsiaTheme="minorHAnsi" w:hAnsiTheme="minorHAnsi"/>
          <w:color w:val="2F5496" w:themeColor="accent1" w:themeShade="BF"/>
          <w:lang w:val="en-US"/>
        </w:rPr>
        <w:t xml:space="preserve"> </w:t>
      </w:r>
      <w:r w:rsidRPr="006144C6">
        <w:rPr>
          <w:rFonts w:asciiTheme="minorHAnsi" w:eastAsiaTheme="minorHAnsi" w:hAnsiTheme="minorHAnsi"/>
          <w:color w:val="2F5496" w:themeColor="accent1" w:themeShade="BF"/>
          <w:lang w:val="en-US"/>
        </w:rPr>
        <w:t>your creativity in use, some of the sentences could be restated to make the co</w:t>
      </w:r>
      <w:r w:rsidR="006144C6">
        <w:rPr>
          <w:rFonts w:asciiTheme="minorHAnsi" w:eastAsiaTheme="minorHAnsi" w:hAnsiTheme="minorHAnsi"/>
          <w:color w:val="2F5496" w:themeColor="accent1" w:themeShade="BF"/>
          <w:lang w:val="en-US"/>
        </w:rPr>
        <w:t>nnection to creativity clearer (see below):</w:t>
      </w:r>
    </w:p>
    <w:p w14:paraId="45026174" w14:textId="5200B58E" w:rsidR="00EA366E" w:rsidRPr="006144C6" w:rsidRDefault="006144C6" w:rsidP="006144C6">
      <w:pPr>
        <w:pStyle w:val="NormalWeb"/>
        <w:shd w:val="clear" w:color="auto" w:fill="FFFFFF"/>
        <w:rPr>
          <w:rFonts w:asciiTheme="minorHAnsi" w:eastAsiaTheme="minorHAnsi" w:hAnsiTheme="minorHAnsi"/>
          <w:color w:val="2F5496" w:themeColor="accent1" w:themeShade="BF"/>
          <w:lang w:val="en-US"/>
        </w:rPr>
      </w:pPr>
      <w:r>
        <w:rPr>
          <w:rFonts w:asciiTheme="minorHAnsi" w:hAnsiTheme="minorHAnsi"/>
          <w:i/>
          <w:color w:val="2F5496" w:themeColor="accent1" w:themeShade="BF"/>
          <w:lang w:val="en-US"/>
        </w:rPr>
        <w:t>“</w:t>
      </w:r>
      <w:r w:rsidR="00742BB8" w:rsidRPr="006144C6">
        <w:rPr>
          <w:rFonts w:asciiTheme="minorHAnsi" w:hAnsiTheme="minorHAnsi"/>
          <w:i/>
          <w:color w:val="2F5496" w:themeColor="accent1" w:themeShade="BF"/>
          <w:lang w:val="en-US"/>
        </w:rPr>
        <w:t xml:space="preserve">To mimic the chocolate making process, we optimize the preparation process </w:t>
      </w:r>
      <w:r w:rsidR="00EA366E" w:rsidRPr="006144C6">
        <w:rPr>
          <w:rFonts w:asciiTheme="minorHAnsi" w:hAnsiTheme="minorHAnsi"/>
          <w:i/>
          <w:color w:val="2F5496" w:themeColor="accent1" w:themeShade="BF"/>
          <w:lang w:val="en-US"/>
        </w:rPr>
        <w:t>by using graters and repurposing cake presses to mold the soap bars. Our household items now serve a new purpose!</w:t>
      </w:r>
      <w:r>
        <w:rPr>
          <w:rFonts w:asciiTheme="minorHAnsi" w:hAnsiTheme="minorHAnsi"/>
          <w:i/>
          <w:color w:val="2F5496" w:themeColor="accent1" w:themeShade="BF"/>
          <w:lang w:val="en-US"/>
        </w:rPr>
        <w:t>”</w:t>
      </w:r>
    </w:p>
    <w:p w14:paraId="430B9CC2" w14:textId="08E68DEB" w:rsidR="009616C6" w:rsidRPr="009616C6" w:rsidRDefault="004E2262" w:rsidP="004E2262">
      <w:pPr>
        <w:rPr>
          <w:rFonts w:cs="Times New Roman"/>
          <w:color w:val="2F5496" w:themeColor="accent1" w:themeShade="BF"/>
          <w:lang w:val="en-US"/>
        </w:rPr>
      </w:pPr>
      <w:r w:rsidRPr="006144C6">
        <w:rPr>
          <w:rFonts w:eastAsia="Times New Roman" w:cs="Times New Roman"/>
          <w:color w:val="2F5496" w:themeColor="accent1" w:themeShade="BF"/>
          <w:shd w:val="clear" w:color="auto" w:fill="FFFFFF"/>
          <w:lang w:val="en-US"/>
        </w:rPr>
        <w:t xml:space="preserve">Make sure to avoid talking about </w:t>
      </w:r>
      <w:r w:rsidR="006144C6">
        <w:rPr>
          <w:rFonts w:eastAsia="Times New Roman" w:cs="Times New Roman"/>
          <w:color w:val="2F5496" w:themeColor="accent1" w:themeShade="BF"/>
          <w:shd w:val="clear" w:color="auto" w:fill="FFFFFF"/>
          <w:lang w:val="en-US"/>
        </w:rPr>
        <w:t xml:space="preserve">the steps of </w:t>
      </w:r>
      <w:r w:rsidRPr="006144C6">
        <w:rPr>
          <w:rFonts w:eastAsia="Times New Roman" w:cs="Times New Roman"/>
          <w:color w:val="2F5496" w:themeColor="accent1" w:themeShade="BF"/>
          <w:shd w:val="clear" w:color="auto" w:fill="FFFFFF"/>
          <w:lang w:val="en-US"/>
        </w:rPr>
        <w:t xml:space="preserve">making soap so much that your essay loses focus on how your creativity helps you </w:t>
      </w:r>
      <w:r w:rsidR="006144C6" w:rsidRPr="006144C6">
        <w:rPr>
          <w:rFonts w:eastAsia="Times New Roman" w:cs="Times New Roman"/>
          <w:color w:val="2F5496" w:themeColor="accent1" w:themeShade="BF"/>
          <w:shd w:val="clear" w:color="auto" w:fill="FFFFFF"/>
          <w:lang w:val="en-US"/>
        </w:rPr>
        <w:t xml:space="preserve">move closer to your passion about being more sustainable. </w:t>
      </w:r>
    </w:p>
    <w:p w14:paraId="5D9E84DF" w14:textId="465CF37A" w:rsidR="009616C6" w:rsidRPr="006144C6" w:rsidRDefault="009616C6" w:rsidP="00995DD2">
      <w:pPr>
        <w:pStyle w:val="CommentText"/>
        <w:rPr>
          <w:color w:val="2F5496" w:themeColor="accent1" w:themeShade="BF"/>
        </w:rPr>
      </w:pPr>
    </w:p>
    <w:p w14:paraId="4D1C05A9" w14:textId="77777777" w:rsidR="00995DD2" w:rsidRPr="006144C6" w:rsidRDefault="00995DD2" w:rsidP="00E8792A">
      <w:pPr>
        <w:rPr>
          <w:rFonts w:eastAsia="Times New Roman" w:cs="Times New Roman"/>
          <w:color w:val="2F5496" w:themeColor="accent1" w:themeShade="BF"/>
        </w:rPr>
      </w:pPr>
    </w:p>
    <w:p w14:paraId="63C1AEBB" w14:textId="77777777" w:rsidR="004E5BB0" w:rsidRPr="006144C6" w:rsidRDefault="004E5BB0" w:rsidP="00E8792A">
      <w:pPr>
        <w:rPr>
          <w:ins w:id="17" w:author="Microsoft Office User" w:date="2022-11-25T14:30:00Z"/>
          <w:rFonts w:eastAsia="Times New Roman" w:cs="Times New Roman"/>
          <w:color w:val="2F5496" w:themeColor="accent1" w:themeShade="BF"/>
        </w:rPr>
      </w:pPr>
    </w:p>
    <w:p w14:paraId="67947DA2" w14:textId="77777777" w:rsidR="00E8792A" w:rsidRPr="006144C6" w:rsidRDefault="00E8792A">
      <w:pPr>
        <w:rPr>
          <w:color w:val="2F5496" w:themeColor="accent1" w:themeShade="BF"/>
          <w:lang w:val="en-US"/>
        </w:rPr>
      </w:pPr>
    </w:p>
    <w:sectPr w:rsidR="00E8792A" w:rsidRPr="00614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11-25T13:36:00Z" w:initials="Office">
    <w:p w14:paraId="365A61FF" w14:textId="5269237D" w:rsidR="00697E9D" w:rsidRDefault="00697E9D">
      <w:pPr>
        <w:pStyle w:val="CommentText"/>
      </w:pPr>
      <w:r>
        <w:rPr>
          <w:rStyle w:val="CommentReference"/>
        </w:rPr>
        <w:annotationRef/>
      </w:r>
      <w:r>
        <w:t xml:space="preserve">Good, interesting hook! </w:t>
      </w:r>
    </w:p>
  </w:comment>
  <w:comment w:id="2" w:author="Microsoft Office User" w:date="2022-11-25T13:38:00Z" w:initials="Office">
    <w:p w14:paraId="20989603" w14:textId="77777777" w:rsidR="00697E9D" w:rsidRDefault="00697E9D">
      <w:pPr>
        <w:pStyle w:val="CommentText"/>
      </w:pPr>
      <w:r>
        <w:rPr>
          <w:rStyle w:val="CommentReference"/>
        </w:rPr>
        <w:annotationRef/>
      </w:r>
      <w:r>
        <w:t>However, at the moment, it is still hard to see the connection between why you’re specifically focused on soaps instead of things you see in your home (trash recycling, repurposing clothes etc)</w:t>
      </w:r>
    </w:p>
    <w:p w14:paraId="61CA87EC" w14:textId="77777777" w:rsidR="00697E9D" w:rsidRDefault="00697E9D" w:rsidP="00697E9D">
      <w:pPr>
        <w:pStyle w:val="CommentText"/>
        <w:numPr>
          <w:ilvl w:val="0"/>
          <w:numId w:val="1"/>
        </w:numPr>
      </w:pPr>
      <w:r>
        <w:t>Why soaps in particular?</w:t>
      </w:r>
    </w:p>
    <w:p w14:paraId="17A092F3" w14:textId="6E3C3CE4" w:rsidR="00697E9D" w:rsidRDefault="00697E9D" w:rsidP="00697E9D">
      <w:pPr>
        <w:pStyle w:val="CommentText"/>
        <w:numPr>
          <w:ilvl w:val="0"/>
          <w:numId w:val="1"/>
        </w:numPr>
      </w:pPr>
      <w:r>
        <w:t>How long have you been interested in environmental work?</w:t>
      </w:r>
    </w:p>
  </w:comment>
  <w:comment w:id="3" w:author="Microsoft Office User" w:date="2022-11-25T13:44:00Z" w:initials="Office">
    <w:p w14:paraId="041EB7E2" w14:textId="77777777" w:rsidR="00697E9D" w:rsidRDefault="00697E9D">
      <w:pPr>
        <w:pStyle w:val="CommentText"/>
      </w:pPr>
      <w:r>
        <w:rPr>
          <w:rStyle w:val="CommentReference"/>
        </w:rPr>
        <w:annotationRef/>
      </w:r>
      <w:r>
        <w:t xml:space="preserve">This part can be more concise so that you can go directly to your creative method. </w:t>
      </w:r>
    </w:p>
    <w:p w14:paraId="5550EC82" w14:textId="77777777" w:rsidR="00697E9D" w:rsidRDefault="00697E9D">
      <w:pPr>
        <w:pStyle w:val="CommentText"/>
      </w:pPr>
    </w:p>
    <w:p w14:paraId="5AEECA5E" w14:textId="77777777" w:rsidR="00697E9D" w:rsidRDefault="00697E9D">
      <w:pPr>
        <w:pStyle w:val="CommentText"/>
      </w:pPr>
      <w:r>
        <w:t xml:space="preserve">The first thing we did was boiling….., and the results were good. However, having only 2 stovetops hindered our efficiency. </w:t>
      </w:r>
    </w:p>
    <w:p w14:paraId="16BEF519" w14:textId="6EE80ABA" w:rsidR="00697E9D" w:rsidRDefault="00697E9D">
      <w:pPr>
        <w:pStyle w:val="CommentText"/>
      </w:pPr>
      <w:r>
        <w:t>Inspiration struck….</w:t>
      </w:r>
    </w:p>
  </w:comment>
  <w:comment w:id="15" w:author="Microsoft Office User" w:date="2022-11-25T14:03:00Z" w:initials="Office">
    <w:p w14:paraId="57BE0D38" w14:textId="4A74E179" w:rsidR="00BD7158" w:rsidRDefault="00BD7158">
      <w:pPr>
        <w:pStyle w:val="CommentText"/>
      </w:pPr>
      <w:r>
        <w:rPr>
          <w:rStyle w:val="CommentReference"/>
        </w:rPr>
        <w:annotationRef/>
      </w:r>
      <w:r>
        <w:t xml:space="preserve">Be careful on using too much jargon or focusing too much on the steps. This will distance your reader from seeing the important part: why the success of this project truly matters to you. </w:t>
      </w:r>
    </w:p>
  </w:comment>
  <w:comment w:id="16" w:author="Microsoft Office User" w:date="2022-11-25T14:05:00Z" w:initials="Office">
    <w:p w14:paraId="00FABFCE" w14:textId="77777777" w:rsidR="00D8759A" w:rsidRDefault="00BD7158" w:rsidP="007F22AD">
      <w:r>
        <w:rPr>
          <w:rStyle w:val="CommentReference"/>
        </w:rPr>
        <w:annotationRef/>
      </w:r>
      <w:r w:rsidR="00D8759A">
        <w:t xml:space="preserve">More context here would be great. </w:t>
      </w:r>
      <w:r w:rsidR="00D8759A">
        <w:cr/>
        <w:t>Why is the successful pitch important to your values?</w:t>
      </w:r>
      <w:r w:rsidR="00D8759A">
        <w:cr/>
        <w:t xml:space="preserve">What will happen after the project?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A61FF" w15:done="0"/>
  <w15:commentEx w15:paraId="17A092F3" w15:done="0"/>
  <w15:commentEx w15:paraId="16BEF519" w15:done="0"/>
  <w15:commentEx w15:paraId="57BE0D38" w15:done="0"/>
  <w15:commentEx w15:paraId="00FABF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A61FF" w16cid:durableId="272BA89E"/>
  <w16cid:commentId w16cid:paraId="17A092F3" w16cid:durableId="272BA89F"/>
  <w16cid:commentId w16cid:paraId="16BEF519" w16cid:durableId="272BA8A0"/>
  <w16cid:commentId w16cid:paraId="57BE0D38" w16cid:durableId="272BA8A1"/>
  <w16cid:commentId w16cid:paraId="00FABFCE" w16cid:durableId="272BA8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169E"/>
    <w:multiLevelType w:val="hybridMultilevel"/>
    <w:tmpl w:val="907A2042"/>
    <w:lvl w:ilvl="0" w:tplc="7AAA5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7962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92A"/>
    <w:rsid w:val="00185506"/>
    <w:rsid w:val="00482B3D"/>
    <w:rsid w:val="004E2262"/>
    <w:rsid w:val="004E5BB0"/>
    <w:rsid w:val="005B2C0B"/>
    <w:rsid w:val="00602FC3"/>
    <w:rsid w:val="006144C6"/>
    <w:rsid w:val="0062459E"/>
    <w:rsid w:val="00697E9D"/>
    <w:rsid w:val="00742BB8"/>
    <w:rsid w:val="00771974"/>
    <w:rsid w:val="007F2ECA"/>
    <w:rsid w:val="009616C6"/>
    <w:rsid w:val="00995DD2"/>
    <w:rsid w:val="00AD366A"/>
    <w:rsid w:val="00BD7158"/>
    <w:rsid w:val="00D8759A"/>
    <w:rsid w:val="00E8792A"/>
    <w:rsid w:val="00EA366E"/>
    <w:rsid w:val="00F5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3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7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97E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E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E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E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E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E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9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8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491689C-D740-AD47-AA21-4F0E2B84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9</cp:revision>
  <dcterms:created xsi:type="dcterms:W3CDTF">2022-11-24T17:52:00Z</dcterms:created>
  <dcterms:modified xsi:type="dcterms:W3CDTF">2022-11-25T14:16:00Z</dcterms:modified>
</cp:coreProperties>
</file>