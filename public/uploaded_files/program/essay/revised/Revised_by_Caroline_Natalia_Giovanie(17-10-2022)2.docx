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15D79" w14:textId="77777777" w:rsidR="008C452F" w:rsidRPr="008C452F" w:rsidRDefault="008C452F" w:rsidP="008C452F">
      <w:pPr>
        <w:rPr>
          <w:rFonts w:ascii="Times New Roman" w:eastAsia="Times New Roman" w:hAnsi="Times New Roman" w:cs="Times New Roman"/>
          <w:color w:val="000000" w:themeColor="text1"/>
        </w:rPr>
      </w:pPr>
      <w:r w:rsidRPr="008C452F">
        <w:rPr>
          <w:rFonts w:ascii="Arial" w:eastAsia="Times New Roman" w:hAnsi="Arial" w:cs="Arial"/>
          <w:b/>
          <w:bCs/>
          <w:color w:val="000000" w:themeColor="text1"/>
        </w:rPr>
        <w:t>Describe the most significant challenge you have faced and the steps you have taken to overcome this challenge. How has this challenge affected your academic achievement?</w:t>
      </w:r>
    </w:p>
    <w:p w14:paraId="514BBCA1" w14:textId="77777777" w:rsidR="008C452F" w:rsidRPr="008C452F" w:rsidRDefault="008C452F" w:rsidP="008C452F">
      <w:pPr>
        <w:rPr>
          <w:rFonts w:ascii="Times New Roman" w:eastAsia="Times New Roman" w:hAnsi="Times New Roman" w:cs="Times New Roman"/>
          <w:color w:val="000000" w:themeColor="text1"/>
        </w:rPr>
      </w:pPr>
    </w:p>
    <w:p w14:paraId="619045E0" w14:textId="77777777" w:rsidR="008C452F" w:rsidRPr="008C452F" w:rsidRDefault="008C452F" w:rsidP="008C452F">
      <w:pPr>
        <w:rPr>
          <w:rFonts w:ascii="Times New Roman" w:eastAsia="Times New Roman" w:hAnsi="Times New Roman" w:cs="Times New Roman"/>
          <w:color w:val="000000" w:themeColor="text1"/>
        </w:rPr>
      </w:pPr>
      <w:r w:rsidRPr="008C452F">
        <w:rPr>
          <w:rFonts w:ascii="Arial" w:eastAsia="Times New Roman" w:hAnsi="Arial" w:cs="Arial"/>
          <w:color w:val="000000" w:themeColor="text1"/>
        </w:rPr>
        <w:t>“</w:t>
      </w:r>
      <w:proofErr w:type="spellStart"/>
      <w:r w:rsidRPr="008C452F">
        <w:rPr>
          <w:rFonts w:ascii="Arial" w:eastAsia="Times New Roman" w:hAnsi="Arial" w:cs="Arial"/>
          <w:color w:val="000000" w:themeColor="text1"/>
        </w:rPr>
        <w:t>Yo</w:t>
      </w:r>
      <w:proofErr w:type="spellEnd"/>
      <w:r w:rsidRPr="008C452F">
        <w:rPr>
          <w:rFonts w:ascii="Arial" w:eastAsia="Times New Roman" w:hAnsi="Arial" w:cs="Arial"/>
          <w:color w:val="000000" w:themeColor="text1"/>
        </w:rPr>
        <w:t>, we’re going out tonight, you coming?” asked my roommate, Charlie. </w:t>
      </w:r>
    </w:p>
    <w:p w14:paraId="76D596F6" w14:textId="77777777" w:rsidR="008C452F" w:rsidRPr="008C452F" w:rsidRDefault="008C452F" w:rsidP="008C452F">
      <w:pPr>
        <w:rPr>
          <w:rFonts w:ascii="Times New Roman" w:eastAsia="Times New Roman" w:hAnsi="Times New Roman" w:cs="Times New Roman"/>
          <w:color w:val="000000" w:themeColor="text1"/>
        </w:rPr>
      </w:pPr>
    </w:p>
    <w:p w14:paraId="7B0D4D7B" w14:textId="23D24509" w:rsidR="008C452F" w:rsidRPr="008C452F" w:rsidRDefault="008C452F" w:rsidP="008C452F">
      <w:pPr>
        <w:rPr>
          <w:rFonts w:ascii="Times New Roman" w:eastAsia="Times New Roman" w:hAnsi="Times New Roman" w:cs="Times New Roman"/>
          <w:color w:val="000000" w:themeColor="text1"/>
        </w:rPr>
      </w:pPr>
      <w:r w:rsidRPr="008C452F">
        <w:rPr>
          <w:rFonts w:ascii="Arial" w:eastAsia="Times New Roman" w:hAnsi="Arial" w:cs="Arial"/>
          <w:color w:val="000000" w:themeColor="text1"/>
        </w:rPr>
        <w:t>“Great idea! I’ll let you know</w:t>
      </w:r>
      <w:r w:rsidR="009B5B41">
        <w:rPr>
          <w:rFonts w:ascii="Arial" w:eastAsia="Times New Roman" w:hAnsi="Arial" w:cs="Arial"/>
          <w:color w:val="000000" w:themeColor="text1"/>
        </w:rPr>
        <w:t>,</w:t>
      </w:r>
      <w:r w:rsidRPr="008C452F">
        <w:rPr>
          <w:rFonts w:ascii="Arial" w:eastAsia="Times New Roman" w:hAnsi="Arial" w:cs="Arial"/>
          <w:color w:val="000000" w:themeColor="text1"/>
        </w:rPr>
        <w:t xml:space="preserve">” I said, knowing </w:t>
      </w:r>
      <w:del w:id="0" w:author="Chiara Situmorang" w:date="2022-10-17T11:25:00Z">
        <w:r w:rsidRPr="008C452F" w:rsidDel="009B5B41">
          <w:rPr>
            <w:rFonts w:ascii="Arial" w:eastAsia="Times New Roman" w:hAnsi="Arial" w:cs="Arial"/>
            <w:color w:val="000000" w:themeColor="text1"/>
          </w:rPr>
          <w:delText xml:space="preserve">really </w:delText>
        </w:r>
      </w:del>
      <w:ins w:id="1" w:author="Chiara Situmorang" w:date="2022-10-17T11:25:00Z">
        <w:r w:rsidR="009B5B41">
          <w:rPr>
            <w:rFonts w:ascii="Arial" w:eastAsia="Times New Roman" w:hAnsi="Arial" w:cs="Arial"/>
            <w:color w:val="000000" w:themeColor="text1"/>
          </w:rPr>
          <w:t>full</w:t>
        </w:r>
        <w:r w:rsidR="009B5B41" w:rsidRPr="008C452F">
          <w:rPr>
            <w:rFonts w:ascii="Arial" w:eastAsia="Times New Roman" w:hAnsi="Arial" w:cs="Arial"/>
            <w:color w:val="000000" w:themeColor="text1"/>
          </w:rPr>
          <w:t xml:space="preserve"> </w:t>
        </w:r>
      </w:ins>
      <w:r w:rsidRPr="008C452F">
        <w:rPr>
          <w:rFonts w:ascii="Arial" w:eastAsia="Times New Roman" w:hAnsi="Arial" w:cs="Arial"/>
          <w:color w:val="000000" w:themeColor="text1"/>
        </w:rPr>
        <w:t>well I would not. </w:t>
      </w:r>
    </w:p>
    <w:p w14:paraId="48625A19" w14:textId="77777777" w:rsidR="008C452F" w:rsidRPr="008C452F" w:rsidRDefault="008C452F" w:rsidP="008C452F">
      <w:pPr>
        <w:rPr>
          <w:rFonts w:ascii="Times New Roman" w:eastAsia="Times New Roman" w:hAnsi="Times New Roman" w:cs="Times New Roman"/>
          <w:color w:val="000000" w:themeColor="text1"/>
        </w:rPr>
      </w:pPr>
    </w:p>
    <w:p w14:paraId="00275903" w14:textId="77777777" w:rsidR="008C452F" w:rsidRPr="008C452F" w:rsidRDefault="008C452F" w:rsidP="008C452F">
      <w:pPr>
        <w:rPr>
          <w:rFonts w:ascii="Times New Roman" w:eastAsia="Times New Roman" w:hAnsi="Times New Roman" w:cs="Times New Roman"/>
          <w:color w:val="000000" w:themeColor="text1"/>
        </w:rPr>
      </w:pPr>
      <w:r w:rsidRPr="008C452F">
        <w:rPr>
          <w:rFonts w:ascii="Arial" w:eastAsia="Times New Roman" w:hAnsi="Arial" w:cs="Arial"/>
          <w:color w:val="000000" w:themeColor="text1"/>
        </w:rPr>
        <w:t>You see, I was brought up rather comfortably. Lived in a good neighbourhood, had a healthy family, and enjoyed financial stability. Above all said luxuries, though, I knew I didn’t have much going on.</w:t>
      </w:r>
    </w:p>
    <w:p w14:paraId="008E7919" w14:textId="77777777" w:rsidR="008C452F" w:rsidRPr="008C452F" w:rsidRDefault="008C452F" w:rsidP="008C452F">
      <w:pPr>
        <w:rPr>
          <w:rFonts w:ascii="Times New Roman" w:eastAsia="Times New Roman" w:hAnsi="Times New Roman" w:cs="Times New Roman"/>
          <w:color w:val="000000" w:themeColor="text1"/>
        </w:rPr>
      </w:pPr>
    </w:p>
    <w:p w14:paraId="74C85F9D" w14:textId="77777777" w:rsidR="008C452F" w:rsidRPr="008C452F" w:rsidRDefault="008C452F" w:rsidP="008C452F">
      <w:pPr>
        <w:rPr>
          <w:rFonts w:ascii="Times New Roman" w:eastAsia="Times New Roman" w:hAnsi="Times New Roman" w:cs="Times New Roman"/>
          <w:color w:val="000000" w:themeColor="text1"/>
        </w:rPr>
      </w:pPr>
      <w:r w:rsidRPr="008C452F">
        <w:rPr>
          <w:rFonts w:ascii="Arial" w:eastAsia="Times New Roman" w:hAnsi="Arial" w:cs="Arial"/>
          <w:color w:val="000000" w:themeColor="text1"/>
        </w:rPr>
        <w:t xml:space="preserve">To no one’s surprise, moving into college was hard. The harsh truth is that being surrounded by 30,000+ </w:t>
      </w:r>
      <w:commentRangeStart w:id="2"/>
      <w:proofErr w:type="spellStart"/>
      <w:r w:rsidRPr="008C452F">
        <w:rPr>
          <w:rFonts w:ascii="Arial" w:eastAsia="Times New Roman" w:hAnsi="Arial" w:cs="Arial"/>
          <w:color w:val="000000" w:themeColor="text1"/>
        </w:rPr>
        <w:t>breadgabbing</w:t>
      </w:r>
      <w:proofErr w:type="spellEnd"/>
      <w:r w:rsidRPr="008C452F">
        <w:rPr>
          <w:rFonts w:ascii="Arial" w:eastAsia="Times New Roman" w:hAnsi="Arial" w:cs="Arial"/>
          <w:color w:val="000000" w:themeColor="text1"/>
        </w:rPr>
        <w:t xml:space="preserve"> </w:t>
      </w:r>
      <w:commentRangeEnd w:id="2"/>
      <w:r w:rsidR="0002574F">
        <w:rPr>
          <w:rStyle w:val="CommentReference"/>
        </w:rPr>
        <w:commentReference w:id="2"/>
      </w:r>
      <w:r w:rsidRPr="008C452F">
        <w:rPr>
          <w:rFonts w:ascii="Arial" w:eastAsia="Times New Roman" w:hAnsi="Arial" w:cs="Arial"/>
          <w:color w:val="000000" w:themeColor="text1"/>
        </w:rPr>
        <w:t xml:space="preserve">students would easily succumb yourself to becoming a nobody, especially knowing that a night out invitation from your own roommate left you </w:t>
      </w:r>
      <w:commentRangeStart w:id="3"/>
      <w:r w:rsidRPr="008C452F">
        <w:rPr>
          <w:rFonts w:ascii="Arial" w:eastAsia="Times New Roman" w:hAnsi="Arial" w:cs="Arial"/>
          <w:color w:val="000000" w:themeColor="text1"/>
        </w:rPr>
        <w:t>intimidated</w:t>
      </w:r>
      <w:commentRangeEnd w:id="3"/>
      <w:r w:rsidR="003538E4">
        <w:rPr>
          <w:rStyle w:val="CommentReference"/>
        </w:rPr>
        <w:commentReference w:id="3"/>
      </w:r>
      <w:r w:rsidRPr="008C452F">
        <w:rPr>
          <w:rFonts w:ascii="Arial" w:eastAsia="Times New Roman" w:hAnsi="Arial" w:cs="Arial"/>
          <w:color w:val="000000" w:themeColor="text1"/>
        </w:rPr>
        <w:t>.</w:t>
      </w:r>
    </w:p>
    <w:p w14:paraId="52D09A53" w14:textId="77777777" w:rsidR="003538E4" w:rsidRPr="008C452F" w:rsidRDefault="003538E4" w:rsidP="008C452F">
      <w:pPr>
        <w:rPr>
          <w:rFonts w:ascii="Times New Roman" w:eastAsia="Times New Roman" w:hAnsi="Times New Roman" w:cs="Times New Roman"/>
          <w:color w:val="000000" w:themeColor="text1"/>
        </w:rPr>
      </w:pPr>
    </w:p>
    <w:p w14:paraId="6352FF94" w14:textId="77777777" w:rsidR="008C452F" w:rsidRPr="008C452F" w:rsidRDefault="008C452F" w:rsidP="008C452F">
      <w:pPr>
        <w:rPr>
          <w:rFonts w:ascii="Times New Roman" w:eastAsia="Times New Roman" w:hAnsi="Times New Roman" w:cs="Times New Roman"/>
          <w:color w:val="000000" w:themeColor="text1"/>
        </w:rPr>
      </w:pPr>
      <w:r w:rsidRPr="008C452F">
        <w:rPr>
          <w:rFonts w:ascii="Arial" w:eastAsia="Times New Roman" w:hAnsi="Arial" w:cs="Arial"/>
          <w:color w:val="000000" w:themeColor="text1"/>
        </w:rPr>
        <w:t>But unlike my upbringing, I want to experience new things. I wanted to grow not because I was given the opportunity to do so, but because I decided to. </w:t>
      </w:r>
    </w:p>
    <w:p w14:paraId="0223C8F4" w14:textId="77777777" w:rsidR="008C452F" w:rsidRPr="008C452F" w:rsidRDefault="008C452F" w:rsidP="008C452F">
      <w:pPr>
        <w:rPr>
          <w:rFonts w:ascii="Times New Roman" w:eastAsia="Times New Roman" w:hAnsi="Times New Roman" w:cs="Times New Roman"/>
          <w:color w:val="000000" w:themeColor="text1"/>
        </w:rPr>
      </w:pPr>
    </w:p>
    <w:p w14:paraId="31E0F99B" w14:textId="77777777" w:rsidR="008C452F" w:rsidRPr="008C452F" w:rsidRDefault="008C452F" w:rsidP="008C452F">
      <w:pPr>
        <w:rPr>
          <w:rFonts w:ascii="Times New Roman" w:eastAsia="Times New Roman" w:hAnsi="Times New Roman" w:cs="Times New Roman"/>
          <w:color w:val="000000" w:themeColor="text1"/>
        </w:rPr>
      </w:pPr>
      <w:commentRangeStart w:id="4"/>
      <w:r w:rsidRPr="008C452F">
        <w:rPr>
          <w:rFonts w:ascii="Arial" w:eastAsia="Times New Roman" w:hAnsi="Arial" w:cs="Arial"/>
          <w:color w:val="000000" w:themeColor="text1"/>
        </w:rPr>
        <w:t xml:space="preserve">So, I returned to my passions such as photography and soccer. Having enjoyed photography individually and soccer collectively, I felt joy being alone, but deeply cherished being around others. </w:t>
      </w:r>
      <w:commentRangeStart w:id="5"/>
      <w:r w:rsidRPr="008C452F">
        <w:rPr>
          <w:rFonts w:ascii="Arial" w:eastAsia="Times New Roman" w:hAnsi="Arial" w:cs="Arial"/>
          <w:color w:val="000000" w:themeColor="text1"/>
        </w:rPr>
        <w:t>So I pursued the latter</w:t>
      </w:r>
      <w:commentRangeEnd w:id="5"/>
      <w:r w:rsidR="0002574F">
        <w:rPr>
          <w:rStyle w:val="CommentReference"/>
        </w:rPr>
        <w:commentReference w:id="5"/>
      </w:r>
      <w:r w:rsidRPr="008C452F">
        <w:rPr>
          <w:rFonts w:ascii="Arial" w:eastAsia="Times New Roman" w:hAnsi="Arial" w:cs="Arial"/>
          <w:color w:val="000000" w:themeColor="text1"/>
        </w:rPr>
        <w:t>.</w:t>
      </w:r>
      <w:commentRangeEnd w:id="4"/>
      <w:r w:rsidR="00DC60F6">
        <w:rPr>
          <w:rStyle w:val="CommentReference"/>
        </w:rPr>
        <w:commentReference w:id="4"/>
      </w:r>
    </w:p>
    <w:p w14:paraId="1ED4754C" w14:textId="77777777" w:rsidR="008C452F" w:rsidRPr="008C452F" w:rsidRDefault="008C452F" w:rsidP="008C452F">
      <w:pPr>
        <w:rPr>
          <w:rFonts w:ascii="Times New Roman" w:eastAsia="Times New Roman" w:hAnsi="Times New Roman" w:cs="Times New Roman"/>
          <w:color w:val="000000" w:themeColor="text1"/>
        </w:rPr>
      </w:pPr>
    </w:p>
    <w:p w14:paraId="57A4A1C0" w14:textId="77777777" w:rsidR="008C452F" w:rsidRPr="008C452F" w:rsidRDefault="008C452F" w:rsidP="008C452F">
      <w:pPr>
        <w:rPr>
          <w:rFonts w:ascii="Times New Roman" w:eastAsia="Times New Roman" w:hAnsi="Times New Roman" w:cs="Times New Roman"/>
          <w:color w:val="000000" w:themeColor="text1"/>
        </w:rPr>
      </w:pPr>
      <w:commentRangeStart w:id="6"/>
      <w:r w:rsidRPr="008C452F">
        <w:rPr>
          <w:rFonts w:ascii="Arial" w:eastAsia="Times New Roman" w:hAnsi="Arial" w:cs="Arial"/>
          <w:color w:val="000000" w:themeColor="text1"/>
        </w:rPr>
        <w:t>I joined 360 Energy, an initiative by Indonesian students studying in America, working towards solving Indonesia’s energy demands. Aspired in creating the first student-led hydropower in Indonesia, I found identity in working with people like me.</w:t>
      </w:r>
    </w:p>
    <w:p w14:paraId="61DE24FB" w14:textId="77777777" w:rsidR="008C452F" w:rsidRPr="008C452F" w:rsidRDefault="008C452F" w:rsidP="008C452F">
      <w:pPr>
        <w:rPr>
          <w:rFonts w:ascii="Times New Roman" w:eastAsia="Times New Roman" w:hAnsi="Times New Roman" w:cs="Times New Roman"/>
          <w:color w:val="000000" w:themeColor="text1"/>
        </w:rPr>
      </w:pPr>
    </w:p>
    <w:p w14:paraId="223D900C" w14:textId="77777777" w:rsidR="008C452F" w:rsidRPr="008C452F" w:rsidRDefault="008C452F" w:rsidP="008C452F">
      <w:pPr>
        <w:rPr>
          <w:rFonts w:ascii="Times New Roman" w:eastAsia="Times New Roman" w:hAnsi="Times New Roman" w:cs="Times New Roman"/>
          <w:color w:val="000000" w:themeColor="text1"/>
        </w:rPr>
      </w:pPr>
      <w:r w:rsidRPr="008C452F">
        <w:rPr>
          <w:rFonts w:ascii="Arial" w:eastAsia="Times New Roman" w:hAnsi="Arial" w:cs="Arial"/>
          <w:color w:val="000000" w:themeColor="text1"/>
        </w:rPr>
        <w:t>I knew the adjustment period would be tough</w:t>
      </w:r>
      <w:commentRangeEnd w:id="6"/>
      <w:r w:rsidR="00DC60F6">
        <w:rPr>
          <w:rStyle w:val="CommentReference"/>
        </w:rPr>
        <w:commentReference w:id="6"/>
      </w:r>
      <w:r w:rsidRPr="008C452F">
        <w:rPr>
          <w:rFonts w:ascii="Arial" w:eastAsia="Times New Roman" w:hAnsi="Arial" w:cs="Arial"/>
          <w:color w:val="000000" w:themeColor="text1"/>
        </w:rPr>
        <w:t xml:space="preserve">. </w:t>
      </w:r>
      <w:commentRangeStart w:id="7"/>
      <w:r w:rsidRPr="008C452F">
        <w:rPr>
          <w:rFonts w:ascii="Arial" w:eastAsia="Times New Roman" w:hAnsi="Arial" w:cs="Arial"/>
          <w:color w:val="000000" w:themeColor="text1"/>
        </w:rPr>
        <w:t>Hence, the slight dip in grades nearing the end of my freshman year. But as soon as I got up to speed, I was enjoying myself more than ever. My mindset towards my classes also changed for the better.</w:t>
      </w:r>
      <w:commentRangeEnd w:id="7"/>
      <w:r w:rsidR="00DC60F6">
        <w:rPr>
          <w:rStyle w:val="CommentReference"/>
        </w:rPr>
        <w:commentReference w:id="7"/>
      </w:r>
    </w:p>
    <w:p w14:paraId="2ECBCE30" w14:textId="77777777" w:rsidR="008C452F" w:rsidRPr="008C452F" w:rsidRDefault="008C452F" w:rsidP="008C452F">
      <w:pPr>
        <w:rPr>
          <w:rFonts w:ascii="Times New Roman" w:eastAsia="Times New Roman" w:hAnsi="Times New Roman" w:cs="Times New Roman"/>
          <w:color w:val="000000" w:themeColor="text1"/>
        </w:rPr>
      </w:pPr>
    </w:p>
    <w:p w14:paraId="5BB1D942" w14:textId="77777777" w:rsidR="008C452F" w:rsidRPr="008C452F" w:rsidRDefault="008C452F" w:rsidP="008C452F">
      <w:pPr>
        <w:rPr>
          <w:rFonts w:ascii="Times New Roman" w:eastAsia="Times New Roman" w:hAnsi="Times New Roman" w:cs="Times New Roman"/>
          <w:color w:val="000000" w:themeColor="text1"/>
        </w:rPr>
      </w:pPr>
      <w:commentRangeStart w:id="8"/>
      <w:r w:rsidRPr="008C452F">
        <w:rPr>
          <w:rFonts w:ascii="Arial" w:eastAsia="Times New Roman" w:hAnsi="Arial" w:cs="Arial"/>
          <w:color w:val="000000" w:themeColor="text1"/>
        </w:rPr>
        <w:t>Hungry, I knew I could do so much better, especially for the community. I became the fundraiser for the Indonesian Student Association at San Diego. Throughout coordinated Indonesian-themed events, I led the association’s fundraising of over $1000 in just a few months. The monetary excess after the academic term would later be donated to San Diego’s communities in need.</w:t>
      </w:r>
      <w:commentRangeEnd w:id="8"/>
      <w:r w:rsidR="00DC60F6">
        <w:rPr>
          <w:rStyle w:val="CommentReference"/>
        </w:rPr>
        <w:commentReference w:id="8"/>
      </w:r>
    </w:p>
    <w:p w14:paraId="50E8A04D" w14:textId="77777777" w:rsidR="008C452F" w:rsidRPr="008C452F" w:rsidRDefault="008C452F" w:rsidP="008C452F">
      <w:pPr>
        <w:rPr>
          <w:rFonts w:ascii="Times New Roman" w:eastAsia="Times New Roman" w:hAnsi="Times New Roman" w:cs="Times New Roman"/>
          <w:color w:val="000000" w:themeColor="text1"/>
        </w:rPr>
      </w:pPr>
    </w:p>
    <w:p w14:paraId="075A9653" w14:textId="77777777" w:rsidR="008C452F" w:rsidRPr="008C452F" w:rsidRDefault="008C452F" w:rsidP="008C452F">
      <w:pPr>
        <w:rPr>
          <w:rFonts w:ascii="Times New Roman" w:eastAsia="Times New Roman" w:hAnsi="Times New Roman" w:cs="Times New Roman"/>
          <w:color w:val="000000" w:themeColor="text1"/>
        </w:rPr>
      </w:pPr>
      <w:commentRangeStart w:id="9"/>
      <w:r w:rsidRPr="008C452F">
        <w:rPr>
          <w:rFonts w:ascii="Arial" w:eastAsia="Times New Roman" w:hAnsi="Arial" w:cs="Arial"/>
          <w:color w:val="000000" w:themeColor="text1"/>
        </w:rPr>
        <w:t>Juggling between these organisations while maintaining academic proficiency is hard. But at least now I understand that change is possible and, certainly, is doable.</w:t>
      </w:r>
      <w:commentRangeEnd w:id="9"/>
      <w:r w:rsidR="003538E4">
        <w:rPr>
          <w:rStyle w:val="CommentReference"/>
        </w:rPr>
        <w:commentReference w:id="9"/>
      </w:r>
    </w:p>
    <w:p w14:paraId="3945944B" w14:textId="77777777" w:rsidR="008C452F" w:rsidRPr="008C452F" w:rsidRDefault="008C452F" w:rsidP="008C452F">
      <w:pPr>
        <w:rPr>
          <w:rFonts w:ascii="Times New Roman" w:eastAsia="Times New Roman" w:hAnsi="Times New Roman" w:cs="Times New Roman"/>
          <w:color w:val="000000" w:themeColor="text1"/>
        </w:rPr>
      </w:pPr>
    </w:p>
    <w:p w14:paraId="67AFF52F" w14:textId="3ED859F4" w:rsidR="00231036" w:rsidRDefault="00231036" w:rsidP="008C452F">
      <w:pPr>
        <w:rPr>
          <w:color w:val="000000" w:themeColor="text1"/>
        </w:rPr>
      </w:pPr>
    </w:p>
    <w:p w14:paraId="0CFFB7B1" w14:textId="4936B0CE" w:rsidR="003538E4" w:rsidRDefault="003538E4" w:rsidP="008C452F">
      <w:pPr>
        <w:rPr>
          <w:color w:val="000000" w:themeColor="text1"/>
        </w:rPr>
      </w:pPr>
    </w:p>
    <w:p w14:paraId="5229AED1" w14:textId="6C431159" w:rsidR="003538E4" w:rsidRDefault="003538E4" w:rsidP="008C452F">
      <w:pPr>
        <w:rPr>
          <w:color w:val="000000" w:themeColor="text1"/>
        </w:rPr>
      </w:pPr>
    </w:p>
    <w:p w14:paraId="63FD864E" w14:textId="77777777" w:rsidR="00DC60F6" w:rsidRDefault="00DC60F6" w:rsidP="008C452F">
      <w:pPr>
        <w:rPr>
          <w:color w:val="000000" w:themeColor="text1"/>
        </w:rPr>
      </w:pPr>
    </w:p>
    <w:p w14:paraId="26B2A0BE" w14:textId="77777777" w:rsidR="003538E4" w:rsidRDefault="003538E4" w:rsidP="008C452F">
      <w:pPr>
        <w:rPr>
          <w:color w:val="000000" w:themeColor="text1"/>
        </w:rPr>
      </w:pPr>
    </w:p>
    <w:p w14:paraId="5E816AC9" w14:textId="2014A67B" w:rsidR="003538E4" w:rsidRDefault="003538E4" w:rsidP="008C452F">
      <w:pPr>
        <w:rPr>
          <w:color w:val="000000" w:themeColor="text1"/>
        </w:rPr>
      </w:pPr>
      <w:r>
        <w:rPr>
          <w:color w:val="000000" w:themeColor="text1"/>
        </w:rPr>
        <w:lastRenderedPageBreak/>
        <w:t>Hi Ravi,</w:t>
      </w:r>
    </w:p>
    <w:p w14:paraId="53439207" w14:textId="6245EC1C" w:rsidR="003538E4" w:rsidRDefault="003538E4" w:rsidP="008C452F">
      <w:pPr>
        <w:rPr>
          <w:color w:val="000000" w:themeColor="text1"/>
        </w:rPr>
      </w:pPr>
    </w:p>
    <w:p w14:paraId="59C2150D" w14:textId="77777777" w:rsidR="0005187F" w:rsidRDefault="003538E4" w:rsidP="008C452F">
      <w:pPr>
        <w:rPr>
          <w:color w:val="000000" w:themeColor="text1"/>
        </w:rPr>
      </w:pPr>
      <w:r>
        <w:rPr>
          <w:color w:val="000000" w:themeColor="text1"/>
        </w:rPr>
        <w:t xml:space="preserve">I am still unclear of what the significant challenge you faced was and also how it affected you. If it was stepping out of your comfort zone, I would elaborate more on how uncomfortable and anxious you would feel in public social settings and how you got better after being involved in the communities you are passionate in. If not, I would emphasize what the challenge was. </w:t>
      </w:r>
    </w:p>
    <w:p w14:paraId="0FC4FDF4" w14:textId="77777777" w:rsidR="0005187F" w:rsidRDefault="0005187F" w:rsidP="008C452F">
      <w:pPr>
        <w:rPr>
          <w:color w:val="000000" w:themeColor="text1"/>
        </w:rPr>
      </w:pPr>
    </w:p>
    <w:p w14:paraId="2577EA4D" w14:textId="77265A5E" w:rsidR="003538E4" w:rsidRDefault="003538E4" w:rsidP="008C452F">
      <w:pPr>
        <w:rPr>
          <w:color w:val="000000" w:themeColor="text1"/>
        </w:rPr>
      </w:pPr>
      <w:r>
        <w:rPr>
          <w:color w:val="000000" w:themeColor="text1"/>
        </w:rPr>
        <w:t>The transitions in this essay were a</w:t>
      </w:r>
      <w:r w:rsidR="0005187F">
        <w:rPr>
          <w:color w:val="000000" w:themeColor="text1"/>
        </w:rPr>
        <w:t>lso. a</w:t>
      </w:r>
      <w:r>
        <w:rPr>
          <w:color w:val="000000" w:themeColor="text1"/>
        </w:rPr>
        <w:t xml:space="preserve"> little abrupt, and a connecting sentence or two to weave the pa</w:t>
      </w:r>
      <w:r w:rsidR="00DC60F6">
        <w:rPr>
          <w:color w:val="000000" w:themeColor="text1"/>
        </w:rPr>
        <w:t>ra</w:t>
      </w:r>
      <w:r>
        <w:rPr>
          <w:color w:val="000000" w:themeColor="text1"/>
        </w:rPr>
        <w:t>graphs together will help make your story seamless. I w</w:t>
      </w:r>
      <w:r w:rsidR="00DC60F6">
        <w:rPr>
          <w:color w:val="000000" w:themeColor="text1"/>
        </w:rPr>
        <w:t>ould</w:t>
      </w:r>
      <w:r>
        <w:rPr>
          <w:color w:val="000000" w:themeColor="text1"/>
        </w:rPr>
        <w:t xml:space="preserve"> also speak more on the prompt in the ending of your essay, making sure to tie it back to the topic. </w:t>
      </w:r>
    </w:p>
    <w:p w14:paraId="587A409F" w14:textId="650E0115" w:rsidR="00DC60F6" w:rsidRDefault="00DC60F6" w:rsidP="008C452F">
      <w:pPr>
        <w:rPr>
          <w:color w:val="000000" w:themeColor="text1"/>
        </w:rPr>
      </w:pPr>
    </w:p>
    <w:p w14:paraId="14C78E49" w14:textId="1130CC28" w:rsidR="00D26275" w:rsidRDefault="00DC60F6" w:rsidP="008C452F">
      <w:pPr>
        <w:rPr>
          <w:color w:val="000000" w:themeColor="text1"/>
        </w:rPr>
      </w:pPr>
      <w:r>
        <w:rPr>
          <w:color w:val="000000" w:themeColor="text1"/>
        </w:rPr>
        <w:t>Best of luck with your revisions!</w:t>
      </w:r>
    </w:p>
    <w:p w14:paraId="0DBBC393" w14:textId="774AA954" w:rsidR="00D26275" w:rsidRDefault="00D26275" w:rsidP="008C452F">
      <w:pPr>
        <w:rPr>
          <w:color w:val="000000" w:themeColor="text1"/>
        </w:rPr>
      </w:pPr>
    </w:p>
    <w:p w14:paraId="064EEDEF" w14:textId="3D603A7C" w:rsidR="00D26275" w:rsidRPr="003538E4" w:rsidRDefault="00D26275" w:rsidP="008C452F">
      <w:pPr>
        <w:rPr>
          <w:color w:val="000000" w:themeColor="text1"/>
        </w:rPr>
      </w:pPr>
      <w:r>
        <w:rPr>
          <w:color w:val="000000" w:themeColor="text1"/>
        </w:rPr>
        <w:t xml:space="preserve">Caroline </w:t>
      </w:r>
      <w:r w:rsidR="00DC60F6">
        <w:rPr>
          <w:color w:val="000000" w:themeColor="text1"/>
        </w:rPr>
        <w:t>&amp; Chiara</w:t>
      </w:r>
    </w:p>
    <w:sectPr w:rsidR="00D26275" w:rsidRPr="003538E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icrosoft Office User" w:date="2022-10-16T21:26:00Z" w:initials="MOU">
    <w:p w14:paraId="06F88184" w14:textId="29C3315B" w:rsidR="0002574F" w:rsidRDefault="0002574F" w:rsidP="00477A51">
      <w:r>
        <w:rPr>
          <w:rStyle w:val="CommentReference"/>
        </w:rPr>
        <w:annotationRef/>
      </w:r>
      <w:r>
        <w:rPr>
          <w:sz w:val="20"/>
          <w:szCs w:val="20"/>
        </w:rPr>
        <w:t>I would change this word into something like “incredibly ambitious”</w:t>
      </w:r>
    </w:p>
  </w:comment>
  <w:comment w:id="3" w:author="Microsoft Office User" w:date="2022-10-16T21:40:00Z" w:initials="MOU">
    <w:p w14:paraId="27BD53BF" w14:textId="77777777" w:rsidR="003538E4" w:rsidRDefault="003538E4" w:rsidP="00DF0ADF">
      <w:r>
        <w:rPr>
          <w:rStyle w:val="CommentReference"/>
        </w:rPr>
        <w:annotationRef/>
      </w:r>
      <w:r>
        <w:rPr>
          <w:sz w:val="20"/>
          <w:szCs w:val="20"/>
        </w:rPr>
        <w:t>I would add another paragraph before the one that starts with “but unlike my upbringing..”. Something that makes the transition smoother between being intimidated with stepping out of your comfort zone and finally deciding to change</w:t>
      </w:r>
    </w:p>
  </w:comment>
  <w:comment w:id="5" w:author="Microsoft Office User" w:date="2022-10-16T21:33:00Z" w:initials="MOU">
    <w:p w14:paraId="3E382A6F" w14:textId="78B9A267" w:rsidR="0002574F" w:rsidRDefault="0002574F" w:rsidP="00ED4399">
      <w:r>
        <w:rPr>
          <w:rStyle w:val="CommentReference"/>
        </w:rPr>
        <w:annotationRef/>
      </w:r>
      <w:r>
        <w:rPr>
          <w:sz w:val="20"/>
          <w:szCs w:val="20"/>
        </w:rPr>
        <w:t>It’s not clear what you pursued, photography v. Soccer or working individually v. Working around others</w:t>
      </w:r>
    </w:p>
  </w:comment>
  <w:comment w:id="4" w:author="Chiara Situmorang" w:date="2022-10-17T11:43:00Z" w:initials="CS">
    <w:p w14:paraId="59076F56" w14:textId="77777777" w:rsidR="00DC60F6" w:rsidRDefault="00DC60F6" w:rsidP="00181FB9">
      <w:r>
        <w:rPr>
          <w:rStyle w:val="CommentReference"/>
        </w:rPr>
        <w:annotationRef/>
      </w:r>
      <w:r>
        <w:rPr>
          <w:sz w:val="20"/>
          <w:szCs w:val="20"/>
        </w:rPr>
        <w:t>I would shorten this into just one sentence, talking about how you’ve learned you enjoy working with others when you were in the soccer team.</w:t>
      </w:r>
    </w:p>
  </w:comment>
  <w:comment w:id="6" w:author="Chiara Situmorang" w:date="2022-10-17T11:44:00Z" w:initials="CS">
    <w:p w14:paraId="3568D9BD" w14:textId="77777777" w:rsidR="00DC60F6" w:rsidRDefault="00DC60F6" w:rsidP="00CB2C26">
      <w:r>
        <w:rPr>
          <w:rStyle w:val="CommentReference"/>
        </w:rPr>
        <w:annotationRef/>
      </w:r>
      <w:r>
        <w:rPr>
          <w:sz w:val="20"/>
          <w:szCs w:val="20"/>
        </w:rPr>
        <w:t>What was your role in this initiative? What did you have to adjust to?</w:t>
      </w:r>
    </w:p>
  </w:comment>
  <w:comment w:id="7" w:author="Chiara Situmorang" w:date="2022-10-17T11:45:00Z" w:initials="CS">
    <w:p w14:paraId="151A845D" w14:textId="77777777" w:rsidR="00DC60F6" w:rsidRDefault="00DC60F6" w:rsidP="001737C9">
      <w:r>
        <w:rPr>
          <w:rStyle w:val="CommentReference"/>
        </w:rPr>
        <w:annotationRef/>
      </w:r>
      <w:r>
        <w:rPr>
          <w:sz w:val="20"/>
          <w:szCs w:val="20"/>
        </w:rPr>
        <w:t>The prompt is asking how this challenge has affected your academic achievement specifically, so I would elaborate on this dip in your grades, how you struggled with balancing your workload, and how you overcame that. This should be the meat of the essay.</w:t>
      </w:r>
    </w:p>
  </w:comment>
  <w:comment w:id="8" w:author="Chiara Situmorang" w:date="2022-10-17T11:46:00Z" w:initials="CS">
    <w:p w14:paraId="15A2E6C5" w14:textId="77777777" w:rsidR="00DC60F6" w:rsidRDefault="00DC60F6" w:rsidP="00F22A0B">
      <w:r>
        <w:rPr>
          <w:rStyle w:val="CommentReference"/>
        </w:rPr>
        <w:annotationRef/>
      </w:r>
      <w:r>
        <w:rPr>
          <w:sz w:val="20"/>
          <w:szCs w:val="20"/>
        </w:rPr>
        <w:t>I don’t know if this is important to include since this is taking space away from what the prompt is asking you to answer. Instead, you can just say you decided to further your involvement in the community.</w:t>
      </w:r>
    </w:p>
  </w:comment>
  <w:comment w:id="9" w:author="Microsoft Office User" w:date="2022-10-16T21:37:00Z" w:initials="MOU">
    <w:p w14:paraId="35016248" w14:textId="1D171902" w:rsidR="003538E4" w:rsidRDefault="003538E4" w:rsidP="00462052">
      <w:r>
        <w:rPr>
          <w:rStyle w:val="CommentReference"/>
        </w:rPr>
        <w:annotationRef/>
      </w:r>
      <w:r>
        <w:rPr>
          <w:sz w:val="20"/>
          <w:szCs w:val="20"/>
        </w:rPr>
        <w:t xml:space="preserve">The ending fell a little short — you can bring it back to the prompt and include how these experiences helped you improve your academic achievements. Did you learn persistence? Commitment? Elaborate in this summarizing paragraph.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F88184" w15:done="0"/>
  <w15:commentEx w15:paraId="27BD53BF" w15:done="0"/>
  <w15:commentEx w15:paraId="3E382A6F" w15:done="1"/>
  <w15:commentEx w15:paraId="59076F56" w15:done="0"/>
  <w15:commentEx w15:paraId="3568D9BD" w15:done="0"/>
  <w15:commentEx w15:paraId="151A845D" w15:done="0"/>
  <w15:commentEx w15:paraId="15A2E6C5" w15:done="0"/>
  <w15:commentEx w15:paraId="350162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6F576" w16cex:dateUtc="2022-10-17T01:26:00Z"/>
  <w16cex:commentExtensible w16cex:durableId="26F6F8D3" w16cex:dateUtc="2022-10-17T01:40:00Z"/>
  <w16cex:commentExtensible w16cex:durableId="26F6F710" w16cex:dateUtc="2022-10-17T01:33:00Z"/>
  <w16cex:commentExtensible w16cex:durableId="26F7BE7D" w16cex:dateUtc="2022-10-17T04:43:00Z"/>
  <w16cex:commentExtensible w16cex:durableId="26F7BEA9" w16cex:dateUtc="2022-10-17T04:44:00Z"/>
  <w16cex:commentExtensible w16cex:durableId="26F7BEF5" w16cex:dateUtc="2022-10-17T04:45:00Z"/>
  <w16cex:commentExtensible w16cex:durableId="26F7BF2C" w16cex:dateUtc="2022-10-17T04:46:00Z"/>
  <w16cex:commentExtensible w16cex:durableId="26F6F80D" w16cex:dateUtc="2022-10-17T0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F88184" w16cid:durableId="26F6F576"/>
  <w16cid:commentId w16cid:paraId="27BD53BF" w16cid:durableId="26F6F8D3"/>
  <w16cid:commentId w16cid:paraId="3E382A6F" w16cid:durableId="26F6F710"/>
  <w16cid:commentId w16cid:paraId="59076F56" w16cid:durableId="26F7BE7D"/>
  <w16cid:commentId w16cid:paraId="3568D9BD" w16cid:durableId="26F7BEA9"/>
  <w16cid:commentId w16cid:paraId="151A845D" w16cid:durableId="26F7BEF5"/>
  <w16cid:commentId w16cid:paraId="15A2E6C5" w16cid:durableId="26F7BF2C"/>
  <w16cid:commentId w16cid:paraId="35016248" w16cid:durableId="26F6F8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FE6"/>
    <w:rsid w:val="0002574F"/>
    <w:rsid w:val="0005187F"/>
    <w:rsid w:val="00185506"/>
    <w:rsid w:val="00231036"/>
    <w:rsid w:val="003538E4"/>
    <w:rsid w:val="0062459E"/>
    <w:rsid w:val="008C452F"/>
    <w:rsid w:val="009B5B41"/>
    <w:rsid w:val="00D24FE6"/>
    <w:rsid w:val="00D26275"/>
    <w:rsid w:val="00DC60F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543A5E7"/>
  <w15:chartTrackingRefBased/>
  <w15:docId w15:val="{7DB6CC72-A8DE-4C47-B338-7CF39F98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FE6"/>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2574F"/>
    <w:rPr>
      <w:sz w:val="16"/>
      <w:szCs w:val="16"/>
    </w:rPr>
  </w:style>
  <w:style w:type="paragraph" w:styleId="CommentText">
    <w:name w:val="annotation text"/>
    <w:basedOn w:val="Normal"/>
    <w:link w:val="CommentTextChar"/>
    <w:uiPriority w:val="99"/>
    <w:semiHidden/>
    <w:unhideWhenUsed/>
    <w:rsid w:val="0002574F"/>
    <w:rPr>
      <w:sz w:val="20"/>
      <w:szCs w:val="20"/>
    </w:rPr>
  </w:style>
  <w:style w:type="character" w:customStyle="1" w:styleId="CommentTextChar">
    <w:name w:val="Comment Text Char"/>
    <w:basedOn w:val="DefaultParagraphFont"/>
    <w:link w:val="CommentText"/>
    <w:uiPriority w:val="99"/>
    <w:semiHidden/>
    <w:rsid w:val="0002574F"/>
    <w:rPr>
      <w:sz w:val="20"/>
      <w:szCs w:val="20"/>
    </w:rPr>
  </w:style>
  <w:style w:type="paragraph" w:styleId="CommentSubject">
    <w:name w:val="annotation subject"/>
    <w:basedOn w:val="CommentText"/>
    <w:next w:val="CommentText"/>
    <w:link w:val="CommentSubjectChar"/>
    <w:uiPriority w:val="99"/>
    <w:semiHidden/>
    <w:unhideWhenUsed/>
    <w:rsid w:val="0002574F"/>
    <w:rPr>
      <w:b/>
      <w:bCs/>
    </w:rPr>
  </w:style>
  <w:style w:type="character" w:customStyle="1" w:styleId="CommentSubjectChar">
    <w:name w:val="Comment Subject Char"/>
    <w:basedOn w:val="CommentTextChar"/>
    <w:link w:val="CommentSubject"/>
    <w:uiPriority w:val="99"/>
    <w:semiHidden/>
    <w:rsid w:val="0002574F"/>
    <w:rPr>
      <w:b/>
      <w:bCs/>
      <w:sz w:val="20"/>
      <w:szCs w:val="20"/>
    </w:rPr>
  </w:style>
  <w:style w:type="paragraph" w:styleId="Revision">
    <w:name w:val="Revision"/>
    <w:hidden/>
    <w:uiPriority w:val="99"/>
    <w:semiHidden/>
    <w:rsid w:val="009B5B41"/>
  </w:style>
  <w:style w:type="paragraph" w:styleId="ListParagraph">
    <w:name w:val="List Paragraph"/>
    <w:basedOn w:val="Normal"/>
    <w:uiPriority w:val="34"/>
    <w:qFormat/>
    <w:rsid w:val="00DC6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15351">
      <w:bodyDiv w:val="1"/>
      <w:marLeft w:val="0"/>
      <w:marRight w:val="0"/>
      <w:marTop w:val="0"/>
      <w:marBottom w:val="0"/>
      <w:divBdr>
        <w:top w:val="none" w:sz="0" w:space="0" w:color="auto"/>
        <w:left w:val="none" w:sz="0" w:space="0" w:color="auto"/>
        <w:bottom w:val="none" w:sz="0" w:space="0" w:color="auto"/>
        <w:right w:val="none" w:sz="0" w:space="0" w:color="auto"/>
      </w:divBdr>
    </w:div>
    <w:div w:id="171392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5</cp:revision>
  <dcterms:created xsi:type="dcterms:W3CDTF">2022-10-07T08:43:00Z</dcterms:created>
  <dcterms:modified xsi:type="dcterms:W3CDTF">2022-10-17T04:52:00Z</dcterms:modified>
</cp:coreProperties>
</file>