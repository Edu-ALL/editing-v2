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FFEF" w14:textId="77777777" w:rsidR="00A907BF" w:rsidRPr="00A907BF" w:rsidRDefault="00A907BF" w:rsidP="00A907BF">
      <w:pPr>
        <w:spacing w:before="400" w:after="2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07BF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>4. If you are awarded a Lester B. Pearson International Scholarship, how will you contribute to the Pearson Scholarship program and our community of Pearson Scholars? (100 word maximum)</w:t>
      </w:r>
    </w:p>
    <w:p w14:paraId="26B53B02" w14:textId="0B7F3C7C" w:rsidR="00A907BF" w:rsidRPr="00A907BF" w:rsidDel="00E53FC3" w:rsidRDefault="00A907BF" w:rsidP="00A907BF">
      <w:pPr>
        <w:rPr>
          <w:del w:id="0" w:author="Microsoft Office User" w:date="2023-01-10T21:13:00Z"/>
          <w:rFonts w:ascii="Times New Roman" w:eastAsia="Times New Roman" w:hAnsi="Times New Roman" w:cs="Times New Roman"/>
        </w:rPr>
      </w:pPr>
      <w:r w:rsidRPr="00A907BF">
        <w:rPr>
          <w:rFonts w:ascii="Arial" w:eastAsia="Times New Roman" w:hAnsi="Arial" w:cs="Arial"/>
          <w:color w:val="222F3A"/>
          <w:shd w:val="clear" w:color="auto" w:fill="FFFFFF"/>
        </w:rPr>
        <w:t xml:space="preserve">I would devote both my ideas </w:t>
      </w:r>
      <w:del w:id="1" w:author="Microsoft Office User" w:date="2023-01-10T21:10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 xml:space="preserve">and dedication </w:delText>
        </w:r>
      </w:del>
      <w:r w:rsidRPr="00A907BF">
        <w:rPr>
          <w:rFonts w:ascii="Arial" w:eastAsia="Times New Roman" w:hAnsi="Arial" w:cs="Arial"/>
          <w:color w:val="222F3A"/>
          <w:shd w:val="clear" w:color="auto" w:fill="FFFFFF"/>
        </w:rPr>
        <w:t xml:space="preserve">to </w:t>
      </w:r>
      <w:del w:id="2" w:author="Microsoft Office User" w:date="2023-01-10T21:10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 xml:space="preserve">participate and </w:delText>
        </w:r>
      </w:del>
      <w:r w:rsidRPr="00A907BF">
        <w:rPr>
          <w:rFonts w:ascii="Arial" w:eastAsia="Times New Roman" w:hAnsi="Arial" w:cs="Arial"/>
          <w:color w:val="222F3A"/>
          <w:shd w:val="clear" w:color="auto" w:fill="FFFFFF"/>
        </w:rPr>
        <w:t xml:space="preserve">create Pearson enrichment activities. </w:t>
      </w:r>
      <w:ins w:id="3" w:author="Chiara Situmorang" w:date="2023-01-12T11:12:00Z">
        <w:r w:rsidR="00E93CF1">
          <w:rPr>
            <w:rFonts w:ascii="Arial" w:eastAsia="Times New Roman" w:hAnsi="Arial" w:cs="Arial"/>
            <w:color w:val="222F3A"/>
            <w:shd w:val="clear" w:color="auto" w:fill="FFFFFF"/>
          </w:rPr>
          <w:t>Using m</w:t>
        </w:r>
      </w:ins>
      <w:del w:id="4" w:author="Chiara Situmorang" w:date="2023-01-12T11:12:00Z">
        <w:r w:rsidRPr="00A907BF" w:rsidDel="00E93CF1">
          <w:rPr>
            <w:rFonts w:ascii="Arial" w:eastAsia="Times New Roman" w:hAnsi="Arial" w:cs="Arial"/>
            <w:color w:val="222F3A"/>
            <w:shd w:val="clear" w:color="auto" w:fill="FFFFFF"/>
          </w:rPr>
          <w:delText>M</w:delText>
        </w:r>
      </w:del>
      <w:r w:rsidRPr="00A907BF">
        <w:rPr>
          <w:rFonts w:ascii="Arial" w:eastAsia="Times New Roman" w:hAnsi="Arial" w:cs="Arial"/>
          <w:color w:val="222F3A"/>
          <w:shd w:val="clear" w:color="auto" w:fill="FFFFFF"/>
        </w:rPr>
        <w:t>y past leadership experiences</w:t>
      </w:r>
      <w:del w:id="5" w:author="Microsoft Office User" w:date="2023-01-10T21:10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 xml:space="preserve"> </w:delText>
        </w:r>
      </w:del>
      <w:ins w:id="6" w:author="Microsoft Office User" w:date="2023-01-10T21:10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 </w:t>
        </w:r>
        <w:del w:id="7" w:author="Chiara Situmorang" w:date="2023-01-12T11:13:00Z">
          <w:r w:rsidR="00E53FC3" w:rsidDel="00E93CF1">
            <w:rPr>
              <w:rFonts w:ascii="Arial" w:eastAsia="Times New Roman" w:hAnsi="Arial" w:cs="Arial"/>
              <w:color w:val="222F3A"/>
              <w:shd w:val="clear" w:color="auto" w:fill="FFFFFF"/>
            </w:rPr>
            <w:delText>including</w:delText>
          </w:r>
        </w:del>
      </w:ins>
      <w:ins w:id="8" w:author="Chiara Situmorang" w:date="2023-01-12T11:13:00Z">
        <w:r w:rsidR="00E93CF1">
          <w:rPr>
            <w:rFonts w:ascii="Arial" w:eastAsia="Times New Roman" w:hAnsi="Arial" w:cs="Arial"/>
            <w:color w:val="222F3A"/>
            <w:shd w:val="clear" w:color="auto" w:fill="FFFFFF"/>
          </w:rPr>
          <w:t>during</w:t>
        </w:r>
      </w:ins>
      <w:ins w:id="9" w:author="Microsoft Office User" w:date="2023-01-10T21:10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 </w:t>
        </w:r>
        <w:commentRangeStart w:id="10"/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>….</w:t>
        </w:r>
      </w:ins>
      <w:commentRangeEnd w:id="10"/>
      <w:r w:rsidR="00ED2C3E">
        <w:rPr>
          <w:rStyle w:val="CommentReference"/>
        </w:rPr>
        <w:commentReference w:id="10"/>
      </w:r>
      <w:ins w:id="11" w:author="Chiara Situmorang" w:date="2023-01-12T11:13:00Z">
        <w:r w:rsidR="00E93CF1">
          <w:rPr>
            <w:rFonts w:ascii="Arial" w:eastAsia="Times New Roman" w:hAnsi="Arial" w:cs="Arial"/>
            <w:color w:val="222F3A"/>
            <w:shd w:val="clear" w:color="auto" w:fill="FFFFFF"/>
          </w:rPr>
          <w:t>, I would start</w:t>
        </w:r>
      </w:ins>
      <w:ins w:id="12" w:author="Microsoft Office User" w:date="2023-01-10T21:10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 </w:t>
        </w:r>
      </w:ins>
      <w:ins w:id="13" w:author="Microsoft Office User" w:date="2023-01-10T21:11:00Z">
        <w:del w:id="14" w:author="Chiara Situmorang" w:date="2023-01-12T11:13:00Z">
          <w:r w:rsidR="00E53FC3" w:rsidDel="00E93CF1">
            <w:rPr>
              <w:rFonts w:ascii="Arial" w:eastAsia="Times New Roman" w:hAnsi="Arial" w:cs="Arial"/>
              <w:color w:val="222F3A"/>
              <w:shd w:val="clear" w:color="auto" w:fill="FFFFFF"/>
            </w:rPr>
            <w:delText xml:space="preserve">allowed me to develop interests in </w:delText>
          </w:r>
        </w:del>
      </w:ins>
      <w:ins w:id="15" w:author="Microsoft Office User" w:date="2023-01-10T21:12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>leadership camps</w:t>
        </w:r>
      </w:ins>
      <w:ins w:id="16" w:author="Microsoft Office User" w:date="2023-01-10T21:11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 which can benefit </w:t>
        </w:r>
      </w:ins>
      <w:ins w:id="17" w:author="Microsoft Office User" w:date="2023-01-10T21:12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scholars by strengthening collaboration and adaptation to </w:t>
        </w:r>
      </w:ins>
      <w:ins w:id="18" w:author="Microsoft Office User" w:date="2023-01-10T21:13:00Z">
        <w:r w:rsidR="00E53FC3">
          <w:rPr>
            <w:rFonts w:ascii="Arial" w:eastAsia="Times New Roman" w:hAnsi="Arial" w:cs="Arial"/>
            <w:color w:val="222F3A"/>
            <w:shd w:val="clear" w:color="auto" w:fill="FFFFFF"/>
          </w:rPr>
          <w:t xml:space="preserve">the outside community. </w:t>
        </w:r>
      </w:ins>
      <w:del w:id="19" w:author="Microsoft Office User" w:date="2023-01-10T21:10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>taught me how to improve participant engagement, effective teamwork and communication skills</w:delText>
        </w:r>
      </w:del>
      <w:del w:id="20" w:author="Microsoft Office User" w:date="2023-01-10T21:12:00Z">
        <w:r w:rsidRPr="00A907BF" w:rsidDel="00E53FC3">
          <w:rPr>
            <w:rFonts w:ascii="Arial" w:eastAsia="Times New Roman" w:hAnsi="Arial" w:cs="Arial"/>
            <w:color w:val="222F3A"/>
            <w:shd w:val="clear" w:color="auto" w:fill="FFFFFF"/>
          </w:rPr>
          <w:delText>. </w:delText>
        </w:r>
      </w:del>
    </w:p>
    <w:p w14:paraId="11A57B7E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147F5A5B" w14:textId="5540E53C" w:rsidR="00A907BF" w:rsidRPr="00A907BF" w:rsidDel="00E53FC3" w:rsidRDefault="00A907BF" w:rsidP="00A907BF">
      <w:pPr>
        <w:rPr>
          <w:del w:id="21" w:author="Microsoft Office User" w:date="2023-01-10T21:13:00Z"/>
          <w:rFonts w:ascii="Times New Roman" w:eastAsia="Times New Roman" w:hAnsi="Times New Roman" w:cs="Times New Roman"/>
        </w:rPr>
      </w:pPr>
      <w:del w:id="22" w:author="Microsoft Office User" w:date="2023-01-10T21:13:00Z">
        <w:r w:rsidRPr="00A907BF" w:rsidDel="00E53FC3">
          <w:rPr>
            <w:rFonts w:ascii="Arial" w:eastAsia="Times New Roman" w:hAnsi="Arial" w:cs="Arial"/>
            <w:color w:val="202124"/>
            <w:shd w:val="clear" w:color="auto" w:fill="FFFFFF"/>
          </w:rPr>
          <w:delText>Using this, I would form a team to coach leadership camps aiming to improve the participants’ communication and collaboration skills and make them more adaptable in unanticipated circumstances both on and off campus. </w:delText>
        </w:r>
      </w:del>
    </w:p>
    <w:p w14:paraId="74BA16C5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0203DC53" w14:textId="77777777" w:rsidR="00E53FC3" w:rsidRDefault="00A907BF" w:rsidP="00A907BF">
      <w:pPr>
        <w:rPr>
          <w:ins w:id="23" w:author="Microsoft Office User" w:date="2023-01-10T21:15:00Z"/>
          <w:rFonts w:ascii="Arial" w:eastAsia="Times New Roman" w:hAnsi="Arial" w:cs="Arial"/>
          <w:color w:val="202124"/>
          <w:shd w:val="clear" w:color="auto" w:fill="FFFFFF"/>
        </w:rPr>
      </w:pPr>
      <w:r w:rsidRPr="00A907BF">
        <w:rPr>
          <w:rFonts w:ascii="Arial" w:eastAsia="Times New Roman" w:hAnsi="Arial" w:cs="Arial"/>
          <w:color w:val="202124"/>
          <w:shd w:val="clear" w:color="auto" w:fill="FFFFFF"/>
        </w:rPr>
        <w:t xml:space="preserve">Having volunteered as a tutor before, I </w:t>
      </w:r>
      <w:ins w:id="24" w:author="Microsoft Office User" w:date="2023-01-10T21:13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also </w:t>
        </w:r>
      </w:ins>
      <w:r w:rsidRPr="00A907BF">
        <w:rPr>
          <w:rFonts w:ascii="Arial" w:eastAsia="Times New Roman" w:hAnsi="Arial" w:cs="Arial"/>
          <w:color w:val="202124"/>
          <w:shd w:val="clear" w:color="auto" w:fill="FFFFFF"/>
        </w:rPr>
        <w:t>plan to start a club where I'll teach guzheng</w:t>
      </w:r>
      <w:del w:id="25" w:author="Microsoft Office User" w:date="2023-01-10T21:16:00Z">
        <w:r w:rsidRPr="00A907BF" w:rsidDel="00756C3E">
          <w:rPr>
            <w:rFonts w:ascii="Arial" w:eastAsia="Times New Roman" w:hAnsi="Arial" w:cs="Arial"/>
            <w:color w:val="202124"/>
            <w:shd w:val="clear" w:color="auto" w:fill="FFFFFF"/>
          </w:rPr>
          <w:delText>.</w:delText>
        </w:r>
      </w:del>
      <w:del w:id="26" w:author="Microsoft Office User" w:date="2023-01-10T21:13:00Z">
        <w:r w:rsidRPr="00A907BF" w:rsidDel="00E53FC3">
          <w:rPr>
            <w:rFonts w:ascii="Arial" w:eastAsia="Times New Roman" w:hAnsi="Arial" w:cs="Arial"/>
            <w:color w:val="202124"/>
            <w:shd w:val="clear" w:color="auto" w:fill="FFFFFF"/>
          </w:rPr>
          <w:delText xml:space="preserve"> I would be delighted to introduce more people to the sounds of guzheng</w:delText>
        </w:r>
      </w:del>
      <w:r w:rsidRPr="00A907BF">
        <w:rPr>
          <w:rFonts w:ascii="Arial" w:eastAsia="Times New Roman" w:hAnsi="Arial" w:cs="Arial"/>
          <w:color w:val="202124"/>
          <w:shd w:val="clear" w:color="auto" w:fill="FFFFFF"/>
        </w:rPr>
        <w:t>, one of China's traditional musical instruments.</w:t>
      </w:r>
      <w:ins w:id="27" w:author="Microsoft Office User" w:date="2023-01-10T21:13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 </w:t>
        </w:r>
      </w:ins>
      <w:ins w:id="28" w:author="Microsoft Office User" w:date="2023-01-10T21:14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>Embracing different</w:t>
        </w:r>
      </w:ins>
      <w:ins w:id="29" w:author="Microsoft Office User" w:date="2023-01-10T21:13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 culture</w:t>
        </w:r>
      </w:ins>
      <w:ins w:id="30" w:author="Microsoft Office User" w:date="2023-01-10T21:14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s is </w:t>
        </w:r>
      </w:ins>
      <w:ins w:id="31" w:author="Microsoft Office User" w:date="2023-01-10T21:15:00Z">
        <w:r w:rsidR="00E53FC3">
          <w:rPr>
            <w:rFonts w:ascii="Arial" w:eastAsia="Times New Roman" w:hAnsi="Arial" w:cs="Arial"/>
            <w:color w:val="202124"/>
            <w:shd w:val="clear" w:color="auto" w:fill="FFFFFF"/>
          </w:rPr>
          <w:t xml:space="preserve">important to me because as an International student, diversity and inclusivity…. (write how important it is to you, growing up in Indonesia &lt;multicultural environment&gt;). </w:t>
        </w:r>
      </w:ins>
    </w:p>
    <w:p w14:paraId="0ED4B51B" w14:textId="77777777" w:rsidR="00E53FC3" w:rsidRDefault="00E53FC3" w:rsidP="00A907BF">
      <w:pPr>
        <w:rPr>
          <w:ins w:id="32" w:author="Microsoft Office User" w:date="2023-01-10T21:15:00Z"/>
          <w:rFonts w:ascii="Arial" w:eastAsia="Times New Roman" w:hAnsi="Arial" w:cs="Arial"/>
          <w:color w:val="202124"/>
          <w:shd w:val="clear" w:color="auto" w:fill="FFFFFF"/>
        </w:rPr>
      </w:pPr>
    </w:p>
    <w:p w14:paraId="220868DF" w14:textId="6CC2F8EE" w:rsidR="00A907BF" w:rsidRPr="00A907BF" w:rsidRDefault="00E53FC3" w:rsidP="00A907BF">
      <w:pPr>
        <w:rPr>
          <w:rFonts w:ascii="Times New Roman" w:eastAsia="Times New Roman" w:hAnsi="Times New Roman" w:cs="Times New Roman"/>
        </w:rPr>
      </w:pPr>
      <w:ins w:id="33" w:author="Microsoft Office User" w:date="2023-01-10T21:13:00Z">
        <w:r>
          <w:rPr>
            <w:rFonts w:ascii="Arial" w:eastAsia="Times New Roman" w:hAnsi="Arial" w:cs="Arial"/>
            <w:color w:val="202124"/>
            <w:shd w:val="clear" w:color="auto" w:fill="FFFFFF"/>
          </w:rPr>
          <w:t xml:space="preserve"> </w:t>
        </w:r>
      </w:ins>
    </w:p>
    <w:p w14:paraId="37ABFCAB" w14:textId="77777777" w:rsidR="00A907BF" w:rsidRPr="00A907BF" w:rsidRDefault="00A907BF" w:rsidP="00A907BF">
      <w:pPr>
        <w:rPr>
          <w:rFonts w:ascii="Times New Roman" w:eastAsia="Times New Roman" w:hAnsi="Times New Roman" w:cs="Times New Roman"/>
        </w:rPr>
      </w:pPr>
    </w:p>
    <w:p w14:paraId="4EEF1692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Chiara Situmorang" w:date="2023-01-12T10:18:00Z" w:initials="CS">
    <w:p w14:paraId="5DF1E2FF" w14:textId="77777777" w:rsidR="00ED2C3E" w:rsidRDefault="00ED2C3E" w:rsidP="008A35BD">
      <w:r>
        <w:rPr>
          <w:rStyle w:val="CommentReference"/>
        </w:rPr>
        <w:annotationRef/>
      </w:r>
      <w:r>
        <w:rPr>
          <w:sz w:val="20"/>
          <w:szCs w:val="20"/>
        </w:rPr>
        <w:t>Fill in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1E2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5CEE" w16cex:dateUtc="2023-01-12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1E2FF" w16cid:durableId="276A5C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BF"/>
    <w:rsid w:val="00185506"/>
    <w:rsid w:val="0062459E"/>
    <w:rsid w:val="00756C3E"/>
    <w:rsid w:val="00A907BF"/>
    <w:rsid w:val="00E53FC3"/>
    <w:rsid w:val="00E93CF1"/>
    <w:rsid w:val="00ED2C3E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917E6"/>
  <w15:chartTrackingRefBased/>
  <w15:docId w15:val="{507213B9-9144-E54A-81ED-A049AD34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7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07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53FC3"/>
  </w:style>
  <w:style w:type="character" w:styleId="CommentReference">
    <w:name w:val="annotation reference"/>
    <w:basedOn w:val="DefaultParagraphFont"/>
    <w:uiPriority w:val="99"/>
    <w:semiHidden/>
    <w:unhideWhenUsed/>
    <w:rsid w:val="00ED2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C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C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C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12</cp:revision>
  <dcterms:created xsi:type="dcterms:W3CDTF">2023-01-10T02:54:00Z</dcterms:created>
  <dcterms:modified xsi:type="dcterms:W3CDTF">2023-01-12T04:17:00Z</dcterms:modified>
</cp:coreProperties>
</file>