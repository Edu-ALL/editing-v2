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3B862" w14:textId="77777777" w:rsidR="00E66B22" w:rsidRPr="00E66B22" w:rsidRDefault="00E66B22" w:rsidP="00E66B22">
      <w:pPr>
        <w:shd w:val="clear" w:color="auto" w:fill="FFFFFF"/>
        <w:rPr>
          <w:rFonts w:ascii="Times New Roman" w:eastAsia="Times New Roman" w:hAnsi="Times New Roman" w:cs="Times New Roman"/>
        </w:rPr>
      </w:pPr>
      <w:r w:rsidRPr="00E66B22">
        <w:rPr>
          <w:rFonts w:ascii="Arial" w:eastAsia="Times New Roman" w:hAnsi="Arial" w:cs="Arial"/>
          <w:b/>
          <w:bCs/>
          <w:color w:val="212529"/>
        </w:rPr>
        <w:t>Explain, in detail, an experience you've had in the past 3 to 4 years related to your first-choice major. This can be an experience from an extracurricular activity, in a class you’ve taken, or through something else. 150 max</w:t>
      </w:r>
    </w:p>
    <w:p w14:paraId="2CD56676"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b/>
          <w:bCs/>
          <w:i/>
          <w:iCs/>
          <w:color w:val="000000"/>
          <w:sz w:val="22"/>
          <w:szCs w:val="22"/>
          <w:u w:val="single"/>
        </w:rPr>
        <w:t>Draft 1</w:t>
      </w:r>
    </w:p>
    <w:p w14:paraId="11C89510" w14:textId="77777777" w:rsidR="00E66B22" w:rsidRPr="00E66B22" w:rsidRDefault="00E66B22" w:rsidP="00E66B22">
      <w:pPr>
        <w:rPr>
          <w:rFonts w:ascii="Times New Roman" w:eastAsia="Times New Roman" w:hAnsi="Times New Roman" w:cs="Times New Roman"/>
        </w:rPr>
      </w:pPr>
    </w:p>
    <w:p w14:paraId="1BB70D92" w14:textId="77777777" w:rsidR="00C06C2D" w:rsidRDefault="00E66B22" w:rsidP="00E66B22">
      <w:pPr>
        <w:rPr>
          <w:ins w:id="0" w:author="Chiara Situmorang" w:date="2023-01-04T16:05:00Z"/>
          <w:rFonts w:ascii="Arial" w:eastAsia="Times New Roman" w:hAnsi="Arial" w:cs="Arial"/>
          <w:color w:val="000000"/>
          <w:sz w:val="22"/>
          <w:szCs w:val="22"/>
        </w:rPr>
      </w:pPr>
      <w:r w:rsidRPr="00E66B22">
        <w:rPr>
          <w:rFonts w:ascii="Arial" w:eastAsia="Times New Roman" w:hAnsi="Arial" w:cs="Arial"/>
          <w:color w:val="000000"/>
          <w:sz w:val="22"/>
          <w:szCs w:val="22"/>
        </w:rPr>
        <w:t>As a beginner in competitive programming, simple sort and string matching algorithms were foreign to me. Because of the gap in knowledge, I’d come up with irregular solutions to problems</w:t>
      </w:r>
      <w:ins w:id="1" w:author="Chiara Situmorang" w:date="2023-01-04T16:04:00Z">
        <w:r w:rsidR="00C06C2D">
          <w:rPr>
            <w:rFonts w:ascii="Arial" w:eastAsia="Times New Roman" w:hAnsi="Arial" w:cs="Arial"/>
            <w:color w:val="000000"/>
            <w:sz w:val="22"/>
            <w:szCs w:val="22"/>
          </w:rPr>
          <w:t>,</w:t>
        </w:r>
      </w:ins>
      <w:del w:id="2" w:author="Thalia Priscilla" w:date="2023-01-04T14:57:00Z">
        <w:r w:rsidRPr="00E66B22" w:rsidDel="00EE6DD8">
          <w:rPr>
            <w:rFonts w:ascii="Arial" w:eastAsia="Times New Roman" w:hAnsi="Arial" w:cs="Arial"/>
            <w:color w:val="000000"/>
            <w:sz w:val="22"/>
            <w:szCs w:val="22"/>
          </w:rPr>
          <w:delText>,</w:delText>
        </w:r>
      </w:del>
      <w:r w:rsidRPr="00E66B22">
        <w:rPr>
          <w:rFonts w:ascii="Arial" w:eastAsia="Times New Roman" w:hAnsi="Arial" w:cs="Arial"/>
          <w:color w:val="000000"/>
          <w:sz w:val="22"/>
          <w:szCs w:val="22"/>
        </w:rPr>
        <w:t xml:space="preserve"> only to be met with failure. But Vale</w:t>
      </w:r>
      <w:ins w:id="3" w:author="Chiara Situmorang" w:date="2023-01-04T16:05:00Z">
        <w:r w:rsidR="00C06C2D">
          <w:rPr>
            <w:rFonts w:ascii="Arial" w:eastAsia="Times New Roman" w:hAnsi="Arial" w:cs="Arial"/>
            <w:color w:val="000000"/>
            <w:sz w:val="22"/>
            <w:szCs w:val="22"/>
          </w:rPr>
          <w:t xml:space="preserve">, my mentor in </w:t>
        </w:r>
        <w:proofErr w:type="spellStart"/>
        <w:r w:rsidR="00C06C2D">
          <w:rPr>
            <w:rFonts w:ascii="Arial" w:eastAsia="Times New Roman" w:hAnsi="Arial" w:cs="Arial"/>
            <w:color w:val="000000"/>
            <w:sz w:val="22"/>
            <w:szCs w:val="22"/>
          </w:rPr>
          <w:t>Kokocoder</w:t>
        </w:r>
        <w:proofErr w:type="spellEnd"/>
        <w:r w:rsidR="00C06C2D">
          <w:rPr>
            <w:rFonts w:ascii="Arial" w:eastAsia="Times New Roman" w:hAnsi="Arial" w:cs="Arial"/>
            <w:color w:val="000000"/>
            <w:sz w:val="22"/>
            <w:szCs w:val="22"/>
          </w:rPr>
          <w:t xml:space="preserve"> Club,</w:t>
        </w:r>
      </w:ins>
      <w:r w:rsidRPr="00E66B22">
        <w:rPr>
          <w:rFonts w:ascii="Arial" w:eastAsia="Times New Roman" w:hAnsi="Arial" w:cs="Arial"/>
          <w:color w:val="000000"/>
          <w:sz w:val="22"/>
          <w:szCs w:val="22"/>
        </w:rPr>
        <w:t xml:space="preserve"> inspired me to keep persevering. </w:t>
      </w:r>
    </w:p>
    <w:p w14:paraId="725260FC" w14:textId="77777777" w:rsidR="00C06C2D" w:rsidRDefault="00C06C2D" w:rsidP="00E66B22">
      <w:pPr>
        <w:rPr>
          <w:ins w:id="4" w:author="Chiara Situmorang" w:date="2023-01-04T16:05:00Z"/>
          <w:rFonts w:ascii="Arial" w:eastAsia="Times New Roman" w:hAnsi="Arial" w:cs="Arial"/>
          <w:color w:val="000000"/>
          <w:sz w:val="22"/>
          <w:szCs w:val="22"/>
        </w:rPr>
      </w:pPr>
    </w:p>
    <w:p w14:paraId="1ED100A6" w14:textId="77777777" w:rsidR="00C06C2D" w:rsidRDefault="00E66B22" w:rsidP="00E66B22">
      <w:pPr>
        <w:rPr>
          <w:ins w:id="5" w:author="Chiara Situmorang" w:date="2023-01-04T16:05:00Z"/>
          <w:rFonts w:ascii="Arial" w:eastAsia="Times New Roman" w:hAnsi="Arial" w:cs="Arial"/>
          <w:color w:val="000000"/>
          <w:sz w:val="22"/>
          <w:szCs w:val="22"/>
        </w:rPr>
      </w:pPr>
      <w:r w:rsidRPr="00E66B22">
        <w:rPr>
          <w:rFonts w:ascii="Arial" w:eastAsia="Times New Roman" w:hAnsi="Arial" w:cs="Arial"/>
          <w:color w:val="000000"/>
          <w:sz w:val="22"/>
          <w:szCs w:val="22"/>
        </w:rPr>
        <w:t xml:space="preserve">Whenever I felt puzzled by one of the coding problems, </w:t>
      </w:r>
      <w:del w:id="6" w:author="Chiara Situmorang" w:date="2023-01-04T16:05:00Z">
        <w:r w:rsidRPr="00E66B22" w:rsidDel="00C06C2D">
          <w:rPr>
            <w:rFonts w:ascii="Arial" w:eastAsia="Times New Roman" w:hAnsi="Arial" w:cs="Arial"/>
            <w:color w:val="000000"/>
            <w:sz w:val="22"/>
            <w:szCs w:val="22"/>
          </w:rPr>
          <w:delText xml:space="preserve">as my mentor in Kokocoder Club, </w:delText>
        </w:r>
      </w:del>
      <w:r w:rsidRPr="00E66B22">
        <w:rPr>
          <w:rFonts w:ascii="Arial" w:eastAsia="Times New Roman" w:hAnsi="Arial" w:cs="Arial"/>
          <w:color w:val="000000"/>
          <w:sz w:val="22"/>
          <w:szCs w:val="22"/>
        </w:rPr>
        <w:t xml:space="preserve">he’d always tell me, “Just think of any solution and try it. You can always optimize it later.” </w:t>
      </w:r>
    </w:p>
    <w:p w14:paraId="0C09A254" w14:textId="77777777" w:rsidR="00C06C2D" w:rsidRDefault="00C06C2D" w:rsidP="00E66B22">
      <w:pPr>
        <w:rPr>
          <w:ins w:id="7" w:author="Chiara Situmorang" w:date="2023-01-04T16:05:00Z"/>
          <w:rFonts w:ascii="Arial" w:eastAsia="Times New Roman" w:hAnsi="Arial" w:cs="Arial"/>
          <w:color w:val="000000"/>
          <w:sz w:val="22"/>
          <w:szCs w:val="22"/>
        </w:rPr>
      </w:pPr>
    </w:p>
    <w:p w14:paraId="570B3245" w14:textId="4005366C" w:rsidR="00E66B22" w:rsidRPr="00E66B22" w:rsidRDefault="00E66B22" w:rsidP="00E66B22">
      <w:pPr>
        <w:rPr>
          <w:rFonts w:ascii="Times New Roman" w:eastAsia="Times New Roman" w:hAnsi="Times New Roman" w:cs="Times New Roman"/>
        </w:rPr>
      </w:pPr>
      <w:r w:rsidRPr="00E66B22">
        <w:rPr>
          <w:rFonts w:ascii="Arial" w:eastAsia="Times New Roman" w:hAnsi="Arial" w:cs="Arial"/>
          <w:color w:val="000000"/>
          <w:sz w:val="22"/>
          <w:szCs w:val="22"/>
        </w:rPr>
        <w:t xml:space="preserve">Every weekend, as I </w:t>
      </w:r>
      <w:ins w:id="8" w:author="Chiara Situmorang" w:date="2023-01-04T16:05:00Z">
        <w:r w:rsidR="00C06C2D">
          <w:rPr>
            <w:rFonts w:ascii="Arial" w:eastAsia="Times New Roman" w:hAnsi="Arial" w:cs="Arial"/>
            <w:color w:val="000000"/>
            <w:sz w:val="22"/>
            <w:szCs w:val="22"/>
          </w:rPr>
          <w:t>went</w:t>
        </w:r>
      </w:ins>
      <w:del w:id="9" w:author="Chiara Situmorang" w:date="2023-01-04T16:05:00Z">
        <w:r w:rsidRPr="00E66B22" w:rsidDel="00C06C2D">
          <w:rPr>
            <w:rFonts w:ascii="Arial" w:eastAsia="Times New Roman" w:hAnsi="Arial" w:cs="Arial"/>
            <w:color w:val="000000"/>
            <w:sz w:val="22"/>
            <w:szCs w:val="22"/>
          </w:rPr>
          <w:delText>go</w:delText>
        </w:r>
      </w:del>
      <w:r w:rsidRPr="00E66B22">
        <w:rPr>
          <w:rFonts w:ascii="Arial" w:eastAsia="Times New Roman" w:hAnsi="Arial" w:cs="Arial"/>
          <w:color w:val="000000"/>
          <w:sz w:val="22"/>
          <w:szCs w:val="22"/>
        </w:rPr>
        <w:t xml:space="preserve"> through </w:t>
      </w:r>
      <w:proofErr w:type="spellStart"/>
      <w:r w:rsidRPr="00E66B22">
        <w:rPr>
          <w:rFonts w:ascii="Arial" w:eastAsia="Times New Roman" w:hAnsi="Arial" w:cs="Arial"/>
          <w:color w:val="000000"/>
          <w:sz w:val="22"/>
          <w:szCs w:val="22"/>
        </w:rPr>
        <w:t>codeforces</w:t>
      </w:r>
      <w:proofErr w:type="spellEnd"/>
      <w:r w:rsidRPr="00E66B22">
        <w:rPr>
          <w:rFonts w:ascii="Arial" w:eastAsia="Times New Roman" w:hAnsi="Arial" w:cs="Arial"/>
          <w:color w:val="000000"/>
          <w:sz w:val="22"/>
          <w:szCs w:val="22"/>
        </w:rPr>
        <w:t xml:space="preserve"> problems, he’d write multiple program solutions to </w:t>
      </w:r>
      <w:del w:id="10" w:author="Chiara Situmorang" w:date="2023-01-04T16:05:00Z">
        <w:r w:rsidRPr="00E66B22" w:rsidDel="00C06C2D">
          <w:rPr>
            <w:rFonts w:ascii="Arial" w:eastAsia="Times New Roman" w:hAnsi="Arial" w:cs="Arial"/>
            <w:color w:val="000000"/>
            <w:sz w:val="22"/>
            <w:szCs w:val="22"/>
          </w:rPr>
          <w:delText xml:space="preserve">single </w:delText>
        </w:r>
      </w:del>
      <w:ins w:id="11" w:author="Chiara Situmorang" w:date="2023-01-04T16:05:00Z">
        <w:r w:rsidR="00C06C2D">
          <w:rPr>
            <w:rFonts w:ascii="Arial" w:eastAsia="Times New Roman" w:hAnsi="Arial" w:cs="Arial"/>
            <w:color w:val="000000"/>
            <w:sz w:val="22"/>
            <w:szCs w:val="22"/>
          </w:rPr>
          <w:t>any one</w:t>
        </w:r>
        <w:r w:rsidR="00C06C2D"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problem</w:t>
      </w:r>
      <w:ins w:id="12" w:author="Chiara Situmorang" w:date="2023-01-04T16:05:00Z">
        <w:r w:rsidR="00C06C2D">
          <w:rPr>
            <w:rFonts w:ascii="Arial" w:eastAsia="Times New Roman" w:hAnsi="Arial" w:cs="Arial"/>
            <w:color w:val="000000"/>
            <w:sz w:val="22"/>
            <w:szCs w:val="22"/>
          </w:rPr>
          <w:t>,</w:t>
        </w:r>
      </w:ins>
      <w:del w:id="13" w:author="Chiara Situmorang" w:date="2023-01-04T16:05:00Z">
        <w:r w:rsidRPr="00E66B22" w:rsidDel="00C06C2D">
          <w:rPr>
            <w:rFonts w:ascii="Arial" w:eastAsia="Times New Roman" w:hAnsi="Arial" w:cs="Arial"/>
            <w:color w:val="000000"/>
            <w:sz w:val="22"/>
            <w:szCs w:val="22"/>
          </w:rPr>
          <w:delText>s</w:delText>
        </w:r>
      </w:del>
      <w:r w:rsidRPr="00E66B22">
        <w:rPr>
          <w:rFonts w:ascii="Arial" w:eastAsia="Times New Roman" w:hAnsi="Arial" w:cs="Arial"/>
          <w:color w:val="000000"/>
          <w:sz w:val="22"/>
          <w:szCs w:val="22"/>
        </w:rPr>
        <w:t xml:space="preserve"> </w:t>
      </w:r>
      <w:del w:id="14" w:author="Chiara Situmorang" w:date="2023-01-04T16:05:00Z">
        <w:r w:rsidRPr="00E66B22" w:rsidDel="00C06C2D">
          <w:rPr>
            <w:rFonts w:ascii="Arial" w:eastAsia="Times New Roman" w:hAnsi="Arial" w:cs="Arial"/>
            <w:color w:val="000000"/>
            <w:sz w:val="22"/>
            <w:szCs w:val="22"/>
          </w:rPr>
          <w:delText xml:space="preserve">and </w:delText>
        </w:r>
      </w:del>
      <w:r w:rsidRPr="00E66B22">
        <w:rPr>
          <w:rFonts w:ascii="Arial" w:eastAsia="Times New Roman" w:hAnsi="Arial" w:cs="Arial"/>
          <w:color w:val="000000"/>
          <w:sz w:val="22"/>
          <w:szCs w:val="22"/>
        </w:rPr>
        <w:t>writ</w:t>
      </w:r>
      <w:ins w:id="15" w:author="Chiara Situmorang" w:date="2023-01-04T16:05:00Z">
        <w:r w:rsidR="00C06C2D">
          <w:rPr>
            <w:rFonts w:ascii="Arial" w:eastAsia="Times New Roman" w:hAnsi="Arial" w:cs="Arial"/>
            <w:color w:val="000000"/>
            <w:sz w:val="22"/>
            <w:szCs w:val="22"/>
          </w:rPr>
          <w:t>ing</w:t>
        </w:r>
      </w:ins>
      <w:del w:id="16" w:author="Chiara Situmorang" w:date="2023-01-04T16:05:00Z">
        <w:r w:rsidRPr="00E66B22" w:rsidDel="00C06C2D">
          <w:rPr>
            <w:rFonts w:ascii="Arial" w:eastAsia="Times New Roman" w:hAnsi="Arial" w:cs="Arial"/>
            <w:color w:val="000000"/>
            <w:sz w:val="22"/>
            <w:szCs w:val="22"/>
          </w:rPr>
          <w:delText>e</w:delText>
        </w:r>
      </w:del>
      <w:r w:rsidRPr="00E66B22">
        <w:rPr>
          <w:rFonts w:ascii="Arial" w:eastAsia="Times New Roman" w:hAnsi="Arial" w:cs="Arial"/>
          <w:color w:val="000000"/>
          <w:sz w:val="22"/>
          <w:szCs w:val="22"/>
        </w:rPr>
        <w:t xml:space="preserve"> ridiculous solutions that surprisingly work</w:t>
      </w:r>
      <w:ins w:id="17" w:author="Chiara Situmorang" w:date="2023-01-04T16:06:00Z">
        <w:r w:rsidR="00C06C2D">
          <w:rPr>
            <w:rFonts w:ascii="Arial" w:eastAsia="Times New Roman" w:hAnsi="Arial" w:cs="Arial"/>
            <w:color w:val="000000"/>
            <w:sz w:val="22"/>
            <w:szCs w:val="22"/>
          </w:rPr>
          <w:t>ed</w:t>
        </w:r>
      </w:ins>
      <w:r w:rsidRPr="00E66B22">
        <w:rPr>
          <w:rFonts w:ascii="Arial" w:eastAsia="Times New Roman" w:hAnsi="Arial" w:cs="Arial"/>
          <w:color w:val="000000"/>
          <w:sz w:val="22"/>
          <w:szCs w:val="22"/>
        </w:rPr>
        <w:t xml:space="preserve"> to encourage more flexibility and open-mindedness in solving problems. His outlook in approaching problems taught me to </w:t>
      </w:r>
      <w:ins w:id="18" w:author="Thalia Priscilla" w:date="2023-01-04T14:59:00Z">
        <w:r w:rsidR="00106924" w:rsidRPr="00E66B22">
          <w:rPr>
            <w:rFonts w:ascii="Arial" w:eastAsia="Times New Roman" w:hAnsi="Arial" w:cs="Arial"/>
            <w:color w:val="000000"/>
            <w:sz w:val="22"/>
            <w:szCs w:val="22"/>
          </w:rPr>
          <w:t>be more daring</w:t>
        </w:r>
        <w:r w:rsidR="00106924">
          <w:rPr>
            <w:rFonts w:ascii="Arial" w:eastAsia="Times New Roman" w:hAnsi="Arial" w:cs="Arial"/>
            <w:color w:val="000000"/>
            <w:sz w:val="22"/>
            <w:szCs w:val="22"/>
          </w:rPr>
          <w:t xml:space="preserve"> and</w:t>
        </w:r>
        <w:r w:rsidR="00106924"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think differently</w:t>
      </w:r>
      <w:ins w:id="19" w:author="Chiara Situmorang" w:date="2023-01-04T16:11:00Z">
        <w:r w:rsidR="00C06C2D">
          <w:rPr>
            <w:rFonts w:ascii="Arial" w:eastAsia="Times New Roman" w:hAnsi="Arial" w:cs="Arial"/>
            <w:color w:val="000000"/>
            <w:sz w:val="22"/>
            <w:szCs w:val="22"/>
          </w:rPr>
          <w:t xml:space="preserve"> when coding</w:t>
        </w:r>
      </w:ins>
      <w:del w:id="20" w:author="Thalia Priscilla" w:date="2023-01-04T14:59:00Z">
        <w:r w:rsidRPr="00E66B22" w:rsidDel="00106924">
          <w:rPr>
            <w:rFonts w:ascii="Arial" w:eastAsia="Times New Roman" w:hAnsi="Arial" w:cs="Arial"/>
            <w:color w:val="000000"/>
            <w:sz w:val="22"/>
            <w:szCs w:val="22"/>
          </w:rPr>
          <w:delText xml:space="preserve"> and be more daring</w:delText>
        </w:r>
      </w:del>
      <w:r w:rsidR="001A047D">
        <w:rPr>
          <w:rFonts w:ascii="Arial" w:eastAsia="Times New Roman" w:hAnsi="Arial" w:cs="Arial"/>
          <w:color w:val="000000"/>
          <w:sz w:val="22"/>
          <w:szCs w:val="22"/>
        </w:rPr>
        <w:t>,</w:t>
      </w:r>
      <w:r w:rsidRPr="00E66B22">
        <w:rPr>
          <w:rFonts w:ascii="Arial" w:eastAsia="Times New Roman" w:hAnsi="Arial" w:cs="Arial"/>
          <w:color w:val="000000"/>
          <w:sz w:val="22"/>
          <w:szCs w:val="22"/>
        </w:rPr>
        <w:t xml:space="preserve"> and </w:t>
      </w:r>
      <w:ins w:id="21" w:author="Thalia Priscilla" w:date="2023-01-04T15:00:00Z">
        <w:r w:rsidR="006953F6">
          <w:rPr>
            <w:rFonts w:ascii="Arial" w:eastAsia="Times New Roman" w:hAnsi="Arial" w:cs="Arial"/>
            <w:color w:val="000000"/>
            <w:sz w:val="22"/>
            <w:szCs w:val="22"/>
          </w:rPr>
          <w:t>thus</w:t>
        </w:r>
      </w:ins>
      <w:ins w:id="22" w:author="Thalia Priscilla" w:date="2023-01-04T14:59:00Z">
        <w:r w:rsidR="00106924"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 xml:space="preserve">I was able to improve technically and mentally. I am keen </w:t>
      </w:r>
      <w:ins w:id="23" w:author="Chiara Situmorang" w:date="2023-01-04T16:06:00Z">
        <w:r w:rsidR="00C06C2D">
          <w:rPr>
            <w:rFonts w:ascii="Arial" w:eastAsia="Times New Roman" w:hAnsi="Arial" w:cs="Arial"/>
            <w:color w:val="000000"/>
            <w:sz w:val="22"/>
            <w:szCs w:val="22"/>
          </w:rPr>
          <w:t>to</w:t>
        </w:r>
      </w:ins>
      <w:del w:id="24" w:author="Chiara Situmorang" w:date="2023-01-04T16:06:00Z">
        <w:r w:rsidRPr="00E66B22" w:rsidDel="00C06C2D">
          <w:rPr>
            <w:rFonts w:ascii="Arial" w:eastAsia="Times New Roman" w:hAnsi="Arial" w:cs="Arial"/>
            <w:color w:val="000000"/>
            <w:sz w:val="22"/>
            <w:szCs w:val="22"/>
          </w:rPr>
          <w:delText>on</w:delText>
        </w:r>
      </w:del>
      <w:r w:rsidRPr="00E66B22">
        <w:rPr>
          <w:rFonts w:ascii="Arial" w:eastAsia="Times New Roman" w:hAnsi="Arial" w:cs="Arial"/>
          <w:color w:val="000000"/>
          <w:sz w:val="22"/>
          <w:szCs w:val="22"/>
        </w:rPr>
        <w:t xml:space="preserve"> continu</w:t>
      </w:r>
      <w:ins w:id="25" w:author="Chiara Situmorang" w:date="2023-01-04T16:06:00Z">
        <w:r w:rsidR="00C06C2D">
          <w:rPr>
            <w:rFonts w:ascii="Arial" w:eastAsia="Times New Roman" w:hAnsi="Arial" w:cs="Arial"/>
            <w:color w:val="000000"/>
            <w:sz w:val="22"/>
            <w:szCs w:val="22"/>
          </w:rPr>
          <w:t>e</w:t>
        </w:r>
      </w:ins>
      <w:del w:id="26" w:author="Chiara Situmorang" w:date="2023-01-04T16:06:00Z">
        <w:r w:rsidRPr="00E66B22" w:rsidDel="00C06C2D">
          <w:rPr>
            <w:rFonts w:ascii="Arial" w:eastAsia="Times New Roman" w:hAnsi="Arial" w:cs="Arial"/>
            <w:color w:val="000000"/>
            <w:sz w:val="22"/>
            <w:szCs w:val="22"/>
          </w:rPr>
          <w:delText>ing</w:delText>
        </w:r>
      </w:del>
      <w:r w:rsidRPr="00E66B22">
        <w:rPr>
          <w:rFonts w:ascii="Arial" w:eastAsia="Times New Roman" w:hAnsi="Arial" w:cs="Arial"/>
          <w:color w:val="000000"/>
          <w:sz w:val="22"/>
          <w:szCs w:val="22"/>
        </w:rPr>
        <w:t xml:space="preserve"> my passion for problem</w:t>
      </w:r>
      <w:ins w:id="27" w:author="Chiara Situmorang" w:date="2023-01-04T16:11:00Z">
        <w:r w:rsidR="00C06C2D">
          <w:rPr>
            <w:rFonts w:ascii="Arial" w:eastAsia="Times New Roman" w:hAnsi="Arial" w:cs="Arial"/>
            <w:color w:val="000000"/>
            <w:sz w:val="22"/>
            <w:szCs w:val="22"/>
          </w:rPr>
          <w:t>-</w:t>
        </w:r>
      </w:ins>
      <w:del w:id="28" w:author="Chiara Situmorang" w:date="2023-01-04T16:11:00Z">
        <w:r w:rsidRPr="00E66B22" w:rsidDel="00C06C2D">
          <w:rPr>
            <w:rFonts w:ascii="Arial" w:eastAsia="Times New Roman" w:hAnsi="Arial" w:cs="Arial"/>
            <w:color w:val="000000"/>
            <w:sz w:val="22"/>
            <w:szCs w:val="22"/>
          </w:rPr>
          <w:delText xml:space="preserve"> </w:delText>
        </w:r>
      </w:del>
      <w:r w:rsidRPr="00E66B22">
        <w:rPr>
          <w:rFonts w:ascii="Arial" w:eastAsia="Times New Roman" w:hAnsi="Arial" w:cs="Arial"/>
          <w:color w:val="000000"/>
          <w:sz w:val="22"/>
          <w:szCs w:val="22"/>
        </w:rPr>
        <w:t>solving through studying Computer Science at UIUC.</w:t>
      </w:r>
    </w:p>
    <w:p w14:paraId="63946864" w14:textId="77777777" w:rsidR="00E66B22" w:rsidRPr="00E66B22" w:rsidRDefault="00E66B22" w:rsidP="00E66B22">
      <w:pPr>
        <w:rPr>
          <w:rFonts w:ascii="Times New Roman" w:eastAsia="Times New Roman" w:hAnsi="Times New Roman" w:cs="Times New Roman"/>
        </w:rPr>
      </w:pPr>
    </w:p>
    <w:p w14:paraId="4F75B0AC"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b/>
          <w:bCs/>
          <w:color w:val="000000"/>
          <w:sz w:val="22"/>
          <w:szCs w:val="22"/>
        </w:rPr>
        <w:t>Describe your personal/or career goals after graduating from UIUC and how your selected first-choice major will help you achieve them. 150 max</w:t>
      </w:r>
    </w:p>
    <w:p w14:paraId="7107A959" w14:textId="77777777" w:rsidR="00E66B22" w:rsidRPr="00E66B22" w:rsidRDefault="00E66B22" w:rsidP="00E66B22">
      <w:pPr>
        <w:rPr>
          <w:rFonts w:ascii="Times New Roman" w:eastAsia="Times New Roman" w:hAnsi="Times New Roman" w:cs="Times New Roman"/>
        </w:rPr>
      </w:pPr>
    </w:p>
    <w:p w14:paraId="4DF8A6A1" w14:textId="77777777" w:rsidR="00E66B22" w:rsidRPr="00E66B22" w:rsidRDefault="00E66B22" w:rsidP="00E66B22">
      <w:pPr>
        <w:rPr>
          <w:rFonts w:ascii="Times New Roman" w:eastAsia="Times New Roman" w:hAnsi="Times New Roman" w:cs="Times New Roman"/>
        </w:rPr>
      </w:pPr>
      <w:r w:rsidRPr="00E66B22">
        <w:rPr>
          <w:rFonts w:ascii="Arial" w:eastAsia="Times New Roman" w:hAnsi="Arial" w:cs="Arial"/>
          <w:b/>
          <w:bCs/>
          <w:i/>
          <w:iCs/>
          <w:color w:val="000000"/>
          <w:sz w:val="22"/>
          <w:szCs w:val="22"/>
          <w:u w:val="single"/>
        </w:rPr>
        <w:t>Draft 1</w:t>
      </w:r>
    </w:p>
    <w:p w14:paraId="571D4C86" w14:textId="77777777" w:rsidR="00E66B22" w:rsidRPr="00E66B22" w:rsidRDefault="00E66B22" w:rsidP="00E66B22">
      <w:pPr>
        <w:rPr>
          <w:rFonts w:ascii="Times New Roman" w:eastAsia="Times New Roman" w:hAnsi="Times New Roman" w:cs="Times New Roman"/>
        </w:rPr>
      </w:pPr>
    </w:p>
    <w:p w14:paraId="58C8C5D4" w14:textId="77777777" w:rsidR="00C06C2D" w:rsidRDefault="00E66B22" w:rsidP="00E66B22">
      <w:pPr>
        <w:rPr>
          <w:ins w:id="29" w:author="Chiara Situmorang" w:date="2023-01-04T16:08:00Z"/>
          <w:rFonts w:ascii="Arial" w:eastAsia="Times New Roman" w:hAnsi="Arial" w:cs="Arial"/>
          <w:color w:val="000000"/>
          <w:sz w:val="22"/>
          <w:szCs w:val="22"/>
        </w:rPr>
      </w:pPr>
      <w:r w:rsidRPr="00E66B22">
        <w:rPr>
          <w:rFonts w:ascii="Arial" w:eastAsia="Times New Roman" w:hAnsi="Arial" w:cs="Arial"/>
          <w:color w:val="000000"/>
          <w:sz w:val="22"/>
          <w:szCs w:val="22"/>
        </w:rPr>
        <w:t>My ultimate goal is to create games, using their power not only as a means of entertainment but also to educate the younger generation, raise awareness on issues,</w:t>
      </w:r>
      <w:ins w:id="30" w:author="Thalia Priscilla" w:date="2023-01-04T14:52:00Z">
        <w:r w:rsidR="001A047D">
          <w:rPr>
            <w:rFonts w:ascii="Arial" w:eastAsia="Times New Roman" w:hAnsi="Arial" w:cs="Arial"/>
            <w:color w:val="000000"/>
            <w:sz w:val="22"/>
            <w:szCs w:val="22"/>
          </w:rPr>
          <w:t xml:space="preserve"> </w:t>
        </w:r>
        <w:commentRangeStart w:id="31"/>
        <w:r w:rsidR="001A047D">
          <w:rPr>
            <w:rFonts w:ascii="Arial" w:eastAsia="Times New Roman" w:hAnsi="Arial" w:cs="Arial"/>
            <w:color w:val="000000"/>
            <w:sz w:val="22"/>
            <w:szCs w:val="22"/>
          </w:rPr>
          <w:t>and</w:t>
        </w:r>
      </w:ins>
      <w:r w:rsidRPr="00E66B22">
        <w:rPr>
          <w:rFonts w:ascii="Arial" w:eastAsia="Times New Roman" w:hAnsi="Arial" w:cs="Arial"/>
          <w:color w:val="000000"/>
          <w:sz w:val="22"/>
          <w:szCs w:val="22"/>
        </w:rPr>
        <w:t xml:space="preserve"> </w:t>
      </w:r>
      <w:commentRangeStart w:id="32"/>
      <w:r w:rsidRPr="00E66B22">
        <w:rPr>
          <w:rFonts w:ascii="Arial" w:eastAsia="Times New Roman" w:hAnsi="Arial" w:cs="Arial"/>
          <w:color w:val="000000"/>
          <w:sz w:val="22"/>
          <w:szCs w:val="22"/>
        </w:rPr>
        <w:t xml:space="preserve">communicate messages </w:t>
      </w:r>
      <w:del w:id="33" w:author="Thalia Priscilla" w:date="2023-01-04T14:52:00Z">
        <w:r w:rsidRPr="00E66B22" w:rsidDel="001A047D">
          <w:rPr>
            <w:rFonts w:ascii="Arial" w:eastAsia="Times New Roman" w:hAnsi="Arial" w:cs="Arial"/>
            <w:color w:val="000000"/>
            <w:sz w:val="22"/>
            <w:szCs w:val="22"/>
          </w:rPr>
          <w:delText xml:space="preserve">and </w:delText>
        </w:r>
      </w:del>
      <w:ins w:id="34" w:author="Thalia Priscilla" w:date="2023-01-04T14:52:00Z">
        <w:r w:rsidR="001A047D">
          <w:rPr>
            <w:rFonts w:ascii="Arial" w:eastAsia="Times New Roman" w:hAnsi="Arial" w:cs="Arial"/>
            <w:color w:val="000000"/>
            <w:sz w:val="22"/>
            <w:szCs w:val="22"/>
          </w:rPr>
          <w:t>across</w:t>
        </w:r>
        <w:r w:rsidR="001A047D"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cultures</w:t>
      </w:r>
      <w:commentRangeEnd w:id="31"/>
      <w:r w:rsidR="00EE6DD8">
        <w:rPr>
          <w:rStyle w:val="CommentReference"/>
        </w:rPr>
        <w:commentReference w:id="31"/>
      </w:r>
      <w:commentRangeEnd w:id="32"/>
      <w:r w:rsidR="00C06C2D">
        <w:rPr>
          <w:rStyle w:val="CommentReference"/>
        </w:rPr>
        <w:commentReference w:id="32"/>
      </w:r>
      <w:ins w:id="35" w:author="Thalia Priscilla" w:date="2023-01-04T14:51:00Z">
        <w:r w:rsidR="001A047D">
          <w:rPr>
            <w:rFonts w:ascii="Arial" w:eastAsia="Times New Roman" w:hAnsi="Arial" w:cs="Arial"/>
            <w:color w:val="000000"/>
            <w:sz w:val="22"/>
            <w:szCs w:val="22"/>
          </w:rPr>
          <w:t>.</w:t>
        </w:r>
      </w:ins>
      <w:r w:rsidRPr="00E66B22">
        <w:rPr>
          <w:rFonts w:ascii="Arial" w:eastAsia="Times New Roman" w:hAnsi="Arial" w:cs="Arial"/>
          <w:color w:val="000000"/>
          <w:sz w:val="22"/>
          <w:szCs w:val="22"/>
        </w:rPr>
        <w:t xml:space="preserve"> </w:t>
      </w:r>
      <w:del w:id="36" w:author="Thalia Priscilla" w:date="2023-01-04T14:51:00Z">
        <w:r w:rsidRPr="00E66B22" w:rsidDel="001A047D">
          <w:rPr>
            <w:rFonts w:ascii="Arial" w:eastAsia="Times New Roman" w:hAnsi="Arial" w:cs="Arial"/>
            <w:color w:val="000000"/>
            <w:sz w:val="22"/>
            <w:szCs w:val="22"/>
          </w:rPr>
          <w:delText xml:space="preserve">and </w:delText>
        </w:r>
      </w:del>
      <w:r w:rsidRPr="00E66B22">
        <w:rPr>
          <w:rFonts w:ascii="Arial" w:eastAsia="Times New Roman" w:hAnsi="Arial" w:cs="Arial"/>
          <w:color w:val="000000"/>
          <w:sz w:val="22"/>
          <w:szCs w:val="22"/>
        </w:rPr>
        <w:t xml:space="preserve">I want to do that by engaging in game development and research. </w:t>
      </w:r>
    </w:p>
    <w:p w14:paraId="521F2CB7" w14:textId="77777777" w:rsidR="00C06C2D" w:rsidRDefault="00C06C2D" w:rsidP="00E66B22">
      <w:pPr>
        <w:rPr>
          <w:ins w:id="37" w:author="Chiara Situmorang" w:date="2023-01-04T16:08:00Z"/>
          <w:rFonts w:ascii="Arial" w:eastAsia="Times New Roman" w:hAnsi="Arial" w:cs="Arial"/>
          <w:color w:val="000000"/>
          <w:sz w:val="22"/>
          <w:szCs w:val="22"/>
        </w:rPr>
      </w:pPr>
    </w:p>
    <w:p w14:paraId="1A0D88F3" w14:textId="772B45BC" w:rsidR="00E66B22" w:rsidRPr="00C06C2D" w:rsidRDefault="00E66B22" w:rsidP="00E66B22">
      <w:pPr>
        <w:rPr>
          <w:rFonts w:ascii="Arial" w:eastAsia="Times New Roman" w:hAnsi="Arial" w:cs="Arial"/>
          <w:color w:val="000000"/>
          <w:sz w:val="22"/>
          <w:szCs w:val="22"/>
          <w:rPrChange w:id="38" w:author="Chiara Situmorang" w:date="2023-01-04T16:08:00Z">
            <w:rPr>
              <w:rFonts w:ascii="Times New Roman" w:eastAsia="Times New Roman" w:hAnsi="Times New Roman" w:cs="Times New Roman"/>
            </w:rPr>
          </w:rPrChange>
        </w:rPr>
      </w:pPr>
      <w:del w:id="39" w:author="Thalia Priscilla" w:date="2023-01-04T14:52:00Z">
        <w:r w:rsidRPr="00E66B22" w:rsidDel="001A047D">
          <w:rPr>
            <w:rFonts w:ascii="Arial" w:eastAsia="Times New Roman" w:hAnsi="Arial" w:cs="Arial"/>
            <w:color w:val="000000"/>
            <w:sz w:val="22"/>
            <w:szCs w:val="22"/>
          </w:rPr>
          <w:delText xml:space="preserve">With </w:delText>
        </w:r>
      </w:del>
      <w:ins w:id="40" w:author="Thalia Priscilla" w:date="2023-01-04T14:52:00Z">
        <w:r w:rsidR="001A047D">
          <w:rPr>
            <w:rFonts w:ascii="Arial" w:eastAsia="Times New Roman" w:hAnsi="Arial" w:cs="Arial"/>
            <w:color w:val="000000"/>
            <w:sz w:val="22"/>
            <w:szCs w:val="22"/>
          </w:rPr>
          <w:t>Through</w:t>
        </w:r>
        <w:r w:rsidR="001A047D"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 xml:space="preserve">the CS major, not only will I learn </w:t>
      </w:r>
      <w:del w:id="41" w:author="Chiara Situmorang" w:date="2023-01-04T16:08:00Z">
        <w:r w:rsidRPr="00E66B22" w:rsidDel="00C06C2D">
          <w:rPr>
            <w:rFonts w:ascii="Arial" w:eastAsia="Times New Roman" w:hAnsi="Arial" w:cs="Arial"/>
            <w:color w:val="000000"/>
            <w:sz w:val="22"/>
            <w:szCs w:val="22"/>
          </w:rPr>
          <w:delText xml:space="preserve">about </w:delText>
        </w:r>
      </w:del>
      <w:ins w:id="42" w:author="Chiara Situmorang" w:date="2023-01-04T16:08:00Z">
        <w:r w:rsidR="00C06C2D">
          <w:rPr>
            <w:rFonts w:ascii="Arial" w:eastAsia="Times New Roman" w:hAnsi="Arial" w:cs="Arial"/>
            <w:color w:val="000000"/>
            <w:sz w:val="22"/>
            <w:szCs w:val="22"/>
          </w:rPr>
          <w:t xml:space="preserve">new </w:t>
        </w:r>
      </w:ins>
      <w:r w:rsidRPr="00E66B22">
        <w:rPr>
          <w:rFonts w:ascii="Arial" w:eastAsia="Times New Roman" w:hAnsi="Arial" w:cs="Arial"/>
          <w:color w:val="000000"/>
          <w:sz w:val="22"/>
          <w:szCs w:val="22"/>
        </w:rPr>
        <w:t>programming techniques</w:t>
      </w:r>
      <w:del w:id="43" w:author="Chiara Situmorang" w:date="2023-01-04T16:07:00Z">
        <w:r w:rsidRPr="00E66B22" w:rsidDel="00C06C2D">
          <w:rPr>
            <w:rFonts w:ascii="Arial" w:eastAsia="Times New Roman" w:hAnsi="Arial" w:cs="Arial"/>
            <w:color w:val="000000"/>
            <w:sz w:val="22"/>
            <w:szCs w:val="22"/>
          </w:rPr>
          <w:delText xml:space="preserve"> used</w:delText>
        </w:r>
      </w:del>
      <w:r w:rsidRPr="00E66B22">
        <w:rPr>
          <w:rFonts w:ascii="Arial" w:eastAsia="Times New Roman" w:hAnsi="Arial" w:cs="Arial"/>
          <w:color w:val="000000"/>
          <w:sz w:val="22"/>
          <w:szCs w:val="22"/>
        </w:rPr>
        <w:t xml:space="preserve">, </w:t>
      </w:r>
      <w:del w:id="44" w:author="Thalia Priscilla" w:date="2023-01-04T14:54:00Z">
        <w:r w:rsidRPr="00E66B22" w:rsidDel="001A047D">
          <w:rPr>
            <w:rFonts w:ascii="Arial" w:eastAsia="Times New Roman" w:hAnsi="Arial" w:cs="Arial"/>
            <w:color w:val="000000"/>
            <w:sz w:val="22"/>
            <w:szCs w:val="22"/>
          </w:rPr>
          <w:delText>I will also learn</w:delText>
        </w:r>
      </w:del>
      <w:ins w:id="45" w:author="Thalia Priscilla" w:date="2023-01-04T14:54:00Z">
        <w:del w:id="46" w:author="Chiara Situmorang" w:date="2023-01-04T16:08:00Z">
          <w:r w:rsidR="001A047D" w:rsidDel="00C06C2D">
            <w:rPr>
              <w:rFonts w:ascii="Arial" w:eastAsia="Times New Roman" w:hAnsi="Arial" w:cs="Arial"/>
              <w:color w:val="000000"/>
              <w:sz w:val="22"/>
              <w:szCs w:val="22"/>
            </w:rPr>
            <w:delText xml:space="preserve">but </w:delText>
          </w:r>
        </w:del>
      </w:ins>
      <w:ins w:id="47" w:author="Chiara Situmorang" w:date="2023-01-04T16:08:00Z">
        <w:r w:rsidR="00C06C2D">
          <w:rPr>
            <w:rFonts w:ascii="Arial" w:eastAsia="Times New Roman" w:hAnsi="Arial" w:cs="Arial"/>
            <w:color w:val="000000"/>
            <w:sz w:val="22"/>
            <w:szCs w:val="22"/>
          </w:rPr>
          <w:t xml:space="preserve">I’ll </w:t>
        </w:r>
      </w:ins>
      <w:ins w:id="48" w:author="Thalia Priscilla" w:date="2023-01-04T14:54:00Z">
        <w:r w:rsidR="001A047D">
          <w:rPr>
            <w:rFonts w:ascii="Arial" w:eastAsia="Times New Roman" w:hAnsi="Arial" w:cs="Arial"/>
            <w:color w:val="000000"/>
            <w:sz w:val="22"/>
            <w:szCs w:val="22"/>
          </w:rPr>
          <w:t>also</w:t>
        </w:r>
      </w:ins>
      <w:ins w:id="49" w:author="Chiara Situmorang" w:date="2023-01-04T16:08:00Z">
        <w:r w:rsidR="00C06C2D">
          <w:rPr>
            <w:rFonts w:ascii="Arial" w:eastAsia="Times New Roman" w:hAnsi="Arial" w:cs="Arial"/>
            <w:color w:val="000000"/>
            <w:sz w:val="22"/>
            <w:szCs w:val="22"/>
          </w:rPr>
          <w:t xml:space="preserve"> learn</w:t>
        </w:r>
      </w:ins>
      <w:r w:rsidRPr="00E66B22">
        <w:rPr>
          <w:rFonts w:ascii="Arial" w:eastAsia="Times New Roman" w:hAnsi="Arial" w:cs="Arial"/>
          <w:color w:val="000000"/>
          <w:sz w:val="22"/>
          <w:szCs w:val="22"/>
        </w:rPr>
        <w:t xml:space="preserve"> about the effective implementation of graphics behind games. Learning graphic rendering topics like “Ray Tracing” and design mechanics will promote the holistic development of my skills and allow me to contribute to both the functional</w:t>
      </w:r>
      <w:del w:id="50" w:author="Chiara Situmorang" w:date="2023-01-04T16:08:00Z">
        <w:r w:rsidRPr="00E66B22" w:rsidDel="00C06C2D">
          <w:rPr>
            <w:rFonts w:ascii="Arial" w:eastAsia="Times New Roman" w:hAnsi="Arial" w:cs="Arial"/>
            <w:color w:val="000000"/>
            <w:sz w:val="22"/>
            <w:szCs w:val="22"/>
          </w:rPr>
          <w:delText>ity</w:delText>
        </w:r>
      </w:del>
      <w:r w:rsidRPr="00E66B22">
        <w:rPr>
          <w:rFonts w:ascii="Arial" w:eastAsia="Times New Roman" w:hAnsi="Arial" w:cs="Arial"/>
          <w:color w:val="000000"/>
          <w:sz w:val="22"/>
          <w:szCs w:val="22"/>
        </w:rPr>
        <w:t xml:space="preserve"> and art</w:t>
      </w:r>
      <w:ins w:id="51" w:author="Thalia Priscilla" w:date="2023-01-04T14:54:00Z">
        <w:r w:rsidR="00206C5E">
          <w:rPr>
            <w:rFonts w:ascii="Arial" w:eastAsia="Times New Roman" w:hAnsi="Arial" w:cs="Arial"/>
            <w:color w:val="000000"/>
            <w:sz w:val="22"/>
            <w:szCs w:val="22"/>
          </w:rPr>
          <w:t>istic</w:t>
        </w:r>
      </w:ins>
      <w:r w:rsidRPr="00E66B22">
        <w:rPr>
          <w:rFonts w:ascii="Arial" w:eastAsia="Times New Roman" w:hAnsi="Arial" w:cs="Arial"/>
          <w:color w:val="000000"/>
          <w:sz w:val="22"/>
          <w:szCs w:val="22"/>
        </w:rPr>
        <w:t xml:space="preserve"> aspects of games. </w:t>
      </w:r>
      <w:commentRangeStart w:id="52"/>
      <w:r w:rsidRPr="00E66B22">
        <w:rPr>
          <w:rFonts w:ascii="Arial" w:eastAsia="Times New Roman" w:hAnsi="Arial" w:cs="Arial"/>
          <w:color w:val="000000"/>
          <w:sz w:val="22"/>
          <w:szCs w:val="22"/>
        </w:rPr>
        <w:t xml:space="preserve">The major also </w:t>
      </w:r>
      <w:del w:id="53" w:author="Thalia Priscilla" w:date="2023-01-04T14:53:00Z">
        <w:r w:rsidRPr="00E66B22" w:rsidDel="001A047D">
          <w:rPr>
            <w:rFonts w:ascii="Arial" w:eastAsia="Times New Roman" w:hAnsi="Arial" w:cs="Arial"/>
            <w:color w:val="000000"/>
            <w:sz w:val="22"/>
            <w:szCs w:val="22"/>
          </w:rPr>
          <w:delText xml:space="preserve">opportunes </w:delText>
        </w:r>
      </w:del>
      <w:ins w:id="54" w:author="Thalia Priscilla" w:date="2023-01-04T14:53:00Z">
        <w:r w:rsidR="001A047D">
          <w:rPr>
            <w:rFonts w:ascii="Arial" w:eastAsia="Times New Roman" w:hAnsi="Arial" w:cs="Arial"/>
            <w:color w:val="000000"/>
            <w:sz w:val="22"/>
            <w:szCs w:val="22"/>
          </w:rPr>
          <w:t>allows</w:t>
        </w:r>
        <w:r w:rsidR="001A047D" w:rsidRPr="00E66B22">
          <w:rPr>
            <w:rFonts w:ascii="Arial" w:eastAsia="Times New Roman" w:hAnsi="Arial" w:cs="Arial"/>
            <w:color w:val="000000"/>
            <w:sz w:val="22"/>
            <w:szCs w:val="22"/>
          </w:rPr>
          <w:t xml:space="preserve"> </w:t>
        </w:r>
      </w:ins>
      <w:r w:rsidRPr="00E66B22">
        <w:rPr>
          <w:rFonts w:ascii="Arial" w:eastAsia="Times New Roman" w:hAnsi="Arial" w:cs="Arial"/>
          <w:color w:val="000000"/>
          <w:sz w:val="22"/>
          <w:szCs w:val="22"/>
        </w:rPr>
        <w:t xml:space="preserve">me connections to organizations and like-minded people </w:t>
      </w:r>
      <w:del w:id="55" w:author="Thalia Priscilla" w:date="2023-01-04T14:53:00Z">
        <w:r w:rsidRPr="00E66B22" w:rsidDel="001A047D">
          <w:rPr>
            <w:rFonts w:ascii="Arial" w:eastAsia="Times New Roman" w:hAnsi="Arial" w:cs="Arial"/>
            <w:color w:val="000000"/>
            <w:sz w:val="22"/>
            <w:szCs w:val="22"/>
          </w:rPr>
          <w:delText>and to</w:delText>
        </w:r>
      </w:del>
      <w:ins w:id="56" w:author="Thalia Priscilla" w:date="2023-01-04T14:53:00Z">
        <w:r w:rsidR="001A047D">
          <w:rPr>
            <w:rFonts w:ascii="Arial" w:eastAsia="Times New Roman" w:hAnsi="Arial" w:cs="Arial"/>
            <w:color w:val="000000"/>
            <w:sz w:val="22"/>
            <w:szCs w:val="22"/>
          </w:rPr>
          <w:t>with</w:t>
        </w:r>
      </w:ins>
      <w:r w:rsidRPr="00E66B22">
        <w:rPr>
          <w:rFonts w:ascii="Arial" w:eastAsia="Times New Roman" w:hAnsi="Arial" w:cs="Arial"/>
          <w:color w:val="000000"/>
          <w:sz w:val="22"/>
          <w:szCs w:val="22"/>
        </w:rPr>
        <w:t xml:space="preserve"> whom I can collaborate</w:t>
      </w:r>
      <w:commentRangeEnd w:id="52"/>
      <w:r w:rsidR="00C06C2D">
        <w:rPr>
          <w:rStyle w:val="CommentReference"/>
        </w:rPr>
        <w:commentReference w:id="52"/>
      </w:r>
      <w:del w:id="57" w:author="Thalia Priscilla" w:date="2023-01-04T14:53:00Z">
        <w:r w:rsidRPr="00E66B22" w:rsidDel="001A047D">
          <w:rPr>
            <w:rFonts w:ascii="Arial" w:eastAsia="Times New Roman" w:hAnsi="Arial" w:cs="Arial"/>
            <w:color w:val="000000"/>
            <w:sz w:val="22"/>
            <w:szCs w:val="22"/>
          </w:rPr>
          <w:delText xml:space="preserve"> with</w:delText>
        </w:r>
      </w:del>
      <w:r w:rsidRPr="00E66B22">
        <w:rPr>
          <w:rFonts w:ascii="Arial" w:eastAsia="Times New Roman" w:hAnsi="Arial" w:cs="Arial"/>
          <w:color w:val="000000"/>
          <w:sz w:val="22"/>
          <w:szCs w:val="22"/>
        </w:rPr>
        <w:t xml:space="preserve">. I hope to bring more positive recognition to gaming and </w:t>
      </w:r>
      <w:ins w:id="58" w:author="Thalia Priscilla" w:date="2023-01-04T14:53:00Z">
        <w:r w:rsidR="001A047D">
          <w:rPr>
            <w:rFonts w:ascii="Arial" w:eastAsia="Times New Roman" w:hAnsi="Arial" w:cs="Arial"/>
            <w:color w:val="000000"/>
            <w:sz w:val="22"/>
            <w:szCs w:val="22"/>
          </w:rPr>
          <w:t xml:space="preserve">I believe </w:t>
        </w:r>
      </w:ins>
      <w:del w:id="59" w:author="Thalia Priscilla" w:date="2023-01-04T14:53:00Z">
        <w:r w:rsidRPr="00E66B22" w:rsidDel="001A047D">
          <w:rPr>
            <w:rFonts w:ascii="Arial" w:eastAsia="Times New Roman" w:hAnsi="Arial" w:cs="Arial"/>
            <w:color w:val="000000"/>
            <w:sz w:val="22"/>
            <w:szCs w:val="22"/>
          </w:rPr>
          <w:delText>taking part in</w:delText>
        </w:r>
      </w:del>
      <w:ins w:id="60" w:author="Thalia Priscilla" w:date="2023-01-04T14:53:00Z">
        <w:r w:rsidR="001A047D">
          <w:rPr>
            <w:rFonts w:ascii="Arial" w:eastAsia="Times New Roman" w:hAnsi="Arial" w:cs="Arial"/>
            <w:color w:val="000000"/>
            <w:sz w:val="22"/>
            <w:szCs w:val="22"/>
          </w:rPr>
          <w:t>pursuing</w:t>
        </w:r>
      </w:ins>
      <w:r w:rsidRPr="00E66B22">
        <w:rPr>
          <w:rFonts w:ascii="Arial" w:eastAsia="Times New Roman" w:hAnsi="Arial" w:cs="Arial"/>
          <w:color w:val="000000"/>
          <w:sz w:val="22"/>
          <w:szCs w:val="22"/>
        </w:rPr>
        <w:t xml:space="preserve"> this major will provide</w:t>
      </w:r>
      <w:ins w:id="61" w:author="Thalia Priscilla" w:date="2023-01-04T14:54:00Z">
        <w:r w:rsidR="001A047D">
          <w:rPr>
            <w:rFonts w:ascii="Arial" w:eastAsia="Times New Roman" w:hAnsi="Arial" w:cs="Arial"/>
            <w:color w:val="000000"/>
            <w:sz w:val="22"/>
            <w:szCs w:val="22"/>
          </w:rPr>
          <w:t xml:space="preserve"> me</w:t>
        </w:r>
      </w:ins>
      <w:r w:rsidRPr="00E66B22">
        <w:rPr>
          <w:rFonts w:ascii="Arial" w:eastAsia="Times New Roman" w:hAnsi="Arial" w:cs="Arial"/>
          <w:color w:val="000000"/>
          <w:sz w:val="22"/>
          <w:szCs w:val="22"/>
        </w:rPr>
        <w:t xml:space="preserve"> the expertise to do so and accomplish my goal in the industry. </w:t>
      </w:r>
    </w:p>
    <w:p w14:paraId="144B84B5" w14:textId="77777777" w:rsidR="00E66B22" w:rsidRPr="00E66B22" w:rsidRDefault="00E66B22" w:rsidP="00E66B22">
      <w:pPr>
        <w:rPr>
          <w:rFonts w:ascii="Times New Roman" w:eastAsia="Times New Roman" w:hAnsi="Times New Roman" w:cs="Times New Roman"/>
        </w:rPr>
      </w:pPr>
    </w:p>
    <w:p w14:paraId="48B48B9D"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Thalia Priscilla" w:date="2023-01-04T14:58:00Z" w:initials="TP">
    <w:p w14:paraId="78D56980" w14:textId="028EF9A3" w:rsidR="00EE6DD8" w:rsidRDefault="00EE6DD8">
      <w:pPr>
        <w:pStyle w:val="CommentText"/>
      </w:pPr>
      <w:r>
        <w:rPr>
          <w:rStyle w:val="CommentReference"/>
        </w:rPr>
        <w:annotationRef/>
      </w:r>
      <w:r>
        <w:rPr>
          <w:rStyle w:val="CommentReference"/>
        </w:rPr>
        <w:annotationRef/>
      </w:r>
      <w:r>
        <w:rPr>
          <w:rStyle w:val="CommentReference"/>
        </w:rPr>
        <w:t>Is this what you mean?</w:t>
      </w:r>
    </w:p>
  </w:comment>
  <w:comment w:id="32" w:author="Chiara Situmorang" w:date="2023-01-04T16:07:00Z" w:initials="CS">
    <w:p w14:paraId="6D63EEC5" w14:textId="77777777" w:rsidR="00C06C2D" w:rsidRDefault="00C06C2D" w:rsidP="007A2EDD">
      <w:r>
        <w:rPr>
          <w:rStyle w:val="CommentReference"/>
        </w:rPr>
        <w:annotationRef/>
      </w:r>
      <w:r>
        <w:rPr>
          <w:sz w:val="20"/>
          <w:szCs w:val="20"/>
        </w:rPr>
        <w:t>What kind of messages?</w:t>
      </w:r>
    </w:p>
  </w:comment>
  <w:comment w:id="52" w:author="Chiara Situmorang" w:date="2023-01-04T16:10:00Z" w:initials="CS">
    <w:p w14:paraId="1267A4E8" w14:textId="77777777" w:rsidR="00C06C2D" w:rsidRDefault="00C06C2D" w:rsidP="00B26701">
      <w:r>
        <w:rPr>
          <w:rStyle w:val="CommentReference"/>
        </w:rPr>
        <w:annotationRef/>
      </w:r>
      <w:r>
        <w:rPr>
          <w:sz w:val="20"/>
          <w:szCs w:val="20"/>
        </w:rPr>
        <w:t>Can you be more specific? Networking can help you do a lot of things. Do you want to learn from people who’ve done what you want to do? To create new projects with people whose visions align w yours?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56980" w15:done="0"/>
  <w15:commentEx w15:paraId="6D63EEC5" w15:done="0"/>
  <w15:commentEx w15:paraId="1267A4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0128E" w16cex:dateUtc="2023-01-04T07:58:00Z"/>
  <w16cex:commentExtensible w16cex:durableId="276022D0" w16cex:dateUtc="2023-01-04T09:07:00Z"/>
  <w16cex:commentExtensible w16cex:durableId="27602383" w16cex:dateUtc="2023-01-04T0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56980" w16cid:durableId="2760128E"/>
  <w16cid:commentId w16cid:paraId="6D63EEC5" w16cid:durableId="276022D0"/>
  <w16cid:commentId w16cid:paraId="1267A4E8" w16cid:durableId="2760238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22"/>
    <w:rsid w:val="00106924"/>
    <w:rsid w:val="00185506"/>
    <w:rsid w:val="001A047D"/>
    <w:rsid w:val="00206C5E"/>
    <w:rsid w:val="0062459E"/>
    <w:rsid w:val="006953F6"/>
    <w:rsid w:val="00A660F9"/>
    <w:rsid w:val="00C06C2D"/>
    <w:rsid w:val="00E66B22"/>
    <w:rsid w:val="00EE3EAE"/>
    <w:rsid w:val="00EE6D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812BFE"/>
  <w15:chartTrackingRefBased/>
  <w15:docId w15:val="{BB270051-0A2A-4E4F-A045-7C856A0E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B22"/>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1A047D"/>
  </w:style>
  <w:style w:type="character" w:styleId="CommentReference">
    <w:name w:val="annotation reference"/>
    <w:basedOn w:val="DefaultParagraphFont"/>
    <w:uiPriority w:val="99"/>
    <w:semiHidden/>
    <w:unhideWhenUsed/>
    <w:rsid w:val="001A047D"/>
    <w:rPr>
      <w:sz w:val="16"/>
      <w:szCs w:val="16"/>
    </w:rPr>
  </w:style>
  <w:style w:type="paragraph" w:styleId="CommentText">
    <w:name w:val="annotation text"/>
    <w:basedOn w:val="Normal"/>
    <w:link w:val="CommentTextChar"/>
    <w:uiPriority w:val="99"/>
    <w:semiHidden/>
    <w:unhideWhenUsed/>
    <w:rsid w:val="001A047D"/>
    <w:rPr>
      <w:sz w:val="20"/>
      <w:szCs w:val="20"/>
    </w:rPr>
  </w:style>
  <w:style w:type="character" w:customStyle="1" w:styleId="CommentTextChar">
    <w:name w:val="Comment Text Char"/>
    <w:basedOn w:val="DefaultParagraphFont"/>
    <w:link w:val="CommentText"/>
    <w:uiPriority w:val="99"/>
    <w:semiHidden/>
    <w:rsid w:val="001A047D"/>
    <w:rPr>
      <w:sz w:val="20"/>
      <w:szCs w:val="20"/>
    </w:rPr>
  </w:style>
  <w:style w:type="paragraph" w:styleId="CommentSubject">
    <w:name w:val="annotation subject"/>
    <w:basedOn w:val="CommentText"/>
    <w:next w:val="CommentText"/>
    <w:link w:val="CommentSubjectChar"/>
    <w:uiPriority w:val="99"/>
    <w:semiHidden/>
    <w:unhideWhenUsed/>
    <w:rsid w:val="001A047D"/>
    <w:rPr>
      <w:b/>
      <w:bCs/>
    </w:rPr>
  </w:style>
  <w:style w:type="character" w:customStyle="1" w:styleId="CommentSubjectChar">
    <w:name w:val="Comment Subject Char"/>
    <w:basedOn w:val="CommentTextChar"/>
    <w:link w:val="CommentSubject"/>
    <w:uiPriority w:val="99"/>
    <w:semiHidden/>
    <w:rsid w:val="001A04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1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8</cp:revision>
  <dcterms:created xsi:type="dcterms:W3CDTF">2023-01-02T13:28:00Z</dcterms:created>
  <dcterms:modified xsi:type="dcterms:W3CDTF">2023-01-04T09:11:00Z</dcterms:modified>
</cp:coreProperties>
</file>