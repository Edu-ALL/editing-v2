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3373" w14:textId="77777777" w:rsidR="00855F0F" w:rsidRDefault="00855F0F" w:rsidP="00855F0F">
      <w:pPr>
        <w:rPr>
          <w:rFonts w:ascii="Arial" w:hAnsi="Arial" w:cs="Arial"/>
          <w:b/>
          <w:bCs/>
          <w:color w:val="980000"/>
          <w:sz w:val="22"/>
          <w:szCs w:val="22"/>
        </w:rPr>
      </w:pPr>
      <w:r>
        <w:rPr>
          <w:rFonts w:ascii="Arial" w:hAnsi="Arial" w:cs="Arial"/>
          <w:b/>
          <w:bCs/>
          <w:color w:val="980000"/>
          <w:sz w:val="22"/>
          <w:szCs w:val="22"/>
        </w:rPr>
        <w:t>5. Describe the most significant challenge you have faced and the steps you have taken to overcome this challenge. How has this challenge affected your academic achievement?</w:t>
      </w:r>
    </w:p>
    <w:p w14:paraId="403C08EE" w14:textId="77777777" w:rsidR="00855F0F" w:rsidRDefault="00855F0F" w:rsidP="00855F0F">
      <w:pPr>
        <w:rPr>
          <w:rFonts w:ascii="Arial" w:hAnsi="Arial" w:cs="Arial"/>
          <w:b/>
          <w:bCs/>
          <w:color w:val="980000"/>
          <w:sz w:val="22"/>
          <w:szCs w:val="22"/>
        </w:rPr>
      </w:pPr>
    </w:p>
    <w:p w14:paraId="28235C17" w14:textId="1BC08784" w:rsidR="00855F0F" w:rsidRPr="00855F0F" w:rsidRDefault="00855F0F" w:rsidP="00855F0F">
      <w:pPr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Growing up, math was my biggest enemy. My 90% always felt like nothing compared to my brother’s 97%. I knew I was smart, but somehow it never felt </w:t>
      </w:r>
      <w:del w:id="0" w:author="Thalia Priscilla" w:date="2022-11-27T18:08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like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enough. </w:t>
      </w:r>
      <w:ins w:id="1" w:author="Chiara Situmorang" w:date="2022-11-28T10:17:00Z">
        <w:r w:rsidR="007E2363">
          <w:rPr>
            <w:rFonts w:ascii="Arial" w:eastAsia="Times New Roman" w:hAnsi="Arial" w:cs="Arial"/>
            <w:color w:val="000000"/>
            <w:sz w:val="22"/>
            <w:szCs w:val="22"/>
          </w:rPr>
          <w:t>Slowly</w:t>
        </w:r>
      </w:ins>
      <w:ins w:id="2" w:author="Chiara Situmorang" w:date="2022-11-28T10:15:00Z">
        <w:r w:rsidR="007E2363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I cast away math because </w:t>
      </w:r>
      <w:commentRangeStart w:id="3"/>
      <w:r w:rsidRPr="00855F0F">
        <w:rPr>
          <w:rFonts w:ascii="Arial" w:eastAsia="Times New Roman" w:hAnsi="Arial" w:cs="Arial"/>
          <w:color w:val="000000"/>
          <w:sz w:val="22"/>
          <w:szCs w:val="22"/>
        </w:rPr>
        <w:t>I felt I could never be good enough</w:t>
      </w:r>
      <w:commentRangeEnd w:id="3"/>
      <w:r w:rsidR="007E2363">
        <w:rPr>
          <w:rStyle w:val="CommentReference"/>
        </w:rPr>
        <w:commentReference w:id="3"/>
      </w:r>
      <w:ins w:id="4" w:author="Thalia Priscilla" w:date="2022-11-27T18:06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5" w:author="Thalia Priscilla" w:date="2022-11-27T18:06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, and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6" w:author="Thalia Priscilla" w:date="2022-11-27T18:06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M</w:t>
        </w:r>
      </w:ins>
      <w:del w:id="7" w:author="Thalia Priscilla" w:date="2022-11-27T18:06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m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y grades became a reflection of my decline in efforts</w:t>
      </w:r>
      <w:del w:id="8" w:author="Thalia Priscilla" w:date="2022-11-27T18:06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. Soon enough,</w:delText>
        </w:r>
      </w:del>
      <w:ins w:id="9" w:author="Thalia Priscilla" w:date="2022-11-27T18:06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: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90% became 70%, and </w:t>
      </w:r>
      <w:ins w:id="10" w:author="Thalia Priscilla" w:date="2022-11-27T18:09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 xml:space="preserve">soon enough, 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>math was dead to me.</w:t>
      </w:r>
    </w:p>
    <w:p w14:paraId="6F909593" w14:textId="339A4D24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del w:id="11" w:author="Thalia Priscilla" w:date="2022-11-27T18:03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But the </w:delText>
        </w:r>
      </w:del>
      <w:ins w:id="12" w:author="Thalia Priscilla" w:date="2022-11-27T18:03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Y</w:t>
        </w:r>
      </w:ins>
      <w:del w:id="13" w:author="Thalia Priscilla" w:date="2022-11-27T18:03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y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ears went by, and the growing pressures of getting into a good school and building a good future made academics my main priority. I was forced to get back into math, not to be on par with my brother, but for my own survival. I could feel myself falling further away from my dream school and the future I wanted. </w:t>
      </w:r>
      <w:del w:id="14" w:author="Chiara Situmorang" w:date="2022-11-28T10:17:00Z">
        <w:r w:rsidRPr="00855F0F" w:rsidDel="007E2363">
          <w:rPr>
            <w:rFonts w:ascii="Arial" w:eastAsia="Times New Roman" w:hAnsi="Arial" w:cs="Arial"/>
            <w:color w:val="000000"/>
            <w:sz w:val="22"/>
            <w:szCs w:val="22"/>
          </w:rPr>
          <w:delText>It couldn’t end like this. </w:delText>
        </w:r>
      </w:del>
    </w:p>
    <w:p w14:paraId="18C72396" w14:textId="4781F174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“Math isn’t just talent, girl, you have to practice.” My 11th grade Math teacher had noticed how I’d grown quiet after getting my test back, </w:t>
      </w:r>
      <w:del w:id="15" w:author="Thalia Priscilla" w:date="2022-11-27T18:10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doing my best to not cry</w:delText>
        </w:r>
      </w:del>
      <w:ins w:id="16" w:author="Thalia Priscilla" w:date="2022-11-27T18:10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holding back tears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AACFCA6" w14:textId="5C7A2669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>Her words clicked into place.</w:t>
      </w:r>
      <w:ins w:id="17" w:author="Chiara Situmorang" w:date="2022-11-28T10:18:00Z">
        <w:r w:rsidR="007E2363">
          <w:rPr>
            <w:rFonts w:ascii="Arial" w:eastAsia="Times New Roman" w:hAnsi="Arial" w:cs="Arial"/>
            <w:color w:val="000000"/>
            <w:sz w:val="22"/>
            <w:szCs w:val="22"/>
          </w:rPr>
          <w:t xml:space="preserve"> I had thought that I would never be as good as my naturally talented brother, </w:t>
        </w:r>
        <w:commentRangeStart w:id="18"/>
        <w:r w:rsidR="007E2363">
          <w:rPr>
            <w:rFonts w:ascii="Arial" w:eastAsia="Times New Roman" w:hAnsi="Arial" w:cs="Arial"/>
            <w:color w:val="000000"/>
            <w:sz w:val="22"/>
            <w:szCs w:val="22"/>
          </w:rPr>
          <w:t>but…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End w:id="18"/>
      <w:r w:rsidR="007E2363">
        <w:rPr>
          <w:rStyle w:val="CommentReference"/>
        </w:rPr>
        <w:commentReference w:id="18"/>
      </w: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I forced myself to ask questions in math classes, watched Khan Academy for hours on end, and even asked my </w:t>
      </w:r>
      <w:del w:id="19" w:author="Chiara Situmorang" w:date="2022-11-28T10:18:00Z">
        <w:r w:rsidRPr="00855F0F" w:rsidDel="007E23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own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brother for help. At some point, I </w:t>
      </w:r>
      <w:del w:id="20" w:author="Thalia Priscilla" w:date="2022-11-27T18:10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even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asked my mom to confiscate my phone until I had finished studying. </w:t>
      </w:r>
      <w:del w:id="21" w:author="Chiara Situmorang" w:date="2022-11-28T10:19:00Z">
        <w:r w:rsidRPr="00855F0F" w:rsidDel="007E2363">
          <w:rPr>
            <w:rFonts w:ascii="Arial" w:eastAsia="Times New Roman" w:hAnsi="Arial" w:cs="Arial"/>
            <w:color w:val="000000"/>
            <w:sz w:val="22"/>
            <w:szCs w:val="22"/>
          </w:rPr>
          <w:delText>I kept studying, and</w:delText>
        </w:r>
      </w:del>
      <w:ins w:id="22" w:author="Chiara Situmorang" w:date="2022-11-28T10:19:00Z">
        <w:r w:rsidR="007E2363">
          <w:rPr>
            <w:rFonts w:ascii="Arial" w:eastAsia="Times New Roman" w:hAnsi="Arial" w:cs="Arial"/>
            <w:color w:val="000000"/>
            <w:sz w:val="22"/>
            <w:szCs w:val="22"/>
          </w:rPr>
          <w:t>At some point,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the glass fractured</w:t>
      </w:r>
      <w:ins w:id="23" w:author="Chiara Situmorang" w:date="2022-11-28T10:19:00Z">
        <w:r w:rsidR="007E2363">
          <w:rPr>
            <w:rFonts w:ascii="Arial" w:eastAsia="Times New Roman" w:hAnsi="Arial" w:cs="Arial"/>
            <w:color w:val="000000"/>
            <w:sz w:val="22"/>
            <w:szCs w:val="22"/>
          </w:rPr>
          <w:t>—</w:t>
        </w:r>
      </w:ins>
      <w:del w:id="24" w:author="Chiara Situmorang" w:date="2022-11-28T10:19:00Z">
        <w:r w:rsidRPr="00855F0F" w:rsidDel="007E23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I was no longer afraid of math. </w:t>
      </w:r>
    </w:p>
    <w:p w14:paraId="496526E6" w14:textId="77777777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>I found myself deeply engrossed in equations. Solving a question in one go was exhilarating, and my struggle to get the answers only amplified that addicting feeling. The electrifying feeling when I saw that “A” in my report card for the first time in years was incomparable. </w:t>
      </w:r>
    </w:p>
    <w:p w14:paraId="4892210B" w14:textId="43356FA7" w:rsidR="00855F0F" w:rsidRPr="00855F0F" w:rsidRDefault="00855F0F" w:rsidP="00855F0F">
      <w:pPr>
        <w:ind w:firstLine="54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I realized that all this time, I was my own limiting factor. Just because I wasn’t as good as others doesn’t mean I was inadequate. With enough practice, my grades gradually improved and I was content with my results. Getting better at math </w:t>
      </w:r>
      <w:del w:id="25" w:author="Thalia Priscilla" w:date="2022-11-27T18:05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made me rethink the way I criticize myself, teaching </w:delText>
        </w:r>
      </w:del>
      <w:ins w:id="26" w:author="Thalia Priscilla" w:date="2022-11-27T18:05:00Z">
        <w:r w:rsidR="00F65A36" w:rsidRPr="00855F0F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aught</w:t>
        </w:r>
        <w:r w:rsidR="00F65A36" w:rsidRPr="00855F0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>me how to be patient and motivate myself in a healthy way. Though comparison still occasionally slip</w:t>
      </w:r>
      <w:ins w:id="27" w:author="Chiara Situmorang" w:date="2022-11-28T10:19:00Z">
        <w:r w:rsidR="007E2363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del w:id="28" w:author="Thalia Priscilla" w:date="2022-11-27T18:05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through the cracks, I remind myself of my journey with math</w:t>
      </w:r>
      <w:ins w:id="29" w:author="Thalia Priscilla" w:date="2022-11-27T18:11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0" w:author="Thalia Priscilla" w:date="2022-11-27T18:11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1" w:author="Thalia Priscilla" w:date="2022-11-27T18:11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32" w:author="Thalia Priscilla" w:date="2022-11-27T18:12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</w:ins>
      <w:ins w:id="33" w:author="Thalia Priscilla" w:date="2022-11-27T18:11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 xml:space="preserve"> the end,</w:t>
        </w:r>
        <w:r w:rsidR="00F65A36" w:rsidRPr="00855F0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34" w:author="Thalia Priscilla" w:date="2022-11-27T18:11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tell myself that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the only person I should be outdoing is the past me.</w:t>
      </w:r>
    </w:p>
    <w:p w14:paraId="290A7485" w14:textId="77777777" w:rsidR="00855F0F" w:rsidRPr="00855F0F" w:rsidRDefault="00855F0F" w:rsidP="00855F0F">
      <w:pPr>
        <w:rPr>
          <w:rFonts w:ascii="Times New Roman" w:eastAsia="Times New Roman" w:hAnsi="Times New Roman" w:cs="Times New Roman"/>
        </w:rPr>
      </w:pPr>
    </w:p>
    <w:p w14:paraId="0DD9F4BC" w14:textId="77777777" w:rsidR="00712763" w:rsidRDefault="00000000"/>
    <w:sectPr w:rsidR="00712763" w:rsidSect="00281A74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hiara Situmorang" w:date="2022-11-28T10:17:00Z" w:initials="CS">
    <w:p w14:paraId="6A8FB897" w14:textId="77777777" w:rsidR="007E2363" w:rsidRDefault="007E2363" w:rsidP="00ED0B42">
      <w:r>
        <w:rPr>
          <w:rStyle w:val="CommentReference"/>
        </w:rPr>
        <w:annotationRef/>
      </w:r>
      <w:r>
        <w:rPr>
          <w:sz w:val="20"/>
          <w:szCs w:val="20"/>
        </w:rPr>
        <w:t>can you rephrase so it doesn’t repeat ‘enough’ so many times in this para</w:t>
      </w:r>
    </w:p>
  </w:comment>
  <w:comment w:id="18" w:author="Chiara Situmorang" w:date="2022-11-28T10:18:00Z" w:initials="CS">
    <w:p w14:paraId="6BCA00B1" w14:textId="77777777" w:rsidR="007E2363" w:rsidRDefault="007E2363" w:rsidP="00CA544E">
      <w:r>
        <w:rPr>
          <w:rStyle w:val="CommentReference"/>
        </w:rPr>
        <w:annotationRef/>
      </w:r>
      <w:r>
        <w:rPr>
          <w:sz w:val="20"/>
          <w:szCs w:val="20"/>
        </w:rPr>
        <w:t>fill in here 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8FB897" w15:done="0"/>
  <w15:commentEx w15:paraId="6BCA00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0920" w16cex:dateUtc="2022-11-28T03:17:00Z"/>
  <w16cex:commentExtensible w16cex:durableId="272F098C" w16cex:dateUtc="2022-11-28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8FB897" w16cid:durableId="272F0920"/>
  <w16cid:commentId w16cid:paraId="6BCA00B1" w16cid:durableId="272F09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0F"/>
    <w:rsid w:val="00000032"/>
    <w:rsid w:val="00025D55"/>
    <w:rsid w:val="00042C86"/>
    <w:rsid w:val="00067311"/>
    <w:rsid w:val="00083540"/>
    <w:rsid w:val="00087183"/>
    <w:rsid w:val="00087A94"/>
    <w:rsid w:val="00097540"/>
    <w:rsid w:val="000A1FF9"/>
    <w:rsid w:val="000C18F3"/>
    <w:rsid w:val="000D5EAB"/>
    <w:rsid w:val="000F1B69"/>
    <w:rsid w:val="001558C4"/>
    <w:rsid w:val="00157205"/>
    <w:rsid w:val="00163AB2"/>
    <w:rsid w:val="001730B9"/>
    <w:rsid w:val="001816EB"/>
    <w:rsid w:val="001859C6"/>
    <w:rsid w:val="001A5D35"/>
    <w:rsid w:val="001B3701"/>
    <w:rsid w:val="001C1DCF"/>
    <w:rsid w:val="001D4866"/>
    <w:rsid w:val="001E185A"/>
    <w:rsid w:val="001F4647"/>
    <w:rsid w:val="001F6053"/>
    <w:rsid w:val="00210FB7"/>
    <w:rsid w:val="00266CA2"/>
    <w:rsid w:val="00281A74"/>
    <w:rsid w:val="002E2809"/>
    <w:rsid w:val="003076AC"/>
    <w:rsid w:val="00334809"/>
    <w:rsid w:val="00361042"/>
    <w:rsid w:val="0036213C"/>
    <w:rsid w:val="0037315D"/>
    <w:rsid w:val="0037671F"/>
    <w:rsid w:val="003849DD"/>
    <w:rsid w:val="00385DEA"/>
    <w:rsid w:val="00390619"/>
    <w:rsid w:val="003B29AB"/>
    <w:rsid w:val="003E2245"/>
    <w:rsid w:val="003F0C39"/>
    <w:rsid w:val="00413D78"/>
    <w:rsid w:val="004239F9"/>
    <w:rsid w:val="00463E1B"/>
    <w:rsid w:val="0048172A"/>
    <w:rsid w:val="00482DB7"/>
    <w:rsid w:val="004D6D9A"/>
    <w:rsid w:val="005226C5"/>
    <w:rsid w:val="00587FCC"/>
    <w:rsid w:val="005D7E85"/>
    <w:rsid w:val="005D7F3C"/>
    <w:rsid w:val="005E3511"/>
    <w:rsid w:val="006069E4"/>
    <w:rsid w:val="00613C3C"/>
    <w:rsid w:val="00630058"/>
    <w:rsid w:val="00650F80"/>
    <w:rsid w:val="0066709A"/>
    <w:rsid w:val="006742D3"/>
    <w:rsid w:val="0069629E"/>
    <w:rsid w:val="006A7D31"/>
    <w:rsid w:val="006B5D7E"/>
    <w:rsid w:val="006D28D7"/>
    <w:rsid w:val="006E5BC7"/>
    <w:rsid w:val="00722845"/>
    <w:rsid w:val="007550B5"/>
    <w:rsid w:val="00755ECE"/>
    <w:rsid w:val="007A456B"/>
    <w:rsid w:val="007E2363"/>
    <w:rsid w:val="007F698C"/>
    <w:rsid w:val="00842052"/>
    <w:rsid w:val="0084311D"/>
    <w:rsid w:val="00855F0F"/>
    <w:rsid w:val="00867215"/>
    <w:rsid w:val="008678D3"/>
    <w:rsid w:val="008778A1"/>
    <w:rsid w:val="0089658A"/>
    <w:rsid w:val="008B0CDA"/>
    <w:rsid w:val="008C397C"/>
    <w:rsid w:val="009128EB"/>
    <w:rsid w:val="0093615A"/>
    <w:rsid w:val="00964ECD"/>
    <w:rsid w:val="00A25EDF"/>
    <w:rsid w:val="00A32F5B"/>
    <w:rsid w:val="00A361A5"/>
    <w:rsid w:val="00A445B3"/>
    <w:rsid w:val="00A44F68"/>
    <w:rsid w:val="00A579A6"/>
    <w:rsid w:val="00A705A0"/>
    <w:rsid w:val="00A74491"/>
    <w:rsid w:val="00A83FC8"/>
    <w:rsid w:val="00A92510"/>
    <w:rsid w:val="00AB2686"/>
    <w:rsid w:val="00AE0CB7"/>
    <w:rsid w:val="00B311D9"/>
    <w:rsid w:val="00B6371A"/>
    <w:rsid w:val="00BB049D"/>
    <w:rsid w:val="00BE76B7"/>
    <w:rsid w:val="00C0067D"/>
    <w:rsid w:val="00C27036"/>
    <w:rsid w:val="00C61458"/>
    <w:rsid w:val="00C62A8C"/>
    <w:rsid w:val="00C65938"/>
    <w:rsid w:val="00C81864"/>
    <w:rsid w:val="00CA79A2"/>
    <w:rsid w:val="00CC7F25"/>
    <w:rsid w:val="00D06D68"/>
    <w:rsid w:val="00D42B86"/>
    <w:rsid w:val="00D67B02"/>
    <w:rsid w:val="00D855CB"/>
    <w:rsid w:val="00D965F9"/>
    <w:rsid w:val="00DA63A9"/>
    <w:rsid w:val="00DB1E4E"/>
    <w:rsid w:val="00DE7674"/>
    <w:rsid w:val="00E33754"/>
    <w:rsid w:val="00E95CAF"/>
    <w:rsid w:val="00EA125E"/>
    <w:rsid w:val="00EA251A"/>
    <w:rsid w:val="00EF58C3"/>
    <w:rsid w:val="00F121C5"/>
    <w:rsid w:val="00F65A36"/>
    <w:rsid w:val="00F81C08"/>
    <w:rsid w:val="00F90192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5DCAD"/>
  <w15:chartTrackingRefBased/>
  <w15:docId w15:val="{163F410C-A523-3F45-BACC-6E127BA0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65A36"/>
  </w:style>
  <w:style w:type="character" w:styleId="CommentReference">
    <w:name w:val="annotation reference"/>
    <w:basedOn w:val="DefaultParagraphFont"/>
    <w:uiPriority w:val="99"/>
    <w:semiHidden/>
    <w:unhideWhenUsed/>
    <w:rsid w:val="007E2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3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3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Situmorang</dc:creator>
  <cp:keywords/>
  <dc:description/>
  <cp:lastModifiedBy>Chiara Situmorang</cp:lastModifiedBy>
  <cp:revision>3</cp:revision>
  <dcterms:created xsi:type="dcterms:W3CDTF">2022-11-26T00:56:00Z</dcterms:created>
  <dcterms:modified xsi:type="dcterms:W3CDTF">2022-11-28T03:19:00Z</dcterms:modified>
</cp:coreProperties>
</file>