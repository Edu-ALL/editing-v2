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1C42E18A" w14:textId="75AD0999" w:rsidR="00730298" w:rsidRPr="00730298" w:rsidRDefault="00730298" w:rsidP="00730298">
      <w:pPr>
        <w:rPr>
          <w:rFonts w:ascii="Times New Roman" w:eastAsia="Times New Roman" w:hAnsi="Times New Roman" w:cs="Times New Roman"/>
        </w:rPr>
      </w:pPr>
      <w:commentRangeStart w:id="0"/>
      <w:commentRangeStart w:id="1"/>
      <w:r w:rsidRPr="00730298">
        <w:rPr>
          <w:rFonts w:ascii="Arial" w:eastAsia="Times New Roman" w:hAnsi="Arial" w:cs="Arial"/>
          <w:color w:val="000000"/>
          <w:sz w:val="22"/>
          <w:szCs w:val="22"/>
        </w:rPr>
        <w:t>“Music is a universal language.”, “Music is known to lighten the mood”, “Music allows one to self-heal”. There are countless praises that were said about music, but I didn’t understand them at first.</w:t>
      </w:r>
      <w:commentRangeEnd w:id="0"/>
      <w:r w:rsidR="00D941BF">
        <w:rPr>
          <w:rStyle w:val="CommentReference"/>
        </w:rPr>
        <w:commentReference w:id="0"/>
      </w:r>
      <w:commentRangeEnd w:id="1"/>
      <w:r w:rsidR="00E36825">
        <w:rPr>
          <w:rStyle w:val="CommentReference"/>
        </w:rPr>
        <w:commentReference w:id="1"/>
      </w:r>
    </w:p>
    <w:p w14:paraId="4CD3328A" w14:textId="77777777" w:rsidR="00730298" w:rsidRPr="00730298" w:rsidRDefault="00730298" w:rsidP="00730298">
      <w:pPr>
        <w:rPr>
          <w:rFonts w:ascii="Times New Roman" w:eastAsia="Times New Roman" w:hAnsi="Times New Roman" w:cs="Times New Roman"/>
        </w:rPr>
      </w:pPr>
    </w:p>
    <w:p w14:paraId="5D46B5F1" w14:textId="77777777" w:rsidR="00730298" w:rsidRPr="00730298" w:rsidRDefault="00730298" w:rsidP="00730298">
      <w:pPr>
        <w:rPr>
          <w:rFonts w:ascii="Times New Roman" w:eastAsia="Times New Roman" w:hAnsi="Times New Roman" w:cs="Times New Roman"/>
        </w:rPr>
      </w:pPr>
      <w:commentRangeStart w:id="2"/>
      <w:r w:rsidRPr="00730298">
        <w:rPr>
          <w:rFonts w:ascii="Arial" w:eastAsia="Times New Roman" w:hAnsi="Arial" w:cs="Arial"/>
          <w:color w:val="000000"/>
          <w:sz w:val="22"/>
          <w:szCs w:val="22"/>
        </w:rPr>
        <w:t xml:space="preserve">It all began during the instrument exhibition at my school, where I developed an interest in the guzheng, also known as the Chinese harp. Everything about the way it was played screams elegance, from the right hand's plucking to the left hand's pushing of the string to alter the pitch and generate vibrato. Realizing that this was the same instrument in my grandma's Chinese drama played by a beautiful lady during afternoon tea parties, I daydreamed about playing it,  making my grandma proud and possibly growing up to be as pretty as that lady. But, of course, learning new things isn’t easy especially when your teacher is Chinese and is unable to speak the same language as you. However, it was still manageable because </w:t>
      </w:r>
      <w:proofErr w:type="spellStart"/>
      <w:r w:rsidRPr="00730298">
        <w:rPr>
          <w:rFonts w:ascii="Arial" w:eastAsia="Times New Roman" w:hAnsi="Arial" w:cs="Arial"/>
          <w:color w:val="000000"/>
          <w:sz w:val="22"/>
          <w:szCs w:val="22"/>
        </w:rPr>
        <w:t>Gui</w:t>
      </w:r>
      <w:proofErr w:type="spellEnd"/>
      <w:r w:rsidRPr="00730298">
        <w:rPr>
          <w:rFonts w:ascii="Arial" w:eastAsia="Times New Roman" w:hAnsi="Arial" w:cs="Arial"/>
          <w:color w:val="000000"/>
          <w:sz w:val="22"/>
          <w:szCs w:val="22"/>
        </w:rPr>
        <w:t xml:space="preserve"> Lao Shi would just physically teach me all the techniques and fix my form. After a few years, I managed to become part of the Chinese orchestra thanks to her “ad-hoc” teaching method.</w:t>
      </w:r>
    </w:p>
    <w:p w14:paraId="7CBEC845" w14:textId="77777777" w:rsidR="00730298" w:rsidRPr="00730298" w:rsidRDefault="00730298" w:rsidP="00730298">
      <w:pPr>
        <w:rPr>
          <w:rFonts w:ascii="Times New Roman" w:eastAsia="Times New Roman" w:hAnsi="Times New Roman" w:cs="Times New Roman"/>
        </w:rPr>
      </w:pPr>
    </w:p>
    <w:p w14:paraId="3E160A95"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As my guzheng dream seems to go smoothly, covid-19 happened. Now, not only was there a language barrier, but there were also technical issues such as an unstable internet connection. I simply couldn't grasp all of the new techniques being taught using only visuals and voices. When I messed up a section of the music sheet, there was no one to physically correct and fix me, not to mention that the notes in my script just kept getting more and more foreign with strange symbol and number combinations. My dream to surprise my grandma just seems to be slipping further and further away. Music class became my dreaded weekly lesson, where all of my frustrations would coalesce, my stress level would skyrocket, and my motivation to perform well would vanish. At the time, I truly believed guzheng was a waste of time. These questions were ingrained in my mind: "How will I even be able to perform for my grandma and make her proud if we can't even communicate?"</w:t>
      </w:r>
      <w:commentRangeEnd w:id="2"/>
      <w:r w:rsidR="00D941BF">
        <w:rPr>
          <w:rStyle w:val="CommentReference"/>
        </w:rPr>
        <w:commentReference w:id="2"/>
      </w:r>
    </w:p>
    <w:p w14:paraId="6EA0D85B" w14:textId="77777777" w:rsidR="00730298" w:rsidRPr="00730298" w:rsidRDefault="00730298" w:rsidP="00730298">
      <w:pPr>
        <w:rPr>
          <w:rFonts w:ascii="Times New Roman" w:eastAsia="Times New Roman" w:hAnsi="Times New Roman" w:cs="Times New Roman"/>
        </w:rPr>
      </w:pPr>
    </w:p>
    <w:p w14:paraId="2B992048" w14:textId="77777777" w:rsidR="00730298" w:rsidRPr="00730298" w:rsidRDefault="00730298" w:rsidP="00730298">
      <w:pPr>
        <w:rPr>
          <w:rFonts w:ascii="Times New Roman" w:eastAsia="Times New Roman" w:hAnsi="Times New Roman" w:cs="Times New Roman"/>
        </w:rPr>
      </w:pPr>
      <w:commentRangeStart w:id="3"/>
      <w:r w:rsidRPr="00730298">
        <w:rPr>
          <w:rFonts w:ascii="Arial" w:eastAsia="Times New Roman" w:hAnsi="Arial" w:cs="Arial"/>
          <w:color w:val="000000"/>
          <w:sz w:val="22"/>
          <w:szCs w:val="22"/>
        </w:rPr>
        <w:t>I returned to those music quotes and pondered ‘if this is how other people think of music, why can’t I think like that?</w:t>
      </w:r>
      <w:commentRangeEnd w:id="3"/>
      <w:r w:rsidR="00B64F04">
        <w:rPr>
          <w:rStyle w:val="CommentReference"/>
        </w:rPr>
        <w:commentReference w:id="3"/>
      </w:r>
      <w:r w:rsidRPr="00730298">
        <w:rPr>
          <w:rFonts w:ascii="Arial" w:eastAsia="Times New Roman" w:hAnsi="Arial" w:cs="Arial"/>
          <w:color w:val="000000"/>
          <w:sz w:val="22"/>
          <w:szCs w:val="22"/>
        </w:rPr>
        <w:t xml:space="preserve">’ </w:t>
      </w:r>
      <w:commentRangeStart w:id="4"/>
      <w:r w:rsidRPr="00730298">
        <w:rPr>
          <w:rFonts w:ascii="Arial" w:eastAsia="Times New Roman" w:hAnsi="Arial" w:cs="Arial"/>
          <w:color w:val="000000"/>
          <w:sz w:val="22"/>
          <w:szCs w:val="22"/>
        </w:rPr>
        <w:t xml:space="preserve">Introduced to the Gibbs Reflection cycle </w:t>
      </w:r>
      <w:commentRangeEnd w:id="4"/>
      <w:r w:rsidR="00B64F04">
        <w:rPr>
          <w:rStyle w:val="CommentReference"/>
        </w:rPr>
        <w:commentReference w:id="4"/>
      </w:r>
      <w:r w:rsidRPr="00730298">
        <w:rPr>
          <w:rFonts w:ascii="Arial" w:eastAsia="Times New Roman" w:hAnsi="Arial" w:cs="Arial"/>
          <w:color w:val="000000"/>
          <w:sz w:val="22"/>
          <w:szCs w:val="22"/>
        </w:rPr>
        <w:t>by my life skills teacher, I decided to alter it a bit to fit my context. Step 1: Problem is ineffective communication. Step 2: Feelings are stressful and unproductive. Step 3: Evaluation is eliminating the communication issues. Step 4: Action plan is to learn Chinese to understand Lao Shi so I can continue to learn guzheng. My reflection sessions provided me with the motivation I needed to begin practicing hard despite all of the underlying barriers.</w:t>
      </w:r>
    </w:p>
    <w:p w14:paraId="2C784280" w14:textId="77777777" w:rsidR="00730298" w:rsidRPr="00730298" w:rsidRDefault="00730298" w:rsidP="00730298">
      <w:pPr>
        <w:rPr>
          <w:rFonts w:ascii="Times New Roman" w:eastAsia="Times New Roman" w:hAnsi="Times New Roman" w:cs="Times New Roman"/>
        </w:rPr>
      </w:pPr>
    </w:p>
    <w:p w14:paraId="1C9BE1E6"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From then on, I resolved to devote more time and effort to learning the instrument, including learning Chinese to overcome the language barrier and increasing my practice time. Slowly but surely, there was definitely progress in my guzheng skills. Two years later, I managed to get a solo performance. I was on cloud nine and immediately, I called my grandparents and invited them to come watch my solo performance. </w:t>
      </w:r>
    </w:p>
    <w:p w14:paraId="2335ED47" w14:textId="77777777" w:rsidR="00730298" w:rsidRPr="00730298" w:rsidRDefault="00730298" w:rsidP="00730298">
      <w:pPr>
        <w:rPr>
          <w:rFonts w:ascii="Times New Roman" w:eastAsia="Times New Roman" w:hAnsi="Times New Roman" w:cs="Times New Roman"/>
        </w:rPr>
      </w:pPr>
    </w:p>
    <w:p w14:paraId="66DC8386"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w:t>
      </w:r>
      <w:r w:rsidRPr="00730298">
        <w:rPr>
          <w:rFonts w:ascii="Arial" w:eastAsia="Times New Roman" w:hAnsi="Arial" w:cs="Arial"/>
          <w:color w:val="000000"/>
          <w:sz w:val="22"/>
          <w:szCs w:val="22"/>
        </w:rPr>
        <w:lastRenderedPageBreak/>
        <w:t>hall. The rest of the song went off without a hitch, with no major blunders or nerve-racking moments.</w:t>
      </w:r>
    </w:p>
    <w:p w14:paraId="34AE9781" w14:textId="77777777" w:rsidR="00730298" w:rsidRPr="00730298" w:rsidRDefault="00730298" w:rsidP="00730298">
      <w:pPr>
        <w:rPr>
          <w:rFonts w:ascii="Times New Roman" w:eastAsia="Times New Roman" w:hAnsi="Times New Roman" w:cs="Times New Roman"/>
        </w:rPr>
      </w:pPr>
    </w:p>
    <w:p w14:paraId="28F6F1F4" w14:textId="77777777" w:rsidR="00730298" w:rsidRPr="00730298" w:rsidRDefault="00730298" w:rsidP="00730298">
      <w:pPr>
        <w:rPr>
          <w:rFonts w:ascii="Times New Roman" w:eastAsia="Times New Roman" w:hAnsi="Times New Roman" w:cs="Times New Roman"/>
        </w:rPr>
      </w:pPr>
      <w:commentRangeStart w:id="5"/>
      <w:r w:rsidRPr="00730298">
        <w:rPr>
          <w:rFonts w:ascii="Arial" w:eastAsia="Times New Roman" w:hAnsi="Arial" w:cs="Arial"/>
          <w:color w:val="000000"/>
          <w:sz w:val="22"/>
          <w:szCs w:val="22"/>
        </w:rPr>
        <w:t>At the end of the day, seeing my grandparents smiling, clapping their hands and being proud of me was worth all the tears and effort inputted for this. </w:t>
      </w:r>
      <w:commentRangeEnd w:id="5"/>
      <w:r w:rsidR="00C00295">
        <w:rPr>
          <w:rStyle w:val="CommentReference"/>
        </w:rPr>
        <w:commentReference w:id="5"/>
      </w:r>
    </w:p>
    <w:p w14:paraId="24ACD910" w14:textId="77777777" w:rsidR="00730298" w:rsidRPr="00730298" w:rsidRDefault="00730298" w:rsidP="00730298">
      <w:pPr>
        <w:rPr>
          <w:rFonts w:ascii="Times New Roman" w:eastAsia="Times New Roman" w:hAnsi="Times New Roman" w:cs="Times New Roman"/>
        </w:rPr>
      </w:pPr>
    </w:p>
    <w:p w14:paraId="160FEFDD"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Throughout my guzheng journey, I realized that challenges come </w:t>
      </w:r>
      <w:proofErr w:type="spellStart"/>
      <w:r w:rsidRPr="00730298">
        <w:rPr>
          <w:rFonts w:ascii="Arial" w:eastAsia="Times New Roman" w:hAnsi="Arial" w:cs="Arial"/>
          <w:color w:val="000000"/>
          <w:sz w:val="22"/>
          <w:szCs w:val="22"/>
        </w:rPr>
        <w:t>prepackaged</w:t>
      </w:r>
      <w:proofErr w:type="spellEnd"/>
      <w:r w:rsidRPr="00730298">
        <w:rPr>
          <w:rFonts w:ascii="Arial" w:eastAsia="Times New Roman" w:hAnsi="Arial" w:cs="Arial"/>
          <w:color w:val="000000"/>
          <w:sz w:val="22"/>
          <w:szCs w:val="22"/>
        </w:rPr>
        <w:t xml:space="preserve"> with life lessons. Whatever barriers there are between people, those are </w:t>
      </w:r>
      <w:commentRangeStart w:id="6"/>
      <w:r w:rsidRPr="00730298">
        <w:rPr>
          <w:rFonts w:ascii="Arial" w:eastAsia="Times New Roman" w:hAnsi="Arial" w:cs="Arial"/>
          <w:color w:val="000000"/>
          <w:sz w:val="22"/>
          <w:szCs w:val="22"/>
        </w:rPr>
        <w:t>not immovable</w:t>
      </w:r>
      <w:commentRangeEnd w:id="6"/>
      <w:r w:rsidR="00C00295">
        <w:rPr>
          <w:rStyle w:val="CommentReference"/>
        </w:rPr>
        <w:commentReference w:id="6"/>
      </w:r>
      <w:r w:rsidRPr="00730298">
        <w:rPr>
          <w:rFonts w:ascii="Arial" w:eastAsia="Times New Roman" w:hAnsi="Arial" w:cs="Arial"/>
          <w:color w:val="000000"/>
          <w:sz w:val="22"/>
          <w:szCs w:val="22"/>
        </w:rPr>
        <w:t xml:space="preserve">. Just like how I overcame my barrier by putting in more effort and empathizing with my teacher. I can’t always expect people to adjust to my lifestyle, I need to be flexible and take the initiative to adjust myself no matter what situation I will be in. </w:t>
      </w:r>
      <w:commentRangeStart w:id="7"/>
      <w:r w:rsidRPr="00730298">
        <w:rPr>
          <w:rFonts w:ascii="Arial" w:eastAsia="Times New Roman" w:hAnsi="Arial" w:cs="Arial"/>
          <w:color w:val="000000"/>
          <w:sz w:val="22"/>
          <w:szCs w:val="22"/>
        </w:rPr>
        <w:t>I guess now I can say that I understand the meaning behind those music quotes now.</w:t>
      </w:r>
      <w:commentRangeEnd w:id="7"/>
      <w:r w:rsidR="00C2737C">
        <w:rPr>
          <w:rStyle w:val="CommentReference"/>
        </w:rPr>
        <w:commentReference w:id="7"/>
      </w:r>
    </w:p>
    <w:p w14:paraId="7C71BBD6" w14:textId="77777777" w:rsidR="00730298" w:rsidRPr="00730298" w:rsidRDefault="00730298" w:rsidP="00730298">
      <w:pPr>
        <w:rPr>
          <w:rFonts w:ascii="Times New Roman" w:eastAsia="Times New Roman" w:hAnsi="Times New Roman" w:cs="Times New Roman"/>
        </w:rPr>
      </w:pPr>
    </w:p>
    <w:p w14:paraId="2B368CF8" w14:textId="743BE056" w:rsidR="00E253AD" w:rsidRDefault="00E253AD"/>
    <w:p w14:paraId="381A4BFD" w14:textId="69654F3C" w:rsidR="00B31227" w:rsidRDefault="00B31227">
      <w:pPr>
        <w:rPr>
          <w:ins w:id="8" w:author="Chiara Situmorang" w:date="2022-09-27T09:46:00Z"/>
        </w:rPr>
      </w:pPr>
      <w:ins w:id="9" w:author="Chiara Situmorang" w:date="2022-09-27T09:46:00Z">
        <w:r>
          <w:t>Hi Vicky!</w:t>
        </w:r>
      </w:ins>
    </w:p>
    <w:p w14:paraId="6E9D9725" w14:textId="35B33354" w:rsidR="00B31227" w:rsidRDefault="00B31227">
      <w:pPr>
        <w:rPr>
          <w:ins w:id="10" w:author="Chiara Situmorang" w:date="2022-09-27T09:46:00Z"/>
        </w:rPr>
      </w:pPr>
    </w:p>
    <w:p w14:paraId="6337741A" w14:textId="206984F0" w:rsidR="00B31227" w:rsidRDefault="00B31227">
      <w:pPr>
        <w:rPr>
          <w:ins w:id="11" w:author="Chiara Situmorang" w:date="2022-09-27T09:48:00Z"/>
          <w:rFonts w:cstheme="minorHAnsi"/>
          <w:color w:val="000000"/>
          <w:lang w:val="en-US"/>
        </w:rPr>
      </w:pPr>
      <w:ins w:id="12" w:author="Chiara Situmorang" w:date="2022-09-27T09:46:00Z">
        <w:r>
          <w:rPr>
            <w:rFonts w:cstheme="minorHAnsi"/>
            <w:color w:val="000000"/>
            <w:lang w:val="en-US"/>
          </w:rPr>
          <w:t xml:space="preserve">This is a pretty good draft so far. Good </w:t>
        </w:r>
        <w:proofErr w:type="spellStart"/>
        <w:r>
          <w:rPr>
            <w:rFonts w:cstheme="minorHAnsi"/>
            <w:color w:val="000000"/>
            <w:lang w:val="en-US"/>
          </w:rPr>
          <w:t>job!</w:t>
        </w:r>
        <w:proofErr w:type="spellEnd"/>
        <w:r>
          <w:rPr>
            <w:rFonts w:cstheme="minorHAnsi"/>
            <w:color w:val="000000"/>
            <w:lang w:val="en-US"/>
          </w:rPr>
          <w:t xml:space="preserve"> I like the sensory details that you’ve put in</w:t>
        </w:r>
      </w:ins>
      <w:ins w:id="13" w:author="Chiara Situmorang" w:date="2022-09-27T09:47:00Z">
        <w:r>
          <w:rPr>
            <w:rFonts w:cstheme="minorHAnsi"/>
            <w:color w:val="000000"/>
            <w:lang w:val="en-US"/>
          </w:rPr>
          <w:t xml:space="preserve">, especially during your solo concert. </w:t>
        </w:r>
      </w:ins>
    </w:p>
    <w:p w14:paraId="07B6A44C" w14:textId="77777777" w:rsidR="00B31227" w:rsidRDefault="00B31227">
      <w:pPr>
        <w:rPr>
          <w:ins w:id="14" w:author="Chiara Situmorang" w:date="2022-09-27T09:48:00Z"/>
          <w:rFonts w:cstheme="minorHAnsi"/>
          <w:color w:val="000000"/>
          <w:lang w:val="en-US"/>
        </w:rPr>
      </w:pPr>
    </w:p>
    <w:p w14:paraId="7E00A126" w14:textId="1A08A8B4" w:rsidR="00B31227" w:rsidRDefault="00B31227">
      <w:pPr>
        <w:rPr>
          <w:ins w:id="15" w:author="Chiara Situmorang" w:date="2022-09-27T09:49:00Z"/>
          <w:rFonts w:cstheme="minorHAnsi"/>
          <w:color w:val="000000"/>
          <w:lang w:val="en-US"/>
        </w:rPr>
      </w:pPr>
      <w:ins w:id="16" w:author="Chiara Situmorang" w:date="2022-09-27T09:47:00Z">
        <w:r>
          <w:rPr>
            <w:rFonts w:cstheme="minorHAnsi"/>
            <w:color w:val="000000"/>
            <w:lang w:val="en-US"/>
          </w:rPr>
          <w:t xml:space="preserve">However, </w:t>
        </w:r>
      </w:ins>
      <w:ins w:id="17" w:author="Chiara Situmorang" w:date="2022-09-27T09:46:00Z">
        <w:r w:rsidRPr="00B31227">
          <w:rPr>
            <w:rFonts w:cstheme="minorHAnsi"/>
            <w:color w:val="000000"/>
            <w:lang w:val="en-US"/>
          </w:rPr>
          <w:t>I think you need to reflect a bit more (see what I did there…) and think about which trait you want to highlight from this essay. Is it your tenacity, your love of music, or your desire to impress your grandparents? Right now, you’re trying to highlight all of them, and this makes the essay less focused than it should be.</w:t>
        </w:r>
      </w:ins>
      <w:ins w:id="18" w:author="Chiara Situmorang" w:date="2022-09-27T09:47:00Z">
        <w:r>
          <w:rPr>
            <w:rFonts w:cstheme="minorHAnsi"/>
            <w:color w:val="000000"/>
            <w:lang w:val="en-US"/>
          </w:rPr>
          <w:t xml:space="preserve"> Considering the prompt, I would say your tenacity should be the focus of this essay. </w:t>
        </w:r>
      </w:ins>
      <w:ins w:id="19" w:author="Chiara Situmorang" w:date="2022-09-27T09:48:00Z">
        <w:r>
          <w:rPr>
            <w:rFonts w:cstheme="minorHAnsi"/>
            <w:color w:val="000000"/>
            <w:lang w:val="en-US"/>
          </w:rPr>
          <w:t xml:space="preserve">This means that you will need to rewrite the parts about the music quotes and your reflection to be more explicit about why you’re choosing to </w:t>
        </w:r>
      </w:ins>
      <w:ins w:id="20" w:author="Chiara Situmorang" w:date="2022-09-27T09:49:00Z">
        <w:r>
          <w:rPr>
            <w:rFonts w:cstheme="minorHAnsi"/>
            <w:color w:val="000000"/>
            <w:lang w:val="en-US"/>
          </w:rPr>
          <w:t>maintain your guzheng lessons despite all the challenges.</w:t>
        </w:r>
      </w:ins>
    </w:p>
    <w:p w14:paraId="593CD0F7" w14:textId="1EE06C91" w:rsidR="00B31227" w:rsidRDefault="00B31227">
      <w:pPr>
        <w:rPr>
          <w:ins w:id="21" w:author="Chiara Situmorang" w:date="2022-09-27T09:49:00Z"/>
          <w:rFonts w:cstheme="minorHAnsi"/>
          <w:color w:val="000000"/>
          <w:lang w:val="en-US"/>
        </w:rPr>
      </w:pPr>
    </w:p>
    <w:p w14:paraId="22B1B252" w14:textId="7993F794" w:rsidR="00B31227" w:rsidRDefault="00B31227">
      <w:pPr>
        <w:rPr>
          <w:ins w:id="22" w:author="Chiara Situmorang" w:date="2022-09-27T09:49:00Z"/>
          <w:rFonts w:cstheme="minorHAnsi"/>
          <w:color w:val="000000"/>
          <w:lang w:val="en-US"/>
        </w:rPr>
      </w:pPr>
      <w:ins w:id="23" w:author="Chiara Situmorang" w:date="2022-09-27T09:49:00Z">
        <w:r>
          <w:rPr>
            <w:rFonts w:cstheme="minorHAnsi"/>
            <w:color w:val="000000"/>
            <w:lang w:val="en-US"/>
          </w:rPr>
          <w:t>Good luck on your revisions!</w:t>
        </w:r>
      </w:ins>
    </w:p>
    <w:p w14:paraId="3C8DE260" w14:textId="1E76BD13" w:rsidR="00B31227" w:rsidRDefault="00B31227">
      <w:pPr>
        <w:rPr>
          <w:ins w:id="24" w:author="Chiara Situmorang" w:date="2022-09-27T09:49:00Z"/>
          <w:rFonts w:cstheme="minorHAnsi"/>
          <w:color w:val="000000"/>
          <w:lang w:val="en-US"/>
        </w:rPr>
      </w:pPr>
    </w:p>
    <w:p w14:paraId="4C40505A" w14:textId="6BA599EF" w:rsidR="00B31227" w:rsidRDefault="00B31227">
      <w:pPr>
        <w:rPr>
          <w:ins w:id="25" w:author="Chiara Situmorang" w:date="2022-09-27T09:49:00Z"/>
          <w:rFonts w:cstheme="minorHAnsi"/>
          <w:color w:val="000000"/>
          <w:lang w:val="en-US"/>
        </w:rPr>
      </w:pPr>
      <w:ins w:id="26" w:author="Chiara Situmorang" w:date="2022-09-27T09:49:00Z">
        <w:r>
          <w:rPr>
            <w:rFonts w:cstheme="minorHAnsi"/>
            <w:color w:val="000000"/>
            <w:lang w:val="en-US"/>
          </w:rPr>
          <w:t>Chiara &amp; Caroline</w:t>
        </w:r>
      </w:ins>
    </w:p>
    <w:p w14:paraId="4B0F4B0D" w14:textId="478C62F2" w:rsidR="00B31227" w:rsidRPr="00B31227" w:rsidRDefault="00B31227">
      <w:pPr>
        <w:rPr>
          <w:rFonts w:cstheme="minorHAnsi"/>
          <w:color w:val="000000"/>
          <w:lang w:val="en-US"/>
        </w:rPr>
      </w:pPr>
      <w:proofErr w:type="spellStart"/>
      <w:ins w:id="27" w:author="Chiara Situmorang" w:date="2022-09-27T09:49:00Z">
        <w:r>
          <w:rPr>
            <w:rFonts w:cstheme="minorHAnsi"/>
            <w:color w:val="000000"/>
            <w:lang w:val="en-US"/>
          </w:rPr>
          <w:t>ALL-in</w:t>
        </w:r>
        <w:proofErr w:type="spellEnd"/>
        <w:r>
          <w:rPr>
            <w:rFonts w:cstheme="minorHAnsi"/>
            <w:color w:val="000000"/>
            <w:lang w:val="en-US"/>
          </w:rPr>
          <w:t xml:space="preserve"> Essay Editors</w:t>
        </w:r>
      </w:ins>
    </w:p>
    <w:sectPr w:rsidR="00B31227" w:rsidRPr="00B312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26T10:30:00Z" w:initials="MOU">
    <w:p w14:paraId="2D874541" w14:textId="77777777" w:rsidR="00D941BF" w:rsidRDefault="00D941BF" w:rsidP="002F2E49">
      <w:r>
        <w:rPr>
          <w:rStyle w:val="CommentReference"/>
        </w:rPr>
        <w:annotationRef/>
      </w:r>
      <w:r>
        <w:rPr>
          <w:sz w:val="20"/>
          <w:szCs w:val="20"/>
        </w:rPr>
        <w:t xml:space="preserve">While this intro gives us a hint into what the essay is going to be, starting off with popular phrases may not show the recruiter much about you and your goals. </w:t>
      </w:r>
    </w:p>
  </w:comment>
  <w:comment w:id="1" w:author="Chiara Situmorang" w:date="2022-09-27T09:37:00Z" w:initials="CS">
    <w:p w14:paraId="73D07817" w14:textId="77777777" w:rsidR="00E36825" w:rsidRDefault="00E36825" w:rsidP="000442A8">
      <w:r>
        <w:rPr>
          <w:rStyle w:val="CommentReference"/>
        </w:rPr>
        <w:annotationRef/>
      </w:r>
      <w:r>
        <w:rPr>
          <w:sz w:val="20"/>
          <w:szCs w:val="20"/>
        </w:rPr>
        <w:t>Agree. You could modify this part by inserting dialogue from someone you actually know promising about the many benefits of music, and your own skeptic reaction.</w:t>
      </w:r>
    </w:p>
  </w:comment>
  <w:comment w:id="2" w:author="Microsoft Office User" w:date="2022-09-26T10:35:00Z" w:initials="MOU">
    <w:p w14:paraId="28082924" w14:textId="6A53C990" w:rsidR="00D941BF" w:rsidRDefault="00D941BF" w:rsidP="006C0947">
      <w:r>
        <w:rPr>
          <w:rStyle w:val="CommentReference"/>
        </w:rPr>
        <w:annotationRef/>
      </w:r>
      <w:r>
        <w:rPr>
          <w:sz w:val="20"/>
          <w:szCs w:val="20"/>
        </w:rPr>
        <w:t xml:space="preserve">These two paragraphs describe your sentimental tie to the instrument, your learning process, and the issues you ran into during covid. I believe you can concise these two paragraphs into one shorter one that will still communicate the same message. It will also leave you more room to write more about how you learned from the challenge and how you are changed. </w:t>
      </w:r>
    </w:p>
  </w:comment>
  <w:comment w:id="3" w:author="Chiara Situmorang" w:date="2022-09-27T09:41:00Z" w:initials="CS">
    <w:p w14:paraId="0369A7E8" w14:textId="77777777" w:rsidR="00B64F04" w:rsidRDefault="00B64F04" w:rsidP="002364E2">
      <w:r>
        <w:rPr>
          <w:rStyle w:val="CommentReference"/>
        </w:rPr>
        <w:annotationRef/>
      </w:r>
      <w:r>
        <w:rPr>
          <w:sz w:val="20"/>
          <w:szCs w:val="20"/>
        </w:rPr>
        <w:t>Since we recommend removing the quotes altogether, this sentence would be clearer if you can explicitly mention how it is other people think of music, and how YOU think of music.</w:t>
      </w:r>
    </w:p>
  </w:comment>
  <w:comment w:id="4" w:author="Chiara Situmorang" w:date="2022-09-27T09:41:00Z" w:initials="CS">
    <w:p w14:paraId="54D44D54" w14:textId="77777777" w:rsidR="00B64F04" w:rsidRDefault="00B64F04" w:rsidP="00B57DF8">
      <w:r>
        <w:rPr>
          <w:rStyle w:val="CommentReference"/>
        </w:rPr>
        <w:annotationRef/>
      </w:r>
      <w:r>
        <w:rPr>
          <w:sz w:val="20"/>
          <w:szCs w:val="20"/>
        </w:rPr>
        <w:t>Can you give a little more context as to what this cycle is and how it’s used?</w:t>
      </w:r>
    </w:p>
  </w:comment>
  <w:comment w:id="5" w:author="Microsoft Office User" w:date="2022-09-26T10:41:00Z" w:initials="MOU">
    <w:p w14:paraId="479FBF4F" w14:textId="7456E1C3" w:rsidR="00C00295" w:rsidRDefault="00C00295" w:rsidP="00361244">
      <w:r>
        <w:rPr>
          <w:rStyle w:val="CommentReference"/>
        </w:rPr>
        <w:annotationRef/>
      </w:r>
      <w:r>
        <w:rPr>
          <w:sz w:val="20"/>
          <w:szCs w:val="20"/>
        </w:rPr>
        <w:t>It would come full circle if you included a sentence or two about your grandma and how she would feel if she saw you performing.</w:t>
      </w:r>
    </w:p>
  </w:comment>
  <w:comment w:id="6" w:author="Microsoft Office User" w:date="2022-09-26T10:42:00Z" w:initials="MOU">
    <w:p w14:paraId="4B677808" w14:textId="77777777" w:rsidR="00C00295" w:rsidRDefault="00C00295" w:rsidP="00622C3F">
      <w:r>
        <w:rPr>
          <w:rStyle w:val="CommentReference"/>
        </w:rPr>
        <w:annotationRef/>
      </w:r>
      <w:r>
        <w:rPr>
          <w:sz w:val="20"/>
          <w:szCs w:val="20"/>
        </w:rPr>
        <w:t>Not impenetrable might be a more suitable word</w:t>
      </w:r>
    </w:p>
  </w:comment>
  <w:comment w:id="7" w:author="Microsoft Office User" w:date="2022-09-26T10:46:00Z" w:initials="MOU">
    <w:p w14:paraId="2E95F652" w14:textId="77777777" w:rsidR="00C2737C" w:rsidRDefault="00C2737C" w:rsidP="00991B49">
      <w:r>
        <w:rPr>
          <w:rStyle w:val="CommentReference"/>
        </w:rPr>
        <w:annotationRef/>
      </w:r>
      <w:r>
        <w:rPr>
          <w:sz w:val="20"/>
          <w:szCs w:val="20"/>
        </w:rPr>
        <w:t>This is a nice tie to the first part of your essay if you are going to keep it. If you choose not to, you can say more on how your new flexibility and empathy has affected other elements in your music and/or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874541" w15:done="0"/>
  <w15:commentEx w15:paraId="73D07817" w15:paraIdParent="2D874541" w15:done="0"/>
  <w15:commentEx w15:paraId="28082924" w15:done="0"/>
  <w15:commentEx w15:paraId="0369A7E8" w15:done="0"/>
  <w15:commentEx w15:paraId="54D44D54" w15:done="0"/>
  <w15:commentEx w15:paraId="479FBF4F" w15:done="0"/>
  <w15:commentEx w15:paraId="4B677808" w15:done="0"/>
  <w15:commentEx w15:paraId="2E95F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FDD0" w16cex:dateUtc="2022-09-26T14:30:00Z"/>
  <w16cex:commentExtensible w16cex:durableId="26DD42CA" w16cex:dateUtc="2022-09-27T02:37:00Z"/>
  <w16cex:commentExtensible w16cex:durableId="26DBFEEF" w16cex:dateUtc="2022-09-26T14:35:00Z"/>
  <w16cex:commentExtensible w16cex:durableId="26DD43B8" w16cex:dateUtc="2022-09-27T02:41:00Z"/>
  <w16cex:commentExtensible w16cex:durableId="26DD43D9" w16cex:dateUtc="2022-09-27T02:41:00Z"/>
  <w16cex:commentExtensible w16cex:durableId="26DC004E" w16cex:dateUtc="2022-09-26T14:41:00Z"/>
  <w16cex:commentExtensible w16cex:durableId="26DC008C" w16cex:dateUtc="2022-09-26T14:42:00Z"/>
  <w16cex:commentExtensible w16cex:durableId="26DC0169" w16cex:dateUtc="2022-09-26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874541" w16cid:durableId="26DBFDD0"/>
  <w16cid:commentId w16cid:paraId="73D07817" w16cid:durableId="26DD42CA"/>
  <w16cid:commentId w16cid:paraId="28082924" w16cid:durableId="26DBFEEF"/>
  <w16cid:commentId w16cid:paraId="0369A7E8" w16cid:durableId="26DD43B8"/>
  <w16cid:commentId w16cid:paraId="54D44D54" w16cid:durableId="26DD43D9"/>
  <w16cid:commentId w16cid:paraId="479FBF4F" w16cid:durableId="26DC004E"/>
  <w16cid:commentId w16cid:paraId="4B677808" w16cid:durableId="26DC008C"/>
  <w16cid:commentId w16cid:paraId="2E95F652" w16cid:durableId="26DC01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185506"/>
    <w:rsid w:val="00283333"/>
    <w:rsid w:val="0062459E"/>
    <w:rsid w:val="00730298"/>
    <w:rsid w:val="00B31227"/>
    <w:rsid w:val="00B64F04"/>
    <w:rsid w:val="00C00295"/>
    <w:rsid w:val="00C2737C"/>
    <w:rsid w:val="00D941BF"/>
    <w:rsid w:val="00E253AD"/>
    <w:rsid w:val="00E368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941BF"/>
    <w:rPr>
      <w:sz w:val="16"/>
      <w:szCs w:val="16"/>
    </w:rPr>
  </w:style>
  <w:style w:type="paragraph" w:styleId="CommentText">
    <w:name w:val="annotation text"/>
    <w:basedOn w:val="Normal"/>
    <w:link w:val="CommentTextChar"/>
    <w:uiPriority w:val="99"/>
    <w:semiHidden/>
    <w:unhideWhenUsed/>
    <w:rsid w:val="00D941BF"/>
    <w:rPr>
      <w:sz w:val="20"/>
      <w:szCs w:val="20"/>
    </w:rPr>
  </w:style>
  <w:style w:type="character" w:customStyle="1" w:styleId="CommentTextChar">
    <w:name w:val="Comment Text Char"/>
    <w:basedOn w:val="DefaultParagraphFont"/>
    <w:link w:val="CommentText"/>
    <w:uiPriority w:val="99"/>
    <w:semiHidden/>
    <w:rsid w:val="00D941BF"/>
    <w:rPr>
      <w:sz w:val="20"/>
      <w:szCs w:val="20"/>
    </w:rPr>
  </w:style>
  <w:style w:type="paragraph" w:styleId="CommentSubject">
    <w:name w:val="annotation subject"/>
    <w:basedOn w:val="CommentText"/>
    <w:next w:val="CommentText"/>
    <w:link w:val="CommentSubjectChar"/>
    <w:uiPriority w:val="99"/>
    <w:semiHidden/>
    <w:unhideWhenUsed/>
    <w:rsid w:val="00D941BF"/>
    <w:rPr>
      <w:b/>
      <w:bCs/>
    </w:rPr>
  </w:style>
  <w:style w:type="character" w:customStyle="1" w:styleId="CommentSubjectChar">
    <w:name w:val="Comment Subject Char"/>
    <w:basedOn w:val="CommentTextChar"/>
    <w:link w:val="CommentSubject"/>
    <w:uiPriority w:val="99"/>
    <w:semiHidden/>
    <w:rsid w:val="00D941BF"/>
    <w:rPr>
      <w:b/>
      <w:bCs/>
      <w:sz w:val="20"/>
      <w:szCs w:val="20"/>
    </w:rPr>
  </w:style>
  <w:style w:type="paragraph" w:styleId="Revision">
    <w:name w:val="Revision"/>
    <w:hidden/>
    <w:uiPriority w:val="99"/>
    <w:semiHidden/>
    <w:rsid w:val="00B31227"/>
  </w:style>
  <w:style w:type="paragraph" w:styleId="ListParagraph">
    <w:name w:val="List Paragraph"/>
    <w:basedOn w:val="Normal"/>
    <w:uiPriority w:val="34"/>
    <w:qFormat/>
    <w:rsid w:val="00B3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2022-09-22T09:18:00Z</dcterms:created>
  <dcterms:modified xsi:type="dcterms:W3CDTF">2022-09-27T02:49:00Z</dcterms:modified>
</cp:coreProperties>
</file>