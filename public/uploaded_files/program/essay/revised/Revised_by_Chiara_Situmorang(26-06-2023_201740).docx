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70F46" w:rsidRDefault="007778ED">
      <w:pPr>
        <w:shd w:val="clear" w:color="auto" w:fill="FFFFFF"/>
        <w:spacing w:after="180" w:line="300" w:lineRule="auto"/>
        <w:rPr>
          <w:rFonts w:ascii="Roboto" w:eastAsia="Roboto" w:hAnsi="Roboto" w:cs="Roboto"/>
          <w:color w:val="373935"/>
          <w:sz w:val="24"/>
          <w:szCs w:val="24"/>
        </w:rPr>
      </w:pPr>
      <w:r>
        <w:rPr>
          <w:rFonts w:ascii="Roboto" w:eastAsia="Roboto" w:hAnsi="Roboto" w:cs="Roboto"/>
          <w:color w:val="373935"/>
          <w:sz w:val="24"/>
          <w:szCs w:val="24"/>
        </w:rPr>
        <w:t>Discuss an accomplishment, event, or realization that sparked a period of personal growth and a new understanding of yourself or others.</w:t>
      </w:r>
    </w:p>
    <w:p w14:paraId="00000002" w14:textId="77777777" w:rsidR="00C70F46" w:rsidRDefault="007778ED">
      <w:pPr>
        <w:shd w:val="clear" w:color="auto" w:fill="FFFFFF"/>
        <w:spacing w:after="180" w:line="300" w:lineRule="auto"/>
        <w:rPr>
          <w:rFonts w:ascii="Roboto" w:eastAsia="Roboto" w:hAnsi="Roboto" w:cs="Roboto"/>
          <w:color w:val="373935"/>
          <w:sz w:val="24"/>
          <w:szCs w:val="24"/>
        </w:rPr>
      </w:pPr>
      <w:r>
        <w:rPr>
          <w:rFonts w:ascii="Roboto" w:eastAsia="Roboto" w:hAnsi="Roboto" w:cs="Roboto"/>
          <w:color w:val="373935"/>
          <w:sz w:val="24"/>
          <w:szCs w:val="24"/>
        </w:rPr>
        <w:t>---------------------------------------------------------------------------------------------------------------------------------------------</w:t>
      </w:r>
    </w:p>
    <w:p w14:paraId="00000003" w14:textId="77777777" w:rsidR="00C70F46" w:rsidRDefault="007778ED">
      <w:r>
        <w:t>When I was 10, I wanted to be a billionaire. I wanted to be a movie director, doctor, entrepreneur, and fashion de</w:t>
      </w:r>
      <w:r>
        <w:t xml:space="preserve">signer. I wanted to be everything. Everything, as long as it wasn’t a teacher. </w:t>
      </w:r>
    </w:p>
    <w:p w14:paraId="00000004" w14:textId="77777777" w:rsidR="00C70F46" w:rsidRDefault="00C70F46"/>
    <w:p w14:paraId="00000005" w14:textId="406A5A2D" w:rsidR="00C70F46" w:rsidRDefault="007778ED">
      <w:r>
        <w:t xml:space="preserve">In my primary school years, my grade was infamous for being uncontrollable. We were </w:t>
      </w:r>
      <w:commentRangeStart w:id="0"/>
      <w:r>
        <w:t>rowdy, noisy</w:t>
      </w:r>
      <w:commentRangeEnd w:id="0"/>
      <w:r w:rsidR="00BC6F97">
        <w:rPr>
          <w:rStyle w:val="CommentReference"/>
        </w:rPr>
        <w:commentReference w:id="0"/>
      </w:r>
      <w:r>
        <w:t xml:space="preserve">, and </w:t>
      </w:r>
      <w:commentRangeStart w:id="1"/>
      <w:r>
        <w:t>crazy</w:t>
      </w:r>
      <w:commentRangeEnd w:id="1"/>
      <w:r w:rsidR="00BC6F97">
        <w:rPr>
          <w:rStyle w:val="CommentReference"/>
        </w:rPr>
        <w:commentReference w:id="1"/>
      </w:r>
      <w:r>
        <w:t>. Even at such a young age, I would notice my teachers, eyebro</w:t>
      </w:r>
      <w:r>
        <w:t>ws scrunched and mouth agape</w:t>
      </w:r>
      <w:ins w:id="2" w:author="Author">
        <w:r w:rsidR="008804AD">
          <w:t>,</w:t>
        </w:r>
      </w:ins>
      <w:r>
        <w:t xml:space="preserve"> yelling at my classmates to “be quiet!”, and sensed their desperation. The community around me fueled my reservation as, growing up as a minority in a small town in a developing country, our dreams and ambitions were all we ha</w:t>
      </w:r>
      <w:r>
        <w:t>d. My parents, relatives, and community needed me to make something of myself - and a school teacher in a small town just wouldn’t cut it.</w:t>
      </w:r>
    </w:p>
    <w:p w14:paraId="00000006" w14:textId="77777777" w:rsidR="00C70F46" w:rsidRDefault="00C70F46"/>
    <w:p w14:paraId="00000007" w14:textId="58F6A976" w:rsidR="00C70F46" w:rsidRDefault="007778ED">
      <w:r>
        <w:t>One summer during the pandemic, I started my own small business. As I had just moved to Singapore and was stuck in a</w:t>
      </w:r>
      <w:r>
        <w:t xml:space="preserve"> faceless apartment with no one to talk to, I decided to earn some money by setting up an e-commerce store that sells Singaporean products to the Indonesian market. When my mom asked me if I was willing to help with a foster home for high</w:t>
      </w:r>
      <w:ins w:id="3" w:author="Author">
        <w:r w:rsidR="0095235E">
          <w:t>-</w:t>
        </w:r>
      </w:ins>
      <w:del w:id="4" w:author="Author">
        <w:r w:rsidDel="0095235E">
          <w:delText xml:space="preserve"> </w:delText>
        </w:r>
      </w:del>
      <w:r>
        <w:t>schoolers in eas</w:t>
      </w:r>
      <w:r>
        <w:t>tern Indonesia set up by our local church, I had an epiphany.</w:t>
      </w:r>
      <w:commentRangeStart w:id="5"/>
      <w:r>
        <w:t xml:space="preserve"> Setting up my small business had high profits and was surprisingly easy to start. As such, I offered an entrepreneurial-based class on social media marketing and digital skills and brought toget</w:t>
      </w:r>
      <w:r>
        <w:t xml:space="preserve">her a group of students to create an initiative called Aku Bisa. </w:t>
      </w:r>
      <w:commentRangeEnd w:id="5"/>
      <w:r w:rsidR="0095235E">
        <w:rPr>
          <w:rStyle w:val="CommentReference"/>
        </w:rPr>
        <w:commentReference w:id="5"/>
      </w:r>
    </w:p>
    <w:p w14:paraId="00000008" w14:textId="77777777" w:rsidR="00C70F46" w:rsidRDefault="00C70F46"/>
    <w:p w14:paraId="00000009" w14:textId="77777777" w:rsidR="00C70F46" w:rsidRDefault="007778ED">
      <w:commentRangeStart w:id="6"/>
      <w:r>
        <w:t>At first, I was terrified. Firstly, my Indonesian was incredibly rusty, and secondly, I was worried that I’d be faced with a difficult class and would do them more harm than good</w:t>
      </w:r>
      <w:r>
        <w:t xml:space="preserve">. </w:t>
      </w:r>
      <w:commentRangeEnd w:id="6"/>
      <w:r>
        <w:rPr>
          <w:rStyle w:val="CommentReference"/>
        </w:rPr>
        <w:commentReference w:id="6"/>
      </w:r>
      <w:r>
        <w:t xml:space="preserve">To </w:t>
      </w:r>
      <w:r>
        <w:t xml:space="preserve">my surprise, the first lesson changed my perspective completely. Although they were shy and reserved, despite a horrible internet connection and being separated by a 3-hour plane ride, </w:t>
      </w:r>
      <w:commentRangeStart w:id="8"/>
      <w:r>
        <w:t>I loved every second of my teaching experience with the 12 teenagers in</w:t>
      </w:r>
      <w:r>
        <w:t xml:space="preserve"> </w:t>
      </w:r>
      <w:commentRangeStart w:id="9"/>
      <w:proofErr w:type="spellStart"/>
      <w:r>
        <w:t>Rumah</w:t>
      </w:r>
      <w:proofErr w:type="spellEnd"/>
      <w:r>
        <w:t xml:space="preserve"> </w:t>
      </w:r>
      <w:proofErr w:type="spellStart"/>
      <w:r>
        <w:t>Belajar</w:t>
      </w:r>
      <w:proofErr w:type="spellEnd"/>
      <w:r>
        <w:t xml:space="preserve"> Parousia. </w:t>
      </w:r>
      <w:commentRangeEnd w:id="8"/>
      <w:r w:rsidR="0071284A">
        <w:rPr>
          <w:rStyle w:val="CommentReference"/>
        </w:rPr>
        <w:commentReference w:id="8"/>
      </w:r>
    </w:p>
    <w:p w14:paraId="0000000A" w14:textId="77777777" w:rsidR="00C70F46" w:rsidRDefault="00C70F46"/>
    <w:p w14:paraId="0000000B" w14:textId="16025CBE" w:rsidR="00C70F46" w:rsidRDefault="007778ED">
      <w:r>
        <w:t xml:space="preserve">I visited </w:t>
      </w:r>
      <w:proofErr w:type="spellStart"/>
      <w:r>
        <w:t>Desa</w:t>
      </w:r>
      <w:proofErr w:type="spellEnd"/>
      <w:r>
        <w:t xml:space="preserve"> Kapan</w:t>
      </w:r>
      <w:commentRangeEnd w:id="9"/>
      <w:r w:rsidR="00BC6F97">
        <w:rPr>
          <w:rStyle w:val="CommentReference"/>
        </w:rPr>
        <w:commentReference w:id="9"/>
      </w:r>
      <w:r>
        <w:t xml:space="preserve"> in Eastern Indonesia a few months after that first lesson. There, I held my first-ever in-person class. As I delivered my class and saw their passion</w:t>
      </w:r>
      <w:ins w:id="10" w:author="Author">
        <w:r w:rsidR="00B13A31">
          <w:t xml:space="preserve"> –</w:t>
        </w:r>
      </w:ins>
      <w:del w:id="11" w:author="Author">
        <w:r w:rsidDel="00B13A31">
          <w:delText>:</w:delText>
        </w:r>
      </w:del>
      <w:r>
        <w:t xml:space="preserve"> their raised arms, their new-found skills of grap</w:t>
      </w:r>
      <w:r>
        <w:t xml:space="preserve">hic design and finance, and their recalling of past material, I knew teaching had turned into a passion of mine. </w:t>
      </w:r>
    </w:p>
    <w:p w14:paraId="0000000C" w14:textId="77777777" w:rsidR="00C70F46" w:rsidRDefault="00C70F46"/>
    <w:p w14:paraId="41B73F4B" w14:textId="77777777" w:rsidR="0071284A" w:rsidRDefault="007778ED">
      <w:pPr>
        <w:rPr>
          <w:ins w:id="12" w:author="Author"/>
        </w:rPr>
      </w:pPr>
      <w:r>
        <w:t>One particular student, Vince, holds a special place in my heart. Vince was always the leader of her class; she’d shoot up her hand for every</w:t>
      </w:r>
      <w:r>
        <w:t xml:space="preserve"> question I asked, ask</w:t>
      </w:r>
      <w:ins w:id="13" w:author="Author">
        <w:r w:rsidR="0071284A">
          <w:t>ed</w:t>
        </w:r>
      </w:ins>
      <w:r>
        <w:t xml:space="preserve"> questions about every new concept I shared, and </w:t>
      </w:r>
      <w:del w:id="14" w:author="Author">
        <w:r w:rsidDel="0071284A">
          <w:delText xml:space="preserve">break </w:delText>
        </w:r>
      </w:del>
      <w:ins w:id="15" w:author="Author">
        <w:r w:rsidR="0071284A">
          <w:t xml:space="preserve">broke </w:t>
        </w:r>
      </w:ins>
      <w:r>
        <w:t xml:space="preserve">the ice when the group </w:t>
      </w:r>
      <w:ins w:id="16" w:author="Author">
        <w:r w:rsidR="0071284A">
          <w:t>wa</w:t>
        </w:r>
      </w:ins>
      <w:del w:id="17" w:author="Author">
        <w:r w:rsidDel="0071284A">
          <w:delText>i</w:delText>
        </w:r>
      </w:del>
      <w:r>
        <w:t xml:space="preserve">s being particularly quiet. After a few months with Aku Bisa, Vince graduated and went on to go to a local university to learn to become a </w:t>
      </w:r>
      <w:r>
        <w:t>teacher herself. This was incredibly rare</w:t>
      </w:r>
      <w:ins w:id="18" w:author="Author">
        <w:r w:rsidR="0071284A">
          <w:t>,</w:t>
        </w:r>
      </w:ins>
      <w:r>
        <w:t xml:space="preserve"> as most students in Kapan Village graduate high school only to become farmers or policemen, continuing the cycle of poverty. As I kept in </w:t>
      </w:r>
      <w:r>
        <w:lastRenderedPageBreak/>
        <w:t>contact with Vince through Instagram and social media, I felt a sense of jo</w:t>
      </w:r>
      <w:r>
        <w:t xml:space="preserve">y and awe that I was able to be a part of her remarkable journey. </w:t>
      </w:r>
    </w:p>
    <w:p w14:paraId="3FC691BC" w14:textId="77777777" w:rsidR="0071284A" w:rsidRDefault="0071284A">
      <w:pPr>
        <w:rPr>
          <w:ins w:id="19" w:author="Author"/>
        </w:rPr>
      </w:pPr>
    </w:p>
    <w:p w14:paraId="0000000D" w14:textId="43B2DC9F" w:rsidR="00C70F46" w:rsidRDefault="007778ED">
      <w:r>
        <w:t xml:space="preserve">From there, I realized the potential impact our team at Aku Bisa could have by empowering all our students. As such, I spent the next year creating lesson plans and teaching classes every </w:t>
      </w:r>
      <w:r>
        <w:t>weekend. My team and I continued to grow Aku Bisa to work directly with 2 other organizations, taking 95 students under our wing. We also built our website to be a platform where our curriculum and lesson plans are free to access by any organization that w</w:t>
      </w:r>
      <w:r>
        <w:t xml:space="preserve">ants to carry out our vision of quality education and empowerment. </w:t>
      </w:r>
    </w:p>
    <w:p w14:paraId="0000000E" w14:textId="77777777" w:rsidR="00C70F46" w:rsidRDefault="00C70F46"/>
    <w:p w14:paraId="0000000F" w14:textId="77777777" w:rsidR="00C70F46" w:rsidRDefault="007778ED">
      <w:commentRangeStart w:id="20"/>
      <w:r>
        <w:t>Aku Bisa translates to ‘I Can’ in Indonesian. As per our name, we want to empower not just our students, but any individual or organization with a passion for teaching and contributing to</w:t>
      </w:r>
      <w:r>
        <w:t xml:space="preserve">ward quality education. </w:t>
      </w:r>
      <w:commentRangeEnd w:id="20"/>
      <w:r w:rsidR="008804AD">
        <w:rPr>
          <w:rStyle w:val="CommentReference"/>
        </w:rPr>
        <w:commentReference w:id="20"/>
      </w:r>
    </w:p>
    <w:p w14:paraId="00000010" w14:textId="77777777" w:rsidR="00C70F46" w:rsidRDefault="00C70F46"/>
    <w:p w14:paraId="00000011" w14:textId="77777777" w:rsidR="00C70F46" w:rsidRDefault="007778ED">
      <w:commentRangeStart w:id="21"/>
      <w:r>
        <w:t>Teaching is not about slamming your hand on the table and shushing a few snotty pubescent kids. And it is more than cultivating a certain skill or reciting formulas. It is about empowering your students to learn, be creative, a</w:t>
      </w:r>
      <w:r>
        <w:t>nd have a growth mindset.</w:t>
      </w:r>
      <w:commentRangeEnd w:id="21"/>
      <w:r w:rsidR="00451D2E">
        <w:rPr>
          <w:rStyle w:val="CommentReference"/>
        </w:rPr>
        <w:commentReference w:id="21"/>
      </w:r>
    </w:p>
    <w:p w14:paraId="00000012" w14:textId="77777777" w:rsidR="00C70F46" w:rsidRDefault="00C70F46"/>
    <w:p w14:paraId="00000013" w14:textId="77777777" w:rsidR="00C70F46" w:rsidRDefault="007778ED">
      <w:pPr>
        <w:rPr>
          <w:rFonts w:ascii="Roboto" w:eastAsia="Roboto" w:hAnsi="Roboto" w:cs="Roboto"/>
          <w:color w:val="373935"/>
          <w:sz w:val="24"/>
          <w:szCs w:val="24"/>
        </w:rPr>
      </w:pPr>
      <w:r>
        <w:t xml:space="preserve">As I looked around the small room in </w:t>
      </w:r>
      <w:proofErr w:type="spellStart"/>
      <w:r>
        <w:t>Rumah</w:t>
      </w:r>
      <w:proofErr w:type="spellEnd"/>
      <w:r>
        <w:t xml:space="preserve"> </w:t>
      </w:r>
      <w:proofErr w:type="spellStart"/>
      <w:r>
        <w:t>Belajar</w:t>
      </w:r>
      <w:proofErr w:type="spellEnd"/>
      <w:r>
        <w:t xml:space="preserve"> Parousia, I became increasingly aware of the impact my teaching had on the lives of these high schoolers. </w:t>
      </w:r>
      <w:commentRangeStart w:id="22"/>
      <w:r>
        <w:t xml:space="preserve">There, I learned that success is not about money, fame, or validation. </w:t>
      </w:r>
      <w:commentRangeEnd w:id="22"/>
      <w:r w:rsidR="0039459D">
        <w:rPr>
          <w:rStyle w:val="CommentReference"/>
        </w:rPr>
        <w:commentReference w:id="22"/>
      </w:r>
      <w:r>
        <w:t>It is about empowering others to reach their potential and being as ready as they can be to claim their place in the world. In my journey of loving to teach, I also learned a lot fro</w:t>
      </w:r>
      <w:r>
        <w:t xml:space="preserve">m some brilliant students. </w:t>
      </w:r>
      <w:commentRangeStart w:id="23"/>
      <w:r>
        <w:t>And as such, I learned to love being a student too.</w:t>
      </w:r>
      <w:commentRangeEnd w:id="23"/>
      <w:r w:rsidR="00451D2E">
        <w:rPr>
          <w:rStyle w:val="CommentReference"/>
        </w:rPr>
        <w:commentReference w:id="23"/>
      </w:r>
    </w:p>
    <w:p w14:paraId="00000014" w14:textId="77777777" w:rsidR="00C70F46" w:rsidRDefault="00C70F46">
      <w:pPr>
        <w:rPr>
          <w:ins w:id="24" w:author="Author"/>
        </w:rPr>
      </w:pPr>
    </w:p>
    <w:p w14:paraId="78DB5CCB" w14:textId="77777777" w:rsidR="00B13A31" w:rsidRDefault="00B13A31">
      <w:pPr>
        <w:rPr>
          <w:ins w:id="25" w:author="Author"/>
        </w:rPr>
      </w:pPr>
    </w:p>
    <w:p w14:paraId="0711233D" w14:textId="76BA02D8" w:rsidR="00B13A31" w:rsidRDefault="00B13A31">
      <w:pPr>
        <w:rPr>
          <w:ins w:id="26" w:author="Author"/>
        </w:rPr>
      </w:pPr>
      <w:ins w:id="27" w:author="Author">
        <w:r>
          <w:t>Dear Claudia,</w:t>
        </w:r>
      </w:ins>
    </w:p>
    <w:p w14:paraId="3BB3C8C4" w14:textId="77777777" w:rsidR="00B13A31" w:rsidRDefault="00B13A31">
      <w:pPr>
        <w:rPr>
          <w:ins w:id="28" w:author="Author"/>
        </w:rPr>
      </w:pPr>
    </w:p>
    <w:p w14:paraId="7320CF6B" w14:textId="310843CF" w:rsidR="00B13A31" w:rsidRDefault="0039459D">
      <w:pPr>
        <w:rPr>
          <w:ins w:id="29" w:author="Author"/>
        </w:rPr>
      </w:pPr>
      <w:ins w:id="30" w:author="Author">
        <w:r>
          <w:t>Your essay is very much on the right track. You’ve showcased personal growth through your story, and your descriptive retelling of your memories really helps the reader put themselves in your shoes.</w:t>
        </w:r>
        <w:r w:rsidR="00BB07DC">
          <w:t xml:space="preserve"> I have several comments, as below.</w:t>
        </w:r>
      </w:ins>
    </w:p>
    <w:p w14:paraId="093D3664" w14:textId="77777777" w:rsidR="00BB07DC" w:rsidRDefault="00BB07DC">
      <w:pPr>
        <w:rPr>
          <w:ins w:id="31" w:author="Author"/>
        </w:rPr>
      </w:pPr>
    </w:p>
    <w:p w14:paraId="0D742E3C" w14:textId="3C83006B" w:rsidR="00BB07DC" w:rsidRDefault="00BB07DC">
      <w:pPr>
        <w:rPr>
          <w:ins w:id="32" w:author="Author"/>
        </w:rPr>
      </w:pPr>
      <w:ins w:id="33" w:author="Author">
        <w:r>
          <w:t xml:space="preserve">Firstly, </w:t>
        </w:r>
        <w:r w:rsidR="00EC2ED5">
          <w:t>I think you can enhance your story of personal growth further. I</w:t>
        </w:r>
        <w:r>
          <w:t xml:space="preserve">n the beginning of your essay, you mentioned that being a teacher isn’t something considered successful in your small-town community. Although you came to love teaching by the end of your essay, how did you manage to reconcile your community’s idea of “success” with your own? Did you </w:t>
        </w:r>
        <w:r w:rsidR="00EC2ED5">
          <w:t>learn to not care</w:t>
        </w:r>
        <w:r>
          <w:t xml:space="preserve"> about what others thought of your dreams and ambitions?</w:t>
        </w:r>
      </w:ins>
    </w:p>
    <w:p w14:paraId="4B7574D9" w14:textId="77777777" w:rsidR="00EC2ED5" w:rsidRDefault="00EC2ED5">
      <w:pPr>
        <w:rPr>
          <w:ins w:id="34" w:author="Author"/>
        </w:rPr>
      </w:pPr>
    </w:p>
    <w:p w14:paraId="460388CA" w14:textId="4BCD00CD" w:rsidR="00EC2ED5" w:rsidRDefault="00EC2ED5">
      <w:pPr>
        <w:rPr>
          <w:ins w:id="35" w:author="Author"/>
        </w:rPr>
      </w:pPr>
      <w:ins w:id="36" w:author="Author">
        <w:r>
          <w:t>A key point to a story of personal growth is to overcome obstacles. If you could address the above questions, the lessons you’ve learned by the end of your journey would become all the more valuable.</w:t>
        </w:r>
      </w:ins>
    </w:p>
    <w:p w14:paraId="0CDBA9BB" w14:textId="77777777" w:rsidR="00EC2ED5" w:rsidRDefault="00EC2ED5">
      <w:pPr>
        <w:rPr>
          <w:ins w:id="37" w:author="Author"/>
        </w:rPr>
      </w:pPr>
    </w:p>
    <w:p w14:paraId="5139CB54" w14:textId="661E5458" w:rsidR="00EC2ED5" w:rsidRDefault="00EC2ED5">
      <w:pPr>
        <w:rPr>
          <w:ins w:id="38" w:author="Author"/>
        </w:rPr>
      </w:pPr>
      <w:ins w:id="39" w:author="Author">
        <w:r>
          <w:t xml:space="preserve">Secondly, the end of your essay can be improved by showing in what ways you plan to improve </w:t>
        </w:r>
        <w:r>
          <w:rPr>
            <w:i/>
            <w:iCs/>
          </w:rPr>
          <w:t>further</w:t>
        </w:r>
        <w:r>
          <w:t xml:space="preserve">, and how what you’ve learned here can help you with that. To an extent, your essay </w:t>
        </w:r>
        <w:r>
          <w:lastRenderedPageBreak/>
          <w:t>should also include what you plan to gain out of your university experience, so sharing your future plans (even vaguely) could help with that.</w:t>
        </w:r>
      </w:ins>
    </w:p>
    <w:p w14:paraId="0A2888D2" w14:textId="77777777" w:rsidR="00EC2ED5" w:rsidRDefault="00EC2ED5">
      <w:pPr>
        <w:rPr>
          <w:ins w:id="40" w:author="Author"/>
        </w:rPr>
      </w:pPr>
    </w:p>
    <w:p w14:paraId="62BE398A" w14:textId="391C5199" w:rsidR="006D597C" w:rsidRDefault="00EC2ED5">
      <w:pPr>
        <w:rPr>
          <w:ins w:id="41" w:author="Author"/>
        </w:rPr>
      </w:pPr>
      <w:ins w:id="42" w:author="Author">
        <w:r>
          <w:t xml:space="preserve">Otherwise, </w:t>
        </w:r>
        <w:r w:rsidR="006D597C">
          <w:t>you’re headed in a good direction</w:t>
        </w:r>
        <w:r>
          <w:t>. Keep it up</w:t>
        </w:r>
        <w:r w:rsidR="006D597C">
          <w:t>!</w:t>
        </w:r>
      </w:ins>
    </w:p>
    <w:p w14:paraId="25437892" w14:textId="77777777" w:rsidR="006D597C" w:rsidRDefault="006D597C">
      <w:pPr>
        <w:rPr>
          <w:ins w:id="43" w:author="Author"/>
        </w:rPr>
      </w:pPr>
    </w:p>
    <w:p w14:paraId="7441B8B6" w14:textId="77777777" w:rsidR="006D597C" w:rsidRDefault="006D597C">
      <w:pPr>
        <w:rPr>
          <w:ins w:id="44" w:author="Author"/>
        </w:rPr>
      </w:pPr>
      <w:ins w:id="45" w:author="Author">
        <w:r>
          <w:t>All the best,</w:t>
        </w:r>
      </w:ins>
    </w:p>
    <w:p w14:paraId="521C769E" w14:textId="77777777" w:rsidR="006D597C" w:rsidRDefault="006D597C">
      <w:pPr>
        <w:rPr>
          <w:ins w:id="46" w:author="Author"/>
        </w:rPr>
      </w:pPr>
    </w:p>
    <w:p w14:paraId="29506315" w14:textId="77777777" w:rsidR="006D597C" w:rsidRDefault="006D597C">
      <w:pPr>
        <w:rPr>
          <w:ins w:id="47" w:author="Author"/>
        </w:rPr>
      </w:pPr>
      <w:ins w:id="48" w:author="Author">
        <w:r>
          <w:t>Arianne</w:t>
        </w:r>
      </w:ins>
    </w:p>
    <w:p w14:paraId="01F56687" w14:textId="6AB09164" w:rsidR="00EC2ED5" w:rsidRPr="00EC2ED5" w:rsidRDefault="006D597C">
      <w:proofErr w:type="spellStart"/>
      <w:ins w:id="49" w:author="Author">
        <w:r>
          <w:t>ALL-in</w:t>
        </w:r>
        <w:proofErr w:type="spellEnd"/>
        <w:r>
          <w:t xml:space="preserve"> Essay Editor</w:t>
        </w:r>
        <w:r w:rsidR="00EC2ED5">
          <w:t xml:space="preserve"> </w:t>
        </w:r>
      </w:ins>
    </w:p>
    <w:sectPr w:rsidR="00EC2ED5" w:rsidRPr="00EC2E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C7E50AC" w14:textId="77777777" w:rsidR="00BC6F97" w:rsidRDefault="00BC6F97" w:rsidP="00F00F06">
      <w:r>
        <w:rPr>
          <w:rStyle w:val="CommentReference"/>
        </w:rPr>
        <w:annotationRef/>
      </w:r>
      <w:r>
        <w:rPr>
          <w:color w:val="000000"/>
          <w:sz w:val="20"/>
          <w:szCs w:val="20"/>
        </w:rPr>
        <w:t>“Rowdy” and “noisy” have quite similar meanings. Consider using another term to describe your classroom situation, such as “unruly”, “disruptive”, “disobedient”, etc.</w:t>
      </w:r>
    </w:p>
  </w:comment>
  <w:comment w:id="1" w:author="Author" w:initials="A">
    <w:p w14:paraId="5E475B0E" w14:textId="77777777" w:rsidR="00BC6F97" w:rsidRDefault="00BC6F97" w:rsidP="00776F48">
      <w:r>
        <w:rPr>
          <w:rStyle w:val="CommentReference"/>
        </w:rPr>
        <w:annotationRef/>
      </w:r>
      <w:r>
        <w:rPr>
          <w:sz w:val="20"/>
          <w:szCs w:val="20"/>
        </w:rPr>
        <w:t>Consider that the direct definition of “crazy” is “mentally deranged, especially in a wild or aggressive manner.”</w:t>
      </w:r>
      <w:r>
        <w:rPr>
          <w:sz w:val="20"/>
          <w:szCs w:val="20"/>
        </w:rPr>
        <w:cr/>
      </w:r>
      <w:r>
        <w:rPr>
          <w:sz w:val="20"/>
          <w:szCs w:val="20"/>
        </w:rPr>
        <w:cr/>
        <w:t>If this is the descriptor that best suits your class, then it’s fine – but if not, it’d be better to use more mild language, like “unmanageable” or “undisciplined”.</w:t>
      </w:r>
    </w:p>
  </w:comment>
  <w:comment w:id="5" w:author="Author" w:initials="A">
    <w:p w14:paraId="5FFB35BA" w14:textId="2B3932CA" w:rsidR="0095235E" w:rsidRDefault="0095235E" w:rsidP="0020228A">
      <w:r>
        <w:rPr>
          <w:rStyle w:val="CommentReference"/>
        </w:rPr>
        <w:annotationRef/>
      </w:r>
      <w:r>
        <w:rPr>
          <w:color w:val="000000"/>
          <w:sz w:val="20"/>
          <w:szCs w:val="20"/>
        </w:rPr>
        <w:t xml:space="preserve">I understand the meaning you’re going for here, but I think these two sentences should have more of a linking context between them. </w:t>
      </w:r>
    </w:p>
    <w:p w14:paraId="434912B0" w14:textId="77777777" w:rsidR="0095235E" w:rsidRDefault="0095235E" w:rsidP="0020228A"/>
    <w:p w14:paraId="3B465C5C" w14:textId="567EAED2" w:rsidR="0095235E" w:rsidRDefault="0095235E" w:rsidP="0033371F">
      <w:r>
        <w:rPr>
          <w:color w:val="000000"/>
          <w:sz w:val="20"/>
          <w:szCs w:val="20"/>
        </w:rPr>
        <w:t xml:space="preserve">Try </w:t>
      </w:r>
      <w:r w:rsidR="0033371F">
        <w:rPr>
          <w:color w:val="000000"/>
          <w:sz w:val="20"/>
          <w:szCs w:val="20"/>
        </w:rPr>
        <w:t>doing this by telling us why you decided to offer to teach, despite your self-proclaimed disinterest in teaching.</w:t>
      </w:r>
    </w:p>
  </w:comment>
  <w:comment w:id="6" w:author="Author" w:initials="A">
    <w:p w14:paraId="55A7A0B0" w14:textId="784DFA74" w:rsidR="007778ED" w:rsidRDefault="007778ED">
      <w:pPr>
        <w:pStyle w:val="CommentText"/>
      </w:pPr>
      <w:r>
        <w:rPr>
          <w:rStyle w:val="CommentReference"/>
        </w:rPr>
        <w:annotationRef/>
      </w:r>
      <w:r>
        <w:t xml:space="preserve">Are the details that you include here relevant to your story about growing to like teaching? </w:t>
      </w:r>
      <w:r>
        <w:t xml:space="preserve">I find this a little confusing as it seems </w:t>
      </w:r>
      <w:bookmarkStart w:id="7" w:name="_GoBack"/>
      <w:bookmarkEnd w:id="7"/>
      <w:r>
        <w:t>unclear what your problem or worry with teaching actually is.</w:t>
      </w:r>
    </w:p>
  </w:comment>
  <w:comment w:id="8" w:author="Author" w:initials="A">
    <w:p w14:paraId="22D9E3DE" w14:textId="77777777" w:rsidR="00EC2ED5" w:rsidRDefault="0071284A" w:rsidP="00110B8A">
      <w:r>
        <w:rPr>
          <w:rStyle w:val="CommentReference"/>
        </w:rPr>
        <w:annotationRef/>
      </w:r>
      <w:r w:rsidR="00EC2ED5">
        <w:rPr>
          <w:sz w:val="20"/>
          <w:szCs w:val="20"/>
        </w:rPr>
        <w:t>Give the reader more context to why you came to love this teaching experience by adding more description (showing, not telling).</w:t>
      </w:r>
      <w:r w:rsidR="00EC2ED5">
        <w:rPr>
          <w:sz w:val="20"/>
          <w:szCs w:val="20"/>
        </w:rPr>
        <w:cr/>
      </w:r>
      <w:r w:rsidR="00EC2ED5">
        <w:rPr>
          <w:sz w:val="20"/>
          <w:szCs w:val="20"/>
        </w:rPr>
        <w:cr/>
        <w:t>Why did you enjoy the experience?</w:t>
      </w:r>
    </w:p>
    <w:p w14:paraId="1C079231" w14:textId="77777777" w:rsidR="00EC2ED5" w:rsidRDefault="00EC2ED5" w:rsidP="00110B8A">
      <w:r>
        <w:rPr>
          <w:sz w:val="20"/>
          <w:szCs w:val="20"/>
        </w:rPr>
        <w:t xml:space="preserve">- Were the students active in asking questions? </w:t>
      </w:r>
    </w:p>
    <w:p w14:paraId="4E25E9F7" w14:textId="77777777" w:rsidR="00EC2ED5" w:rsidRDefault="00EC2ED5" w:rsidP="00110B8A">
      <w:r>
        <w:rPr>
          <w:sz w:val="20"/>
          <w:szCs w:val="20"/>
        </w:rPr>
        <w:t>- Despite the language barrier, did they understand the subject matter well?</w:t>
      </w:r>
    </w:p>
  </w:comment>
  <w:comment w:id="9" w:author="Author" w:initials="A">
    <w:p w14:paraId="3B8D6891" w14:textId="764F01D4" w:rsidR="00BC6F97" w:rsidRDefault="00BC6F97" w:rsidP="00B719E0">
      <w:r>
        <w:rPr>
          <w:rStyle w:val="CommentReference"/>
        </w:rPr>
        <w:annotationRef/>
      </w:r>
      <w:r>
        <w:rPr>
          <w:color w:val="000000"/>
          <w:sz w:val="20"/>
          <w:szCs w:val="20"/>
        </w:rPr>
        <w:t>Without context, the reader might not be able to fully grasp that Rumah Belajar Parousia is located in Desa Kapan.</w:t>
      </w:r>
    </w:p>
    <w:p w14:paraId="3AF14909" w14:textId="77777777" w:rsidR="00BC6F97" w:rsidRDefault="00BC6F97" w:rsidP="00B719E0"/>
    <w:p w14:paraId="558BA740" w14:textId="77777777" w:rsidR="00BC6F97" w:rsidRDefault="00BC6F97" w:rsidP="00B719E0">
      <w:r>
        <w:rPr>
          <w:color w:val="000000"/>
          <w:sz w:val="20"/>
          <w:szCs w:val="20"/>
        </w:rPr>
        <w:t xml:space="preserve">I suggest clarifying it this way: “…12 teenagers in Rumah Belajar Parousia, </w:t>
      </w:r>
      <w:r>
        <w:rPr>
          <w:b/>
          <w:bCs/>
          <w:color w:val="000000"/>
          <w:sz w:val="20"/>
          <w:szCs w:val="20"/>
        </w:rPr>
        <w:t>based in Desa Kapan in Eastern Indonesia.</w:t>
      </w:r>
      <w:r>
        <w:rPr>
          <w:color w:val="000000"/>
          <w:sz w:val="20"/>
          <w:szCs w:val="20"/>
        </w:rPr>
        <w:t>”</w:t>
      </w:r>
    </w:p>
    <w:p w14:paraId="699C18F1" w14:textId="77777777" w:rsidR="00BC6F97" w:rsidRDefault="00BC6F97" w:rsidP="00B719E0"/>
    <w:p w14:paraId="68F6DA1F" w14:textId="77777777" w:rsidR="00BC6F97" w:rsidRDefault="00BC6F97" w:rsidP="00B719E0">
      <w:r>
        <w:rPr>
          <w:color w:val="000000"/>
          <w:sz w:val="20"/>
          <w:szCs w:val="20"/>
        </w:rPr>
        <w:t xml:space="preserve">Then, you no longer need to mention Eastern Indonesia in the next paragraph: “I visited Desa Kapan </w:t>
      </w:r>
      <w:r>
        <w:rPr>
          <w:b/>
          <w:bCs/>
          <w:color w:val="000000"/>
          <w:sz w:val="20"/>
          <w:szCs w:val="20"/>
        </w:rPr>
        <w:t>a few months after that first lesson</w:t>
      </w:r>
      <w:r>
        <w:rPr>
          <w:color w:val="000000"/>
          <w:sz w:val="20"/>
          <w:szCs w:val="20"/>
        </w:rPr>
        <w:t>.”</w:t>
      </w:r>
    </w:p>
  </w:comment>
  <w:comment w:id="20" w:author="Author" w:initials="A">
    <w:p w14:paraId="27748F27" w14:textId="52BF3686" w:rsidR="008804AD" w:rsidRDefault="008804AD" w:rsidP="00D37978">
      <w:r>
        <w:rPr>
          <w:rStyle w:val="CommentReference"/>
        </w:rPr>
        <w:annotationRef/>
      </w:r>
      <w:r>
        <w:rPr>
          <w:color w:val="000000"/>
          <w:sz w:val="20"/>
          <w:szCs w:val="20"/>
        </w:rPr>
        <w:t>I think this paragraph is better placed above, after the third paragraph (between “…created an initiative called Aku Bisa.” and “At first, I was terrified.”</w:t>
      </w:r>
    </w:p>
    <w:p w14:paraId="3DA488E9" w14:textId="77777777" w:rsidR="008804AD" w:rsidRDefault="008804AD" w:rsidP="00D37978"/>
    <w:p w14:paraId="485D14B8" w14:textId="77777777" w:rsidR="008804AD" w:rsidRDefault="008804AD" w:rsidP="00D37978">
      <w:r>
        <w:rPr>
          <w:color w:val="000000"/>
          <w:sz w:val="20"/>
          <w:szCs w:val="20"/>
        </w:rPr>
        <w:t>Here, it interrupts the flow of your story a little bit. Consider moving it.</w:t>
      </w:r>
    </w:p>
  </w:comment>
  <w:comment w:id="21" w:author="Author" w:initials="A">
    <w:p w14:paraId="1E6EF272" w14:textId="77777777" w:rsidR="006D597C" w:rsidRDefault="00451D2E" w:rsidP="009E5961">
      <w:r>
        <w:rPr>
          <w:rStyle w:val="CommentReference"/>
        </w:rPr>
        <w:annotationRef/>
      </w:r>
      <w:r w:rsidR="006D597C">
        <w:rPr>
          <w:sz w:val="20"/>
          <w:szCs w:val="20"/>
        </w:rPr>
        <w:t>Since you mentioned your own teachers in the beginning of your essay, you can use this point to showcase how much you’ve grown – by showing that you have a difference in perspective now.</w:t>
      </w:r>
      <w:r w:rsidR="006D597C">
        <w:rPr>
          <w:sz w:val="20"/>
          <w:szCs w:val="20"/>
        </w:rPr>
        <w:cr/>
      </w:r>
      <w:r w:rsidR="006D597C">
        <w:rPr>
          <w:sz w:val="20"/>
          <w:szCs w:val="20"/>
        </w:rPr>
        <w:cr/>
        <w:t xml:space="preserve">- Have you, through your experience teaching, gained a newfound appreciation for your own teachers and their efforts in teaching you? </w:t>
      </w:r>
      <w:r w:rsidR="006D597C">
        <w:rPr>
          <w:sz w:val="20"/>
          <w:szCs w:val="20"/>
        </w:rPr>
        <w:cr/>
        <w:t>- How did this change your view of the teaching profession as a whole?</w:t>
      </w:r>
      <w:r w:rsidR="006D597C">
        <w:rPr>
          <w:sz w:val="20"/>
          <w:szCs w:val="20"/>
        </w:rPr>
        <w:cr/>
      </w:r>
      <w:r w:rsidR="006D597C">
        <w:rPr>
          <w:sz w:val="20"/>
          <w:szCs w:val="20"/>
        </w:rPr>
        <w:cr/>
        <w:t>Exploring these points in more detail can help enhance your story of personal growth.</w:t>
      </w:r>
    </w:p>
  </w:comment>
  <w:comment w:id="22" w:author="Author" w:initials="A">
    <w:p w14:paraId="1DDEAAC6" w14:textId="5109313F" w:rsidR="0039459D" w:rsidRDefault="0039459D" w:rsidP="00035644">
      <w:r>
        <w:rPr>
          <w:rStyle w:val="CommentReference"/>
        </w:rPr>
        <w:annotationRef/>
      </w:r>
      <w:r>
        <w:rPr>
          <w:color w:val="000000"/>
          <w:sz w:val="20"/>
          <w:szCs w:val="20"/>
        </w:rPr>
        <w:t xml:space="preserve">I don’t think this lesson is earned yet. </w:t>
      </w:r>
    </w:p>
    <w:p w14:paraId="024A266E" w14:textId="77777777" w:rsidR="0039459D" w:rsidRDefault="0039459D" w:rsidP="00035644"/>
    <w:p w14:paraId="71B0FBC9" w14:textId="77777777" w:rsidR="0039459D" w:rsidRDefault="0039459D" w:rsidP="00035644">
      <w:r>
        <w:rPr>
          <w:color w:val="000000"/>
          <w:sz w:val="20"/>
          <w:szCs w:val="20"/>
        </w:rPr>
        <w:t>You did mention in the beginning of your essay that teaching isn’t what you would define as a “successful” job, but you didn’t explain how or why yet.</w:t>
      </w:r>
    </w:p>
    <w:p w14:paraId="2DB84635" w14:textId="77777777" w:rsidR="0039459D" w:rsidRDefault="0039459D" w:rsidP="00035644"/>
    <w:p w14:paraId="116A374C" w14:textId="77777777" w:rsidR="0039459D" w:rsidRDefault="0039459D" w:rsidP="00035644">
      <w:r>
        <w:rPr>
          <w:color w:val="000000"/>
          <w:sz w:val="20"/>
          <w:szCs w:val="20"/>
        </w:rPr>
        <w:t>- Is it because teaching, in your perspective, doesn’t pay enough or doesn’t gain you enough prestige?</w:t>
      </w:r>
    </w:p>
    <w:p w14:paraId="5EE05A6C" w14:textId="77777777" w:rsidR="0039459D" w:rsidRDefault="0039459D" w:rsidP="00035644">
      <w:r>
        <w:rPr>
          <w:color w:val="000000"/>
          <w:sz w:val="20"/>
          <w:szCs w:val="20"/>
        </w:rPr>
        <w:t>- as I’ve mentioned in my previous comment, has this new understanding of “success” given you a newfound appreciation of teachers and others in the teaching profession?</w:t>
      </w:r>
    </w:p>
  </w:comment>
  <w:comment w:id="23" w:author="Author" w:initials="A">
    <w:p w14:paraId="1FDEF8C0" w14:textId="28B02B58" w:rsidR="00451D2E" w:rsidRDefault="00451D2E" w:rsidP="003B17F0">
      <w:r>
        <w:rPr>
          <w:rStyle w:val="CommentReference"/>
        </w:rPr>
        <w:annotationRef/>
      </w:r>
      <w:r>
        <w:rPr>
          <w:color w:val="000000"/>
          <w:sz w:val="20"/>
          <w:szCs w:val="20"/>
        </w:rPr>
        <w:t xml:space="preserve">I like this conclusion. But from here on out, the end of your essay should be you looking towards the future, and seeing in what other ways you can grow further (through your time in university, for example). </w:t>
      </w:r>
    </w:p>
    <w:p w14:paraId="47F9AADA" w14:textId="77777777" w:rsidR="00451D2E" w:rsidRDefault="00451D2E" w:rsidP="003B17F0"/>
    <w:p w14:paraId="37DC4017" w14:textId="77777777" w:rsidR="00451D2E" w:rsidRDefault="00451D2E" w:rsidP="003B17F0">
      <w:r>
        <w:rPr>
          <w:color w:val="000000"/>
          <w:sz w:val="20"/>
          <w:szCs w:val="20"/>
        </w:rPr>
        <w:t>Now that you’ve gained a love for teaching, what else do you hope to achieve in your future plans? How will the values you’ve learned help you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E50AC" w15:done="0"/>
  <w15:commentEx w15:paraId="5E475B0E" w15:done="0"/>
  <w15:commentEx w15:paraId="3B465C5C" w15:done="0"/>
  <w15:commentEx w15:paraId="55A7A0B0" w15:done="0"/>
  <w15:commentEx w15:paraId="4E25E9F7" w15:done="0"/>
  <w15:commentEx w15:paraId="68F6DA1F" w15:done="0"/>
  <w15:commentEx w15:paraId="485D14B8" w15:done="0"/>
  <w15:commentEx w15:paraId="1E6EF272" w15:done="0"/>
  <w15:commentEx w15:paraId="5EE05A6C" w15:done="0"/>
  <w15:commentEx w15:paraId="37DC4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E50AC" w16cid:durableId="28403C3A"/>
  <w16cid:commentId w16cid:paraId="5E475B0E" w16cid:durableId="28403CBA"/>
  <w16cid:commentId w16cid:paraId="3B465C5C" w16cid:durableId="28403627"/>
  <w16cid:commentId w16cid:paraId="55A7A0B0" w16cid:durableId="28446FC3"/>
  <w16cid:commentId w16cid:paraId="4E25E9F7" w16cid:durableId="28403761"/>
  <w16cid:commentId w16cid:paraId="68F6DA1F" w16cid:durableId="28403E0E"/>
  <w16cid:commentId w16cid:paraId="485D14B8" w16cid:durableId="284033FC"/>
  <w16cid:commentId w16cid:paraId="1E6EF272" w16cid:durableId="28403A69"/>
  <w16cid:commentId w16cid:paraId="5EE05A6C" w16cid:durableId="28404284"/>
  <w16cid:commentId w16cid:paraId="37DC4017" w16cid:durableId="284039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F46"/>
    <w:rsid w:val="0033371F"/>
    <w:rsid w:val="0039459D"/>
    <w:rsid w:val="00451D2E"/>
    <w:rsid w:val="006D597C"/>
    <w:rsid w:val="0071284A"/>
    <w:rsid w:val="007778ED"/>
    <w:rsid w:val="008804AD"/>
    <w:rsid w:val="0095235E"/>
    <w:rsid w:val="00B13A31"/>
    <w:rsid w:val="00BB07DC"/>
    <w:rsid w:val="00BC6F97"/>
    <w:rsid w:val="00C70F46"/>
    <w:rsid w:val="00EC2E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1B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804AD"/>
    <w:pPr>
      <w:spacing w:line="240" w:lineRule="auto"/>
    </w:pPr>
  </w:style>
  <w:style w:type="character" w:styleId="CommentReference">
    <w:name w:val="annotation reference"/>
    <w:basedOn w:val="DefaultParagraphFont"/>
    <w:uiPriority w:val="99"/>
    <w:semiHidden/>
    <w:unhideWhenUsed/>
    <w:rsid w:val="008804AD"/>
    <w:rPr>
      <w:sz w:val="16"/>
      <w:szCs w:val="16"/>
    </w:rPr>
  </w:style>
  <w:style w:type="paragraph" w:styleId="CommentText">
    <w:name w:val="annotation text"/>
    <w:basedOn w:val="Normal"/>
    <w:link w:val="CommentTextChar"/>
    <w:uiPriority w:val="99"/>
    <w:semiHidden/>
    <w:unhideWhenUsed/>
    <w:rsid w:val="008804AD"/>
    <w:pPr>
      <w:spacing w:line="240" w:lineRule="auto"/>
    </w:pPr>
    <w:rPr>
      <w:sz w:val="20"/>
      <w:szCs w:val="20"/>
    </w:rPr>
  </w:style>
  <w:style w:type="character" w:customStyle="1" w:styleId="CommentTextChar">
    <w:name w:val="Comment Text Char"/>
    <w:basedOn w:val="DefaultParagraphFont"/>
    <w:link w:val="CommentText"/>
    <w:uiPriority w:val="99"/>
    <w:semiHidden/>
    <w:rsid w:val="008804AD"/>
    <w:rPr>
      <w:sz w:val="20"/>
      <w:szCs w:val="20"/>
    </w:rPr>
  </w:style>
  <w:style w:type="paragraph" w:styleId="CommentSubject">
    <w:name w:val="annotation subject"/>
    <w:basedOn w:val="CommentText"/>
    <w:next w:val="CommentText"/>
    <w:link w:val="CommentSubjectChar"/>
    <w:uiPriority w:val="99"/>
    <w:semiHidden/>
    <w:unhideWhenUsed/>
    <w:rsid w:val="008804AD"/>
    <w:rPr>
      <w:b/>
      <w:bCs/>
    </w:rPr>
  </w:style>
  <w:style w:type="character" w:customStyle="1" w:styleId="CommentSubjectChar">
    <w:name w:val="Comment Subject Char"/>
    <w:basedOn w:val="CommentTextChar"/>
    <w:link w:val="CommentSubject"/>
    <w:uiPriority w:val="99"/>
    <w:semiHidden/>
    <w:rsid w:val="008804AD"/>
    <w:rPr>
      <w:b/>
      <w:bCs/>
      <w:sz w:val="20"/>
      <w:szCs w:val="20"/>
    </w:rPr>
  </w:style>
  <w:style w:type="paragraph" w:styleId="BalloonText">
    <w:name w:val="Balloon Text"/>
    <w:basedOn w:val="Normal"/>
    <w:link w:val="BalloonTextChar"/>
    <w:uiPriority w:val="99"/>
    <w:semiHidden/>
    <w:unhideWhenUsed/>
    <w:rsid w:val="003337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37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2023-06-23T06:58:00Z</dcterms:created>
  <dcterms:modified xsi:type="dcterms:W3CDTF">2023-06-26T13:16:00Z</dcterms:modified>
</cp:coreProperties>
</file>