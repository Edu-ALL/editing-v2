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020" w:rsidRDefault="00000000">
      <w:pPr>
        <w:spacing w:line="240" w:lineRule="auto"/>
        <w:rPr>
          <w:rFonts w:ascii="Roboto" w:eastAsia="Roboto" w:hAnsi="Roboto" w:cs="Roboto"/>
          <w:color w:val="222222"/>
          <w:sz w:val="21"/>
          <w:szCs w:val="21"/>
          <w:highlight w:val="white"/>
        </w:rPr>
      </w:pPr>
      <w:r>
        <w:rPr>
          <w:rFonts w:ascii="Roboto" w:eastAsia="Roboto" w:hAnsi="Roboto" w:cs="Roboto"/>
          <w:color w:val="222222"/>
          <w:sz w:val="21"/>
          <w:szCs w:val="21"/>
          <w:highlight w:val="white"/>
        </w:rPr>
        <w:t>Purdue Supplemental essays</w:t>
      </w:r>
    </w:p>
    <w:p w14:paraId="00000002" w14:textId="77777777" w:rsidR="00355020" w:rsidRDefault="00355020">
      <w:pPr>
        <w:spacing w:line="240" w:lineRule="auto"/>
        <w:rPr>
          <w:rFonts w:ascii="Roboto" w:eastAsia="Roboto" w:hAnsi="Roboto" w:cs="Roboto"/>
          <w:i/>
          <w:color w:val="222222"/>
          <w:sz w:val="21"/>
          <w:szCs w:val="21"/>
          <w:highlight w:val="white"/>
        </w:rPr>
      </w:pPr>
    </w:p>
    <w:p w14:paraId="00000003" w14:textId="77777777" w:rsidR="00355020" w:rsidRDefault="00000000">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Briefly discuss your reasons for pursuing the major you have selected. (Respond in 100 words or fewer.)</w:t>
      </w:r>
      <w:r>
        <w:rPr>
          <w:rFonts w:ascii="Roboto" w:eastAsia="Roboto" w:hAnsi="Roboto" w:cs="Roboto"/>
          <w:i/>
          <w:color w:val="E00029"/>
          <w:sz w:val="21"/>
          <w:szCs w:val="21"/>
          <w:highlight w:val="white"/>
        </w:rPr>
        <w:t>*</w:t>
      </w:r>
    </w:p>
    <w:p w14:paraId="00000004" w14:textId="77777777" w:rsidR="00355020"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05" w14:textId="77777777" w:rsidR="00355020" w:rsidRDefault="00000000">
      <w:pPr>
        <w:spacing w:line="240" w:lineRule="auto"/>
        <w:rPr>
          <w:rFonts w:ascii="Times New Roman" w:eastAsia="Times New Roman" w:hAnsi="Times New Roman" w:cs="Times New Roman"/>
        </w:rPr>
      </w:pPr>
      <w:r>
        <w:rPr>
          <w:rFonts w:ascii="Arial" w:eastAsia="Arial" w:hAnsi="Arial" w:cs="Arial"/>
          <w:color w:val="000000"/>
          <w:sz w:val="26"/>
          <w:szCs w:val="26"/>
        </w:rPr>
        <w:t xml:space="preserve">I want to major in finance because my dream career is to work either as a </w:t>
      </w:r>
      <w:sdt>
        <w:sdtPr>
          <w:tag w:val="goog_rdk_0"/>
          <w:id w:val="-970124567"/>
        </w:sdtPr>
        <w:sdtContent>
          <w:commentRangeStart w:id="0"/>
        </w:sdtContent>
      </w:sdt>
      <w:r>
        <w:rPr>
          <w:rFonts w:ascii="Arial" w:eastAsia="Arial" w:hAnsi="Arial" w:cs="Arial"/>
          <w:color w:val="000000"/>
          <w:sz w:val="26"/>
          <w:szCs w:val="26"/>
        </w:rPr>
        <w:t>Financial Analyst, a Wealth Manager or as a Financial Planne</w:t>
      </w:r>
      <w:commentRangeEnd w:id="0"/>
      <w:r>
        <w:commentReference w:id="0"/>
      </w:r>
      <w:r>
        <w:rPr>
          <w:rFonts w:ascii="Arial" w:eastAsia="Arial" w:hAnsi="Arial" w:cs="Arial"/>
          <w:color w:val="000000"/>
          <w:sz w:val="26"/>
          <w:szCs w:val="26"/>
        </w:rPr>
        <w:t xml:space="preserve">r. This interest </w:t>
      </w:r>
      <w:sdt>
        <w:sdtPr>
          <w:tag w:val="goog_rdk_1"/>
          <w:id w:val="1393624873"/>
        </w:sdtPr>
        <w:sdtContent>
          <w:commentRangeStart w:id="1"/>
        </w:sdtContent>
      </w:sdt>
      <w:r>
        <w:rPr>
          <w:rFonts w:ascii="Arial" w:eastAsia="Arial" w:hAnsi="Arial" w:cs="Arial"/>
          <w:color w:val="000000"/>
          <w:sz w:val="26"/>
          <w:szCs w:val="26"/>
        </w:rPr>
        <w:t>might</w:t>
      </w:r>
      <w:commentRangeEnd w:id="1"/>
      <w:r>
        <w:commentReference w:id="1"/>
      </w:r>
      <w:r>
        <w:rPr>
          <w:rFonts w:ascii="Arial" w:eastAsia="Arial" w:hAnsi="Arial" w:cs="Arial"/>
          <w:color w:val="000000"/>
          <w:sz w:val="26"/>
          <w:szCs w:val="26"/>
        </w:rPr>
        <w:t xml:space="preserve"> come from years of conversation at the dining table with my parents. After the conversations, I </w:t>
      </w:r>
      <w:sdt>
        <w:sdtPr>
          <w:tag w:val="goog_rdk_2"/>
          <w:id w:val="1768118827"/>
        </w:sdtPr>
        <w:sdtContent>
          <w:commentRangeStart w:id="2"/>
        </w:sdtContent>
      </w:sdt>
      <w:r>
        <w:rPr>
          <w:rFonts w:ascii="Arial" w:eastAsia="Arial" w:hAnsi="Arial" w:cs="Arial"/>
          <w:color w:val="000000"/>
          <w:sz w:val="26"/>
          <w:szCs w:val="26"/>
        </w:rPr>
        <w:t xml:space="preserve">would </w:t>
      </w:r>
      <w:commentRangeEnd w:id="2"/>
      <w:r>
        <w:commentReference w:id="2"/>
      </w:r>
      <w:r>
        <w:rPr>
          <w:rFonts w:ascii="Arial" w:eastAsia="Arial" w:hAnsi="Arial" w:cs="Arial"/>
          <w:color w:val="000000"/>
          <w:sz w:val="26"/>
          <w:szCs w:val="26"/>
        </w:rPr>
        <w:t xml:space="preserve">always </w:t>
      </w:r>
      <w:sdt>
        <w:sdtPr>
          <w:tag w:val="goog_rdk_3"/>
          <w:id w:val="594054018"/>
        </w:sdtPr>
        <w:sdtContent>
          <w:commentRangeStart w:id="3"/>
        </w:sdtContent>
      </w:sdt>
      <w:r>
        <w:rPr>
          <w:rFonts w:ascii="Arial" w:eastAsia="Arial" w:hAnsi="Arial" w:cs="Arial"/>
          <w:color w:val="000000"/>
          <w:sz w:val="26"/>
          <w:szCs w:val="26"/>
        </w:rPr>
        <w:t xml:space="preserve">become curious and look </w:t>
      </w:r>
      <w:commentRangeEnd w:id="3"/>
      <w:r>
        <w:commentReference w:id="3"/>
      </w:r>
      <w:r>
        <w:rPr>
          <w:rFonts w:ascii="Arial" w:eastAsia="Arial" w:hAnsi="Arial" w:cs="Arial"/>
          <w:color w:val="000000"/>
          <w:sz w:val="26"/>
          <w:szCs w:val="26"/>
        </w:rPr>
        <w:t xml:space="preserve">into topics such as </w:t>
      </w:r>
      <w:sdt>
        <w:sdtPr>
          <w:tag w:val="goog_rdk_4"/>
          <w:id w:val="1023832138"/>
        </w:sdtPr>
        <w:sdtContent>
          <w:commentRangeStart w:id="4"/>
        </w:sdtContent>
      </w:sdt>
      <w:r>
        <w:rPr>
          <w:rFonts w:ascii="Arial" w:eastAsia="Arial" w:hAnsi="Arial" w:cs="Arial"/>
          <w:color w:val="000000"/>
          <w:sz w:val="26"/>
          <w:szCs w:val="26"/>
        </w:rPr>
        <w:t xml:space="preserve">stock markets, financial products, cryptocurrencies, investment, and risk management. </w:t>
      </w:r>
      <w:commentRangeEnd w:id="4"/>
      <w:r>
        <w:commentReference w:id="4"/>
      </w:r>
      <w:sdt>
        <w:sdtPr>
          <w:tag w:val="goog_rdk_5"/>
          <w:id w:val="-71277518"/>
        </w:sdtPr>
        <w:sdtContent>
          <w:commentRangeStart w:id="5"/>
        </w:sdtContent>
      </w:sdt>
      <w:r>
        <w:rPr>
          <w:rFonts w:ascii="Arial" w:eastAsia="Arial" w:hAnsi="Arial" w:cs="Arial"/>
          <w:color w:val="000000"/>
          <w:sz w:val="26"/>
          <w:szCs w:val="26"/>
        </w:rPr>
        <w:t>Consequently, I joined various activities related to finance and realized that finance was my calling. Simply said, I learned that finance is the right match for my strengths, skills, and personality.</w:t>
      </w:r>
      <w:commentRangeEnd w:id="5"/>
      <w:r>
        <w:commentReference w:id="5"/>
      </w:r>
    </w:p>
    <w:p w14:paraId="00000006" w14:textId="77777777" w:rsidR="00355020" w:rsidRDefault="00355020">
      <w:pPr>
        <w:spacing w:after="240" w:line="240" w:lineRule="auto"/>
        <w:rPr>
          <w:rFonts w:ascii="Times New Roman" w:eastAsia="Times New Roman" w:hAnsi="Times New Roman" w:cs="Times New Roman"/>
        </w:rPr>
      </w:pPr>
    </w:p>
    <w:p w14:paraId="00000007" w14:textId="77777777" w:rsidR="00355020" w:rsidRDefault="00000000">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How will opportunities at Purdue support your interests, both in and out of the classroom? (Respond in 100 words or fewer.)</w:t>
      </w:r>
      <w:r>
        <w:rPr>
          <w:rFonts w:ascii="Roboto" w:eastAsia="Roboto" w:hAnsi="Roboto" w:cs="Roboto"/>
          <w:i/>
          <w:color w:val="E00029"/>
          <w:sz w:val="21"/>
          <w:szCs w:val="21"/>
          <w:highlight w:val="white"/>
        </w:rPr>
        <w:t>*</w:t>
      </w:r>
    </w:p>
    <w:p w14:paraId="00000008" w14:textId="77777777" w:rsidR="00355020"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09" w14:textId="77777777" w:rsidR="00355020" w:rsidRDefault="00000000">
      <w:pPr>
        <w:spacing w:line="240" w:lineRule="auto"/>
        <w:rPr>
          <w:rFonts w:ascii="Times New Roman" w:eastAsia="Times New Roman" w:hAnsi="Times New Roman" w:cs="Times New Roman"/>
        </w:rPr>
      </w:pPr>
      <w:r>
        <w:rPr>
          <w:rFonts w:ascii="Arial" w:eastAsia="Arial" w:hAnsi="Arial" w:cs="Arial"/>
          <w:color w:val="000000"/>
          <w:sz w:val="26"/>
          <w:szCs w:val="26"/>
        </w:rPr>
        <w:t xml:space="preserve">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 the publications and papers from Krannert are more detailed, factual and unbiased. It opened the door to deeper knowledge about finance and business. </w:t>
      </w:r>
      <w:sdt>
        <w:sdtPr>
          <w:tag w:val="goog_rdk_6"/>
          <w:id w:val="-1791890610"/>
        </w:sdtPr>
        <w:sdtContent>
          <w:commentRangeStart w:id="6"/>
        </w:sdtContent>
      </w:sdt>
      <w:r>
        <w:rPr>
          <w:rFonts w:ascii="Arial" w:eastAsia="Arial" w:hAnsi="Arial" w:cs="Arial"/>
          <w:color w:val="000000"/>
          <w:sz w:val="26"/>
          <w:szCs w:val="26"/>
        </w:rPr>
        <w:t>I want to meet the people behind the papers and publications and further my knowledge on the world of finance and business.</w:t>
      </w:r>
      <w:commentRangeEnd w:id="6"/>
      <w:r>
        <w:commentReference w:id="6"/>
      </w:r>
    </w:p>
    <w:p w14:paraId="0000000A" w14:textId="77777777" w:rsidR="00355020" w:rsidRDefault="00355020">
      <w:pPr>
        <w:spacing w:line="240" w:lineRule="auto"/>
        <w:rPr>
          <w:rFonts w:ascii="Times New Roman" w:eastAsia="Times New Roman" w:hAnsi="Times New Roman" w:cs="Times New Roman"/>
        </w:rPr>
      </w:pPr>
    </w:p>
    <w:p w14:paraId="0000000B" w14:textId="77777777" w:rsidR="00355020" w:rsidRDefault="00000000">
      <w:pPr>
        <w:spacing w:line="240" w:lineRule="auto"/>
        <w:rPr>
          <w:rFonts w:ascii="Times New Roman" w:eastAsia="Times New Roman" w:hAnsi="Times New Roman" w:cs="Times New Roman"/>
        </w:rPr>
      </w:pPr>
      <w:r>
        <w:rPr>
          <w:rFonts w:ascii="Roboto" w:eastAsia="Roboto" w:hAnsi="Roboto" w:cs="Roboto"/>
          <w:i/>
          <w:color w:val="222222"/>
          <w:sz w:val="21"/>
          <w:szCs w:val="21"/>
          <w:highlight w:val="white"/>
        </w:rPr>
        <w:t xml:space="preserve">Briefly discuss your reasons for pursuing the second choice major you have selected. (Respond in 100 words or fewer.) </w:t>
      </w:r>
      <w:r>
        <w:rPr>
          <w:rFonts w:ascii="Roboto" w:eastAsia="Roboto" w:hAnsi="Roboto" w:cs="Roboto"/>
          <w:i/>
          <w:color w:val="E00029"/>
          <w:sz w:val="21"/>
          <w:szCs w:val="21"/>
          <w:highlight w:val="white"/>
        </w:rPr>
        <w:t>*</w:t>
      </w:r>
    </w:p>
    <w:p w14:paraId="0000000C" w14:textId="77777777" w:rsidR="00355020"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000000"/>
        </w:rPr>
        <w:t> </w:t>
      </w:r>
    </w:p>
    <w:p w14:paraId="0000000D" w14:textId="77777777" w:rsidR="00355020" w:rsidRDefault="00000000">
      <w:pPr>
        <w:spacing w:line="240" w:lineRule="auto"/>
        <w:rPr>
          <w:rFonts w:ascii="Arial" w:eastAsia="Arial" w:hAnsi="Arial" w:cs="Arial"/>
          <w:color w:val="000000"/>
        </w:rPr>
      </w:pPr>
      <w:r>
        <w:rPr>
          <w:rFonts w:ascii="Arial" w:eastAsia="Arial" w:hAnsi="Arial" w:cs="Arial"/>
          <w:color w:val="000000"/>
        </w:rPr>
        <w:t xml:space="preserve">In many corporations nowadays, data collection is not a problem. They have resources to collect information from things like surveys, interviews, and from other third-party sources. Nowadays, the main problem that many corporations have is turning raw data into something usable. </w:t>
      </w:r>
      <w:sdt>
        <w:sdtPr>
          <w:tag w:val="goog_rdk_7"/>
          <w:id w:val="-795221888"/>
        </w:sdtPr>
        <w:sdtContent>
          <w:commentRangeStart w:id="7"/>
        </w:sdtContent>
      </w:sdt>
      <w:r>
        <w:rPr>
          <w:rFonts w:ascii="Arial" w:eastAsia="Arial" w:hAnsi="Arial" w:cs="Arial"/>
          <w:color w:val="000000"/>
        </w:rPr>
        <w:t xml:space="preserve">I want to be able to have the skills to fill this need which is why I want to learn more about </w:t>
      </w:r>
      <w:proofErr w:type="spellStart"/>
      <w:r>
        <w:rPr>
          <w:rFonts w:ascii="Arial" w:eastAsia="Arial" w:hAnsi="Arial" w:cs="Arial"/>
          <w:color w:val="000000"/>
        </w:rPr>
        <w:t>analyzing</w:t>
      </w:r>
      <w:proofErr w:type="spellEnd"/>
      <w:r>
        <w:rPr>
          <w:rFonts w:ascii="Arial" w:eastAsia="Arial" w:hAnsi="Arial" w:cs="Arial"/>
          <w:color w:val="000000"/>
        </w:rPr>
        <w:t xml:space="preserve"> and processing information </w:t>
      </w:r>
      <w:commentRangeEnd w:id="7"/>
      <w:r>
        <w:commentReference w:id="7"/>
      </w:r>
      <w:r>
        <w:rPr>
          <w:rFonts w:ascii="Arial" w:eastAsia="Arial" w:hAnsi="Arial" w:cs="Arial"/>
          <w:color w:val="000000"/>
        </w:rPr>
        <w:t>in Business Analytics and Information in Purdue. With these skills, I plan to combine my interest in finance and data analysis to start a company specializing in financial data analytics.</w:t>
      </w:r>
    </w:p>
    <w:p w14:paraId="0000000E" w14:textId="77777777" w:rsidR="00355020" w:rsidRDefault="00355020">
      <w:pPr>
        <w:spacing w:line="240" w:lineRule="auto"/>
        <w:rPr>
          <w:rFonts w:ascii="Arial" w:eastAsia="Arial" w:hAnsi="Arial" w:cs="Arial"/>
          <w:color w:val="000000"/>
        </w:rPr>
      </w:pPr>
    </w:p>
    <w:p w14:paraId="0000000F" w14:textId="77777777" w:rsidR="00355020" w:rsidRDefault="00000000">
      <w:pPr>
        <w:spacing w:line="240" w:lineRule="auto"/>
        <w:rPr>
          <w:rFonts w:ascii="Arial" w:eastAsia="Arial" w:hAnsi="Arial" w:cs="Arial"/>
          <w:color w:val="000000"/>
        </w:rPr>
      </w:pPr>
      <w:r>
        <w:rPr>
          <w:rFonts w:ascii="Arial" w:eastAsia="Arial" w:hAnsi="Arial" w:cs="Arial"/>
          <w:color w:val="000000"/>
        </w:rPr>
        <w:t xml:space="preserve">Hi William, </w:t>
      </w:r>
    </w:p>
    <w:p w14:paraId="00000010" w14:textId="77777777" w:rsidR="00355020" w:rsidRDefault="00355020">
      <w:pPr>
        <w:spacing w:line="240" w:lineRule="auto"/>
        <w:rPr>
          <w:rFonts w:ascii="Arial" w:eastAsia="Arial" w:hAnsi="Arial" w:cs="Arial"/>
          <w:color w:val="000000"/>
        </w:rPr>
      </w:pPr>
    </w:p>
    <w:p w14:paraId="00000011" w14:textId="77777777" w:rsidR="00355020" w:rsidRDefault="00000000">
      <w:pPr>
        <w:spacing w:line="240" w:lineRule="auto"/>
        <w:rPr>
          <w:rFonts w:ascii="Arial" w:eastAsia="Arial" w:hAnsi="Arial" w:cs="Arial"/>
          <w:color w:val="000000"/>
        </w:rPr>
      </w:pPr>
      <w:r>
        <w:rPr>
          <w:rFonts w:ascii="Arial" w:eastAsia="Arial" w:hAnsi="Arial" w:cs="Arial"/>
          <w:color w:val="000000"/>
        </w:rPr>
        <w:t xml:space="preserve">I think for the most part you are already on the right track with the supplemental essays. You were able to answer almost all of the prompts accordingly. </w:t>
      </w:r>
    </w:p>
    <w:p w14:paraId="00000012" w14:textId="77777777" w:rsidR="00355020" w:rsidRDefault="00355020">
      <w:pPr>
        <w:rPr>
          <w:rFonts w:ascii="Arial" w:eastAsia="Arial" w:hAnsi="Arial" w:cs="Arial"/>
          <w:color w:val="000000"/>
        </w:rPr>
      </w:pPr>
    </w:p>
    <w:p w14:paraId="00000013" w14:textId="77777777" w:rsidR="00355020" w:rsidRDefault="00000000">
      <w:pPr>
        <w:rPr>
          <w:rFonts w:ascii="Arial" w:eastAsia="Arial" w:hAnsi="Arial" w:cs="Arial"/>
          <w:color w:val="000000"/>
        </w:rPr>
      </w:pPr>
      <w:r>
        <w:rPr>
          <w:rFonts w:ascii="Arial" w:eastAsia="Arial" w:hAnsi="Arial" w:cs="Arial"/>
          <w:color w:val="000000"/>
        </w:rPr>
        <w:t xml:space="preserve">However, as you may have read from the comments I left above, there are still several things that you could revise to make it better. In the second prompt specifically, you need to be more direct in answering the prompt. You also still haven’t answered how the opportunities at Purdue would support you within the </w:t>
      </w:r>
      <w:r>
        <w:rPr>
          <w:rFonts w:ascii="Arial" w:eastAsia="Arial" w:hAnsi="Arial" w:cs="Arial"/>
          <w:color w:val="000000"/>
        </w:rPr>
        <w:lastRenderedPageBreak/>
        <w:t xml:space="preserve">classroom setting. Additionally, you should fix or remove some of the grammatical errors in your answers. </w:t>
      </w:r>
    </w:p>
    <w:p w14:paraId="00000014" w14:textId="77777777" w:rsidR="00355020" w:rsidRDefault="00355020">
      <w:pPr>
        <w:rPr>
          <w:rFonts w:ascii="Arial" w:eastAsia="Arial" w:hAnsi="Arial" w:cs="Arial"/>
          <w:color w:val="000000"/>
        </w:rPr>
      </w:pPr>
    </w:p>
    <w:p w14:paraId="00000015" w14:textId="77777777" w:rsidR="00355020" w:rsidRDefault="00000000">
      <w:pPr>
        <w:rPr>
          <w:rFonts w:ascii="Arial" w:eastAsia="Arial" w:hAnsi="Arial" w:cs="Arial"/>
          <w:color w:val="000000"/>
        </w:rPr>
      </w:pPr>
      <w:r>
        <w:rPr>
          <w:rFonts w:ascii="Arial" w:eastAsia="Arial" w:hAnsi="Arial" w:cs="Arial"/>
          <w:color w:val="000000"/>
        </w:rPr>
        <w:t xml:space="preserve">God bless and all the best with the rest of your application! </w:t>
      </w:r>
    </w:p>
    <w:p w14:paraId="00000016" w14:textId="77777777" w:rsidR="00355020" w:rsidRDefault="00355020">
      <w:pPr>
        <w:rPr>
          <w:rFonts w:ascii="Arial" w:eastAsia="Arial" w:hAnsi="Arial" w:cs="Arial"/>
          <w:color w:val="000000"/>
        </w:rPr>
      </w:pPr>
    </w:p>
    <w:p w14:paraId="00000017" w14:textId="77777777" w:rsidR="00355020" w:rsidRDefault="00000000">
      <w:pPr>
        <w:rPr>
          <w:rFonts w:ascii="Arial" w:eastAsia="Arial" w:hAnsi="Arial" w:cs="Arial"/>
          <w:color w:val="000000"/>
        </w:rPr>
      </w:pPr>
      <w:r>
        <w:rPr>
          <w:rFonts w:ascii="Arial" w:eastAsia="Arial" w:hAnsi="Arial" w:cs="Arial"/>
          <w:color w:val="000000"/>
        </w:rPr>
        <w:t xml:space="preserve">Best wishes, </w:t>
      </w:r>
    </w:p>
    <w:p w14:paraId="00000018" w14:textId="77777777" w:rsidR="00355020" w:rsidRDefault="00000000">
      <w:pPr>
        <w:rPr>
          <w:rFonts w:ascii="Arial" w:eastAsia="Arial" w:hAnsi="Arial" w:cs="Arial"/>
          <w:color w:val="000000"/>
        </w:rPr>
      </w:pPr>
      <w:r>
        <w:rPr>
          <w:rFonts w:ascii="Arial" w:eastAsia="Arial" w:hAnsi="Arial" w:cs="Arial"/>
          <w:color w:val="000000"/>
        </w:rPr>
        <w:t xml:space="preserve">Johana </w:t>
      </w:r>
    </w:p>
    <w:p w14:paraId="00000019" w14:textId="77777777" w:rsidR="00355020" w:rsidRDefault="00355020">
      <w:pPr>
        <w:rPr>
          <w:rFonts w:ascii="Arial" w:eastAsia="Arial" w:hAnsi="Arial" w:cs="Arial"/>
        </w:rPr>
      </w:pPr>
    </w:p>
    <w:p w14:paraId="0000001A" w14:textId="77777777" w:rsidR="00355020" w:rsidRDefault="00000000">
      <w:pPr>
        <w:rPr>
          <w:rFonts w:ascii="Arial" w:eastAsia="Arial" w:hAnsi="Arial" w:cs="Arial"/>
        </w:rPr>
      </w:pPr>
      <w:r>
        <w:rPr>
          <w:rFonts w:ascii="Arial" w:eastAsia="Arial" w:hAnsi="Arial" w:cs="Arial"/>
        </w:rPr>
        <w:t>Revision</w:t>
      </w:r>
    </w:p>
    <w:p w14:paraId="0000001B" w14:textId="77777777" w:rsidR="00355020" w:rsidRDefault="00355020">
      <w:pPr>
        <w:rPr>
          <w:rFonts w:ascii="Arial" w:eastAsia="Arial" w:hAnsi="Arial" w:cs="Arial"/>
        </w:rPr>
      </w:pPr>
    </w:p>
    <w:p w14:paraId="0000001C" w14:textId="77777777" w:rsidR="00355020" w:rsidRDefault="00000000">
      <w:pPr>
        <w:spacing w:line="240" w:lineRule="auto"/>
        <w:rPr>
          <w:rFonts w:ascii="Arial" w:eastAsia="Arial" w:hAnsi="Arial" w:cs="Arial"/>
          <w:color w:val="0E101A"/>
        </w:rPr>
      </w:pPr>
      <w:r>
        <w:rPr>
          <w:rFonts w:ascii="Arial" w:eastAsia="Arial" w:hAnsi="Arial" w:cs="Arial"/>
          <w:color w:val="0E101A"/>
        </w:rPr>
        <w:t>Purdue Supplemental essays</w:t>
      </w:r>
    </w:p>
    <w:p w14:paraId="0000001D" w14:textId="77777777" w:rsidR="00355020" w:rsidRDefault="00355020">
      <w:pPr>
        <w:spacing w:line="240" w:lineRule="auto"/>
        <w:rPr>
          <w:rFonts w:ascii="Arial" w:eastAsia="Arial" w:hAnsi="Arial" w:cs="Arial"/>
          <w:color w:val="0E101A"/>
        </w:rPr>
      </w:pPr>
    </w:p>
    <w:p w14:paraId="0000001E" w14:textId="77777777" w:rsidR="00355020" w:rsidRDefault="00000000">
      <w:pPr>
        <w:spacing w:line="240" w:lineRule="auto"/>
        <w:rPr>
          <w:rFonts w:ascii="Arial" w:eastAsia="Arial" w:hAnsi="Arial" w:cs="Arial"/>
          <w:i/>
          <w:color w:val="0E101A"/>
        </w:rPr>
      </w:pPr>
      <w:r>
        <w:rPr>
          <w:rFonts w:ascii="Arial" w:eastAsia="Arial" w:hAnsi="Arial" w:cs="Arial"/>
          <w:i/>
          <w:color w:val="0E101A"/>
        </w:rPr>
        <w:t>Briefly discuss your reasons for pursuing the major you have selected. (Respond in 100 words or fewer.)*</w:t>
      </w:r>
    </w:p>
    <w:p w14:paraId="0000001F"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 </w:t>
      </w:r>
    </w:p>
    <w:p w14:paraId="00000020"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I want to major in finance because I dream of working either as a Financial Analyst or Wealth Manager. After overhearing conversations that my parents had, I became curious and looked into topics such as stock markets and investment. Eventually, I became obsessed with these topics because I found that these topics helped broaden my perspective on the world as well as were topics that </w:t>
      </w:r>
      <w:commentRangeStart w:id="8"/>
      <w:r>
        <w:rPr>
          <w:rFonts w:ascii="Arial" w:eastAsia="Arial" w:hAnsi="Arial" w:cs="Arial"/>
          <w:color w:val="0E101A"/>
        </w:rPr>
        <w:t>affected those around me.</w:t>
      </w:r>
      <w:commentRangeEnd w:id="8"/>
      <w:r w:rsidR="004F1F0E">
        <w:rPr>
          <w:rStyle w:val="CommentReference"/>
        </w:rPr>
        <w:commentReference w:id="8"/>
      </w:r>
      <w:r>
        <w:rPr>
          <w:rFonts w:ascii="Arial" w:eastAsia="Arial" w:hAnsi="Arial" w:cs="Arial"/>
          <w:color w:val="0E101A"/>
        </w:rPr>
        <w:t xml:space="preserve"> Consequently, to immerse myself deeper into these topics, I joined various activities such as cryptocurrency and business pitching competitions which </w:t>
      </w:r>
      <w:commentRangeStart w:id="9"/>
      <w:commentRangeStart w:id="10"/>
      <w:r>
        <w:rPr>
          <w:rFonts w:ascii="Arial" w:eastAsia="Arial" w:hAnsi="Arial" w:cs="Arial"/>
          <w:color w:val="0E101A"/>
        </w:rPr>
        <w:t>helped me realize that finance was my calling</w:t>
      </w:r>
      <w:commentRangeEnd w:id="9"/>
      <w:r w:rsidR="004F1F0E">
        <w:rPr>
          <w:rStyle w:val="CommentReference"/>
        </w:rPr>
        <w:commentReference w:id="9"/>
      </w:r>
      <w:commentRangeEnd w:id="10"/>
      <w:r w:rsidR="00C25785">
        <w:rPr>
          <w:rStyle w:val="CommentReference"/>
        </w:rPr>
        <w:commentReference w:id="10"/>
      </w:r>
      <w:r>
        <w:rPr>
          <w:rFonts w:ascii="Arial" w:eastAsia="Arial" w:hAnsi="Arial" w:cs="Arial"/>
          <w:color w:val="0E101A"/>
        </w:rPr>
        <w:t>.</w:t>
      </w:r>
    </w:p>
    <w:p w14:paraId="00000021" w14:textId="77777777" w:rsidR="00355020" w:rsidRDefault="00355020">
      <w:pPr>
        <w:spacing w:line="240" w:lineRule="auto"/>
        <w:rPr>
          <w:rFonts w:ascii="Arial" w:eastAsia="Arial" w:hAnsi="Arial" w:cs="Arial"/>
          <w:color w:val="0E101A"/>
        </w:rPr>
      </w:pPr>
    </w:p>
    <w:p w14:paraId="00000022" w14:textId="77777777" w:rsidR="00355020" w:rsidRDefault="00000000">
      <w:pPr>
        <w:spacing w:line="240" w:lineRule="auto"/>
        <w:rPr>
          <w:rFonts w:ascii="Arial" w:eastAsia="Arial" w:hAnsi="Arial" w:cs="Arial"/>
          <w:i/>
          <w:color w:val="0E101A"/>
        </w:rPr>
      </w:pPr>
      <w:r>
        <w:rPr>
          <w:rFonts w:ascii="Arial" w:eastAsia="Arial" w:hAnsi="Arial" w:cs="Arial"/>
          <w:i/>
          <w:color w:val="0E101A"/>
        </w:rPr>
        <w:t>How will opportunities at Purdue support your interests, both in and out of the classroom? (Respond in 100 words or fewer.)</w:t>
      </w:r>
    </w:p>
    <w:p w14:paraId="00000023"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 </w:t>
      </w:r>
    </w:p>
    <w:p w14:paraId="00000024" w14:textId="514B88D8" w:rsidR="00355020" w:rsidRDefault="00000000">
      <w:pPr>
        <w:spacing w:line="240" w:lineRule="auto"/>
        <w:rPr>
          <w:rFonts w:ascii="Arial" w:eastAsia="Arial" w:hAnsi="Arial" w:cs="Arial"/>
          <w:color w:val="0E101A"/>
        </w:rPr>
      </w:pPr>
      <w:r>
        <w:rPr>
          <w:rFonts w:ascii="Arial" w:eastAsia="Arial" w:hAnsi="Arial" w:cs="Arial"/>
          <w:color w:val="0E101A"/>
        </w:rPr>
        <w:t xml:space="preserve">The Krannert School of Management has </w:t>
      </w:r>
      <w:commentRangeStart w:id="11"/>
      <w:r>
        <w:rPr>
          <w:rFonts w:ascii="Arial" w:eastAsia="Arial" w:hAnsi="Arial" w:cs="Arial"/>
          <w:color w:val="0E101A"/>
        </w:rPr>
        <w:t>extensive research and publication that has become my source of information for the past few years</w:t>
      </w:r>
      <w:commentRangeEnd w:id="11"/>
      <w:r w:rsidR="00C25785">
        <w:rPr>
          <w:rStyle w:val="CommentReference"/>
        </w:rPr>
        <w:commentReference w:id="11"/>
      </w:r>
      <w:r>
        <w:rPr>
          <w:rFonts w:ascii="Arial" w:eastAsia="Arial" w:hAnsi="Arial" w:cs="Arial"/>
          <w:color w:val="0E101A"/>
        </w:rPr>
        <w:t xml:space="preserve">. For me, the publications and papers from Krannert are </w:t>
      </w:r>
      <w:del w:id="12" w:author="Chiara Situmorang" w:date="2022-10-23T19:13:00Z">
        <w:r w:rsidDel="00C25785">
          <w:rPr>
            <w:rFonts w:ascii="Arial" w:eastAsia="Arial" w:hAnsi="Arial" w:cs="Arial"/>
            <w:color w:val="0E101A"/>
          </w:rPr>
          <w:delText xml:space="preserve">more </w:delText>
        </w:r>
      </w:del>
      <w:r>
        <w:rPr>
          <w:rFonts w:ascii="Arial" w:eastAsia="Arial" w:hAnsi="Arial" w:cs="Arial"/>
          <w:color w:val="0E101A"/>
        </w:rPr>
        <w:t>detailed, factual, and unbiased. It opened the door to deeper knowledge about finance and business</w:t>
      </w:r>
      <w:commentRangeStart w:id="13"/>
      <w:r>
        <w:rPr>
          <w:rFonts w:ascii="Arial" w:eastAsia="Arial" w:hAnsi="Arial" w:cs="Arial"/>
          <w:color w:val="0E101A"/>
        </w:rPr>
        <w:t>. I want to meet the people behind the papers and publications and further my understanding of the world of finance and business</w:t>
      </w:r>
      <w:commentRangeEnd w:id="13"/>
      <w:r w:rsidR="00C25785">
        <w:rPr>
          <w:rStyle w:val="CommentReference"/>
        </w:rPr>
        <w:commentReference w:id="13"/>
      </w:r>
      <w:r>
        <w:rPr>
          <w:rFonts w:ascii="Arial" w:eastAsia="Arial" w:hAnsi="Arial" w:cs="Arial"/>
          <w:color w:val="0E101A"/>
        </w:rPr>
        <w:t xml:space="preserve">. Furthermore, </w:t>
      </w:r>
      <w:commentRangeStart w:id="14"/>
      <w:r>
        <w:rPr>
          <w:rFonts w:ascii="Arial" w:eastAsia="Arial" w:hAnsi="Arial" w:cs="Arial"/>
          <w:color w:val="0E101A"/>
        </w:rPr>
        <w:t xml:space="preserve">Krannert also provides a wide variety of coursework along with hands-on investment management practice </w:t>
      </w:r>
      <w:commentRangeEnd w:id="14"/>
      <w:r w:rsidR="00C25785">
        <w:rPr>
          <w:rStyle w:val="CommentReference"/>
        </w:rPr>
        <w:commentReference w:id="14"/>
      </w:r>
      <w:r>
        <w:rPr>
          <w:rFonts w:ascii="Arial" w:eastAsia="Arial" w:hAnsi="Arial" w:cs="Arial"/>
          <w:color w:val="0E101A"/>
        </w:rPr>
        <w:t>that grants me the opportunity to gain experience and elevate my skills in finance.</w:t>
      </w:r>
    </w:p>
    <w:p w14:paraId="00000025" w14:textId="77777777" w:rsidR="00355020" w:rsidRDefault="00355020">
      <w:pPr>
        <w:spacing w:line="240" w:lineRule="auto"/>
        <w:rPr>
          <w:rFonts w:ascii="Arial" w:eastAsia="Arial" w:hAnsi="Arial" w:cs="Arial"/>
          <w:color w:val="0E101A"/>
        </w:rPr>
      </w:pPr>
    </w:p>
    <w:p w14:paraId="00000026" w14:textId="77777777" w:rsidR="00355020" w:rsidRDefault="00000000">
      <w:pPr>
        <w:spacing w:line="240" w:lineRule="auto"/>
        <w:rPr>
          <w:rFonts w:ascii="Arial" w:eastAsia="Arial" w:hAnsi="Arial" w:cs="Arial"/>
          <w:i/>
          <w:color w:val="0E101A"/>
        </w:rPr>
      </w:pPr>
      <w:r>
        <w:rPr>
          <w:rFonts w:ascii="Arial" w:eastAsia="Arial" w:hAnsi="Arial" w:cs="Arial"/>
          <w:i/>
          <w:color w:val="0E101A"/>
        </w:rPr>
        <w:t>Briefly discuss your reasons for pursuing the second choice major you have selected. (Respond in 100 words or fewer.) *</w:t>
      </w:r>
    </w:p>
    <w:p w14:paraId="00000027"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 </w:t>
      </w:r>
    </w:p>
    <w:p w14:paraId="00000028" w14:textId="77777777" w:rsidR="00355020" w:rsidRDefault="00000000">
      <w:pPr>
        <w:spacing w:line="240" w:lineRule="auto"/>
        <w:rPr>
          <w:rFonts w:ascii="Arial" w:eastAsia="Arial" w:hAnsi="Arial" w:cs="Arial"/>
          <w:color w:val="0E101A"/>
        </w:rPr>
      </w:pPr>
      <w:r>
        <w:rPr>
          <w:rFonts w:ascii="Arial" w:eastAsia="Arial" w:hAnsi="Arial" w:cs="Arial"/>
          <w:color w:val="0E101A"/>
        </w:rPr>
        <w:t xml:space="preserve">In many corporations nowadays, data collection is not a problem. They have resources to collect information from surveys, interviews, and other third-party sources. Nowadays, the main problem that many corporations have is turning raw data into something usable. I want to have the skills to remedy this problem which is why </w:t>
      </w:r>
      <w:commentRangeStart w:id="15"/>
      <w:r>
        <w:rPr>
          <w:rFonts w:ascii="Arial" w:eastAsia="Arial" w:hAnsi="Arial" w:cs="Arial"/>
          <w:color w:val="0E101A"/>
        </w:rPr>
        <w:t xml:space="preserve">I want to learn more about </w:t>
      </w:r>
      <w:proofErr w:type="spellStart"/>
      <w:r>
        <w:rPr>
          <w:rFonts w:ascii="Arial" w:eastAsia="Arial" w:hAnsi="Arial" w:cs="Arial"/>
          <w:color w:val="0E101A"/>
        </w:rPr>
        <w:t>analyzing</w:t>
      </w:r>
      <w:proofErr w:type="spellEnd"/>
      <w:r>
        <w:rPr>
          <w:rFonts w:ascii="Arial" w:eastAsia="Arial" w:hAnsi="Arial" w:cs="Arial"/>
          <w:color w:val="0E101A"/>
        </w:rPr>
        <w:t xml:space="preserve"> and processing information in Business Analytics and Information at Purdue. With these skills, I plan to combine my interest in finance and data analysis to start a company specializing in financial data analytics.</w:t>
      </w:r>
      <w:commentRangeEnd w:id="15"/>
      <w:r w:rsidR="00C25785">
        <w:rPr>
          <w:rStyle w:val="CommentReference"/>
        </w:rPr>
        <w:commentReference w:id="15"/>
      </w:r>
    </w:p>
    <w:p w14:paraId="00000029" w14:textId="3D52CE80" w:rsidR="00355020" w:rsidRDefault="00355020">
      <w:pPr>
        <w:spacing w:line="240" w:lineRule="auto"/>
        <w:rPr>
          <w:rFonts w:ascii="Arial" w:eastAsia="Arial" w:hAnsi="Arial" w:cs="Arial"/>
          <w:color w:val="222222"/>
          <w:highlight w:val="white"/>
        </w:rPr>
      </w:pPr>
    </w:p>
    <w:p w14:paraId="2CC8D4D3" w14:textId="60C07A4F" w:rsidR="004F1F0E" w:rsidRDefault="004F1F0E">
      <w:pPr>
        <w:spacing w:line="240" w:lineRule="auto"/>
        <w:rPr>
          <w:rFonts w:ascii="Arial" w:eastAsia="Arial" w:hAnsi="Arial" w:cs="Arial"/>
          <w:color w:val="222222"/>
          <w:highlight w:val="white"/>
        </w:rPr>
      </w:pPr>
    </w:p>
    <w:p w14:paraId="1CAA196D" w14:textId="08F890E2" w:rsidR="004F1F0E" w:rsidRDefault="004F1F0E">
      <w:pPr>
        <w:spacing w:line="240" w:lineRule="auto"/>
        <w:rPr>
          <w:rFonts w:ascii="Arial" w:eastAsia="Arial" w:hAnsi="Arial" w:cs="Arial"/>
          <w:color w:val="222222"/>
          <w:highlight w:val="white"/>
        </w:rPr>
      </w:pPr>
      <w:r>
        <w:rPr>
          <w:rFonts w:ascii="Arial" w:eastAsia="Arial" w:hAnsi="Arial" w:cs="Arial"/>
          <w:color w:val="222222"/>
          <w:highlight w:val="white"/>
        </w:rPr>
        <w:lastRenderedPageBreak/>
        <w:t xml:space="preserve">Hi William, </w:t>
      </w:r>
    </w:p>
    <w:p w14:paraId="42DAD5BD" w14:textId="604690DF" w:rsidR="004F1F0E" w:rsidRDefault="004F1F0E">
      <w:pPr>
        <w:spacing w:line="240" w:lineRule="auto"/>
        <w:rPr>
          <w:rFonts w:ascii="Arial" w:eastAsia="Arial" w:hAnsi="Arial" w:cs="Arial"/>
          <w:color w:val="222222"/>
          <w:highlight w:val="white"/>
        </w:rPr>
      </w:pPr>
    </w:p>
    <w:p w14:paraId="0E30935B" w14:textId="43124C08" w:rsidR="004F1F0E" w:rsidRDefault="004F1F0E">
      <w:pPr>
        <w:spacing w:line="240" w:lineRule="auto"/>
        <w:rPr>
          <w:rFonts w:ascii="Arial" w:eastAsia="Arial" w:hAnsi="Arial" w:cs="Arial"/>
          <w:color w:val="222222"/>
          <w:highlight w:val="white"/>
        </w:rPr>
      </w:pPr>
      <w:r>
        <w:rPr>
          <w:rFonts w:ascii="Arial" w:eastAsia="Arial" w:hAnsi="Arial" w:cs="Arial"/>
          <w:color w:val="222222"/>
          <w:highlight w:val="white"/>
        </w:rPr>
        <w:t xml:space="preserve">Thank you for taking in all our previous feedback and making the necessary changes </w:t>
      </w:r>
      <w:r w:rsidR="00CA7C69">
        <w:rPr>
          <w:rFonts w:ascii="Arial" w:eastAsia="Arial" w:hAnsi="Arial" w:cs="Arial"/>
          <w:color w:val="222222"/>
          <w:highlight w:val="white"/>
        </w:rPr>
        <w:t>to</w:t>
      </w:r>
      <w:r>
        <w:rPr>
          <w:rFonts w:ascii="Arial" w:eastAsia="Arial" w:hAnsi="Arial" w:cs="Arial"/>
          <w:color w:val="222222"/>
          <w:highlight w:val="white"/>
        </w:rPr>
        <w:t xml:space="preserve"> your </w:t>
      </w:r>
      <w:r w:rsidR="00CA7C69">
        <w:rPr>
          <w:rFonts w:ascii="Arial" w:eastAsia="Arial" w:hAnsi="Arial" w:cs="Arial"/>
          <w:color w:val="222222"/>
          <w:highlight w:val="white"/>
        </w:rPr>
        <w:t xml:space="preserve">supplemental </w:t>
      </w:r>
      <w:r>
        <w:rPr>
          <w:rFonts w:ascii="Arial" w:eastAsia="Arial" w:hAnsi="Arial" w:cs="Arial"/>
          <w:color w:val="222222"/>
          <w:highlight w:val="white"/>
        </w:rPr>
        <w:t>essay</w:t>
      </w:r>
      <w:r w:rsidR="00CA7C69">
        <w:rPr>
          <w:rFonts w:ascii="Arial" w:eastAsia="Arial" w:hAnsi="Arial" w:cs="Arial"/>
          <w:color w:val="222222"/>
          <w:highlight w:val="white"/>
        </w:rPr>
        <w:t>s</w:t>
      </w:r>
      <w:r>
        <w:rPr>
          <w:rFonts w:ascii="Arial" w:eastAsia="Arial" w:hAnsi="Arial" w:cs="Arial"/>
          <w:color w:val="222222"/>
          <w:highlight w:val="white"/>
        </w:rPr>
        <w:t xml:space="preserve">. </w:t>
      </w:r>
    </w:p>
    <w:p w14:paraId="1CEDB413" w14:textId="6621FB64" w:rsidR="004F1F0E" w:rsidRDefault="004F1F0E">
      <w:pPr>
        <w:spacing w:line="240" w:lineRule="auto"/>
        <w:rPr>
          <w:rFonts w:ascii="Arial" w:eastAsia="Arial" w:hAnsi="Arial" w:cs="Arial"/>
          <w:color w:val="222222"/>
          <w:highlight w:val="white"/>
        </w:rPr>
      </w:pPr>
    </w:p>
    <w:p w14:paraId="40B62367" w14:textId="21ECA4F9" w:rsidR="004F1F0E" w:rsidRDefault="004F1F0E">
      <w:pPr>
        <w:spacing w:line="240" w:lineRule="auto"/>
        <w:rPr>
          <w:rFonts w:ascii="Arial" w:eastAsia="Arial" w:hAnsi="Arial" w:cs="Arial"/>
          <w:color w:val="222222"/>
          <w:highlight w:val="white"/>
        </w:rPr>
      </w:pPr>
      <w:r>
        <w:rPr>
          <w:rFonts w:ascii="Arial" w:eastAsia="Arial" w:hAnsi="Arial" w:cs="Arial"/>
          <w:color w:val="222222"/>
          <w:highlight w:val="white"/>
        </w:rPr>
        <w:t xml:space="preserve">I </w:t>
      </w:r>
      <w:r w:rsidR="00CA7C69">
        <w:rPr>
          <w:rFonts w:ascii="Arial" w:eastAsia="Arial" w:hAnsi="Arial" w:cs="Arial"/>
          <w:color w:val="222222"/>
          <w:highlight w:val="white"/>
        </w:rPr>
        <w:t xml:space="preserve">have left a couple of comments for your first prompt. In general, with supplemental essays where you have a very limited word count—you will want to be explicit and direct in answering the prompt. </w:t>
      </w:r>
    </w:p>
    <w:p w14:paraId="4CE2B441" w14:textId="77777777" w:rsidR="00CA7C69" w:rsidRDefault="00CA7C69">
      <w:pPr>
        <w:rPr>
          <w:rFonts w:ascii="Arial" w:eastAsia="Arial" w:hAnsi="Arial" w:cs="Arial"/>
          <w:color w:val="222222"/>
        </w:rPr>
      </w:pPr>
    </w:p>
    <w:p w14:paraId="2FF24596" w14:textId="77777777" w:rsidR="00CA7C69" w:rsidRDefault="00CA7C69">
      <w:pPr>
        <w:rPr>
          <w:rFonts w:ascii="Arial" w:eastAsia="Arial" w:hAnsi="Arial" w:cs="Arial"/>
          <w:color w:val="222222"/>
        </w:rPr>
      </w:pPr>
      <w:r>
        <w:rPr>
          <w:rFonts w:ascii="Arial" w:eastAsia="Arial" w:hAnsi="Arial" w:cs="Arial"/>
          <w:color w:val="222222"/>
        </w:rPr>
        <w:t xml:space="preserve">Best wishes, </w:t>
      </w:r>
    </w:p>
    <w:p w14:paraId="0000002A" w14:textId="7997E192" w:rsidR="00355020" w:rsidRDefault="00CA7C69">
      <w:pPr>
        <w:rPr>
          <w:ins w:id="16" w:author="Chiara Situmorang" w:date="2022-10-23T19:15:00Z"/>
          <w:rFonts w:ascii="Arial" w:eastAsia="Arial" w:hAnsi="Arial" w:cs="Arial"/>
          <w:color w:val="222222"/>
        </w:rPr>
      </w:pPr>
      <w:r>
        <w:rPr>
          <w:rFonts w:ascii="Arial" w:eastAsia="Arial" w:hAnsi="Arial" w:cs="Arial"/>
          <w:color w:val="222222"/>
        </w:rPr>
        <w:t xml:space="preserve">Johana  </w:t>
      </w:r>
    </w:p>
    <w:p w14:paraId="52B59E51" w14:textId="696C9C87" w:rsidR="00C25785" w:rsidRDefault="00C25785">
      <w:pPr>
        <w:rPr>
          <w:ins w:id="17" w:author="Chiara Situmorang" w:date="2022-10-23T19:15:00Z"/>
          <w:rFonts w:ascii="Arial" w:eastAsia="Arial" w:hAnsi="Arial" w:cs="Arial"/>
          <w:color w:val="222222"/>
        </w:rPr>
      </w:pPr>
    </w:p>
    <w:p w14:paraId="06BDD74A" w14:textId="14F41825" w:rsidR="00C25785" w:rsidRDefault="00C25785">
      <w:pPr>
        <w:rPr>
          <w:ins w:id="18" w:author="Chiara Situmorang" w:date="2022-10-23T19:15:00Z"/>
          <w:rFonts w:ascii="Arial" w:eastAsia="Arial" w:hAnsi="Arial" w:cs="Arial"/>
          <w:color w:val="222222"/>
        </w:rPr>
      </w:pPr>
      <w:ins w:id="19" w:author="Chiara Situmorang" w:date="2022-10-23T19:15:00Z">
        <w:r>
          <w:rPr>
            <w:rFonts w:ascii="Arial" w:eastAsia="Arial" w:hAnsi="Arial" w:cs="Arial"/>
            <w:color w:val="222222"/>
          </w:rPr>
          <w:t xml:space="preserve">Hi </w:t>
        </w:r>
        <w:proofErr w:type="spellStart"/>
        <w:r>
          <w:rPr>
            <w:rFonts w:ascii="Arial" w:eastAsia="Arial" w:hAnsi="Arial" w:cs="Arial"/>
            <w:color w:val="222222"/>
          </w:rPr>
          <w:t>Winson</w:t>
        </w:r>
        <w:proofErr w:type="spellEnd"/>
        <w:r>
          <w:rPr>
            <w:rFonts w:ascii="Arial" w:eastAsia="Arial" w:hAnsi="Arial" w:cs="Arial"/>
            <w:color w:val="222222"/>
          </w:rPr>
          <w:t>,</w:t>
        </w:r>
      </w:ins>
    </w:p>
    <w:p w14:paraId="734EF9C3" w14:textId="7D877288" w:rsidR="00C25785" w:rsidRDefault="00C25785">
      <w:pPr>
        <w:rPr>
          <w:ins w:id="20" w:author="Chiara Situmorang" w:date="2022-10-23T19:15:00Z"/>
          <w:rFonts w:ascii="Arial" w:eastAsia="Arial" w:hAnsi="Arial" w:cs="Arial"/>
          <w:color w:val="222222"/>
        </w:rPr>
      </w:pPr>
    </w:p>
    <w:p w14:paraId="5041C77D" w14:textId="7FFFD819" w:rsidR="00C25785" w:rsidRDefault="00C25785">
      <w:pPr>
        <w:rPr>
          <w:ins w:id="21" w:author="Chiara Situmorang" w:date="2022-10-23T19:20:00Z"/>
          <w:rFonts w:ascii="Arial" w:eastAsia="Arial" w:hAnsi="Arial" w:cs="Arial"/>
          <w:color w:val="222222"/>
        </w:rPr>
      </w:pPr>
      <w:ins w:id="22" w:author="Chiara Situmorang" w:date="2022-10-23T19:15:00Z">
        <w:r>
          <w:rPr>
            <w:rFonts w:ascii="Arial" w:eastAsia="Arial" w:hAnsi="Arial" w:cs="Arial"/>
            <w:color w:val="222222"/>
          </w:rPr>
          <w:t xml:space="preserve">I’ve added a few comments on top of Johana’s. My main suggestion is the same as hers: you need to be more specific in answering these questions. </w:t>
        </w:r>
      </w:ins>
      <w:ins w:id="23" w:author="Chiara Situmorang" w:date="2022-10-23T19:21:00Z">
        <w:r>
          <w:rPr>
            <w:rFonts w:ascii="Arial" w:eastAsia="Arial" w:hAnsi="Arial" w:cs="Arial"/>
            <w:color w:val="222222"/>
          </w:rPr>
          <w:t>These supplementals are where you will really see a difference between those students who took the time to do research on the university, and those who didn’t</w:t>
        </w:r>
      </w:ins>
      <w:ins w:id="24" w:author="Chiara Situmorang" w:date="2022-10-23T19:22:00Z">
        <w:r w:rsidR="00B21D78">
          <w:rPr>
            <w:rFonts w:ascii="Arial" w:eastAsia="Arial" w:hAnsi="Arial" w:cs="Arial"/>
            <w:color w:val="222222"/>
          </w:rPr>
          <w:t>, so you want to make sure that your excitement about the university comes through!</w:t>
        </w:r>
      </w:ins>
    </w:p>
    <w:p w14:paraId="73BDD14A" w14:textId="4B2F2685" w:rsidR="00C25785" w:rsidRDefault="00C25785">
      <w:pPr>
        <w:rPr>
          <w:ins w:id="25" w:author="Chiara Situmorang" w:date="2022-10-23T19:20:00Z"/>
          <w:rFonts w:ascii="Arial" w:eastAsia="Arial" w:hAnsi="Arial" w:cs="Arial"/>
          <w:color w:val="222222"/>
        </w:rPr>
      </w:pPr>
    </w:p>
    <w:p w14:paraId="6AE5A597" w14:textId="76B2656C" w:rsidR="00C25785" w:rsidRDefault="00C25785">
      <w:pPr>
        <w:rPr>
          <w:rFonts w:ascii="Arial" w:eastAsia="Arial" w:hAnsi="Arial" w:cs="Arial"/>
        </w:rPr>
      </w:pPr>
      <w:ins w:id="26" w:author="Chiara Situmorang" w:date="2022-10-23T19:20:00Z">
        <w:r>
          <w:rPr>
            <w:rFonts w:ascii="Arial" w:eastAsia="Arial" w:hAnsi="Arial" w:cs="Arial"/>
            <w:color w:val="222222"/>
          </w:rPr>
          <w:t>Chiara</w:t>
        </w:r>
      </w:ins>
    </w:p>
    <w:sectPr w:rsidR="00C25785">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18T10:52:00Z" w:initials="">
    <w:p w14:paraId="0000002C"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Are you laying out options? If so, you should include “either” in your sentence to provide better clarity. </w:t>
      </w:r>
      <w:r>
        <w:rPr>
          <w:rFonts w:ascii="Arial" w:eastAsia="Arial" w:hAnsi="Arial" w:cs="Arial"/>
          <w:color w:val="000000"/>
          <w:sz w:val="22"/>
          <w:szCs w:val="22"/>
        </w:rPr>
        <w:br/>
      </w:r>
      <w:r>
        <w:rPr>
          <w:rFonts w:ascii="Arial" w:eastAsia="Arial" w:hAnsi="Arial" w:cs="Arial"/>
          <w:color w:val="000000"/>
          <w:sz w:val="22"/>
          <w:szCs w:val="22"/>
        </w:rPr>
        <w:br/>
        <w:t>For example, “… my dream career is to work either as a financial analyst, a wealth manager or a financial planner.”</w:t>
      </w:r>
    </w:p>
  </w:comment>
  <w:comment w:id="1" w:author="Johana Felicia" w:date="2022-10-18T10:52:00Z" w:initials="">
    <w:p w14:paraId="00000034"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Using this word might sound like you are unsure. Please consider removing it. </w:t>
      </w:r>
    </w:p>
    <w:p w14:paraId="00000035" w14:textId="77777777" w:rsidR="00355020" w:rsidRDefault="00355020">
      <w:pPr>
        <w:widowControl w:val="0"/>
        <w:pBdr>
          <w:top w:val="nil"/>
          <w:left w:val="nil"/>
          <w:bottom w:val="nil"/>
          <w:right w:val="nil"/>
          <w:between w:val="nil"/>
        </w:pBdr>
        <w:spacing w:line="240" w:lineRule="auto"/>
        <w:rPr>
          <w:rFonts w:ascii="Arial" w:eastAsia="Arial" w:hAnsi="Arial" w:cs="Arial"/>
          <w:color w:val="000000"/>
          <w:sz w:val="22"/>
          <w:szCs w:val="22"/>
        </w:rPr>
      </w:pPr>
    </w:p>
    <w:p w14:paraId="00000036"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Instead, you could say, “This interest came from”.</w:t>
      </w:r>
    </w:p>
  </w:comment>
  <w:comment w:id="2" w:author="Johana Felicia" w:date="2022-10-18T12:30:00Z" w:initials="">
    <w:p w14:paraId="0000002E"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consider removing this for better clarity in your sentence.</w:t>
      </w:r>
    </w:p>
  </w:comment>
  <w:comment w:id="3" w:author="Johana Felicia" w:date="2022-10-18T12:25:00Z" w:initials="">
    <w:p w14:paraId="00000038"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change the verbs into past tenses.</w:t>
      </w:r>
    </w:p>
  </w:comment>
  <w:comment w:id="4" w:author="Chiara Situmorang" w:date="2022-10-19T06:34:00Z" w:initials="">
    <w:p w14:paraId="0000002B"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about these topics interested you? Were you introduced to new perspectives of the world?</w:t>
      </w:r>
    </w:p>
  </w:comment>
  <w:comment w:id="5" w:author="Chiara Situmorang" w:date="2022-10-19T06:34:00Z" w:initials="">
    <w:p w14:paraId="0000002D"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You can shorten these sentences, but mention explicitly what activities you did and how they matched your ‘strengths, skills, and personality’.</w:t>
      </w:r>
    </w:p>
  </w:comment>
  <w:comment w:id="6" w:author="Johana Felicia" w:date="2022-10-18T11:14:00Z" w:initials="">
    <w:p w14:paraId="0000002F"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This is one good reasoning! However, I think the prompt is asking for further explanation of how your time at Purdue would help you in and out of the classroom. </w:t>
      </w:r>
    </w:p>
    <w:p w14:paraId="00000030" w14:textId="77777777" w:rsidR="00355020" w:rsidRDefault="00355020">
      <w:pPr>
        <w:widowControl w:val="0"/>
        <w:pBdr>
          <w:top w:val="nil"/>
          <w:left w:val="nil"/>
          <w:bottom w:val="nil"/>
          <w:right w:val="nil"/>
          <w:between w:val="nil"/>
        </w:pBdr>
        <w:spacing w:line="240" w:lineRule="auto"/>
        <w:rPr>
          <w:rFonts w:ascii="Arial" w:eastAsia="Arial" w:hAnsi="Arial" w:cs="Arial"/>
          <w:color w:val="000000"/>
          <w:sz w:val="22"/>
          <w:szCs w:val="22"/>
        </w:rPr>
      </w:pPr>
    </w:p>
    <w:p w14:paraId="00000031"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You mentioned how it has supported your interest outside of the classroom. But you have not mentioned anything about how it could support you within classroom settings. </w:t>
      </w:r>
    </w:p>
    <w:p w14:paraId="00000032" w14:textId="77777777" w:rsidR="00355020" w:rsidRDefault="00355020">
      <w:pPr>
        <w:widowControl w:val="0"/>
        <w:pBdr>
          <w:top w:val="nil"/>
          <w:left w:val="nil"/>
          <w:bottom w:val="nil"/>
          <w:right w:val="nil"/>
          <w:between w:val="nil"/>
        </w:pBdr>
        <w:spacing w:line="240" w:lineRule="auto"/>
        <w:rPr>
          <w:rFonts w:ascii="Arial" w:eastAsia="Arial" w:hAnsi="Arial" w:cs="Arial"/>
          <w:color w:val="000000"/>
          <w:sz w:val="22"/>
          <w:szCs w:val="22"/>
        </w:rPr>
      </w:pPr>
    </w:p>
    <w:p w14:paraId="00000033"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Spend less time elaborating on the story, but be direct on how opportunities at Purdue will support your interests, both in and out of the classroom.</w:t>
      </w:r>
    </w:p>
  </w:comment>
  <w:comment w:id="7" w:author="Chiara Situmorang" w:date="2022-10-19T06:34:00Z" w:initials="">
    <w:p w14:paraId="00000037" w14:textId="77777777" w:rsidR="0035502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Why? What is it that you want to do/achieve/learn through analysing data?</w:t>
      </w:r>
    </w:p>
  </w:comment>
  <w:comment w:id="8" w:author="Johana Felicia" w:date="2022-10-21T15:48:00Z" w:initials="JF">
    <w:p w14:paraId="635E957B" w14:textId="77777777" w:rsidR="004F1F0E" w:rsidRDefault="004F1F0E" w:rsidP="00D64BB4">
      <w:r>
        <w:rPr>
          <w:rStyle w:val="CommentReference"/>
        </w:rPr>
        <w:annotationRef/>
      </w:r>
      <w:r>
        <w:rPr>
          <w:sz w:val="20"/>
          <w:szCs w:val="20"/>
        </w:rPr>
        <w:t>Who are these people? To avoid being vague, I think it would be better to explicitly mention to whom you are referring. Is it people in general? Or is it your family and friends? Others?</w:t>
      </w:r>
    </w:p>
  </w:comment>
  <w:comment w:id="9" w:author="Johana Felicia" w:date="2022-10-21T15:38:00Z" w:initials="JF">
    <w:p w14:paraId="28ADD721" w14:textId="0BBF19F0" w:rsidR="004F1F0E" w:rsidRDefault="004F1F0E" w:rsidP="005C4DA0">
      <w:r>
        <w:rPr>
          <w:rStyle w:val="CommentReference"/>
        </w:rPr>
        <w:annotationRef/>
      </w:r>
      <w:r>
        <w:rPr>
          <w:sz w:val="20"/>
          <w:szCs w:val="20"/>
        </w:rPr>
        <w:t xml:space="preserve">Why did the competition help you realise that it was your calling? You could insert a little bit of what you said in your previous draft. </w:t>
      </w:r>
    </w:p>
    <w:p w14:paraId="31EE7690" w14:textId="77777777" w:rsidR="004F1F0E" w:rsidRDefault="004F1F0E" w:rsidP="005C4DA0">
      <w:r>
        <w:rPr>
          <w:sz w:val="20"/>
          <w:szCs w:val="20"/>
        </w:rPr>
        <w:t xml:space="preserve">For example, “…business pitching competitions which helped me realise that finance matches my strengths and skills, and it is my calling.” </w:t>
      </w:r>
    </w:p>
  </w:comment>
  <w:comment w:id="10" w:author="Chiara Situmorang" w:date="2022-10-23T19:19:00Z" w:initials="CS">
    <w:p w14:paraId="705347FD" w14:textId="77777777" w:rsidR="00C25785" w:rsidRDefault="00C25785" w:rsidP="0048615E">
      <w:r>
        <w:rPr>
          <w:rStyle w:val="CommentReference"/>
        </w:rPr>
        <w:annotationRef/>
      </w:r>
      <w:r>
        <w:rPr>
          <w:sz w:val="20"/>
          <w:szCs w:val="20"/>
        </w:rPr>
        <w:t>Agree, but you need to further specify what those strengths and skills are that are being used in finance/pitch competitions.</w:t>
      </w:r>
    </w:p>
  </w:comment>
  <w:comment w:id="11" w:author="Chiara Situmorang" w:date="2022-10-23T19:13:00Z" w:initials="CS">
    <w:p w14:paraId="4469F7ED" w14:textId="6054F9DD" w:rsidR="00C25785" w:rsidRDefault="00C25785" w:rsidP="00AA514F">
      <w:r>
        <w:rPr>
          <w:rStyle w:val="CommentReference"/>
        </w:rPr>
        <w:annotationRef/>
      </w:r>
      <w:r>
        <w:rPr>
          <w:sz w:val="20"/>
          <w:szCs w:val="20"/>
        </w:rPr>
        <w:t>Can you mention a couple particular topics you’ve read their research on?</w:t>
      </w:r>
    </w:p>
  </w:comment>
  <w:comment w:id="13" w:author="Chiara Situmorang" w:date="2022-10-23T19:17:00Z" w:initials="CS">
    <w:p w14:paraId="0F6B328E" w14:textId="77777777" w:rsidR="00C25785" w:rsidRDefault="00C25785" w:rsidP="00A25DED">
      <w:r>
        <w:rPr>
          <w:rStyle w:val="CommentReference"/>
        </w:rPr>
        <w:annotationRef/>
      </w:r>
      <w:r>
        <w:rPr>
          <w:sz w:val="20"/>
          <w:szCs w:val="20"/>
        </w:rPr>
        <w:t>Are you interested in doing research at the school? If so, you need to say this explicitly.</w:t>
      </w:r>
    </w:p>
  </w:comment>
  <w:comment w:id="14" w:author="Chiara Situmorang" w:date="2022-10-23T19:14:00Z" w:initials="CS">
    <w:p w14:paraId="4032DFF6" w14:textId="2C3CB844" w:rsidR="00C25785" w:rsidRDefault="00C25785" w:rsidP="000F4247">
      <w:r>
        <w:rPr>
          <w:rStyle w:val="CommentReference"/>
        </w:rPr>
        <w:annotationRef/>
      </w:r>
      <w:r>
        <w:rPr>
          <w:sz w:val="20"/>
          <w:szCs w:val="20"/>
        </w:rPr>
        <w:t>Please be more specific about this. Are there any particular classes you’re excited to join?</w:t>
      </w:r>
    </w:p>
  </w:comment>
  <w:comment w:id="15" w:author="Chiara Situmorang" w:date="2022-10-23T19:18:00Z" w:initials="CS">
    <w:p w14:paraId="5DDF644D" w14:textId="77777777" w:rsidR="00C25785" w:rsidRDefault="00C25785" w:rsidP="004465B6">
      <w:r>
        <w:rPr>
          <w:rStyle w:val="CommentReference"/>
        </w:rPr>
        <w:annotationRef/>
      </w:r>
      <w:r>
        <w:rPr>
          <w:sz w:val="20"/>
          <w:szCs w:val="20"/>
        </w:rPr>
        <w:t>You haven’t addressed my comment from the previous edit: Why? What is it that you want to do/achieve/learn through analysing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C" w15:done="0"/>
  <w15:commentEx w15:paraId="00000036" w15:done="0"/>
  <w15:commentEx w15:paraId="0000002E" w15:done="0"/>
  <w15:commentEx w15:paraId="00000038" w15:done="0"/>
  <w15:commentEx w15:paraId="0000002B" w15:done="0"/>
  <w15:commentEx w15:paraId="0000002D" w15:done="0"/>
  <w15:commentEx w15:paraId="00000033" w15:done="0"/>
  <w15:commentEx w15:paraId="00000037" w15:done="0"/>
  <w15:commentEx w15:paraId="635E957B" w15:done="0"/>
  <w15:commentEx w15:paraId="31EE7690" w15:done="0"/>
  <w15:commentEx w15:paraId="705347FD" w15:paraIdParent="31EE7690" w15:done="0"/>
  <w15:commentEx w15:paraId="4469F7ED" w15:done="0"/>
  <w15:commentEx w15:paraId="0F6B328E" w15:done="0"/>
  <w15:commentEx w15:paraId="4032DFF6" w15:done="0"/>
  <w15:commentEx w15:paraId="5DDF6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3DCD" w16cex:dateUtc="2022-10-21T08:48:00Z"/>
  <w16cex:commentExtensible w16cex:durableId="26FD3B87" w16cex:dateUtc="2022-10-21T08:38:00Z"/>
  <w16cex:commentExtensible w16cex:durableId="2700124F" w16cex:dateUtc="2022-10-23T12:19:00Z"/>
  <w16cex:commentExtensible w16cex:durableId="270010E3" w16cex:dateUtc="2022-10-23T12:13:00Z"/>
  <w16cex:commentExtensible w16cex:durableId="270011BE" w16cex:dateUtc="2022-10-23T12:17:00Z"/>
  <w16cex:commentExtensible w16cex:durableId="2700111C" w16cex:dateUtc="2022-10-23T12:14:00Z"/>
  <w16cex:commentExtensible w16cex:durableId="27001201" w16cex:dateUtc="2022-10-23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C" w16cid:durableId="26FD33F4"/>
  <w16cid:commentId w16cid:paraId="00000036" w16cid:durableId="26FD33F3"/>
  <w16cid:commentId w16cid:paraId="0000002E" w16cid:durableId="26FD33F2"/>
  <w16cid:commentId w16cid:paraId="00000038" w16cid:durableId="26FD33F1"/>
  <w16cid:commentId w16cid:paraId="0000002B" w16cid:durableId="26FD33F0"/>
  <w16cid:commentId w16cid:paraId="0000002D" w16cid:durableId="26FD33EF"/>
  <w16cid:commentId w16cid:paraId="00000033" w16cid:durableId="26FD33EE"/>
  <w16cid:commentId w16cid:paraId="00000037" w16cid:durableId="26FD33ED"/>
  <w16cid:commentId w16cid:paraId="635E957B" w16cid:durableId="26FD3DCD"/>
  <w16cid:commentId w16cid:paraId="31EE7690" w16cid:durableId="26FD3B87"/>
  <w16cid:commentId w16cid:paraId="705347FD" w16cid:durableId="2700124F"/>
  <w16cid:commentId w16cid:paraId="4469F7ED" w16cid:durableId="270010E3"/>
  <w16cid:commentId w16cid:paraId="0F6B328E" w16cid:durableId="270011BE"/>
  <w16cid:commentId w16cid:paraId="4032DFF6" w16cid:durableId="2700111C"/>
  <w16cid:commentId w16cid:paraId="5DDF644D" w16cid:durableId="270012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020"/>
    <w:rsid w:val="00355020"/>
    <w:rsid w:val="004F1F0E"/>
    <w:rsid w:val="00B21D78"/>
    <w:rsid w:val="00C25785"/>
    <w:rsid w:val="00CA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63F752"/>
  <w15:docId w15:val="{1EBFE886-2602-9346-B1D0-C317E11E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D"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D309E"/>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4421F"/>
    <w:rPr>
      <w:sz w:val="16"/>
      <w:szCs w:val="16"/>
    </w:rPr>
  </w:style>
  <w:style w:type="paragraph" w:styleId="CommentText">
    <w:name w:val="annotation text"/>
    <w:basedOn w:val="Normal"/>
    <w:link w:val="CommentTextChar"/>
    <w:uiPriority w:val="99"/>
    <w:semiHidden/>
    <w:unhideWhenUsed/>
    <w:rsid w:val="00C4421F"/>
    <w:pPr>
      <w:spacing w:line="240" w:lineRule="auto"/>
    </w:pPr>
    <w:rPr>
      <w:sz w:val="20"/>
      <w:szCs w:val="20"/>
    </w:rPr>
  </w:style>
  <w:style w:type="character" w:customStyle="1" w:styleId="CommentTextChar">
    <w:name w:val="Comment Text Char"/>
    <w:basedOn w:val="DefaultParagraphFont"/>
    <w:link w:val="CommentText"/>
    <w:uiPriority w:val="99"/>
    <w:semiHidden/>
    <w:rsid w:val="00C4421F"/>
    <w:rPr>
      <w:sz w:val="20"/>
      <w:szCs w:val="20"/>
    </w:rPr>
  </w:style>
  <w:style w:type="paragraph" w:styleId="CommentSubject">
    <w:name w:val="annotation subject"/>
    <w:basedOn w:val="CommentText"/>
    <w:next w:val="CommentText"/>
    <w:link w:val="CommentSubjectChar"/>
    <w:uiPriority w:val="99"/>
    <w:semiHidden/>
    <w:unhideWhenUsed/>
    <w:rsid w:val="00C4421F"/>
    <w:rPr>
      <w:b/>
      <w:bCs/>
    </w:rPr>
  </w:style>
  <w:style w:type="character" w:customStyle="1" w:styleId="CommentSubjectChar">
    <w:name w:val="Comment Subject Char"/>
    <w:basedOn w:val="CommentTextChar"/>
    <w:link w:val="CommentSubject"/>
    <w:uiPriority w:val="99"/>
    <w:semiHidden/>
    <w:rsid w:val="00C44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C2578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FtwchLu0esdli4sjhjLOGjstlQ==">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Chiara Situmorang</cp:lastModifiedBy>
  <cp:revision>4</cp:revision>
  <dcterms:created xsi:type="dcterms:W3CDTF">2022-10-17T00:40:00Z</dcterms:created>
  <dcterms:modified xsi:type="dcterms:W3CDTF">2022-10-23T12:22:00Z</dcterms:modified>
</cp:coreProperties>
</file>