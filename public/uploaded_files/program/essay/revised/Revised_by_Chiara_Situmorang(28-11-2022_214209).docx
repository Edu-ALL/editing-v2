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BA74" w14:textId="6716CA94" w:rsidR="00025DD6" w:rsidRDefault="00025DD6" w:rsidP="00025DD6">
      <w:pPr>
        <w:spacing w:before="75" w:after="280" w:line="240" w:lineRule="auto"/>
        <w:outlineLvl w:val="2"/>
        <w:rPr>
          <w:rFonts w:ascii="Arial" w:eastAsia="Times New Roman" w:hAnsi="Arial" w:cs="Arial"/>
          <w:b/>
          <w:bCs/>
          <w:color w:val="000000"/>
          <w:sz w:val="22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>Essay 3</w:t>
      </w:r>
    </w:p>
    <w:p w14:paraId="07BFF696" w14:textId="6BA30355" w:rsidR="00025DD6" w:rsidRPr="00025DD6" w:rsidRDefault="00025DD6" w:rsidP="00025DD6">
      <w:pPr>
        <w:spacing w:before="75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5DD6">
        <w:rPr>
          <w:rFonts w:ascii="Arial" w:eastAsia="Times New Roman" w:hAnsi="Arial" w:cs="Arial"/>
          <w:b/>
          <w:bCs/>
          <w:color w:val="000000"/>
          <w:sz w:val="22"/>
        </w:rPr>
        <w:t>What have you done to make your school or your community a better place?</w:t>
      </w:r>
    </w:p>
    <w:p w14:paraId="6A637E67" w14:textId="4EB76BB5" w:rsidR="00025DD6" w:rsidRDefault="00025DD6" w:rsidP="00025DD6">
      <w:pPr>
        <w:spacing w:line="240" w:lineRule="auto"/>
        <w:rPr>
          <w:ins w:id="0" w:author="Thalia Priscilla" w:date="2022-11-28T18:10:00Z"/>
          <w:rFonts w:ascii="Arial" w:eastAsia="Times New Roman" w:hAnsi="Arial" w:cs="Arial"/>
          <w:color w:val="000000"/>
          <w:sz w:val="22"/>
          <w:u w:val="single"/>
        </w:rPr>
      </w:pPr>
      <w:r w:rsidRPr="00025DD6">
        <w:rPr>
          <w:rFonts w:ascii="Arial" w:eastAsia="Times New Roman" w:hAnsi="Arial" w:cs="Arial"/>
          <w:color w:val="000000"/>
          <w:sz w:val="22"/>
          <w:u w:val="single"/>
        </w:rPr>
        <w:t>DRAFT 1:</w:t>
      </w:r>
    </w:p>
    <w:p w14:paraId="6DABD837" w14:textId="77777777" w:rsidR="0006050D" w:rsidRPr="00025DD6" w:rsidRDefault="0006050D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05F5322D" w14:textId="2354919F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commentRangeStart w:id="1"/>
      <w:r w:rsidRPr="00025DD6">
        <w:rPr>
          <w:rFonts w:ascii="Arial" w:eastAsia="Times New Roman" w:hAnsi="Arial" w:cs="Arial"/>
          <w:color w:val="000000"/>
          <w:sz w:val="22"/>
        </w:rPr>
        <w:t xml:space="preserve">3.49 out of 5 is </w:t>
      </w:r>
      <w:del w:id="2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where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Indonesia’s digital literacy rate </w:t>
      </w:r>
      <w:del w:id="3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lies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according to Indonesia’s Ministry of Communication and Information Technology</w:t>
      </w:r>
      <w:commentRangeEnd w:id="1"/>
      <w:r w:rsidR="0006050D">
        <w:rPr>
          <w:rStyle w:val="CommentReference"/>
        </w:rPr>
        <w:commentReference w:id="1"/>
      </w:r>
      <w:r w:rsidRPr="00025DD6">
        <w:rPr>
          <w:rFonts w:ascii="Arial" w:eastAsia="Times New Roman" w:hAnsi="Arial" w:cs="Arial"/>
          <w:color w:val="000000"/>
          <w:sz w:val="22"/>
        </w:rPr>
        <w:t xml:space="preserve">. It wasn’t until my grandma lost IDR10 million </w:t>
      </w:r>
      <w:del w:id="4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just because she clicked on</w:delText>
        </w:r>
      </w:del>
      <w:ins w:id="5" w:author="Thalia Priscilla" w:date="2022-11-28T18:18:00Z">
        <w:r w:rsidR="0006050D">
          <w:rPr>
            <w:rFonts w:ascii="Arial" w:eastAsia="Times New Roman" w:hAnsi="Arial" w:cs="Arial"/>
            <w:color w:val="000000"/>
            <w:sz w:val="22"/>
          </w:rPr>
          <w:t>from clicking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 a link </w:t>
      </w:r>
      <w:ins w:id="6" w:author="Thalia Priscilla" w:date="2022-11-28T18:18:00Z">
        <w:r w:rsidR="0006050D">
          <w:rPr>
            <w:rFonts w:ascii="Arial" w:eastAsia="Times New Roman" w:hAnsi="Arial" w:cs="Arial"/>
            <w:color w:val="000000"/>
            <w:sz w:val="22"/>
          </w:rPr>
          <w:t>on</w:t>
        </w:r>
      </w:ins>
      <w:del w:id="7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from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a text message</w:t>
      </w:r>
      <w:del w:id="8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she got</w:delText>
        </w:r>
      </w:del>
      <w:ins w:id="9" w:author="Thalia Priscilla" w:date="2022-11-28T18:18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 that </w:t>
        </w:r>
      </w:ins>
      <w:del w:id="10" w:author="Thalia Priscilla" w:date="2022-11-28T18:1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, then,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I realized how much </w:t>
      </w:r>
      <w:del w:id="11" w:author="Thalia Priscilla" w:date="2022-11-28T18:1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my country’s digital literacy</w:delText>
        </w:r>
      </w:del>
      <w:ins w:id="12" w:author="Thalia Priscilla" w:date="2022-11-28T18:19:00Z">
        <w:r w:rsidR="0006050D">
          <w:rPr>
            <w:rFonts w:ascii="Arial" w:eastAsia="Times New Roman" w:hAnsi="Arial" w:cs="Arial"/>
            <w:color w:val="000000"/>
            <w:sz w:val="22"/>
          </w:rPr>
          <w:t>that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 rate can be improved. </w:t>
      </w:r>
    </w:p>
    <w:p w14:paraId="2A92AC62" w14:textId="77777777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57EC02BE" w14:textId="4F88D5AD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025DD6">
        <w:rPr>
          <w:rFonts w:ascii="Arial" w:eastAsia="Times New Roman" w:hAnsi="Arial" w:cs="Arial"/>
          <w:color w:val="000000"/>
          <w:sz w:val="22"/>
        </w:rPr>
        <w:t xml:space="preserve">The need for digital literacy became apparent when the COVID pandemic hit. Underage children were behaving unethically on social media platforms, </w:t>
      </w:r>
      <w:del w:id="13" w:author="Thalia Priscilla" w:date="2022-11-28T15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kids </w:delText>
        </w:r>
      </w:del>
      <w:ins w:id="14" w:author="Thalia Priscilla" w:date="2022-11-28T15:09:00Z">
        <w:r w:rsidR="0006050D">
          <w:rPr>
            <w:rFonts w:ascii="Arial" w:eastAsia="Times New Roman" w:hAnsi="Arial" w:cs="Arial"/>
            <w:color w:val="000000"/>
            <w:sz w:val="22"/>
          </w:rPr>
          <w:t>students</w:t>
        </w:r>
        <w:r w:rsidR="0006050D" w:rsidRPr="00025DD6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didn’t know how to utilize basic cloud services for online school, and people became more exposed to hoaxes. Witnessing this alarming need </w:t>
      </w:r>
      <w:del w:id="15" w:author="Thalia Priscilla" w:date="2022-11-28T18:0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for digital education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inspired me to take action. I came across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Gendigital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 xml:space="preserve"> Academy’s (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GenD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>) open recruitment on my friend’s Instagram story. Right then, I kn</w:t>
      </w:r>
      <w:ins w:id="16" w:author="Thalia Priscilla" w:date="2022-11-28T18:11:00Z">
        <w:r w:rsidR="0006050D">
          <w:rPr>
            <w:rFonts w:ascii="Arial" w:eastAsia="Times New Roman" w:hAnsi="Arial" w:cs="Arial"/>
            <w:color w:val="000000"/>
            <w:sz w:val="22"/>
          </w:rPr>
          <w:t>e</w:t>
        </w:r>
      </w:ins>
      <w:del w:id="17" w:author="Thalia Priscilla" w:date="2022-11-28T18:11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o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w </w:t>
      </w:r>
      <w:del w:id="18" w:author="Thalia Priscilla" w:date="2022-11-28T18:11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that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I</w:t>
      </w:r>
      <w:ins w:id="19" w:author="Thalia Priscilla" w:date="2022-11-28T18:19:00Z">
        <w:r w:rsidR="00C84CE6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del w:id="20" w:author="Thalia Priscilla" w:date="2022-11-28T18:11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’ve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found a solution to my desire</w:t>
      </w:r>
      <w:ins w:id="21" w:author="Thalia Priscilla" w:date="2022-11-28T18:12:00Z">
        <w:r w:rsidR="0006050D">
          <w:rPr>
            <w:rFonts w:ascii="Arial" w:eastAsia="Times New Roman" w:hAnsi="Arial" w:cs="Arial"/>
            <w:color w:val="000000"/>
            <w:sz w:val="22"/>
          </w:rPr>
          <w:t>:</w:t>
        </w:r>
      </w:ins>
      <w:del w:id="22" w:author="Thalia Priscilla" w:date="2022-11-28T18:12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.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</w:t>
      </w:r>
      <w:ins w:id="23" w:author="Thalia Priscilla" w:date="2022-11-28T18:12:00Z">
        <w:r w:rsidR="0006050D">
          <w:rPr>
            <w:rFonts w:ascii="Arial" w:eastAsia="Times New Roman" w:hAnsi="Arial" w:cs="Arial"/>
            <w:color w:val="000000"/>
            <w:sz w:val="22"/>
          </w:rPr>
          <w:t>j</w:t>
        </w:r>
      </w:ins>
      <w:del w:id="24" w:author="Thalia Priscilla" w:date="2022-11-28T18:12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J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oining an organization </w:t>
      </w:r>
      <w:del w:id="25" w:author="Thalia Priscilla" w:date="2022-11-28T18:12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that focuses on giving</w:delText>
        </w:r>
      </w:del>
      <w:ins w:id="26" w:author="Thalia Priscilla" w:date="2022-11-28T18:12:00Z">
        <w:r w:rsidR="0006050D">
          <w:rPr>
            <w:rFonts w:ascii="Arial" w:eastAsia="Times New Roman" w:hAnsi="Arial" w:cs="Arial"/>
            <w:color w:val="000000"/>
            <w:sz w:val="22"/>
          </w:rPr>
          <w:t>that gives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 a chance </w:t>
      </w:r>
      <w:del w:id="27" w:author="Chiara Situmorang" w:date="2022-11-28T21:03:00Z">
        <w:r w:rsidRPr="00025DD6" w:rsidDel="009B31BF">
          <w:rPr>
            <w:rFonts w:ascii="Arial" w:eastAsia="Times New Roman" w:hAnsi="Arial" w:cs="Arial"/>
            <w:color w:val="000000"/>
            <w:sz w:val="22"/>
          </w:rPr>
          <w:delText xml:space="preserve">for </w:delText>
        </w:r>
      </w:del>
      <w:ins w:id="28" w:author="Chiara Situmorang" w:date="2022-11-28T21:03:00Z">
        <w:r w:rsidR="009B31BF">
          <w:rPr>
            <w:rFonts w:ascii="Arial" w:eastAsia="Times New Roman" w:hAnsi="Arial" w:cs="Arial"/>
            <w:color w:val="000000"/>
            <w:sz w:val="22"/>
          </w:rPr>
          <w:t>to</w:t>
        </w:r>
        <w:r w:rsidR="009B31BF" w:rsidRPr="00025DD6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r w:rsidRPr="00025DD6">
        <w:rPr>
          <w:rFonts w:ascii="Arial" w:eastAsia="Times New Roman" w:hAnsi="Arial" w:cs="Arial"/>
          <w:color w:val="000000"/>
          <w:sz w:val="22"/>
        </w:rPr>
        <w:t>un</w:t>
      </w:r>
      <w:ins w:id="29" w:author="Chiara Situmorang" w:date="2022-11-28T21:04:00Z">
        <w:r w:rsidR="009B31BF">
          <w:rPr>
            <w:rFonts w:ascii="Arial" w:eastAsia="Times New Roman" w:hAnsi="Arial" w:cs="Arial"/>
            <w:color w:val="000000"/>
            <w:sz w:val="22"/>
          </w:rPr>
          <w:t>der</w:t>
        </w:r>
      </w:ins>
      <w:r w:rsidRPr="00025DD6">
        <w:rPr>
          <w:rFonts w:ascii="Arial" w:eastAsia="Times New Roman" w:hAnsi="Arial" w:cs="Arial"/>
          <w:color w:val="000000"/>
          <w:sz w:val="22"/>
        </w:rPr>
        <w:t>privileged children to discover the frontiers of technology</w:t>
      </w:r>
      <w:del w:id="30" w:author="Thalia Priscilla" w:date="2022-11-28T18:12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in this digital era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. </w:t>
      </w:r>
    </w:p>
    <w:p w14:paraId="14321662" w14:textId="77777777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2B447819" w14:textId="29808ABB" w:rsidR="0006050D" w:rsidRDefault="00025DD6" w:rsidP="00025DD6">
      <w:pPr>
        <w:spacing w:line="240" w:lineRule="auto"/>
        <w:rPr>
          <w:ins w:id="31" w:author="Thalia Priscilla" w:date="2022-11-28T18:15:00Z"/>
          <w:rFonts w:ascii="Arial" w:eastAsia="Times New Roman" w:hAnsi="Arial" w:cs="Arial"/>
          <w:color w:val="000000"/>
          <w:sz w:val="22"/>
        </w:rPr>
      </w:pPr>
      <w:del w:id="32" w:author="Thalia Priscilla" w:date="2022-11-28T18:06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Together with my peers </w:delText>
        </w:r>
      </w:del>
      <w:ins w:id="33" w:author="Thalia Priscilla" w:date="2022-11-28T18:06:00Z">
        <w:del w:id="34" w:author="Chiara Situmorang" w:date="2022-11-28T21:04:00Z">
          <w:r w:rsidR="0006050D" w:rsidDel="009B31BF">
            <w:rPr>
              <w:rFonts w:ascii="Arial" w:eastAsia="Times New Roman" w:hAnsi="Arial" w:cs="Arial"/>
              <w:color w:val="000000"/>
              <w:sz w:val="22"/>
            </w:rPr>
            <w:delText>I</w:delText>
          </w:r>
        </w:del>
      </w:ins>
      <w:ins w:id="35" w:author="Chiara Situmorang" w:date="2022-11-28T21:04:00Z">
        <w:r w:rsidR="009B31BF">
          <w:rPr>
            <w:rFonts w:ascii="Arial" w:eastAsia="Times New Roman" w:hAnsi="Arial" w:cs="Arial"/>
            <w:color w:val="000000"/>
            <w:sz w:val="22"/>
          </w:rPr>
          <w:t>At</w:t>
        </w:r>
      </w:ins>
      <w:del w:id="36" w:author="Thalia Priscilla" w:date="2022-11-28T18:06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i</w:delText>
        </w:r>
      </w:del>
      <w:del w:id="37" w:author="Chiara Situmorang" w:date="2022-11-28T21:04:00Z">
        <w:r w:rsidRPr="00025DD6" w:rsidDel="009B31BF">
          <w:rPr>
            <w:rFonts w:ascii="Arial" w:eastAsia="Times New Roman" w:hAnsi="Arial" w:cs="Arial"/>
            <w:color w:val="000000"/>
            <w:sz w:val="22"/>
          </w:rPr>
          <w:delText>n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GenD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>,</w:t>
      </w:r>
      <w:ins w:id="38" w:author="Thalia Priscilla" w:date="2022-11-28T18:06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 </w:t>
        </w:r>
      </w:ins>
      <w:del w:id="39" w:author="Thalia Priscilla" w:date="2022-11-28T18:07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we curated technology-related topics for</w:t>
      </w:r>
      <w:del w:id="40" w:author="Thalia Priscilla" w:date="2022-11-28T18:11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the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underprivileged kids that we mentored</w:t>
      </w:r>
      <w:ins w:id="41" w:author="Thalia Priscilla" w:date="2022-11-28T18:07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: </w:t>
        </w:r>
      </w:ins>
      <w:del w:id="42" w:author="Thalia Priscilla" w:date="2022-11-28T18:07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. Being assigned 3 eager kids</w:delText>
        </w:r>
      </w:del>
      <w:del w:id="43" w:author="Thalia Priscilla" w:date="2022-11-28T18:06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del w:id="44" w:author="Thalia Priscilla" w:date="2022-11-28T18:07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Shella,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Ilma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 xml:space="preserve">, and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Syirla</w:t>
      </w:r>
      <w:commentRangeStart w:id="45"/>
      <w:proofErr w:type="spellEnd"/>
      <w:ins w:id="46" w:author="Thalia Priscilla" w:date="2022-11-28T18:07:00Z">
        <w:r w:rsidR="0006050D">
          <w:rPr>
            <w:rFonts w:ascii="Arial" w:eastAsia="Times New Roman" w:hAnsi="Arial" w:cs="Arial"/>
            <w:color w:val="000000"/>
            <w:sz w:val="22"/>
          </w:rPr>
          <w:t>.</w:t>
        </w:r>
      </w:ins>
      <w:del w:id="47" w:author="Thalia Priscilla" w:date="2022-11-28T18:07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</w:t>
      </w:r>
      <w:del w:id="48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my relationship with the kids grew deeper</w:delText>
        </w:r>
      </w:del>
      <w:del w:id="49" w:author="Thalia Priscilla" w:date="2022-11-28T18:0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.</w:delText>
        </w:r>
      </w:del>
      <w:del w:id="50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I became more and more passionate</w:delText>
        </w:r>
      </w:del>
      <w:del w:id="51" w:author="Thalia Priscilla" w:date="2022-11-28T18:0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and</w:delText>
        </w:r>
      </w:del>
      <w:del w:id="52" w:author="Thalia Priscilla" w:date="2022-11-28T18:10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ended up</w:delText>
        </w:r>
      </w:del>
      <w:del w:id="53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doing things I wouldn’t do like talking in front of a camera. </w:delText>
        </w:r>
      </w:del>
      <w:del w:id="54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The joy I felt w</w:delText>
        </w:r>
      </w:del>
      <w:del w:id="55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atching them grow from </w:delText>
        </w:r>
      </w:del>
      <w:del w:id="56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someone who knows</w:delText>
        </w:r>
      </w:del>
      <w:del w:id="57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nothing about Python </w:delText>
        </w:r>
      </w:del>
      <w:del w:id="58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up ‘till they were able </w:delText>
        </w:r>
      </w:del>
      <w:del w:id="59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to cod</w:delText>
        </w:r>
      </w:del>
      <w:del w:id="60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e</w:delText>
        </w:r>
      </w:del>
      <w:del w:id="61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a simple calculator</w:delText>
        </w:r>
      </w:del>
      <w:del w:id="62" w:author="Thalia Priscilla" w:date="2022-11-28T18:09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del w:id="63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</w:delText>
        </w:r>
      </w:del>
      <w:del w:id="64" w:author="Thalia Priscilla" w:date="2022-11-28T18:13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is</w:delText>
        </w:r>
      </w:del>
      <w:del w:id="65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 what </w:delText>
        </w:r>
      </w:del>
      <w:del w:id="66" w:author="Thalia Priscilla" w:date="2022-11-28T18:13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makes me enjoy what I do</w:delText>
        </w:r>
      </w:del>
      <w:del w:id="67" w:author="Thalia Priscilla" w:date="2022-11-28T18:15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 xml:space="preserve">. The kids did not only experience growth in their skills and knowledge, but also in their love and eagerness to learn. 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At first, I had to constantly check up on them to see how they’re doing with the topic</w:t>
      </w:r>
      <w:commentRangeEnd w:id="45"/>
      <w:r w:rsidR="009B31BF">
        <w:rPr>
          <w:rStyle w:val="CommentReference"/>
        </w:rPr>
        <w:commentReference w:id="45"/>
      </w:r>
      <w:r w:rsidRPr="00025DD6">
        <w:rPr>
          <w:rFonts w:ascii="Arial" w:eastAsia="Times New Roman" w:hAnsi="Arial" w:cs="Arial"/>
          <w:color w:val="000000"/>
          <w:sz w:val="22"/>
        </w:rPr>
        <w:t>. I showed them that I</w:t>
      </w:r>
      <w:ins w:id="68" w:author="Thalia Priscilla" w:date="2022-11-28T18:14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 was</w:t>
        </w:r>
      </w:ins>
      <w:del w:id="69" w:author="Thalia Priscilla" w:date="2022-11-28T18:14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’m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also </w:t>
      </w:r>
      <w:ins w:id="70" w:author="Thalia Priscilla" w:date="2022-11-28T18:14:00Z">
        <w:r w:rsidR="0006050D">
          <w:rPr>
            <w:rFonts w:ascii="Arial" w:eastAsia="Times New Roman" w:hAnsi="Arial" w:cs="Arial"/>
            <w:color w:val="000000"/>
            <w:sz w:val="22"/>
          </w:rPr>
          <w:t>t</w:t>
        </w:r>
      </w:ins>
      <w:r w:rsidRPr="00025DD6">
        <w:rPr>
          <w:rFonts w:ascii="Arial" w:eastAsia="Times New Roman" w:hAnsi="Arial" w:cs="Arial"/>
          <w:color w:val="000000"/>
          <w:sz w:val="22"/>
        </w:rPr>
        <w:t>here as their friend and that it’s okay to not understand everything the first time. As time passed by, they started texting me for questions and help regarding the topic. </w:t>
      </w:r>
    </w:p>
    <w:p w14:paraId="7D892FB3" w14:textId="77777777" w:rsidR="0006050D" w:rsidRDefault="0006050D" w:rsidP="00025DD6">
      <w:pPr>
        <w:spacing w:line="240" w:lineRule="auto"/>
        <w:rPr>
          <w:ins w:id="71" w:author="Thalia Priscilla" w:date="2022-11-28T18:15:00Z"/>
          <w:rFonts w:ascii="Arial" w:eastAsia="Times New Roman" w:hAnsi="Arial" w:cs="Arial"/>
          <w:color w:val="000000"/>
          <w:sz w:val="22"/>
        </w:rPr>
      </w:pPr>
    </w:p>
    <w:p w14:paraId="60915B88" w14:textId="3AAF98E4" w:rsidR="00025DD6" w:rsidRPr="00025DD6" w:rsidRDefault="0006050D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commentRangeStart w:id="72"/>
      <w:ins w:id="73" w:author="Thalia Priscilla" w:date="2022-11-28T18:15:00Z">
        <w:r>
          <w:rPr>
            <w:rFonts w:ascii="Arial" w:eastAsia="Times New Roman" w:hAnsi="Arial" w:cs="Arial"/>
            <w:color w:val="000000"/>
            <w:sz w:val="22"/>
          </w:rPr>
          <w:t xml:space="preserve">As </w:t>
        </w:r>
        <w:r w:rsidRPr="00025DD6">
          <w:rPr>
            <w:rFonts w:ascii="Arial" w:eastAsia="Times New Roman" w:hAnsi="Arial" w:cs="Arial"/>
            <w:color w:val="000000"/>
            <w:sz w:val="22"/>
          </w:rPr>
          <w:t>my relationship with the kids grew deeper</w:t>
        </w:r>
        <w:r>
          <w:rPr>
            <w:rFonts w:ascii="Arial" w:eastAsia="Times New Roman" w:hAnsi="Arial" w:cs="Arial"/>
            <w:color w:val="000000"/>
            <w:sz w:val="22"/>
          </w:rPr>
          <w:t>,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I became more and more passionate</w:t>
        </w:r>
        <w:r>
          <w:rPr>
            <w:rFonts w:ascii="Arial" w:eastAsia="Times New Roman" w:hAnsi="Arial" w:cs="Arial"/>
            <w:color w:val="000000"/>
            <w:sz w:val="22"/>
          </w:rPr>
          <w:t>, even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doing things I wouldn’t do</w:t>
        </w:r>
        <w:r>
          <w:rPr>
            <w:rFonts w:ascii="Arial" w:eastAsia="Times New Roman" w:hAnsi="Arial" w:cs="Arial"/>
            <w:color w:val="000000"/>
            <w:sz w:val="22"/>
          </w:rPr>
          <w:t>,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</w:t>
        </w:r>
        <w:commentRangeStart w:id="74"/>
        <w:r w:rsidRPr="00025DD6">
          <w:rPr>
            <w:rFonts w:ascii="Arial" w:eastAsia="Times New Roman" w:hAnsi="Arial" w:cs="Arial"/>
            <w:color w:val="000000"/>
            <w:sz w:val="22"/>
          </w:rPr>
          <w:t xml:space="preserve">like talking in front of a camera. </w:t>
        </w:r>
      </w:ins>
      <w:commentRangeEnd w:id="74"/>
      <w:r w:rsidR="009B31BF">
        <w:rPr>
          <w:rStyle w:val="CommentReference"/>
        </w:rPr>
        <w:commentReference w:id="74"/>
      </w:r>
      <w:ins w:id="75" w:author="Thalia Priscilla" w:date="2022-11-28T18:15:00Z">
        <w:r>
          <w:rPr>
            <w:rFonts w:ascii="Arial" w:eastAsia="Times New Roman" w:hAnsi="Arial" w:cs="Arial"/>
            <w:color w:val="000000"/>
            <w:sz w:val="22"/>
          </w:rPr>
          <w:t>W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atching them grow from </w:t>
        </w:r>
        <w:r>
          <w:rPr>
            <w:rFonts w:ascii="Arial" w:eastAsia="Times New Roman" w:hAnsi="Arial" w:cs="Arial"/>
            <w:color w:val="000000"/>
            <w:sz w:val="22"/>
          </w:rPr>
          <w:t>knowing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nothing about Python to cod</w:t>
        </w:r>
        <w:r>
          <w:rPr>
            <w:rFonts w:ascii="Arial" w:eastAsia="Times New Roman" w:hAnsi="Arial" w:cs="Arial"/>
            <w:color w:val="000000"/>
            <w:sz w:val="22"/>
          </w:rPr>
          <w:t>ing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a simple calculator </w:t>
        </w:r>
        <w:r>
          <w:rPr>
            <w:rFonts w:ascii="Arial" w:eastAsia="Times New Roman" w:hAnsi="Arial" w:cs="Arial"/>
            <w:color w:val="000000"/>
            <w:sz w:val="22"/>
          </w:rPr>
          <w:t>was</w:t>
        </w:r>
        <w:r w:rsidRPr="00025DD6">
          <w:rPr>
            <w:rFonts w:ascii="Arial" w:eastAsia="Times New Roman" w:hAnsi="Arial" w:cs="Arial"/>
            <w:color w:val="000000"/>
            <w:sz w:val="22"/>
          </w:rPr>
          <w:t xml:space="preserve"> what </w:t>
        </w:r>
        <w:r>
          <w:rPr>
            <w:rFonts w:ascii="Arial" w:eastAsia="Times New Roman" w:hAnsi="Arial" w:cs="Arial"/>
            <w:color w:val="000000"/>
            <w:sz w:val="22"/>
          </w:rPr>
          <w:t>gave me joy</w:t>
        </w:r>
        <w:r w:rsidRPr="00025DD6">
          <w:rPr>
            <w:rFonts w:ascii="Arial" w:eastAsia="Times New Roman" w:hAnsi="Arial" w:cs="Arial"/>
            <w:color w:val="000000"/>
            <w:sz w:val="22"/>
          </w:rPr>
          <w:t>. The kids did not only experience growth in their skills and knowledge, but also in their love and eagerness to learn.</w:t>
        </w:r>
      </w:ins>
      <w:commentRangeEnd w:id="72"/>
      <w:ins w:id="76" w:author="Thalia Priscilla" w:date="2022-11-28T18:20:00Z">
        <w:r w:rsidR="00750CBF">
          <w:rPr>
            <w:rStyle w:val="CommentReference"/>
          </w:rPr>
          <w:commentReference w:id="72"/>
        </w:r>
      </w:ins>
    </w:p>
    <w:p w14:paraId="43715782" w14:textId="77777777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6E36EDAA" w14:textId="30EC9008" w:rsidR="00025DD6" w:rsidRPr="00025DD6" w:rsidRDefault="00025DD6" w:rsidP="00025DD6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del w:id="77" w:author="Thalia Priscilla" w:date="2022-11-28T15:0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Although t</w:delText>
        </w:r>
      </w:del>
      <w:ins w:id="78" w:author="Thalia Priscilla" w:date="2022-11-28T15:08:00Z">
        <w:r w:rsidR="0006050D">
          <w:rPr>
            <w:rFonts w:ascii="Arial" w:eastAsia="Times New Roman" w:hAnsi="Arial" w:cs="Arial"/>
            <w:color w:val="000000"/>
            <w:sz w:val="22"/>
          </w:rPr>
          <w:t>T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he </w:t>
      </w:r>
      <w:proofErr w:type="spellStart"/>
      <w:r w:rsidRPr="00025DD6">
        <w:rPr>
          <w:rFonts w:ascii="Arial" w:eastAsia="Times New Roman" w:hAnsi="Arial" w:cs="Arial"/>
          <w:color w:val="000000"/>
          <w:sz w:val="22"/>
        </w:rPr>
        <w:t>GenD</w:t>
      </w:r>
      <w:proofErr w:type="spellEnd"/>
      <w:r w:rsidRPr="00025DD6">
        <w:rPr>
          <w:rFonts w:ascii="Arial" w:eastAsia="Times New Roman" w:hAnsi="Arial" w:cs="Arial"/>
          <w:color w:val="000000"/>
          <w:sz w:val="22"/>
        </w:rPr>
        <w:t xml:space="preserve"> team received a MURI (Indonesian Museum World Record) award for implementing the largest digital literacy training for over 4000 kids all over Indonesia through </w:t>
      </w:r>
      <w:ins w:id="79" w:author="Chiara Situmorang" w:date="2022-11-28T21:05:00Z">
        <w:r w:rsidR="009B31BF">
          <w:rPr>
            <w:rFonts w:ascii="Arial" w:eastAsia="Times New Roman" w:hAnsi="Arial" w:cs="Arial"/>
            <w:color w:val="000000"/>
            <w:sz w:val="22"/>
          </w:rPr>
          <w:t>Z</w:t>
        </w:r>
      </w:ins>
      <w:del w:id="80" w:author="Chiara Situmorang" w:date="2022-11-28T21:05:00Z">
        <w:r w:rsidRPr="00025DD6" w:rsidDel="009B31BF">
          <w:rPr>
            <w:rFonts w:ascii="Arial" w:eastAsia="Times New Roman" w:hAnsi="Arial" w:cs="Arial"/>
            <w:color w:val="000000"/>
            <w:sz w:val="22"/>
          </w:rPr>
          <w:delText>z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>oom</w:t>
      </w:r>
      <w:ins w:id="81" w:author="Thalia Priscilla" w:date="2022-11-28T15:08:00Z">
        <w:r w:rsidR="0006050D">
          <w:rPr>
            <w:rFonts w:ascii="Arial" w:eastAsia="Times New Roman" w:hAnsi="Arial" w:cs="Arial"/>
            <w:color w:val="000000"/>
            <w:sz w:val="22"/>
          </w:rPr>
          <w:t>.</w:t>
        </w:r>
      </w:ins>
      <w:del w:id="82" w:author="Thalia Priscilla" w:date="2022-11-28T15:08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,</w:delText>
        </w:r>
      </w:del>
      <w:r w:rsidRPr="00025DD6">
        <w:rPr>
          <w:rFonts w:ascii="Arial" w:eastAsia="Times New Roman" w:hAnsi="Arial" w:cs="Arial"/>
          <w:color w:val="000000"/>
          <w:sz w:val="22"/>
        </w:rPr>
        <w:t xml:space="preserve"> </w:t>
      </w:r>
      <w:ins w:id="83" w:author="Thalia Priscilla" w:date="2022-11-28T15:08:00Z">
        <w:r w:rsidR="0006050D">
          <w:rPr>
            <w:rFonts w:ascii="Arial" w:eastAsia="Times New Roman" w:hAnsi="Arial" w:cs="Arial"/>
            <w:color w:val="000000"/>
            <w:sz w:val="22"/>
          </w:rPr>
          <w:t xml:space="preserve">Even so, 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I felt like the weekly Saturday tutoring created more impact for the kids. I was able to pay attention to each of </w:t>
      </w:r>
      <w:del w:id="84" w:author="Thalia Priscilla" w:date="2022-11-28T18:16:00Z">
        <w:r w:rsidRPr="00025DD6" w:rsidDel="0006050D">
          <w:rPr>
            <w:rFonts w:ascii="Arial" w:eastAsia="Times New Roman" w:hAnsi="Arial" w:cs="Arial"/>
            <w:color w:val="000000"/>
            <w:sz w:val="22"/>
          </w:rPr>
          <w:delText>my kids’</w:delText>
        </w:r>
      </w:del>
      <w:ins w:id="85" w:author="Thalia Priscilla" w:date="2022-11-28T18:16:00Z">
        <w:r w:rsidR="0006050D">
          <w:rPr>
            <w:rFonts w:ascii="Arial" w:eastAsia="Times New Roman" w:hAnsi="Arial" w:cs="Arial"/>
            <w:color w:val="000000"/>
            <w:sz w:val="22"/>
          </w:rPr>
          <w:t>their</w:t>
        </w:r>
      </w:ins>
      <w:r w:rsidRPr="00025DD6">
        <w:rPr>
          <w:rFonts w:ascii="Arial" w:eastAsia="Times New Roman" w:hAnsi="Arial" w:cs="Arial"/>
          <w:color w:val="000000"/>
          <w:sz w:val="22"/>
        </w:rPr>
        <w:t xml:space="preserve"> strengths and weaknesses. Not only that, I was also able to watch them grow as an individual and no award can ever replace that. </w:t>
      </w:r>
    </w:p>
    <w:p w14:paraId="290A1624" w14:textId="3614CFC2" w:rsidR="0053294B" w:rsidRDefault="0053294B" w:rsidP="00025DD6">
      <w:pPr>
        <w:spacing w:after="160" w:line="259" w:lineRule="auto"/>
      </w:pPr>
    </w:p>
    <w:sectPr w:rsidR="0053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halia Priscilla" w:date="2022-11-28T18:17:00Z" w:initials="TP">
    <w:p w14:paraId="0B90D7C0" w14:textId="42A489C9" w:rsidR="0006050D" w:rsidRDefault="0006050D">
      <w:pPr>
        <w:pStyle w:val="CommentText"/>
      </w:pPr>
      <w:r>
        <w:rPr>
          <w:rStyle w:val="CommentReference"/>
        </w:rPr>
        <w:annotationRef/>
      </w:r>
      <w:r w:rsidR="00750CBF">
        <w:rPr>
          <w:noProof/>
        </w:rPr>
        <w:t>Can</w:t>
      </w:r>
      <w:r>
        <w:rPr>
          <w:noProof/>
        </w:rPr>
        <w:t xml:space="preserve"> you give information on the year this data was published?</w:t>
      </w:r>
    </w:p>
  </w:comment>
  <w:comment w:id="45" w:author="Chiara Situmorang" w:date="2022-11-28T21:04:00Z" w:initials="CS">
    <w:p w14:paraId="6E77C047" w14:textId="77777777" w:rsidR="009B31BF" w:rsidRDefault="009B31BF" w:rsidP="00EA276F">
      <w:r>
        <w:rPr>
          <w:rStyle w:val="CommentReference"/>
        </w:rPr>
        <w:annotationRef/>
      </w:r>
      <w:r>
        <w:rPr>
          <w:sz w:val="20"/>
          <w:szCs w:val="20"/>
        </w:rPr>
        <w:t>What were they supposed to do?</w:t>
      </w:r>
    </w:p>
  </w:comment>
  <w:comment w:id="74" w:author="Chiara Situmorang" w:date="2022-11-28T21:41:00Z" w:initials="CS">
    <w:p w14:paraId="26E0981C" w14:textId="77777777" w:rsidR="009B31BF" w:rsidRDefault="009B31BF" w:rsidP="00DD50F2">
      <w:r>
        <w:rPr>
          <w:rStyle w:val="CommentReference"/>
        </w:rPr>
        <w:annotationRef/>
      </w:r>
      <w:r>
        <w:rPr>
          <w:sz w:val="20"/>
          <w:szCs w:val="20"/>
        </w:rPr>
        <w:t>How does this relate to your tutoring?</w:t>
      </w:r>
    </w:p>
  </w:comment>
  <w:comment w:id="72" w:author="Thalia Priscilla" w:date="2022-11-28T18:20:00Z" w:initials="TP">
    <w:p w14:paraId="3F17C7D4" w14:textId="1394D0E5" w:rsidR="00750CBF" w:rsidRDefault="00750CBF">
      <w:pPr>
        <w:pStyle w:val="CommentText"/>
      </w:pPr>
      <w:r>
        <w:rPr>
          <w:rStyle w:val="CommentReference"/>
        </w:rPr>
        <w:annotationRef/>
      </w:r>
      <w:r>
        <w:t>I suggest restructuring as such so that the reader can see the progress of the story.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90D7C0" w15:done="0"/>
  <w15:commentEx w15:paraId="6E77C047" w15:done="0"/>
  <w15:commentEx w15:paraId="26E0981C" w15:done="0"/>
  <w15:commentEx w15:paraId="3F17C7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79B1" w16cex:dateUtc="2022-11-28T11:17:00Z"/>
  <w16cex:commentExtensible w16cex:durableId="272FA0F6" w16cex:dateUtc="2022-11-28T14:04:00Z"/>
  <w16cex:commentExtensible w16cex:durableId="272FA97C" w16cex:dateUtc="2022-11-28T14:41:00Z"/>
  <w16cex:commentExtensible w16cex:durableId="272F7A54" w16cex:dateUtc="2022-11-28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90D7C0" w16cid:durableId="272F79B1"/>
  <w16cid:commentId w16cid:paraId="6E77C047" w16cid:durableId="272FA0F6"/>
  <w16cid:commentId w16cid:paraId="26E0981C" w16cid:durableId="272FA97C"/>
  <w16cid:commentId w16cid:paraId="3F17C7D4" w16cid:durableId="272F7A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D6"/>
    <w:rsid w:val="00025DD6"/>
    <w:rsid w:val="0006050D"/>
    <w:rsid w:val="001E6D23"/>
    <w:rsid w:val="0053294B"/>
    <w:rsid w:val="00750CBF"/>
    <w:rsid w:val="009B31BF"/>
    <w:rsid w:val="00C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FA0D"/>
  <w15:chartTrackingRefBased/>
  <w15:docId w15:val="{CF910407-AFA6-4708-A1DC-FBAB3B2A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23"/>
    <w:pPr>
      <w:spacing w:after="0" w:line="276" w:lineRule="auto"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025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D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5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06050D"/>
    <w:pPr>
      <w:spacing w:after="0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05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5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5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5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Chiara Situmorang</cp:lastModifiedBy>
  <cp:revision>5</cp:revision>
  <dcterms:created xsi:type="dcterms:W3CDTF">2022-11-27T07:00:00Z</dcterms:created>
  <dcterms:modified xsi:type="dcterms:W3CDTF">2022-11-28T14:41:00Z</dcterms:modified>
</cp:coreProperties>
</file>