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 xml:space="preserve">Prompt 8: Beyond what has already been shared in your application, what do you believe makes you stand out as </w:t>
      </w:r>
      <w:r w:rsidRPr="00204A21">
        <w:rPr>
          <w:rFonts w:ascii="Arial" w:eastAsia="Times New Roman" w:hAnsi="Arial" w:cs="Arial"/>
          <w:b/>
          <w:bCs/>
          <w:color w:val="000000"/>
          <w:highlight w:val="yellow"/>
        </w:rPr>
        <w:t>a strong candidate</w:t>
      </w:r>
      <w:r w:rsidRPr="00430AF1">
        <w:rPr>
          <w:rFonts w:ascii="Arial" w:eastAsia="Times New Roman" w:hAnsi="Arial" w:cs="Arial"/>
          <w:b/>
          <w:bCs/>
          <w:color w:val="000000"/>
        </w:rPr>
        <w:t xml:space="preserv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72AFD31C" w14:textId="77777777" w:rsidR="00204A21" w:rsidRDefault="005E1042" w:rsidP="005E1042">
      <w:pPr>
        <w:rPr>
          <w:rFonts w:ascii="Arial" w:eastAsia="Times New Roman" w:hAnsi="Arial" w:cs="Arial"/>
          <w:color w:val="000000"/>
        </w:rPr>
      </w:pPr>
      <w:commentRangeStart w:id="0"/>
      <w:r w:rsidRPr="005E1042">
        <w:rPr>
          <w:rFonts w:ascii="Arial" w:eastAsia="Times New Roman" w:hAnsi="Arial" w:cs="Arial"/>
          <w:color w:val="000000"/>
        </w:rPr>
        <w:t xml:space="preserve">When my teacher offered me to interview Edgar Xavier </w:t>
      </w:r>
      <w:proofErr w:type="spellStart"/>
      <w:r w:rsidRPr="005E1042">
        <w:rPr>
          <w:rFonts w:ascii="Arial" w:eastAsia="Times New Roman" w:hAnsi="Arial" w:cs="Arial"/>
          <w:color w:val="000000"/>
        </w:rPr>
        <w:t>Marvelo</w:t>
      </w:r>
      <w:proofErr w:type="spellEnd"/>
      <w:r w:rsidRPr="005E1042">
        <w:rPr>
          <w:rFonts w:ascii="Arial" w:eastAsia="Times New Roman" w:hAnsi="Arial" w:cs="Arial"/>
          <w:color w:val="000000"/>
        </w:rPr>
        <w:t xml:space="preserve">, a three-time wushu world champion </w:t>
      </w:r>
      <w:del w:id="1" w:author="Microsoft Office User" w:date="2022-11-22T00:45:00Z">
        <w:r w:rsidRPr="005E1042" w:rsidDel="00204A21">
          <w:rPr>
            <w:rFonts w:ascii="Arial" w:eastAsia="Times New Roman" w:hAnsi="Arial" w:cs="Arial"/>
            <w:color w:val="000000"/>
          </w:rPr>
          <w:delText>as well as</w:delText>
        </w:r>
      </w:del>
      <w:ins w:id="2" w:author="Microsoft Office User" w:date="2022-11-22T00:45:00Z">
        <w:r w:rsidR="00204A21">
          <w:rPr>
            <w:rFonts w:ascii="Arial" w:eastAsia="Times New Roman" w:hAnsi="Arial" w:cs="Arial"/>
            <w:color w:val="000000"/>
          </w:rPr>
          <w:t>and</w:t>
        </w:r>
      </w:ins>
      <w:del w:id="3" w:author="Chiara Situmorang" w:date="2022-11-22T16:48:00Z">
        <w:r w:rsidRPr="005E1042" w:rsidDel="008F0496">
          <w:rPr>
            <w:rFonts w:ascii="Arial" w:eastAsia="Times New Roman" w:hAnsi="Arial" w:cs="Arial"/>
            <w:color w:val="000000"/>
          </w:rPr>
          <w:delText xml:space="preserve"> </w:delText>
        </w:r>
      </w:del>
      <w:ins w:id="4" w:author="Microsoft Office User" w:date="2022-11-22T00:45:00Z">
        <w:del w:id="5" w:author="Chiara Situmorang" w:date="2022-11-22T16:48:00Z">
          <w:r w:rsidR="00204A21" w:rsidDel="008F0496">
            <w:rPr>
              <w:rFonts w:ascii="Arial" w:eastAsia="Times New Roman" w:hAnsi="Arial" w:cs="Arial"/>
              <w:color w:val="000000"/>
            </w:rPr>
            <w:delText>the</w:delText>
          </w:r>
        </w:del>
      </w:ins>
      <w:del w:id="6" w:author="Microsoft Office User" w:date="2022-11-22T00:45:00Z">
        <w:r w:rsidRPr="005E1042" w:rsidDel="00204A21">
          <w:rPr>
            <w:rFonts w:ascii="Arial" w:eastAsia="Times New Roman" w:hAnsi="Arial" w:cs="Arial"/>
            <w:color w:val="000000"/>
          </w:rPr>
          <w:delText>a</w:delText>
        </w:r>
      </w:del>
      <w:r w:rsidRPr="005E1042">
        <w:rPr>
          <w:rFonts w:ascii="Arial" w:eastAsia="Times New Roman" w:hAnsi="Arial" w:cs="Arial"/>
          <w:color w:val="000000"/>
        </w:rPr>
        <w:t xml:space="preserve"> </w:t>
      </w:r>
      <w:del w:id="7" w:author="Microsoft Office User" w:date="2022-11-22T00:45:00Z">
        <w:r w:rsidRPr="005E1042" w:rsidDel="00204A21">
          <w:rPr>
            <w:rFonts w:ascii="Arial" w:eastAsia="Times New Roman" w:hAnsi="Arial" w:cs="Arial"/>
            <w:color w:val="000000"/>
          </w:rPr>
          <w:delText>medalist</w:delText>
        </w:r>
      </w:del>
      <w:proofErr w:type="spellStart"/>
      <w:ins w:id="8" w:author="Microsoft Office User" w:date="2022-11-22T00:45:00Z">
        <w:r w:rsidR="00204A21" w:rsidRPr="005E1042">
          <w:rPr>
            <w:rFonts w:ascii="Arial" w:eastAsia="Times New Roman" w:hAnsi="Arial" w:cs="Arial"/>
            <w:color w:val="000000"/>
          </w:rPr>
          <w:t>meda</w:t>
        </w:r>
        <w:del w:id="9" w:author="Chiara Situmorang" w:date="2022-11-22T16:48:00Z">
          <w:r w:rsidR="00204A21" w:rsidRPr="005E1042" w:rsidDel="008F0496">
            <w:rPr>
              <w:rFonts w:ascii="Arial" w:eastAsia="Times New Roman" w:hAnsi="Arial" w:cs="Arial"/>
              <w:color w:val="000000"/>
            </w:rPr>
            <w:delText>l</w:delText>
          </w:r>
        </w:del>
        <w:r w:rsidR="00204A21" w:rsidRPr="005E1042">
          <w:rPr>
            <w:rFonts w:ascii="Arial" w:eastAsia="Times New Roman" w:hAnsi="Arial" w:cs="Arial"/>
            <w:color w:val="000000"/>
          </w:rPr>
          <w:t>list</w:t>
        </w:r>
      </w:ins>
      <w:proofErr w:type="spellEnd"/>
      <w:r w:rsidRPr="005E1042">
        <w:rPr>
          <w:rFonts w:ascii="Arial" w:eastAsia="Times New Roman" w:hAnsi="Arial" w:cs="Arial"/>
          <w:color w:val="000000"/>
        </w:rPr>
        <w:t xml:space="preserve"> </w:t>
      </w:r>
      <w:del w:id="10" w:author="Microsoft Office User" w:date="2022-11-22T00:45:00Z">
        <w:r w:rsidRPr="005E1042" w:rsidDel="00204A21">
          <w:rPr>
            <w:rFonts w:ascii="Arial" w:eastAsia="Times New Roman" w:hAnsi="Arial" w:cs="Arial"/>
            <w:color w:val="000000"/>
          </w:rPr>
          <w:delText xml:space="preserve">at </w:delText>
        </w:r>
      </w:del>
      <w:ins w:id="11" w:author="Microsoft Office User" w:date="2022-11-22T00:45:00Z">
        <w:r w:rsidR="00204A21">
          <w:rPr>
            <w:rFonts w:ascii="Arial" w:eastAsia="Times New Roman" w:hAnsi="Arial" w:cs="Arial"/>
            <w:color w:val="000000"/>
          </w:rPr>
          <w:t>of</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the Asian Games and Southeast Asian Games, I was over the moon. </w:t>
      </w:r>
      <w:commentRangeEnd w:id="0"/>
      <w:r w:rsidR="007942B7">
        <w:rPr>
          <w:rStyle w:val="CommentReference"/>
        </w:rPr>
        <w:commentReference w:id="0"/>
      </w:r>
    </w:p>
    <w:p w14:paraId="46BF3C6E" w14:textId="77777777" w:rsidR="00204A21" w:rsidRDefault="00204A21" w:rsidP="005E1042">
      <w:pPr>
        <w:rPr>
          <w:rFonts w:ascii="Arial" w:eastAsia="Times New Roman" w:hAnsi="Arial" w:cs="Arial"/>
          <w:color w:val="000000"/>
        </w:rPr>
      </w:pPr>
    </w:p>
    <w:p w14:paraId="1E3EB7C0" w14:textId="54733DAD"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As this was my first official interview, I went through numerous articles online to learn proper techniques to conduct an interview from my tone, hand gestures</w:t>
      </w:r>
      <w:ins w:id="12" w:author="Microsoft Office User" w:date="2022-11-22T00:44:00Z">
        <w:r w:rsidR="00204A21">
          <w:rPr>
            <w:rFonts w:ascii="Arial" w:eastAsia="Times New Roman" w:hAnsi="Arial" w:cs="Arial"/>
            <w:color w:val="000000"/>
          </w:rPr>
          <w:t>,</w:t>
        </w:r>
      </w:ins>
      <w:r w:rsidRPr="005E1042">
        <w:rPr>
          <w:rFonts w:ascii="Arial" w:eastAsia="Times New Roman" w:hAnsi="Arial" w:cs="Arial"/>
          <w:color w:val="000000"/>
        </w:rPr>
        <w:t xml:space="preserve"> and even facial expressions. Practi</w:t>
      </w:r>
      <w:ins w:id="13" w:author="Chiara Situmorang" w:date="2022-11-22T16:48:00Z">
        <w:r w:rsidR="008F0496">
          <w:rPr>
            <w:rFonts w:ascii="Arial" w:eastAsia="Times New Roman" w:hAnsi="Arial" w:cs="Arial"/>
            <w:color w:val="000000"/>
          </w:rPr>
          <w:t>c</w:t>
        </w:r>
      </w:ins>
      <w:del w:id="14" w:author="Chiara Situmorang" w:date="2022-11-22T16:48:00Z">
        <w:r w:rsidRPr="005E1042" w:rsidDel="008F0496">
          <w:rPr>
            <w:rFonts w:ascii="Arial" w:eastAsia="Times New Roman" w:hAnsi="Arial" w:cs="Arial"/>
            <w:color w:val="000000"/>
          </w:rPr>
          <w:delText>s</w:delText>
        </w:r>
      </w:del>
      <w:r w:rsidRPr="005E1042">
        <w:rPr>
          <w:rFonts w:ascii="Arial" w:eastAsia="Times New Roman" w:hAnsi="Arial" w:cs="Arial"/>
          <w:color w:val="000000"/>
        </w:rPr>
        <w:t>ing my lines in front of the mirror, it seemed that I looked at my face more than I</w:t>
      </w:r>
      <w:ins w:id="15" w:author="Microsoft Office User" w:date="2022-11-22T00:44:00Z">
        <w:r w:rsidR="00204A21">
          <w:rPr>
            <w:rFonts w:ascii="Arial" w:eastAsia="Times New Roman" w:hAnsi="Arial" w:cs="Arial"/>
            <w:color w:val="000000"/>
          </w:rPr>
          <w:t>’d</w:t>
        </w:r>
      </w:ins>
      <w:r w:rsidRPr="005E1042">
        <w:rPr>
          <w:rFonts w:ascii="Arial" w:eastAsia="Times New Roman" w:hAnsi="Arial" w:cs="Arial"/>
          <w:color w:val="000000"/>
        </w:rPr>
        <w:t xml:space="preserve"> ever </w:t>
      </w:r>
      <w:del w:id="16" w:author="Microsoft Office User" w:date="2022-11-22T00:44:00Z">
        <w:r w:rsidRPr="005E1042" w:rsidDel="00204A21">
          <w:rPr>
            <w:rFonts w:ascii="Arial" w:eastAsia="Times New Roman" w:hAnsi="Arial" w:cs="Arial"/>
            <w:color w:val="000000"/>
          </w:rPr>
          <w:delText xml:space="preserve">did </w:delText>
        </w:r>
      </w:del>
      <w:ins w:id="17" w:author="Microsoft Office User" w:date="2022-11-22T00:44:00Z">
        <w:r w:rsidR="00204A21">
          <w:rPr>
            <w:rFonts w:ascii="Arial" w:eastAsia="Times New Roman" w:hAnsi="Arial" w:cs="Arial"/>
            <w:color w:val="000000"/>
          </w:rPr>
          <w:t>done</w:t>
        </w:r>
        <w:r w:rsidR="00204A21" w:rsidRPr="005E1042">
          <w:rPr>
            <w:rFonts w:ascii="Arial" w:eastAsia="Times New Roman" w:hAnsi="Arial" w:cs="Arial"/>
            <w:color w:val="000000"/>
          </w:rPr>
          <w:t xml:space="preserve"> </w:t>
        </w:r>
      </w:ins>
      <w:del w:id="18" w:author="Microsoft Office User" w:date="2022-11-22T00:44:00Z">
        <w:r w:rsidRPr="005E1042" w:rsidDel="00204A21">
          <w:rPr>
            <w:rFonts w:ascii="Arial" w:eastAsia="Times New Roman" w:hAnsi="Arial" w:cs="Arial"/>
            <w:color w:val="000000"/>
          </w:rPr>
          <w:delText xml:space="preserve">in </w:delText>
        </w:r>
      </w:del>
      <w:r w:rsidRPr="005E1042">
        <w:rPr>
          <w:rFonts w:ascii="Arial" w:eastAsia="Times New Roman" w:hAnsi="Arial" w:cs="Arial"/>
          <w:color w:val="000000"/>
        </w:rPr>
        <w:t>my whole life. </w:t>
      </w:r>
    </w:p>
    <w:p w14:paraId="671C0BDD" w14:textId="77777777" w:rsidR="005E1042" w:rsidRPr="005E1042" w:rsidRDefault="005E1042" w:rsidP="005E1042">
      <w:pPr>
        <w:rPr>
          <w:rFonts w:ascii="Times New Roman" w:eastAsia="Times New Roman" w:hAnsi="Times New Roman" w:cs="Times New Roman"/>
        </w:rPr>
      </w:pPr>
    </w:p>
    <w:p w14:paraId="3A000DF1" w14:textId="3ADCBC17" w:rsidR="005E1042" w:rsidRPr="005E1042" w:rsidRDefault="005E1042" w:rsidP="005E1042">
      <w:pPr>
        <w:rPr>
          <w:rFonts w:ascii="Times New Roman" w:eastAsia="Times New Roman" w:hAnsi="Times New Roman" w:cs="Times New Roman"/>
        </w:rPr>
      </w:pPr>
      <w:del w:id="19" w:author="Microsoft Office User" w:date="2022-11-22T00:45:00Z">
        <w:r w:rsidRPr="005E1042" w:rsidDel="00204A21">
          <w:rPr>
            <w:rFonts w:ascii="Arial" w:eastAsia="Times New Roman" w:hAnsi="Arial" w:cs="Arial"/>
            <w:color w:val="000000"/>
          </w:rPr>
          <w:delText xml:space="preserve">When </w:delText>
        </w:r>
      </w:del>
      <w:ins w:id="20" w:author="Microsoft Office User" w:date="2022-11-22T00:45:00Z">
        <w:r w:rsidR="00204A21">
          <w:rPr>
            <w:rFonts w:ascii="Arial" w:eastAsia="Times New Roman" w:hAnsi="Arial" w:cs="Arial"/>
            <w:color w:val="000000"/>
          </w:rPr>
          <w:t>Finally,</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the interview day came, </w:t>
      </w:r>
      <w:ins w:id="21" w:author="Microsoft Office User" w:date="2022-11-22T00:46:00Z">
        <w:r w:rsidR="00204A21">
          <w:rPr>
            <w:rFonts w:ascii="Arial" w:eastAsia="Times New Roman" w:hAnsi="Arial" w:cs="Arial"/>
            <w:color w:val="000000"/>
          </w:rPr>
          <w:t xml:space="preserve">and </w:t>
        </w:r>
      </w:ins>
      <w:del w:id="22" w:author="Microsoft Office User" w:date="2022-11-22T00:46:00Z">
        <w:r w:rsidRPr="005E1042" w:rsidDel="00204A21">
          <w:rPr>
            <w:rFonts w:ascii="Arial" w:eastAsia="Times New Roman" w:hAnsi="Arial" w:cs="Arial"/>
            <w:color w:val="000000"/>
          </w:rPr>
          <w:delText xml:space="preserve">it was this moment I felt </w:delText>
        </w:r>
      </w:del>
      <w:r w:rsidRPr="005E1042">
        <w:rPr>
          <w:rFonts w:ascii="Arial" w:eastAsia="Times New Roman" w:hAnsi="Arial" w:cs="Arial"/>
          <w:color w:val="000000"/>
        </w:rPr>
        <w:t xml:space="preserve">reality </w:t>
      </w:r>
      <w:del w:id="23" w:author="Microsoft Office User" w:date="2022-11-22T00:46:00Z">
        <w:r w:rsidRPr="005E1042" w:rsidDel="00204A21">
          <w:rPr>
            <w:rFonts w:ascii="Arial" w:eastAsia="Times New Roman" w:hAnsi="Arial" w:cs="Arial"/>
            <w:color w:val="000000"/>
          </w:rPr>
          <w:delText xml:space="preserve">actually </w:delText>
        </w:r>
      </w:del>
      <w:r w:rsidRPr="005E1042">
        <w:rPr>
          <w:rFonts w:ascii="Arial" w:eastAsia="Times New Roman" w:hAnsi="Arial" w:cs="Arial"/>
          <w:color w:val="000000"/>
        </w:rPr>
        <w:t>hit</w:t>
      </w:r>
      <w:del w:id="24" w:author="Microsoft Office User" w:date="2022-11-22T00:46:00Z">
        <w:r w:rsidRPr="005E1042" w:rsidDel="00204A21">
          <w:rPr>
            <w:rFonts w:ascii="Arial" w:eastAsia="Times New Roman" w:hAnsi="Arial" w:cs="Arial"/>
            <w:color w:val="000000"/>
          </w:rPr>
          <w:delText xml:space="preserve"> me</w:delText>
        </w:r>
      </w:del>
      <w:r w:rsidRPr="005E1042">
        <w:rPr>
          <w:rFonts w:ascii="Arial" w:eastAsia="Times New Roman" w:hAnsi="Arial" w:cs="Arial"/>
          <w:color w:val="000000"/>
        </w:rPr>
        <w:t xml:space="preserve">. </w:t>
      </w:r>
      <w:commentRangeStart w:id="25"/>
      <w:r w:rsidRPr="005E1042">
        <w:rPr>
          <w:rFonts w:ascii="Arial" w:eastAsia="Times New Roman" w:hAnsi="Arial" w:cs="Arial"/>
          <w:color w:val="000000"/>
        </w:rPr>
        <w:t xml:space="preserve">As an introvert, I </w:t>
      </w:r>
      <w:del w:id="26" w:author="Microsoft Office User" w:date="2022-11-22T00:47:00Z">
        <w:r w:rsidRPr="005E1042" w:rsidDel="00204A21">
          <w:rPr>
            <w:rFonts w:ascii="Arial" w:eastAsia="Times New Roman" w:hAnsi="Arial" w:cs="Arial"/>
            <w:color w:val="000000"/>
          </w:rPr>
          <w:delText>really couldn’t find any topic to indulge myself in for</w:delText>
        </w:r>
      </w:del>
      <w:ins w:id="27" w:author="Microsoft Office User" w:date="2022-11-22T00:47:00Z">
        <w:r w:rsidR="00204A21">
          <w:rPr>
            <w:rFonts w:ascii="Arial" w:eastAsia="Times New Roman" w:hAnsi="Arial" w:cs="Arial"/>
            <w:color w:val="000000"/>
          </w:rPr>
          <w:t>struggled to manage</w:t>
        </w:r>
      </w:ins>
      <w:r w:rsidRPr="005E1042">
        <w:rPr>
          <w:rFonts w:ascii="Arial" w:eastAsia="Times New Roman" w:hAnsi="Arial" w:cs="Arial"/>
          <w:color w:val="000000"/>
        </w:rPr>
        <w:t xml:space="preserve"> awkward-free conversations with others, especially </w:t>
      </w:r>
      <w:ins w:id="28" w:author="Chiara Situmorang" w:date="2022-11-22T16:49:00Z">
        <w:r w:rsidR="008F0496">
          <w:rPr>
            <w:rFonts w:ascii="Arial" w:eastAsia="Times New Roman" w:hAnsi="Arial" w:cs="Arial"/>
            <w:color w:val="000000"/>
          </w:rPr>
          <w:t xml:space="preserve">with </w:t>
        </w:r>
      </w:ins>
      <w:ins w:id="29" w:author="Microsoft Office User" w:date="2022-11-22T00:53:00Z">
        <w:r w:rsidR="00204A21">
          <w:rPr>
            <w:rFonts w:ascii="Arial" w:eastAsia="Times New Roman" w:hAnsi="Arial" w:cs="Arial"/>
            <w:color w:val="000000"/>
          </w:rPr>
          <w:t>some</w:t>
        </w:r>
      </w:ins>
      <w:r w:rsidRPr="005E1042">
        <w:rPr>
          <w:rFonts w:ascii="Arial" w:eastAsia="Times New Roman" w:hAnsi="Arial" w:cs="Arial"/>
          <w:color w:val="000000"/>
        </w:rPr>
        <w:t>one</w:t>
      </w:r>
      <w:del w:id="30" w:author="Chiara Situmorang" w:date="2022-11-22T16:49:00Z">
        <w:r w:rsidRPr="005E1042" w:rsidDel="008F0496">
          <w:rPr>
            <w:rFonts w:ascii="Arial" w:eastAsia="Times New Roman" w:hAnsi="Arial" w:cs="Arial"/>
            <w:color w:val="000000"/>
          </w:rPr>
          <w:delText xml:space="preserve"> that</w:delText>
        </w:r>
      </w:del>
      <w:r w:rsidRPr="005E1042">
        <w:rPr>
          <w:rFonts w:ascii="Arial" w:eastAsia="Times New Roman" w:hAnsi="Arial" w:cs="Arial"/>
          <w:color w:val="000000"/>
        </w:rPr>
        <w:t xml:space="preserve"> I</w:t>
      </w:r>
      <w:ins w:id="31" w:author="Microsoft Office User" w:date="2022-11-22T00:46:00Z">
        <w:r w:rsidR="00204A21">
          <w:rPr>
            <w:rFonts w:ascii="Arial" w:eastAsia="Times New Roman" w:hAnsi="Arial" w:cs="Arial"/>
            <w:color w:val="000000"/>
          </w:rPr>
          <w:t>’d</w:t>
        </w:r>
      </w:ins>
      <w:del w:id="32" w:author="Microsoft Office User" w:date="2022-11-22T00:46:00Z">
        <w:r w:rsidRPr="005E1042" w:rsidDel="00204A21">
          <w:rPr>
            <w:rFonts w:ascii="Arial" w:eastAsia="Times New Roman" w:hAnsi="Arial" w:cs="Arial"/>
            <w:color w:val="000000"/>
          </w:rPr>
          <w:delText>’ve</w:delText>
        </w:r>
      </w:del>
      <w:r w:rsidRPr="005E1042">
        <w:rPr>
          <w:rFonts w:ascii="Arial" w:eastAsia="Times New Roman" w:hAnsi="Arial" w:cs="Arial"/>
          <w:color w:val="000000"/>
        </w:rPr>
        <w:t xml:space="preserve"> never met</w:t>
      </w:r>
      <w:del w:id="33" w:author="Microsoft Office User" w:date="2022-11-22T00:53:00Z">
        <w:r w:rsidRPr="005E1042" w:rsidDel="00204A21">
          <w:rPr>
            <w:rFonts w:ascii="Arial" w:eastAsia="Times New Roman" w:hAnsi="Arial" w:cs="Arial"/>
            <w:color w:val="000000"/>
          </w:rPr>
          <w:delText xml:space="preserve"> my whole life</w:delText>
        </w:r>
      </w:del>
      <w:r w:rsidRPr="005E1042">
        <w:rPr>
          <w:rFonts w:ascii="Arial" w:eastAsia="Times New Roman" w:hAnsi="Arial" w:cs="Arial"/>
          <w:color w:val="000000"/>
        </w:rPr>
        <w:t>.</w:t>
      </w:r>
      <w:commentRangeEnd w:id="25"/>
      <w:r w:rsidR="00C12E48">
        <w:rPr>
          <w:rStyle w:val="CommentReference"/>
        </w:rPr>
        <w:commentReference w:id="25"/>
      </w:r>
    </w:p>
    <w:p w14:paraId="2F23A0E2" w14:textId="77777777" w:rsidR="005E1042" w:rsidRPr="005E1042" w:rsidRDefault="005E1042" w:rsidP="005E1042">
      <w:pPr>
        <w:rPr>
          <w:rFonts w:ascii="Times New Roman" w:eastAsia="Times New Roman" w:hAnsi="Times New Roman" w:cs="Times New Roman"/>
        </w:rPr>
      </w:pPr>
    </w:p>
    <w:p w14:paraId="04DFB8C6" w14:textId="7EEB0E40"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I thought of every possible worst-case scenario. I was a nervous wreck – terrified that I’</w:t>
      </w:r>
      <w:ins w:id="34" w:author="Microsoft Office User" w:date="2022-11-22T00:47:00Z">
        <w:r w:rsidR="00204A21">
          <w:rPr>
            <w:rFonts w:ascii="Arial" w:eastAsia="Times New Roman" w:hAnsi="Arial" w:cs="Arial"/>
            <w:color w:val="000000"/>
          </w:rPr>
          <w:t>d</w:t>
        </w:r>
      </w:ins>
      <w:del w:id="35" w:author="Microsoft Office User" w:date="2022-11-22T00:47:00Z">
        <w:r w:rsidRPr="005E1042" w:rsidDel="00204A21">
          <w:rPr>
            <w:rFonts w:ascii="Arial" w:eastAsia="Times New Roman" w:hAnsi="Arial" w:cs="Arial"/>
            <w:color w:val="000000"/>
          </w:rPr>
          <w:delText>ll</w:delText>
        </w:r>
      </w:del>
      <w:r w:rsidRPr="005E1042">
        <w:rPr>
          <w:rFonts w:ascii="Arial" w:eastAsia="Times New Roman" w:hAnsi="Arial" w:cs="Arial"/>
          <w:color w:val="000000"/>
        </w:rPr>
        <w:t xml:space="preserve"> keep on mumbling, </w:t>
      </w:r>
      <w:del w:id="36" w:author="Microsoft Office User" w:date="2022-11-22T00:47:00Z">
        <w:r w:rsidRPr="005E1042" w:rsidDel="00204A21">
          <w:rPr>
            <w:rFonts w:ascii="Arial" w:eastAsia="Times New Roman" w:hAnsi="Arial" w:cs="Arial"/>
            <w:color w:val="000000"/>
          </w:rPr>
          <w:delText xml:space="preserve">stumbling </w:delText>
        </w:r>
      </w:del>
      <w:ins w:id="37" w:author="Microsoft Office User" w:date="2022-11-22T00:47:00Z">
        <w:r w:rsidR="00204A21">
          <w:rPr>
            <w:rFonts w:ascii="Arial" w:eastAsia="Times New Roman" w:hAnsi="Arial" w:cs="Arial"/>
            <w:color w:val="000000"/>
          </w:rPr>
          <w:t>rambling,</w:t>
        </w:r>
      </w:ins>
      <w:del w:id="38" w:author="Microsoft Office User" w:date="2022-11-22T00:47:00Z">
        <w:r w:rsidRPr="005E1042" w:rsidDel="00204A21">
          <w:rPr>
            <w:rFonts w:ascii="Arial" w:eastAsia="Times New Roman" w:hAnsi="Arial" w:cs="Arial"/>
            <w:color w:val="000000"/>
          </w:rPr>
          <w:delText>my words</w:delText>
        </w:r>
      </w:del>
      <w:r w:rsidRPr="005E1042">
        <w:rPr>
          <w:rFonts w:ascii="Arial" w:eastAsia="Times New Roman" w:hAnsi="Arial" w:cs="Arial"/>
          <w:color w:val="000000"/>
        </w:rPr>
        <w:t xml:space="preserve"> or </w:t>
      </w:r>
      <w:del w:id="39" w:author="Microsoft Office User" w:date="2022-11-22T00:48:00Z">
        <w:r w:rsidRPr="005E1042" w:rsidDel="00204A21">
          <w:rPr>
            <w:rFonts w:ascii="Arial" w:eastAsia="Times New Roman" w:hAnsi="Arial" w:cs="Arial"/>
            <w:color w:val="000000"/>
          </w:rPr>
          <w:delText xml:space="preserve">even </w:delText>
        </w:r>
      </w:del>
      <w:r w:rsidRPr="005E1042">
        <w:rPr>
          <w:rFonts w:ascii="Arial" w:eastAsia="Times New Roman" w:hAnsi="Arial" w:cs="Arial"/>
          <w:color w:val="000000"/>
        </w:rPr>
        <w:t>messing up this interview and embarrassing myself. </w:t>
      </w:r>
    </w:p>
    <w:p w14:paraId="15C04006" w14:textId="77777777" w:rsidR="005E1042" w:rsidDel="00204A21" w:rsidRDefault="005E1042" w:rsidP="005E1042">
      <w:pPr>
        <w:rPr>
          <w:del w:id="40" w:author="Microsoft Office User" w:date="2022-11-22T00:48:00Z"/>
          <w:rFonts w:ascii="Arial" w:eastAsia="Times New Roman" w:hAnsi="Arial" w:cs="Arial"/>
          <w:color w:val="000000"/>
        </w:rPr>
      </w:pPr>
    </w:p>
    <w:p w14:paraId="0B64F396" w14:textId="23C4ABE3" w:rsidR="005E1042" w:rsidRPr="005E1042" w:rsidRDefault="005E1042" w:rsidP="005E1042">
      <w:pPr>
        <w:rPr>
          <w:rFonts w:ascii="Times New Roman" w:eastAsia="Times New Roman" w:hAnsi="Times New Roman" w:cs="Times New Roman"/>
        </w:rPr>
      </w:pPr>
      <w:del w:id="41" w:author="Microsoft Office User" w:date="2022-11-22T00:48:00Z">
        <w:r w:rsidRPr="005E1042" w:rsidDel="00204A21">
          <w:rPr>
            <w:rFonts w:ascii="Arial" w:eastAsia="Times New Roman" w:hAnsi="Arial" w:cs="Arial"/>
            <w:color w:val="000000"/>
          </w:rPr>
          <w:delText xml:space="preserve">But </w:delText>
        </w:r>
      </w:del>
      <w:ins w:id="42" w:author="Microsoft Office User" w:date="2022-11-22T00:48:00Z">
        <w:r w:rsidR="00204A21">
          <w:rPr>
            <w:rFonts w:ascii="Arial" w:eastAsia="Times New Roman" w:hAnsi="Arial" w:cs="Arial"/>
            <w:color w:val="000000"/>
          </w:rPr>
          <w:t>D</w:t>
        </w:r>
      </w:ins>
      <w:del w:id="43" w:author="Microsoft Office User" w:date="2022-11-22T00:48:00Z">
        <w:r w:rsidRPr="005E1042" w:rsidDel="00204A21">
          <w:rPr>
            <w:rFonts w:ascii="Arial" w:eastAsia="Times New Roman" w:hAnsi="Arial" w:cs="Arial"/>
            <w:color w:val="000000"/>
          </w:rPr>
          <w:delText>d</w:delText>
        </w:r>
      </w:del>
      <w:r w:rsidRPr="005E1042">
        <w:rPr>
          <w:rFonts w:ascii="Arial" w:eastAsia="Times New Roman" w:hAnsi="Arial" w:cs="Arial"/>
          <w:color w:val="000000"/>
        </w:rPr>
        <w:t xml:space="preserve">espite </w:t>
      </w:r>
      <w:del w:id="44" w:author="Microsoft Office User" w:date="2022-11-22T00:53:00Z">
        <w:r w:rsidRPr="005E1042" w:rsidDel="00204A21">
          <w:rPr>
            <w:rFonts w:ascii="Arial" w:eastAsia="Times New Roman" w:hAnsi="Arial" w:cs="Arial"/>
            <w:color w:val="000000"/>
          </w:rPr>
          <w:delText xml:space="preserve">all of </w:delText>
        </w:r>
      </w:del>
      <w:r w:rsidRPr="005E1042">
        <w:rPr>
          <w:rFonts w:ascii="Arial" w:eastAsia="Times New Roman" w:hAnsi="Arial" w:cs="Arial"/>
          <w:color w:val="000000"/>
        </w:rPr>
        <w:t>my growing uncertainties, I knew that this interview was a chance for me to push myself outside of my comfort zone.</w:t>
      </w:r>
    </w:p>
    <w:p w14:paraId="3AE166F5" w14:textId="77777777" w:rsidR="005E1042" w:rsidRPr="005E1042" w:rsidRDefault="005E1042" w:rsidP="005E1042">
      <w:pPr>
        <w:rPr>
          <w:rFonts w:ascii="Times New Roman" w:eastAsia="Times New Roman" w:hAnsi="Times New Roman" w:cs="Times New Roman"/>
        </w:rPr>
      </w:pPr>
    </w:p>
    <w:p w14:paraId="743797F2" w14:textId="4B02E33A" w:rsidR="005E1042" w:rsidRPr="005E1042" w:rsidRDefault="005E1042" w:rsidP="00204A21">
      <w:pPr>
        <w:outlineLvl w:val="0"/>
        <w:rPr>
          <w:rFonts w:ascii="Times New Roman" w:eastAsia="Times New Roman" w:hAnsi="Times New Roman" w:cs="Times New Roman"/>
        </w:rPr>
      </w:pPr>
      <w:r w:rsidRPr="005E1042">
        <w:rPr>
          <w:rFonts w:ascii="Arial" w:eastAsia="Times New Roman" w:hAnsi="Arial" w:cs="Arial"/>
          <w:i/>
          <w:iCs/>
          <w:color w:val="000000"/>
        </w:rPr>
        <w:t>Ding.</w:t>
      </w:r>
      <w:r w:rsidRPr="005E1042">
        <w:rPr>
          <w:rFonts w:ascii="Arial" w:eastAsia="Times New Roman" w:hAnsi="Arial" w:cs="Arial"/>
          <w:color w:val="000000"/>
        </w:rPr>
        <w:t xml:space="preserve"> Edgar ha</w:t>
      </w:r>
      <w:ins w:id="45" w:author="Microsoft Office User" w:date="2022-11-22T00:48:00Z">
        <w:r w:rsidR="00204A21">
          <w:rPr>
            <w:rFonts w:ascii="Arial" w:eastAsia="Times New Roman" w:hAnsi="Arial" w:cs="Arial"/>
            <w:color w:val="000000"/>
          </w:rPr>
          <w:t>d</w:t>
        </w:r>
      </w:ins>
      <w:del w:id="46" w:author="Microsoft Office User" w:date="2022-11-22T00:48:00Z">
        <w:r w:rsidRPr="005E1042" w:rsidDel="00204A21">
          <w:rPr>
            <w:rFonts w:ascii="Arial" w:eastAsia="Times New Roman" w:hAnsi="Arial" w:cs="Arial"/>
            <w:color w:val="000000"/>
          </w:rPr>
          <w:delText>s</w:delText>
        </w:r>
      </w:del>
      <w:r w:rsidRPr="005E1042">
        <w:rPr>
          <w:rFonts w:ascii="Arial" w:eastAsia="Times New Roman" w:hAnsi="Arial" w:cs="Arial"/>
          <w:color w:val="000000"/>
        </w:rPr>
        <w:t xml:space="preserve"> entered the meeting. </w:t>
      </w:r>
    </w:p>
    <w:p w14:paraId="13CD220B" w14:textId="77777777"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 </w:t>
      </w:r>
    </w:p>
    <w:p w14:paraId="3F9FAEAD" w14:textId="3E381FFE"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I told myself, "Okay, just calm down</w:t>
      </w:r>
      <w:ins w:id="47" w:author="Microsoft Office User" w:date="2022-11-22T00:49:00Z">
        <w:r w:rsidR="00204A21">
          <w:rPr>
            <w:rFonts w:ascii="Arial" w:eastAsia="Times New Roman" w:hAnsi="Arial" w:cs="Arial"/>
            <w:color w:val="000000"/>
          </w:rPr>
          <w:t>.</w:t>
        </w:r>
      </w:ins>
      <w:del w:id="48" w:author="Microsoft Office User" w:date="2022-11-22T00:49:00Z">
        <w:r w:rsidRPr="005E1042" w:rsidDel="00204A21">
          <w:rPr>
            <w:rFonts w:ascii="Arial" w:eastAsia="Times New Roman" w:hAnsi="Arial" w:cs="Arial"/>
            <w:color w:val="000000"/>
          </w:rPr>
          <w:delText>,</w:delText>
        </w:r>
      </w:del>
      <w:r w:rsidRPr="005E1042">
        <w:rPr>
          <w:rFonts w:ascii="Arial" w:eastAsia="Times New Roman" w:hAnsi="Arial" w:cs="Arial"/>
          <w:color w:val="000000"/>
        </w:rPr>
        <w:t xml:space="preserve"> </w:t>
      </w:r>
      <w:ins w:id="49" w:author="Microsoft Office User" w:date="2022-11-22T00:50:00Z">
        <w:r w:rsidR="00204A21">
          <w:rPr>
            <w:rFonts w:ascii="Arial" w:eastAsia="Times New Roman" w:hAnsi="Arial" w:cs="Arial"/>
            <w:color w:val="000000"/>
          </w:rPr>
          <w:t>A</w:t>
        </w:r>
      </w:ins>
      <w:del w:id="50" w:author="Microsoft Office User" w:date="2022-11-22T00:50:00Z">
        <w:r w:rsidRPr="005E1042" w:rsidDel="00204A21">
          <w:rPr>
            <w:rFonts w:ascii="Arial" w:eastAsia="Times New Roman" w:hAnsi="Arial" w:cs="Arial"/>
            <w:color w:val="000000"/>
          </w:rPr>
          <w:delText>a</w:delText>
        </w:r>
      </w:del>
      <w:r w:rsidRPr="005E1042">
        <w:rPr>
          <w:rFonts w:ascii="Arial" w:eastAsia="Times New Roman" w:hAnsi="Arial" w:cs="Arial"/>
          <w:color w:val="000000"/>
        </w:rPr>
        <w:t xml:space="preserve">ct normal and be confident. There’s no backing out now." </w:t>
      </w:r>
      <w:r w:rsidR="00204A21">
        <w:rPr>
          <w:rFonts w:ascii="Arial" w:eastAsia="Times New Roman" w:hAnsi="Arial" w:cs="Arial"/>
          <w:color w:val="000000"/>
        </w:rPr>
        <w:t>To ease the tension</w:t>
      </w:r>
      <w:r w:rsidRPr="005E1042">
        <w:rPr>
          <w:rFonts w:ascii="Arial" w:eastAsia="Times New Roman" w:hAnsi="Arial" w:cs="Arial"/>
          <w:color w:val="000000"/>
        </w:rPr>
        <w:t xml:space="preserve">, I initiated small talks before starting the </w:t>
      </w:r>
      <w:r w:rsidR="00204A21">
        <w:rPr>
          <w:rFonts w:ascii="Arial" w:eastAsia="Times New Roman" w:hAnsi="Arial" w:cs="Arial"/>
          <w:color w:val="000000"/>
        </w:rPr>
        <w:t xml:space="preserve">official </w:t>
      </w:r>
      <w:r w:rsidRPr="005E1042">
        <w:rPr>
          <w:rFonts w:ascii="Arial" w:eastAsia="Times New Roman" w:hAnsi="Arial" w:cs="Arial"/>
          <w:color w:val="000000"/>
        </w:rPr>
        <w:t xml:space="preserve">interview. I was actually surprised by </w:t>
      </w:r>
      <w:del w:id="51" w:author="Microsoft Office User" w:date="2022-11-22T00:50:00Z">
        <w:r w:rsidRPr="005E1042" w:rsidDel="00204A21">
          <w:rPr>
            <w:rFonts w:ascii="Arial" w:eastAsia="Times New Roman" w:hAnsi="Arial" w:cs="Arial"/>
            <w:color w:val="000000"/>
          </w:rPr>
          <w:delText>how easy-going</w:delText>
        </w:r>
      </w:del>
      <w:ins w:id="52" w:author="Microsoft Office User" w:date="2022-11-22T00:50:00Z">
        <w:r w:rsidR="00204A21">
          <w:rPr>
            <w:rFonts w:ascii="Arial" w:eastAsia="Times New Roman" w:hAnsi="Arial" w:cs="Arial"/>
            <w:color w:val="000000"/>
          </w:rPr>
          <w:t>the seamlessness of</w:t>
        </w:r>
      </w:ins>
      <w:r w:rsidRPr="005E1042">
        <w:rPr>
          <w:rFonts w:ascii="Arial" w:eastAsia="Times New Roman" w:hAnsi="Arial" w:cs="Arial"/>
          <w:color w:val="000000"/>
        </w:rPr>
        <w:t xml:space="preserve"> the conversation</w:t>
      </w:r>
      <w:del w:id="53" w:author="Microsoft Office User" w:date="2022-11-22T00:50:00Z">
        <w:r w:rsidRPr="005E1042" w:rsidDel="00204A21">
          <w:rPr>
            <w:rFonts w:ascii="Arial" w:eastAsia="Times New Roman" w:hAnsi="Arial" w:cs="Arial"/>
            <w:color w:val="000000"/>
          </w:rPr>
          <w:delText xml:space="preserve"> appeared to be</w:delText>
        </w:r>
      </w:del>
      <w:r w:rsidRPr="005E1042">
        <w:rPr>
          <w:rFonts w:ascii="Arial" w:eastAsia="Times New Roman" w:hAnsi="Arial" w:cs="Arial"/>
          <w:color w:val="000000"/>
        </w:rPr>
        <w:t xml:space="preserve">. It was to the point that I felt confident enough to go out of script and improvised some questions </w:t>
      </w:r>
      <w:del w:id="54" w:author="Microsoft Office User" w:date="2022-11-22T00:51:00Z">
        <w:r w:rsidRPr="005E1042" w:rsidDel="00204A21">
          <w:rPr>
            <w:rFonts w:ascii="Arial" w:eastAsia="Times New Roman" w:hAnsi="Arial" w:cs="Arial"/>
            <w:color w:val="000000"/>
          </w:rPr>
          <w:delText xml:space="preserve">on the spot </w:delText>
        </w:r>
      </w:del>
      <w:r w:rsidRPr="005E1042">
        <w:rPr>
          <w:rFonts w:ascii="Arial" w:eastAsia="Times New Roman" w:hAnsi="Arial" w:cs="Arial"/>
          <w:color w:val="000000"/>
        </w:rPr>
        <w:t xml:space="preserve">based on his answer. </w:t>
      </w:r>
      <w:commentRangeStart w:id="55"/>
      <w:r w:rsidRPr="005E1042">
        <w:rPr>
          <w:rFonts w:ascii="Arial" w:eastAsia="Times New Roman" w:hAnsi="Arial" w:cs="Arial"/>
          <w:color w:val="000000"/>
        </w:rPr>
        <w:t>For example, when he said “</w:t>
      </w:r>
      <w:r w:rsidR="00204A21">
        <w:rPr>
          <w:rFonts w:ascii="Arial" w:eastAsia="Times New Roman" w:hAnsi="Arial" w:cs="Arial"/>
          <w:color w:val="000000"/>
        </w:rPr>
        <w:t>wushu is more than just a sport:</w:t>
      </w:r>
      <w:r w:rsidRPr="005E1042">
        <w:rPr>
          <w:rFonts w:ascii="Arial" w:eastAsia="Times New Roman" w:hAnsi="Arial" w:cs="Arial"/>
          <w:color w:val="000000"/>
        </w:rPr>
        <w:t xml:space="preserve"> it's a way of life”, I followed </w:t>
      </w:r>
      <w:del w:id="56" w:author="Microsoft Office User" w:date="2022-11-22T00:49:00Z">
        <w:r w:rsidRPr="005E1042" w:rsidDel="00204A21">
          <w:rPr>
            <w:rFonts w:ascii="Arial" w:eastAsia="Times New Roman" w:hAnsi="Arial" w:cs="Arial"/>
            <w:color w:val="000000"/>
          </w:rPr>
          <w:delText xml:space="preserve">it </w:delText>
        </w:r>
      </w:del>
      <w:ins w:id="57" w:author="Microsoft Office User" w:date="2022-11-22T00:49:00Z">
        <w:r w:rsidR="00204A21">
          <w:rPr>
            <w:rFonts w:ascii="Arial" w:eastAsia="Times New Roman" w:hAnsi="Arial" w:cs="Arial"/>
            <w:color w:val="000000"/>
          </w:rPr>
          <w:t>up</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by asking if there were any quotes that </w:t>
      </w:r>
      <w:del w:id="58" w:author="Microsoft Office User" w:date="2022-11-22T00:49:00Z">
        <w:r w:rsidRPr="005E1042" w:rsidDel="00204A21">
          <w:rPr>
            <w:rFonts w:ascii="Arial" w:eastAsia="Times New Roman" w:hAnsi="Arial" w:cs="Arial"/>
            <w:color w:val="000000"/>
          </w:rPr>
          <w:delText xml:space="preserve">helped </w:delText>
        </w:r>
      </w:del>
      <w:ins w:id="59" w:author="Microsoft Office User" w:date="2022-11-22T00:49:00Z">
        <w:r w:rsidR="00204A21">
          <w:rPr>
            <w:rFonts w:ascii="Arial" w:eastAsia="Times New Roman" w:hAnsi="Arial" w:cs="Arial"/>
            <w:color w:val="000000"/>
          </w:rPr>
          <w:t>inspired</w:t>
        </w:r>
        <w:r w:rsidR="00204A21" w:rsidRPr="005E1042">
          <w:rPr>
            <w:rFonts w:ascii="Arial" w:eastAsia="Times New Roman" w:hAnsi="Arial" w:cs="Arial"/>
            <w:color w:val="000000"/>
          </w:rPr>
          <w:t xml:space="preserve"> </w:t>
        </w:r>
      </w:ins>
      <w:del w:id="60" w:author="Microsoft Office User" w:date="2022-11-22T00:49:00Z">
        <w:r w:rsidRPr="005E1042" w:rsidDel="00204A21">
          <w:rPr>
            <w:rFonts w:ascii="Arial" w:eastAsia="Times New Roman" w:hAnsi="Arial" w:cs="Arial"/>
            <w:color w:val="000000"/>
          </w:rPr>
          <w:delText>him set up this</w:delText>
        </w:r>
      </w:del>
      <w:ins w:id="61" w:author="Microsoft Office User" w:date="2022-11-22T00:49:00Z">
        <w:r w:rsidR="00204A21">
          <w:rPr>
            <w:rFonts w:ascii="Arial" w:eastAsia="Times New Roman" w:hAnsi="Arial" w:cs="Arial"/>
            <w:color w:val="000000"/>
          </w:rPr>
          <w:t>his</w:t>
        </w:r>
      </w:ins>
      <w:r w:rsidRPr="005E1042">
        <w:rPr>
          <w:rFonts w:ascii="Arial" w:eastAsia="Times New Roman" w:hAnsi="Arial" w:cs="Arial"/>
          <w:color w:val="000000"/>
        </w:rPr>
        <w:t xml:space="preserve"> </w:t>
      </w:r>
      <w:del w:id="62" w:author="Microsoft Office User" w:date="2022-11-22T00:49:00Z">
        <w:r w:rsidRPr="005E1042" w:rsidDel="00204A21">
          <w:rPr>
            <w:rFonts w:ascii="Arial" w:eastAsia="Times New Roman" w:hAnsi="Arial" w:cs="Arial"/>
            <w:color w:val="000000"/>
          </w:rPr>
          <w:delText>mindset</w:delText>
        </w:r>
      </w:del>
      <w:ins w:id="63" w:author="Microsoft Office User" w:date="2022-11-22T00:49:00Z">
        <w:r w:rsidR="00204A21" w:rsidRPr="005E1042">
          <w:rPr>
            <w:rFonts w:ascii="Arial" w:eastAsia="Times New Roman" w:hAnsi="Arial" w:cs="Arial"/>
            <w:color w:val="000000"/>
          </w:rPr>
          <w:t>mind set</w:t>
        </w:r>
      </w:ins>
      <w:r w:rsidRPr="005E1042">
        <w:rPr>
          <w:rFonts w:ascii="Arial" w:eastAsia="Times New Roman" w:hAnsi="Arial" w:cs="Arial"/>
          <w:color w:val="000000"/>
        </w:rPr>
        <w:t xml:space="preserve">. The interview was a success as everything went </w:t>
      </w:r>
      <w:del w:id="64" w:author="Microsoft Office User" w:date="2022-11-22T00:49:00Z">
        <w:r w:rsidRPr="005E1042" w:rsidDel="00204A21">
          <w:rPr>
            <w:rFonts w:ascii="Arial" w:eastAsia="Times New Roman" w:hAnsi="Arial" w:cs="Arial"/>
            <w:color w:val="000000"/>
          </w:rPr>
          <w:delText xml:space="preserve">by </w:delText>
        </w:r>
      </w:del>
      <w:r w:rsidRPr="005E1042">
        <w:rPr>
          <w:rFonts w:ascii="Arial" w:eastAsia="Times New Roman" w:hAnsi="Arial" w:cs="Arial"/>
          <w:color w:val="000000"/>
        </w:rPr>
        <w:t>smoothly</w:t>
      </w:r>
      <w:ins w:id="65" w:author="Microsoft Office User" w:date="2022-11-22T00:49:00Z">
        <w:r w:rsidR="00204A21">
          <w:rPr>
            <w:rFonts w:ascii="Arial" w:eastAsia="Times New Roman" w:hAnsi="Arial" w:cs="Arial"/>
            <w:color w:val="000000"/>
          </w:rPr>
          <w:t xml:space="preserve">. </w:t>
        </w:r>
      </w:ins>
      <w:del w:id="66" w:author="Microsoft Office User" w:date="2022-11-22T00:49:00Z">
        <w:r w:rsidRPr="005E1042" w:rsidDel="00204A21">
          <w:rPr>
            <w:rFonts w:ascii="Arial" w:eastAsia="Times New Roman" w:hAnsi="Arial" w:cs="Arial"/>
            <w:color w:val="000000"/>
          </w:rPr>
          <w:delText xml:space="preserve"> and </w:delText>
        </w:r>
      </w:del>
      <w:r w:rsidRPr="005E1042">
        <w:rPr>
          <w:rFonts w:ascii="Arial" w:eastAsia="Times New Roman" w:hAnsi="Arial" w:cs="Arial"/>
          <w:color w:val="000000"/>
        </w:rPr>
        <w:t>I even received a ‘well-done’ message from a couple of my teachers afterwards.</w:t>
      </w:r>
      <w:commentRangeEnd w:id="55"/>
      <w:r w:rsidR="00C12E48">
        <w:rPr>
          <w:rStyle w:val="CommentReference"/>
        </w:rPr>
        <w:commentReference w:id="55"/>
      </w:r>
    </w:p>
    <w:p w14:paraId="6BFD02E7" w14:textId="77777777" w:rsidR="005E1042" w:rsidRPr="005E1042" w:rsidRDefault="005E1042" w:rsidP="005E1042">
      <w:pPr>
        <w:rPr>
          <w:rFonts w:ascii="Times New Roman" w:eastAsia="Times New Roman" w:hAnsi="Times New Roman" w:cs="Times New Roman"/>
        </w:rPr>
      </w:pPr>
      <w:r w:rsidRPr="005E1042">
        <w:rPr>
          <w:rFonts w:ascii="Times New Roman" w:eastAsia="Times New Roman" w:hAnsi="Times New Roman" w:cs="Times New Roman"/>
          <w:color w:val="000000"/>
        </w:rPr>
        <w:t> </w:t>
      </w:r>
    </w:p>
    <w:p w14:paraId="646552E0" w14:textId="3A51E88D" w:rsidR="005E1042" w:rsidRPr="005E1042" w:rsidRDefault="005E1042" w:rsidP="005E1042">
      <w:pPr>
        <w:rPr>
          <w:rFonts w:ascii="Times New Roman" w:eastAsia="Times New Roman" w:hAnsi="Times New Roman" w:cs="Times New Roman"/>
        </w:rPr>
      </w:pPr>
      <w:r w:rsidRPr="005E1042">
        <w:rPr>
          <w:rFonts w:ascii="Arial" w:eastAsia="Times New Roman" w:hAnsi="Arial" w:cs="Arial"/>
          <w:color w:val="000000"/>
        </w:rPr>
        <w:t xml:space="preserve">This experience opened my eyes and made me realise that </w:t>
      </w:r>
      <w:del w:id="67" w:author="Microsoft Office User" w:date="2022-11-22T00:51:00Z">
        <w:r w:rsidRPr="005E1042" w:rsidDel="00204A21">
          <w:rPr>
            <w:rFonts w:ascii="Arial" w:eastAsia="Times New Roman" w:hAnsi="Arial" w:cs="Arial"/>
            <w:color w:val="000000"/>
          </w:rPr>
          <w:delText xml:space="preserve">you </w:delText>
        </w:r>
      </w:del>
      <w:ins w:id="68" w:author="Microsoft Office User" w:date="2022-11-22T00:51:00Z">
        <w:r w:rsidR="00204A21">
          <w:rPr>
            <w:rFonts w:ascii="Arial" w:eastAsia="Times New Roman" w:hAnsi="Arial" w:cs="Arial"/>
            <w:color w:val="000000"/>
          </w:rPr>
          <w:t>we</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won’t </w:t>
      </w:r>
      <w:ins w:id="69" w:author="Microsoft Office User" w:date="2022-11-22T00:51:00Z">
        <w:r w:rsidR="00204A21">
          <w:rPr>
            <w:rFonts w:ascii="Arial" w:eastAsia="Times New Roman" w:hAnsi="Arial" w:cs="Arial"/>
            <w:color w:val="000000"/>
          </w:rPr>
          <w:t xml:space="preserve">ever </w:t>
        </w:r>
      </w:ins>
      <w:r w:rsidRPr="005E1042">
        <w:rPr>
          <w:rFonts w:ascii="Arial" w:eastAsia="Times New Roman" w:hAnsi="Arial" w:cs="Arial"/>
          <w:color w:val="000000"/>
        </w:rPr>
        <w:t xml:space="preserve">know </w:t>
      </w:r>
      <w:del w:id="70" w:author="Microsoft Office User" w:date="2022-11-22T00:51:00Z">
        <w:r w:rsidRPr="005E1042" w:rsidDel="00204A21">
          <w:rPr>
            <w:rFonts w:ascii="Arial" w:eastAsia="Times New Roman" w:hAnsi="Arial" w:cs="Arial"/>
            <w:color w:val="000000"/>
          </w:rPr>
          <w:delText>y</w:delText>
        </w:r>
      </w:del>
      <w:r w:rsidRPr="005E1042">
        <w:rPr>
          <w:rFonts w:ascii="Arial" w:eastAsia="Times New Roman" w:hAnsi="Arial" w:cs="Arial"/>
          <w:color w:val="000000"/>
        </w:rPr>
        <w:t xml:space="preserve">our real capabilities unless </w:t>
      </w:r>
      <w:del w:id="71" w:author="Microsoft Office User" w:date="2022-11-22T00:51:00Z">
        <w:r w:rsidRPr="005E1042" w:rsidDel="00204A21">
          <w:rPr>
            <w:rFonts w:ascii="Arial" w:eastAsia="Times New Roman" w:hAnsi="Arial" w:cs="Arial"/>
            <w:color w:val="000000"/>
          </w:rPr>
          <w:delText xml:space="preserve">you </w:delText>
        </w:r>
      </w:del>
      <w:ins w:id="72" w:author="Microsoft Office User" w:date="2022-11-22T00:51:00Z">
        <w:r w:rsidR="00204A21">
          <w:rPr>
            <w:rFonts w:ascii="Arial" w:eastAsia="Times New Roman" w:hAnsi="Arial" w:cs="Arial"/>
            <w:color w:val="000000"/>
          </w:rPr>
          <w:t>we</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put </w:t>
      </w:r>
      <w:del w:id="73" w:author="Microsoft Office User" w:date="2022-11-22T00:51:00Z">
        <w:r w:rsidRPr="005E1042" w:rsidDel="00204A21">
          <w:rPr>
            <w:rFonts w:ascii="Arial" w:eastAsia="Times New Roman" w:hAnsi="Arial" w:cs="Arial"/>
            <w:color w:val="000000"/>
          </w:rPr>
          <w:delText xml:space="preserve">it </w:delText>
        </w:r>
      </w:del>
      <w:ins w:id="74" w:author="Microsoft Office User" w:date="2022-11-22T00:51:00Z">
        <w:r w:rsidR="00204A21">
          <w:rPr>
            <w:rFonts w:ascii="Arial" w:eastAsia="Times New Roman" w:hAnsi="Arial" w:cs="Arial"/>
            <w:color w:val="000000"/>
          </w:rPr>
          <w:t>them</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into action. </w:t>
      </w:r>
      <w:commentRangeStart w:id="75"/>
      <w:del w:id="76" w:author="Microsoft Office User" w:date="2022-11-22T00:51:00Z">
        <w:r w:rsidRPr="005E1042" w:rsidDel="00204A21">
          <w:rPr>
            <w:rFonts w:ascii="Arial" w:eastAsia="Times New Roman" w:hAnsi="Arial" w:cs="Arial"/>
            <w:color w:val="000000"/>
          </w:rPr>
          <w:delText xml:space="preserve">This </w:delText>
        </w:r>
      </w:del>
      <w:ins w:id="77" w:author="Microsoft Office User" w:date="2022-11-22T00:51:00Z">
        <w:r w:rsidR="00204A21">
          <w:rPr>
            <w:rFonts w:ascii="Arial" w:eastAsia="Times New Roman" w:hAnsi="Arial" w:cs="Arial"/>
            <w:color w:val="000000"/>
          </w:rPr>
          <w:t>The interview</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has allowed me to </w:t>
      </w:r>
      <w:del w:id="78" w:author="Microsoft Office User" w:date="2022-11-22T00:51:00Z">
        <w:r w:rsidRPr="005E1042" w:rsidDel="00204A21">
          <w:rPr>
            <w:rFonts w:ascii="Arial" w:eastAsia="Times New Roman" w:hAnsi="Arial" w:cs="Arial"/>
            <w:color w:val="000000"/>
          </w:rPr>
          <w:delText xml:space="preserve">lose </w:delText>
        </w:r>
      </w:del>
      <w:ins w:id="79" w:author="Microsoft Office User" w:date="2022-11-22T00:51:00Z">
        <w:r w:rsidR="00204A21">
          <w:rPr>
            <w:rFonts w:ascii="Arial" w:eastAsia="Times New Roman" w:hAnsi="Arial" w:cs="Arial"/>
            <w:color w:val="000000"/>
          </w:rPr>
          <w:t>shed</w:t>
        </w:r>
        <w:r w:rsidR="00204A21" w:rsidRPr="005E1042">
          <w:rPr>
            <w:rFonts w:ascii="Arial" w:eastAsia="Times New Roman" w:hAnsi="Arial" w:cs="Arial"/>
            <w:color w:val="000000"/>
          </w:rPr>
          <w:t xml:space="preserve"> </w:t>
        </w:r>
      </w:ins>
      <w:r w:rsidRPr="005E1042">
        <w:rPr>
          <w:rFonts w:ascii="Arial" w:eastAsia="Times New Roman" w:hAnsi="Arial" w:cs="Arial"/>
          <w:color w:val="000000"/>
        </w:rPr>
        <w:t xml:space="preserve">my security blanket and be more confident. </w:t>
      </w:r>
      <w:commentRangeEnd w:id="75"/>
      <w:r w:rsidR="00C12E48">
        <w:rPr>
          <w:rStyle w:val="CommentReference"/>
        </w:rPr>
        <w:commentReference w:id="75"/>
      </w:r>
      <w:commentRangeStart w:id="80"/>
      <w:del w:id="81" w:author="Microsoft Office User" w:date="2022-11-22T00:52:00Z">
        <w:r w:rsidRPr="005E1042" w:rsidDel="00204A21">
          <w:rPr>
            <w:rFonts w:ascii="Arial" w:eastAsia="Times New Roman" w:hAnsi="Arial" w:cs="Arial"/>
            <w:color w:val="000000"/>
          </w:rPr>
          <w:delText>More significantly</w:delText>
        </w:r>
      </w:del>
      <w:ins w:id="82" w:author="Microsoft Office User" w:date="2022-11-22T00:52:00Z">
        <w:r w:rsidR="00204A21">
          <w:rPr>
            <w:rFonts w:ascii="Arial" w:eastAsia="Times New Roman" w:hAnsi="Arial" w:cs="Arial"/>
            <w:color w:val="000000"/>
          </w:rPr>
          <w:t>Now</w:t>
        </w:r>
      </w:ins>
      <w:r w:rsidRPr="005E1042">
        <w:rPr>
          <w:rFonts w:ascii="Arial" w:eastAsia="Times New Roman" w:hAnsi="Arial" w:cs="Arial"/>
          <w:color w:val="000000"/>
        </w:rPr>
        <w:t>, I won't be hesitant to accept bigger and riskier challenges in life.</w:t>
      </w:r>
      <w:commentRangeEnd w:id="80"/>
      <w:r w:rsidR="00C12E48">
        <w:rPr>
          <w:rStyle w:val="CommentReference"/>
        </w:rPr>
        <w:commentReference w:id="80"/>
      </w:r>
    </w:p>
    <w:p w14:paraId="1E293810" w14:textId="77777777" w:rsidR="005E1042" w:rsidRPr="005E1042" w:rsidRDefault="005E1042" w:rsidP="005E1042">
      <w:pPr>
        <w:rPr>
          <w:rFonts w:ascii="Times New Roman" w:eastAsia="Times New Roman" w:hAnsi="Times New Roman" w:cs="Times New Roman"/>
        </w:rPr>
      </w:pPr>
    </w:p>
    <w:p w14:paraId="30E2E0C5" w14:textId="77777777" w:rsidR="005432FA" w:rsidRPr="005432FA" w:rsidRDefault="005432FA" w:rsidP="005432FA">
      <w:pPr>
        <w:rPr>
          <w:rFonts w:ascii="Times New Roman" w:eastAsia="Times New Roman" w:hAnsi="Times New Roman" w:cs="Times New Roman"/>
        </w:rPr>
      </w:pPr>
    </w:p>
    <w:p w14:paraId="15E9FB61" w14:textId="4C5D7A53" w:rsidR="00204A21" w:rsidRDefault="00204A21" w:rsidP="00430AF1">
      <w:pPr>
        <w:rPr>
          <w:rFonts w:eastAsia="Times New Roman" w:cs="Times New Roman"/>
        </w:rPr>
      </w:pPr>
      <w:r>
        <w:rPr>
          <w:rFonts w:eastAsia="Times New Roman" w:cs="Times New Roman"/>
        </w:rPr>
        <w:t>Hi Vic,</w:t>
      </w:r>
    </w:p>
    <w:p w14:paraId="21FDCA77" w14:textId="3466C247" w:rsidR="00430AF1" w:rsidRDefault="00204A21" w:rsidP="00430AF1">
      <w:pPr>
        <w:rPr>
          <w:rFonts w:eastAsia="Times New Roman" w:cs="Times New Roman"/>
        </w:rPr>
      </w:pPr>
      <w:r w:rsidRPr="00204A21">
        <w:rPr>
          <w:rFonts w:eastAsia="Times New Roman" w:cs="Times New Roman"/>
        </w:rPr>
        <w:t xml:space="preserve">What I really enjoy from this essay is your interesting anecdote. Not everyone got to step outside of their comfort zone through a once in a lifetime </w:t>
      </w:r>
      <w:r>
        <w:rPr>
          <w:rFonts w:eastAsia="Times New Roman" w:cs="Times New Roman"/>
        </w:rPr>
        <w:t>experience</w:t>
      </w:r>
      <w:r w:rsidRPr="00204A21">
        <w:rPr>
          <w:rFonts w:eastAsia="Times New Roman" w:cs="Times New Roman"/>
        </w:rPr>
        <w:t xml:space="preserve"> like you, and you’ve utilized your </w:t>
      </w:r>
      <w:r>
        <w:rPr>
          <w:rFonts w:eastAsia="Times New Roman" w:cs="Times New Roman"/>
        </w:rPr>
        <w:t>story</w:t>
      </w:r>
      <w:r w:rsidRPr="00204A21">
        <w:rPr>
          <w:rFonts w:eastAsia="Times New Roman" w:cs="Times New Roman"/>
        </w:rPr>
        <w:t xml:space="preserve"> well in this essay. </w:t>
      </w:r>
    </w:p>
    <w:p w14:paraId="6537E5DF" w14:textId="2C7A922D" w:rsidR="008F0496" w:rsidRDefault="008F0496" w:rsidP="00430AF1">
      <w:pPr>
        <w:rPr>
          <w:rFonts w:eastAsia="Times New Roman" w:cs="Times New Roman"/>
        </w:rPr>
      </w:pPr>
    </w:p>
    <w:p w14:paraId="75468CFB" w14:textId="365D1433" w:rsidR="008F0496" w:rsidRDefault="00C12E48" w:rsidP="00430AF1">
      <w:pPr>
        <w:rPr>
          <w:rFonts w:eastAsia="Times New Roman" w:cs="Times New Roman"/>
        </w:rPr>
      </w:pPr>
      <w:r>
        <w:rPr>
          <w:rFonts w:eastAsia="Times New Roman" w:cs="Times New Roman"/>
        </w:rPr>
        <w:t>However, at the moment, I don’t quite see how this answers the prompt, perhaps because it’s still lacking some context and elaboration.</w:t>
      </w:r>
    </w:p>
    <w:p w14:paraId="2BDCB388" w14:textId="4CE03B6D" w:rsidR="00C12E48" w:rsidRDefault="00C12E48" w:rsidP="00430AF1">
      <w:pPr>
        <w:rPr>
          <w:rFonts w:eastAsia="Times New Roman" w:cs="Times New Roman"/>
        </w:rPr>
      </w:pPr>
    </w:p>
    <w:p w14:paraId="5154A854" w14:textId="0D6F386D" w:rsidR="00C12E48" w:rsidRDefault="00C12E48" w:rsidP="00430AF1">
      <w:pPr>
        <w:rPr>
          <w:rFonts w:eastAsia="Times New Roman" w:cs="Times New Roman"/>
        </w:rPr>
      </w:pPr>
      <w:r>
        <w:rPr>
          <w:rFonts w:eastAsia="Times New Roman" w:cs="Times New Roman"/>
        </w:rPr>
        <w:lastRenderedPageBreak/>
        <w:t>First, I would tell the reader why you had been selected for the interview. This is an opportunity to show off a little bit.</w:t>
      </w:r>
    </w:p>
    <w:p w14:paraId="7ED462F1" w14:textId="34E4C458" w:rsidR="00C12E48" w:rsidRDefault="00C12E48" w:rsidP="00430AF1">
      <w:pPr>
        <w:rPr>
          <w:rFonts w:eastAsia="Times New Roman" w:cs="Times New Roman"/>
        </w:rPr>
      </w:pPr>
    </w:p>
    <w:p w14:paraId="474D2322" w14:textId="2F79E303" w:rsidR="00C12E48" w:rsidRPr="00204A21" w:rsidRDefault="00C12E48" w:rsidP="00430AF1">
      <w:pPr>
        <w:rPr>
          <w:rFonts w:eastAsia="Times New Roman" w:cs="Times New Roman"/>
        </w:rPr>
      </w:pPr>
      <w:r>
        <w:rPr>
          <w:rFonts w:eastAsia="Times New Roman" w:cs="Times New Roman"/>
        </w:rPr>
        <w:t>Second, since the trait that you want to highlight here is your courage to step outside your comfort zone, you want to tell us why exactly doing an interview was outside your comfort zone. When you realised you were doing well in the interview, how did that feel? And how did this experience guide your decisions afterwards? Have you said yes to some other new, scary experiences?</w:t>
      </w:r>
    </w:p>
    <w:p w14:paraId="598311BA" w14:textId="77777777" w:rsidR="008F729B" w:rsidRPr="00204A21" w:rsidRDefault="008F729B" w:rsidP="008F729B">
      <w:pPr>
        <w:rPr>
          <w:rFonts w:eastAsia="Times New Roman" w:cs="Times New Roman"/>
        </w:rPr>
      </w:pPr>
    </w:p>
    <w:p w14:paraId="24E0E155" w14:textId="1D43BFC0" w:rsidR="00204A21" w:rsidRDefault="00C12E48">
      <w:r>
        <w:t>In the last paragraph, you want to really highlight why this trait makes you a strong candidate for admission to the UC. You might want to look up what the UCs look for in students and match it to that.</w:t>
      </w:r>
    </w:p>
    <w:p w14:paraId="164FAA3D" w14:textId="77777777" w:rsidR="00204A21" w:rsidRDefault="00204A21"/>
    <w:p w14:paraId="09429944" w14:textId="3EA5763F" w:rsidR="00204A21" w:rsidRDefault="00204A21">
      <w:r>
        <w:t>Best wishes,</w:t>
      </w:r>
    </w:p>
    <w:p w14:paraId="5AFE7488" w14:textId="0369CCB9" w:rsidR="00204A21" w:rsidRPr="00204A21" w:rsidRDefault="00204A21">
      <w:r>
        <w:t xml:space="preserve">Melinda </w:t>
      </w:r>
      <w:r w:rsidR="00C12E48">
        <w:t>&amp; Chiara</w:t>
      </w:r>
    </w:p>
    <w:sectPr w:rsidR="00204A21" w:rsidRPr="00204A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23T09:31:00Z" w:initials="CS">
    <w:p w14:paraId="76B38E56" w14:textId="77777777" w:rsidR="007942B7" w:rsidRDefault="007942B7" w:rsidP="005318B6">
      <w:r>
        <w:rPr>
          <w:rStyle w:val="CommentReference"/>
        </w:rPr>
        <w:annotationRef/>
      </w:r>
      <w:r>
        <w:t>What was the occasion for the interview? How come you got the gig?</w:t>
      </w:r>
    </w:p>
  </w:comment>
  <w:comment w:id="25" w:author="Chiara Situmorang" w:date="2022-11-23T09:33:00Z" w:initials="CS">
    <w:p w14:paraId="0C85D439" w14:textId="77777777" w:rsidR="00C12E48" w:rsidRDefault="00C12E48" w:rsidP="00DA1D5B">
      <w:r>
        <w:rPr>
          <w:rStyle w:val="CommentReference"/>
        </w:rPr>
        <w:annotationRef/>
      </w:r>
      <w:r>
        <w:t>Tell us more about this so we understand the scale of the challenge that you were facing. What made you want to do the interview despite your difficulties communicating with others?</w:t>
      </w:r>
    </w:p>
  </w:comment>
  <w:comment w:id="55" w:author="Chiara Situmorang" w:date="2022-11-23T09:34:00Z" w:initials="CS">
    <w:p w14:paraId="3AE844A8" w14:textId="77777777" w:rsidR="00C12E48" w:rsidRDefault="00C12E48" w:rsidP="00E40F57">
      <w:r>
        <w:rPr>
          <w:rStyle w:val="CommentReference"/>
        </w:rPr>
        <w:annotationRef/>
      </w:r>
      <w:r>
        <w:t>Instead of describing what happened, I would talk about how you felt at the moment when you were being confident and improvised. What did you learn about yourself?</w:t>
      </w:r>
    </w:p>
  </w:comment>
  <w:comment w:id="75" w:author="Chiara Situmorang" w:date="2022-11-23T09:35:00Z" w:initials="CS">
    <w:p w14:paraId="36F99209" w14:textId="77777777" w:rsidR="00C12E48" w:rsidRDefault="00C12E48" w:rsidP="00D22964">
      <w:r>
        <w:rPr>
          <w:rStyle w:val="CommentReference"/>
        </w:rPr>
        <w:annotationRef/>
      </w:r>
      <w:r>
        <w:t>How so? Have you said yes to other new, unfamiliar opportunities since this interview?</w:t>
      </w:r>
    </w:p>
  </w:comment>
  <w:comment w:id="80" w:author="Chiara Situmorang" w:date="2022-11-23T09:35:00Z" w:initials="CS">
    <w:p w14:paraId="3FA163A9" w14:textId="77777777" w:rsidR="00C12E48" w:rsidRDefault="00C12E48" w:rsidP="00402DA8">
      <w:r>
        <w:rPr>
          <w:rStyle w:val="CommentReference"/>
        </w:rPr>
        <w:annotationRef/>
      </w:r>
      <w:r>
        <w:t>So why does this make you a strong candidate for admission?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38E56" w15:done="0"/>
  <w15:commentEx w15:paraId="0C85D439" w15:done="0"/>
  <w15:commentEx w15:paraId="3AE844A8" w15:done="0"/>
  <w15:commentEx w15:paraId="36F99209" w15:done="0"/>
  <w15:commentEx w15:paraId="3FA16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66E9" w16cex:dateUtc="2022-11-23T02:31:00Z"/>
  <w16cex:commentExtensible w16cex:durableId="27286754" w16cex:dateUtc="2022-11-23T02:33:00Z"/>
  <w16cex:commentExtensible w16cex:durableId="272867A7" w16cex:dateUtc="2022-11-23T02:34:00Z"/>
  <w16cex:commentExtensible w16cex:durableId="272867CB" w16cex:dateUtc="2022-11-23T02:35:00Z"/>
  <w16cex:commentExtensible w16cex:durableId="272867E0" w16cex:dateUtc="2022-11-23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38E56" w16cid:durableId="272866E9"/>
  <w16cid:commentId w16cid:paraId="0C85D439" w16cid:durableId="27286754"/>
  <w16cid:commentId w16cid:paraId="3AE844A8" w16cid:durableId="272867A7"/>
  <w16cid:commentId w16cid:paraId="36F99209" w16cid:durableId="272867CB"/>
  <w16cid:commentId w16cid:paraId="3FA163A9" w16cid:durableId="272867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9B"/>
    <w:rsid w:val="00185506"/>
    <w:rsid w:val="00204A21"/>
    <w:rsid w:val="00231036"/>
    <w:rsid w:val="00430AF1"/>
    <w:rsid w:val="005432FA"/>
    <w:rsid w:val="005E1042"/>
    <w:rsid w:val="0062459E"/>
    <w:rsid w:val="007942B7"/>
    <w:rsid w:val="008F0496"/>
    <w:rsid w:val="008F729B"/>
    <w:rsid w:val="00975E3E"/>
    <w:rsid w:val="00C12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204A21"/>
    <w:rPr>
      <w:rFonts w:ascii="Times New Roman" w:hAnsi="Times New Roman" w:cs="Times New Roman"/>
    </w:rPr>
  </w:style>
  <w:style w:type="character" w:customStyle="1" w:styleId="DocumentMapChar">
    <w:name w:val="Document Map Char"/>
    <w:basedOn w:val="DefaultParagraphFont"/>
    <w:link w:val="DocumentMap"/>
    <w:uiPriority w:val="99"/>
    <w:semiHidden/>
    <w:rsid w:val="00204A21"/>
    <w:rPr>
      <w:rFonts w:ascii="Times New Roman" w:hAnsi="Times New Roman" w:cs="Times New Roman"/>
    </w:rPr>
  </w:style>
  <w:style w:type="paragraph" w:styleId="BalloonText">
    <w:name w:val="Balloon Text"/>
    <w:basedOn w:val="Normal"/>
    <w:link w:val="BalloonTextChar"/>
    <w:uiPriority w:val="99"/>
    <w:semiHidden/>
    <w:unhideWhenUsed/>
    <w:rsid w:val="00204A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4A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4A21"/>
    <w:rPr>
      <w:sz w:val="18"/>
      <w:szCs w:val="18"/>
    </w:rPr>
  </w:style>
  <w:style w:type="paragraph" w:styleId="CommentText">
    <w:name w:val="annotation text"/>
    <w:basedOn w:val="Normal"/>
    <w:link w:val="CommentTextChar"/>
    <w:uiPriority w:val="99"/>
    <w:semiHidden/>
    <w:unhideWhenUsed/>
    <w:rsid w:val="00204A21"/>
  </w:style>
  <w:style w:type="character" w:customStyle="1" w:styleId="CommentTextChar">
    <w:name w:val="Comment Text Char"/>
    <w:basedOn w:val="DefaultParagraphFont"/>
    <w:link w:val="CommentText"/>
    <w:uiPriority w:val="99"/>
    <w:semiHidden/>
    <w:rsid w:val="00204A21"/>
  </w:style>
  <w:style w:type="paragraph" w:styleId="CommentSubject">
    <w:name w:val="annotation subject"/>
    <w:basedOn w:val="CommentText"/>
    <w:next w:val="CommentText"/>
    <w:link w:val="CommentSubjectChar"/>
    <w:uiPriority w:val="99"/>
    <w:semiHidden/>
    <w:unhideWhenUsed/>
    <w:rsid w:val="00204A21"/>
    <w:rPr>
      <w:b/>
      <w:bCs/>
      <w:sz w:val="20"/>
      <w:szCs w:val="20"/>
    </w:rPr>
  </w:style>
  <w:style w:type="character" w:customStyle="1" w:styleId="CommentSubjectChar">
    <w:name w:val="Comment Subject Char"/>
    <w:basedOn w:val="CommentTextChar"/>
    <w:link w:val="CommentSubject"/>
    <w:uiPriority w:val="99"/>
    <w:semiHidden/>
    <w:rsid w:val="00204A21"/>
    <w:rPr>
      <w:b/>
      <w:bCs/>
      <w:sz w:val="20"/>
      <w:szCs w:val="20"/>
    </w:rPr>
  </w:style>
  <w:style w:type="paragraph" w:styleId="Revision">
    <w:name w:val="Revision"/>
    <w:hidden/>
    <w:uiPriority w:val="99"/>
    <w:semiHidden/>
    <w:rsid w:val="008F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 w:id="20029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2022-11-21T18:09:00Z</dcterms:created>
  <dcterms:modified xsi:type="dcterms:W3CDTF">2022-11-23T02:41:00Z</dcterms:modified>
</cp:coreProperties>
</file>