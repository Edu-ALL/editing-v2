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B" w14:textId="77777777" w:rsidR="007C3AB6" w:rsidRPr="00124ADF" w:rsidRDefault="00124ADF">
      <w:pPr>
        <w:numPr>
          <w:ilvl w:val="0"/>
          <w:numId w:val="1"/>
        </w:numPr>
        <w:rPr>
          <w:rFonts w:ascii="Times New Roman" w:eastAsia="Times New Roman" w:hAnsi="Times New Roman" w:cs="Times New Roman"/>
          <w:b/>
          <w:bCs/>
        </w:rPr>
      </w:pPr>
      <w:commentRangeStart w:id="0"/>
      <w:r w:rsidRPr="00124ADF">
        <w:rPr>
          <w:rFonts w:ascii="Times New Roman" w:eastAsia="Times New Roman" w:hAnsi="Times New Roman" w:cs="Times New Roman"/>
          <w:b/>
          <w:bCs/>
          <w:highlight w:val="white"/>
        </w:rPr>
        <w:t xml:space="preserve">List the titles of the books, essays, poetry, short stories or plays you read outside of academic courses that you enjoyed most during secondary/high school. (75 words or </w:t>
      </w:r>
      <w:proofErr w:type="gramStart"/>
      <w:r w:rsidRPr="00124ADF">
        <w:rPr>
          <w:rFonts w:ascii="Times New Roman" w:eastAsia="Times New Roman" w:hAnsi="Times New Roman" w:cs="Times New Roman"/>
          <w:b/>
          <w:bCs/>
          <w:highlight w:val="white"/>
        </w:rPr>
        <w:t>fewer)*</w:t>
      </w:r>
      <w:commentRangeEnd w:id="0"/>
      <w:proofErr w:type="gramEnd"/>
      <w:r w:rsidR="00CE3D54">
        <w:rPr>
          <w:rStyle w:val="CommentReference"/>
        </w:rPr>
        <w:commentReference w:id="0"/>
      </w:r>
    </w:p>
    <w:p w14:paraId="0000004C" w14:textId="77777777" w:rsidR="007C3AB6" w:rsidRDefault="007C3AB6">
      <w:pPr>
        <w:rPr>
          <w:rFonts w:ascii="Times New Roman" w:eastAsia="Times New Roman" w:hAnsi="Times New Roman" w:cs="Times New Roman"/>
          <w:highlight w:val="white"/>
        </w:rPr>
      </w:pPr>
    </w:p>
    <w:p w14:paraId="0000004D"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Great Expectations by Charles Dickens </w:t>
      </w:r>
    </w:p>
    <w:p w14:paraId="0000004E"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Little Women by Louisa May Alcott </w:t>
      </w:r>
    </w:p>
    <w:p w14:paraId="0000004F"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Scarlet Pimpernel by Baroness Orczy </w:t>
      </w:r>
    </w:p>
    <w:p w14:paraId="00000050"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Macbeth by William Shakespeare </w:t>
      </w:r>
    </w:p>
    <w:p w14:paraId="00000051"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Romeo and Juliet by William Shakespeare </w:t>
      </w:r>
    </w:p>
    <w:p w14:paraId="00000052" w14:textId="34AEB142"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How To by Michael </w:t>
      </w:r>
      <w:proofErr w:type="spellStart"/>
      <w:r>
        <w:rPr>
          <w:rFonts w:ascii="Times New Roman" w:eastAsia="Times New Roman" w:hAnsi="Times New Roman" w:cs="Times New Roman"/>
          <w:highlight w:val="white"/>
        </w:rPr>
        <w:t>B</w:t>
      </w:r>
      <w:ins w:id="1" w:author="Thalia Priscilla" w:date="2022-12-24T14:18:00Z">
        <w:r w:rsidR="00482D7A">
          <w:rPr>
            <w:rFonts w:ascii="Times New Roman" w:eastAsia="Times New Roman" w:hAnsi="Times New Roman" w:cs="Times New Roman"/>
            <w:highlight w:val="white"/>
          </w:rPr>
          <w:t>ie</w:t>
        </w:r>
      </w:ins>
      <w:del w:id="2" w:author="Thalia Priscilla" w:date="2022-12-24T14:18:00Z">
        <w:r w:rsidDel="00482D7A">
          <w:rPr>
            <w:rFonts w:ascii="Times New Roman" w:eastAsia="Times New Roman" w:hAnsi="Times New Roman" w:cs="Times New Roman"/>
            <w:highlight w:val="white"/>
          </w:rPr>
          <w:delText>ei</w:delText>
        </w:r>
      </w:del>
      <w:r>
        <w:rPr>
          <w:rFonts w:ascii="Times New Roman" w:eastAsia="Times New Roman" w:hAnsi="Times New Roman" w:cs="Times New Roman"/>
          <w:highlight w:val="white"/>
        </w:rPr>
        <w:t>rut</w:t>
      </w:r>
      <w:proofErr w:type="spellEnd"/>
      <w:r>
        <w:rPr>
          <w:rFonts w:ascii="Times New Roman" w:eastAsia="Times New Roman" w:hAnsi="Times New Roman" w:cs="Times New Roman"/>
          <w:highlight w:val="white"/>
        </w:rPr>
        <w:t xml:space="preserve"> </w:t>
      </w:r>
    </w:p>
    <w:p w14:paraId="00000053" w14:textId="53C42945"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How to Steal Like </w:t>
      </w:r>
      <w:ins w:id="3" w:author="Thalia Priscilla" w:date="2022-12-24T14:19:00Z">
        <w:r w:rsidR="00482D7A">
          <w:rPr>
            <w:rFonts w:ascii="Times New Roman" w:eastAsia="Times New Roman" w:hAnsi="Times New Roman" w:cs="Times New Roman"/>
            <w:highlight w:val="white"/>
          </w:rPr>
          <w:t>a</w:t>
        </w:r>
      </w:ins>
      <w:del w:id="4" w:author="Thalia Priscilla" w:date="2022-12-24T14:19:00Z">
        <w:r w:rsidDel="00482D7A">
          <w:rPr>
            <w:rFonts w:ascii="Times New Roman" w:eastAsia="Times New Roman" w:hAnsi="Times New Roman" w:cs="Times New Roman"/>
            <w:highlight w:val="white"/>
          </w:rPr>
          <w:delText>A</w:delText>
        </w:r>
      </w:del>
      <w:r>
        <w:rPr>
          <w:rFonts w:ascii="Times New Roman" w:eastAsia="Times New Roman" w:hAnsi="Times New Roman" w:cs="Times New Roman"/>
          <w:highlight w:val="white"/>
        </w:rPr>
        <w:t xml:space="preserve">n Artist by Austin </w:t>
      </w:r>
      <w:proofErr w:type="spellStart"/>
      <w:r>
        <w:rPr>
          <w:rFonts w:ascii="Times New Roman" w:eastAsia="Times New Roman" w:hAnsi="Times New Roman" w:cs="Times New Roman"/>
          <w:highlight w:val="white"/>
        </w:rPr>
        <w:t>Kleon</w:t>
      </w:r>
      <w:proofErr w:type="spellEnd"/>
      <w:r>
        <w:rPr>
          <w:rFonts w:ascii="Times New Roman" w:eastAsia="Times New Roman" w:hAnsi="Times New Roman" w:cs="Times New Roman"/>
          <w:highlight w:val="white"/>
        </w:rPr>
        <w:t xml:space="preserve"> </w:t>
      </w:r>
    </w:p>
    <w:p w14:paraId="00000054" w14:textId="5F4FF39A"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Nightmares by Jason </w:t>
      </w:r>
      <w:proofErr w:type="spellStart"/>
      <w:r>
        <w:rPr>
          <w:rFonts w:ascii="Times New Roman" w:eastAsia="Times New Roman" w:hAnsi="Times New Roman" w:cs="Times New Roman"/>
          <w:highlight w:val="white"/>
        </w:rPr>
        <w:t>Segel</w:t>
      </w:r>
      <w:proofErr w:type="spellEnd"/>
      <w:r>
        <w:rPr>
          <w:rFonts w:ascii="Times New Roman" w:eastAsia="Times New Roman" w:hAnsi="Times New Roman" w:cs="Times New Roman"/>
          <w:highlight w:val="white"/>
        </w:rPr>
        <w:t xml:space="preserve"> </w:t>
      </w:r>
    </w:p>
    <w:p w14:paraId="19414040" w14:textId="774AA0E7" w:rsidR="00482D7A" w:rsidRDefault="00482D7A">
      <w:pPr>
        <w:ind w:left="720"/>
        <w:rPr>
          <w:rFonts w:ascii="Times New Roman" w:eastAsia="Times New Roman" w:hAnsi="Times New Roman" w:cs="Times New Roman"/>
          <w:highlight w:val="white"/>
        </w:rPr>
      </w:pPr>
    </w:p>
    <w:p w14:paraId="050BACF7" w14:textId="6ABB6BEB" w:rsidR="00482D7A" w:rsidDel="00583EC2" w:rsidRDefault="00482D7A">
      <w:pPr>
        <w:tabs>
          <w:tab w:val="left" w:pos="2071"/>
        </w:tabs>
        <w:ind w:left="720"/>
        <w:rPr>
          <w:del w:id="5" w:author="Thalia Priscilla" w:date="2022-12-24T14:22:00Z"/>
          <w:rFonts w:ascii="Times New Roman" w:eastAsia="Times New Roman" w:hAnsi="Times New Roman" w:cs="Times New Roman"/>
          <w:highlight w:val="white"/>
        </w:rPr>
        <w:pPrChange w:id="6" w:author="Thalia Priscilla" w:date="2022-12-24T14:24:00Z">
          <w:pPr>
            <w:ind w:left="720"/>
          </w:pPr>
        </w:pPrChange>
      </w:pPr>
    </w:p>
    <w:p w14:paraId="00000055" w14:textId="77777777" w:rsidR="007C3AB6" w:rsidRDefault="007C3AB6">
      <w:pPr>
        <w:rPr>
          <w:rFonts w:ascii="Times New Roman" w:eastAsia="Times New Roman" w:hAnsi="Times New Roman" w:cs="Times New Roman"/>
          <w:highlight w:val="white"/>
        </w:rPr>
      </w:pPr>
    </w:p>
    <w:p w14:paraId="00000056" w14:textId="77777777" w:rsidR="007C3AB6" w:rsidRPr="00124ADF" w:rsidRDefault="00124ADF">
      <w:pPr>
        <w:numPr>
          <w:ilvl w:val="0"/>
          <w:numId w:val="1"/>
        </w:numPr>
        <w:rPr>
          <w:rFonts w:ascii="Times New Roman" w:eastAsia="Times New Roman" w:hAnsi="Times New Roman" w:cs="Times New Roman"/>
          <w:b/>
          <w:bCs/>
          <w:highlight w:val="white"/>
        </w:rPr>
      </w:pPr>
      <w:commentRangeStart w:id="7"/>
      <w:commentRangeStart w:id="8"/>
      <w:r w:rsidRPr="00124ADF">
        <w:rPr>
          <w:rFonts w:ascii="Times New Roman" w:eastAsia="Times New Roman" w:hAnsi="Times New Roman" w:cs="Times New Roman"/>
          <w:b/>
          <w:bCs/>
          <w:highlight w:val="white"/>
        </w:rPr>
        <w:t xml:space="preserve">We’re interested in learning about some of the ways that you explore your interests. List some resources and outlets that you enjoy, including but not limited to websites, publications, journals, podcasts, social media accounts, lectures, museums, movies, music, or other content with which you regularly engage. (125 words or </w:t>
      </w:r>
      <w:proofErr w:type="gramStart"/>
      <w:r w:rsidRPr="00124ADF">
        <w:rPr>
          <w:rFonts w:ascii="Times New Roman" w:eastAsia="Times New Roman" w:hAnsi="Times New Roman" w:cs="Times New Roman"/>
          <w:b/>
          <w:bCs/>
          <w:highlight w:val="white"/>
        </w:rPr>
        <w:t>fewer)*</w:t>
      </w:r>
      <w:commentRangeEnd w:id="7"/>
      <w:proofErr w:type="gramEnd"/>
      <w:r w:rsidRPr="00124ADF">
        <w:rPr>
          <w:b/>
          <w:bCs/>
        </w:rPr>
        <w:commentReference w:id="7"/>
      </w:r>
      <w:commentRangeEnd w:id="8"/>
      <w:r w:rsidR="00CE3D54">
        <w:rPr>
          <w:rStyle w:val="CommentReference"/>
        </w:rPr>
        <w:commentReference w:id="8"/>
      </w:r>
    </w:p>
    <w:p w14:paraId="00000057" w14:textId="77777777" w:rsidR="007C3AB6" w:rsidRDefault="007C3AB6">
      <w:pPr>
        <w:rPr>
          <w:rFonts w:ascii="Times New Roman" w:eastAsia="Times New Roman" w:hAnsi="Times New Roman" w:cs="Times New Roman"/>
          <w:highlight w:val="white"/>
        </w:rPr>
      </w:pPr>
    </w:p>
    <w:p w14:paraId="00000058"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Social Media accounts: </w:t>
      </w:r>
    </w:p>
    <w:p w14:paraId="00000059" w14:textId="77777777" w:rsidR="007C3AB6" w:rsidRDefault="00124ADF">
      <w:pPr>
        <w:numPr>
          <w:ilvl w:val="0"/>
          <w:numId w:val="3"/>
        </w:num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Instagram </w:t>
      </w:r>
    </w:p>
    <w:p w14:paraId="0000005A"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w:t>
      </w:r>
      <w:proofErr w:type="gramStart"/>
      <w:r>
        <w:rPr>
          <w:rFonts w:ascii="Times New Roman" w:eastAsia="Times New Roman" w:hAnsi="Times New Roman" w:cs="Times New Roman"/>
          <w:highlight w:val="white"/>
        </w:rPr>
        <w:t>foodillustration.studio</w:t>
      </w:r>
      <w:proofErr w:type="gramEnd"/>
      <w:r>
        <w:rPr>
          <w:rFonts w:ascii="Times New Roman" w:eastAsia="Times New Roman" w:hAnsi="Times New Roman" w:cs="Times New Roman"/>
          <w:highlight w:val="white"/>
        </w:rPr>
        <w:t xml:space="preserve"> </w:t>
      </w:r>
    </w:p>
    <w:p w14:paraId="0000005B"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w:t>
      </w:r>
      <w:proofErr w:type="gramStart"/>
      <w:r>
        <w:rPr>
          <w:rFonts w:ascii="Times New Roman" w:eastAsia="Times New Roman" w:hAnsi="Times New Roman" w:cs="Times New Roman"/>
          <w:highlight w:val="white"/>
        </w:rPr>
        <w:t>draws.seal</w:t>
      </w:r>
      <w:proofErr w:type="gramEnd"/>
      <w:r>
        <w:rPr>
          <w:rFonts w:ascii="Times New Roman" w:eastAsia="Times New Roman" w:hAnsi="Times New Roman" w:cs="Times New Roman"/>
          <w:highlight w:val="white"/>
        </w:rPr>
        <w:t xml:space="preserve"> </w:t>
      </w:r>
    </w:p>
    <w:p w14:paraId="0000005C"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w:t>
      </w:r>
      <w:proofErr w:type="gramStart"/>
      <w:r>
        <w:rPr>
          <w:rFonts w:ascii="Times New Roman" w:eastAsia="Times New Roman" w:hAnsi="Times New Roman" w:cs="Times New Roman"/>
          <w:highlight w:val="white"/>
        </w:rPr>
        <w:t>vinne</w:t>
      </w:r>
      <w:proofErr w:type="gramEnd"/>
      <w:r>
        <w:rPr>
          <w:rFonts w:ascii="Times New Roman" w:eastAsia="Times New Roman" w:hAnsi="Times New Roman" w:cs="Times New Roman"/>
          <w:highlight w:val="white"/>
        </w:rPr>
        <w:t xml:space="preserve">_palette </w:t>
      </w:r>
    </w:p>
    <w:p w14:paraId="0000005D" w14:textId="77777777" w:rsidR="007C3AB6" w:rsidRDefault="00124ADF">
      <w:pPr>
        <w:numPr>
          <w:ilvl w:val="0"/>
          <w:numId w:val="3"/>
        </w:numPr>
        <w:ind w:left="1440"/>
        <w:rPr>
          <w:rFonts w:ascii="Times New Roman" w:eastAsia="Times New Roman" w:hAnsi="Times New Roman" w:cs="Times New Roman"/>
          <w:highlight w:val="white"/>
        </w:rPr>
      </w:pPr>
      <w:commentRangeStart w:id="9"/>
      <w:r>
        <w:rPr>
          <w:rFonts w:ascii="Times New Roman" w:eastAsia="Times New Roman" w:hAnsi="Times New Roman" w:cs="Times New Roman"/>
          <w:highlight w:val="white"/>
        </w:rPr>
        <w:t xml:space="preserve">Pinterest </w:t>
      </w:r>
      <w:commentRangeEnd w:id="9"/>
      <w:r w:rsidR="00CE3D54">
        <w:rPr>
          <w:rStyle w:val="CommentReference"/>
        </w:rPr>
        <w:commentReference w:id="9"/>
      </w:r>
    </w:p>
    <w:p w14:paraId="0000005E" w14:textId="77777777" w:rsidR="007C3AB6" w:rsidRDefault="00124ADF">
      <w:pPr>
        <w:numPr>
          <w:ilvl w:val="0"/>
          <w:numId w:val="3"/>
        </w:numPr>
        <w:ind w:left="1440"/>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Tiktok</w:t>
      </w:r>
      <w:proofErr w:type="spellEnd"/>
    </w:p>
    <w:p w14:paraId="0000005F"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w:t>
      </w:r>
      <w:proofErr w:type="gramStart"/>
      <w:r>
        <w:rPr>
          <w:rFonts w:ascii="Times New Roman" w:eastAsia="Times New Roman" w:hAnsi="Times New Roman" w:cs="Times New Roman"/>
          <w:highlight w:val="white"/>
        </w:rPr>
        <w:t>erikarichardo</w:t>
      </w:r>
      <w:proofErr w:type="gramEnd"/>
      <w:r>
        <w:rPr>
          <w:rFonts w:ascii="Times New Roman" w:eastAsia="Times New Roman" w:hAnsi="Times New Roman" w:cs="Times New Roman"/>
          <w:highlight w:val="white"/>
        </w:rPr>
        <w:t xml:space="preserve"> </w:t>
      </w:r>
    </w:p>
    <w:p w14:paraId="00000060"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w:t>
      </w:r>
      <w:proofErr w:type="gramStart"/>
      <w:r>
        <w:rPr>
          <w:rFonts w:ascii="Times New Roman" w:eastAsia="Times New Roman" w:hAnsi="Times New Roman" w:cs="Times New Roman"/>
          <w:highlight w:val="white"/>
        </w:rPr>
        <w:t>yenmelia</w:t>
      </w:r>
      <w:proofErr w:type="gramEnd"/>
      <w:r>
        <w:rPr>
          <w:rFonts w:ascii="Times New Roman" w:eastAsia="Times New Roman" w:hAnsi="Times New Roman" w:cs="Times New Roman"/>
          <w:highlight w:val="white"/>
        </w:rPr>
        <w:t xml:space="preserve">_ </w:t>
      </w:r>
    </w:p>
    <w:p w14:paraId="00000061" w14:textId="77777777" w:rsidR="007C3AB6" w:rsidRDefault="00124ADF">
      <w:pPr>
        <w:numPr>
          <w:ilvl w:val="0"/>
          <w:numId w:val="3"/>
        </w:numPr>
        <w:ind w:left="1440"/>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Behance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byun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jun</w:t>
      </w:r>
      <w:proofErr w:type="spellEnd"/>
      <w:r>
        <w:rPr>
          <w:rFonts w:ascii="Times New Roman" w:eastAsia="Times New Roman" w:hAnsi="Times New Roman" w:cs="Times New Roman"/>
          <w:highlight w:val="white"/>
        </w:rPr>
        <w:t xml:space="preserve"> ko </w:t>
      </w:r>
    </w:p>
    <w:p w14:paraId="00000062" w14:textId="77777777" w:rsidR="007C3AB6" w:rsidRDefault="007C3AB6">
      <w:pPr>
        <w:ind w:left="720"/>
        <w:rPr>
          <w:rFonts w:ascii="Times New Roman" w:eastAsia="Times New Roman" w:hAnsi="Times New Roman" w:cs="Times New Roman"/>
          <w:highlight w:val="white"/>
        </w:rPr>
      </w:pPr>
    </w:p>
    <w:p w14:paraId="00000063"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Museums: Museum MACAN in Jakarta, a modern and contemporary art museum </w:t>
      </w:r>
    </w:p>
    <w:p w14:paraId="00000064" w14:textId="77777777" w:rsidR="007C3AB6" w:rsidRDefault="007C3AB6">
      <w:pPr>
        <w:ind w:left="720"/>
        <w:rPr>
          <w:rFonts w:ascii="Times New Roman" w:eastAsia="Times New Roman" w:hAnsi="Times New Roman" w:cs="Times New Roman"/>
          <w:highlight w:val="white"/>
        </w:rPr>
      </w:pPr>
    </w:p>
    <w:p w14:paraId="00000065" w14:textId="77777777" w:rsidR="007C3AB6" w:rsidRPr="00CE3D54" w:rsidRDefault="00124ADF">
      <w:pPr>
        <w:ind w:left="720"/>
        <w:rPr>
          <w:rFonts w:ascii="Times New Roman" w:eastAsia="Times New Roman" w:hAnsi="Times New Roman" w:cs="Times New Roman"/>
          <w:highlight w:val="white"/>
        </w:rPr>
      </w:pPr>
      <w:proofErr w:type="gramStart"/>
      <w:r w:rsidRPr="00CE3D54">
        <w:rPr>
          <w:rFonts w:ascii="Times New Roman" w:eastAsia="Times New Roman" w:hAnsi="Times New Roman" w:cs="Times New Roman"/>
          <w:highlight w:val="white"/>
        </w:rPr>
        <w:t>Publications:</w:t>
      </w:r>
      <w:proofErr w:type="gramEnd"/>
      <w:r w:rsidRPr="00CE3D54">
        <w:rPr>
          <w:rFonts w:ascii="Times New Roman" w:eastAsia="Times New Roman" w:hAnsi="Times New Roman" w:cs="Times New Roman"/>
          <w:highlight w:val="white"/>
        </w:rPr>
        <w:t xml:space="preserve"> Vogue, Elle, </w:t>
      </w:r>
      <w:proofErr w:type="spellStart"/>
      <w:r w:rsidRPr="00CE3D54">
        <w:rPr>
          <w:rFonts w:ascii="Times New Roman" w:eastAsia="Times New Roman" w:hAnsi="Times New Roman" w:cs="Times New Roman"/>
          <w:highlight w:val="white"/>
        </w:rPr>
        <w:t>Harper’s</w:t>
      </w:r>
      <w:proofErr w:type="spellEnd"/>
      <w:r w:rsidRPr="00CE3D54">
        <w:rPr>
          <w:rFonts w:ascii="Times New Roman" w:eastAsia="Times New Roman" w:hAnsi="Times New Roman" w:cs="Times New Roman"/>
          <w:highlight w:val="white"/>
        </w:rPr>
        <w:t xml:space="preserve"> </w:t>
      </w:r>
      <w:proofErr w:type="spellStart"/>
      <w:r w:rsidRPr="00CE3D54">
        <w:rPr>
          <w:rFonts w:ascii="Times New Roman" w:eastAsia="Times New Roman" w:hAnsi="Times New Roman" w:cs="Times New Roman"/>
          <w:highlight w:val="white"/>
        </w:rPr>
        <w:t>Bazaar</w:t>
      </w:r>
      <w:proofErr w:type="spellEnd"/>
      <w:r w:rsidRPr="00CE3D54">
        <w:rPr>
          <w:rFonts w:ascii="Times New Roman" w:eastAsia="Times New Roman" w:hAnsi="Times New Roman" w:cs="Times New Roman"/>
          <w:highlight w:val="white"/>
        </w:rPr>
        <w:t xml:space="preserve">, Femina </w:t>
      </w:r>
    </w:p>
    <w:p w14:paraId="00000066" w14:textId="77777777" w:rsidR="007C3AB6" w:rsidRPr="00CE3D54" w:rsidRDefault="007C3AB6">
      <w:pPr>
        <w:ind w:left="720"/>
        <w:rPr>
          <w:rFonts w:ascii="Times New Roman" w:eastAsia="Times New Roman" w:hAnsi="Times New Roman" w:cs="Times New Roman"/>
          <w:highlight w:val="white"/>
        </w:rPr>
      </w:pPr>
    </w:p>
    <w:p w14:paraId="00000067"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TV Series: Art &amp; Tech, Abstract: The Art of Design </w:t>
      </w:r>
    </w:p>
    <w:p w14:paraId="00000068" w14:textId="77777777" w:rsidR="007C3AB6" w:rsidRDefault="007C3AB6">
      <w:pPr>
        <w:ind w:left="720"/>
        <w:rPr>
          <w:rFonts w:ascii="Times New Roman" w:eastAsia="Times New Roman" w:hAnsi="Times New Roman" w:cs="Times New Roman"/>
          <w:highlight w:val="white"/>
        </w:rPr>
      </w:pPr>
    </w:p>
    <w:p w14:paraId="00000069"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Movies: </w:t>
      </w:r>
      <w:proofErr w:type="spellStart"/>
      <w:r>
        <w:rPr>
          <w:rFonts w:ascii="Times New Roman" w:eastAsia="Times New Roman" w:hAnsi="Times New Roman" w:cs="Times New Roman"/>
          <w:highlight w:val="white"/>
        </w:rPr>
        <w:t>Arrietty</w:t>
      </w:r>
      <w:proofErr w:type="spellEnd"/>
      <w:r>
        <w:rPr>
          <w:rFonts w:ascii="Times New Roman" w:eastAsia="Times New Roman" w:hAnsi="Times New Roman" w:cs="Times New Roman"/>
          <w:highlight w:val="white"/>
        </w:rPr>
        <w:t xml:space="preserve">, Kiki’s Delivery Service, My </w:t>
      </w:r>
      <w:proofErr w:type="spellStart"/>
      <w:r>
        <w:rPr>
          <w:rFonts w:ascii="Times New Roman" w:eastAsia="Times New Roman" w:hAnsi="Times New Roman" w:cs="Times New Roman"/>
          <w:highlight w:val="white"/>
        </w:rPr>
        <w:t>Neighbour</w:t>
      </w:r>
      <w:proofErr w:type="spellEnd"/>
      <w:r>
        <w:rPr>
          <w:rFonts w:ascii="Times New Roman" w:eastAsia="Times New Roman" w:hAnsi="Times New Roman" w:cs="Times New Roman"/>
          <w:highlight w:val="white"/>
        </w:rPr>
        <w:t xml:space="preserve"> is Totoro, Spirited Away, Clueless, The Devil Wears Prada, Cruella  </w:t>
      </w:r>
    </w:p>
    <w:p w14:paraId="0000006A" w14:textId="62201572" w:rsidR="007C3AB6" w:rsidRDefault="007C3AB6">
      <w:pPr>
        <w:rPr>
          <w:ins w:id="10" w:author="Thalia Priscilla" w:date="2022-12-24T14:16:00Z"/>
          <w:rFonts w:ascii="Times New Roman" w:eastAsia="Times New Roman" w:hAnsi="Times New Roman" w:cs="Times New Roman"/>
          <w:highlight w:val="white"/>
        </w:rPr>
      </w:pPr>
    </w:p>
    <w:p w14:paraId="03E3B353" w14:textId="77777777" w:rsidR="00482D7A" w:rsidRDefault="00482D7A">
      <w:pPr>
        <w:rPr>
          <w:rFonts w:ascii="Times New Roman" w:eastAsia="Times New Roman" w:hAnsi="Times New Roman" w:cs="Times New Roman"/>
          <w:highlight w:val="white"/>
        </w:rPr>
      </w:pPr>
    </w:p>
    <w:p w14:paraId="0000006B" w14:textId="77777777" w:rsidR="007C3AB6" w:rsidRDefault="007C3AB6">
      <w:pPr>
        <w:rPr>
          <w:rFonts w:ascii="Times New Roman" w:eastAsia="Times New Roman" w:hAnsi="Times New Roman" w:cs="Times New Roman"/>
          <w:highlight w:val="white"/>
        </w:rPr>
      </w:pPr>
    </w:p>
    <w:p w14:paraId="0000006C" w14:textId="77777777" w:rsidR="007C3AB6" w:rsidRPr="00124ADF" w:rsidRDefault="00124ADF">
      <w:pPr>
        <w:numPr>
          <w:ilvl w:val="0"/>
          <w:numId w:val="1"/>
        </w:numPr>
        <w:rPr>
          <w:rFonts w:ascii="Times New Roman" w:eastAsia="Times New Roman" w:hAnsi="Times New Roman" w:cs="Times New Roman"/>
          <w:b/>
          <w:bCs/>
          <w:highlight w:val="white"/>
        </w:rPr>
      </w:pPr>
      <w:r w:rsidRPr="00124ADF">
        <w:rPr>
          <w:rFonts w:ascii="Times New Roman" w:eastAsia="Times New Roman" w:hAnsi="Times New Roman" w:cs="Times New Roman"/>
          <w:b/>
          <w:bCs/>
          <w:highlight w:val="white"/>
        </w:rPr>
        <w:t xml:space="preserve">A hallmark of the Columbia experience is being able to learn and thrive in an equitable and inclusive community with a wide range of perspectives. Tell us about an aspect of your own perspective, viewpoint or lived experience that is important to you, and describe how it has </w:t>
      </w:r>
      <w:r w:rsidRPr="00124ADF">
        <w:rPr>
          <w:rFonts w:ascii="Times New Roman" w:eastAsia="Times New Roman" w:hAnsi="Times New Roman" w:cs="Times New Roman"/>
          <w:b/>
          <w:bCs/>
          <w:highlight w:val="white"/>
        </w:rPr>
        <w:lastRenderedPageBreak/>
        <w:t xml:space="preserve">shaped the way you would learn from and contribute to Columbia’s diverse and collaborative community. (200 words or </w:t>
      </w:r>
      <w:proofErr w:type="gramStart"/>
      <w:r w:rsidRPr="00124ADF">
        <w:rPr>
          <w:rFonts w:ascii="Times New Roman" w:eastAsia="Times New Roman" w:hAnsi="Times New Roman" w:cs="Times New Roman"/>
          <w:b/>
          <w:bCs/>
          <w:highlight w:val="white"/>
        </w:rPr>
        <w:t>fewer)*</w:t>
      </w:r>
      <w:proofErr w:type="gramEnd"/>
    </w:p>
    <w:p w14:paraId="0000006D" w14:textId="77777777" w:rsidR="007C3AB6" w:rsidRDefault="00124ADF">
      <w:pPr>
        <w:rPr>
          <w:rFonts w:ascii="Times New Roman" w:eastAsia="Times New Roman" w:hAnsi="Times New Roman" w:cs="Times New Roman"/>
          <w:highlight w:val="white"/>
        </w:rPr>
      </w:pPr>
      <w:r>
        <w:rPr>
          <w:rFonts w:ascii="Times New Roman" w:eastAsia="Times New Roman" w:hAnsi="Times New Roman" w:cs="Times New Roman"/>
          <w:highlight w:val="white"/>
        </w:rPr>
        <w:tab/>
      </w:r>
    </w:p>
    <w:p w14:paraId="0000006E" w14:textId="6B0C821D" w:rsidR="007C3AB6" w:rsidRDefault="00124ADF">
      <w:pPr>
        <w:ind w:left="720" w:firstLine="720"/>
        <w:rPr>
          <w:rFonts w:ascii="Times New Roman" w:eastAsia="Times New Roman" w:hAnsi="Times New Roman" w:cs="Times New Roman"/>
        </w:rPr>
      </w:pPr>
      <w:commentRangeStart w:id="11"/>
      <w:r>
        <w:rPr>
          <w:rFonts w:ascii="Times New Roman" w:eastAsia="Times New Roman" w:hAnsi="Times New Roman" w:cs="Times New Roman"/>
        </w:rPr>
        <w:t>In my freshman year at high</w:t>
      </w:r>
      <w:ins w:id="12" w:author="Chiara Situmorang" w:date="2022-12-24T23:32:00Z">
        <w:r w:rsidR="00472FD6">
          <w:rPr>
            <w:rFonts w:ascii="Times New Roman" w:eastAsia="Times New Roman" w:hAnsi="Times New Roman" w:cs="Times New Roman"/>
          </w:rPr>
          <w:t xml:space="preserve"> </w:t>
        </w:r>
      </w:ins>
      <w:r>
        <w:rPr>
          <w:rFonts w:ascii="Times New Roman" w:eastAsia="Times New Roman" w:hAnsi="Times New Roman" w:cs="Times New Roman"/>
        </w:rPr>
        <w:t xml:space="preserve">school, I decided to try out for a new sport: volleyball. Unexpectedly, I ended up in varsity </w:t>
      </w:r>
      <w:del w:id="13" w:author="Chiara Situmorang" w:date="2022-12-24T23:32:00Z">
        <w:r w:rsidDel="00472FD6">
          <w:rPr>
            <w:rFonts w:ascii="Times New Roman" w:eastAsia="Times New Roman" w:hAnsi="Times New Roman" w:cs="Times New Roman"/>
          </w:rPr>
          <w:delText xml:space="preserve">in my freshman year </w:delText>
        </w:r>
      </w:del>
      <w:r>
        <w:rPr>
          <w:rFonts w:ascii="Times New Roman" w:eastAsia="Times New Roman" w:hAnsi="Times New Roman" w:cs="Times New Roman"/>
        </w:rPr>
        <w:t xml:space="preserve">as a right-side hitter, and a middle hitter in my senior year. Prior to volleyball, I had </w:t>
      </w:r>
      <w:del w:id="14" w:author="Chiara Situmorang" w:date="2022-12-24T23:33:00Z">
        <w:r w:rsidDel="00472FD6">
          <w:rPr>
            <w:rFonts w:ascii="Times New Roman" w:eastAsia="Times New Roman" w:hAnsi="Times New Roman" w:cs="Times New Roman"/>
          </w:rPr>
          <w:delText xml:space="preserve">never played a team sport, </w:delText>
        </w:r>
      </w:del>
      <w:r>
        <w:rPr>
          <w:rFonts w:ascii="Times New Roman" w:eastAsia="Times New Roman" w:hAnsi="Times New Roman" w:cs="Times New Roman"/>
        </w:rPr>
        <w:t xml:space="preserve">only </w:t>
      </w:r>
      <w:ins w:id="15" w:author="Chiara Situmorang" w:date="2022-12-24T23:33:00Z">
        <w:r w:rsidR="00472FD6">
          <w:rPr>
            <w:rFonts w:ascii="Times New Roman" w:eastAsia="Times New Roman" w:hAnsi="Times New Roman" w:cs="Times New Roman"/>
          </w:rPr>
          <w:t xml:space="preserve">played </w:t>
        </w:r>
      </w:ins>
      <w:r>
        <w:rPr>
          <w:rFonts w:ascii="Times New Roman" w:eastAsia="Times New Roman" w:hAnsi="Times New Roman" w:cs="Times New Roman"/>
        </w:rPr>
        <w:t xml:space="preserve">individual sports </w:t>
      </w:r>
      <w:del w:id="16" w:author="Chiara Situmorang" w:date="2022-12-24T23:33:00Z">
        <w:r w:rsidDel="00472FD6">
          <w:rPr>
            <w:rFonts w:ascii="Times New Roman" w:eastAsia="Times New Roman" w:hAnsi="Times New Roman" w:cs="Times New Roman"/>
          </w:rPr>
          <w:delText>such as</w:delText>
        </w:r>
      </w:del>
      <w:ins w:id="17" w:author="Chiara Situmorang" w:date="2022-12-24T23:33:00Z">
        <w:r w:rsidR="00472FD6">
          <w:rPr>
            <w:rFonts w:ascii="Times New Roman" w:eastAsia="Times New Roman" w:hAnsi="Times New Roman" w:cs="Times New Roman"/>
          </w:rPr>
          <w:t>like</w:t>
        </w:r>
      </w:ins>
      <w:r>
        <w:rPr>
          <w:rFonts w:ascii="Times New Roman" w:eastAsia="Times New Roman" w:hAnsi="Times New Roman" w:cs="Times New Roman"/>
        </w:rPr>
        <w:t xml:space="preserve"> tennis, swimming, and golf. It felt weird relying on others for victories. After all, a chain is only as strong as the weakest link.</w:t>
      </w:r>
    </w:p>
    <w:p w14:paraId="0000006F" w14:textId="4A3F183A" w:rsidR="007C3AB6" w:rsidRDefault="00124ADF">
      <w:pPr>
        <w:ind w:left="720" w:firstLine="720"/>
        <w:rPr>
          <w:rFonts w:ascii="Times New Roman" w:eastAsia="Times New Roman" w:hAnsi="Times New Roman" w:cs="Times New Roman"/>
        </w:rPr>
      </w:pPr>
      <w:r>
        <w:rPr>
          <w:rFonts w:ascii="Times New Roman" w:eastAsia="Times New Roman" w:hAnsi="Times New Roman" w:cs="Times New Roman"/>
        </w:rPr>
        <w:t xml:space="preserve">At first, I was afraid of becoming that weakest link. </w:t>
      </w:r>
      <w:del w:id="18" w:author="Chiara Situmorang" w:date="2022-12-24T23:33:00Z">
        <w:r w:rsidDel="00472FD6">
          <w:rPr>
            <w:rFonts w:ascii="Times New Roman" w:eastAsia="Times New Roman" w:hAnsi="Times New Roman" w:cs="Times New Roman"/>
          </w:rPr>
          <w:delText xml:space="preserve">I felt alienated and intimidated by everyone else. </w:delText>
        </w:r>
      </w:del>
      <w:r>
        <w:rPr>
          <w:rFonts w:ascii="Times New Roman" w:eastAsia="Times New Roman" w:hAnsi="Times New Roman" w:cs="Times New Roman"/>
        </w:rPr>
        <w:t>However, I quickly came to realize that I had nothing to fear. Everyone on the team was encouraging and supportive</w:t>
      </w:r>
      <w:ins w:id="19" w:author="Chiara Situmorang" w:date="2022-12-24T23:33:00Z">
        <w:r w:rsidR="00472FD6">
          <w:rPr>
            <w:rFonts w:ascii="Times New Roman" w:eastAsia="Times New Roman" w:hAnsi="Times New Roman" w:cs="Times New Roman"/>
          </w:rPr>
          <w:t>,</w:t>
        </w:r>
      </w:ins>
      <w:r>
        <w:rPr>
          <w:rFonts w:ascii="Times New Roman" w:eastAsia="Times New Roman" w:hAnsi="Times New Roman" w:cs="Times New Roman"/>
        </w:rPr>
        <w:t xml:space="preserve"> with experienced players always offering to help new players improve. </w:t>
      </w:r>
      <w:del w:id="20" w:author="Chiara Situmorang" w:date="2022-12-24T23:33:00Z">
        <w:r w:rsidDel="00472FD6">
          <w:rPr>
            <w:rFonts w:ascii="Times New Roman" w:eastAsia="Times New Roman" w:hAnsi="Times New Roman" w:cs="Times New Roman"/>
          </w:rPr>
          <w:delText xml:space="preserve">It was a new experience for me in sports. </w:delText>
        </w:r>
      </w:del>
    </w:p>
    <w:p w14:paraId="00000070" w14:textId="2F8EE398" w:rsidR="007C3AB6" w:rsidRDefault="00124ADF">
      <w:pPr>
        <w:ind w:left="720" w:firstLine="720"/>
        <w:rPr>
          <w:rFonts w:ascii="Times New Roman" w:eastAsia="Times New Roman" w:hAnsi="Times New Roman" w:cs="Times New Roman"/>
        </w:rPr>
      </w:pPr>
      <w:r>
        <w:rPr>
          <w:rFonts w:ascii="Times New Roman" w:eastAsia="Times New Roman" w:hAnsi="Times New Roman" w:cs="Times New Roman"/>
        </w:rPr>
        <w:t xml:space="preserve">Prior to my first game, I was so nervous that I messed up </w:t>
      </w:r>
      <w:del w:id="21" w:author="Chiara Situmorang" w:date="2022-12-24T23:34:00Z">
        <w:r w:rsidDel="00472FD6">
          <w:rPr>
            <w:rFonts w:ascii="Times New Roman" w:eastAsia="Times New Roman" w:hAnsi="Times New Roman" w:cs="Times New Roman"/>
          </w:rPr>
          <w:delText>a lot</w:delText>
        </w:r>
      </w:del>
      <w:ins w:id="22" w:author="Chiara Situmorang" w:date="2022-12-24T23:34:00Z">
        <w:r w:rsidR="00472FD6">
          <w:rPr>
            <w:rFonts w:ascii="Times New Roman" w:eastAsia="Times New Roman" w:hAnsi="Times New Roman" w:cs="Times New Roman"/>
          </w:rPr>
          <w:t>repeatedly</w:t>
        </w:r>
      </w:ins>
      <w:r>
        <w:rPr>
          <w:rFonts w:ascii="Times New Roman" w:eastAsia="Times New Roman" w:hAnsi="Times New Roman" w:cs="Times New Roman"/>
        </w:rPr>
        <w:t xml:space="preserve"> during the match, making mistakes I wouldn’t usually make. </w:t>
      </w:r>
      <w:del w:id="23" w:author="Chiara Situmorang" w:date="2022-12-24T23:34:00Z">
        <w:r w:rsidDel="00472FD6">
          <w:rPr>
            <w:rFonts w:ascii="Times New Roman" w:eastAsia="Times New Roman" w:hAnsi="Times New Roman" w:cs="Times New Roman"/>
          </w:rPr>
          <w:delText>The emotions of f</w:delText>
        </w:r>
      </w:del>
      <w:ins w:id="24" w:author="Chiara Situmorang" w:date="2022-12-24T23:34:00Z">
        <w:r w:rsidR="00472FD6">
          <w:rPr>
            <w:rFonts w:ascii="Times New Roman" w:eastAsia="Times New Roman" w:hAnsi="Times New Roman" w:cs="Times New Roman"/>
          </w:rPr>
          <w:t>F</w:t>
        </w:r>
      </w:ins>
      <w:r>
        <w:rPr>
          <w:rFonts w:ascii="Times New Roman" w:eastAsia="Times New Roman" w:hAnsi="Times New Roman" w:cs="Times New Roman"/>
        </w:rPr>
        <w:t>ear, embarrassment, and guilt for losing points quickly filled my head. However, my coach and teammates saw through that in an instant and told me, “</w:t>
      </w:r>
      <w:ins w:id="25" w:author="Chiara Situmorang" w:date="2022-12-24T23:34:00Z">
        <w:r w:rsidR="00472FD6">
          <w:rPr>
            <w:rFonts w:ascii="Times New Roman" w:eastAsia="Times New Roman" w:hAnsi="Times New Roman" w:cs="Times New Roman"/>
          </w:rPr>
          <w:t>M</w:t>
        </w:r>
      </w:ins>
      <w:del w:id="26" w:author="Chiara Situmorang" w:date="2022-12-24T23:34:00Z">
        <w:r w:rsidDel="00472FD6">
          <w:rPr>
            <w:rFonts w:ascii="Times New Roman" w:eastAsia="Times New Roman" w:hAnsi="Times New Roman" w:cs="Times New Roman"/>
          </w:rPr>
          <w:delText>m</w:delText>
        </w:r>
      </w:del>
      <w:r>
        <w:rPr>
          <w:rFonts w:ascii="Times New Roman" w:eastAsia="Times New Roman" w:hAnsi="Times New Roman" w:cs="Times New Roman"/>
        </w:rPr>
        <w:t>ake sure you’ve got your two legs firm</w:t>
      </w:r>
      <w:ins w:id="27" w:author="Chiara Situmorang" w:date="2022-12-24T23:34:00Z">
        <w:r w:rsidR="00472FD6">
          <w:rPr>
            <w:rFonts w:ascii="Times New Roman" w:eastAsia="Times New Roman" w:hAnsi="Times New Roman" w:cs="Times New Roman"/>
          </w:rPr>
          <w:t>;</w:t>
        </w:r>
      </w:ins>
      <w:del w:id="28" w:author="Chiara Situmorang" w:date="2022-12-24T23:34:00Z">
        <w:r w:rsidDel="00472FD6">
          <w:rPr>
            <w:rFonts w:ascii="Times New Roman" w:eastAsia="Times New Roman" w:hAnsi="Times New Roman" w:cs="Times New Roman"/>
          </w:rPr>
          <w:delText>,</w:delText>
        </w:r>
      </w:del>
      <w:r>
        <w:rPr>
          <w:rFonts w:ascii="Times New Roman" w:eastAsia="Times New Roman" w:hAnsi="Times New Roman" w:cs="Times New Roman"/>
        </w:rPr>
        <w:t xml:space="preserve"> you got this next one</w:t>
      </w:r>
      <w:ins w:id="29" w:author="Chiara Situmorang" w:date="2022-12-24T23:35:00Z">
        <w:r w:rsidR="00472FD6">
          <w:rPr>
            <w:rFonts w:ascii="Times New Roman" w:eastAsia="Times New Roman" w:hAnsi="Times New Roman" w:cs="Times New Roman"/>
          </w:rPr>
          <w:t>.</w:t>
        </w:r>
      </w:ins>
      <w:r>
        <w:rPr>
          <w:rFonts w:ascii="Times New Roman" w:eastAsia="Times New Roman" w:hAnsi="Times New Roman" w:cs="Times New Roman"/>
        </w:rPr>
        <w:t>”</w:t>
      </w:r>
      <w:del w:id="30" w:author="Chiara Situmorang" w:date="2022-12-24T23:35:00Z">
        <w:r w:rsidDel="00472FD6">
          <w:rPr>
            <w:rFonts w:ascii="Times New Roman" w:eastAsia="Times New Roman" w:hAnsi="Times New Roman" w:cs="Times New Roman"/>
          </w:rPr>
          <w:delText>.</w:delText>
        </w:r>
      </w:del>
      <w:r>
        <w:rPr>
          <w:rFonts w:ascii="Times New Roman" w:eastAsia="Times New Roman" w:hAnsi="Times New Roman" w:cs="Times New Roman"/>
        </w:rPr>
        <w:t xml:space="preserve"> I still remember those words to this day. By the second match, I was able to pick myself up and contribute to my team’s eventual victory.</w:t>
      </w:r>
      <w:commentRangeEnd w:id="11"/>
      <w:r w:rsidR="00F0529E">
        <w:rPr>
          <w:rStyle w:val="CommentReference"/>
        </w:rPr>
        <w:commentReference w:id="11"/>
      </w:r>
    </w:p>
    <w:p w14:paraId="00000071" w14:textId="77777777" w:rsidR="007C3AB6" w:rsidRDefault="00124ADF">
      <w:pPr>
        <w:ind w:left="720" w:firstLine="720"/>
        <w:rPr>
          <w:rFonts w:ascii="Times New Roman" w:eastAsia="Times New Roman" w:hAnsi="Times New Roman" w:cs="Times New Roman"/>
        </w:rPr>
      </w:pPr>
      <w:r>
        <w:rPr>
          <w:rFonts w:ascii="Times New Roman" w:eastAsia="Times New Roman" w:hAnsi="Times New Roman" w:cs="Times New Roman"/>
        </w:rPr>
        <w:t xml:space="preserve">I later realized that some more competent players weren’t selected for one </w:t>
      </w:r>
      <w:proofErr w:type="gramStart"/>
      <w:r>
        <w:rPr>
          <w:rFonts w:ascii="Times New Roman" w:eastAsia="Times New Roman" w:hAnsi="Times New Roman" w:cs="Times New Roman"/>
        </w:rPr>
        <w:t>particular reason</w:t>
      </w:r>
      <w:proofErr w:type="gramEnd"/>
      <w:r>
        <w:rPr>
          <w:rFonts w:ascii="Times New Roman" w:eastAsia="Times New Roman" w:hAnsi="Times New Roman" w:cs="Times New Roman"/>
        </w:rPr>
        <w:t xml:space="preserve">: teamwork is just as important as being good at sports. </w:t>
      </w:r>
    </w:p>
    <w:p w14:paraId="00000072" w14:textId="78576E33" w:rsidR="007C3AB6" w:rsidRDefault="00124ADF">
      <w:pPr>
        <w:ind w:left="720" w:firstLine="720"/>
        <w:rPr>
          <w:ins w:id="31" w:author="Thalia Priscilla" w:date="2022-12-24T14:24:00Z"/>
          <w:rFonts w:ascii="Times New Roman" w:eastAsia="Times New Roman" w:hAnsi="Times New Roman" w:cs="Times New Roman"/>
        </w:rPr>
      </w:pPr>
      <w:del w:id="32" w:author="Chiara Situmorang" w:date="2022-12-24T23:37:00Z">
        <w:r w:rsidDel="00F0529E">
          <w:rPr>
            <w:rFonts w:ascii="Times New Roman" w:eastAsia="Times New Roman" w:hAnsi="Times New Roman" w:cs="Times New Roman"/>
          </w:rPr>
          <w:delText xml:space="preserve">Just like how students at Columbia need each other to win in life, </w:delText>
        </w:r>
      </w:del>
      <w:commentRangeStart w:id="33"/>
      <w:r>
        <w:rPr>
          <w:rFonts w:ascii="Times New Roman" w:eastAsia="Times New Roman" w:hAnsi="Times New Roman" w:cs="Times New Roman"/>
        </w:rPr>
        <w:t>I will bring a mindset of growth and persistence as a team into my community</w:t>
      </w:r>
      <w:commentRangeEnd w:id="33"/>
      <w:r w:rsidR="00F0529E">
        <w:rPr>
          <w:rStyle w:val="CommentReference"/>
        </w:rPr>
        <w:commentReference w:id="33"/>
      </w:r>
      <w:r>
        <w:rPr>
          <w:rFonts w:ascii="Times New Roman" w:eastAsia="Times New Roman" w:hAnsi="Times New Roman" w:cs="Times New Roman"/>
        </w:rPr>
        <w:t xml:space="preserve">. </w:t>
      </w:r>
      <w:del w:id="34" w:author="Chiara Situmorang" w:date="2022-12-24T23:37:00Z">
        <w:r w:rsidDel="00F0529E">
          <w:rPr>
            <w:rFonts w:ascii="Times New Roman" w:eastAsia="Times New Roman" w:hAnsi="Times New Roman" w:cs="Times New Roman"/>
          </w:rPr>
          <w:delText>Just like how I will need my peers as much as my peers need me during my four years at Columbia and beyond.</w:delText>
        </w:r>
      </w:del>
    </w:p>
    <w:p w14:paraId="23A7B8E4" w14:textId="746CD2A0" w:rsidR="00583EC2" w:rsidRDefault="00583EC2">
      <w:pPr>
        <w:ind w:left="720" w:firstLine="720"/>
        <w:rPr>
          <w:ins w:id="35" w:author="Thalia Priscilla" w:date="2022-12-24T14:24:00Z"/>
          <w:rFonts w:ascii="Times New Roman" w:eastAsia="Times New Roman" w:hAnsi="Times New Roman" w:cs="Times New Roman"/>
        </w:rPr>
      </w:pPr>
    </w:p>
    <w:p w14:paraId="00000073" w14:textId="77777777" w:rsidR="007C3AB6" w:rsidRDefault="007C3AB6">
      <w:pPr>
        <w:rPr>
          <w:rFonts w:ascii="Times New Roman" w:eastAsia="Times New Roman" w:hAnsi="Times New Roman" w:cs="Times New Roman"/>
          <w:highlight w:val="white"/>
        </w:rPr>
      </w:pPr>
    </w:p>
    <w:p w14:paraId="00000074" w14:textId="77777777" w:rsidR="007C3AB6" w:rsidRPr="00124ADF" w:rsidRDefault="00124ADF">
      <w:pPr>
        <w:numPr>
          <w:ilvl w:val="0"/>
          <w:numId w:val="1"/>
        </w:numPr>
        <w:spacing w:after="60"/>
        <w:rPr>
          <w:rFonts w:ascii="Times New Roman" w:eastAsia="Times New Roman" w:hAnsi="Times New Roman" w:cs="Times New Roman"/>
          <w:b/>
          <w:bCs/>
          <w:highlight w:val="white"/>
        </w:rPr>
      </w:pPr>
      <w:r w:rsidRPr="00124ADF">
        <w:rPr>
          <w:rFonts w:ascii="Times New Roman" w:eastAsia="Times New Roman" w:hAnsi="Times New Roman" w:cs="Times New Roman"/>
          <w:b/>
          <w:bCs/>
          <w:highlight w:val="white"/>
        </w:rPr>
        <w:t xml:space="preserve">Why are you interested in attending Columbia University? We encourage you to consider the aspect(s) that you find unique and compelling about Columbia. (200 words or </w:t>
      </w:r>
      <w:proofErr w:type="gramStart"/>
      <w:r w:rsidRPr="00124ADF">
        <w:rPr>
          <w:rFonts w:ascii="Times New Roman" w:eastAsia="Times New Roman" w:hAnsi="Times New Roman" w:cs="Times New Roman"/>
          <w:b/>
          <w:bCs/>
          <w:highlight w:val="white"/>
        </w:rPr>
        <w:t>fewer)*</w:t>
      </w:r>
      <w:proofErr w:type="gramEnd"/>
    </w:p>
    <w:p w14:paraId="00000075" w14:textId="77777777" w:rsidR="007C3AB6" w:rsidRDefault="007C3AB6">
      <w:pPr>
        <w:spacing w:after="60"/>
        <w:rPr>
          <w:rFonts w:ascii="Times New Roman" w:eastAsia="Times New Roman" w:hAnsi="Times New Roman" w:cs="Times New Roman"/>
          <w:highlight w:val="white"/>
        </w:rPr>
      </w:pPr>
    </w:p>
    <w:p w14:paraId="00000076" w14:textId="6742DCA9" w:rsidR="007C3AB6" w:rsidRDefault="00124ADF">
      <w:pPr>
        <w:spacing w:after="60"/>
        <w:ind w:left="720" w:firstLine="720"/>
        <w:rPr>
          <w:rFonts w:ascii="Times New Roman" w:eastAsia="Times New Roman" w:hAnsi="Times New Roman" w:cs="Times New Roman"/>
          <w:highlight w:val="white"/>
        </w:rPr>
      </w:pPr>
      <w:del w:id="36" w:author="Chiara Situmorang" w:date="2022-12-24T23:19:00Z">
        <w:r w:rsidDel="00CE3D54">
          <w:rPr>
            <w:rFonts w:ascii="Times New Roman" w:eastAsia="Times New Roman" w:hAnsi="Times New Roman" w:cs="Times New Roman"/>
            <w:highlight w:val="white"/>
          </w:rPr>
          <w:delText>Aspiring to be a</w:delText>
        </w:r>
      </w:del>
      <w:ins w:id="37" w:author="Chiara Situmorang" w:date="2022-12-24T23:19:00Z">
        <w:r w:rsidR="00CE3D54">
          <w:rPr>
            <w:rFonts w:ascii="Times New Roman" w:eastAsia="Times New Roman" w:hAnsi="Times New Roman" w:cs="Times New Roman"/>
            <w:highlight w:val="white"/>
          </w:rPr>
          <w:t>As an aspiring</w:t>
        </w:r>
      </w:ins>
      <w:r>
        <w:rPr>
          <w:rFonts w:ascii="Times New Roman" w:eastAsia="Times New Roman" w:hAnsi="Times New Roman" w:cs="Times New Roman"/>
          <w:highlight w:val="white"/>
        </w:rPr>
        <w:t xml:space="preserve"> creative director of my start-up, </w:t>
      </w:r>
      <w:commentRangeStart w:id="38"/>
      <w:r>
        <w:rPr>
          <w:rFonts w:ascii="Times New Roman" w:eastAsia="Times New Roman" w:hAnsi="Times New Roman" w:cs="Times New Roman"/>
          <w:highlight w:val="white"/>
        </w:rPr>
        <w:t>I hope to create artwork t</w:t>
      </w:r>
      <w:ins w:id="39" w:author="Chiara Situmorang" w:date="2022-12-24T23:19:00Z">
        <w:r w:rsidR="00CE3D54">
          <w:rPr>
            <w:rFonts w:ascii="Times New Roman" w:eastAsia="Times New Roman" w:hAnsi="Times New Roman" w:cs="Times New Roman"/>
            <w:highlight w:val="white"/>
          </w:rPr>
          <w:t>hat</w:t>
        </w:r>
      </w:ins>
      <w:del w:id="40" w:author="Chiara Situmorang" w:date="2022-12-24T23:19:00Z">
        <w:r w:rsidDel="00CE3D54">
          <w:rPr>
            <w:rFonts w:ascii="Times New Roman" w:eastAsia="Times New Roman" w:hAnsi="Times New Roman" w:cs="Times New Roman"/>
            <w:highlight w:val="white"/>
          </w:rPr>
          <w:delText>o</w:delText>
        </w:r>
      </w:del>
      <w:r>
        <w:rPr>
          <w:rFonts w:ascii="Times New Roman" w:eastAsia="Times New Roman" w:hAnsi="Times New Roman" w:cs="Times New Roman"/>
          <w:highlight w:val="white"/>
        </w:rPr>
        <w:t xml:space="preserve"> amplif</w:t>
      </w:r>
      <w:ins w:id="41" w:author="Chiara Situmorang" w:date="2022-12-24T23:19:00Z">
        <w:r w:rsidR="00CE3D54">
          <w:rPr>
            <w:rFonts w:ascii="Times New Roman" w:eastAsia="Times New Roman" w:hAnsi="Times New Roman" w:cs="Times New Roman"/>
            <w:highlight w:val="white"/>
          </w:rPr>
          <w:t>ies messages of</w:t>
        </w:r>
      </w:ins>
      <w:del w:id="42" w:author="Chiara Situmorang" w:date="2022-12-24T23:19:00Z">
        <w:r w:rsidDel="00CE3D54">
          <w:rPr>
            <w:rFonts w:ascii="Times New Roman" w:eastAsia="Times New Roman" w:hAnsi="Times New Roman" w:cs="Times New Roman"/>
            <w:highlight w:val="white"/>
          </w:rPr>
          <w:delText>y</w:delText>
        </w:r>
      </w:del>
      <w:r>
        <w:rPr>
          <w:rFonts w:ascii="Times New Roman" w:eastAsia="Times New Roman" w:hAnsi="Times New Roman" w:cs="Times New Roman"/>
          <w:highlight w:val="white"/>
        </w:rPr>
        <w:t xml:space="preserve"> sustainability </w:t>
      </w:r>
      <w:del w:id="43" w:author="Chiara Situmorang" w:date="2022-12-24T23:19:00Z">
        <w:r w:rsidDel="00CE3D54">
          <w:rPr>
            <w:rFonts w:ascii="Times New Roman" w:eastAsia="Times New Roman" w:hAnsi="Times New Roman" w:cs="Times New Roman"/>
            <w:highlight w:val="white"/>
          </w:rPr>
          <w:delText xml:space="preserve">messages </w:delText>
        </w:r>
      </w:del>
      <w:r>
        <w:rPr>
          <w:rFonts w:ascii="Times New Roman" w:eastAsia="Times New Roman" w:hAnsi="Times New Roman" w:cs="Times New Roman"/>
          <w:highlight w:val="white"/>
        </w:rPr>
        <w:t>and empower</w:t>
      </w:r>
      <w:ins w:id="44" w:author="Chiara Situmorang" w:date="2022-12-24T23:19:00Z">
        <w:r w:rsidR="00CE3D54">
          <w:rPr>
            <w:rFonts w:ascii="Times New Roman" w:eastAsia="Times New Roman" w:hAnsi="Times New Roman" w:cs="Times New Roman"/>
            <w:highlight w:val="white"/>
          </w:rPr>
          <w:t>s</w:t>
        </w:r>
      </w:ins>
      <w:r>
        <w:rPr>
          <w:rFonts w:ascii="Times New Roman" w:eastAsia="Times New Roman" w:hAnsi="Times New Roman" w:cs="Times New Roman"/>
          <w:highlight w:val="white"/>
        </w:rPr>
        <w:t xml:space="preserve"> the underappreciated creative industry. </w:t>
      </w:r>
      <w:commentRangeEnd w:id="38"/>
      <w:r w:rsidR="00CE3D54">
        <w:rPr>
          <w:rStyle w:val="CommentReference"/>
        </w:rPr>
        <w:commentReference w:id="38"/>
      </w:r>
      <w:r>
        <w:rPr>
          <w:rFonts w:ascii="Times New Roman" w:eastAsia="Times New Roman" w:hAnsi="Times New Roman" w:cs="Times New Roman"/>
          <w:highlight w:val="white"/>
        </w:rPr>
        <w:t xml:space="preserve">If given a chance to major in Visual Design at Columbia, I’ll dedicate this victory not only to me but also to Indonesian artists and nature. </w:t>
      </w:r>
    </w:p>
    <w:p w14:paraId="30ABBAC6" w14:textId="4F5C9051" w:rsidR="00AB0BFB" w:rsidRDefault="00124ADF">
      <w:pPr>
        <w:spacing w:after="60"/>
        <w:ind w:left="720" w:firstLine="720"/>
        <w:rPr>
          <w:ins w:id="45" w:author="Thalia Priscilla" w:date="2022-12-24T22:18:00Z"/>
          <w:rFonts w:ascii="Times New Roman" w:eastAsia="Times New Roman" w:hAnsi="Times New Roman" w:cs="Times New Roman"/>
          <w:highlight w:val="white"/>
        </w:rPr>
      </w:pPr>
      <w:del w:id="46" w:author="Thalia Priscilla" w:date="2022-12-24T22:07:00Z">
        <w:r w:rsidDel="00E07EE1">
          <w:rPr>
            <w:rFonts w:ascii="Times New Roman" w:eastAsia="Times New Roman" w:hAnsi="Times New Roman" w:cs="Times New Roman"/>
            <w:highlight w:val="white"/>
          </w:rPr>
          <w:delText>While scouring through the website, I was intrigued by c</w:delText>
        </w:r>
      </w:del>
      <w:ins w:id="47" w:author="Thalia Priscilla" w:date="2022-12-24T22:07:00Z">
        <w:r w:rsidR="00E07EE1">
          <w:rPr>
            <w:rFonts w:ascii="Times New Roman" w:eastAsia="Times New Roman" w:hAnsi="Times New Roman" w:cs="Times New Roman"/>
            <w:highlight w:val="white"/>
          </w:rPr>
          <w:t>C</w:t>
        </w:r>
      </w:ins>
      <w:r>
        <w:rPr>
          <w:rFonts w:ascii="Times New Roman" w:eastAsia="Times New Roman" w:hAnsi="Times New Roman" w:cs="Times New Roman"/>
          <w:highlight w:val="white"/>
        </w:rPr>
        <w:t>lasses such as “Advanced Video” and “Seminar in Contemporary Art Practice”</w:t>
      </w:r>
      <w:ins w:id="48" w:author="Thalia Priscilla" w:date="2022-12-24T22:07:00Z">
        <w:r w:rsidR="00E07EE1">
          <w:rPr>
            <w:rFonts w:ascii="Times New Roman" w:eastAsia="Times New Roman" w:hAnsi="Times New Roman" w:cs="Times New Roman"/>
            <w:highlight w:val="white"/>
          </w:rPr>
          <w:t xml:space="preserve"> </w:t>
        </w:r>
      </w:ins>
      <w:del w:id="49" w:author="Thalia Priscilla" w:date="2022-12-24T22:07:00Z">
        <w:r w:rsidDel="00E07EE1">
          <w:rPr>
            <w:rFonts w:ascii="Times New Roman" w:eastAsia="Times New Roman" w:hAnsi="Times New Roman" w:cs="Times New Roman"/>
            <w:highlight w:val="white"/>
          </w:rPr>
          <w:delText>. These were all classes that</w:delText>
        </w:r>
      </w:del>
      <w:del w:id="50" w:author="Thalia Priscilla" w:date="2022-12-24T22:34:00Z">
        <w:r w:rsidDel="00230193">
          <w:rPr>
            <w:rFonts w:ascii="Times New Roman" w:eastAsia="Times New Roman" w:hAnsi="Times New Roman" w:cs="Times New Roman"/>
            <w:highlight w:val="white"/>
          </w:rPr>
          <w:delText xml:space="preserve"> I have never experienced before</w:delText>
        </w:r>
      </w:del>
      <w:ins w:id="51" w:author="Thalia Priscilla" w:date="2022-12-24T22:17:00Z">
        <w:r w:rsidR="00952566">
          <w:rPr>
            <w:rFonts w:ascii="Times New Roman" w:eastAsia="Times New Roman" w:hAnsi="Times New Roman" w:cs="Times New Roman"/>
            <w:highlight w:val="white"/>
          </w:rPr>
          <w:t xml:space="preserve"> </w:t>
        </w:r>
      </w:ins>
      <w:del w:id="52" w:author="Thalia Priscilla" w:date="2022-12-24T22:17:00Z">
        <w:r w:rsidDel="00952566">
          <w:rPr>
            <w:rFonts w:ascii="Times New Roman" w:eastAsia="Times New Roman" w:hAnsi="Times New Roman" w:cs="Times New Roman"/>
            <w:highlight w:val="white"/>
          </w:rPr>
          <w:delText xml:space="preserve"> which </w:delText>
        </w:r>
      </w:del>
      <w:r>
        <w:rPr>
          <w:rFonts w:ascii="Times New Roman" w:eastAsia="Times New Roman" w:hAnsi="Times New Roman" w:cs="Times New Roman"/>
          <w:highlight w:val="white"/>
        </w:rPr>
        <w:t xml:space="preserve">would </w:t>
      </w:r>
      <w:commentRangeStart w:id="53"/>
      <w:r>
        <w:rPr>
          <w:rFonts w:ascii="Times New Roman" w:eastAsia="Times New Roman" w:hAnsi="Times New Roman" w:cs="Times New Roman"/>
          <w:highlight w:val="white"/>
        </w:rPr>
        <w:t>add immense diversity and variety to my work</w:t>
      </w:r>
      <w:commentRangeEnd w:id="53"/>
      <w:r w:rsidR="00CE3D54">
        <w:rPr>
          <w:rStyle w:val="CommentReference"/>
        </w:rPr>
        <w:commentReference w:id="53"/>
      </w:r>
      <w:r>
        <w:rPr>
          <w:rFonts w:ascii="Times New Roman" w:eastAsia="Times New Roman" w:hAnsi="Times New Roman" w:cs="Times New Roman"/>
          <w:highlight w:val="white"/>
        </w:rPr>
        <w:t xml:space="preserve">. </w:t>
      </w:r>
      <w:del w:id="54" w:author="Thalia Priscilla" w:date="2022-12-24T22:12:00Z">
        <w:r w:rsidDel="00952566">
          <w:rPr>
            <w:rFonts w:ascii="Times New Roman" w:eastAsia="Times New Roman" w:hAnsi="Times New Roman" w:cs="Times New Roman"/>
            <w:highlight w:val="white"/>
          </w:rPr>
          <w:delText xml:space="preserve">My interest to pursue my education at Columbia stems not only from its </w:delText>
        </w:r>
      </w:del>
      <w:ins w:id="55" w:author="Thalia Priscilla" w:date="2022-12-24T22:53:00Z">
        <w:r w:rsidR="003B44AD">
          <w:rPr>
            <w:rFonts w:ascii="Times New Roman" w:eastAsia="Times New Roman" w:hAnsi="Times New Roman" w:cs="Times New Roman"/>
            <w:highlight w:val="white"/>
          </w:rPr>
          <w:t xml:space="preserve">Beyond </w:t>
        </w:r>
      </w:ins>
      <w:ins w:id="56" w:author="Thalia Priscilla" w:date="2022-12-24T22:54:00Z">
        <w:r w:rsidR="003B44AD">
          <w:rPr>
            <w:rFonts w:ascii="Times New Roman" w:eastAsia="Times New Roman" w:hAnsi="Times New Roman" w:cs="Times New Roman"/>
            <w:highlight w:val="white"/>
          </w:rPr>
          <w:t>Columbia’s</w:t>
        </w:r>
      </w:ins>
      <w:ins w:id="57" w:author="Thalia Priscilla" w:date="2022-12-24T22:53:00Z">
        <w:r w:rsidR="003B44AD">
          <w:rPr>
            <w:rFonts w:ascii="Times New Roman" w:eastAsia="Times New Roman" w:hAnsi="Times New Roman" w:cs="Times New Roman"/>
            <w:highlight w:val="white"/>
          </w:rPr>
          <w:t xml:space="preserve"> </w:t>
        </w:r>
      </w:ins>
      <w:ins w:id="58" w:author="Thalia Priscilla" w:date="2022-12-24T22:54:00Z">
        <w:r w:rsidR="003B44AD">
          <w:rPr>
            <w:rFonts w:ascii="Times New Roman" w:eastAsia="Times New Roman" w:hAnsi="Times New Roman" w:cs="Times New Roman"/>
            <w:highlight w:val="white"/>
          </w:rPr>
          <w:t xml:space="preserve">intriguing </w:t>
        </w:r>
      </w:ins>
      <w:r>
        <w:rPr>
          <w:rFonts w:ascii="Times New Roman" w:eastAsia="Times New Roman" w:hAnsi="Times New Roman" w:cs="Times New Roman"/>
          <w:highlight w:val="white"/>
        </w:rPr>
        <w:t>curriculum</w:t>
      </w:r>
      <w:ins w:id="59" w:author="Thalia Priscilla" w:date="2022-12-24T22:54:00Z">
        <w:r w:rsidR="003B44AD">
          <w:rPr>
            <w:rFonts w:ascii="Times New Roman" w:eastAsia="Times New Roman" w:hAnsi="Times New Roman" w:cs="Times New Roman"/>
            <w:highlight w:val="white"/>
          </w:rPr>
          <w:t>,</w:t>
        </w:r>
      </w:ins>
      <w:del w:id="60" w:author="Thalia Priscilla" w:date="2022-12-24T22:12:00Z">
        <w:r w:rsidDel="00952566">
          <w:rPr>
            <w:rFonts w:ascii="Times New Roman" w:eastAsia="Times New Roman" w:hAnsi="Times New Roman" w:cs="Times New Roman"/>
            <w:highlight w:val="white"/>
          </w:rPr>
          <w:delText xml:space="preserve"> covering the foundations and various aspects of design, but also from the clubs offered. For instance, </w:delText>
        </w:r>
      </w:del>
      <w:del w:id="61" w:author="Thalia Priscilla" w:date="2022-12-24T22:53:00Z">
        <w:r w:rsidDel="003B44AD">
          <w:rPr>
            <w:rFonts w:ascii="Times New Roman" w:eastAsia="Times New Roman" w:hAnsi="Times New Roman" w:cs="Times New Roman"/>
            <w:highlight w:val="white"/>
          </w:rPr>
          <w:delText xml:space="preserve">to connect with the artistic community, </w:delText>
        </w:r>
      </w:del>
      <w:del w:id="62" w:author="Thalia Priscilla" w:date="2022-12-24T22:54:00Z">
        <w:r w:rsidDel="003B44AD">
          <w:rPr>
            <w:rFonts w:ascii="Times New Roman" w:eastAsia="Times New Roman" w:hAnsi="Times New Roman" w:cs="Times New Roman"/>
            <w:highlight w:val="white"/>
          </w:rPr>
          <w:delText xml:space="preserve">I </w:delText>
        </w:r>
      </w:del>
      <w:del w:id="63" w:author="Thalia Priscilla" w:date="2022-12-24T22:32:00Z">
        <w:r w:rsidDel="00F37FE3">
          <w:rPr>
            <w:rFonts w:ascii="Times New Roman" w:eastAsia="Times New Roman" w:hAnsi="Times New Roman" w:cs="Times New Roman"/>
            <w:highlight w:val="white"/>
          </w:rPr>
          <w:delText>hope to</w:delText>
        </w:r>
      </w:del>
      <w:r>
        <w:rPr>
          <w:rFonts w:ascii="Times New Roman" w:eastAsia="Times New Roman" w:hAnsi="Times New Roman" w:cs="Times New Roman"/>
          <w:highlight w:val="white"/>
        </w:rPr>
        <w:t xml:space="preserve"> </w:t>
      </w:r>
      <w:commentRangeStart w:id="64"/>
      <w:r>
        <w:rPr>
          <w:rFonts w:ascii="Times New Roman" w:eastAsia="Times New Roman" w:hAnsi="Times New Roman" w:cs="Times New Roman"/>
          <w:highlight w:val="white"/>
        </w:rPr>
        <w:t>join</w:t>
      </w:r>
      <w:ins w:id="65" w:author="Thalia Priscilla" w:date="2022-12-24T22:32:00Z">
        <w:r w:rsidR="00F37FE3">
          <w:rPr>
            <w:rFonts w:ascii="Times New Roman" w:eastAsia="Times New Roman" w:hAnsi="Times New Roman" w:cs="Times New Roman"/>
            <w:highlight w:val="white"/>
          </w:rPr>
          <w:t>ing</w:t>
        </w:r>
      </w:ins>
      <w:r>
        <w:rPr>
          <w:rFonts w:ascii="Times New Roman" w:eastAsia="Times New Roman" w:hAnsi="Times New Roman" w:cs="Times New Roman"/>
          <w:highlight w:val="white"/>
        </w:rPr>
        <w:t xml:space="preserve"> clubs such as the Art Society, Art Collective, and </w:t>
      </w:r>
      <w:proofErr w:type="spellStart"/>
      <w:r>
        <w:rPr>
          <w:rFonts w:ascii="Times New Roman" w:eastAsia="Times New Roman" w:hAnsi="Times New Roman" w:cs="Times New Roman"/>
          <w:highlight w:val="white"/>
        </w:rPr>
        <w:t>Postcrypt</w:t>
      </w:r>
      <w:proofErr w:type="spellEnd"/>
      <w:r>
        <w:rPr>
          <w:rFonts w:ascii="Times New Roman" w:eastAsia="Times New Roman" w:hAnsi="Times New Roman" w:cs="Times New Roman"/>
          <w:highlight w:val="white"/>
        </w:rPr>
        <w:t xml:space="preserve"> Art Gallery</w:t>
      </w:r>
      <w:del w:id="66" w:author="Thalia Priscilla" w:date="2022-12-24T22:28:00Z">
        <w:r w:rsidDel="00F37FE3">
          <w:rPr>
            <w:rFonts w:ascii="Times New Roman" w:eastAsia="Times New Roman" w:hAnsi="Times New Roman" w:cs="Times New Roman"/>
            <w:highlight w:val="white"/>
          </w:rPr>
          <w:delText>. I believe my participation in these clubs will</w:delText>
        </w:r>
      </w:del>
      <w:ins w:id="67" w:author="Thalia Priscilla" w:date="2022-12-24T22:28:00Z">
        <w:r w:rsidR="00F37FE3">
          <w:rPr>
            <w:rFonts w:ascii="Times New Roman" w:eastAsia="Times New Roman" w:hAnsi="Times New Roman" w:cs="Times New Roman"/>
            <w:highlight w:val="white"/>
          </w:rPr>
          <w:t xml:space="preserve"> </w:t>
        </w:r>
      </w:ins>
      <w:ins w:id="68" w:author="Thalia Priscilla" w:date="2022-12-24T22:33:00Z">
        <w:r w:rsidR="00F37FE3">
          <w:rPr>
            <w:rFonts w:ascii="Times New Roman" w:eastAsia="Times New Roman" w:hAnsi="Times New Roman" w:cs="Times New Roman"/>
            <w:highlight w:val="white"/>
          </w:rPr>
          <w:t xml:space="preserve">will </w:t>
        </w:r>
      </w:ins>
      <w:del w:id="69" w:author="Thalia Priscilla" w:date="2022-12-24T22:32:00Z">
        <w:r w:rsidDel="00F37FE3">
          <w:rPr>
            <w:rFonts w:ascii="Times New Roman" w:eastAsia="Times New Roman" w:hAnsi="Times New Roman" w:cs="Times New Roman"/>
            <w:highlight w:val="white"/>
          </w:rPr>
          <w:delText xml:space="preserve"> </w:delText>
        </w:r>
      </w:del>
      <w:r>
        <w:rPr>
          <w:rFonts w:ascii="Times New Roman" w:eastAsia="Times New Roman" w:hAnsi="Times New Roman" w:cs="Times New Roman"/>
          <w:highlight w:val="white"/>
        </w:rPr>
        <w:t xml:space="preserve">not only </w:t>
      </w:r>
      <w:ins w:id="70" w:author="Thalia Priscilla" w:date="2022-12-24T22:25:00Z">
        <w:r w:rsidR="00E478A1">
          <w:rPr>
            <w:rFonts w:ascii="Times New Roman" w:eastAsia="Times New Roman" w:hAnsi="Times New Roman" w:cs="Times New Roman"/>
            <w:highlight w:val="white"/>
          </w:rPr>
          <w:t xml:space="preserve">help me personally grow as an artist, but also </w:t>
        </w:r>
      </w:ins>
      <w:r>
        <w:rPr>
          <w:rFonts w:ascii="Times New Roman" w:eastAsia="Times New Roman" w:hAnsi="Times New Roman" w:cs="Times New Roman"/>
          <w:highlight w:val="white"/>
        </w:rPr>
        <w:t>add to the diversity of Columbia and its communities</w:t>
      </w:r>
      <w:del w:id="71" w:author="Thalia Priscilla" w:date="2022-12-24T22:25:00Z">
        <w:r w:rsidDel="00E478A1">
          <w:rPr>
            <w:rFonts w:ascii="Times New Roman" w:eastAsia="Times New Roman" w:hAnsi="Times New Roman" w:cs="Times New Roman"/>
            <w:highlight w:val="white"/>
          </w:rPr>
          <w:delText>, but also help me personally grow as an artist</w:delText>
        </w:r>
      </w:del>
      <w:r>
        <w:rPr>
          <w:rFonts w:ascii="Times New Roman" w:eastAsia="Times New Roman" w:hAnsi="Times New Roman" w:cs="Times New Roman"/>
          <w:highlight w:val="white"/>
        </w:rPr>
        <w:t xml:space="preserve">. </w:t>
      </w:r>
      <w:ins w:id="72" w:author="Thalia Priscilla" w:date="2022-12-24T22:25:00Z">
        <w:r w:rsidR="00E478A1">
          <w:rPr>
            <w:rFonts w:ascii="Times New Roman" w:eastAsia="Times New Roman" w:hAnsi="Times New Roman" w:cs="Times New Roman"/>
            <w:highlight w:val="white"/>
          </w:rPr>
          <w:t xml:space="preserve"> </w:t>
        </w:r>
      </w:ins>
      <w:commentRangeEnd w:id="64"/>
      <w:r w:rsidR="00472FD6">
        <w:rPr>
          <w:rStyle w:val="CommentReference"/>
        </w:rPr>
        <w:commentReference w:id="64"/>
      </w:r>
    </w:p>
    <w:p w14:paraId="00000077" w14:textId="58FA4175" w:rsidR="007C3AB6" w:rsidRDefault="00124ADF">
      <w:pPr>
        <w:spacing w:after="60"/>
        <w:ind w:left="720" w:firstLine="720"/>
        <w:rPr>
          <w:rFonts w:ascii="Times New Roman" w:eastAsia="Times New Roman" w:hAnsi="Times New Roman" w:cs="Times New Roman"/>
          <w:highlight w:val="white"/>
        </w:rPr>
      </w:pPr>
      <w:del w:id="73" w:author="Thalia Priscilla" w:date="2022-12-24T22:18:00Z">
        <w:r w:rsidDel="00AB0BFB">
          <w:rPr>
            <w:rFonts w:ascii="Times New Roman" w:eastAsia="Times New Roman" w:hAnsi="Times New Roman" w:cs="Times New Roman"/>
            <w:highlight w:val="white"/>
          </w:rPr>
          <w:delText>However, m</w:delText>
        </w:r>
      </w:del>
      <w:del w:id="74" w:author="Thalia Priscilla" w:date="2022-12-24T22:29:00Z">
        <w:r w:rsidDel="00F37FE3">
          <w:rPr>
            <w:rFonts w:ascii="Times New Roman" w:eastAsia="Times New Roman" w:hAnsi="Times New Roman" w:cs="Times New Roman"/>
            <w:highlight w:val="white"/>
          </w:rPr>
          <w:delText>y interest to engage with the community at Columbia goes</w:delText>
        </w:r>
      </w:del>
      <w:del w:id="75" w:author="Chiara Situmorang" w:date="2022-12-24T23:27:00Z">
        <w:r w:rsidDel="00472FD6">
          <w:rPr>
            <w:rFonts w:ascii="Times New Roman" w:eastAsia="Times New Roman" w:hAnsi="Times New Roman" w:cs="Times New Roman"/>
            <w:highlight w:val="white"/>
          </w:rPr>
          <w:delText xml:space="preserve"> </w:delText>
        </w:r>
      </w:del>
      <w:ins w:id="76" w:author="Thalia Priscilla" w:date="2022-12-24T22:54:00Z">
        <w:del w:id="77" w:author="Chiara Situmorang" w:date="2022-12-24T23:27:00Z">
          <w:r w:rsidR="003B44AD" w:rsidDel="00472FD6">
            <w:rPr>
              <w:rFonts w:ascii="Times New Roman" w:eastAsia="Times New Roman" w:hAnsi="Times New Roman" w:cs="Times New Roman"/>
              <w:highlight w:val="white"/>
            </w:rPr>
            <w:delText>F</w:delText>
          </w:r>
        </w:del>
      </w:ins>
      <w:del w:id="78" w:author="Chiara Situmorang" w:date="2022-12-24T23:27:00Z">
        <w:r w:rsidDel="00472FD6">
          <w:rPr>
            <w:rFonts w:ascii="Times New Roman" w:eastAsia="Times New Roman" w:hAnsi="Times New Roman" w:cs="Times New Roman"/>
            <w:highlight w:val="white"/>
          </w:rPr>
          <w:delText>farther than the walls of the art and design</w:delText>
        </w:r>
      </w:del>
      <w:ins w:id="79" w:author="Thalia Priscilla" w:date="2022-12-24T22:29:00Z">
        <w:del w:id="80" w:author="Chiara Situmorang" w:date="2022-12-24T23:27:00Z">
          <w:r w:rsidR="00F37FE3" w:rsidDel="00472FD6">
            <w:rPr>
              <w:rFonts w:ascii="Times New Roman" w:eastAsia="Times New Roman" w:hAnsi="Times New Roman" w:cs="Times New Roman"/>
              <w:highlight w:val="white"/>
            </w:rPr>
            <w:delText xml:space="preserve">, </w:delText>
          </w:r>
        </w:del>
      </w:ins>
      <w:del w:id="81" w:author="Thalia Priscilla" w:date="2022-12-24T22:29:00Z">
        <w:r w:rsidDel="00F37FE3">
          <w:rPr>
            <w:rFonts w:ascii="Times New Roman" w:eastAsia="Times New Roman" w:hAnsi="Times New Roman" w:cs="Times New Roman"/>
            <w:highlight w:val="white"/>
          </w:rPr>
          <w:delText xml:space="preserve">. </w:delText>
        </w:r>
      </w:del>
      <w:r>
        <w:rPr>
          <w:rFonts w:ascii="Times New Roman" w:eastAsia="Times New Roman" w:hAnsi="Times New Roman" w:cs="Times New Roman"/>
          <w:highlight w:val="white"/>
        </w:rPr>
        <w:t>I also hope to participate in clubs that are non-art related</w:t>
      </w:r>
      <w:ins w:id="82" w:author="Thalia Priscilla" w:date="2022-12-24T22:30:00Z">
        <w:r w:rsidR="00F37FE3">
          <w:rPr>
            <w:rFonts w:ascii="Times New Roman" w:eastAsia="Times New Roman" w:hAnsi="Times New Roman" w:cs="Times New Roman"/>
            <w:highlight w:val="white"/>
          </w:rPr>
          <w:t xml:space="preserve">: </w:t>
        </w:r>
        <w:commentRangeStart w:id="83"/>
        <w:r w:rsidR="00F37FE3">
          <w:rPr>
            <w:rFonts w:ascii="Times New Roman" w:eastAsia="Times New Roman" w:hAnsi="Times New Roman" w:cs="Times New Roman"/>
            <w:highlight w:val="white"/>
          </w:rPr>
          <w:t>t</w:t>
        </w:r>
      </w:ins>
      <w:ins w:id="84" w:author="Thalia Priscilla" w:date="2022-12-24T22:29:00Z">
        <w:r w:rsidR="00F37FE3">
          <w:rPr>
            <w:rFonts w:ascii="Times New Roman" w:eastAsia="Times New Roman" w:hAnsi="Times New Roman" w:cs="Times New Roman"/>
            <w:highlight w:val="white"/>
          </w:rPr>
          <w:t>he</w:t>
        </w:r>
      </w:ins>
      <w:r>
        <w:rPr>
          <w:rFonts w:ascii="Times New Roman" w:eastAsia="Times New Roman" w:hAnsi="Times New Roman" w:cs="Times New Roman"/>
          <w:highlight w:val="white"/>
        </w:rPr>
        <w:t xml:space="preserve"> </w:t>
      </w:r>
      <w:ins w:id="85" w:author="Thalia Priscilla" w:date="2022-12-24T22:27:00Z">
        <w:r w:rsidR="00E478A1">
          <w:rPr>
            <w:rFonts w:ascii="Times New Roman" w:eastAsia="Times New Roman" w:hAnsi="Times New Roman" w:cs="Times New Roman"/>
            <w:highlight w:val="white"/>
          </w:rPr>
          <w:t>Undergraduate Recruitment Committee, Undergraduate Committee on Global Thought, Student Union for Sustainable Development, and Global Recruitment Committee</w:t>
        </w:r>
      </w:ins>
      <w:commentRangeEnd w:id="83"/>
      <w:r w:rsidR="00472FD6">
        <w:rPr>
          <w:rStyle w:val="CommentReference"/>
        </w:rPr>
        <w:commentReference w:id="83"/>
      </w:r>
      <w:ins w:id="86" w:author="Thalia Priscilla" w:date="2022-12-24T22:33:00Z">
        <w:r w:rsidR="009A09BE">
          <w:rPr>
            <w:rFonts w:ascii="Times New Roman" w:eastAsia="Times New Roman" w:hAnsi="Times New Roman" w:cs="Times New Roman"/>
            <w:highlight w:val="white"/>
          </w:rPr>
          <w:t>.</w:t>
        </w:r>
      </w:ins>
      <w:ins w:id="87" w:author="Thalia Priscilla" w:date="2022-12-24T22:27:00Z">
        <w:r w:rsidR="00E478A1">
          <w:rPr>
            <w:rFonts w:ascii="Times New Roman" w:eastAsia="Times New Roman" w:hAnsi="Times New Roman" w:cs="Times New Roman"/>
            <w:highlight w:val="white"/>
          </w:rPr>
          <w:t xml:space="preserve"> </w:t>
        </w:r>
      </w:ins>
      <w:commentRangeStart w:id="88"/>
      <w:del w:id="89" w:author="Thalia Priscilla" w:date="2022-12-24T22:33:00Z">
        <w:r w:rsidDel="009A09BE">
          <w:rPr>
            <w:rFonts w:ascii="Times New Roman" w:eastAsia="Times New Roman" w:hAnsi="Times New Roman" w:cs="Times New Roman"/>
            <w:highlight w:val="white"/>
          </w:rPr>
          <w:delText xml:space="preserve">so I can </w:delText>
        </w:r>
      </w:del>
      <w:ins w:id="90" w:author="Thalia Priscilla" w:date="2022-12-24T22:56:00Z">
        <w:r w:rsidR="00154984">
          <w:rPr>
            <w:rFonts w:ascii="Times New Roman" w:eastAsia="Times New Roman" w:hAnsi="Times New Roman" w:cs="Times New Roman"/>
            <w:highlight w:val="white"/>
          </w:rPr>
          <w:t xml:space="preserve">I believe </w:t>
        </w:r>
      </w:ins>
      <w:r>
        <w:rPr>
          <w:rFonts w:ascii="Times New Roman" w:eastAsia="Times New Roman" w:hAnsi="Times New Roman" w:cs="Times New Roman"/>
          <w:highlight w:val="white"/>
        </w:rPr>
        <w:t>connect</w:t>
      </w:r>
      <w:ins w:id="91" w:author="Thalia Priscilla" w:date="2022-12-24T22:56:00Z">
        <w:r w:rsidR="003B44AD">
          <w:rPr>
            <w:rFonts w:ascii="Times New Roman" w:eastAsia="Times New Roman" w:hAnsi="Times New Roman" w:cs="Times New Roman"/>
            <w:highlight w:val="white"/>
          </w:rPr>
          <w:t>ing</w:t>
        </w:r>
      </w:ins>
      <w:r>
        <w:rPr>
          <w:rFonts w:ascii="Times New Roman" w:eastAsia="Times New Roman" w:hAnsi="Times New Roman" w:cs="Times New Roman"/>
          <w:highlight w:val="white"/>
        </w:rPr>
        <w:t xml:space="preserve"> with the larger community and us</w:t>
      </w:r>
      <w:ins w:id="92" w:author="Thalia Priscilla" w:date="2022-12-24T22:56:00Z">
        <w:r w:rsidR="003B44AD">
          <w:rPr>
            <w:rFonts w:ascii="Times New Roman" w:eastAsia="Times New Roman" w:hAnsi="Times New Roman" w:cs="Times New Roman"/>
            <w:highlight w:val="white"/>
          </w:rPr>
          <w:t>ing</w:t>
        </w:r>
      </w:ins>
      <w:del w:id="93" w:author="Thalia Priscilla" w:date="2022-12-24T22:56:00Z">
        <w:r w:rsidDel="003B44AD">
          <w:rPr>
            <w:rFonts w:ascii="Times New Roman" w:eastAsia="Times New Roman" w:hAnsi="Times New Roman" w:cs="Times New Roman"/>
            <w:highlight w:val="white"/>
          </w:rPr>
          <w:delText>e</w:delText>
        </w:r>
      </w:del>
      <w:r>
        <w:rPr>
          <w:rFonts w:ascii="Times New Roman" w:eastAsia="Times New Roman" w:hAnsi="Times New Roman" w:cs="Times New Roman"/>
          <w:highlight w:val="white"/>
        </w:rPr>
        <w:t xml:space="preserve"> my creative skills </w:t>
      </w:r>
      <w:ins w:id="94" w:author="Thalia Priscilla" w:date="2022-12-24T22:56:00Z">
        <w:r w:rsidR="003B44AD">
          <w:rPr>
            <w:rFonts w:ascii="Times New Roman" w:eastAsia="Times New Roman" w:hAnsi="Times New Roman" w:cs="Times New Roman"/>
            <w:highlight w:val="white"/>
          </w:rPr>
          <w:t>can</w:t>
        </w:r>
      </w:ins>
      <w:del w:id="95" w:author="Thalia Priscilla" w:date="2022-12-24T22:56:00Z">
        <w:r w:rsidDel="003B44AD">
          <w:rPr>
            <w:rFonts w:ascii="Times New Roman" w:eastAsia="Times New Roman" w:hAnsi="Times New Roman" w:cs="Times New Roman"/>
            <w:highlight w:val="white"/>
          </w:rPr>
          <w:delText>to</w:delText>
        </w:r>
      </w:del>
      <w:r>
        <w:rPr>
          <w:rFonts w:ascii="Times New Roman" w:eastAsia="Times New Roman" w:hAnsi="Times New Roman" w:cs="Times New Roman"/>
          <w:highlight w:val="white"/>
        </w:rPr>
        <w:t xml:space="preserve"> benefit communities outside the art world. </w:t>
      </w:r>
      <w:commentRangeEnd w:id="88"/>
      <w:r w:rsidR="00472FD6">
        <w:rPr>
          <w:rStyle w:val="CommentReference"/>
        </w:rPr>
        <w:commentReference w:id="88"/>
      </w:r>
      <w:del w:id="96" w:author="Thalia Priscilla" w:date="2022-12-24T22:27:00Z">
        <w:r w:rsidDel="00E478A1">
          <w:rPr>
            <w:rFonts w:ascii="Times New Roman" w:eastAsia="Times New Roman" w:hAnsi="Times New Roman" w:cs="Times New Roman"/>
            <w:highlight w:val="white"/>
          </w:rPr>
          <w:delText>The Undergraduate Recruitment Committee, Undergraduate Committee on Global Thought, Student Union for Sustainable Development, and Global Recruitment Committee are all clubs that I hope to join during my time at Columbia.</w:delText>
        </w:r>
      </w:del>
      <w:del w:id="97" w:author="Thalia Priscilla" w:date="2022-12-24T22:33:00Z">
        <w:r w:rsidDel="009A09BE">
          <w:rPr>
            <w:rFonts w:ascii="Times New Roman" w:eastAsia="Times New Roman" w:hAnsi="Times New Roman" w:cs="Times New Roman"/>
            <w:highlight w:val="white"/>
          </w:rPr>
          <w:delText xml:space="preserve"> </w:delText>
        </w:r>
      </w:del>
    </w:p>
    <w:p w14:paraId="00000078" w14:textId="1AD5628D" w:rsidR="007C3AB6" w:rsidRDefault="00124ADF">
      <w:pPr>
        <w:spacing w:after="60"/>
        <w:ind w:left="720" w:firstLine="720"/>
        <w:rPr>
          <w:ins w:id="98" w:author="Chiara Situmorang" w:date="2022-12-24T23:28:00Z"/>
          <w:rFonts w:ascii="Times New Roman" w:eastAsia="Times New Roman" w:hAnsi="Times New Roman" w:cs="Times New Roman"/>
          <w:highlight w:val="white"/>
        </w:rPr>
      </w:pPr>
      <w:del w:id="99" w:author="Thalia Priscilla" w:date="2022-12-24T22:31:00Z">
        <w:r w:rsidDel="00F37FE3">
          <w:rPr>
            <w:rFonts w:ascii="Times New Roman" w:eastAsia="Times New Roman" w:hAnsi="Times New Roman" w:cs="Times New Roman"/>
            <w:highlight w:val="white"/>
          </w:rPr>
          <w:delText xml:space="preserve">Aspiring to be a part of the community at Columbia University, </w:delText>
        </w:r>
      </w:del>
      <w:r>
        <w:rPr>
          <w:rFonts w:ascii="Times New Roman" w:eastAsia="Times New Roman" w:hAnsi="Times New Roman" w:cs="Times New Roman"/>
          <w:highlight w:val="white"/>
        </w:rPr>
        <w:t>I believe my education at Columbia will help me obtain the experience and artistic expertise to become a creative director whose designs empower and influence</w:t>
      </w:r>
      <w:ins w:id="100" w:author="Thalia Priscilla" w:date="2022-12-24T22:31:00Z">
        <w:r w:rsidR="00F37FE3">
          <w:rPr>
            <w:rFonts w:ascii="Times New Roman" w:eastAsia="Times New Roman" w:hAnsi="Times New Roman" w:cs="Times New Roman"/>
            <w:highlight w:val="white"/>
          </w:rPr>
          <w:t xml:space="preserve"> </w:t>
        </w:r>
      </w:ins>
      <w:ins w:id="101" w:author="Thalia Priscilla" w:date="2022-12-24T22:55:00Z">
        <w:r w:rsidR="003B44AD">
          <w:rPr>
            <w:rFonts w:ascii="Times New Roman" w:eastAsia="Times New Roman" w:hAnsi="Times New Roman" w:cs="Times New Roman"/>
            <w:highlight w:val="white"/>
          </w:rPr>
          <w:t>many</w:t>
        </w:r>
      </w:ins>
      <w:r>
        <w:rPr>
          <w:rFonts w:ascii="Times New Roman" w:eastAsia="Times New Roman" w:hAnsi="Times New Roman" w:cs="Times New Roman"/>
          <w:highlight w:val="white"/>
        </w:rPr>
        <w:t>.</w:t>
      </w:r>
    </w:p>
    <w:p w14:paraId="073273CC" w14:textId="067A9783" w:rsidR="00472FD6" w:rsidRDefault="00472FD6">
      <w:pPr>
        <w:spacing w:after="60"/>
        <w:ind w:left="720" w:firstLine="720"/>
        <w:rPr>
          <w:ins w:id="102" w:author="Chiara Situmorang" w:date="2022-12-24T23:28:00Z"/>
          <w:rFonts w:ascii="Times New Roman" w:eastAsia="Times New Roman" w:hAnsi="Times New Roman" w:cs="Times New Roman"/>
          <w:highlight w:val="white"/>
        </w:rPr>
      </w:pPr>
      <w:ins w:id="103" w:author="Chiara Situmorang" w:date="2022-12-24T23:28:00Z">
        <w:r>
          <w:rPr>
            <w:rFonts w:ascii="Times New Roman" w:eastAsia="Times New Roman" w:hAnsi="Times New Roman" w:cs="Times New Roman"/>
            <w:highlight w:val="white"/>
          </w:rPr>
          <w:t>Hi Steffi,</w:t>
        </w:r>
      </w:ins>
    </w:p>
    <w:p w14:paraId="28133769" w14:textId="0325BB87" w:rsidR="00472FD6" w:rsidRDefault="00472FD6">
      <w:pPr>
        <w:spacing w:after="60"/>
        <w:ind w:left="720" w:firstLine="720"/>
        <w:rPr>
          <w:ins w:id="104" w:author="Chiara Situmorang" w:date="2022-12-24T23:30:00Z"/>
          <w:rFonts w:ascii="Times New Roman" w:eastAsia="Times New Roman" w:hAnsi="Times New Roman" w:cs="Times New Roman"/>
          <w:highlight w:val="white"/>
        </w:rPr>
      </w:pPr>
      <w:ins w:id="105" w:author="Chiara Situmorang" w:date="2022-12-24T23:29:00Z">
        <w:r>
          <w:rPr>
            <w:rFonts w:ascii="Times New Roman" w:eastAsia="Times New Roman" w:hAnsi="Times New Roman" w:cs="Times New Roman"/>
            <w:highlight w:val="white"/>
          </w:rPr>
          <w:t xml:space="preserve">While you’re going in the right direction, this essay still lacks specificity in terms of how Columbia is right for </w:t>
        </w:r>
        <w:r>
          <w:rPr>
            <w:rFonts w:ascii="Times New Roman" w:eastAsia="Times New Roman" w:hAnsi="Times New Roman" w:cs="Times New Roman"/>
            <w:i/>
            <w:iCs/>
            <w:highlight w:val="white"/>
          </w:rPr>
          <w:t>you</w:t>
        </w:r>
        <w:r>
          <w:rPr>
            <w:rFonts w:ascii="Times New Roman" w:eastAsia="Times New Roman" w:hAnsi="Times New Roman" w:cs="Times New Roman"/>
            <w:highlight w:val="white"/>
          </w:rPr>
          <w:t>. Show us that you’ve thought about how these courses and clubs will help you achieve your goals, an</w:t>
        </w:r>
      </w:ins>
      <w:ins w:id="106" w:author="Chiara Situmorang" w:date="2022-12-24T23:30:00Z">
        <w:r>
          <w:rPr>
            <w:rFonts w:ascii="Times New Roman" w:eastAsia="Times New Roman" w:hAnsi="Times New Roman" w:cs="Times New Roman"/>
            <w:highlight w:val="white"/>
          </w:rPr>
          <w:t>d that you haven’t just done a quick Google search of Columbia’s programs.</w:t>
        </w:r>
      </w:ins>
    </w:p>
    <w:p w14:paraId="5997E948" w14:textId="1A118561" w:rsidR="00472FD6" w:rsidRPr="00472FD6" w:rsidRDefault="00472FD6">
      <w:pPr>
        <w:spacing w:after="60"/>
        <w:ind w:left="720" w:firstLine="720"/>
        <w:rPr>
          <w:rFonts w:ascii="Times New Roman" w:eastAsia="Times New Roman" w:hAnsi="Times New Roman" w:cs="Times New Roman"/>
          <w:highlight w:val="white"/>
        </w:rPr>
      </w:pPr>
      <w:ins w:id="107" w:author="Chiara Situmorang" w:date="2022-12-24T23:30:00Z">
        <w:r>
          <w:rPr>
            <w:rFonts w:ascii="Times New Roman" w:eastAsia="Times New Roman" w:hAnsi="Times New Roman" w:cs="Times New Roman"/>
            <w:highlight w:val="white"/>
          </w:rPr>
          <w:lastRenderedPageBreak/>
          <w:t xml:space="preserve">Everything here stems from your </w:t>
        </w:r>
        <w:proofErr w:type="gramStart"/>
        <w:r>
          <w:rPr>
            <w:rFonts w:ascii="Times New Roman" w:eastAsia="Times New Roman" w:hAnsi="Times New Roman" w:cs="Times New Roman"/>
            <w:highlight w:val="white"/>
          </w:rPr>
          <w:t>particular interests</w:t>
        </w:r>
        <w:proofErr w:type="gramEnd"/>
        <w:r>
          <w:rPr>
            <w:rFonts w:ascii="Times New Roman" w:eastAsia="Times New Roman" w:hAnsi="Times New Roman" w:cs="Times New Roman"/>
            <w:highlight w:val="white"/>
          </w:rPr>
          <w:t xml:space="preserve"> and career goals. Once you elaborate on why you want to focus on sustainability and empowerment, it</w:t>
        </w:r>
      </w:ins>
      <w:ins w:id="108" w:author="Chiara Situmorang" w:date="2022-12-24T23:31:00Z">
        <w:r>
          <w:rPr>
            <w:rFonts w:ascii="Times New Roman" w:eastAsia="Times New Roman" w:hAnsi="Times New Roman" w:cs="Times New Roman"/>
            <w:highlight w:val="white"/>
          </w:rPr>
          <w:t xml:space="preserve"> will be easier to understand how Columbia can help you grow in these areas.</w:t>
        </w:r>
      </w:ins>
    </w:p>
    <w:p w14:paraId="00000079" w14:textId="77777777" w:rsidR="007C3AB6" w:rsidRDefault="007C3AB6">
      <w:pPr>
        <w:spacing w:after="60"/>
        <w:rPr>
          <w:rFonts w:ascii="Times New Roman" w:eastAsia="Times New Roman" w:hAnsi="Times New Roman" w:cs="Times New Roman"/>
          <w:highlight w:val="white"/>
        </w:rPr>
      </w:pPr>
    </w:p>
    <w:p w14:paraId="0000007A" w14:textId="77777777" w:rsidR="007C3AB6" w:rsidRDefault="007C3AB6">
      <w:pPr>
        <w:spacing w:after="60"/>
        <w:rPr>
          <w:rFonts w:ascii="Times New Roman" w:eastAsia="Times New Roman" w:hAnsi="Times New Roman" w:cs="Times New Roman"/>
          <w:highlight w:val="white"/>
        </w:rPr>
      </w:pPr>
    </w:p>
    <w:p w14:paraId="0000007B" w14:textId="77777777" w:rsidR="007C3AB6" w:rsidRPr="00124ADF" w:rsidRDefault="00124ADF">
      <w:pPr>
        <w:numPr>
          <w:ilvl w:val="0"/>
          <w:numId w:val="1"/>
        </w:numPr>
        <w:rPr>
          <w:rFonts w:ascii="Times New Roman" w:eastAsia="Times New Roman" w:hAnsi="Times New Roman" w:cs="Times New Roman"/>
          <w:b/>
          <w:bCs/>
          <w:highlight w:val="white"/>
        </w:rPr>
      </w:pPr>
      <w:r w:rsidRPr="00124ADF">
        <w:rPr>
          <w:rFonts w:ascii="Times New Roman" w:eastAsia="Times New Roman" w:hAnsi="Times New Roman" w:cs="Times New Roman"/>
          <w:b/>
          <w:bCs/>
          <w:highlight w:val="white"/>
        </w:rPr>
        <w:t xml:space="preserve">In Columbia’s admissions process, we value who you are as a unique individual, distinct from your goals and achievements. In the last words of this writing supplement, we would like you to reflect on a source of happiness. Help us get to know you further by describing the first thing that comes to mind when you consider what simply brings you joy. (35 words or </w:t>
      </w:r>
      <w:proofErr w:type="gramStart"/>
      <w:r w:rsidRPr="00124ADF">
        <w:rPr>
          <w:rFonts w:ascii="Times New Roman" w:eastAsia="Times New Roman" w:hAnsi="Times New Roman" w:cs="Times New Roman"/>
          <w:b/>
          <w:bCs/>
          <w:highlight w:val="white"/>
        </w:rPr>
        <w:t>fewer)*</w:t>
      </w:r>
      <w:proofErr w:type="gramEnd"/>
    </w:p>
    <w:p w14:paraId="0000007C" w14:textId="77777777" w:rsidR="007C3AB6" w:rsidRDefault="007C3AB6">
      <w:pPr>
        <w:rPr>
          <w:rFonts w:ascii="Times New Roman" w:eastAsia="Times New Roman" w:hAnsi="Times New Roman" w:cs="Times New Roman"/>
          <w:highlight w:val="white"/>
        </w:rPr>
      </w:pPr>
    </w:p>
    <w:p w14:paraId="0000007D" w14:textId="79496D1A" w:rsidR="007C3AB6" w:rsidRDefault="00124ADF">
      <w:pPr>
        <w:ind w:left="720"/>
        <w:rPr>
          <w:ins w:id="109" w:author="Thalia Priscilla" w:date="2022-12-24T23:03:00Z"/>
          <w:rFonts w:ascii="Times New Roman" w:eastAsia="Times New Roman" w:hAnsi="Times New Roman" w:cs="Times New Roman"/>
          <w:highlight w:val="white"/>
        </w:rPr>
      </w:pPr>
      <w:r>
        <w:rPr>
          <w:rFonts w:ascii="Times New Roman" w:eastAsia="Times New Roman" w:hAnsi="Times New Roman" w:cs="Times New Roman"/>
          <w:highlight w:val="white"/>
        </w:rPr>
        <w:t>I find happiness in the simplest interactions of life: from conversations with friends and famil</w:t>
      </w:r>
      <w:ins w:id="110" w:author="Chiara Situmorang" w:date="2022-12-24T23:18:00Z">
        <w:r w:rsidR="00CE3D54">
          <w:rPr>
            <w:rFonts w:ascii="Times New Roman" w:eastAsia="Times New Roman" w:hAnsi="Times New Roman" w:cs="Times New Roman"/>
            <w:highlight w:val="white"/>
          </w:rPr>
          <w:t>y,</w:t>
        </w:r>
      </w:ins>
      <w:del w:id="111" w:author="Chiara Situmorang" w:date="2022-12-24T23:18:00Z">
        <w:r w:rsidDel="00CE3D54">
          <w:rPr>
            <w:rFonts w:ascii="Times New Roman" w:eastAsia="Times New Roman" w:hAnsi="Times New Roman" w:cs="Times New Roman"/>
            <w:highlight w:val="white"/>
          </w:rPr>
          <w:delText>ies</w:delText>
        </w:r>
      </w:del>
      <w:r>
        <w:rPr>
          <w:rFonts w:ascii="Times New Roman" w:eastAsia="Times New Roman" w:hAnsi="Times New Roman" w:cs="Times New Roman"/>
          <w:highlight w:val="white"/>
        </w:rPr>
        <w:t xml:space="preserve"> </w:t>
      </w:r>
      <w:del w:id="112" w:author="Chiara Situmorang" w:date="2022-12-24T23:18:00Z">
        <w:r w:rsidDel="00CE3D54">
          <w:rPr>
            <w:rFonts w:ascii="Times New Roman" w:eastAsia="Times New Roman" w:hAnsi="Times New Roman" w:cs="Times New Roman"/>
            <w:highlight w:val="white"/>
          </w:rPr>
          <w:delText xml:space="preserve">and </w:delText>
        </w:r>
      </w:del>
      <w:ins w:id="113" w:author="Chiara Situmorang" w:date="2022-12-24T23:18:00Z">
        <w:r w:rsidR="00CE3D54">
          <w:rPr>
            <w:rFonts w:ascii="Times New Roman" w:eastAsia="Times New Roman" w:hAnsi="Times New Roman" w:cs="Times New Roman"/>
            <w:highlight w:val="white"/>
          </w:rPr>
          <w:t>to</w:t>
        </w:r>
        <w:r w:rsidR="00CE3D54">
          <w:rPr>
            <w:rFonts w:ascii="Times New Roman" w:eastAsia="Times New Roman" w:hAnsi="Times New Roman" w:cs="Times New Roman"/>
            <w:highlight w:val="white"/>
          </w:rPr>
          <w:t xml:space="preserve"> </w:t>
        </w:r>
      </w:ins>
      <w:r>
        <w:rPr>
          <w:rFonts w:ascii="Times New Roman" w:eastAsia="Times New Roman" w:hAnsi="Times New Roman" w:cs="Times New Roman"/>
          <w:highlight w:val="white"/>
        </w:rPr>
        <w:t xml:space="preserve">making others smile, to </w:t>
      </w:r>
      <w:ins w:id="114" w:author="Chiara Situmorang" w:date="2022-12-24T23:18:00Z">
        <w:r w:rsidR="00CE3D54">
          <w:rPr>
            <w:rFonts w:ascii="Times New Roman" w:eastAsia="Times New Roman" w:hAnsi="Times New Roman" w:cs="Times New Roman"/>
            <w:highlight w:val="white"/>
          </w:rPr>
          <w:t xml:space="preserve">rainy </w:t>
        </w:r>
      </w:ins>
      <w:r>
        <w:rPr>
          <w:rFonts w:ascii="Times New Roman" w:eastAsia="Times New Roman" w:hAnsi="Times New Roman" w:cs="Times New Roman"/>
          <w:highlight w:val="white"/>
        </w:rPr>
        <w:t xml:space="preserve">car rides </w:t>
      </w:r>
      <w:del w:id="115" w:author="Chiara Situmorang" w:date="2022-12-24T23:18:00Z">
        <w:r w:rsidDel="00CE3D54">
          <w:rPr>
            <w:rFonts w:ascii="Times New Roman" w:eastAsia="Times New Roman" w:hAnsi="Times New Roman" w:cs="Times New Roman"/>
            <w:highlight w:val="white"/>
          </w:rPr>
          <w:delText xml:space="preserve">in the pouring rain </w:delText>
        </w:r>
      </w:del>
      <w:r>
        <w:rPr>
          <w:rFonts w:ascii="Times New Roman" w:eastAsia="Times New Roman" w:hAnsi="Times New Roman" w:cs="Times New Roman"/>
          <w:highlight w:val="white"/>
        </w:rPr>
        <w:t xml:space="preserve">and feeling the </w:t>
      </w:r>
      <w:del w:id="116" w:author="Chiara Situmorang" w:date="2022-12-24T23:19:00Z">
        <w:r w:rsidDel="00CE3D54">
          <w:rPr>
            <w:rFonts w:ascii="Times New Roman" w:eastAsia="Times New Roman" w:hAnsi="Times New Roman" w:cs="Times New Roman"/>
            <w:highlight w:val="white"/>
          </w:rPr>
          <w:delText xml:space="preserve">rushing </w:delText>
        </w:r>
      </w:del>
      <w:r>
        <w:rPr>
          <w:rFonts w:ascii="Times New Roman" w:eastAsia="Times New Roman" w:hAnsi="Times New Roman" w:cs="Times New Roman"/>
          <w:highlight w:val="white"/>
        </w:rPr>
        <w:t>wind on my face while horse</w:t>
      </w:r>
      <w:ins w:id="117" w:author="Chiara Situmorang" w:date="2022-12-24T23:19:00Z">
        <w:r w:rsidR="00CE3D54">
          <w:rPr>
            <w:rFonts w:ascii="Times New Roman" w:eastAsia="Times New Roman" w:hAnsi="Times New Roman" w:cs="Times New Roman"/>
            <w:highlight w:val="white"/>
          </w:rPr>
          <w:t>-</w:t>
        </w:r>
      </w:ins>
      <w:del w:id="118" w:author="Chiara Situmorang" w:date="2022-12-24T23:19:00Z">
        <w:r w:rsidDel="00CE3D54">
          <w:rPr>
            <w:rFonts w:ascii="Times New Roman" w:eastAsia="Times New Roman" w:hAnsi="Times New Roman" w:cs="Times New Roman"/>
            <w:highlight w:val="white"/>
          </w:rPr>
          <w:delText xml:space="preserve"> </w:delText>
        </w:r>
      </w:del>
      <w:r>
        <w:rPr>
          <w:rFonts w:ascii="Times New Roman" w:eastAsia="Times New Roman" w:hAnsi="Times New Roman" w:cs="Times New Roman"/>
          <w:highlight w:val="white"/>
        </w:rPr>
        <w:t>riding or ice-skating.</w:t>
      </w:r>
    </w:p>
    <w:p w14:paraId="26A7C924" w14:textId="54CAD687" w:rsidR="008A158E" w:rsidRDefault="008A158E">
      <w:pPr>
        <w:ind w:left="720"/>
        <w:rPr>
          <w:ins w:id="119" w:author="Thalia Priscilla" w:date="2022-12-24T23:03:00Z"/>
          <w:rFonts w:ascii="Times New Roman" w:eastAsia="Times New Roman" w:hAnsi="Times New Roman" w:cs="Times New Roman"/>
          <w:highlight w:val="white"/>
        </w:rPr>
      </w:pPr>
    </w:p>
    <w:p w14:paraId="0494E372" w14:textId="18F6D64E" w:rsidR="008A158E" w:rsidRDefault="008A158E">
      <w:pPr>
        <w:ind w:left="720"/>
        <w:rPr>
          <w:rFonts w:ascii="Times New Roman" w:eastAsia="Times New Roman" w:hAnsi="Times New Roman" w:cs="Times New Roman"/>
          <w:highlight w:val="white"/>
        </w:rPr>
      </w:pPr>
      <w:ins w:id="120" w:author="Thalia Priscilla" w:date="2022-12-24T23:03:00Z">
        <w:r>
          <w:rPr>
            <w:rFonts w:ascii="Times New Roman" w:eastAsia="Times New Roman" w:hAnsi="Times New Roman" w:cs="Times New Roman"/>
            <w:highlight w:val="white"/>
          </w:rPr>
          <w:t>Notes: This is ok</w:t>
        </w:r>
      </w:ins>
    </w:p>
    <w:p w14:paraId="0000007E" w14:textId="77777777" w:rsidR="007C3AB6" w:rsidRDefault="007C3AB6"/>
    <w:p w14:paraId="0000007F" w14:textId="77777777" w:rsidR="007C3AB6" w:rsidRDefault="007C3AB6">
      <w:pPr>
        <w:pStyle w:val="Heading1"/>
        <w:rPr>
          <w:rFonts w:ascii="Times New Roman" w:eastAsia="Times New Roman" w:hAnsi="Times New Roman" w:cs="Times New Roman"/>
          <w:highlight w:val="white"/>
        </w:rPr>
      </w:pPr>
      <w:bookmarkStart w:id="121" w:name="_uv6vipj002" w:colFirst="0" w:colLast="0"/>
      <w:bookmarkEnd w:id="121"/>
    </w:p>
    <w:sectPr w:rsidR="007C3AB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2-24T23:13:00Z" w:initials="CS">
    <w:p w14:paraId="7CC5E902" w14:textId="77777777" w:rsidR="00CE3D54" w:rsidRDefault="00CE3D54" w:rsidP="00957F9D">
      <w:r>
        <w:rPr>
          <w:rStyle w:val="CommentReference"/>
        </w:rPr>
        <w:annotationRef/>
      </w:r>
      <w:r>
        <w:rPr>
          <w:sz w:val="20"/>
          <w:szCs w:val="20"/>
        </w:rPr>
        <w:t>Lots of classics here! I would add a few more from a different genre, maybe other fiction, or non-fiction not related to art/design so we can see all your different facets.</w:t>
      </w:r>
    </w:p>
  </w:comment>
  <w:comment w:id="7" w:author="Devi Kasih" w:date="2022-12-22T02:40:00Z" w:initials="">
    <w:p w14:paraId="00000082" w14:textId="45B16717" w:rsidR="007C3AB6" w:rsidRDefault="00124ADF">
      <w:pPr>
        <w:widowControl w:val="0"/>
        <w:pBdr>
          <w:top w:val="nil"/>
          <w:left w:val="nil"/>
          <w:bottom w:val="nil"/>
          <w:right w:val="nil"/>
          <w:between w:val="nil"/>
        </w:pBdr>
        <w:spacing w:line="240" w:lineRule="auto"/>
        <w:rPr>
          <w:color w:val="000000"/>
        </w:rPr>
      </w:pPr>
      <w:r>
        <w:rPr>
          <w:color w:val="000000"/>
        </w:rPr>
        <w:t>masi</w:t>
      </w:r>
      <w:r>
        <w:rPr>
          <w:color w:val="000000"/>
        </w:rPr>
        <w:t xml:space="preserve"> ada lagi ga steffi? you still have 60 words to play with</w:t>
      </w:r>
    </w:p>
  </w:comment>
  <w:comment w:id="8" w:author="Chiara Situmorang" w:date="2022-12-24T23:17:00Z" w:initials="CS">
    <w:p w14:paraId="5A0B17D3" w14:textId="77777777" w:rsidR="00CE3D54" w:rsidRDefault="00CE3D54" w:rsidP="000C43DB">
      <w:r>
        <w:rPr>
          <w:rStyle w:val="CommentReference"/>
        </w:rPr>
        <w:annotationRef/>
      </w:r>
      <w:r>
        <w:rPr>
          <w:sz w:val="20"/>
          <w:szCs w:val="20"/>
        </w:rPr>
        <w:t>I would also think outside the box here. You’re an artist, so I’m sure you draw inspiration from a lot of different places! Are there local zines/stores that you frequent?</w:t>
      </w:r>
    </w:p>
    <w:p w14:paraId="769DD4D6" w14:textId="77777777" w:rsidR="00CE3D54" w:rsidRDefault="00CE3D54" w:rsidP="000C43DB"/>
    <w:p w14:paraId="28CC14E9" w14:textId="77777777" w:rsidR="00CE3D54" w:rsidRDefault="00CE3D54" w:rsidP="000C43DB">
      <w:r>
        <w:rPr>
          <w:sz w:val="20"/>
          <w:szCs w:val="20"/>
        </w:rPr>
        <w:t>This can also be related to your other, non-art interests! Maybe sports? Organizations? Youtube channels?</w:t>
      </w:r>
    </w:p>
  </w:comment>
  <w:comment w:id="9" w:author="Chiara Situmorang" w:date="2022-12-24T23:14:00Z" w:initials="CS">
    <w:p w14:paraId="4C8CA203" w14:textId="7ED912D5" w:rsidR="00CE3D54" w:rsidRDefault="00CE3D54" w:rsidP="00CE285B">
      <w:r>
        <w:rPr>
          <w:rStyle w:val="CommentReference"/>
        </w:rPr>
        <w:annotationRef/>
      </w:r>
      <w:r>
        <w:rPr>
          <w:sz w:val="20"/>
          <w:szCs w:val="20"/>
        </w:rPr>
        <w:t>Unless you follow any particular accounts here, it may be more helpful to remove this!</w:t>
      </w:r>
    </w:p>
  </w:comment>
  <w:comment w:id="11" w:author="Chiara Situmorang" w:date="2022-12-24T23:40:00Z" w:initials="CS">
    <w:p w14:paraId="5F1C61B8" w14:textId="77777777" w:rsidR="00F0529E" w:rsidRDefault="00F0529E" w:rsidP="00B55DF9">
      <w:r>
        <w:rPr>
          <w:rStyle w:val="CommentReference"/>
        </w:rPr>
        <w:annotationRef/>
      </w:r>
      <w:r>
        <w:rPr>
          <w:sz w:val="20"/>
          <w:szCs w:val="20"/>
        </w:rPr>
        <w:t xml:space="preserve">Due to the limited word count, you want to be more straightforward in telling us this story. You don’t have to narrate it to us as much as straight up tell us the message you’re trying to get across so that there’s more space for your reflection. </w:t>
      </w:r>
    </w:p>
    <w:p w14:paraId="5EDDA616" w14:textId="77777777" w:rsidR="00F0529E" w:rsidRDefault="00F0529E" w:rsidP="00B55DF9"/>
    <w:p w14:paraId="5E0BA51F" w14:textId="77777777" w:rsidR="00F0529E" w:rsidRDefault="00F0529E" w:rsidP="00B55DF9">
      <w:r>
        <w:rPr>
          <w:sz w:val="20"/>
          <w:szCs w:val="20"/>
        </w:rPr>
        <w:t>How did the teamwork and community in team sports change your perspective towards the world?</w:t>
      </w:r>
    </w:p>
  </w:comment>
  <w:comment w:id="33" w:author="Chiara Situmorang" w:date="2022-12-24T23:36:00Z" w:initials="CS">
    <w:p w14:paraId="32FD9DB6" w14:textId="4F821F86" w:rsidR="00F0529E" w:rsidRDefault="00F0529E" w:rsidP="00845D0B">
      <w:r>
        <w:rPr>
          <w:rStyle w:val="CommentReference"/>
        </w:rPr>
        <w:annotationRef/>
      </w:r>
      <w:r>
        <w:rPr>
          <w:sz w:val="20"/>
          <w:szCs w:val="20"/>
        </w:rPr>
        <w:t xml:space="preserve">How? Will you create your own community? Foster a supportive environment in a leadership role? </w:t>
      </w:r>
    </w:p>
  </w:comment>
  <w:comment w:id="38" w:author="Chiara Situmorang" w:date="2022-12-24T23:24:00Z" w:initials="CS">
    <w:p w14:paraId="37409026" w14:textId="486FD3ED" w:rsidR="00CE3D54" w:rsidRDefault="00CE3D54" w:rsidP="00A374EC">
      <w:r>
        <w:rPr>
          <w:rStyle w:val="CommentReference"/>
        </w:rPr>
        <w:annotationRef/>
      </w:r>
      <w:r>
        <w:rPr>
          <w:sz w:val="20"/>
          <w:szCs w:val="20"/>
        </w:rPr>
        <w:t>Why these two things? I’d use the next sentence to explain this instead.</w:t>
      </w:r>
    </w:p>
  </w:comment>
  <w:comment w:id="53" w:author="Chiara Situmorang" w:date="2022-12-24T23:25:00Z" w:initials="CS">
    <w:p w14:paraId="4394E27F" w14:textId="77777777" w:rsidR="00CE3D54" w:rsidRDefault="00CE3D54" w:rsidP="00DC5F74">
      <w:r>
        <w:rPr>
          <w:rStyle w:val="CommentReference"/>
        </w:rPr>
        <w:annotationRef/>
      </w:r>
      <w:r>
        <w:rPr>
          <w:sz w:val="20"/>
          <w:szCs w:val="20"/>
        </w:rPr>
        <w:t>Can you be more specific? How would these classes help you in your work and practice as an artist? What would it teach you?</w:t>
      </w:r>
    </w:p>
  </w:comment>
  <w:comment w:id="64" w:author="Chiara Situmorang" w:date="2022-12-24T23:27:00Z" w:initials="CS">
    <w:p w14:paraId="5E0A0847" w14:textId="77777777" w:rsidR="00472FD6" w:rsidRDefault="00472FD6" w:rsidP="006E580C">
      <w:r>
        <w:rPr>
          <w:rStyle w:val="CommentReference"/>
        </w:rPr>
        <w:annotationRef/>
      </w:r>
      <w:r>
        <w:rPr>
          <w:sz w:val="20"/>
          <w:szCs w:val="20"/>
        </w:rPr>
        <w:t>I would focus on why these clubs interest you and how they will help you grow. Will they help you grow your network? Expose you to the latest new artists?</w:t>
      </w:r>
    </w:p>
  </w:comment>
  <w:comment w:id="83" w:author="Chiara Situmorang" w:date="2022-12-24T23:28:00Z" w:initials="CS">
    <w:p w14:paraId="1B1DBC3C" w14:textId="77777777" w:rsidR="00472FD6" w:rsidRDefault="00472FD6" w:rsidP="00925BAE">
      <w:r>
        <w:rPr>
          <w:rStyle w:val="CommentReference"/>
        </w:rPr>
        <w:annotationRef/>
      </w:r>
      <w:r>
        <w:rPr>
          <w:sz w:val="20"/>
          <w:szCs w:val="20"/>
        </w:rPr>
        <w:t>Just list one or two here to allow more words for elaboration.</w:t>
      </w:r>
    </w:p>
  </w:comment>
  <w:comment w:id="88" w:author="Chiara Situmorang" w:date="2022-12-24T23:28:00Z" w:initials="CS">
    <w:p w14:paraId="5FADF6D0" w14:textId="0223F34D" w:rsidR="00472FD6" w:rsidRDefault="00472FD6" w:rsidP="003074A3">
      <w:r>
        <w:rPr>
          <w:rStyle w:val="CommentReference"/>
        </w:rPr>
        <w:annotationRef/>
      </w:r>
      <w:r>
        <w:rPr>
          <w:sz w:val="20"/>
          <w:szCs w:val="20"/>
        </w:rPr>
        <w:t>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C5E902" w15:done="0"/>
  <w15:commentEx w15:paraId="00000082" w15:done="0"/>
  <w15:commentEx w15:paraId="28CC14E9" w15:paraIdParent="00000082" w15:done="0"/>
  <w15:commentEx w15:paraId="4C8CA203" w15:done="0"/>
  <w15:commentEx w15:paraId="5E0BA51F" w15:done="0"/>
  <w15:commentEx w15:paraId="32FD9DB6" w15:done="0"/>
  <w15:commentEx w15:paraId="37409026" w15:done="0"/>
  <w15:commentEx w15:paraId="4394E27F" w15:done="0"/>
  <w15:commentEx w15:paraId="5E0A0847" w15:done="0"/>
  <w15:commentEx w15:paraId="1B1DBC3C" w15:done="0"/>
  <w15:commentEx w15:paraId="5FADF6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2060B" w16cex:dateUtc="2022-12-24T16:13:00Z"/>
  <w16cex:commentExtensible w16cex:durableId="2752071E" w16cex:dateUtc="2022-12-24T16:17:00Z"/>
  <w16cex:commentExtensible w16cex:durableId="2752066D" w16cex:dateUtc="2022-12-24T16:14:00Z"/>
  <w16cex:commentExtensible w16cex:durableId="27520C53" w16cex:dateUtc="2022-12-24T16:40:00Z"/>
  <w16cex:commentExtensible w16cex:durableId="27520B6E" w16cex:dateUtc="2022-12-24T16:36:00Z"/>
  <w16cex:commentExtensible w16cex:durableId="275208BF" w16cex:dateUtc="2022-12-24T16:24:00Z"/>
  <w16cex:commentExtensible w16cex:durableId="275208E7" w16cex:dateUtc="2022-12-24T16:25:00Z"/>
  <w16cex:commentExtensible w16cex:durableId="27520950" w16cex:dateUtc="2022-12-24T16:27:00Z"/>
  <w16cex:commentExtensible w16cex:durableId="275209A5" w16cex:dateUtc="2022-12-24T16:28:00Z"/>
  <w16cex:commentExtensible w16cex:durableId="27520983" w16cex:dateUtc="2022-12-24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C5E902" w16cid:durableId="2752060B"/>
  <w16cid:commentId w16cid:paraId="00000082" w16cid:durableId="274EA619"/>
  <w16cid:commentId w16cid:paraId="28CC14E9" w16cid:durableId="2752071E"/>
  <w16cid:commentId w16cid:paraId="4C8CA203" w16cid:durableId="2752066D"/>
  <w16cid:commentId w16cid:paraId="5E0BA51F" w16cid:durableId="27520C53"/>
  <w16cid:commentId w16cid:paraId="32FD9DB6" w16cid:durableId="27520B6E"/>
  <w16cid:commentId w16cid:paraId="37409026" w16cid:durableId="275208BF"/>
  <w16cid:commentId w16cid:paraId="4394E27F" w16cid:durableId="275208E7"/>
  <w16cid:commentId w16cid:paraId="5E0A0847" w16cid:durableId="27520950"/>
  <w16cid:commentId w16cid:paraId="1B1DBC3C" w16cid:durableId="275209A5"/>
  <w16cid:commentId w16cid:paraId="5FADF6D0" w16cid:durableId="275209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68F5"/>
    <w:multiLevelType w:val="multilevel"/>
    <w:tmpl w:val="BCA22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EE3046"/>
    <w:multiLevelType w:val="multilevel"/>
    <w:tmpl w:val="4D1EF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6451AF"/>
    <w:multiLevelType w:val="multilevel"/>
    <w:tmpl w:val="FF089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F71DD8"/>
    <w:multiLevelType w:val="multilevel"/>
    <w:tmpl w:val="5FD00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934F13"/>
    <w:multiLevelType w:val="multilevel"/>
    <w:tmpl w:val="AD3EC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5660B31"/>
    <w:multiLevelType w:val="multilevel"/>
    <w:tmpl w:val="23EED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5679951">
    <w:abstractNumId w:val="4"/>
  </w:num>
  <w:num w:numId="2" w16cid:durableId="2031223140">
    <w:abstractNumId w:val="1"/>
  </w:num>
  <w:num w:numId="3" w16cid:durableId="277104846">
    <w:abstractNumId w:val="0"/>
  </w:num>
  <w:num w:numId="4" w16cid:durableId="492451501">
    <w:abstractNumId w:val="3"/>
  </w:num>
  <w:num w:numId="5" w16cid:durableId="1160345801">
    <w:abstractNumId w:val="2"/>
  </w:num>
  <w:num w:numId="6" w16cid:durableId="7544597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AB6"/>
    <w:rsid w:val="00124ADF"/>
    <w:rsid w:val="00154984"/>
    <w:rsid w:val="00230193"/>
    <w:rsid w:val="003B44AD"/>
    <w:rsid w:val="0044126E"/>
    <w:rsid w:val="00472FD6"/>
    <w:rsid w:val="00482D7A"/>
    <w:rsid w:val="00583EC2"/>
    <w:rsid w:val="006E0466"/>
    <w:rsid w:val="007C3AB6"/>
    <w:rsid w:val="008A158E"/>
    <w:rsid w:val="00952566"/>
    <w:rsid w:val="009A09BE"/>
    <w:rsid w:val="00AB0BFB"/>
    <w:rsid w:val="00CE3D54"/>
    <w:rsid w:val="00E07EE1"/>
    <w:rsid w:val="00E478A1"/>
    <w:rsid w:val="00F0529E"/>
    <w:rsid w:val="00F37F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21ED"/>
  <w15:docId w15:val="{5D01E7EE-008F-4936-9464-F8450465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82D7A"/>
    <w:pPr>
      <w:spacing w:line="240" w:lineRule="auto"/>
    </w:pPr>
  </w:style>
  <w:style w:type="paragraph" w:styleId="CommentSubject">
    <w:name w:val="annotation subject"/>
    <w:basedOn w:val="CommentText"/>
    <w:next w:val="CommentText"/>
    <w:link w:val="CommentSubjectChar"/>
    <w:uiPriority w:val="99"/>
    <w:semiHidden/>
    <w:unhideWhenUsed/>
    <w:rsid w:val="00482D7A"/>
    <w:rPr>
      <w:b/>
      <w:bCs/>
    </w:rPr>
  </w:style>
  <w:style w:type="character" w:customStyle="1" w:styleId="CommentSubjectChar">
    <w:name w:val="Comment Subject Char"/>
    <w:basedOn w:val="CommentTextChar"/>
    <w:link w:val="CommentSubject"/>
    <w:uiPriority w:val="99"/>
    <w:semiHidden/>
    <w:rsid w:val="00482D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Chiara Situmorang</cp:lastModifiedBy>
  <cp:revision>6</cp:revision>
  <dcterms:created xsi:type="dcterms:W3CDTF">2022-12-22T02:48:00Z</dcterms:created>
  <dcterms:modified xsi:type="dcterms:W3CDTF">2022-12-24T16:40:00Z</dcterms:modified>
</cp:coreProperties>
</file>