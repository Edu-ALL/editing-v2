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97773" w14:textId="77777777" w:rsidR="00784F04" w:rsidRPr="0063556B" w:rsidRDefault="00784F04" w:rsidP="00784F04">
      <w:pPr>
        <w:rPr>
          <w:sz w:val="22"/>
          <w:szCs w:val="22"/>
        </w:rPr>
      </w:pPr>
      <w:r w:rsidRPr="0063556B">
        <w:rPr>
          <w:sz w:val="22"/>
          <w:szCs w:val="22"/>
        </w:rPr>
        <w:t xml:space="preserve">"Interruption!" said my late grandfather and political inspiration during Suharto's dictatorial regime (1967-1998) in the people's consultative assembly, where interruptions were prohibited. His ability to </w:t>
      </w:r>
      <w:proofErr w:type="spellStart"/>
      <w:r w:rsidRPr="0063556B">
        <w:rPr>
          <w:sz w:val="22"/>
          <w:szCs w:val="22"/>
        </w:rPr>
        <w:t>vocalise</w:t>
      </w:r>
      <w:proofErr w:type="spellEnd"/>
      <w:r w:rsidRPr="0063556B">
        <w:rPr>
          <w:sz w:val="22"/>
          <w:szCs w:val="22"/>
        </w:rPr>
        <w:t xml:space="preserve"> against injustices made me eager to uphold what my grandfather instilled: politics is sacred. To continue his legacy, </w:t>
      </w:r>
      <w:commentRangeStart w:id="0"/>
      <w:r w:rsidRPr="0063556B">
        <w:rPr>
          <w:sz w:val="22"/>
          <w:szCs w:val="22"/>
        </w:rPr>
        <w:t xml:space="preserve">I plan to establish my own path by constructing a new political nuance. </w:t>
      </w:r>
      <w:commentRangeEnd w:id="0"/>
      <w:r w:rsidR="00A92165">
        <w:rPr>
          <w:rStyle w:val="CommentReference"/>
        </w:rPr>
        <w:commentReference w:id="0"/>
      </w:r>
    </w:p>
    <w:p w14:paraId="7B68442D" w14:textId="77777777" w:rsidR="00784F04" w:rsidRPr="0063556B" w:rsidRDefault="00784F04" w:rsidP="00784F04">
      <w:pPr>
        <w:rPr>
          <w:sz w:val="22"/>
          <w:szCs w:val="22"/>
        </w:rPr>
      </w:pPr>
    </w:p>
    <w:p w14:paraId="5ED20221" w14:textId="5934946D" w:rsidR="000028E0" w:rsidRDefault="00784F04" w:rsidP="00784F04">
      <w:pPr>
        <w:rPr>
          <w:ins w:id="1" w:author="Thalia Priscilla" w:date="2023-01-12T22:02:00Z"/>
          <w:sz w:val="22"/>
          <w:szCs w:val="22"/>
        </w:rPr>
      </w:pPr>
      <w:commentRangeStart w:id="2"/>
      <w:r w:rsidRPr="0063556B">
        <w:rPr>
          <w:sz w:val="22"/>
          <w:szCs w:val="22"/>
        </w:rPr>
        <w:t xml:space="preserve">Interviewing Joko Widodo, Indonesia's current president, for an independent research project taught me the importance of systems in government. </w:t>
      </w:r>
      <w:commentRangeEnd w:id="2"/>
      <w:r w:rsidR="000B0D0E">
        <w:rPr>
          <w:rStyle w:val="CommentReference"/>
        </w:rPr>
        <w:commentReference w:id="2"/>
      </w:r>
      <w:r w:rsidRPr="0063556B">
        <w:rPr>
          <w:sz w:val="22"/>
          <w:szCs w:val="22"/>
        </w:rPr>
        <w:t xml:space="preserve">I went on to examine how his rival, Prabowo </w:t>
      </w:r>
      <w:proofErr w:type="spellStart"/>
      <w:r w:rsidRPr="0063556B">
        <w:rPr>
          <w:sz w:val="22"/>
          <w:szCs w:val="22"/>
        </w:rPr>
        <w:t>Subianto</w:t>
      </w:r>
      <w:proofErr w:type="spellEnd"/>
      <w:r w:rsidRPr="0063556B">
        <w:rPr>
          <w:sz w:val="22"/>
          <w:szCs w:val="22"/>
        </w:rPr>
        <w:t xml:space="preserve">, joined his ministerial cabinet. </w:t>
      </w:r>
      <w:commentRangeStart w:id="3"/>
      <w:r w:rsidRPr="0063556B">
        <w:rPr>
          <w:sz w:val="22"/>
          <w:szCs w:val="22"/>
        </w:rPr>
        <w:t xml:space="preserve">I found that despite their differences in political ideology (individualistic) they shared a mutual interest in upholding Pancasila (collectivistic), Indonesia’s </w:t>
      </w:r>
      <w:del w:id="4" w:author="Thalia Priscilla" w:date="2023-01-12T18:31:00Z">
        <w:r w:rsidRPr="0063556B" w:rsidDel="00A92165">
          <w:rPr>
            <w:sz w:val="22"/>
            <w:szCs w:val="22"/>
          </w:rPr>
          <w:delText>statutory law</w:delText>
        </w:r>
      </w:del>
      <w:ins w:id="5" w:author="Thalia Priscilla" w:date="2023-01-12T18:31:00Z">
        <w:r w:rsidR="00A92165">
          <w:rPr>
            <w:sz w:val="22"/>
            <w:szCs w:val="22"/>
          </w:rPr>
          <w:t>national ideology</w:t>
        </w:r>
      </w:ins>
      <w:ins w:id="6" w:author="Thalia Priscilla" w:date="2023-01-12T21:59:00Z">
        <w:r w:rsidR="00E3007B">
          <w:rPr>
            <w:sz w:val="22"/>
            <w:szCs w:val="22"/>
          </w:rPr>
          <w:t>,</w:t>
        </w:r>
      </w:ins>
      <w:r w:rsidRPr="0063556B">
        <w:rPr>
          <w:sz w:val="22"/>
          <w:szCs w:val="22"/>
        </w:rPr>
        <w:t xml:space="preserve"> which is an ideal portrayal of a representative democracy.</w:t>
      </w:r>
      <w:commentRangeEnd w:id="3"/>
      <w:r w:rsidR="000B0D0E">
        <w:rPr>
          <w:rStyle w:val="CommentReference"/>
        </w:rPr>
        <w:commentReference w:id="3"/>
      </w:r>
      <w:r w:rsidRPr="0063556B">
        <w:rPr>
          <w:sz w:val="22"/>
          <w:szCs w:val="22"/>
        </w:rPr>
        <w:t xml:space="preserve"> The study gained me recognition from executives of Indonesian think tanks and a seat in critical conversations </w:t>
      </w:r>
      <w:del w:id="7" w:author="Chiara Situmorang" w:date="2023-01-13T10:08:00Z">
        <w:r w:rsidRPr="0063556B" w:rsidDel="000B0D0E">
          <w:rPr>
            <w:sz w:val="22"/>
            <w:szCs w:val="22"/>
          </w:rPr>
          <w:delText>where my ability to contextualise and observe was valued</w:delText>
        </w:r>
      </w:del>
      <w:ins w:id="8" w:author="Chiara Situmorang" w:date="2023-01-13T10:08:00Z">
        <w:r w:rsidR="000B0D0E">
          <w:rPr>
            <w:sz w:val="22"/>
            <w:szCs w:val="22"/>
          </w:rPr>
          <w:t xml:space="preserve">amongst </w:t>
        </w:r>
        <w:commentRangeStart w:id="9"/>
        <w:r w:rsidR="000B0D0E">
          <w:rPr>
            <w:sz w:val="22"/>
            <w:szCs w:val="22"/>
          </w:rPr>
          <w:t>…</w:t>
        </w:r>
        <w:commentRangeEnd w:id="9"/>
        <w:r w:rsidR="000B0D0E">
          <w:rPr>
            <w:rStyle w:val="CommentReference"/>
          </w:rPr>
          <w:commentReference w:id="9"/>
        </w:r>
      </w:ins>
      <w:r w:rsidRPr="0063556B">
        <w:rPr>
          <w:sz w:val="22"/>
          <w:szCs w:val="22"/>
        </w:rPr>
        <w:t xml:space="preserve">. For instance, when discussing the recent government decision to raise fuel prices due to inflation, I suggested that </w:t>
      </w:r>
      <w:proofErr w:type="spellStart"/>
      <w:r w:rsidRPr="0063556B">
        <w:rPr>
          <w:sz w:val="22"/>
          <w:szCs w:val="22"/>
        </w:rPr>
        <w:t>programmes</w:t>
      </w:r>
      <w:proofErr w:type="spellEnd"/>
      <w:r w:rsidRPr="0063556B">
        <w:rPr>
          <w:sz w:val="22"/>
          <w:szCs w:val="22"/>
        </w:rPr>
        <w:t xml:space="preserve"> that benefit the citizens’ welfare should be </w:t>
      </w:r>
      <w:proofErr w:type="spellStart"/>
      <w:r w:rsidRPr="0063556B">
        <w:rPr>
          <w:sz w:val="22"/>
          <w:szCs w:val="22"/>
        </w:rPr>
        <w:t>subsidised</w:t>
      </w:r>
      <w:proofErr w:type="spellEnd"/>
      <w:r w:rsidRPr="0063556B">
        <w:rPr>
          <w:sz w:val="22"/>
          <w:szCs w:val="22"/>
        </w:rPr>
        <w:t xml:space="preserve">. </w:t>
      </w:r>
    </w:p>
    <w:p w14:paraId="49453A3D" w14:textId="77777777" w:rsidR="000028E0" w:rsidRDefault="000028E0" w:rsidP="00784F04">
      <w:pPr>
        <w:rPr>
          <w:ins w:id="10" w:author="Thalia Priscilla" w:date="2023-01-12T22:02:00Z"/>
          <w:sz w:val="22"/>
          <w:szCs w:val="22"/>
        </w:rPr>
      </w:pPr>
    </w:p>
    <w:p w14:paraId="6A0C6489" w14:textId="2B67D438" w:rsidR="00784F04" w:rsidRPr="0063556B" w:rsidRDefault="00784F04" w:rsidP="00784F04">
      <w:pPr>
        <w:rPr>
          <w:sz w:val="22"/>
          <w:szCs w:val="22"/>
        </w:rPr>
      </w:pPr>
      <w:r w:rsidRPr="0063556B">
        <w:rPr>
          <w:sz w:val="22"/>
          <w:szCs w:val="22"/>
        </w:rPr>
        <w:t>As one of the editors and sole advisor for a member of the parliament book called '</w:t>
      </w:r>
      <w:proofErr w:type="spellStart"/>
      <w:r w:rsidRPr="0063556B">
        <w:rPr>
          <w:sz w:val="22"/>
          <w:szCs w:val="22"/>
        </w:rPr>
        <w:t>Diplomasi</w:t>
      </w:r>
      <w:proofErr w:type="spellEnd"/>
      <w:r w:rsidRPr="0063556B">
        <w:rPr>
          <w:sz w:val="22"/>
          <w:szCs w:val="22"/>
        </w:rPr>
        <w:t xml:space="preserve"> </w:t>
      </w:r>
      <w:proofErr w:type="spellStart"/>
      <w:r w:rsidRPr="0063556B">
        <w:rPr>
          <w:sz w:val="22"/>
          <w:szCs w:val="22"/>
        </w:rPr>
        <w:t>parliamen</w:t>
      </w:r>
      <w:proofErr w:type="spellEnd"/>
      <w:r w:rsidRPr="0063556B">
        <w:rPr>
          <w:sz w:val="22"/>
          <w:szCs w:val="22"/>
        </w:rPr>
        <w:t xml:space="preserve"> dan </w:t>
      </w:r>
      <w:proofErr w:type="spellStart"/>
      <w:r w:rsidRPr="0063556B">
        <w:rPr>
          <w:sz w:val="22"/>
          <w:szCs w:val="22"/>
        </w:rPr>
        <w:t>Politik</w:t>
      </w:r>
      <w:proofErr w:type="spellEnd"/>
      <w:r w:rsidRPr="0063556B">
        <w:rPr>
          <w:sz w:val="22"/>
          <w:szCs w:val="22"/>
        </w:rPr>
        <w:t xml:space="preserve"> </w:t>
      </w:r>
      <w:proofErr w:type="spellStart"/>
      <w:r w:rsidRPr="0063556B">
        <w:rPr>
          <w:sz w:val="22"/>
          <w:szCs w:val="22"/>
        </w:rPr>
        <w:t>Luar</w:t>
      </w:r>
      <w:proofErr w:type="spellEnd"/>
      <w:r w:rsidRPr="0063556B">
        <w:rPr>
          <w:sz w:val="22"/>
          <w:szCs w:val="22"/>
        </w:rPr>
        <w:t xml:space="preserve"> Negeri R’ I applied psychological theories to inspect motives behind Indonesia's foreign policy; how democracy was first introduced, and its progression as a result. From these experiences, my view of politics </w:t>
      </w:r>
      <w:del w:id="11" w:author="Thalia Priscilla" w:date="2023-01-12T22:01:00Z">
        <w:r w:rsidRPr="0063556B" w:rsidDel="00E3007B">
          <w:rPr>
            <w:sz w:val="22"/>
            <w:szCs w:val="22"/>
          </w:rPr>
          <w:delText xml:space="preserve">changed </w:delText>
        </w:r>
      </w:del>
      <w:ins w:id="12" w:author="Thalia Priscilla" w:date="2023-01-12T22:02:00Z">
        <w:r w:rsidR="00E3007B">
          <w:rPr>
            <w:sz w:val="22"/>
            <w:szCs w:val="22"/>
          </w:rPr>
          <w:t>evolved</w:t>
        </w:r>
      </w:ins>
      <w:ins w:id="13" w:author="Thalia Priscilla" w:date="2023-01-12T22:01:00Z">
        <w:r w:rsidR="00E3007B" w:rsidRPr="0063556B">
          <w:rPr>
            <w:sz w:val="22"/>
            <w:szCs w:val="22"/>
          </w:rPr>
          <w:t xml:space="preserve"> </w:t>
        </w:r>
      </w:ins>
      <w:r w:rsidRPr="0063556B">
        <w:rPr>
          <w:sz w:val="22"/>
          <w:szCs w:val="22"/>
        </w:rPr>
        <w:t xml:space="preserve">- </w:t>
      </w:r>
      <w:commentRangeStart w:id="14"/>
      <w:r w:rsidRPr="0063556B">
        <w:rPr>
          <w:sz w:val="22"/>
          <w:szCs w:val="22"/>
        </w:rPr>
        <w:t xml:space="preserve">I discovered that politics is not just a subject within its own realm but one that integrates others. This made me understand political matters in a pragmatic and comprehensive approach - not only to assess issues but also provide solutions that consider all factors and unintended consequences.  </w:t>
      </w:r>
      <w:commentRangeEnd w:id="14"/>
      <w:r w:rsidR="000028E0">
        <w:rPr>
          <w:rStyle w:val="CommentReference"/>
        </w:rPr>
        <w:commentReference w:id="14"/>
      </w:r>
    </w:p>
    <w:p w14:paraId="7879D513" w14:textId="77777777" w:rsidR="00784F04" w:rsidRPr="0063556B" w:rsidRDefault="00784F04" w:rsidP="00784F04">
      <w:pPr>
        <w:rPr>
          <w:sz w:val="22"/>
          <w:szCs w:val="22"/>
        </w:rPr>
      </w:pPr>
    </w:p>
    <w:p w14:paraId="74F03D06" w14:textId="70D6060A" w:rsidR="00784F04" w:rsidRPr="0063556B" w:rsidRDefault="00784F04" w:rsidP="00784F04">
      <w:pPr>
        <w:rPr>
          <w:sz w:val="22"/>
          <w:szCs w:val="22"/>
        </w:rPr>
      </w:pPr>
      <w:r w:rsidRPr="0063556B">
        <w:rPr>
          <w:sz w:val="22"/>
          <w:szCs w:val="22"/>
        </w:rPr>
        <w:t xml:space="preserve">After witnessing a Pro-Palestine rally outside of the US Embassy, I researched the Israeli-Palestinian conflict. Exploring their foreign policy made me understand that the USA’s interest in the </w:t>
      </w:r>
      <w:del w:id="15" w:author="Chiara Situmorang" w:date="2023-01-13T10:10:00Z">
        <w:r w:rsidRPr="0063556B" w:rsidDel="000B0D0E">
          <w:rPr>
            <w:sz w:val="22"/>
            <w:szCs w:val="22"/>
          </w:rPr>
          <w:delText xml:space="preserve">Israeli Palestinian </w:delText>
        </w:r>
      </w:del>
      <w:r w:rsidRPr="0063556B">
        <w:rPr>
          <w:sz w:val="22"/>
          <w:szCs w:val="22"/>
        </w:rPr>
        <w:t xml:space="preserve">conflict comes from a shared commitment to democracy and regional security, which ties back to the findings of my study that mutual belief of society surpasses individualistic values. I continued my investigation in the Oxford University international politics summer program, where I discovered that the Israeli-Palestinian conflict is much more complex than the common media portrayal of the conflict being solely a religious root issue. There are other contributing factors such as land territory.  </w:t>
      </w:r>
    </w:p>
    <w:p w14:paraId="3F620A96" w14:textId="77777777" w:rsidR="00784F04" w:rsidRPr="0063556B" w:rsidRDefault="00784F04" w:rsidP="00784F04">
      <w:pPr>
        <w:rPr>
          <w:sz w:val="22"/>
          <w:szCs w:val="22"/>
        </w:rPr>
      </w:pPr>
    </w:p>
    <w:p w14:paraId="2F3CFCA0" w14:textId="70861455" w:rsidR="00784F04" w:rsidRPr="0063556B" w:rsidRDefault="00784F04" w:rsidP="00784F04">
      <w:pPr>
        <w:rPr>
          <w:sz w:val="22"/>
          <w:szCs w:val="22"/>
        </w:rPr>
      </w:pPr>
      <w:r w:rsidRPr="0063556B">
        <w:rPr>
          <w:sz w:val="22"/>
          <w:szCs w:val="22"/>
        </w:rPr>
        <w:t xml:space="preserve">Representing North Korea at the London International Model United Nations (LIMUN) Conference made me understand diplomatic processes further. My role involved researching and discussing threats from </w:t>
      </w:r>
      <w:commentRangeStart w:id="16"/>
      <w:r w:rsidRPr="0063556B">
        <w:rPr>
          <w:sz w:val="22"/>
          <w:szCs w:val="22"/>
        </w:rPr>
        <w:t>cyberspace</w:t>
      </w:r>
      <w:commentRangeEnd w:id="16"/>
      <w:r w:rsidR="000B0D0E">
        <w:rPr>
          <w:rStyle w:val="CommentReference"/>
        </w:rPr>
        <w:commentReference w:id="16"/>
      </w:r>
      <w:r w:rsidRPr="0063556B">
        <w:rPr>
          <w:sz w:val="22"/>
          <w:szCs w:val="22"/>
        </w:rPr>
        <w:t xml:space="preserve"> with fellow delegates to find a collective solution that married with the theme of 'Peace and Security'. </w:t>
      </w:r>
      <w:proofErr w:type="spellStart"/>
      <w:r w:rsidRPr="0063556B">
        <w:rPr>
          <w:sz w:val="22"/>
          <w:szCs w:val="22"/>
        </w:rPr>
        <w:t>Recognising</w:t>
      </w:r>
      <w:proofErr w:type="spellEnd"/>
      <w:r w:rsidRPr="0063556B">
        <w:rPr>
          <w:sz w:val="22"/>
          <w:szCs w:val="22"/>
        </w:rPr>
        <w:t xml:space="preserve"> the need for international collaboration in finding solutions to global problems </w:t>
      </w:r>
      <w:commentRangeStart w:id="17"/>
      <w:r w:rsidRPr="0063556B">
        <w:rPr>
          <w:sz w:val="22"/>
          <w:szCs w:val="22"/>
        </w:rPr>
        <w:t xml:space="preserve">made me reminisce about my dear friend, Miguel </w:t>
      </w:r>
      <w:proofErr w:type="spellStart"/>
      <w:r w:rsidRPr="0063556B">
        <w:rPr>
          <w:sz w:val="22"/>
          <w:szCs w:val="22"/>
        </w:rPr>
        <w:t>Panduwinata</w:t>
      </w:r>
      <w:proofErr w:type="spellEnd"/>
      <w:r w:rsidRPr="0063556B">
        <w:rPr>
          <w:sz w:val="22"/>
          <w:szCs w:val="22"/>
        </w:rPr>
        <w:t xml:space="preserve">, whose life was lost in the downing of flight MH17 in 2014. </w:t>
      </w:r>
      <w:commentRangeEnd w:id="17"/>
      <w:r w:rsidR="000B0D0E">
        <w:rPr>
          <w:rStyle w:val="CommentReference"/>
        </w:rPr>
        <w:commentReference w:id="17"/>
      </w:r>
      <w:r w:rsidRPr="0063556B">
        <w:rPr>
          <w:sz w:val="22"/>
          <w:szCs w:val="22"/>
        </w:rPr>
        <w:t>The book, '</w:t>
      </w:r>
      <w:proofErr w:type="spellStart"/>
      <w:r w:rsidRPr="0063556B">
        <w:rPr>
          <w:sz w:val="22"/>
          <w:szCs w:val="22"/>
        </w:rPr>
        <w:t>Bellingcat</w:t>
      </w:r>
      <w:proofErr w:type="spellEnd"/>
      <w:r w:rsidRPr="0063556B">
        <w:rPr>
          <w:sz w:val="22"/>
          <w:szCs w:val="22"/>
        </w:rPr>
        <w:t xml:space="preserve">,' </w:t>
      </w:r>
      <w:del w:id="18" w:author="Thalia Priscilla" w:date="2023-01-12T22:08:00Z">
        <w:r w:rsidRPr="0063556B" w:rsidDel="00C878E2">
          <w:rPr>
            <w:sz w:val="22"/>
            <w:szCs w:val="22"/>
          </w:rPr>
          <w:delText xml:space="preserve">which </w:delText>
        </w:r>
      </w:del>
      <w:r w:rsidRPr="0063556B">
        <w:rPr>
          <w:sz w:val="22"/>
          <w:szCs w:val="22"/>
        </w:rPr>
        <w:t>discusses how the global intelligence network uses open-source data to carry out international investigations</w:t>
      </w:r>
      <w:ins w:id="19" w:author="Thalia Priscilla" w:date="2023-01-12T22:08:00Z">
        <w:r w:rsidR="00C878E2">
          <w:rPr>
            <w:sz w:val="22"/>
            <w:szCs w:val="22"/>
          </w:rPr>
          <w:t>.</w:t>
        </w:r>
      </w:ins>
      <w:del w:id="20" w:author="Thalia Priscilla" w:date="2023-01-12T22:08:00Z">
        <w:r w:rsidRPr="0063556B" w:rsidDel="00C878E2">
          <w:rPr>
            <w:sz w:val="22"/>
            <w:szCs w:val="22"/>
          </w:rPr>
          <w:delText>,</w:delText>
        </w:r>
      </w:del>
      <w:r w:rsidRPr="0063556B">
        <w:rPr>
          <w:sz w:val="22"/>
          <w:szCs w:val="22"/>
        </w:rPr>
        <w:t xml:space="preserve"> </w:t>
      </w:r>
      <w:ins w:id="21" w:author="Thalia Priscilla" w:date="2023-01-12T22:08:00Z">
        <w:r w:rsidR="00C878E2">
          <w:rPr>
            <w:sz w:val="22"/>
            <w:szCs w:val="22"/>
          </w:rPr>
          <w:t xml:space="preserve">It </w:t>
        </w:r>
      </w:ins>
      <w:r w:rsidRPr="0063556B">
        <w:rPr>
          <w:sz w:val="22"/>
          <w:szCs w:val="22"/>
        </w:rPr>
        <w:t xml:space="preserve">gave me solace as it simplified what happened based on evidence - having access to publicly available data allowed </w:t>
      </w:r>
      <w:commentRangeStart w:id="22"/>
      <w:r w:rsidRPr="0063556B">
        <w:rPr>
          <w:sz w:val="22"/>
          <w:szCs w:val="22"/>
        </w:rPr>
        <w:t xml:space="preserve">the truth </w:t>
      </w:r>
      <w:commentRangeEnd w:id="22"/>
      <w:r w:rsidR="000B0D0E">
        <w:rPr>
          <w:rStyle w:val="CommentReference"/>
        </w:rPr>
        <w:commentReference w:id="22"/>
      </w:r>
      <w:r w:rsidRPr="0063556B">
        <w:rPr>
          <w:sz w:val="22"/>
          <w:szCs w:val="22"/>
        </w:rPr>
        <w:t xml:space="preserve">to be revealed after seven years. I thought about this during my LIMUN experience. Contrary to </w:t>
      </w:r>
      <w:proofErr w:type="spellStart"/>
      <w:r w:rsidRPr="0063556B">
        <w:rPr>
          <w:sz w:val="22"/>
          <w:szCs w:val="22"/>
        </w:rPr>
        <w:t>nationalising</w:t>
      </w:r>
      <w:proofErr w:type="spellEnd"/>
      <w:r w:rsidRPr="0063556B">
        <w:rPr>
          <w:sz w:val="22"/>
          <w:szCs w:val="22"/>
        </w:rPr>
        <w:t xml:space="preserve"> </w:t>
      </w:r>
      <w:commentRangeStart w:id="23"/>
      <w:r w:rsidRPr="0063556B">
        <w:rPr>
          <w:sz w:val="22"/>
          <w:szCs w:val="22"/>
        </w:rPr>
        <w:t>cyberspace</w:t>
      </w:r>
      <w:commentRangeEnd w:id="23"/>
      <w:r w:rsidR="000B0D0E">
        <w:rPr>
          <w:rStyle w:val="CommentReference"/>
        </w:rPr>
        <w:commentReference w:id="23"/>
      </w:r>
      <w:r w:rsidRPr="0063556B">
        <w:rPr>
          <w:sz w:val="22"/>
          <w:szCs w:val="22"/>
        </w:rPr>
        <w:t xml:space="preserve">, the resolution I proposed was that </w:t>
      </w:r>
      <w:commentRangeStart w:id="24"/>
      <w:r w:rsidRPr="0063556B">
        <w:rPr>
          <w:sz w:val="22"/>
          <w:szCs w:val="22"/>
        </w:rPr>
        <w:t>cyberspace</w:t>
      </w:r>
      <w:commentRangeEnd w:id="24"/>
      <w:r w:rsidR="000B0D0E">
        <w:rPr>
          <w:rStyle w:val="CommentReference"/>
        </w:rPr>
        <w:commentReference w:id="24"/>
      </w:r>
      <w:r w:rsidRPr="0063556B">
        <w:rPr>
          <w:sz w:val="22"/>
          <w:szCs w:val="22"/>
        </w:rPr>
        <w:t xml:space="preserve"> intelligence should be transparent, and information should be exchanged between countries. </w:t>
      </w:r>
    </w:p>
    <w:p w14:paraId="51B461B0" w14:textId="77777777" w:rsidR="00784F04" w:rsidRPr="0063556B" w:rsidRDefault="00784F04" w:rsidP="00784F04">
      <w:pPr>
        <w:rPr>
          <w:sz w:val="22"/>
          <w:szCs w:val="22"/>
        </w:rPr>
      </w:pPr>
    </w:p>
    <w:p w14:paraId="1BB715FE" w14:textId="2E2EAEA5" w:rsidR="00784F04" w:rsidRDefault="00784F04" w:rsidP="00784F04">
      <w:pPr>
        <w:rPr>
          <w:ins w:id="25" w:author="Thalia Priscilla" w:date="2023-01-12T21:11:00Z"/>
          <w:sz w:val="22"/>
          <w:szCs w:val="22"/>
        </w:rPr>
      </w:pPr>
      <w:commentRangeStart w:id="26"/>
      <w:r w:rsidRPr="0063556B">
        <w:rPr>
          <w:sz w:val="22"/>
          <w:szCs w:val="22"/>
        </w:rPr>
        <w:t>Through the holistic skills and knowledge</w:t>
      </w:r>
      <w:del w:id="27" w:author="Thalia Priscilla" w:date="2023-01-12T18:27:00Z">
        <w:r w:rsidRPr="0063556B" w:rsidDel="004B278F">
          <w:rPr>
            <w:sz w:val="22"/>
            <w:szCs w:val="22"/>
          </w:rPr>
          <w:delText>,</w:delText>
        </w:r>
      </w:del>
      <w:r w:rsidRPr="0063556B">
        <w:rPr>
          <w:sz w:val="22"/>
          <w:szCs w:val="22"/>
        </w:rPr>
        <w:t xml:space="preserve"> I will gain during my undergraduate study, </w:t>
      </w:r>
      <w:commentRangeEnd w:id="26"/>
      <w:r w:rsidR="000028E0">
        <w:rPr>
          <w:rStyle w:val="CommentReference"/>
        </w:rPr>
        <w:commentReference w:id="26"/>
      </w:r>
      <w:r w:rsidRPr="0063556B">
        <w:rPr>
          <w:sz w:val="22"/>
          <w:szCs w:val="22"/>
        </w:rPr>
        <w:t>I plan to be an advocate of change in restoring political sacredness and strengthening international relations by upholding moral value</w:t>
      </w:r>
      <w:ins w:id="28" w:author="Thalia Priscilla" w:date="2023-01-12T18:28:00Z">
        <w:r w:rsidR="004B278F">
          <w:rPr>
            <w:sz w:val="22"/>
            <w:szCs w:val="22"/>
          </w:rPr>
          <w:t>s</w:t>
        </w:r>
      </w:ins>
      <w:r w:rsidRPr="0063556B">
        <w:rPr>
          <w:sz w:val="22"/>
          <w:szCs w:val="22"/>
        </w:rPr>
        <w:t xml:space="preserve"> and reforming the systematic flaws in Indonesia’s system by adopting better and proven systems from other countries.</w:t>
      </w:r>
    </w:p>
    <w:p w14:paraId="4FEEB88C" w14:textId="1E5A9941" w:rsidR="00F64592" w:rsidRDefault="00F64592" w:rsidP="00784F04">
      <w:pPr>
        <w:rPr>
          <w:ins w:id="29" w:author="Thalia Priscilla" w:date="2023-01-12T21:11:00Z"/>
          <w:sz w:val="22"/>
          <w:szCs w:val="22"/>
        </w:rPr>
      </w:pPr>
    </w:p>
    <w:p w14:paraId="14B61680" w14:textId="75063692" w:rsidR="00F64592" w:rsidRPr="0063556B" w:rsidRDefault="00F64592" w:rsidP="00784F04">
      <w:pPr>
        <w:rPr>
          <w:sz w:val="22"/>
          <w:szCs w:val="22"/>
        </w:rPr>
      </w:pPr>
    </w:p>
    <w:sectPr w:rsidR="00F64592" w:rsidRPr="00635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halia Priscilla" w:date="2023-01-12T18:31:00Z" w:initials="TP">
    <w:p w14:paraId="5D075B4C" w14:textId="36C9A4D4" w:rsidR="00A92165" w:rsidRDefault="00A92165">
      <w:pPr>
        <w:pStyle w:val="CommentText"/>
      </w:pPr>
      <w:r>
        <w:rPr>
          <w:rStyle w:val="CommentReference"/>
        </w:rPr>
        <w:annotationRef/>
      </w:r>
      <w:r>
        <w:t>I suggest being more definitive here. What do you want to change</w:t>
      </w:r>
      <w:r w:rsidR="00E3007B">
        <w:t xml:space="preserve"> or improve? Representation? Political system? International relations?</w:t>
      </w:r>
    </w:p>
  </w:comment>
  <w:comment w:id="2" w:author="Chiara Situmorang" w:date="2023-01-13T10:07:00Z" w:initials="CS">
    <w:p w14:paraId="7D319CD2" w14:textId="77777777" w:rsidR="000B0D0E" w:rsidRDefault="000B0D0E" w:rsidP="00D46151">
      <w:r>
        <w:rPr>
          <w:rStyle w:val="CommentReference"/>
        </w:rPr>
        <w:annotationRef/>
      </w:r>
      <w:r>
        <w:rPr>
          <w:sz w:val="20"/>
          <w:szCs w:val="20"/>
        </w:rPr>
        <w:t>Why did you want to do this? Give us context for this project.</w:t>
      </w:r>
    </w:p>
  </w:comment>
  <w:comment w:id="3" w:author="Chiara Situmorang" w:date="2023-01-13T10:09:00Z" w:initials="CS">
    <w:p w14:paraId="53271BC7" w14:textId="77777777" w:rsidR="000B0D0E" w:rsidRDefault="000B0D0E" w:rsidP="00E27DEC">
      <w:r>
        <w:rPr>
          <w:rStyle w:val="CommentReference"/>
        </w:rPr>
        <w:annotationRef/>
      </w:r>
      <w:r>
        <w:rPr>
          <w:sz w:val="20"/>
          <w:szCs w:val="20"/>
        </w:rPr>
        <w:t>So what are the implications of this finding?</w:t>
      </w:r>
    </w:p>
  </w:comment>
  <w:comment w:id="9" w:author="Chiara Situmorang" w:date="2023-01-13T10:08:00Z" w:initials="CS">
    <w:p w14:paraId="16271224" w14:textId="7C41137D" w:rsidR="000B0D0E" w:rsidRDefault="000B0D0E" w:rsidP="00A34674">
      <w:r>
        <w:rPr>
          <w:rStyle w:val="CommentReference"/>
        </w:rPr>
        <w:annotationRef/>
      </w:r>
      <w:r>
        <w:rPr>
          <w:sz w:val="20"/>
          <w:szCs w:val="20"/>
        </w:rPr>
        <w:t>Again, we need context. Who are these conversations with? What are they for?</w:t>
      </w:r>
    </w:p>
  </w:comment>
  <w:comment w:id="14" w:author="Thalia Priscilla" w:date="2023-01-12T22:02:00Z" w:initials="TP">
    <w:p w14:paraId="4CAE59C8" w14:textId="37B52679" w:rsidR="000028E0" w:rsidRDefault="000028E0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Can you expand and give examples on this, instead of only describing in theory? How do politics integrate with other subjects?</w:t>
      </w:r>
    </w:p>
  </w:comment>
  <w:comment w:id="16" w:author="Chiara Situmorang" w:date="2023-01-13T10:13:00Z" w:initials="CS">
    <w:p w14:paraId="2E93A9CD" w14:textId="77777777" w:rsidR="000B0D0E" w:rsidRDefault="000B0D0E" w:rsidP="00D45F44">
      <w:r>
        <w:rPr>
          <w:rStyle w:val="CommentReference"/>
        </w:rPr>
        <w:annotationRef/>
      </w:r>
      <w:r>
        <w:rPr>
          <w:sz w:val="20"/>
          <w:szCs w:val="20"/>
        </w:rPr>
        <w:t>Airspace or cyberspace?</w:t>
      </w:r>
    </w:p>
  </w:comment>
  <w:comment w:id="17" w:author="Chiara Situmorang" w:date="2023-01-13T10:13:00Z" w:initials="CS">
    <w:p w14:paraId="0AB2E56B" w14:textId="2B8F7193" w:rsidR="000B0D0E" w:rsidRDefault="000B0D0E" w:rsidP="003677C0">
      <w:r>
        <w:rPr>
          <w:rStyle w:val="CommentReference"/>
        </w:rPr>
        <w:annotationRef/>
      </w:r>
      <w:r>
        <w:rPr>
          <w:sz w:val="20"/>
          <w:szCs w:val="20"/>
        </w:rPr>
        <w:t>The connection between your anecdote with airspace security is unclear. Was the reason for the flight not found in investigations, and so you are proposing more transparent information?</w:t>
      </w:r>
    </w:p>
  </w:comment>
  <w:comment w:id="22" w:author="Chiara Situmorang" w:date="2023-01-13T10:14:00Z" w:initials="CS">
    <w:p w14:paraId="080CD1FE" w14:textId="77777777" w:rsidR="000B0D0E" w:rsidRDefault="000B0D0E" w:rsidP="00ED0D5E">
      <w:r>
        <w:rPr>
          <w:rStyle w:val="CommentReference"/>
        </w:rPr>
        <w:annotationRef/>
      </w:r>
      <w:r>
        <w:rPr>
          <w:sz w:val="20"/>
          <w:szCs w:val="20"/>
        </w:rPr>
        <w:t>About your friend’s flight?</w:t>
      </w:r>
    </w:p>
  </w:comment>
  <w:comment w:id="23" w:author="Chiara Situmorang" w:date="2023-01-13T10:14:00Z" w:initials="CS">
    <w:p w14:paraId="0C416274" w14:textId="77777777" w:rsidR="000B0D0E" w:rsidRDefault="000B0D0E" w:rsidP="005A7CA0">
      <w:r>
        <w:rPr>
          <w:rStyle w:val="CommentReference"/>
        </w:rPr>
        <w:annotationRef/>
      </w:r>
      <w:r>
        <w:rPr>
          <w:sz w:val="20"/>
          <w:szCs w:val="20"/>
        </w:rPr>
        <w:t>Airspace?</w:t>
      </w:r>
    </w:p>
  </w:comment>
  <w:comment w:id="24" w:author="Chiara Situmorang" w:date="2023-01-13T10:14:00Z" w:initials="CS">
    <w:p w14:paraId="21E401A0" w14:textId="77777777" w:rsidR="000B0D0E" w:rsidRDefault="000B0D0E" w:rsidP="007333EB">
      <w:r>
        <w:rPr>
          <w:rStyle w:val="CommentReference"/>
        </w:rPr>
        <w:annotationRef/>
      </w:r>
      <w:r>
        <w:rPr>
          <w:sz w:val="20"/>
          <w:szCs w:val="20"/>
        </w:rPr>
        <w:t>This too</w:t>
      </w:r>
    </w:p>
  </w:comment>
  <w:comment w:id="26" w:author="Thalia Priscilla" w:date="2023-01-12T22:04:00Z" w:initials="TP">
    <w:p w14:paraId="583FC1A8" w14:textId="3D56E125" w:rsidR="000028E0" w:rsidRDefault="000028E0">
      <w:pPr>
        <w:pStyle w:val="CommentText"/>
      </w:pPr>
      <w:r>
        <w:rPr>
          <w:rStyle w:val="CommentReference"/>
        </w:rPr>
        <w:annotationRef/>
      </w:r>
      <w:r>
        <w:t>I suggest also mentioning what you want to learn further in university before mentioning your longer-term goal. You might need to adjust the word count in preceding paragraphs.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075B4C" w15:done="0"/>
  <w15:commentEx w15:paraId="7D319CD2" w15:done="0"/>
  <w15:commentEx w15:paraId="53271BC7" w15:done="0"/>
  <w15:commentEx w15:paraId="16271224" w15:done="0"/>
  <w15:commentEx w15:paraId="4CAE59C8" w15:done="0"/>
  <w15:commentEx w15:paraId="2E93A9CD" w15:done="0"/>
  <w15:commentEx w15:paraId="0AB2E56B" w15:done="0"/>
  <w15:commentEx w15:paraId="080CD1FE" w15:done="0"/>
  <w15:commentEx w15:paraId="0C416274" w15:done="0"/>
  <w15:commentEx w15:paraId="21E401A0" w15:done="0"/>
  <w15:commentEx w15:paraId="583FC1A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AD082" w16cex:dateUtc="2023-01-12T11:31:00Z"/>
  <w16cex:commentExtensible w16cex:durableId="276BABF2" w16cex:dateUtc="2023-01-13T03:07:00Z"/>
  <w16cex:commentExtensible w16cex:durableId="276BAC4F" w16cex:dateUtc="2023-01-13T03:09:00Z"/>
  <w16cex:commentExtensible w16cex:durableId="276BAC38" w16cex:dateUtc="2023-01-13T03:08:00Z"/>
  <w16cex:commentExtensible w16cex:durableId="276B01FF" w16cex:dateUtc="2023-01-12T15:02:00Z"/>
  <w16cex:commentExtensible w16cex:durableId="276BAD5A" w16cex:dateUtc="2023-01-13T03:13:00Z"/>
  <w16cex:commentExtensible w16cex:durableId="276BAD4F" w16cex:dateUtc="2023-01-13T03:13:00Z"/>
  <w16cex:commentExtensible w16cex:durableId="276BAD69" w16cex:dateUtc="2023-01-13T03:14:00Z"/>
  <w16cex:commentExtensible w16cex:durableId="276BAD75" w16cex:dateUtc="2023-01-13T03:14:00Z"/>
  <w16cex:commentExtensible w16cex:durableId="276BAD80" w16cex:dateUtc="2023-01-13T03:14:00Z"/>
  <w16cex:commentExtensible w16cex:durableId="276B026E" w16cex:dateUtc="2023-01-12T15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075B4C" w16cid:durableId="276AD082"/>
  <w16cid:commentId w16cid:paraId="7D319CD2" w16cid:durableId="276BABF2"/>
  <w16cid:commentId w16cid:paraId="53271BC7" w16cid:durableId="276BAC4F"/>
  <w16cid:commentId w16cid:paraId="16271224" w16cid:durableId="276BAC38"/>
  <w16cid:commentId w16cid:paraId="4CAE59C8" w16cid:durableId="276B01FF"/>
  <w16cid:commentId w16cid:paraId="2E93A9CD" w16cid:durableId="276BAD5A"/>
  <w16cid:commentId w16cid:paraId="0AB2E56B" w16cid:durableId="276BAD4F"/>
  <w16cid:commentId w16cid:paraId="080CD1FE" w16cid:durableId="276BAD69"/>
  <w16cid:commentId w16cid:paraId="0C416274" w16cid:durableId="276BAD75"/>
  <w16cid:commentId w16cid:paraId="21E401A0" w16cid:durableId="276BAD80"/>
  <w16cid:commentId w16cid:paraId="583FC1A8" w16cid:durableId="276B026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alia Priscilla">
    <w15:presenceInfo w15:providerId="Windows Live" w15:userId="6ff7e8b338d2054e"/>
  </w15:person>
  <w15:person w15:author="Chiara Situmorang">
    <w15:presenceInfo w15:providerId="Windows Live" w15:userId="2a17bce7ec47fb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F04"/>
    <w:rsid w:val="000028E0"/>
    <w:rsid w:val="000B0D0E"/>
    <w:rsid w:val="00143B0A"/>
    <w:rsid w:val="004B278F"/>
    <w:rsid w:val="0063556B"/>
    <w:rsid w:val="00784F04"/>
    <w:rsid w:val="008A40E4"/>
    <w:rsid w:val="00A92165"/>
    <w:rsid w:val="00C878E2"/>
    <w:rsid w:val="00DA1F4B"/>
    <w:rsid w:val="00E3007B"/>
    <w:rsid w:val="00F6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70988B"/>
  <w15:chartTrackingRefBased/>
  <w15:docId w15:val="{3EB1DF16-DE1A-7B4C-854A-C6DE150E3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3556B"/>
  </w:style>
  <w:style w:type="character" w:styleId="CommentReference">
    <w:name w:val="annotation reference"/>
    <w:basedOn w:val="DefaultParagraphFont"/>
    <w:uiPriority w:val="99"/>
    <w:semiHidden/>
    <w:unhideWhenUsed/>
    <w:rsid w:val="004B27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27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27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27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278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590</Words>
  <Characters>3440</Characters>
  <Application>Microsoft Office Word</Application>
  <DocSecurity>0</DocSecurity>
  <Lines>47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Kasih</dc:creator>
  <cp:keywords/>
  <dc:description/>
  <cp:lastModifiedBy>Chiara Situmorang</cp:lastModifiedBy>
  <cp:revision>4</cp:revision>
  <dcterms:created xsi:type="dcterms:W3CDTF">2023-01-12T15:07:00Z</dcterms:created>
  <dcterms:modified xsi:type="dcterms:W3CDTF">2023-01-13T03:14:00Z</dcterms:modified>
</cp:coreProperties>
</file>