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F" w14:textId="641ADD43" w:rsidR="00BA7168" w:rsidRPr="00D303AE" w:rsidRDefault="00D303AE">
      <w:pPr>
        <w:rPr>
          <w:b/>
          <w:bCs/>
        </w:rPr>
      </w:pPr>
      <w:r w:rsidRPr="00D303AE">
        <w:rPr>
          <w:rFonts w:eastAsia="Arial"/>
          <w:b/>
          <w:bCs/>
        </w:rPr>
        <w:t>REVISION</w:t>
      </w:r>
      <w:r w:rsidR="00000000" w:rsidRPr="00D303AE">
        <w:rPr>
          <w:b/>
          <w:bCs/>
        </w:rPr>
        <w:t>:</w:t>
      </w:r>
    </w:p>
    <w:p w14:paraId="00000020" w14:textId="77777777" w:rsidR="00BA7168" w:rsidRDefault="00BA7168"/>
    <w:p w14:paraId="00000021" w14:textId="77777777" w:rsidR="00BA7168" w:rsidRDefault="00000000">
      <w:r>
        <w:tab/>
        <w:t xml:space="preserve">My friend laughed as he found out that I’m </w:t>
      </w:r>
      <w:proofErr w:type="spellStart"/>
      <w:r>
        <w:t>gonna</w:t>
      </w:r>
      <w:proofErr w:type="spellEnd"/>
      <w:r>
        <w:t xml:space="preserve"> be playing in today’s match. “Can you even run? I bet you can’t even kick a ball. You’re </w:t>
      </w:r>
      <w:proofErr w:type="spellStart"/>
      <w:r>
        <w:t>gonna</w:t>
      </w:r>
      <w:proofErr w:type="spellEnd"/>
      <w:r>
        <w:t xml:space="preserve"> get shit on so hard!” These words build up to my growing reluctance in playing. Those words are starting to invade my thoughts, the thought of screwing up terribly scares me. “ONE TWO THREE TIGERS!!” Shouting these words as a team made me realize how hard I’ve trained for this match with the rest of my team, all I can do is give my best. Being a starter, there’s only one sound I’m anticipating. The whistle. “</w:t>
      </w:r>
      <w:proofErr w:type="spellStart"/>
      <w:r>
        <w:t>Fweet</w:t>
      </w:r>
      <w:proofErr w:type="spellEnd"/>
      <w:r>
        <w:t>!” The whistle blew and the game finally began.</w:t>
      </w:r>
    </w:p>
    <w:p w14:paraId="00000022" w14:textId="77777777" w:rsidR="00BA7168" w:rsidRDefault="00000000">
      <w:r>
        <w:tab/>
        <w:t xml:space="preserve">Growing up, I’ve always taken other people’s thoughts about me into account. In middle school, I was good at everything I did and I was terrified to break this image of mine. I avoid anything I know I’m bad at to prevent being judged. Sports happen to be one of those things. I’ve never done any athletic activities or tried anything new just because I was scared of failing. </w:t>
      </w:r>
    </w:p>
    <w:p w14:paraId="00000023" w14:textId="77777777" w:rsidR="00BA7168" w:rsidRDefault="00000000">
      <w:r>
        <w:tab/>
        <w:t>This carried on up until I moved schools. Then, I experienced my first ever impactful failure. After several desperate attempts to mend a broken friendship, I still failed. I lost a friend that is very dear to me over an unsolvable conflict. Having endured tremendous pain, eventually I realized that I’ve given my hardest effort to repair this friendship and that this damage is beyond my control. It’s not my fault as long as I’ve tried. Through this loss, I corrected my perspective regarding failures. Sooner or later, everyone will experience their own downfalls and it’s normal. A new perspective regarding myself opened up and this sparked a feeling of curiosity within me, “What other wrong mindset do I need to change?”</w:t>
      </w:r>
    </w:p>
    <w:p w14:paraId="00000024" w14:textId="77777777" w:rsidR="00BA7168" w:rsidRDefault="00000000">
      <w:r>
        <w:tab/>
        <w:t xml:space="preserve">I decided that I need to change my mindset of having this perfect, never-losing image and embrace defeat. Sports, being my greatest weakness, is where I explored first. After trying both tennis and golf several times, I don’t find them to be my cup of tea. Just when I was about to close the door from other new activities, an opportunity jumped right in front of me. My friend invited me to join the school’s girls’ soccer team. “I’ve never kicked a ball my entire life and I suck in sports. Like no joke.” I was really hesitant in contributing my athletic abilities in a team sport. I was scared that I would be the main reason we lose in future games. I was scared of all the insults saying that I can’t do it. I was scared to try. I then decided to try once or twice and see if I enjoy it or not. One session passed. A simple compliment from the </w:t>
      </w:r>
      <w:proofErr w:type="spellStart"/>
      <w:r>
        <w:t>vice captain</w:t>
      </w:r>
      <w:proofErr w:type="spellEnd"/>
      <w:r>
        <w:t xml:space="preserve"> made my stomach do a little flip. “You’re actually really good, you have the potential! You just need to hone the techniques.” Everyone else in the team was very supportive and encouraging as well. Excitement rushed through my veins as my teammates cheered for me every </w:t>
      </w:r>
      <w:proofErr w:type="gramStart"/>
      <w:r>
        <w:t>time</w:t>
      </w:r>
      <w:proofErr w:type="gramEnd"/>
      <w:r>
        <w:t xml:space="preserve"> I was able to steal a ball during training. This motivates me to give my best in training and matches and to not let them down. No matter how big or how good the opponent seems, I never gave up. </w:t>
      </w:r>
    </w:p>
    <w:p w14:paraId="00000025" w14:textId="77777777" w:rsidR="00BA7168" w:rsidRDefault="00000000">
      <w:r>
        <w:tab/>
        <w:t xml:space="preserve">It’s time for kick-off. My team’s striker passed the ball to me and I kicked it forward. Dashing to steal the ball from the opponent, I felt the gushing air on my hair and a thrill of passion within me when I succeeded to do so. Although this match ended with a terrible loss, I won something much more, great opportunities. </w:t>
      </w:r>
      <w:del w:id="0" w:author="Sharon Angela Tanuseputero" w:date="2022-10-27T06:45:00Z">
        <w:r>
          <w:delText xml:space="preserve">Changing my attitude, opening up myself to new activities and learning new things have led me to try various new things. </w:delText>
        </w:r>
      </w:del>
      <w:r>
        <w:t>Being bad at something is not so terrible after all. With all the training and my fighting spirit, I was able to significantly improve until I was selected to be one of the players for a tournament. I finally embodied the meaning of “you never know if you never try” instead of limiting my abilities.</w:t>
      </w:r>
    </w:p>
    <w:p w14:paraId="00000026" w14:textId="77777777" w:rsidR="00BA7168" w:rsidRDefault="00000000">
      <w:r>
        <w:lastRenderedPageBreak/>
        <w:tab/>
      </w:r>
      <w:commentRangeStart w:id="1"/>
      <w:ins w:id="2" w:author="Sharon Angela Tanuseputero" w:date="2022-10-27T06:45:00Z">
        <w:r>
          <w:t xml:space="preserve">Changing my attitude, opening up myself to new activities and learning new things have led me to try various new things. </w:t>
        </w:r>
      </w:ins>
      <w:commentRangeEnd w:id="1"/>
      <w:r>
        <w:commentReference w:id="1"/>
      </w:r>
      <w:r>
        <w:t xml:space="preserve">My definition of failure changed. Failure is not when I’m unable to do something or when I’m bad at it, but it’s when I don't </w:t>
      </w:r>
      <w:commentRangeStart w:id="3"/>
      <w:r>
        <w:t>give my best</w:t>
      </w:r>
      <w:commentRangeEnd w:id="3"/>
      <w:r>
        <w:commentReference w:id="3"/>
      </w:r>
      <w:r>
        <w:t xml:space="preserve">. With my new attitude, I have been trying everything ever since. From attempting to solve an impossible-question in a test, joining math, coding, and music competitions, to initiating a conversation with new people, </w:t>
      </w:r>
      <w:commentRangeStart w:id="4"/>
      <w:del w:id="5" w:author="Sharon Angela Tanuseputero" w:date="2022-10-27T06:49:00Z">
        <w:r>
          <w:delText xml:space="preserve">and more new things to come. </w:delText>
        </w:r>
      </w:del>
      <w:commentRangeEnd w:id="4"/>
      <w:r>
        <w:commentReference w:id="4"/>
      </w:r>
    </w:p>
    <w:p w14:paraId="00000027" w14:textId="75A7392A" w:rsidR="00BA7168" w:rsidRDefault="00BA7168"/>
    <w:p w14:paraId="2B48FAB1" w14:textId="29C62AA6" w:rsidR="00D303AE" w:rsidRDefault="00D303AE"/>
    <w:p w14:paraId="325EEDAF" w14:textId="2ADFFE77" w:rsidR="00D303AE" w:rsidRDefault="00D303AE">
      <w:pPr>
        <w:rPr>
          <w:ins w:id="6" w:author="ALL-in Eduspace" w:date="2022-10-27T14:22:00Z"/>
        </w:rPr>
      </w:pPr>
      <w:ins w:id="7" w:author="ALL-in Eduspace" w:date="2022-10-27T14:22:00Z">
        <w:r>
          <w:br w:type="page"/>
        </w:r>
      </w:ins>
    </w:p>
    <w:p w14:paraId="3C24158D" w14:textId="77777777" w:rsidR="00D303AE" w:rsidRPr="00865E4B" w:rsidRDefault="00D303AE" w:rsidP="00D303AE">
      <w:pPr>
        <w:pStyle w:val="NormalWeb"/>
        <w:spacing w:before="0" w:beforeAutospacing="0" w:after="0" w:afterAutospacing="0"/>
        <w:textAlignment w:val="baseline"/>
        <w:rPr>
          <w:rFonts w:ascii="Arial" w:hAnsi="Arial" w:cs="Arial"/>
          <w:b/>
          <w:bCs/>
          <w:color w:val="000000"/>
          <w:sz w:val="22"/>
          <w:szCs w:val="22"/>
        </w:rPr>
      </w:pPr>
      <w:r w:rsidRPr="00865E4B">
        <w:rPr>
          <w:rFonts w:ascii="Arial" w:hAnsi="Arial" w:cs="Arial"/>
          <w:b/>
          <w:bCs/>
          <w:color w:val="000000"/>
          <w:sz w:val="22"/>
          <w:szCs w:val="22"/>
        </w:rPr>
        <w:lastRenderedPageBreak/>
        <w:t>Discuss an accomplishment, event, or realization that sparked a period of personal growth and a new understanding of yourself or others.</w:t>
      </w:r>
    </w:p>
    <w:p w14:paraId="4F5B9BC3" w14:textId="77777777" w:rsidR="00D303AE" w:rsidRDefault="00D303AE" w:rsidP="00D303AE">
      <w:pPr>
        <w:pStyle w:val="NormalWeb"/>
        <w:spacing w:before="0" w:beforeAutospacing="0" w:after="0" w:afterAutospacing="0"/>
        <w:rPr>
          <w:rFonts w:ascii="Arial" w:hAnsi="Arial" w:cs="Arial"/>
          <w:color w:val="000000"/>
          <w:sz w:val="22"/>
          <w:szCs w:val="22"/>
        </w:rPr>
      </w:pPr>
    </w:p>
    <w:p w14:paraId="08736401" w14:textId="77777777" w:rsidR="00D303AE" w:rsidRDefault="00D303AE" w:rsidP="00D303AE">
      <w:pPr>
        <w:pStyle w:val="NormalWeb"/>
        <w:spacing w:before="0" w:beforeAutospacing="0" w:after="0" w:afterAutospacing="0"/>
        <w:ind w:firstLine="720"/>
        <w:rPr>
          <w:rFonts w:ascii="Arial" w:hAnsi="Arial" w:cs="Arial"/>
          <w:color w:val="000000"/>
          <w:sz w:val="22"/>
          <w:szCs w:val="22"/>
        </w:rPr>
      </w:pPr>
    </w:p>
    <w:p w14:paraId="4DD03DE0" w14:textId="77777777" w:rsidR="00D303AE" w:rsidRPr="003B4721" w:rsidRDefault="00D303AE" w:rsidP="00D303AE">
      <w:pPr>
        <w:pStyle w:val="NormalWeb"/>
        <w:spacing w:before="0" w:beforeAutospacing="0" w:after="0" w:afterAutospacing="0"/>
        <w:ind w:firstLine="720"/>
      </w:pPr>
      <w:r w:rsidRPr="003B4721">
        <w:rPr>
          <w:rFonts w:ascii="Arial" w:hAnsi="Arial" w:cs="Arial"/>
          <w:color w:val="000000"/>
          <w:sz w:val="22"/>
          <w:szCs w:val="22"/>
        </w:rPr>
        <w:t xml:space="preserve">My friend laughed as he found out that I’m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be playing in today’s match. “Can you even run? I bet you can’t even kick a ball. You’re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get shit on so hard!” </w:t>
      </w:r>
      <w:commentRangeStart w:id="8"/>
      <w:r w:rsidRPr="003B4721">
        <w:rPr>
          <w:rFonts w:ascii="Arial" w:hAnsi="Arial" w:cs="Arial"/>
          <w:color w:val="000000"/>
          <w:sz w:val="22"/>
          <w:szCs w:val="22"/>
        </w:rPr>
        <w:t xml:space="preserve">These words build up to my growing reluctance in playing. I started getting those words to invade my thoughts. This is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be so embarrassing if I screw up terribly, which I was pretty sure I will.</w:t>
      </w:r>
      <w:commentRangeEnd w:id="8"/>
      <w:r>
        <w:rPr>
          <w:rStyle w:val="CommentReference"/>
          <w:rFonts w:asciiTheme="minorHAnsi" w:eastAsiaTheme="minorEastAsia" w:hAnsiTheme="minorHAnsi" w:cstheme="minorBidi"/>
        </w:rPr>
        <w:commentReference w:id="8"/>
      </w:r>
      <w:r w:rsidRPr="003B4721">
        <w:rPr>
          <w:rFonts w:ascii="Arial" w:hAnsi="Arial" w:cs="Arial"/>
          <w:color w:val="000000"/>
          <w:sz w:val="22"/>
          <w:szCs w:val="22"/>
        </w:rPr>
        <w:t xml:space="preserve"> Being a starter, there’s only one sound I’m anticipating. The whistle. “</w:t>
      </w:r>
      <w:proofErr w:type="spellStart"/>
      <w:r w:rsidRPr="003B4721">
        <w:rPr>
          <w:rFonts w:ascii="Arial" w:hAnsi="Arial" w:cs="Arial"/>
          <w:color w:val="000000"/>
          <w:sz w:val="22"/>
          <w:szCs w:val="22"/>
        </w:rPr>
        <w:t>Fweet</w:t>
      </w:r>
      <w:proofErr w:type="spellEnd"/>
      <w:r w:rsidRPr="003B4721">
        <w:rPr>
          <w:rFonts w:ascii="Arial" w:hAnsi="Arial" w:cs="Arial"/>
          <w:color w:val="000000"/>
          <w:sz w:val="22"/>
          <w:szCs w:val="22"/>
        </w:rPr>
        <w:t>!” The whistle finally blew and the game began. </w:t>
      </w:r>
    </w:p>
    <w:p w14:paraId="48E2871A" w14:textId="77777777" w:rsidR="00D303AE" w:rsidRPr="003B4721" w:rsidRDefault="00D303AE" w:rsidP="00D303AE">
      <w:pPr>
        <w:pStyle w:val="NormalWeb"/>
        <w:spacing w:before="0" w:beforeAutospacing="0" w:after="0" w:afterAutospacing="0"/>
        <w:ind w:firstLine="720"/>
      </w:pPr>
      <w:commentRangeStart w:id="9"/>
      <w:r w:rsidRPr="003B4721">
        <w:rPr>
          <w:rFonts w:ascii="Arial" w:hAnsi="Arial" w:cs="Arial"/>
          <w:color w:val="000000"/>
          <w:sz w:val="22"/>
          <w:szCs w:val="22"/>
        </w:rPr>
        <w:t xml:space="preserve">Growing up, I have never done any athletic activities. I’ve always been someone who stays indoors or simply just observes my </w:t>
      </w:r>
      <w:proofErr w:type="gramStart"/>
      <w:r w:rsidRPr="003B4721">
        <w:rPr>
          <w:rFonts w:ascii="Arial" w:hAnsi="Arial" w:cs="Arial"/>
          <w:color w:val="000000"/>
          <w:sz w:val="22"/>
          <w:szCs w:val="22"/>
        </w:rPr>
        <w:t>friends</w:t>
      </w:r>
      <w:proofErr w:type="gramEnd"/>
      <w:r w:rsidRPr="003B4721">
        <w:rPr>
          <w:rFonts w:ascii="Arial" w:hAnsi="Arial" w:cs="Arial"/>
          <w:color w:val="000000"/>
          <w:sz w:val="22"/>
          <w:szCs w:val="22"/>
        </w:rPr>
        <w:t xml:space="preserve"> doing sports whenever I’m outside. Part of the reason why I’ve never gone beyond myself and try sports is because I know I’m bad at it and I’m terrified that others will judge me. In middle school, I was good at everything I did and I was scared to break this image of mine. I like others to see me as this perfect and strong girl who can do anything. Throughout my years in school, I have never shown any signs of what I define weak at that time. I’ve never stressed over problems or cried over things. I’ve never understood how someone can feel so miserable over something. </w:t>
      </w:r>
      <w:commentRangeEnd w:id="9"/>
      <w:r>
        <w:rPr>
          <w:rStyle w:val="CommentReference"/>
          <w:rFonts w:asciiTheme="minorHAnsi" w:eastAsiaTheme="minorEastAsia" w:hAnsiTheme="minorHAnsi" w:cstheme="minorBidi"/>
        </w:rPr>
        <w:commentReference w:id="9"/>
      </w:r>
    </w:p>
    <w:p w14:paraId="3565CA49" w14:textId="77777777" w:rsidR="00D303AE" w:rsidRPr="003B4721" w:rsidRDefault="00D303AE" w:rsidP="00D303AE">
      <w:pPr>
        <w:pStyle w:val="NormalWeb"/>
        <w:spacing w:before="0" w:beforeAutospacing="0" w:after="0" w:afterAutospacing="0"/>
        <w:ind w:firstLine="720"/>
      </w:pPr>
      <w:commentRangeStart w:id="10"/>
      <w:r w:rsidRPr="003B4721">
        <w:rPr>
          <w:rFonts w:ascii="Arial" w:hAnsi="Arial" w:cs="Arial"/>
          <w:color w:val="000000"/>
          <w:sz w:val="22"/>
          <w:szCs w:val="22"/>
        </w:rPr>
        <w:t xml:space="preserve">This carried on up until I moved schools. Then, I finally understood how some problems can greatly affect someone’s life. I lost a friend that is very dear to me over a conflict that is unsolvable. I have never cried this much in my life. </w:t>
      </w:r>
      <w:r w:rsidRPr="003B4721">
        <w:rPr>
          <w:rFonts w:ascii="Arial" w:hAnsi="Arial" w:cs="Arial"/>
          <w:color w:val="000000"/>
          <w:sz w:val="22"/>
          <w:szCs w:val="22"/>
          <w:shd w:val="clear" w:color="auto" w:fill="D9EAD3"/>
        </w:rPr>
        <w:t>After months of enduring the pain, I finally understood that these feelings are not signs of being weak. Being able to go through tremendous pain is what makes an individual strong.</w:t>
      </w:r>
      <w:r w:rsidRPr="003B4721">
        <w:rPr>
          <w:rFonts w:ascii="Arial" w:hAnsi="Arial" w:cs="Arial"/>
          <w:color w:val="000000"/>
          <w:sz w:val="22"/>
          <w:szCs w:val="22"/>
        </w:rPr>
        <w:t xml:space="preserve"> A new perspective regarding myself opened up and this sparked a feeling of curiosity within me. </w:t>
      </w:r>
      <w:r w:rsidRPr="003B4721">
        <w:rPr>
          <w:rFonts w:ascii="Arial" w:hAnsi="Arial" w:cs="Arial"/>
          <w:color w:val="000000"/>
          <w:sz w:val="22"/>
          <w:szCs w:val="22"/>
          <w:shd w:val="clear" w:color="auto" w:fill="D9EAD3"/>
        </w:rPr>
        <w:t>“What other wrong mindset do I need to change?”</w:t>
      </w:r>
      <w:commentRangeEnd w:id="10"/>
      <w:r>
        <w:rPr>
          <w:rStyle w:val="CommentReference"/>
          <w:rFonts w:asciiTheme="minorHAnsi" w:eastAsiaTheme="minorEastAsia" w:hAnsiTheme="minorHAnsi" w:cstheme="minorBidi"/>
        </w:rPr>
        <w:commentReference w:id="10"/>
      </w:r>
    </w:p>
    <w:p w14:paraId="1D0E2432" w14:textId="77777777" w:rsidR="00D303AE" w:rsidRPr="003B4721" w:rsidRDefault="00D303AE" w:rsidP="00D303AE">
      <w:pPr>
        <w:pStyle w:val="NormalWeb"/>
        <w:spacing w:before="0" w:beforeAutospacing="0" w:after="0" w:afterAutospacing="0"/>
        <w:ind w:firstLine="720"/>
      </w:pPr>
      <w:r w:rsidRPr="003B4721">
        <w:rPr>
          <w:rFonts w:ascii="Arial" w:hAnsi="Arial" w:cs="Arial"/>
          <w:color w:val="000000"/>
          <w:sz w:val="22"/>
          <w:szCs w:val="22"/>
          <w:shd w:val="clear" w:color="auto" w:fill="D9EAD3"/>
        </w:rPr>
        <w:t>I decided that I need to change my mindset of having this perfect, unbeatable image and embrace my weaknesses.</w:t>
      </w:r>
      <w:r w:rsidRPr="003B4721">
        <w:rPr>
          <w:rFonts w:ascii="Arial" w:hAnsi="Arial" w:cs="Arial"/>
          <w:color w:val="000000"/>
          <w:sz w:val="22"/>
          <w:szCs w:val="22"/>
        </w:rPr>
        <w:t xml:space="preserve"> Sports, being my greatest weakness, is where I explored first. After trying both tennis and golf several times, I don’t find them to be my cup of tea. Just when I was about to close the door from other new activities, an opportunity jumped right in front of me. My friend invited me to join the school’s girls’ soccer team. “I’ve never kicked a ball my entire life and I suck in sports. Like no joke.” I was really hesitant in contributing my athletic abilities in a team sport. I was scared that I would be the main reason we lose in future games. I was scared of all the insults saying that I can’t do it. I was scared to try. I then decided to try once or twice and see if I enjoy it or not. One session passed. </w:t>
      </w:r>
      <w:commentRangeStart w:id="11"/>
      <w:r w:rsidRPr="003B4721">
        <w:rPr>
          <w:rFonts w:ascii="Arial" w:hAnsi="Arial" w:cs="Arial"/>
          <w:color w:val="000000"/>
          <w:sz w:val="22"/>
          <w:szCs w:val="22"/>
        </w:rPr>
        <w:t>Everyone in the team was very supportive and encouraging. This motivates me to always fight for the ball and not give up no matter how big or good the opponent seems. Being able to steal the ball from an opponent sparked a feeling within me.</w:t>
      </w:r>
      <w:commentRangeEnd w:id="11"/>
      <w:r>
        <w:rPr>
          <w:rStyle w:val="CommentReference"/>
          <w:rFonts w:asciiTheme="minorHAnsi" w:eastAsiaTheme="minorEastAsia" w:hAnsiTheme="minorHAnsi" w:cstheme="minorBidi"/>
        </w:rPr>
        <w:commentReference w:id="11"/>
      </w:r>
      <w:r w:rsidRPr="003B4721">
        <w:rPr>
          <w:rFonts w:ascii="Arial" w:hAnsi="Arial" w:cs="Arial"/>
          <w:color w:val="000000"/>
          <w:sz w:val="22"/>
          <w:szCs w:val="22"/>
        </w:rPr>
        <w:t xml:space="preserve"> “Hey, maybe I’m not that bad,” I thought to myself. </w:t>
      </w:r>
    </w:p>
    <w:p w14:paraId="428F4531" w14:textId="77777777" w:rsidR="00D303AE" w:rsidRDefault="00D303AE" w:rsidP="00D303AE">
      <w:pPr>
        <w:pStyle w:val="NormalWeb"/>
        <w:spacing w:before="0" w:beforeAutospacing="0" w:after="0" w:afterAutospacing="0"/>
        <w:ind w:firstLine="720"/>
      </w:pPr>
      <w:commentRangeStart w:id="12"/>
      <w:commentRangeStart w:id="13"/>
      <w:r w:rsidRPr="003B4721">
        <w:rPr>
          <w:rFonts w:ascii="Arial" w:hAnsi="Arial" w:cs="Arial"/>
          <w:color w:val="000000"/>
          <w:sz w:val="22"/>
          <w:szCs w:val="22"/>
        </w:rPr>
        <w:t>Before I knew it, the ball approached me. I rushed forward to steal the ball from the opponent, fighting for my school</w:t>
      </w:r>
      <w:commentRangeEnd w:id="12"/>
      <w:r>
        <w:rPr>
          <w:rStyle w:val="CommentReference"/>
          <w:rFonts w:asciiTheme="minorHAnsi" w:eastAsiaTheme="minorEastAsia" w:hAnsiTheme="minorHAnsi" w:cstheme="minorBidi"/>
        </w:rPr>
        <w:commentReference w:id="12"/>
      </w:r>
      <w:r w:rsidRPr="003B4721">
        <w:rPr>
          <w:rFonts w:ascii="Arial" w:hAnsi="Arial" w:cs="Arial"/>
          <w:color w:val="000000"/>
          <w:sz w:val="22"/>
          <w:szCs w:val="22"/>
        </w:rPr>
        <w:t xml:space="preserve">. </w:t>
      </w:r>
      <w:commentRangeStart w:id="14"/>
      <w:r w:rsidRPr="003B4721">
        <w:rPr>
          <w:rFonts w:ascii="Arial" w:hAnsi="Arial" w:cs="Arial"/>
          <w:color w:val="000000"/>
          <w:sz w:val="22"/>
          <w:szCs w:val="22"/>
        </w:rPr>
        <w:t>I felt the gushing air on my hair as I ran, then, I realized that changing my attitude, opening up myself to new activities and learning new things can lead to great opportunities.</w:t>
      </w:r>
      <w:commentRangeEnd w:id="14"/>
      <w:r>
        <w:rPr>
          <w:rStyle w:val="CommentReference"/>
          <w:rFonts w:asciiTheme="minorHAnsi" w:eastAsiaTheme="minorEastAsia" w:hAnsiTheme="minorHAnsi" w:cstheme="minorBidi"/>
        </w:rPr>
        <w:commentReference w:id="14"/>
      </w:r>
      <w:r w:rsidRPr="003B4721">
        <w:rPr>
          <w:rFonts w:ascii="Arial" w:hAnsi="Arial" w:cs="Arial"/>
          <w:color w:val="000000"/>
          <w:sz w:val="22"/>
          <w:szCs w:val="22"/>
        </w:rPr>
        <w:t xml:space="preserve"> Being bad at something is not so terrible after all. With all the training and my fighting spirit, I was able to tremendously improve my skills until I was selected to be one of the players for a soccer tournament. </w:t>
      </w:r>
      <w:r w:rsidRPr="003B4721">
        <w:rPr>
          <w:rFonts w:ascii="Arial" w:hAnsi="Arial" w:cs="Arial"/>
          <w:color w:val="000000"/>
          <w:sz w:val="22"/>
          <w:szCs w:val="22"/>
          <w:shd w:val="clear" w:color="auto" w:fill="D9EAD3"/>
        </w:rPr>
        <w:t>I finally embodied the meaning of “you never know if you never try” instead of limiting my abilities</w:t>
      </w:r>
      <w:commentRangeStart w:id="15"/>
      <w:r w:rsidRPr="003B4721">
        <w:rPr>
          <w:rFonts w:ascii="Arial" w:hAnsi="Arial" w:cs="Arial"/>
          <w:color w:val="000000"/>
          <w:sz w:val="22"/>
          <w:szCs w:val="22"/>
          <w:shd w:val="clear" w:color="auto" w:fill="D9EAD3"/>
        </w:rPr>
        <w:t xml:space="preserve">. I changed my </w:t>
      </w:r>
      <w:proofErr w:type="spellStart"/>
      <w:r w:rsidRPr="003B4721">
        <w:rPr>
          <w:rFonts w:ascii="Arial" w:hAnsi="Arial" w:cs="Arial"/>
          <w:color w:val="000000"/>
          <w:sz w:val="22"/>
          <w:szCs w:val="22"/>
          <w:shd w:val="clear" w:color="auto" w:fill="D9EAD3"/>
        </w:rPr>
        <w:t>mindset</w:t>
      </w:r>
      <w:proofErr w:type="spellEnd"/>
      <w:r w:rsidRPr="003B4721">
        <w:rPr>
          <w:rFonts w:ascii="Arial" w:hAnsi="Arial" w:cs="Arial"/>
          <w:color w:val="000000"/>
          <w:sz w:val="22"/>
          <w:szCs w:val="22"/>
          <w:shd w:val="clear" w:color="auto" w:fill="D9EAD3"/>
        </w:rPr>
        <w:t xml:space="preserve"> and I ended up finding something within me that I never expected to have,</w:t>
      </w:r>
      <w:r w:rsidRPr="003B4721">
        <w:rPr>
          <w:rFonts w:ascii="Arial" w:hAnsi="Arial" w:cs="Arial"/>
          <w:color w:val="000000"/>
          <w:sz w:val="22"/>
          <w:szCs w:val="22"/>
        </w:rPr>
        <w:t xml:space="preserve"> sport abilities.</w:t>
      </w:r>
      <w:r>
        <w:rPr>
          <w:rFonts w:ascii="Arial" w:hAnsi="Arial" w:cs="Arial"/>
          <w:color w:val="000000"/>
          <w:sz w:val="22"/>
          <w:szCs w:val="22"/>
        </w:rPr>
        <w:t> </w:t>
      </w:r>
      <w:commentRangeEnd w:id="13"/>
      <w:r>
        <w:rPr>
          <w:rStyle w:val="CommentReference"/>
          <w:rFonts w:asciiTheme="minorHAnsi" w:eastAsiaTheme="minorEastAsia" w:hAnsiTheme="minorHAnsi" w:cstheme="minorBidi"/>
        </w:rPr>
        <w:commentReference w:id="13"/>
      </w:r>
      <w:commentRangeEnd w:id="15"/>
      <w:r>
        <w:rPr>
          <w:rStyle w:val="CommentReference"/>
          <w:rFonts w:asciiTheme="minorHAnsi" w:eastAsiaTheme="minorEastAsia" w:hAnsiTheme="minorHAnsi" w:cstheme="minorBidi"/>
        </w:rPr>
        <w:commentReference w:id="15"/>
      </w:r>
    </w:p>
    <w:p w14:paraId="0D5E3708" w14:textId="77777777" w:rsidR="00D303AE" w:rsidRDefault="00D303AE" w:rsidP="00D303AE"/>
    <w:p w14:paraId="7271D34B" w14:textId="77777777" w:rsidR="00D303AE" w:rsidRDefault="00D303AE" w:rsidP="00D303AE">
      <w:pPr>
        <w:spacing w:after="160" w:line="259" w:lineRule="auto"/>
      </w:pPr>
      <w:r>
        <w:br w:type="page"/>
      </w:r>
    </w:p>
    <w:p w14:paraId="13C3D697" w14:textId="77777777" w:rsidR="00D303AE" w:rsidRDefault="00D303AE" w:rsidP="00D303AE">
      <w:r>
        <w:lastRenderedPageBreak/>
        <w:t xml:space="preserve">Hi </w:t>
      </w:r>
      <w:proofErr w:type="spellStart"/>
      <w:r>
        <w:t>Reissa</w:t>
      </w:r>
      <w:proofErr w:type="spellEnd"/>
      <w:r>
        <w:t xml:space="preserve">, </w:t>
      </w:r>
    </w:p>
    <w:p w14:paraId="5B0C1986" w14:textId="77777777" w:rsidR="00D303AE" w:rsidRDefault="00D303AE" w:rsidP="00D303AE"/>
    <w:p w14:paraId="7A3C0C22" w14:textId="77777777" w:rsidR="00D303AE" w:rsidRDefault="00D303AE" w:rsidP="00D303AE">
      <w:r>
        <w:t xml:space="preserve">Well done on your first draft! I thought you did quite well in narrating your moment of realization that </w:t>
      </w:r>
      <w:proofErr w:type="gramStart"/>
      <w:r>
        <w:t>lead</w:t>
      </w:r>
      <w:proofErr w:type="gramEnd"/>
      <w:r>
        <w:t xml:space="preserve"> to your change of mindset. I also applaud you for adding some sensory details to your essay, which made it interesting for me to continue reading. </w:t>
      </w:r>
    </w:p>
    <w:p w14:paraId="6CAA681D" w14:textId="77777777" w:rsidR="00D303AE" w:rsidRDefault="00D303AE" w:rsidP="00D303AE"/>
    <w:p w14:paraId="606912CD" w14:textId="77777777" w:rsidR="00D303AE" w:rsidRDefault="00D303AE" w:rsidP="00D303AE">
      <w:r>
        <w:t xml:space="preserve">However, I think you should take more time to explore how this change in mindset really impacted your life. How did you grow in other areas of life? What benefits have you seen from this mindset change? Please share more of the growth you’ve seen, which is really what the prompt is asking of you. </w:t>
      </w:r>
    </w:p>
    <w:p w14:paraId="3A031C76" w14:textId="77777777" w:rsidR="00D303AE" w:rsidRDefault="00D303AE" w:rsidP="00D303AE"/>
    <w:p w14:paraId="2467BA7A" w14:textId="77777777" w:rsidR="00D303AE" w:rsidRDefault="00D303AE" w:rsidP="00D303AE">
      <w:r>
        <w:t>Here is what your essay should look like:</w:t>
      </w:r>
    </w:p>
    <w:p w14:paraId="3A69AB78" w14:textId="77777777" w:rsidR="00D303AE" w:rsidRDefault="00D303AE" w:rsidP="00D303AE">
      <w:pPr>
        <w:pStyle w:val="ListParagraph"/>
        <w:numPr>
          <w:ilvl w:val="0"/>
          <w:numId w:val="3"/>
        </w:numPr>
      </w:pPr>
      <w:r>
        <w:t>Hook: the match. Your friend undermining you, and you knowing that you can only do your best.</w:t>
      </w:r>
    </w:p>
    <w:p w14:paraId="02E3E992" w14:textId="77777777" w:rsidR="00D303AE" w:rsidRDefault="00D303AE" w:rsidP="00D303AE">
      <w:pPr>
        <w:pStyle w:val="ListParagraph"/>
        <w:numPr>
          <w:ilvl w:val="0"/>
          <w:numId w:val="3"/>
        </w:numPr>
      </w:pPr>
      <w:r>
        <w:t>Setting the scene: never having done any sports or tried new things because of your fear of failure.</w:t>
      </w:r>
    </w:p>
    <w:p w14:paraId="7C844ABF" w14:textId="77777777" w:rsidR="00D303AE" w:rsidRDefault="00D303AE" w:rsidP="00D303AE">
      <w:pPr>
        <w:pStyle w:val="ListParagraph"/>
        <w:numPr>
          <w:ilvl w:val="0"/>
          <w:numId w:val="3"/>
        </w:numPr>
      </w:pPr>
      <w:r>
        <w:t>The turning point: having tried your best at saving a friendship and failed anyway. Realising that what’s important is that you tried. Generalising this to other areas of your life, namely sports.</w:t>
      </w:r>
    </w:p>
    <w:p w14:paraId="7A3470E1" w14:textId="77777777" w:rsidR="00D303AE" w:rsidRDefault="00D303AE" w:rsidP="00D303AE">
      <w:pPr>
        <w:pStyle w:val="ListParagraph"/>
        <w:numPr>
          <w:ilvl w:val="0"/>
          <w:numId w:val="3"/>
        </w:numPr>
      </w:pPr>
      <w:r>
        <w:t>The change: trying different sports, despite your fear of looking stupid. Turns out, your soccer teammates encourage you when you fail and try to help you improve instead of put you down!</w:t>
      </w:r>
    </w:p>
    <w:p w14:paraId="48DB6372" w14:textId="77777777" w:rsidR="00D303AE" w:rsidRDefault="00D303AE" w:rsidP="00D303AE">
      <w:pPr>
        <w:pStyle w:val="ListParagraph"/>
        <w:numPr>
          <w:ilvl w:val="0"/>
          <w:numId w:val="3"/>
        </w:numPr>
      </w:pPr>
      <w:r>
        <w:t xml:space="preserve">The reflection: continuation of hook. Realising that failure is not when you can’t do something, it’s when you don’t try at all. How has this change in attitude affected you in other parts of your life? How will this impact the way you approach things at </w:t>
      </w:r>
      <w:proofErr w:type="spellStart"/>
      <w:r>
        <w:t>uni</w:t>
      </w:r>
      <w:proofErr w:type="spellEnd"/>
      <w:r>
        <w:t xml:space="preserve"> and in the future?</w:t>
      </w:r>
    </w:p>
    <w:p w14:paraId="2382E20F" w14:textId="77777777" w:rsidR="00D303AE" w:rsidRDefault="00D303AE" w:rsidP="00D303AE"/>
    <w:p w14:paraId="6F272486" w14:textId="77777777" w:rsidR="00D303AE" w:rsidRDefault="00D303AE" w:rsidP="00D303AE">
      <w:r>
        <w:t>Best wishes,</w:t>
      </w:r>
    </w:p>
    <w:p w14:paraId="4BB12908" w14:textId="77777777" w:rsidR="00D303AE" w:rsidRDefault="00D303AE" w:rsidP="00D303AE">
      <w:r>
        <w:t>Johana &amp; Chiara</w:t>
      </w:r>
    </w:p>
    <w:p w14:paraId="667FF796" w14:textId="77777777" w:rsidR="00D303AE" w:rsidRDefault="00D303AE" w:rsidP="00D303AE"/>
    <w:p w14:paraId="564A33F8" w14:textId="77777777" w:rsidR="00D303AE" w:rsidRDefault="00D303AE" w:rsidP="00D303AE"/>
    <w:p w14:paraId="6E31DDB0" w14:textId="77777777" w:rsidR="00D303AE" w:rsidRDefault="00D303AE"/>
    <w:sectPr w:rsidR="00D303A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ron Angela Tanuseputero" w:date="2022-10-27T06:53:00Z" w:initials="">
    <w:p w14:paraId="00000028" w14:textId="77777777" w:rsidR="00BA7168" w:rsidRDefault="00000000">
      <w:pPr>
        <w:widowControl w:val="0"/>
        <w:pBdr>
          <w:top w:val="nil"/>
          <w:left w:val="nil"/>
          <w:bottom w:val="nil"/>
          <w:right w:val="nil"/>
          <w:between w:val="nil"/>
        </w:pBdr>
        <w:spacing w:line="240" w:lineRule="auto"/>
        <w:rPr>
          <w:color w:val="000000"/>
        </w:rPr>
      </w:pPr>
      <w:r>
        <w:rPr>
          <w:rFonts w:eastAsia="Arial"/>
          <w:color w:val="000000"/>
        </w:rPr>
        <w:t xml:space="preserve">I moved this from the previous paragraph, but honestly it feels a bit like a repetition - let's just put it here first la </w:t>
      </w:r>
      <w:proofErr w:type="spellStart"/>
      <w:r>
        <w:rPr>
          <w:rFonts w:eastAsia="Arial"/>
          <w:color w:val="000000"/>
        </w:rPr>
        <w:t>haha</w:t>
      </w:r>
      <w:proofErr w:type="spellEnd"/>
    </w:p>
  </w:comment>
  <w:comment w:id="3" w:author="Sharon Angela Tanuseputero" w:date="2022-10-27T06:48:00Z" w:initials="">
    <w:p w14:paraId="0000002C" w14:textId="77777777" w:rsidR="00BA7168" w:rsidRDefault="00000000">
      <w:pPr>
        <w:widowControl w:val="0"/>
        <w:pBdr>
          <w:top w:val="nil"/>
          <w:left w:val="nil"/>
          <w:bottom w:val="nil"/>
          <w:right w:val="nil"/>
          <w:between w:val="nil"/>
        </w:pBdr>
        <w:spacing w:line="240" w:lineRule="auto"/>
        <w:rPr>
          <w:color w:val="000000"/>
        </w:rPr>
      </w:pPr>
      <w:r>
        <w:rPr>
          <w:rFonts w:eastAsia="Arial"/>
          <w:color w:val="000000"/>
        </w:rPr>
        <w:t>when I don't even start and give my best?</w:t>
      </w:r>
    </w:p>
  </w:comment>
  <w:comment w:id="4" w:author="Sharon Angela Tanuseputero" w:date="2022-10-27T06:52:00Z" w:initials="">
    <w:p w14:paraId="0000002A" w14:textId="77777777" w:rsidR="00BA7168" w:rsidRDefault="00000000">
      <w:pPr>
        <w:widowControl w:val="0"/>
        <w:pBdr>
          <w:top w:val="nil"/>
          <w:left w:val="nil"/>
          <w:bottom w:val="nil"/>
          <w:right w:val="nil"/>
          <w:between w:val="nil"/>
        </w:pBdr>
        <w:spacing w:line="240" w:lineRule="auto"/>
        <w:rPr>
          <w:color w:val="000000"/>
        </w:rPr>
      </w:pPr>
      <w:proofErr w:type="spellStart"/>
      <w:r>
        <w:rPr>
          <w:rFonts w:eastAsia="Arial"/>
          <w:color w:val="000000"/>
        </w:rPr>
        <w:t>ini</w:t>
      </w:r>
      <w:proofErr w:type="spellEnd"/>
      <w:r>
        <w:rPr>
          <w:rFonts w:eastAsia="Arial"/>
          <w:color w:val="000000"/>
        </w:rPr>
        <w:t xml:space="preserve"> </w:t>
      </w:r>
      <w:proofErr w:type="spellStart"/>
      <w:r>
        <w:rPr>
          <w:rFonts w:eastAsia="Arial"/>
          <w:color w:val="000000"/>
        </w:rPr>
        <w:t>kyk</w:t>
      </w:r>
      <w:proofErr w:type="spellEnd"/>
      <w:r>
        <w:rPr>
          <w:rFonts w:eastAsia="Arial"/>
          <w:color w:val="000000"/>
        </w:rPr>
        <w:t xml:space="preserve"> ga </w:t>
      </w:r>
      <w:proofErr w:type="spellStart"/>
      <w:r>
        <w:rPr>
          <w:rFonts w:eastAsia="Arial"/>
          <w:color w:val="000000"/>
        </w:rPr>
        <w:t>abis</w:t>
      </w:r>
      <w:proofErr w:type="spellEnd"/>
      <w:r>
        <w:rPr>
          <w:rFonts w:eastAsia="Arial"/>
          <w:color w:val="000000"/>
        </w:rPr>
        <w:t xml:space="preserve"> </w:t>
      </w:r>
      <w:proofErr w:type="spellStart"/>
      <w:r>
        <w:rPr>
          <w:rFonts w:eastAsia="Arial"/>
          <w:color w:val="000000"/>
        </w:rPr>
        <w:t>kalimatnya</w:t>
      </w:r>
      <w:proofErr w:type="spellEnd"/>
      <w:r>
        <w:rPr>
          <w:rFonts w:eastAsia="Arial"/>
          <w:color w:val="000000"/>
        </w:rPr>
        <w:t xml:space="preserve"> </w:t>
      </w:r>
      <w:proofErr w:type="spellStart"/>
      <w:r>
        <w:rPr>
          <w:rFonts w:eastAsia="Arial"/>
          <w:color w:val="000000"/>
        </w:rPr>
        <w:t>hahahaha</w:t>
      </w:r>
      <w:proofErr w:type="spellEnd"/>
      <w:r>
        <w:rPr>
          <w:rFonts w:eastAsia="Arial"/>
          <w:color w:val="000000"/>
        </w:rPr>
        <w:t>. Maybe something like "I set aside my hesitations and take up all the opportunities" or some sort</w:t>
      </w:r>
    </w:p>
  </w:comment>
  <w:comment w:id="8" w:author="Chiara Situmorang" w:date="2022-10-17T09:54:00Z" w:initials="CS">
    <w:p w14:paraId="77B8A24F" w14:textId="77777777" w:rsidR="00D303AE" w:rsidRDefault="00D303AE" w:rsidP="00D303AE">
      <w:r>
        <w:rPr>
          <w:rStyle w:val="CommentReference"/>
        </w:rPr>
        <w:annotationRef/>
      </w:r>
      <w:r>
        <w:rPr>
          <w:sz w:val="20"/>
          <w:szCs w:val="20"/>
        </w:rPr>
        <w:t xml:space="preserve">This scene is set at the end of the </w:t>
      </w:r>
      <w:proofErr w:type="gramStart"/>
      <w:r>
        <w:rPr>
          <w:sz w:val="20"/>
          <w:szCs w:val="20"/>
        </w:rPr>
        <w:t>story</w:t>
      </w:r>
      <w:proofErr w:type="gramEnd"/>
      <w:r>
        <w:rPr>
          <w:sz w:val="20"/>
          <w:szCs w:val="20"/>
        </w:rPr>
        <w:t xml:space="preserve"> right? After you’ve practiced and grown and changed your mindset. If so, I would change this commentary to reflect how you’ve grown: perhaps you’re nervous, but you know that you’ve done all you can to prepare, and now you can only do your best.</w:t>
      </w:r>
    </w:p>
  </w:comment>
  <w:comment w:id="9" w:author="Johana Felicia" w:date="2022-10-13T16:53:00Z" w:initials="JF">
    <w:p w14:paraId="01379C27" w14:textId="77777777" w:rsidR="00D303AE" w:rsidRDefault="00D303AE" w:rsidP="00D303AE">
      <w:r>
        <w:rPr>
          <w:rStyle w:val="CommentReference"/>
        </w:rPr>
        <w:annotationRef/>
      </w:r>
      <w:r>
        <w:rPr>
          <w:sz w:val="20"/>
          <w:szCs w:val="20"/>
        </w:rPr>
        <w:t xml:space="preserve">I appreciate you sharing your fears. However, I think you should spend less time on elaborating it, and instead move on to explaining your moment of realization (which is in the next paragraph). </w:t>
      </w:r>
    </w:p>
  </w:comment>
  <w:comment w:id="10" w:author="Chiara Situmorang" w:date="2022-10-17T10:00:00Z" w:initials="CS">
    <w:p w14:paraId="4D6E2390" w14:textId="77777777" w:rsidR="00D303AE" w:rsidRDefault="00D303AE" w:rsidP="00D303AE">
      <w:r>
        <w:rPr>
          <w:rStyle w:val="CommentReference"/>
        </w:rPr>
        <w:annotationRef/>
      </w:r>
      <w:r>
        <w:rPr>
          <w:sz w:val="20"/>
          <w:szCs w:val="20"/>
        </w:rPr>
        <w:t xml:space="preserve">While this was no doubt a big &amp; impactful moment for you, the focus strays a little bit here. Your story is about being brave enough to try and fail. In my opinion, you can reframe this moment to be when you </w:t>
      </w:r>
      <w:proofErr w:type="spellStart"/>
      <w:r>
        <w:rPr>
          <w:sz w:val="20"/>
          <w:szCs w:val="20"/>
        </w:rPr>
        <w:t>realise</w:t>
      </w:r>
      <w:proofErr w:type="spellEnd"/>
      <w:r>
        <w:rPr>
          <w:sz w:val="20"/>
          <w:szCs w:val="20"/>
        </w:rPr>
        <w:t xml:space="preserve"> that despite trying your hardest to make your friendship right, you failed anyway, but the important thing was that you tried. And that’s where it flows into the rest of the story.</w:t>
      </w:r>
    </w:p>
  </w:comment>
  <w:comment w:id="11" w:author="Chiara Situmorang" w:date="2022-10-17T10:01:00Z" w:initials="CS">
    <w:p w14:paraId="15572947" w14:textId="77777777" w:rsidR="00D303AE" w:rsidRDefault="00D303AE" w:rsidP="00D303AE">
      <w:r>
        <w:rPr>
          <w:rStyle w:val="CommentReference"/>
        </w:rPr>
        <w:annotationRef/>
      </w:r>
      <w:r>
        <w:rPr>
          <w:sz w:val="20"/>
          <w:szCs w:val="20"/>
        </w:rPr>
        <w:t>Can you give us more concrete examples? Maybe elaborate on a particular incident in practice that demonstrates this?</w:t>
      </w:r>
    </w:p>
  </w:comment>
  <w:comment w:id="12" w:author="Chiara Situmorang" w:date="2022-10-17T10:03:00Z" w:initials="CS">
    <w:p w14:paraId="4BD73F31" w14:textId="77777777" w:rsidR="00D303AE" w:rsidRDefault="00D303AE" w:rsidP="00D303AE">
      <w:r>
        <w:rPr>
          <w:rStyle w:val="CommentReference"/>
        </w:rPr>
        <w:annotationRef/>
      </w:r>
      <w:r>
        <w:rPr>
          <w:sz w:val="20"/>
          <w:szCs w:val="20"/>
        </w:rPr>
        <w:t>The beginning of the story ended on the starting whistle. Can you pick up where you left off instead, so it’s easier for readers to pick up on the continuity?</w:t>
      </w:r>
    </w:p>
  </w:comment>
  <w:comment w:id="14" w:author="Chiara Situmorang" w:date="2022-10-17T10:04:00Z" w:initials="CS">
    <w:p w14:paraId="1BA00FB2" w14:textId="77777777" w:rsidR="00D303AE" w:rsidRDefault="00D303AE" w:rsidP="00D303AE">
      <w:r>
        <w:rPr>
          <w:rStyle w:val="CommentReference"/>
        </w:rPr>
        <w:annotationRef/>
      </w:r>
      <w:r>
        <w:rPr>
          <w:sz w:val="20"/>
          <w:szCs w:val="20"/>
        </w:rPr>
        <w:t xml:space="preserve">What about the match made you </w:t>
      </w:r>
      <w:proofErr w:type="spellStart"/>
      <w:r>
        <w:rPr>
          <w:sz w:val="20"/>
          <w:szCs w:val="20"/>
        </w:rPr>
        <w:t>realise</w:t>
      </w:r>
      <w:proofErr w:type="spellEnd"/>
      <w:r>
        <w:rPr>
          <w:sz w:val="20"/>
          <w:szCs w:val="20"/>
        </w:rPr>
        <w:t xml:space="preserve"> this?</w:t>
      </w:r>
    </w:p>
  </w:comment>
  <w:comment w:id="13" w:author="Johana Felicia" w:date="2022-10-13T14:00:00Z" w:initials="JF">
    <w:p w14:paraId="6686F1C9" w14:textId="77777777" w:rsidR="00D303AE" w:rsidRDefault="00D303AE" w:rsidP="00D303AE">
      <w:r>
        <w:rPr>
          <w:rStyle w:val="CommentReference"/>
        </w:rPr>
        <w:annotationRef/>
      </w:r>
      <w:r>
        <w:rPr>
          <w:sz w:val="20"/>
          <w:szCs w:val="20"/>
        </w:rPr>
        <w:t xml:space="preserve">Is this paragraph the continuation and the ending to your story in the first paragraph? If so, I think it would be good for you to pinpoint or be specific that this is the ending of your story above to provide clarity to the reader. </w:t>
      </w:r>
    </w:p>
  </w:comment>
  <w:comment w:id="15" w:author="Johana Felicia" w:date="2022-10-13T14:20:00Z" w:initials="JF">
    <w:p w14:paraId="61F688DB" w14:textId="77777777" w:rsidR="00D303AE" w:rsidRDefault="00D303AE" w:rsidP="00D303AE">
      <w:r>
        <w:rPr>
          <w:rStyle w:val="CommentReference"/>
        </w:rPr>
        <w:annotationRef/>
      </w:r>
      <w:r>
        <w:rPr>
          <w:sz w:val="20"/>
          <w:szCs w:val="20"/>
        </w:rPr>
        <w:t>This should be the focus of your essay. I think you could spend more time sharing with us what happened after your mindset has changed.</w:t>
      </w:r>
    </w:p>
    <w:p w14:paraId="49ED156C" w14:textId="77777777" w:rsidR="00D303AE" w:rsidRDefault="00D303AE" w:rsidP="00D303AE"/>
    <w:p w14:paraId="275B9E3D" w14:textId="77777777" w:rsidR="00D303AE" w:rsidRDefault="00D303AE" w:rsidP="00D303AE">
      <w:r>
        <w:rPr>
          <w:sz w:val="20"/>
          <w:szCs w:val="20"/>
        </w:rPr>
        <w:t xml:space="preserve">What other areas did you carry this mindset into?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8" w15:done="0"/>
  <w15:commentEx w15:paraId="0000002C" w15:done="0"/>
  <w15:commentEx w15:paraId="0000002A" w15:done="0"/>
  <w15:commentEx w15:paraId="77B8A24F" w15:done="0"/>
  <w15:commentEx w15:paraId="01379C27" w15:done="0"/>
  <w15:commentEx w15:paraId="4D6E2390" w15:done="0"/>
  <w15:commentEx w15:paraId="15572947" w15:done="0"/>
  <w15:commentEx w15:paraId="4BD73F31" w15:done="0"/>
  <w15:commentEx w15:paraId="1BA00FB2" w15:done="0"/>
  <w15:commentEx w15:paraId="6686F1C9" w15:done="0"/>
  <w15:commentEx w15:paraId="275B9E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A4E2" w16cex:dateUtc="2022-10-17T02:54:00Z"/>
  <w16cex:commentExtensible w16cex:durableId="26F2C11B" w16cex:dateUtc="2022-10-13T09:53:00Z"/>
  <w16cex:commentExtensible w16cex:durableId="26F7A64A" w16cex:dateUtc="2022-10-17T03:00:00Z"/>
  <w16cex:commentExtensible w16cex:durableId="26F7A68C" w16cex:dateUtc="2022-10-17T03:01:00Z"/>
  <w16cex:commentExtensible w16cex:durableId="26F7A6F0" w16cex:dateUtc="2022-10-17T03:03:00Z"/>
  <w16cex:commentExtensible w16cex:durableId="26F7A726" w16cex:dateUtc="2022-10-17T03:04:00Z"/>
  <w16cex:commentExtensible w16cex:durableId="26F29865" w16cex:dateUtc="2022-10-13T07:00:00Z"/>
  <w16cex:commentExtensible w16cex:durableId="26F29D25" w16cex:dateUtc="2022-10-13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8" w16cid:durableId="2705123D"/>
  <w16cid:commentId w16cid:paraId="0000002C" w16cid:durableId="2705123E"/>
  <w16cid:commentId w16cid:paraId="0000002A" w16cid:durableId="2705123F"/>
  <w16cid:commentId w16cid:paraId="77B8A24F" w16cid:durableId="26F7A4E2"/>
  <w16cid:commentId w16cid:paraId="01379C27" w16cid:durableId="26F2C11B"/>
  <w16cid:commentId w16cid:paraId="4D6E2390" w16cid:durableId="26F7A64A"/>
  <w16cid:commentId w16cid:paraId="15572947" w16cid:durableId="26F7A68C"/>
  <w16cid:commentId w16cid:paraId="4BD73F31" w16cid:durableId="26F7A6F0"/>
  <w16cid:commentId w16cid:paraId="1BA00FB2" w16cid:durableId="26F7A726"/>
  <w16cid:commentId w16cid:paraId="6686F1C9" w16cid:durableId="26F29865"/>
  <w16cid:commentId w16cid:paraId="275B9E3D" w16cid:durableId="26F29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6DB7"/>
    <w:multiLevelType w:val="multilevel"/>
    <w:tmpl w:val="CA024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A273C1"/>
    <w:multiLevelType w:val="hybridMultilevel"/>
    <w:tmpl w:val="41860B8A"/>
    <w:lvl w:ilvl="0" w:tplc="D1C62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304DF"/>
    <w:multiLevelType w:val="multilevel"/>
    <w:tmpl w:val="31CE0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8782701">
    <w:abstractNumId w:val="2"/>
  </w:num>
  <w:num w:numId="2" w16cid:durableId="497235628">
    <w:abstractNumId w:val="0"/>
  </w:num>
  <w:num w:numId="3" w16cid:durableId="4407613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4cf6c796cae616e5"/>
  </w15:person>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168"/>
    <w:rsid w:val="00BA7168"/>
    <w:rsid w:val="00D303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D502"/>
  <w15:docId w15:val="{910BC715-D214-4013-9D32-728FEDC6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303AE"/>
    <w:pPr>
      <w:spacing w:line="240" w:lineRule="auto"/>
    </w:pPr>
  </w:style>
  <w:style w:type="paragraph" w:styleId="NormalWeb">
    <w:name w:val="Normal (Web)"/>
    <w:basedOn w:val="Normal"/>
    <w:uiPriority w:val="99"/>
    <w:semiHidden/>
    <w:unhideWhenUsed/>
    <w:rsid w:val="00D303AE"/>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ListParagraph">
    <w:name w:val="List Paragraph"/>
    <w:basedOn w:val="Normal"/>
    <w:uiPriority w:val="34"/>
    <w:qFormat/>
    <w:rsid w:val="00D303AE"/>
    <w:pPr>
      <w:ind w:left="720"/>
      <w:contextualSpacing/>
    </w:pPr>
    <w:rPr>
      <w:rFonts w:asciiTheme="minorHAnsi" w:eastAsiaTheme="minorEastAsia" w:hAnsiTheme="minorHAnsi" w:cstheme="minorBidi"/>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4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2022-10-27T07:20:00Z</dcterms:created>
  <dcterms:modified xsi:type="dcterms:W3CDTF">2022-10-27T07:22:00Z</dcterms:modified>
</cp:coreProperties>
</file>