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3451" w14:textId="77777777" w:rsidR="00BB7A1E" w:rsidRPr="00BB7A1E" w:rsidRDefault="00BB7A1E" w:rsidP="00BB7A1E">
      <w:pPr>
        <w:spacing w:after="0" w:line="240" w:lineRule="auto"/>
        <w:rPr>
          <w:rFonts w:ascii="Times New Roman" w:eastAsia="Times New Roman" w:hAnsi="Times New Roman" w:cs="Times New Roman"/>
          <w:sz w:val="24"/>
          <w:szCs w:val="24"/>
          <w:lang w:eastAsia="en-ID"/>
        </w:rPr>
      </w:pPr>
      <w:r w:rsidRPr="00BB7A1E">
        <w:rPr>
          <w:rFonts w:ascii="Arial" w:eastAsia="Times New Roman" w:hAnsi="Arial" w:cs="Arial"/>
          <w:b/>
          <w:bCs/>
          <w:color w:val="0000FF"/>
          <w:lang w:eastAsia="en-ID"/>
        </w:rPr>
        <w:t>UIUC</w:t>
      </w:r>
    </w:p>
    <w:p w14:paraId="78200168" w14:textId="031E119C" w:rsidR="00BB7A1E" w:rsidRPr="00BB7A1E" w:rsidRDefault="00BB7A1E" w:rsidP="00BB7A1E">
      <w:pPr>
        <w:spacing w:after="0" w:line="240" w:lineRule="auto"/>
        <w:textAlignment w:val="baseline"/>
        <w:rPr>
          <w:rFonts w:ascii="Arial" w:eastAsia="Times New Roman" w:hAnsi="Arial" w:cs="Arial"/>
          <w:b/>
          <w:bCs/>
          <w:color w:val="222222"/>
          <w:sz w:val="21"/>
          <w:szCs w:val="21"/>
          <w:lang w:eastAsia="en-ID"/>
        </w:rPr>
      </w:pPr>
      <w:r>
        <w:rPr>
          <w:rFonts w:ascii="Arial" w:eastAsia="Times New Roman" w:hAnsi="Arial" w:cs="Arial"/>
          <w:b/>
          <w:bCs/>
          <w:color w:val="222222"/>
          <w:sz w:val="21"/>
          <w:szCs w:val="21"/>
          <w:shd w:val="clear" w:color="auto" w:fill="FFFFFF"/>
          <w:lang w:eastAsia="en-ID"/>
        </w:rPr>
        <w:t xml:space="preserve">1. </w:t>
      </w:r>
      <w:r w:rsidRPr="00BB7A1E">
        <w:rPr>
          <w:rFonts w:ascii="Arial" w:eastAsia="Times New Roman" w:hAnsi="Arial" w:cs="Arial"/>
          <w:b/>
          <w:bCs/>
          <w:color w:val="222222"/>
          <w:sz w:val="21"/>
          <w:szCs w:val="21"/>
          <w:shd w:val="clear" w:color="auto" w:fill="FFFFFF"/>
          <w:lang w:eastAsia="en-ID"/>
        </w:rPr>
        <w:t>Explain, in detail, an experience you've had in the past 3 to 4 years related to your first-choice major. This can be an experience from an extracurricular activity, in a class you’ve taken, or through something else (150 words)</w:t>
      </w:r>
    </w:p>
    <w:p w14:paraId="7EE2E7E4" w14:textId="77777777" w:rsidR="00BB7A1E" w:rsidRPr="00BB7A1E" w:rsidRDefault="00BB7A1E" w:rsidP="00BB7A1E">
      <w:pPr>
        <w:numPr>
          <w:ilvl w:val="1"/>
          <w:numId w:val="2"/>
        </w:numPr>
        <w:spacing w:after="0" w:line="240" w:lineRule="auto"/>
        <w:textAlignment w:val="baseline"/>
        <w:rPr>
          <w:rFonts w:ascii="Arial" w:eastAsia="Times New Roman" w:hAnsi="Arial" w:cs="Arial"/>
          <w:b/>
          <w:bCs/>
          <w:color w:val="980000"/>
          <w:sz w:val="21"/>
          <w:szCs w:val="21"/>
          <w:lang w:eastAsia="en-ID"/>
        </w:rPr>
      </w:pPr>
      <w:r w:rsidRPr="00BB7A1E">
        <w:rPr>
          <w:rFonts w:ascii="Arial" w:eastAsia="Times New Roman" w:hAnsi="Arial" w:cs="Arial"/>
          <w:b/>
          <w:bCs/>
          <w:color w:val="980000"/>
          <w:sz w:val="21"/>
          <w:szCs w:val="21"/>
          <w:shd w:val="clear" w:color="auto" w:fill="FFFFFF"/>
          <w:lang w:eastAsia="en-ID"/>
        </w:rPr>
        <w:t>Internship in Mitsubishi (what &amp; why)</w:t>
      </w:r>
    </w:p>
    <w:p w14:paraId="61E7126F" w14:textId="77777777" w:rsidR="00BB7A1E" w:rsidRPr="00BB7A1E" w:rsidRDefault="00BB7A1E" w:rsidP="00BB7A1E">
      <w:pPr>
        <w:spacing w:after="0" w:line="240" w:lineRule="auto"/>
        <w:rPr>
          <w:rFonts w:ascii="Times New Roman" w:eastAsia="Times New Roman" w:hAnsi="Times New Roman" w:cs="Times New Roman"/>
          <w:sz w:val="24"/>
          <w:szCs w:val="24"/>
          <w:lang w:eastAsia="en-ID"/>
        </w:rPr>
      </w:pPr>
    </w:p>
    <w:p w14:paraId="78BB08DC" w14:textId="77777777" w:rsidR="00BB7A1E" w:rsidRPr="00BB7A1E" w:rsidRDefault="00BB7A1E" w:rsidP="00BB7A1E">
      <w:pPr>
        <w:spacing w:after="0" w:line="240" w:lineRule="auto"/>
        <w:rPr>
          <w:rFonts w:ascii="Times New Roman" w:eastAsia="Times New Roman" w:hAnsi="Times New Roman" w:cs="Times New Roman"/>
          <w:sz w:val="24"/>
          <w:szCs w:val="24"/>
          <w:lang w:eastAsia="en-ID"/>
        </w:rPr>
      </w:pPr>
      <w:r w:rsidRPr="00BB7A1E">
        <w:rPr>
          <w:rFonts w:ascii="Arial" w:eastAsia="Times New Roman" w:hAnsi="Arial" w:cs="Arial"/>
          <w:b/>
          <w:bCs/>
          <w:color w:val="000000"/>
          <w:sz w:val="21"/>
          <w:szCs w:val="21"/>
          <w:shd w:val="clear" w:color="auto" w:fill="FFFFFF"/>
          <w:lang w:eastAsia="en-ID"/>
        </w:rPr>
        <w:t>Draft</w:t>
      </w:r>
    </w:p>
    <w:p w14:paraId="3A4FC646" w14:textId="16EB2133" w:rsidR="00BB7A1E" w:rsidRDefault="00BB7A1E" w:rsidP="00BB7A1E">
      <w:pPr>
        <w:spacing w:after="0" w:line="240" w:lineRule="auto"/>
        <w:rPr>
          <w:ins w:id="0" w:author="Thalia Priscilla" w:date="2022-10-23T22:51:00Z"/>
          <w:rFonts w:ascii="Arial" w:eastAsia="Times New Roman" w:hAnsi="Arial" w:cs="Arial"/>
          <w:color w:val="000000"/>
          <w:sz w:val="21"/>
          <w:szCs w:val="21"/>
          <w:shd w:val="clear" w:color="auto" w:fill="FFFFFF"/>
          <w:lang w:eastAsia="en-ID"/>
        </w:rPr>
      </w:pPr>
      <w:r w:rsidRPr="00BB7A1E">
        <w:rPr>
          <w:rFonts w:ascii="Arial" w:eastAsia="Times New Roman" w:hAnsi="Arial" w:cs="Arial"/>
          <w:color w:val="000000"/>
          <w:sz w:val="21"/>
          <w:szCs w:val="21"/>
          <w:shd w:val="clear" w:color="auto" w:fill="FFFFFF"/>
          <w:lang w:eastAsia="en-ID"/>
        </w:rPr>
        <w:t xml:space="preserve">Being born in a family of entrepreneurs, I have always been trained that one key of success is efficiency. My interest and research in efficiency led me to discover the Japanese concept of continuous improvement called Kaizen. This led me to explore internships I could apply for to learn this concept further and got one for Mitsubishi Krama </w:t>
      </w:r>
      <w:proofErr w:type="spellStart"/>
      <w:r w:rsidRPr="00BB7A1E">
        <w:rPr>
          <w:rFonts w:ascii="Arial" w:eastAsia="Times New Roman" w:hAnsi="Arial" w:cs="Arial"/>
          <w:color w:val="000000"/>
          <w:sz w:val="21"/>
          <w:szCs w:val="21"/>
          <w:shd w:val="clear" w:color="auto" w:fill="FFFFFF"/>
          <w:lang w:eastAsia="en-ID"/>
        </w:rPr>
        <w:t>Yudha</w:t>
      </w:r>
      <w:proofErr w:type="spellEnd"/>
      <w:r w:rsidRPr="00BB7A1E">
        <w:rPr>
          <w:rFonts w:ascii="Arial" w:eastAsia="Times New Roman" w:hAnsi="Arial" w:cs="Arial"/>
          <w:color w:val="000000"/>
          <w:sz w:val="21"/>
          <w:szCs w:val="21"/>
          <w:shd w:val="clear" w:color="auto" w:fill="FFFFFF"/>
          <w:lang w:eastAsia="en-ID"/>
        </w:rPr>
        <w:t xml:space="preserve"> Spare Parts Indonesia. </w:t>
      </w:r>
      <w:commentRangeStart w:id="1"/>
      <w:r w:rsidRPr="00BB7A1E">
        <w:rPr>
          <w:rFonts w:ascii="Arial" w:eastAsia="Times New Roman" w:hAnsi="Arial" w:cs="Arial"/>
          <w:color w:val="000000"/>
          <w:sz w:val="21"/>
          <w:szCs w:val="21"/>
          <w:shd w:val="clear" w:color="auto" w:fill="FFFFFF"/>
          <w:lang w:eastAsia="en-ID"/>
        </w:rPr>
        <w:t>From this internship I learned about the basics of logistics and efficiency, but most importantly I got to experience and involve myself in the Japanese business philosophy Kaizen. I find combining concepts of optimization and efficiency through learning from different perspectives</w:t>
      </w:r>
      <w:ins w:id="2" w:author="Thalia Priscilla" w:date="2022-10-23T22:43:00Z">
        <w:r w:rsidR="00A55F37">
          <w:rPr>
            <w:rFonts w:ascii="Arial" w:eastAsia="Times New Roman" w:hAnsi="Arial" w:cs="Arial"/>
            <w:color w:val="000000"/>
            <w:sz w:val="21"/>
            <w:szCs w:val="21"/>
            <w:shd w:val="clear" w:color="auto" w:fill="FFFFFF"/>
            <w:lang w:eastAsia="en-ID"/>
          </w:rPr>
          <w:t xml:space="preserve"> are</w:t>
        </w:r>
      </w:ins>
      <w:r w:rsidRPr="00BB7A1E">
        <w:rPr>
          <w:rFonts w:ascii="Arial" w:eastAsia="Times New Roman" w:hAnsi="Arial" w:cs="Arial"/>
          <w:color w:val="000000"/>
          <w:sz w:val="21"/>
          <w:szCs w:val="21"/>
          <w:shd w:val="clear" w:color="auto" w:fill="FFFFFF"/>
          <w:lang w:eastAsia="en-ID"/>
        </w:rPr>
        <w:t xml:space="preserve"> important in finding the best possible solution. </w:t>
      </w:r>
      <w:commentRangeEnd w:id="1"/>
      <w:r w:rsidR="00301AA1">
        <w:rPr>
          <w:rStyle w:val="CommentReference"/>
        </w:rPr>
        <w:commentReference w:id="1"/>
      </w:r>
      <w:r w:rsidRPr="00BB7A1E">
        <w:rPr>
          <w:rFonts w:ascii="Arial" w:eastAsia="Times New Roman" w:hAnsi="Arial" w:cs="Arial"/>
          <w:color w:val="000000"/>
          <w:sz w:val="21"/>
          <w:szCs w:val="21"/>
          <w:shd w:val="clear" w:color="auto" w:fill="FFFFFF"/>
          <w:lang w:eastAsia="en-ID"/>
        </w:rPr>
        <w:t>With a degree in Industrial Engineering from UIUC, I will further learn a different perspective to factor in and reach my goal of creating the best solutions to problems occurring around the world.</w:t>
      </w:r>
    </w:p>
    <w:p w14:paraId="556561AA" w14:textId="27D83EB9" w:rsidR="00003400" w:rsidRDefault="00003400" w:rsidP="00BB7A1E">
      <w:pPr>
        <w:spacing w:after="0" w:line="240" w:lineRule="auto"/>
        <w:rPr>
          <w:ins w:id="3" w:author="Thalia Priscilla" w:date="2022-10-23T22:51:00Z"/>
          <w:rFonts w:ascii="Arial" w:eastAsia="Times New Roman" w:hAnsi="Arial" w:cs="Arial"/>
          <w:color w:val="000000"/>
          <w:sz w:val="21"/>
          <w:szCs w:val="21"/>
          <w:shd w:val="clear" w:color="auto" w:fill="FFFFFF"/>
          <w:lang w:eastAsia="en-ID"/>
        </w:rPr>
      </w:pPr>
    </w:p>
    <w:p w14:paraId="2DEB1022" w14:textId="6AB8D4F8" w:rsidR="00003400" w:rsidRDefault="00003400" w:rsidP="00BB7A1E">
      <w:pPr>
        <w:spacing w:after="0" w:line="240" w:lineRule="auto"/>
        <w:rPr>
          <w:ins w:id="4" w:author="Thalia Priscilla" w:date="2022-10-24T00:12:00Z"/>
          <w:rFonts w:ascii="Arial" w:eastAsia="Times New Roman" w:hAnsi="Arial" w:cs="Arial"/>
          <w:color w:val="000000"/>
          <w:sz w:val="21"/>
          <w:szCs w:val="21"/>
          <w:shd w:val="clear" w:color="auto" w:fill="FFFFFF"/>
          <w:lang w:eastAsia="en-ID"/>
        </w:rPr>
      </w:pPr>
      <w:ins w:id="5" w:author="Thalia Priscilla" w:date="2022-10-23T22:51:00Z">
        <w:r>
          <w:rPr>
            <w:rFonts w:ascii="Arial" w:eastAsia="Times New Roman" w:hAnsi="Arial" w:cs="Arial"/>
            <w:color w:val="000000"/>
            <w:sz w:val="21"/>
            <w:szCs w:val="21"/>
            <w:shd w:val="clear" w:color="auto" w:fill="FFFFFF"/>
            <w:lang w:eastAsia="en-ID"/>
          </w:rPr>
          <w:t>Notes:</w:t>
        </w:r>
      </w:ins>
    </w:p>
    <w:p w14:paraId="4FCF0BE7" w14:textId="550886A4" w:rsidR="00B66F15" w:rsidRDefault="00B66F15" w:rsidP="00BB7A1E">
      <w:pPr>
        <w:spacing w:after="0" w:line="240" w:lineRule="auto"/>
        <w:rPr>
          <w:ins w:id="6" w:author="Thalia Priscilla" w:date="2022-10-24T00:12:00Z"/>
          <w:rFonts w:ascii="Arial" w:eastAsia="Times New Roman" w:hAnsi="Arial" w:cs="Arial"/>
          <w:color w:val="000000"/>
          <w:sz w:val="21"/>
          <w:szCs w:val="21"/>
          <w:shd w:val="clear" w:color="auto" w:fill="FFFFFF"/>
          <w:lang w:eastAsia="en-ID"/>
        </w:rPr>
      </w:pPr>
    </w:p>
    <w:p w14:paraId="432226BB" w14:textId="5AB4A855" w:rsidR="00B66F15" w:rsidRDefault="00B66F15" w:rsidP="00BB7A1E">
      <w:pPr>
        <w:spacing w:after="0" w:line="240" w:lineRule="auto"/>
        <w:rPr>
          <w:ins w:id="7" w:author="Thalia Priscilla" w:date="2022-10-23T22:51:00Z"/>
          <w:rFonts w:ascii="Arial" w:eastAsia="Times New Roman" w:hAnsi="Arial" w:cs="Arial"/>
          <w:color w:val="000000"/>
          <w:sz w:val="21"/>
          <w:szCs w:val="21"/>
          <w:shd w:val="clear" w:color="auto" w:fill="FFFFFF"/>
          <w:lang w:eastAsia="en-ID"/>
        </w:rPr>
      </w:pPr>
      <w:ins w:id="8" w:author="Thalia Priscilla" w:date="2022-10-24T00:12:00Z">
        <w:r>
          <w:rPr>
            <w:rFonts w:ascii="Arial" w:eastAsia="Times New Roman" w:hAnsi="Arial" w:cs="Arial"/>
            <w:color w:val="000000"/>
            <w:sz w:val="21"/>
            <w:szCs w:val="21"/>
            <w:shd w:val="clear" w:color="auto" w:fill="FFFFFF"/>
            <w:lang w:eastAsia="en-ID"/>
          </w:rPr>
          <w:t xml:space="preserve">As the prompt asks, </w:t>
        </w:r>
      </w:ins>
      <w:ins w:id="9" w:author="Thalia Priscilla" w:date="2022-10-24T00:13:00Z">
        <w:r>
          <w:rPr>
            <w:rFonts w:ascii="Arial" w:eastAsia="Times New Roman" w:hAnsi="Arial" w:cs="Arial"/>
            <w:color w:val="000000"/>
            <w:sz w:val="21"/>
            <w:szCs w:val="21"/>
            <w:shd w:val="clear" w:color="auto" w:fill="FFFFFF"/>
            <w:lang w:eastAsia="en-ID"/>
          </w:rPr>
          <w:t xml:space="preserve">the reader wants to see your explanation in detail of your experience. The best way I think is to give one example of what you did practically that gave you the opportunity to learn Kaizen. </w:t>
        </w:r>
      </w:ins>
      <w:ins w:id="10" w:author="Thalia Priscilla" w:date="2022-10-24T00:14:00Z">
        <w:r>
          <w:rPr>
            <w:rFonts w:ascii="Arial" w:eastAsia="Times New Roman" w:hAnsi="Arial" w:cs="Arial"/>
            <w:color w:val="000000"/>
            <w:sz w:val="21"/>
            <w:szCs w:val="21"/>
            <w:shd w:val="clear" w:color="auto" w:fill="FFFFFF"/>
            <w:lang w:eastAsia="en-ID"/>
          </w:rPr>
          <w:t>Delve deeper into that real-life experience and relate that to your major.</w:t>
        </w:r>
      </w:ins>
    </w:p>
    <w:p w14:paraId="626C3CE7" w14:textId="3015F675" w:rsidR="00003400" w:rsidRDefault="00003400" w:rsidP="00BB7A1E">
      <w:pPr>
        <w:spacing w:after="0" w:line="240" w:lineRule="auto"/>
        <w:rPr>
          <w:ins w:id="11" w:author="Thalia Priscilla" w:date="2022-10-23T22:51:00Z"/>
          <w:rFonts w:ascii="Arial" w:eastAsia="Times New Roman" w:hAnsi="Arial" w:cs="Arial"/>
          <w:color w:val="000000"/>
          <w:sz w:val="21"/>
          <w:szCs w:val="21"/>
          <w:shd w:val="clear" w:color="auto" w:fill="FFFFFF"/>
          <w:lang w:eastAsia="en-ID"/>
        </w:rPr>
      </w:pPr>
    </w:p>
    <w:p w14:paraId="559CA4EB" w14:textId="6C5B7284" w:rsidR="00003400" w:rsidRPr="00BB7A1E" w:rsidDel="00301AA1" w:rsidRDefault="00003400" w:rsidP="00BB7A1E">
      <w:pPr>
        <w:spacing w:after="0" w:line="240" w:lineRule="auto"/>
        <w:rPr>
          <w:del w:id="12" w:author="Thalia Priscilla" w:date="2022-10-24T00:10:00Z"/>
          <w:rFonts w:ascii="Times New Roman" w:eastAsia="Times New Roman" w:hAnsi="Times New Roman" w:cs="Times New Roman"/>
          <w:sz w:val="24"/>
          <w:szCs w:val="24"/>
          <w:lang w:eastAsia="en-ID"/>
        </w:rPr>
      </w:pPr>
    </w:p>
    <w:p w14:paraId="488E1662" w14:textId="77777777" w:rsidR="00BB7A1E" w:rsidRDefault="00BB7A1E" w:rsidP="00BB7A1E">
      <w:pPr>
        <w:spacing w:after="0" w:line="240" w:lineRule="auto"/>
        <w:textAlignment w:val="baseline"/>
        <w:rPr>
          <w:rFonts w:ascii="Arial" w:eastAsia="Times New Roman" w:hAnsi="Arial" w:cs="Arial"/>
          <w:b/>
          <w:bCs/>
          <w:color w:val="222222"/>
          <w:sz w:val="21"/>
          <w:szCs w:val="21"/>
          <w:shd w:val="clear" w:color="auto" w:fill="FFFFFF"/>
          <w:lang w:eastAsia="en-ID"/>
        </w:rPr>
      </w:pPr>
    </w:p>
    <w:p w14:paraId="4FB828F3" w14:textId="77777777" w:rsidR="00BB7A1E" w:rsidRDefault="00BB7A1E" w:rsidP="00BB7A1E">
      <w:pPr>
        <w:spacing w:after="0" w:line="240" w:lineRule="auto"/>
        <w:textAlignment w:val="baseline"/>
        <w:rPr>
          <w:rFonts w:ascii="Arial" w:eastAsia="Times New Roman" w:hAnsi="Arial" w:cs="Arial"/>
          <w:b/>
          <w:bCs/>
          <w:color w:val="222222"/>
          <w:sz w:val="21"/>
          <w:szCs w:val="21"/>
          <w:shd w:val="clear" w:color="auto" w:fill="FFFFFF"/>
          <w:lang w:eastAsia="en-ID"/>
        </w:rPr>
      </w:pPr>
    </w:p>
    <w:p w14:paraId="21764A11" w14:textId="7270378E" w:rsidR="00BB7A1E" w:rsidRPr="00BB7A1E" w:rsidRDefault="00BB7A1E" w:rsidP="00BB7A1E">
      <w:pPr>
        <w:spacing w:after="0" w:line="240" w:lineRule="auto"/>
        <w:textAlignment w:val="baseline"/>
        <w:rPr>
          <w:rFonts w:ascii="Arial" w:eastAsia="Times New Roman" w:hAnsi="Arial" w:cs="Arial"/>
          <w:b/>
          <w:bCs/>
          <w:color w:val="222222"/>
          <w:sz w:val="21"/>
          <w:szCs w:val="21"/>
          <w:lang w:eastAsia="en-ID"/>
        </w:rPr>
      </w:pPr>
      <w:r>
        <w:rPr>
          <w:rFonts w:ascii="Arial" w:eastAsia="Times New Roman" w:hAnsi="Arial" w:cs="Arial"/>
          <w:b/>
          <w:bCs/>
          <w:color w:val="222222"/>
          <w:sz w:val="21"/>
          <w:szCs w:val="21"/>
          <w:shd w:val="clear" w:color="auto" w:fill="FFFFFF"/>
          <w:lang w:eastAsia="en-ID"/>
        </w:rPr>
        <w:t xml:space="preserve">2. </w:t>
      </w:r>
      <w:r w:rsidRPr="00BB7A1E">
        <w:rPr>
          <w:rFonts w:ascii="Arial" w:eastAsia="Times New Roman" w:hAnsi="Arial" w:cs="Arial"/>
          <w:b/>
          <w:bCs/>
          <w:color w:val="222222"/>
          <w:sz w:val="21"/>
          <w:szCs w:val="21"/>
          <w:shd w:val="clear" w:color="auto" w:fill="FFFFFF"/>
          <w:lang w:eastAsia="en-ID"/>
        </w:rPr>
        <w:t>Describe your personal and/or career goals after graduating from UIUC and how your selected first-choice major will help you achieve them. (150 words)</w:t>
      </w:r>
    </w:p>
    <w:p w14:paraId="52043176" w14:textId="77777777" w:rsidR="00BB7A1E" w:rsidRPr="00BB7A1E" w:rsidRDefault="00BB7A1E" w:rsidP="00BB7A1E">
      <w:pPr>
        <w:numPr>
          <w:ilvl w:val="1"/>
          <w:numId w:val="4"/>
        </w:numPr>
        <w:spacing w:after="0" w:line="240" w:lineRule="auto"/>
        <w:textAlignment w:val="baseline"/>
        <w:rPr>
          <w:rFonts w:ascii="Arial" w:eastAsia="Times New Roman" w:hAnsi="Arial" w:cs="Arial"/>
          <w:b/>
          <w:bCs/>
          <w:color w:val="980000"/>
          <w:sz w:val="21"/>
          <w:szCs w:val="21"/>
          <w:lang w:eastAsia="en-ID"/>
        </w:rPr>
      </w:pPr>
      <w:r w:rsidRPr="00BB7A1E">
        <w:rPr>
          <w:rFonts w:ascii="Arial" w:eastAsia="Times New Roman" w:hAnsi="Arial" w:cs="Arial"/>
          <w:b/>
          <w:bCs/>
          <w:color w:val="980000"/>
          <w:sz w:val="21"/>
          <w:szCs w:val="21"/>
          <w:shd w:val="clear" w:color="auto" w:fill="FFFFFF"/>
          <w:lang w:eastAsia="en-ID"/>
        </w:rPr>
        <w:t xml:space="preserve">Goal: Coming up with effective logistics in Indo (why </w:t>
      </w:r>
      <w:proofErr w:type="spellStart"/>
      <w:r w:rsidRPr="00BB7A1E">
        <w:rPr>
          <w:rFonts w:ascii="Arial" w:eastAsia="Times New Roman" w:hAnsi="Arial" w:cs="Arial"/>
          <w:b/>
          <w:bCs/>
          <w:color w:val="980000"/>
          <w:sz w:val="21"/>
          <w:szCs w:val="21"/>
          <w:shd w:val="clear" w:color="auto" w:fill="FFFFFF"/>
          <w:lang w:eastAsia="en-ID"/>
        </w:rPr>
        <w:t>indo</w:t>
      </w:r>
      <w:proofErr w:type="spellEnd"/>
      <w:r w:rsidRPr="00BB7A1E">
        <w:rPr>
          <w:rFonts w:ascii="Arial" w:eastAsia="Times New Roman" w:hAnsi="Arial" w:cs="Arial"/>
          <w:b/>
          <w:bCs/>
          <w:color w:val="980000"/>
          <w:sz w:val="21"/>
          <w:szCs w:val="21"/>
          <w:shd w:val="clear" w:color="auto" w:fill="FFFFFF"/>
          <w:lang w:eastAsia="en-ID"/>
        </w:rPr>
        <w:t xml:space="preserve"> &amp; </w:t>
      </w:r>
      <w:proofErr w:type="spellStart"/>
      <w:r w:rsidRPr="00BB7A1E">
        <w:rPr>
          <w:rFonts w:ascii="Arial" w:eastAsia="Times New Roman" w:hAnsi="Arial" w:cs="Arial"/>
          <w:b/>
          <w:bCs/>
          <w:color w:val="980000"/>
          <w:sz w:val="21"/>
          <w:szCs w:val="21"/>
          <w:shd w:val="clear" w:color="auto" w:fill="FFFFFF"/>
          <w:lang w:eastAsia="en-ID"/>
        </w:rPr>
        <w:t>hubungan</w:t>
      </w:r>
      <w:proofErr w:type="spellEnd"/>
      <w:r w:rsidRPr="00BB7A1E">
        <w:rPr>
          <w:rFonts w:ascii="Arial" w:eastAsia="Times New Roman" w:hAnsi="Arial" w:cs="Arial"/>
          <w:b/>
          <w:bCs/>
          <w:color w:val="980000"/>
          <w:sz w:val="21"/>
          <w:szCs w:val="21"/>
          <w:shd w:val="clear" w:color="auto" w:fill="FFFFFF"/>
          <w:lang w:eastAsia="en-ID"/>
        </w:rPr>
        <w:t xml:space="preserve"> to course)</w:t>
      </w:r>
    </w:p>
    <w:p w14:paraId="05EA5A0E" w14:textId="77777777" w:rsidR="00BB7A1E" w:rsidRPr="00BB7A1E" w:rsidRDefault="00BB7A1E" w:rsidP="00BB7A1E">
      <w:pPr>
        <w:numPr>
          <w:ilvl w:val="1"/>
          <w:numId w:val="4"/>
        </w:numPr>
        <w:spacing w:after="0" w:line="240" w:lineRule="auto"/>
        <w:textAlignment w:val="baseline"/>
        <w:rPr>
          <w:rFonts w:ascii="Arial" w:eastAsia="Times New Roman" w:hAnsi="Arial" w:cs="Arial"/>
          <w:b/>
          <w:bCs/>
          <w:color w:val="980000"/>
          <w:sz w:val="21"/>
          <w:szCs w:val="21"/>
          <w:lang w:eastAsia="en-ID"/>
        </w:rPr>
      </w:pPr>
      <w:r w:rsidRPr="00BB7A1E">
        <w:rPr>
          <w:rFonts w:ascii="Arial" w:eastAsia="Times New Roman" w:hAnsi="Arial" w:cs="Arial"/>
          <w:b/>
          <w:bCs/>
          <w:color w:val="980000"/>
          <w:sz w:val="21"/>
          <w:szCs w:val="21"/>
          <w:shd w:val="clear" w:color="auto" w:fill="FFFFFF"/>
          <w:lang w:eastAsia="en-ID"/>
        </w:rPr>
        <w:t>Research courses/professors</w:t>
      </w:r>
    </w:p>
    <w:p w14:paraId="0A8D8AEE" w14:textId="77777777" w:rsidR="00BB7A1E" w:rsidRPr="00BB7A1E" w:rsidRDefault="00BB7A1E" w:rsidP="00BB7A1E">
      <w:pPr>
        <w:spacing w:after="0" w:line="240" w:lineRule="auto"/>
        <w:rPr>
          <w:rFonts w:ascii="Times New Roman" w:eastAsia="Times New Roman" w:hAnsi="Times New Roman" w:cs="Times New Roman"/>
          <w:sz w:val="24"/>
          <w:szCs w:val="24"/>
          <w:lang w:eastAsia="en-ID"/>
        </w:rPr>
      </w:pPr>
      <w:r w:rsidRPr="00BB7A1E">
        <w:rPr>
          <w:rFonts w:ascii="Arial" w:eastAsia="Times New Roman" w:hAnsi="Arial" w:cs="Arial"/>
          <w:b/>
          <w:bCs/>
          <w:color w:val="000000"/>
          <w:sz w:val="21"/>
          <w:szCs w:val="21"/>
          <w:shd w:val="clear" w:color="auto" w:fill="FFFFFF"/>
          <w:lang w:eastAsia="en-ID"/>
        </w:rPr>
        <w:t>Draft</w:t>
      </w:r>
    </w:p>
    <w:p w14:paraId="731776A5" w14:textId="465F9808" w:rsidR="00BB7A1E" w:rsidRPr="00BB7A1E" w:rsidRDefault="00BB7A1E" w:rsidP="00BB7A1E">
      <w:pPr>
        <w:spacing w:after="0" w:line="240" w:lineRule="auto"/>
        <w:jc w:val="both"/>
        <w:rPr>
          <w:rFonts w:ascii="Times New Roman" w:eastAsia="Times New Roman" w:hAnsi="Times New Roman" w:cs="Times New Roman"/>
          <w:sz w:val="24"/>
          <w:szCs w:val="24"/>
          <w:lang w:eastAsia="en-ID"/>
        </w:rPr>
      </w:pPr>
      <w:commentRangeStart w:id="13"/>
      <w:r w:rsidRPr="00BB7A1E">
        <w:rPr>
          <w:rFonts w:ascii="Arial" w:eastAsia="Times New Roman" w:hAnsi="Arial" w:cs="Arial"/>
          <w:color w:val="000000"/>
          <w:sz w:val="21"/>
          <w:szCs w:val="21"/>
          <w:shd w:val="clear" w:color="auto" w:fill="FFFFFF"/>
          <w:lang w:eastAsia="en-ID"/>
        </w:rPr>
        <w:t xml:space="preserve">Catching COVID-19 on a deserted island in Indonesia called Kei Island, I was frustrated and scared. I had limited medication and My attempt to get medications to recover faster was futile as the island was so remote that it would take days to arrive. In my exasperation, I realized that the inefficiency of the transportation system has a large impact in the community. The possibility of improving efficiency is endless, and a small revelation may change the world. Hundreds of islands in Indonesia suffer the same problem as Kei Island. </w:t>
      </w:r>
      <w:commentRangeEnd w:id="13"/>
      <w:r w:rsidR="00A55F37">
        <w:rPr>
          <w:rStyle w:val="CommentReference"/>
        </w:rPr>
        <w:commentReference w:id="13"/>
      </w:r>
      <w:commentRangeStart w:id="14"/>
      <w:r w:rsidRPr="00BB7A1E">
        <w:rPr>
          <w:rFonts w:ascii="Arial" w:eastAsia="Times New Roman" w:hAnsi="Arial" w:cs="Arial"/>
          <w:color w:val="000000"/>
          <w:sz w:val="21"/>
          <w:szCs w:val="21"/>
          <w:shd w:val="clear" w:color="auto" w:fill="FFFFFF"/>
          <w:lang w:eastAsia="en-ID"/>
        </w:rPr>
        <w:t>I want to improve efficiency around Indonesia so no one has to suffer the same fate I did that week.</w:t>
      </w:r>
      <w:r w:rsidRPr="00BB7A1E">
        <w:rPr>
          <w:rFonts w:ascii="Arial" w:eastAsia="Times New Roman" w:hAnsi="Arial" w:cs="Arial"/>
          <w:color w:val="000000"/>
          <w:sz w:val="21"/>
          <w:szCs w:val="21"/>
          <w:shd w:val="clear" w:color="auto" w:fill="FFFFFF"/>
          <w:lang w:eastAsia="en-ID"/>
        </w:rPr>
        <w:tab/>
      </w:r>
      <w:commentRangeEnd w:id="14"/>
      <w:r w:rsidR="00003400">
        <w:rPr>
          <w:rStyle w:val="CommentReference"/>
        </w:rPr>
        <w:commentReference w:id="14"/>
      </w:r>
      <w:r w:rsidRPr="00BB7A1E">
        <w:rPr>
          <w:rFonts w:ascii="Arial" w:eastAsia="Times New Roman" w:hAnsi="Arial" w:cs="Arial"/>
          <w:color w:val="000000"/>
          <w:sz w:val="21"/>
          <w:szCs w:val="21"/>
          <w:shd w:val="clear" w:color="auto" w:fill="FFFFFF"/>
          <w:lang w:eastAsia="en-ID"/>
        </w:rPr>
        <w:t xml:space="preserve"> </w:t>
      </w:r>
      <w:commentRangeStart w:id="15"/>
      <w:r w:rsidRPr="00BB7A1E">
        <w:rPr>
          <w:rFonts w:ascii="Arial" w:eastAsia="Times New Roman" w:hAnsi="Arial" w:cs="Arial"/>
          <w:color w:val="000000"/>
          <w:sz w:val="21"/>
          <w:szCs w:val="21"/>
          <w:shd w:val="clear" w:color="auto" w:fill="FFFFFF"/>
          <w:lang w:eastAsia="en-ID"/>
        </w:rPr>
        <w:t xml:space="preserve">With a degree in Industrial engineering from UIUC with a concentration in logistics. </w:t>
      </w:r>
      <w:commentRangeEnd w:id="15"/>
      <w:r w:rsidR="00E40393">
        <w:rPr>
          <w:rStyle w:val="CommentReference"/>
        </w:rPr>
        <w:commentReference w:id="15"/>
      </w:r>
      <w:r w:rsidRPr="00BB7A1E">
        <w:rPr>
          <w:rFonts w:ascii="Arial" w:eastAsia="Times New Roman" w:hAnsi="Arial" w:cs="Arial"/>
          <w:color w:val="000000"/>
          <w:sz w:val="21"/>
          <w:szCs w:val="21"/>
          <w:shd w:val="clear" w:color="auto" w:fill="FFFFFF"/>
          <w:lang w:eastAsia="en-ID"/>
        </w:rPr>
        <w:t xml:space="preserve">Courses like IE 514 - Optimization Methods for Large-Scale, Network-Based Systems will </w:t>
      </w:r>
      <w:commentRangeStart w:id="16"/>
      <w:r w:rsidRPr="00BB7A1E">
        <w:rPr>
          <w:rFonts w:ascii="Arial" w:eastAsia="Times New Roman" w:hAnsi="Arial" w:cs="Arial"/>
          <w:color w:val="000000"/>
          <w:sz w:val="21"/>
          <w:szCs w:val="21"/>
          <w:shd w:val="clear" w:color="auto" w:fill="FFFFFF"/>
          <w:lang w:eastAsia="en-ID"/>
        </w:rPr>
        <w:t>expand my experience gained from internships and provide me with the information I need to achieve my goal.</w:t>
      </w:r>
      <w:commentRangeEnd w:id="16"/>
      <w:r w:rsidR="003D622D">
        <w:rPr>
          <w:rStyle w:val="CommentReference"/>
        </w:rPr>
        <w:commentReference w:id="16"/>
      </w:r>
    </w:p>
    <w:p w14:paraId="0E7CF609" w14:textId="34301D4E" w:rsidR="00CE3EC9" w:rsidRDefault="00CE3EC9">
      <w:pPr>
        <w:rPr>
          <w:ins w:id="17" w:author="Thalia Priscilla" w:date="2022-10-23T22:48:00Z"/>
        </w:rPr>
      </w:pPr>
    </w:p>
    <w:p w14:paraId="017E01CC" w14:textId="77777777" w:rsidR="00A55F37" w:rsidRDefault="00A55F37">
      <w:pPr>
        <w:rPr>
          <w:ins w:id="18" w:author="Thalia Priscilla" w:date="2022-10-23T22:48:00Z"/>
        </w:rPr>
      </w:pPr>
      <w:ins w:id="19" w:author="Thalia Priscilla" w:date="2022-10-23T22:48:00Z">
        <w:r>
          <w:t>Notes:</w:t>
        </w:r>
      </w:ins>
    </w:p>
    <w:p w14:paraId="6A4EC2F5" w14:textId="34860C8B" w:rsidR="00894936" w:rsidRDefault="00A55F37">
      <w:pPr>
        <w:rPr>
          <w:ins w:id="20" w:author="Thalia Priscilla" w:date="2022-10-23T23:54:00Z"/>
        </w:rPr>
      </w:pPr>
      <w:ins w:id="21" w:author="Thalia Priscilla" w:date="2022-10-23T22:48:00Z">
        <w:r>
          <w:t>I understand it’s easier to answer s</w:t>
        </w:r>
      </w:ins>
      <w:ins w:id="22" w:author="Thalia Priscilla" w:date="2022-10-23T22:49:00Z">
        <w:r>
          <w:t xml:space="preserve">imilar prompts for different schools with the same or similar </w:t>
        </w:r>
        <w:r w:rsidR="00003400">
          <w:t xml:space="preserve">content. However, </w:t>
        </w:r>
      </w:ins>
      <w:ins w:id="23" w:author="Thalia Priscilla" w:date="2022-10-23T22:54:00Z">
        <w:r w:rsidR="00DC75F9">
          <w:t>your background</w:t>
        </w:r>
      </w:ins>
      <w:ins w:id="24" w:author="Thalia Priscilla" w:date="2022-10-23T22:49:00Z">
        <w:r w:rsidR="00003400">
          <w:t xml:space="preserve"> story does not really answer the prompt </w:t>
        </w:r>
      </w:ins>
      <w:ins w:id="25" w:author="Thalia Priscilla" w:date="2022-10-24T00:04:00Z">
        <w:r w:rsidR="00E40393">
          <w:t>with the current structure.</w:t>
        </w:r>
      </w:ins>
    </w:p>
    <w:p w14:paraId="26123A36" w14:textId="3B90D0E2" w:rsidR="003D622D" w:rsidRDefault="003D622D">
      <w:pPr>
        <w:rPr>
          <w:ins w:id="26" w:author="Thalia Priscilla" w:date="2022-10-23T23:55:00Z"/>
        </w:rPr>
      </w:pPr>
      <w:ins w:id="27" w:author="Thalia Priscilla" w:date="2022-10-23T23:54:00Z">
        <w:r>
          <w:t xml:space="preserve">Structure wise, </w:t>
        </w:r>
      </w:ins>
      <w:ins w:id="28" w:author="Thalia Priscilla" w:date="2022-10-23T23:55:00Z">
        <w:r>
          <w:t>according to the prompt you should mention:</w:t>
        </w:r>
      </w:ins>
    </w:p>
    <w:p w14:paraId="24A53CE3" w14:textId="4CEB173F" w:rsidR="003D622D" w:rsidRDefault="003D622D" w:rsidP="003D622D">
      <w:pPr>
        <w:pStyle w:val="ListParagraph"/>
        <w:numPr>
          <w:ilvl w:val="0"/>
          <w:numId w:val="5"/>
        </w:numPr>
        <w:rPr>
          <w:ins w:id="29" w:author="Thalia Priscilla" w:date="2022-10-23T23:55:00Z"/>
        </w:rPr>
      </w:pPr>
      <w:ins w:id="30" w:author="Thalia Priscilla" w:date="2022-10-23T23:55:00Z">
        <w:r>
          <w:t>Personal and/or career goal</w:t>
        </w:r>
      </w:ins>
      <w:ins w:id="31" w:author="Thalia Priscilla" w:date="2022-10-23T23:58:00Z">
        <w:r>
          <w:t xml:space="preserve"> (improve efficiency around Indonesia – but be specific. </w:t>
        </w:r>
      </w:ins>
      <w:ins w:id="32" w:author="Thalia Priscilla" w:date="2022-10-24T00:04:00Z">
        <w:r w:rsidR="00E40393">
          <w:t>Considering the wor</w:t>
        </w:r>
      </w:ins>
      <w:ins w:id="33" w:author="Thalia Priscilla" w:date="2022-10-24T00:06:00Z">
        <w:r w:rsidR="00301AA1">
          <w:t>d</w:t>
        </w:r>
      </w:ins>
      <w:ins w:id="34" w:author="Thalia Priscilla" w:date="2022-10-24T00:04:00Z">
        <w:r w:rsidR="00E40393">
          <w:t xml:space="preserve"> count I wou</w:t>
        </w:r>
      </w:ins>
      <w:ins w:id="35" w:author="Thalia Priscilla" w:date="2022-10-24T00:05:00Z">
        <w:r w:rsidR="00E40393">
          <w:t xml:space="preserve">ld not mention your background story at all, just dive </w:t>
        </w:r>
        <w:r w:rsidR="00E40393">
          <w:lastRenderedPageBreak/>
          <w:t>straight into what your goal is</w:t>
        </w:r>
      </w:ins>
      <w:ins w:id="36" w:author="Thalia Priscilla" w:date="2022-10-23T23:58:00Z">
        <w:r>
          <w:t>.</w:t>
        </w:r>
      </w:ins>
      <w:ins w:id="37" w:author="Thalia Priscilla" w:date="2022-10-24T00:05:00Z">
        <w:r w:rsidR="00E40393">
          <w:t xml:space="preserve"> You can mention the inefficiency in Indonesia but </w:t>
        </w:r>
        <w:r w:rsidR="00301AA1">
          <w:t>telling that story will cost you precious word count.</w:t>
        </w:r>
      </w:ins>
      <w:ins w:id="38" w:author="Thalia Priscilla" w:date="2022-10-23T23:58:00Z">
        <w:r>
          <w:t>)</w:t>
        </w:r>
      </w:ins>
      <w:ins w:id="39" w:author="Thalia Priscilla" w:date="2022-10-24T00:07:00Z">
        <w:r w:rsidR="00301AA1">
          <w:t xml:space="preserve"> </w:t>
        </w:r>
        <w:r w:rsidR="00301AA1">
          <w:t>(1/3 of the essay)</w:t>
        </w:r>
      </w:ins>
    </w:p>
    <w:p w14:paraId="51C5463E" w14:textId="545D5DDC" w:rsidR="003D622D" w:rsidRDefault="003D622D" w:rsidP="003D622D">
      <w:pPr>
        <w:pStyle w:val="ListParagraph"/>
        <w:numPr>
          <w:ilvl w:val="0"/>
          <w:numId w:val="5"/>
        </w:numPr>
        <w:rPr>
          <w:ins w:id="40" w:author="Thalia Priscilla" w:date="2022-10-23T23:55:00Z"/>
        </w:rPr>
      </w:pPr>
      <w:ins w:id="41" w:author="Thalia Priscilla" w:date="2022-10-23T23:55:00Z">
        <w:r>
          <w:t>Your first choice major</w:t>
        </w:r>
      </w:ins>
      <w:ins w:id="42" w:author="Thalia Priscilla" w:date="2022-10-23T23:57:00Z">
        <w:r>
          <w:t xml:space="preserve"> (this is where you mention</w:t>
        </w:r>
      </w:ins>
      <w:ins w:id="43" w:author="Thalia Priscilla" w:date="2022-10-24T00:06:00Z">
        <w:r w:rsidR="00301AA1">
          <w:t xml:space="preserve"> industrial engineering, logistics concentration, and</w:t>
        </w:r>
      </w:ins>
      <w:ins w:id="44" w:author="Thalia Priscilla" w:date="2022-10-23T23:57:00Z">
        <w:r>
          <w:t xml:space="preserve"> IE 514</w:t>
        </w:r>
      </w:ins>
      <w:ins w:id="45" w:author="Thalia Priscilla" w:date="2022-10-23T23:58:00Z">
        <w:r>
          <w:t>)</w:t>
        </w:r>
      </w:ins>
      <w:ins w:id="46" w:author="Thalia Priscilla" w:date="2022-10-24T00:07:00Z">
        <w:r w:rsidR="00301AA1">
          <w:t xml:space="preserve"> </w:t>
        </w:r>
        <w:r w:rsidR="00301AA1">
          <w:t>(1/3 of the essay)</w:t>
        </w:r>
      </w:ins>
    </w:p>
    <w:p w14:paraId="7D85CE8E" w14:textId="5667B193" w:rsidR="003D622D" w:rsidRDefault="003D622D" w:rsidP="00E40393">
      <w:pPr>
        <w:pStyle w:val="ListParagraph"/>
        <w:numPr>
          <w:ilvl w:val="0"/>
          <w:numId w:val="5"/>
        </w:numPr>
        <w:rPr>
          <w:ins w:id="47" w:author="Thalia Priscilla" w:date="2022-10-24T00:08:00Z"/>
        </w:rPr>
      </w:pPr>
      <w:ins w:id="48" w:author="Thalia Priscilla" w:date="2022-10-23T23:55:00Z">
        <w:r>
          <w:t>How your first choice major will help you achieve the goal</w:t>
        </w:r>
      </w:ins>
      <w:ins w:id="49" w:author="Thalia Priscilla" w:date="2022-10-23T23:58:00Z">
        <w:r>
          <w:t xml:space="preserve"> </w:t>
        </w:r>
      </w:ins>
      <w:ins w:id="50" w:author="Thalia Priscilla" w:date="2022-10-24T00:07:00Z">
        <w:r w:rsidR="00301AA1">
          <w:t>(</w:t>
        </w:r>
      </w:ins>
      <w:ins w:id="51" w:author="Thalia Priscilla" w:date="2022-10-24T00:08:00Z">
        <w:r w:rsidR="00301AA1">
          <w:t>you need to elaborate more on the internship opportunity,  information you need to achieve your goal, etc.)</w:t>
        </w:r>
      </w:ins>
    </w:p>
    <w:p w14:paraId="63144864" w14:textId="2CA9FD22" w:rsidR="00301AA1" w:rsidRDefault="00301AA1" w:rsidP="00B66F15">
      <w:pPr>
        <w:rPr>
          <w:ins w:id="52" w:author="Thalia Priscilla" w:date="2022-10-23T22:55:00Z"/>
        </w:rPr>
      </w:pPr>
      <w:ins w:id="53" w:author="Thalia Priscilla" w:date="2022-10-24T00:08:00Z">
        <w:r>
          <w:t>All the best!</w:t>
        </w:r>
      </w:ins>
    </w:p>
    <w:p w14:paraId="0B62076B" w14:textId="13CC8B3F" w:rsidR="00DC75F9" w:rsidRDefault="00DC75F9">
      <w:ins w:id="54" w:author="Thalia Priscilla" w:date="2022-10-23T22:55:00Z">
        <w:r>
          <w:t xml:space="preserve"> </w:t>
        </w:r>
      </w:ins>
    </w:p>
    <w:sectPr w:rsidR="00DC75F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10-24T00:09:00Z" w:initials="TP">
    <w:p w14:paraId="756CCF85" w14:textId="00CCD072" w:rsidR="00301AA1" w:rsidRDefault="00301AA1">
      <w:pPr>
        <w:pStyle w:val="CommentText"/>
      </w:pPr>
      <w:r>
        <w:rPr>
          <w:rStyle w:val="CommentReference"/>
        </w:rPr>
        <w:annotationRef/>
      </w:r>
      <w:r>
        <w:t xml:space="preserve">Can you be specific? How did you learn this concept practically during the internship? What did you do? </w:t>
      </w:r>
    </w:p>
  </w:comment>
  <w:comment w:id="13" w:author="Thalia Priscilla" w:date="2022-10-23T22:47:00Z" w:initials="TP">
    <w:p w14:paraId="344F576D" w14:textId="0C589CC2" w:rsidR="00A55F37" w:rsidRDefault="00A55F37">
      <w:pPr>
        <w:pStyle w:val="CommentText"/>
      </w:pPr>
      <w:r>
        <w:rPr>
          <w:rStyle w:val="CommentReference"/>
        </w:rPr>
        <w:annotationRef/>
      </w:r>
      <w:r>
        <w:t xml:space="preserve">Looking at the prompt, your background story might need to be </w:t>
      </w:r>
      <w:r w:rsidR="00003400">
        <w:t>very</w:t>
      </w:r>
      <w:r>
        <w:t xml:space="preserve"> concise since it does not really answer the prompt. </w:t>
      </w:r>
    </w:p>
    <w:p w14:paraId="3649148F" w14:textId="77777777" w:rsidR="00A55F37" w:rsidRDefault="00A55F37">
      <w:pPr>
        <w:pStyle w:val="CommentText"/>
      </w:pPr>
    </w:p>
    <w:p w14:paraId="7ADAC48A" w14:textId="65834D54" w:rsidR="00A55F37" w:rsidRDefault="003D622D" w:rsidP="003D622D">
      <w:r>
        <w:t>You can mention your reason for your goals, but your background story should only be 1-2 sentences max. It’s okay not to give a detailed story and just be direct.</w:t>
      </w:r>
    </w:p>
  </w:comment>
  <w:comment w:id="14" w:author="Thalia Priscilla" w:date="2022-10-23T22:51:00Z" w:initials="TP">
    <w:p w14:paraId="5411E179" w14:textId="52BA46B4" w:rsidR="00003400" w:rsidRDefault="00003400">
      <w:pPr>
        <w:pStyle w:val="CommentText"/>
      </w:pPr>
      <w:r>
        <w:rPr>
          <w:rStyle w:val="CommentReference"/>
        </w:rPr>
        <w:annotationRef/>
      </w:r>
      <w:r>
        <w:t xml:space="preserve">This should be mentioned in the beginning to direct the story into addressing the prompt. After that you can explain your background story briefly – why Indonesia. </w:t>
      </w:r>
    </w:p>
  </w:comment>
  <w:comment w:id="15" w:author="Thalia Priscilla" w:date="2022-10-24T00:03:00Z" w:initials="TP">
    <w:p w14:paraId="588675C0" w14:textId="405AFC00" w:rsidR="00E40393" w:rsidRDefault="00E40393">
      <w:pPr>
        <w:pStyle w:val="CommentText"/>
      </w:pPr>
      <w:r>
        <w:rPr>
          <w:rStyle w:val="CommentReference"/>
        </w:rPr>
        <w:annotationRef/>
      </w:r>
      <w:r>
        <w:t>I think this sentence is an unfinished sentence. Do you mean to connect it with the following sentence?</w:t>
      </w:r>
    </w:p>
  </w:comment>
  <w:comment w:id="16" w:author="Thalia Priscilla" w:date="2022-10-23T23:59:00Z" w:initials="TP">
    <w:p w14:paraId="069E3EBC" w14:textId="77777777" w:rsidR="003D622D" w:rsidRDefault="003D622D">
      <w:pPr>
        <w:pStyle w:val="CommentText"/>
      </w:pPr>
      <w:r>
        <w:rPr>
          <w:rStyle w:val="CommentReference"/>
        </w:rPr>
        <w:annotationRef/>
      </w:r>
      <w:r>
        <w:t xml:space="preserve">You need to be more specific here. As for internships, does the major directly provide you with an internship? Or is it a stepping stone to you getting an internship? </w:t>
      </w:r>
    </w:p>
    <w:p w14:paraId="67EE6A91" w14:textId="77777777" w:rsidR="003D622D" w:rsidRDefault="003D622D">
      <w:pPr>
        <w:pStyle w:val="CommentText"/>
      </w:pPr>
    </w:p>
    <w:p w14:paraId="13D2912E" w14:textId="654298B5" w:rsidR="003D622D" w:rsidRDefault="00E40393">
      <w:pPr>
        <w:pStyle w:val="CommentText"/>
      </w:pPr>
      <w:r>
        <w:t xml:space="preserve">Regarding the information you need to achieve your goal – this is very vague. This last sentence is actually a key point of the essay (how your major will help you achieve that goal).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6CCF85" w15:done="0"/>
  <w15:commentEx w15:paraId="7ADAC48A" w15:done="0"/>
  <w15:commentEx w15:paraId="5411E179" w15:done="0"/>
  <w15:commentEx w15:paraId="588675C0" w15:done="0"/>
  <w15:commentEx w15:paraId="13D291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05641" w16cex:dateUtc="2022-10-23T17:09:00Z"/>
  <w16cex:commentExtensible w16cex:durableId="270042F4" w16cex:dateUtc="2022-10-23T15:47:00Z"/>
  <w16cex:commentExtensible w16cex:durableId="27004400" w16cex:dateUtc="2022-10-23T15:51:00Z"/>
  <w16cex:commentExtensible w16cex:durableId="270054C1" w16cex:dateUtc="2022-10-23T17:03:00Z"/>
  <w16cex:commentExtensible w16cex:durableId="270053CD" w16cex:dateUtc="2022-10-23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6CCF85" w16cid:durableId="27005641"/>
  <w16cid:commentId w16cid:paraId="7ADAC48A" w16cid:durableId="270042F4"/>
  <w16cid:commentId w16cid:paraId="5411E179" w16cid:durableId="27004400"/>
  <w16cid:commentId w16cid:paraId="588675C0" w16cid:durableId="270054C1"/>
  <w16cid:commentId w16cid:paraId="13D2912E" w16cid:durableId="27005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759"/>
    <w:multiLevelType w:val="multilevel"/>
    <w:tmpl w:val="98380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914D6"/>
    <w:multiLevelType w:val="multilevel"/>
    <w:tmpl w:val="26E6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F1DBC"/>
    <w:multiLevelType w:val="hybridMultilevel"/>
    <w:tmpl w:val="08ECA3A4"/>
    <w:lvl w:ilvl="0" w:tplc="9A3A08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num>
  <w:num w:numId="3">
    <w:abstractNumId w:val="1"/>
  </w:num>
  <w:num w:numId="4">
    <w:abstractNumId w:val="1"/>
    <w:lvlOverride w:ilv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1E"/>
    <w:rsid w:val="00003400"/>
    <w:rsid w:val="00301AA1"/>
    <w:rsid w:val="003D622D"/>
    <w:rsid w:val="00894936"/>
    <w:rsid w:val="00A55F37"/>
    <w:rsid w:val="00B66F15"/>
    <w:rsid w:val="00BB7A1E"/>
    <w:rsid w:val="00CE3EC9"/>
    <w:rsid w:val="00DC75F9"/>
    <w:rsid w:val="00E403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E6A5"/>
  <w15:chartTrackingRefBased/>
  <w15:docId w15:val="{5871F06C-6705-4744-9622-454CB086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A1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BB7A1E"/>
  </w:style>
  <w:style w:type="paragraph" w:styleId="ListParagraph">
    <w:name w:val="List Paragraph"/>
    <w:basedOn w:val="Normal"/>
    <w:uiPriority w:val="34"/>
    <w:qFormat/>
    <w:rsid w:val="00BB7A1E"/>
    <w:pPr>
      <w:ind w:left="720"/>
      <w:contextualSpacing/>
    </w:pPr>
  </w:style>
  <w:style w:type="character" w:styleId="CommentReference">
    <w:name w:val="annotation reference"/>
    <w:basedOn w:val="DefaultParagraphFont"/>
    <w:uiPriority w:val="99"/>
    <w:semiHidden/>
    <w:unhideWhenUsed/>
    <w:rsid w:val="00A55F37"/>
    <w:rPr>
      <w:sz w:val="16"/>
      <w:szCs w:val="16"/>
    </w:rPr>
  </w:style>
  <w:style w:type="paragraph" w:styleId="CommentText">
    <w:name w:val="annotation text"/>
    <w:basedOn w:val="Normal"/>
    <w:link w:val="CommentTextChar"/>
    <w:uiPriority w:val="99"/>
    <w:semiHidden/>
    <w:unhideWhenUsed/>
    <w:rsid w:val="00A55F37"/>
    <w:pPr>
      <w:spacing w:line="240" w:lineRule="auto"/>
    </w:pPr>
    <w:rPr>
      <w:sz w:val="20"/>
      <w:szCs w:val="20"/>
    </w:rPr>
  </w:style>
  <w:style w:type="character" w:customStyle="1" w:styleId="CommentTextChar">
    <w:name w:val="Comment Text Char"/>
    <w:basedOn w:val="DefaultParagraphFont"/>
    <w:link w:val="CommentText"/>
    <w:uiPriority w:val="99"/>
    <w:semiHidden/>
    <w:rsid w:val="00A55F37"/>
    <w:rPr>
      <w:sz w:val="20"/>
      <w:szCs w:val="20"/>
    </w:rPr>
  </w:style>
  <w:style w:type="paragraph" w:styleId="CommentSubject">
    <w:name w:val="annotation subject"/>
    <w:basedOn w:val="CommentText"/>
    <w:next w:val="CommentText"/>
    <w:link w:val="CommentSubjectChar"/>
    <w:uiPriority w:val="99"/>
    <w:semiHidden/>
    <w:unhideWhenUsed/>
    <w:rsid w:val="00A55F37"/>
    <w:rPr>
      <w:b/>
      <w:bCs/>
    </w:rPr>
  </w:style>
  <w:style w:type="character" w:customStyle="1" w:styleId="CommentSubjectChar">
    <w:name w:val="Comment Subject Char"/>
    <w:basedOn w:val="CommentTextChar"/>
    <w:link w:val="CommentSubject"/>
    <w:uiPriority w:val="99"/>
    <w:semiHidden/>
    <w:rsid w:val="00A55F37"/>
    <w:rPr>
      <w:b/>
      <w:bCs/>
      <w:sz w:val="20"/>
      <w:szCs w:val="20"/>
    </w:rPr>
  </w:style>
  <w:style w:type="paragraph" w:styleId="Revision">
    <w:name w:val="Revision"/>
    <w:hidden/>
    <w:uiPriority w:val="99"/>
    <w:semiHidden/>
    <w:rsid w:val="00A55F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5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2</cp:revision>
  <dcterms:created xsi:type="dcterms:W3CDTF">2022-10-20T05:06:00Z</dcterms:created>
  <dcterms:modified xsi:type="dcterms:W3CDTF">2022-10-23T17:15:00Z</dcterms:modified>
</cp:coreProperties>
</file>