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412AAFD6" w14:textId="77777777" w:rsidR="004651F1" w:rsidRPr="004651F1" w:rsidRDefault="004651F1" w:rsidP="004651F1">
      <w:pPr>
        <w:rPr>
          <w:rFonts w:ascii="Times New Roman" w:eastAsia="Times New Roman" w:hAnsi="Times New Roman" w:cs="Times New Roman"/>
        </w:rPr>
      </w:pPr>
    </w:p>
    <w:p w14:paraId="1DA86F86" w14:textId="382BE18D"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shd w:val="clear" w:color="auto" w:fill="FFFFFF"/>
        </w:rPr>
        <w:t>We can’t see or taste contaminants</w:t>
      </w:r>
      <w:ins w:id="0" w:author="Thalia Priscilla" w:date="2022-10-25T12:47:00Z">
        <w:r w:rsidR="00BC5439">
          <w:rPr>
            <w:rFonts w:ascii="Arial" w:eastAsia="Times New Roman" w:hAnsi="Arial" w:cs="Arial"/>
            <w:color w:val="222F3A"/>
            <w:shd w:val="clear" w:color="auto" w:fill="FFFFFF"/>
          </w:rPr>
          <w:t>,</w:t>
        </w:r>
      </w:ins>
      <w:r w:rsidRPr="004651F1">
        <w:rPr>
          <w:rFonts w:ascii="Arial" w:eastAsia="Times New Roman" w:hAnsi="Arial" w:cs="Arial"/>
          <w:color w:val="222F3A"/>
          <w:shd w:val="clear" w:color="auto" w:fill="FFFFFF"/>
        </w:rPr>
        <w:t xml:space="preserve"> but if they’re that harmful to our body, what can we do about them? </w:t>
      </w:r>
      <w:commentRangeStart w:id="1"/>
      <w:r w:rsidRPr="004651F1">
        <w:rPr>
          <w:rFonts w:ascii="Arial" w:eastAsia="Times New Roman" w:hAnsi="Arial" w:cs="Arial"/>
          <w:color w:val="222F3A"/>
          <w:shd w:val="clear" w:color="auto" w:fill="FFFFFF"/>
        </w:rPr>
        <w:t xml:space="preserve">That’s the reason why </w:t>
      </w: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University’s </w:t>
      </w:r>
      <w:proofErr w:type="spellStart"/>
      <w:r w:rsidRPr="004651F1">
        <w:rPr>
          <w:rFonts w:ascii="Arial" w:eastAsia="Times New Roman" w:hAnsi="Arial" w:cs="Arial"/>
          <w:color w:val="222F3A"/>
          <w:shd w:val="clear" w:color="auto" w:fill="FFFFFF"/>
        </w:rPr>
        <w:t>Center</w:t>
      </w:r>
      <w:proofErr w:type="spellEnd"/>
      <w:r w:rsidRPr="004651F1">
        <w:rPr>
          <w:rFonts w:ascii="Arial" w:eastAsia="Times New Roman" w:hAnsi="Arial" w:cs="Arial"/>
          <w:color w:val="222F3A"/>
          <w:shd w:val="clear" w:color="auto" w:fill="FFFFFF"/>
        </w:rPr>
        <w:t xml:space="preserve"> for Water Research really caught my attention, especially with their invention of ROSALIND</w:t>
      </w:r>
      <w:commentRangeEnd w:id="1"/>
      <w:r w:rsidR="003427CE">
        <w:rPr>
          <w:rStyle w:val="CommentReference"/>
        </w:rPr>
        <w:commentReference w:id="1"/>
      </w:r>
      <w:r w:rsidRPr="004651F1">
        <w:rPr>
          <w:rFonts w:ascii="Arial" w:eastAsia="Times New Roman" w:hAnsi="Arial" w:cs="Arial"/>
          <w:color w:val="222F3A"/>
          <w:shd w:val="clear" w:color="auto" w:fill="FFFFFF"/>
        </w:rPr>
        <w:t>. </w:t>
      </w:r>
    </w:p>
    <w:p w14:paraId="61CB25CB" w14:textId="77777777" w:rsidR="004651F1" w:rsidRPr="004651F1" w:rsidRDefault="004651F1" w:rsidP="004651F1">
      <w:pPr>
        <w:rPr>
          <w:rFonts w:ascii="Times New Roman" w:eastAsia="Times New Roman" w:hAnsi="Times New Roman" w:cs="Times New Roman"/>
        </w:rPr>
      </w:pPr>
    </w:p>
    <w:p w14:paraId="4975CCD7" w14:textId="0633F1E6"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rPr>
        <w:t xml:space="preserve">I had previously created and implemented a water filtration system in Kei Island, an underprivileged area in Indonesia. What I felt was tedious was </w:t>
      </w:r>
      <w:del w:id="2" w:author="Thalia Priscilla" w:date="2022-10-25T18:51:00Z">
        <w:r w:rsidRPr="004651F1" w:rsidDel="00444857">
          <w:rPr>
            <w:rFonts w:ascii="Arial" w:eastAsia="Times New Roman" w:hAnsi="Arial" w:cs="Arial"/>
            <w:color w:val="222F3A"/>
          </w:rPr>
          <w:delText>that there were no</w:delText>
        </w:r>
      </w:del>
      <w:ins w:id="3" w:author="Thalia Priscilla" w:date="2022-10-25T18:51:00Z">
        <w:r w:rsidR="00444857">
          <w:rPr>
            <w:rFonts w:ascii="Arial" w:eastAsia="Times New Roman" w:hAnsi="Arial" w:cs="Arial"/>
            <w:color w:val="222F3A"/>
          </w:rPr>
          <w:t>the lack of</w:t>
        </w:r>
      </w:ins>
      <w:r w:rsidRPr="004651F1">
        <w:rPr>
          <w:rFonts w:ascii="Arial" w:eastAsia="Times New Roman" w:hAnsi="Arial" w:cs="Arial"/>
          <w:color w:val="222F3A"/>
        </w:rPr>
        <w:t xml:space="preserve"> testing </w:t>
      </w:r>
      <w:proofErr w:type="spellStart"/>
      <w:r w:rsidRPr="004651F1">
        <w:rPr>
          <w:rFonts w:ascii="Arial" w:eastAsia="Times New Roman" w:hAnsi="Arial" w:cs="Arial"/>
          <w:color w:val="222F3A"/>
        </w:rPr>
        <w:t>centers</w:t>
      </w:r>
      <w:proofErr w:type="spellEnd"/>
      <w:r w:rsidRPr="004651F1">
        <w:rPr>
          <w:rFonts w:ascii="Arial" w:eastAsia="Times New Roman" w:hAnsi="Arial" w:cs="Arial"/>
          <w:color w:val="222F3A"/>
        </w:rPr>
        <w:t xml:space="preserve"> there</w:t>
      </w:r>
      <w:ins w:id="4" w:author="Thalia Priscilla" w:date="2022-10-25T18:52:00Z">
        <w:r w:rsidR="00444857">
          <w:rPr>
            <w:rFonts w:ascii="Arial" w:eastAsia="Times New Roman" w:hAnsi="Arial" w:cs="Arial"/>
            <w:color w:val="222F3A"/>
          </w:rPr>
          <w:t xml:space="preserve">, </w:t>
        </w:r>
      </w:ins>
      <w:del w:id="5" w:author="Thalia Priscilla" w:date="2022-10-25T18:50:00Z">
        <w:r w:rsidRPr="004651F1" w:rsidDel="00444857">
          <w:rPr>
            <w:rFonts w:ascii="Arial" w:eastAsia="Times New Roman" w:hAnsi="Arial" w:cs="Arial"/>
            <w:color w:val="222F3A"/>
          </w:rPr>
          <w:delText xml:space="preserve"> and</w:delText>
        </w:r>
      </w:del>
      <w:ins w:id="6" w:author="Thalia Priscilla" w:date="2022-10-25T18:50:00Z">
        <w:r w:rsidR="00444857">
          <w:rPr>
            <w:rFonts w:ascii="Arial" w:eastAsia="Times New Roman" w:hAnsi="Arial" w:cs="Arial"/>
            <w:color w:val="222F3A"/>
          </w:rPr>
          <w:t>so</w:t>
        </w:r>
      </w:ins>
      <w:r w:rsidRPr="004651F1">
        <w:rPr>
          <w:rFonts w:ascii="Arial" w:eastAsia="Times New Roman" w:hAnsi="Arial" w:cs="Arial"/>
          <w:color w:val="222F3A"/>
        </w:rPr>
        <w:t xml:space="preserve"> all water testing needed to be done in the capital city. </w:t>
      </w:r>
      <w:del w:id="7" w:author="Thalia Priscilla" w:date="2022-10-25T14:40:00Z">
        <w:r w:rsidRPr="004651F1" w:rsidDel="003427CE">
          <w:rPr>
            <w:rFonts w:ascii="Arial" w:eastAsia="Times New Roman" w:hAnsi="Arial" w:cs="Arial"/>
            <w:color w:val="222F3A"/>
          </w:rPr>
          <w:delText xml:space="preserve">Therefore, </w:delText>
        </w:r>
      </w:del>
      <w:r w:rsidRPr="004651F1">
        <w:rPr>
          <w:rFonts w:ascii="Arial" w:eastAsia="Times New Roman" w:hAnsi="Arial" w:cs="Arial"/>
          <w:color w:val="222F3A"/>
        </w:rPr>
        <w:t xml:space="preserve">I would </w:t>
      </w:r>
      <w:del w:id="8" w:author="Thalia Priscilla" w:date="2022-10-25T18:51:00Z">
        <w:r w:rsidRPr="004651F1" w:rsidDel="00444857">
          <w:rPr>
            <w:rFonts w:ascii="Arial" w:eastAsia="Times New Roman" w:hAnsi="Arial" w:cs="Arial"/>
            <w:color w:val="222F3A"/>
          </w:rPr>
          <w:delText>make use of</w:delText>
        </w:r>
      </w:del>
      <w:ins w:id="9" w:author="Thalia Priscilla" w:date="2022-10-25T18:51:00Z">
        <w:r w:rsidR="00444857">
          <w:rPr>
            <w:rFonts w:ascii="Arial" w:eastAsia="Times New Roman" w:hAnsi="Arial" w:cs="Arial"/>
            <w:color w:val="222F3A"/>
          </w:rPr>
          <w:t>spend</w:t>
        </w:r>
      </w:ins>
      <w:r w:rsidRPr="004651F1">
        <w:rPr>
          <w:rFonts w:ascii="Arial" w:eastAsia="Times New Roman" w:hAnsi="Arial" w:cs="Arial"/>
          <w:color w:val="222F3A"/>
        </w:rPr>
        <w:t xml:space="preserve"> my time at </w:t>
      </w:r>
      <w:proofErr w:type="spellStart"/>
      <w:r w:rsidRPr="004651F1">
        <w:rPr>
          <w:rFonts w:ascii="Arial" w:eastAsia="Times New Roman" w:hAnsi="Arial" w:cs="Arial"/>
          <w:color w:val="222F3A"/>
        </w:rPr>
        <w:t>Northwestern</w:t>
      </w:r>
      <w:proofErr w:type="spellEnd"/>
      <w:r w:rsidRPr="004651F1">
        <w:rPr>
          <w:rFonts w:ascii="Arial" w:eastAsia="Times New Roman" w:hAnsi="Arial" w:cs="Arial"/>
          <w:color w:val="222F3A"/>
        </w:rPr>
        <w:t xml:space="preserve"> </w:t>
      </w:r>
      <w:del w:id="10" w:author="Thalia Priscilla" w:date="2022-10-25T18:51:00Z">
        <w:r w:rsidRPr="004651F1" w:rsidDel="00444857">
          <w:rPr>
            <w:rFonts w:ascii="Arial" w:eastAsia="Times New Roman" w:hAnsi="Arial" w:cs="Arial"/>
            <w:color w:val="222F3A"/>
          </w:rPr>
          <w:delText>to learn</w:delText>
        </w:r>
      </w:del>
      <w:ins w:id="11" w:author="Thalia Priscilla" w:date="2022-10-25T18:51:00Z">
        <w:r w:rsidR="00444857">
          <w:rPr>
            <w:rFonts w:ascii="Arial" w:eastAsia="Times New Roman" w:hAnsi="Arial" w:cs="Arial"/>
            <w:color w:val="222F3A"/>
          </w:rPr>
          <w:t>learning</w:t>
        </w:r>
      </w:ins>
      <w:r w:rsidRPr="004651F1">
        <w:rPr>
          <w:rFonts w:ascii="Arial" w:eastAsia="Times New Roman" w:hAnsi="Arial" w:cs="Arial"/>
          <w:color w:val="222F3A"/>
        </w:rPr>
        <w:t xml:space="preserve"> more about this efficient technology, apply it in other isolated areas of Indonesia, and eventually create a water safety map that is available to everyone.</w:t>
      </w:r>
    </w:p>
    <w:p w14:paraId="474023C1" w14:textId="77777777" w:rsidR="004651F1" w:rsidRPr="004651F1" w:rsidRDefault="004651F1" w:rsidP="004651F1">
      <w:pPr>
        <w:rPr>
          <w:rFonts w:ascii="Times New Roman" w:eastAsia="Times New Roman" w:hAnsi="Times New Roman" w:cs="Times New Roman"/>
        </w:rPr>
      </w:pPr>
    </w:p>
    <w:p w14:paraId="02A8802E" w14:textId="2C15C701" w:rsidR="004651F1" w:rsidRPr="004651F1" w:rsidRDefault="004651F1" w:rsidP="004651F1">
      <w:pPr>
        <w:rPr>
          <w:rFonts w:ascii="Times New Roman" w:eastAsia="Times New Roman" w:hAnsi="Times New Roman" w:cs="Times New Roman"/>
        </w:rPr>
      </w:pPr>
      <w:commentRangeStart w:id="12"/>
      <w:del w:id="13" w:author="Thalia Priscilla" w:date="2022-10-25T14:45:00Z">
        <w:r w:rsidRPr="004651F1" w:rsidDel="004E737C">
          <w:rPr>
            <w:rFonts w:ascii="Arial" w:eastAsia="Times New Roman" w:hAnsi="Arial" w:cs="Arial"/>
            <w:color w:val="222F3A"/>
            <w:shd w:val="clear" w:color="auto" w:fill="FFFFFF"/>
          </w:rPr>
          <w:delText xml:space="preserve">I’m also interested in </w:delText>
        </w:r>
      </w:del>
      <w:r w:rsidRPr="004651F1">
        <w:rPr>
          <w:rFonts w:ascii="Arial" w:eastAsia="Times New Roman" w:hAnsi="Arial" w:cs="Arial"/>
          <w:color w:val="222F3A"/>
          <w:shd w:val="clear" w:color="auto" w:fill="FFFFFF"/>
        </w:rPr>
        <w:t>Associate Professor Sera Young’s article “Inequality of household water security follows a Development Kuznets Curve”</w:t>
      </w:r>
      <w:ins w:id="14" w:author="Thalia Priscilla" w:date="2022-10-25T14:45:00Z">
        <w:r w:rsidR="004E737C">
          <w:rPr>
            <w:rFonts w:ascii="Arial" w:eastAsia="Times New Roman" w:hAnsi="Arial" w:cs="Arial"/>
            <w:color w:val="222F3A"/>
            <w:shd w:val="clear" w:color="auto" w:fill="FFFFFF"/>
          </w:rPr>
          <w:t xml:space="preserve"> also peaked my interest.</w:t>
        </w:r>
      </w:ins>
      <w:del w:id="15" w:author="Thalia Priscilla" w:date="2022-10-25T14:45:00Z">
        <w:r w:rsidRPr="004651F1" w:rsidDel="004E737C">
          <w:rPr>
            <w:rFonts w:ascii="Arial" w:eastAsia="Times New Roman" w:hAnsi="Arial" w:cs="Arial"/>
            <w:color w:val="222F3A"/>
            <w:shd w:val="clear" w:color="auto" w:fill="FFFFFF"/>
          </w:rPr>
          <w:delText>,</w:delText>
        </w:r>
      </w:del>
      <w:r w:rsidRPr="004651F1">
        <w:rPr>
          <w:rFonts w:ascii="Arial" w:eastAsia="Times New Roman" w:hAnsi="Arial" w:cs="Arial"/>
          <w:color w:val="222F3A"/>
          <w:shd w:val="clear" w:color="auto" w:fill="FFFFFF"/>
        </w:rPr>
        <w:t xml:space="preserve"> </w:t>
      </w:r>
      <w:del w:id="16" w:author="Thalia Priscilla" w:date="2022-10-25T14:46:00Z">
        <w:r w:rsidRPr="004651F1" w:rsidDel="004E737C">
          <w:rPr>
            <w:rFonts w:ascii="Arial" w:eastAsia="Times New Roman" w:hAnsi="Arial" w:cs="Arial"/>
            <w:color w:val="222F3A"/>
            <w:shd w:val="clear" w:color="auto" w:fill="FFFFFF"/>
          </w:rPr>
          <w:delText xml:space="preserve">because </w:delText>
        </w:r>
      </w:del>
      <w:ins w:id="17" w:author="Thalia Priscilla" w:date="2022-10-25T14:46:00Z">
        <w:r w:rsidR="004E737C">
          <w:rPr>
            <w:rFonts w:ascii="Arial" w:eastAsia="Times New Roman" w:hAnsi="Arial" w:cs="Arial"/>
            <w:color w:val="222F3A"/>
            <w:shd w:val="clear" w:color="auto" w:fill="FFFFFF"/>
          </w:rPr>
          <w:t>I</w:t>
        </w:r>
      </w:ins>
      <w:del w:id="18" w:author="Thalia Priscilla" w:date="2022-10-25T14:46:00Z">
        <w:r w:rsidRPr="004651F1" w:rsidDel="004E737C">
          <w:rPr>
            <w:rFonts w:ascii="Arial" w:eastAsia="Times New Roman" w:hAnsi="Arial" w:cs="Arial"/>
            <w:color w:val="222F3A"/>
            <w:shd w:val="clear" w:color="auto" w:fill="FFFFFF"/>
          </w:rPr>
          <w:delText>i</w:delText>
        </w:r>
      </w:del>
      <w:r w:rsidRPr="004651F1">
        <w:rPr>
          <w:rFonts w:ascii="Arial" w:eastAsia="Times New Roman" w:hAnsi="Arial" w:cs="Arial"/>
          <w:color w:val="222F3A"/>
          <w:shd w:val="clear" w:color="auto" w:fill="FFFFFF"/>
        </w:rPr>
        <w:t xml:space="preserve">n addition to evaluating aspects of water security nationally, it also made note of the importance of conducting assessments from low- and middle-income nations because </w:t>
      </w:r>
      <w:del w:id="19" w:author="Thalia Priscilla" w:date="2022-10-25T14:46:00Z">
        <w:r w:rsidRPr="004651F1" w:rsidDel="004E737C">
          <w:rPr>
            <w:rFonts w:ascii="Arial" w:eastAsia="Times New Roman" w:hAnsi="Arial" w:cs="Arial"/>
            <w:color w:val="222F3A"/>
            <w:shd w:val="clear" w:color="auto" w:fill="FFFFFF"/>
          </w:rPr>
          <w:delText>these nations'</w:delText>
        </w:r>
      </w:del>
      <w:ins w:id="20" w:author="Thalia Priscilla" w:date="2022-10-25T14:46:00Z">
        <w:r w:rsidR="004E737C">
          <w:rPr>
            <w:rFonts w:ascii="Arial" w:eastAsia="Times New Roman" w:hAnsi="Arial" w:cs="Arial"/>
            <w:color w:val="222F3A"/>
            <w:shd w:val="clear" w:color="auto" w:fill="FFFFFF"/>
          </w:rPr>
          <w:t>their</w:t>
        </w:r>
      </w:ins>
      <w:r w:rsidRPr="004651F1">
        <w:rPr>
          <w:rFonts w:ascii="Arial" w:eastAsia="Times New Roman" w:hAnsi="Arial" w:cs="Arial"/>
          <w:color w:val="222F3A"/>
          <w:shd w:val="clear" w:color="auto" w:fill="FFFFFF"/>
        </w:rPr>
        <w:t xml:space="preserve"> income levels may have a correlation with water security. </w:t>
      </w:r>
      <w:commentRangeEnd w:id="12"/>
      <w:r w:rsidR="004E737C">
        <w:rPr>
          <w:rStyle w:val="CommentReference"/>
        </w:rPr>
        <w:commentReference w:id="12"/>
      </w:r>
      <w:r w:rsidRPr="004651F1">
        <w:rPr>
          <w:rFonts w:ascii="Arial" w:eastAsia="Times New Roman" w:hAnsi="Arial" w:cs="Arial"/>
          <w:color w:val="222F3A"/>
          <w:shd w:val="clear" w:color="auto" w:fill="FFFFFF"/>
        </w:rPr>
        <w:t xml:space="preserve">This study served as a guide for me while I prototyped the completely free and accessible water usage tracker for my app. I </w:t>
      </w:r>
      <w:del w:id="21" w:author="Thalia Priscilla" w:date="2022-10-25T14:47:00Z">
        <w:r w:rsidRPr="004651F1" w:rsidDel="004E737C">
          <w:rPr>
            <w:rFonts w:ascii="Arial" w:eastAsia="Times New Roman" w:hAnsi="Arial" w:cs="Arial"/>
            <w:color w:val="222F3A"/>
            <w:shd w:val="clear" w:color="auto" w:fill="FFFFFF"/>
          </w:rPr>
          <w:delText xml:space="preserve">intend </w:delText>
        </w:r>
      </w:del>
      <w:ins w:id="22" w:author="Thalia Priscilla" w:date="2022-10-25T14:47:00Z">
        <w:r w:rsidR="004E737C">
          <w:rPr>
            <w:rFonts w:ascii="Arial" w:eastAsia="Times New Roman" w:hAnsi="Arial" w:cs="Arial"/>
            <w:color w:val="222F3A"/>
            <w:shd w:val="clear" w:color="auto" w:fill="FFFFFF"/>
          </w:rPr>
          <w:t>hope</w:t>
        </w:r>
        <w:r w:rsidR="004E737C" w:rsidRPr="004651F1">
          <w:rPr>
            <w:rFonts w:ascii="Arial" w:eastAsia="Times New Roman" w:hAnsi="Arial" w:cs="Arial"/>
            <w:color w:val="222F3A"/>
            <w:shd w:val="clear" w:color="auto" w:fill="FFFFFF"/>
          </w:rPr>
          <w:t xml:space="preserve"> </w:t>
        </w:r>
      </w:ins>
      <w:r w:rsidRPr="004651F1">
        <w:rPr>
          <w:rFonts w:ascii="Arial" w:eastAsia="Times New Roman" w:hAnsi="Arial" w:cs="Arial"/>
          <w:color w:val="222F3A"/>
          <w:shd w:val="clear" w:color="auto" w:fill="FFFFFF"/>
        </w:rPr>
        <w:t>to collaborate with Professor Sera using Northwestern's undergraduate research opportunity to do a more in-depth study into the forms of data analysis and how to apply this information to the water safety map.</w:t>
      </w:r>
    </w:p>
    <w:p w14:paraId="154A08C1" w14:textId="77777777" w:rsidR="004651F1" w:rsidRPr="004651F1" w:rsidRDefault="004651F1" w:rsidP="004651F1">
      <w:pPr>
        <w:rPr>
          <w:rFonts w:ascii="Times New Roman" w:eastAsia="Times New Roman" w:hAnsi="Times New Roman" w:cs="Times New Roman"/>
        </w:rPr>
      </w:pPr>
    </w:p>
    <w:p w14:paraId="543E95C0" w14:textId="14DEF4A9"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342F2E"/>
          <w:shd w:val="clear" w:color="auto" w:fill="FFFFFF"/>
        </w:rPr>
        <w:t xml:space="preserve">Furthermore, </w:t>
      </w:r>
      <w:del w:id="23" w:author="Thalia Priscilla" w:date="2022-10-25T14:48:00Z">
        <w:r w:rsidRPr="004651F1" w:rsidDel="004E737C">
          <w:rPr>
            <w:rFonts w:ascii="Arial" w:eastAsia="Times New Roman" w:hAnsi="Arial" w:cs="Arial"/>
            <w:color w:val="342F2E"/>
            <w:shd w:val="clear" w:color="auto" w:fill="FFFFFF"/>
          </w:rPr>
          <w:delText xml:space="preserve">I would use </w:delText>
        </w:r>
      </w:del>
      <w:r w:rsidRPr="004651F1">
        <w:rPr>
          <w:rFonts w:ascii="Arial" w:eastAsia="Times New Roman" w:hAnsi="Arial" w:cs="Arial"/>
          <w:color w:val="342F2E"/>
          <w:shd w:val="clear" w:color="auto" w:fill="FFFFFF"/>
        </w:rPr>
        <w:t xml:space="preserve">Northwestern's Institute on Complex Systems </w:t>
      </w:r>
      <w:del w:id="24" w:author="Thalia Priscilla" w:date="2022-10-25T14:48:00Z">
        <w:r w:rsidRPr="004651F1" w:rsidDel="004E737C">
          <w:rPr>
            <w:rFonts w:ascii="Arial" w:eastAsia="Times New Roman" w:hAnsi="Arial" w:cs="Arial"/>
            <w:color w:val="342F2E"/>
            <w:shd w:val="clear" w:color="auto" w:fill="FFFFFF"/>
          </w:rPr>
          <w:delText xml:space="preserve">to </w:delText>
        </w:r>
      </w:del>
      <w:ins w:id="25" w:author="Thalia Priscilla" w:date="2022-10-25T14:48:00Z">
        <w:r w:rsidR="004E737C">
          <w:rPr>
            <w:rFonts w:ascii="Arial" w:eastAsia="Times New Roman" w:hAnsi="Arial" w:cs="Arial"/>
            <w:color w:val="342F2E"/>
            <w:shd w:val="clear" w:color="auto" w:fill="FFFFFF"/>
          </w:rPr>
          <w:t>can</w:t>
        </w:r>
        <w:r w:rsidR="004E737C" w:rsidRPr="004651F1">
          <w:rPr>
            <w:rFonts w:ascii="Arial" w:eastAsia="Times New Roman" w:hAnsi="Arial" w:cs="Arial"/>
            <w:color w:val="342F2E"/>
            <w:shd w:val="clear" w:color="auto" w:fill="FFFFFF"/>
          </w:rPr>
          <w:t xml:space="preserve"> </w:t>
        </w:r>
      </w:ins>
      <w:r w:rsidRPr="004651F1">
        <w:rPr>
          <w:rFonts w:ascii="Arial" w:eastAsia="Times New Roman" w:hAnsi="Arial" w:cs="Arial"/>
          <w:color w:val="342F2E"/>
          <w:shd w:val="clear" w:color="auto" w:fill="FFFFFF"/>
        </w:rPr>
        <w:t>guide me with my data science research study, especially when using data science and other complexity science to identify trends in water contamination through academic publications and research.</w:t>
      </w:r>
    </w:p>
    <w:p w14:paraId="0003DC18" w14:textId="77777777" w:rsidR="004651F1" w:rsidRPr="004651F1" w:rsidRDefault="004651F1" w:rsidP="004651F1">
      <w:pPr>
        <w:rPr>
          <w:rFonts w:ascii="Times New Roman" w:eastAsia="Times New Roman" w:hAnsi="Times New Roman" w:cs="Times New Roman"/>
        </w:rPr>
      </w:pPr>
    </w:p>
    <w:p w14:paraId="2F1F2311" w14:textId="556445DD" w:rsidR="004651F1" w:rsidRPr="004651F1" w:rsidRDefault="004651F1" w:rsidP="004651F1">
      <w:pPr>
        <w:rPr>
          <w:rFonts w:ascii="Times New Roman" w:eastAsia="Times New Roman" w:hAnsi="Times New Roman" w:cs="Times New Roman"/>
        </w:rPr>
      </w:pP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w:t>
      </w:r>
      <w:del w:id="26" w:author="Thalia Priscilla" w:date="2022-10-25T18:52:00Z">
        <w:r w:rsidRPr="004651F1" w:rsidDel="00444857">
          <w:rPr>
            <w:rFonts w:ascii="Arial" w:eastAsia="Times New Roman" w:hAnsi="Arial" w:cs="Arial"/>
            <w:color w:val="222F3A"/>
            <w:shd w:val="clear" w:color="auto" w:fill="FFFFFF"/>
          </w:rPr>
          <w:delText xml:space="preserve">enables </w:delText>
        </w:r>
      </w:del>
      <w:ins w:id="27" w:author="Thalia Priscilla" w:date="2022-10-25T18:52:00Z">
        <w:r w:rsidR="00444857">
          <w:rPr>
            <w:rFonts w:ascii="Arial" w:eastAsia="Times New Roman" w:hAnsi="Arial" w:cs="Arial"/>
            <w:color w:val="222F3A"/>
            <w:shd w:val="clear" w:color="auto" w:fill="FFFFFF"/>
          </w:rPr>
          <w:t>will enable</w:t>
        </w:r>
        <w:r w:rsidR="00444857" w:rsidRPr="004651F1">
          <w:rPr>
            <w:rFonts w:ascii="Arial" w:eastAsia="Times New Roman" w:hAnsi="Arial" w:cs="Arial"/>
            <w:color w:val="222F3A"/>
            <w:shd w:val="clear" w:color="auto" w:fill="FFFFFF"/>
          </w:rPr>
          <w:t xml:space="preserve"> </w:t>
        </w:r>
      </w:ins>
      <w:r w:rsidRPr="004651F1">
        <w:rPr>
          <w:rFonts w:ascii="Arial" w:eastAsia="Times New Roman" w:hAnsi="Arial" w:cs="Arial"/>
          <w:color w:val="222F3A"/>
          <w:shd w:val="clear" w:color="auto" w:fill="FFFFFF"/>
        </w:rPr>
        <w:t xml:space="preserve">me to pursue my passion in learning data science alongside my interest in water research. </w:t>
      </w:r>
      <w:commentRangeStart w:id="28"/>
      <w:r w:rsidRPr="004651F1">
        <w:rPr>
          <w:rFonts w:ascii="Arial" w:eastAsia="Times New Roman" w:hAnsi="Arial" w:cs="Arial"/>
          <w:color w:val="222F3A"/>
          <w:shd w:val="clear" w:color="auto" w:fill="FFFFFF"/>
        </w:rPr>
        <w:t xml:space="preserve">My time at </w:t>
      </w: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isn't just about getting a job in data science; it's also about giving back to </w:t>
      </w:r>
      <w:del w:id="29" w:author="Thalia Priscilla" w:date="2022-10-25T14:48:00Z">
        <w:r w:rsidRPr="004651F1" w:rsidDel="004E737C">
          <w:rPr>
            <w:rFonts w:ascii="Arial" w:eastAsia="Times New Roman" w:hAnsi="Arial" w:cs="Arial"/>
            <w:color w:val="222F3A"/>
            <w:shd w:val="clear" w:color="auto" w:fill="FFFFFF"/>
          </w:rPr>
          <w:delText xml:space="preserve">the </w:delText>
        </w:r>
      </w:del>
      <w:r w:rsidRPr="004651F1">
        <w:rPr>
          <w:rFonts w:ascii="Arial" w:eastAsia="Times New Roman" w:hAnsi="Arial" w:cs="Arial"/>
          <w:color w:val="222F3A"/>
          <w:shd w:val="clear" w:color="auto" w:fill="FFFFFF"/>
        </w:rPr>
        <w:t>communit</w:t>
      </w:r>
      <w:ins w:id="30" w:author="Thalia Priscilla" w:date="2022-10-25T14:48:00Z">
        <w:r w:rsidR="004E737C">
          <w:rPr>
            <w:rFonts w:ascii="Arial" w:eastAsia="Times New Roman" w:hAnsi="Arial" w:cs="Arial"/>
            <w:color w:val="222F3A"/>
            <w:shd w:val="clear" w:color="auto" w:fill="FFFFFF"/>
          </w:rPr>
          <w:t>ies</w:t>
        </w:r>
      </w:ins>
      <w:del w:id="31" w:author="Thalia Priscilla" w:date="2022-10-25T14:48:00Z">
        <w:r w:rsidRPr="004651F1" w:rsidDel="004E737C">
          <w:rPr>
            <w:rFonts w:ascii="Arial" w:eastAsia="Times New Roman" w:hAnsi="Arial" w:cs="Arial"/>
            <w:color w:val="222F3A"/>
            <w:shd w:val="clear" w:color="auto" w:fill="FFFFFF"/>
          </w:rPr>
          <w:delText>y</w:delText>
        </w:r>
      </w:del>
      <w:commentRangeEnd w:id="28"/>
      <w:r w:rsidR="004E737C">
        <w:rPr>
          <w:rStyle w:val="CommentReference"/>
        </w:rPr>
        <w:commentReference w:id="28"/>
      </w:r>
      <w:r w:rsidRPr="004651F1">
        <w:rPr>
          <w:rFonts w:ascii="Arial" w:eastAsia="Times New Roman" w:hAnsi="Arial" w:cs="Arial"/>
          <w:color w:val="222F3A"/>
          <w:shd w:val="clear" w:color="auto" w:fill="FFFFFF"/>
        </w:rPr>
        <w:t>. </w:t>
      </w:r>
    </w:p>
    <w:p w14:paraId="58910C4E" w14:textId="77777777" w:rsidR="004651F1" w:rsidRPr="004651F1" w:rsidRDefault="004651F1" w:rsidP="004651F1">
      <w:pPr>
        <w:rPr>
          <w:rFonts w:ascii="Times New Roman" w:eastAsia="Times New Roman" w:hAnsi="Times New Roman" w:cs="Times New Roman"/>
        </w:rPr>
      </w:pPr>
    </w:p>
    <w:p w14:paraId="0DB328DF" w14:textId="77777777" w:rsidR="008131C5" w:rsidRDefault="008131C5">
      <w:pPr>
        <w:rPr>
          <w:ins w:id="32" w:author="Thalia Priscilla" w:date="2022-10-25T14:56:00Z"/>
        </w:rPr>
      </w:pPr>
    </w:p>
    <w:p w14:paraId="3375426B" w14:textId="77777777" w:rsidR="008131C5" w:rsidRDefault="008131C5">
      <w:pPr>
        <w:rPr>
          <w:ins w:id="33" w:author="Thalia Priscilla" w:date="2022-10-25T14:56:00Z"/>
        </w:rPr>
      </w:pPr>
    </w:p>
    <w:p w14:paraId="29B4ECF8" w14:textId="77777777" w:rsidR="008131C5" w:rsidRDefault="008131C5">
      <w:pPr>
        <w:rPr>
          <w:ins w:id="34" w:author="Thalia Priscilla" w:date="2022-10-25T14:56:00Z"/>
        </w:rPr>
      </w:pPr>
    </w:p>
    <w:p w14:paraId="4A28F2C3" w14:textId="69F56C86" w:rsidR="008131C5" w:rsidRDefault="008131C5">
      <w:pPr>
        <w:rPr>
          <w:ins w:id="35" w:author="Thalia Priscilla" w:date="2022-10-25T14:56:00Z"/>
        </w:rPr>
      </w:pPr>
    </w:p>
    <w:p w14:paraId="388A0C4D" w14:textId="77777777" w:rsidR="008131C5" w:rsidRDefault="008131C5">
      <w:pPr>
        <w:rPr>
          <w:ins w:id="36" w:author="Thalia Priscilla" w:date="2022-10-25T14:56:00Z"/>
        </w:rPr>
      </w:pPr>
    </w:p>
    <w:p w14:paraId="27C702A7" w14:textId="77777777" w:rsidR="008131C5" w:rsidRDefault="008131C5">
      <w:pPr>
        <w:rPr>
          <w:ins w:id="37" w:author="Thalia Priscilla" w:date="2022-10-25T14:56:00Z"/>
        </w:rPr>
      </w:pPr>
    </w:p>
    <w:p w14:paraId="46B94BB9" w14:textId="77777777" w:rsidR="008131C5" w:rsidRDefault="008131C5">
      <w:pPr>
        <w:rPr>
          <w:ins w:id="38" w:author="Thalia Priscilla" w:date="2022-10-25T14:56:00Z"/>
        </w:rPr>
      </w:pPr>
    </w:p>
    <w:p w14:paraId="044E3936" w14:textId="77777777" w:rsidR="008131C5" w:rsidRDefault="008131C5">
      <w:pPr>
        <w:rPr>
          <w:ins w:id="39" w:author="Thalia Priscilla" w:date="2022-10-25T14:56:00Z"/>
        </w:rPr>
      </w:pPr>
    </w:p>
    <w:p w14:paraId="7E156B37" w14:textId="01CF2F17" w:rsidR="00231036" w:rsidRDefault="00C664F3">
      <w:pPr>
        <w:rPr>
          <w:ins w:id="40" w:author="Thalia Priscilla" w:date="2022-10-25T14:19:00Z"/>
        </w:rPr>
      </w:pPr>
      <w:ins w:id="41" w:author="Thalia Priscilla" w:date="2022-10-25T14:19:00Z">
        <w:r>
          <w:lastRenderedPageBreak/>
          <w:t>Hi Victoria:</w:t>
        </w:r>
      </w:ins>
    </w:p>
    <w:p w14:paraId="2927C2B8" w14:textId="28BE0BB2" w:rsidR="00C664F3" w:rsidRDefault="00C664F3">
      <w:pPr>
        <w:rPr>
          <w:ins w:id="42" w:author="Thalia Priscilla" w:date="2022-10-25T14:19:00Z"/>
        </w:rPr>
      </w:pPr>
    </w:p>
    <w:p w14:paraId="6138E2A1" w14:textId="7CADA646" w:rsidR="00EA68DE" w:rsidRDefault="00EA68DE">
      <w:pPr>
        <w:rPr>
          <w:ins w:id="43" w:author="Thalia Priscilla" w:date="2022-10-25T14:53:00Z"/>
        </w:rPr>
      </w:pPr>
      <w:ins w:id="44" w:author="Thalia Priscilla" w:date="2022-10-25T14:52:00Z">
        <w:r>
          <w:t>I thin</w:t>
        </w:r>
      </w:ins>
      <w:ins w:id="45" w:author="Thalia Priscilla" w:date="2022-10-25T14:53:00Z">
        <w:r>
          <w:t>k content wise this is a more polished draft</w:t>
        </w:r>
      </w:ins>
      <w:ins w:id="46" w:author="Thalia Priscilla" w:date="2022-10-25T14:56:00Z">
        <w:r w:rsidR="008131C5">
          <w:t>.</w:t>
        </w:r>
      </w:ins>
      <w:ins w:id="47" w:author="Thalia Priscilla" w:date="2022-10-25T19:51:00Z">
        <w:r w:rsidR="00123D31">
          <w:t xml:space="preserve"> </w:t>
        </w:r>
      </w:ins>
    </w:p>
    <w:p w14:paraId="635CE0C9" w14:textId="381032D7" w:rsidR="00EA68DE" w:rsidRDefault="00EA68DE">
      <w:pPr>
        <w:rPr>
          <w:ins w:id="48" w:author="Thalia Priscilla" w:date="2022-10-25T14:53:00Z"/>
        </w:rPr>
      </w:pPr>
    </w:p>
    <w:p w14:paraId="1B01A58B" w14:textId="77777777" w:rsidR="00875F60" w:rsidRDefault="00F95914">
      <w:pPr>
        <w:rPr>
          <w:ins w:id="49" w:author="Thalia Priscilla" w:date="2022-10-25T20:02:00Z"/>
        </w:rPr>
      </w:pPr>
      <w:ins w:id="50" w:author="Thalia Priscilla" w:date="2022-10-25T19:22:00Z">
        <w:r>
          <w:t>I</w:t>
        </w:r>
      </w:ins>
      <w:ins w:id="51" w:author="Thalia Priscilla" w:date="2022-10-25T14:53:00Z">
        <w:r w:rsidR="00EA68DE">
          <w:t xml:space="preserve"> </w:t>
        </w:r>
      </w:ins>
      <w:ins w:id="52" w:author="Thalia Priscilla" w:date="2022-10-25T14:54:00Z">
        <w:r w:rsidR="00EA68DE">
          <w:t>suggest paying more attention to how you structure and portray your sentences. Using words like “</w:t>
        </w:r>
        <w:r w:rsidR="00EA68DE" w:rsidRPr="008131C5">
          <w:rPr>
            <w:i/>
            <w:iCs/>
          </w:rPr>
          <w:t>I would use Northwestern’s xxx</w:t>
        </w:r>
        <w:r w:rsidR="00EA68DE">
          <w:t>”</w:t>
        </w:r>
      </w:ins>
      <w:ins w:id="53" w:author="Thalia Priscilla" w:date="2022-10-25T14:55:00Z">
        <w:r w:rsidR="00EA68DE">
          <w:t xml:space="preserve"> makes your essay sound</w:t>
        </w:r>
      </w:ins>
      <w:ins w:id="54" w:author="Thalia Priscilla" w:date="2022-10-25T15:00:00Z">
        <w:r w:rsidR="008131C5">
          <w:t xml:space="preserve"> very ‘you’ focus</w:t>
        </w:r>
      </w:ins>
      <w:ins w:id="55" w:author="Thalia Priscilla" w:date="2022-10-25T15:01:00Z">
        <w:r w:rsidR="008131C5">
          <w:t>ed</w:t>
        </w:r>
      </w:ins>
      <w:ins w:id="56" w:author="Thalia Priscilla" w:date="2022-10-25T14:55:00Z">
        <w:r w:rsidR="00EA68DE">
          <w:t>.</w:t>
        </w:r>
      </w:ins>
      <w:ins w:id="57" w:author="Thalia Priscilla" w:date="2022-10-25T15:01:00Z">
        <w:r w:rsidR="008131C5">
          <w:t xml:space="preserve"> </w:t>
        </w:r>
      </w:ins>
      <w:ins w:id="58" w:author="Thalia Priscilla" w:date="2022-10-25T14:55:00Z">
        <w:r w:rsidR="00EA68DE">
          <w:t xml:space="preserve"> </w:t>
        </w:r>
        <w:r w:rsidR="008131C5">
          <w:t xml:space="preserve">I understand that you have big dreams </w:t>
        </w:r>
      </w:ins>
      <w:ins w:id="59" w:author="Thalia Priscilla" w:date="2022-10-25T14:56:00Z">
        <w:r w:rsidR="008131C5">
          <w:t xml:space="preserve">to help communities, </w:t>
        </w:r>
      </w:ins>
      <w:ins w:id="60" w:author="Thalia Priscilla" w:date="2022-10-25T15:01:00Z">
        <w:r w:rsidR="008131C5">
          <w:t xml:space="preserve">but how you portray this in your word choices </w:t>
        </w:r>
      </w:ins>
      <w:ins w:id="61" w:author="Thalia Priscilla" w:date="2022-10-25T19:22:00Z">
        <w:r>
          <w:t>is</w:t>
        </w:r>
      </w:ins>
      <w:ins w:id="62" w:author="Thalia Priscilla" w:date="2022-10-25T19:52:00Z">
        <w:r w:rsidR="00123D31">
          <w:t xml:space="preserve"> important</w:t>
        </w:r>
      </w:ins>
      <w:ins w:id="63" w:author="Thalia Priscilla" w:date="2022-10-25T20:00:00Z">
        <w:r w:rsidR="00875F60">
          <w:t xml:space="preserve">. </w:t>
        </w:r>
      </w:ins>
    </w:p>
    <w:p w14:paraId="7D49E9C3" w14:textId="77777777" w:rsidR="00875F60" w:rsidRDefault="00875F60">
      <w:pPr>
        <w:rPr>
          <w:ins w:id="64" w:author="Thalia Priscilla" w:date="2022-10-25T20:02:00Z"/>
        </w:rPr>
      </w:pPr>
    </w:p>
    <w:p w14:paraId="607B4070" w14:textId="5309A59A" w:rsidR="00EA68DE" w:rsidRDefault="00875F60">
      <w:pPr>
        <w:rPr>
          <w:ins w:id="65" w:author="Thalia Priscilla" w:date="2022-10-25T20:02:00Z"/>
        </w:rPr>
      </w:pPr>
      <w:ins w:id="66" w:author="Thalia Priscilla" w:date="2022-10-25T20:00:00Z">
        <w:r>
          <w:t>Focus on</w:t>
        </w:r>
      </w:ins>
      <w:ins w:id="67" w:author="Thalia Priscilla" w:date="2022-10-25T20:02:00Z">
        <w:r>
          <w:t xml:space="preserve"> what you think</w:t>
        </w:r>
      </w:ins>
      <w:ins w:id="68" w:author="Thalia Priscilla" w:date="2022-10-25T20:00:00Z">
        <w:r>
          <w:t xml:space="preserve"> </w:t>
        </w:r>
      </w:ins>
      <w:ins w:id="69" w:author="Thalia Priscilla" w:date="2022-10-25T20:01:00Z">
        <w:r>
          <w:t>spending time there</w:t>
        </w:r>
      </w:ins>
      <w:ins w:id="70" w:author="Thalia Priscilla" w:date="2022-10-25T20:02:00Z">
        <w:r>
          <w:t xml:space="preserve"> will</w:t>
        </w:r>
      </w:ins>
      <w:ins w:id="71" w:author="Thalia Priscilla" w:date="2022-10-25T20:03:00Z">
        <w:r>
          <w:t xml:space="preserve"> be like</w:t>
        </w:r>
      </w:ins>
      <w:ins w:id="72" w:author="Thalia Priscilla" w:date="2022-10-25T20:01:00Z">
        <w:r>
          <w:t xml:space="preserve">, </w:t>
        </w:r>
      </w:ins>
      <w:ins w:id="73" w:author="Thalia Priscilla" w:date="2022-10-25T20:03:00Z">
        <w:r w:rsidR="00CA3A5A">
          <w:t>enjoying</w:t>
        </w:r>
      </w:ins>
      <w:ins w:id="74" w:author="Thalia Priscilla" w:date="2022-10-25T20:01:00Z">
        <w:r>
          <w:t xml:space="preserve"> </w:t>
        </w:r>
      </w:ins>
      <w:ins w:id="75" w:author="Thalia Priscilla" w:date="2022-10-25T20:03:00Z">
        <w:r w:rsidR="00CA3A5A">
          <w:t xml:space="preserve">the </w:t>
        </w:r>
      </w:ins>
      <w:ins w:id="76" w:author="Thalia Priscilla" w:date="2022-10-25T20:04:00Z">
        <w:r w:rsidR="00CA3A5A">
          <w:t>opportunities</w:t>
        </w:r>
      </w:ins>
      <w:ins w:id="77" w:author="Thalia Priscilla" w:date="2022-10-25T20:01:00Z">
        <w:r>
          <w:t xml:space="preserve">. Showing a little bit of emotion is also not a bad idea! </w:t>
        </w:r>
      </w:ins>
      <w:ins w:id="78" w:author="Thalia Priscilla" w:date="2022-10-25T20:02:00Z">
        <w:r>
          <w:t xml:space="preserve">You want to </w:t>
        </w:r>
      </w:ins>
      <w:ins w:id="79" w:author="Thalia Priscilla" w:date="2022-10-25T20:03:00Z">
        <w:r w:rsidR="00CA3A5A">
          <w:t>let</w:t>
        </w:r>
      </w:ins>
      <w:ins w:id="80" w:author="Thalia Priscilla" w:date="2022-10-25T20:02:00Z">
        <w:r>
          <w:t xml:space="preserve"> them </w:t>
        </w:r>
      </w:ins>
      <w:ins w:id="81" w:author="Thalia Priscilla" w:date="2022-10-25T20:03:00Z">
        <w:r w:rsidR="00CA3A5A">
          <w:t>know you are</w:t>
        </w:r>
      </w:ins>
      <w:ins w:id="82" w:author="Thalia Priscilla" w:date="2022-10-25T20:02:00Z">
        <w:r>
          <w:t xml:space="preserve"> </w:t>
        </w:r>
      </w:ins>
      <w:ins w:id="83" w:author="Thalia Priscilla" w:date="2022-10-25T20:03:00Z">
        <w:r w:rsidR="00CA3A5A">
          <w:t>excited</w:t>
        </w:r>
      </w:ins>
      <w:ins w:id="84" w:author="Thalia Priscilla" w:date="2022-10-25T20:02:00Z">
        <w:r>
          <w:t xml:space="preserve"> </w:t>
        </w:r>
      </w:ins>
      <w:ins w:id="85" w:author="Thalia Priscilla" w:date="2022-10-25T20:03:00Z">
        <w:r w:rsidR="00CA3A5A">
          <w:t>to join</w:t>
        </w:r>
      </w:ins>
      <w:ins w:id="86" w:author="Thalia Priscilla" w:date="2022-10-25T20:02:00Z">
        <w:r>
          <w:t xml:space="preserve"> :)</w:t>
        </w:r>
      </w:ins>
    </w:p>
    <w:p w14:paraId="74C60AA7" w14:textId="6C93A798" w:rsidR="00875F60" w:rsidRDefault="00875F60">
      <w:pPr>
        <w:rPr>
          <w:ins w:id="87" w:author="Thalia Priscilla" w:date="2022-10-25T20:02:00Z"/>
        </w:rPr>
      </w:pPr>
    </w:p>
    <w:p w14:paraId="43C9ED35" w14:textId="3F1B11A7" w:rsidR="00875F60" w:rsidRDefault="00875F60">
      <w:ins w:id="88" w:author="Thalia Priscilla" w:date="2022-10-25T20:02:00Z">
        <w:r>
          <w:t>All the best!</w:t>
        </w:r>
      </w:ins>
    </w:p>
    <w:sectPr w:rsidR="00875F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25T14:42:00Z" w:initials="TP">
    <w:p w14:paraId="7D5B887C" w14:textId="08D72105" w:rsidR="003427CE" w:rsidRDefault="003427CE">
      <w:pPr>
        <w:pStyle w:val="CommentText"/>
      </w:pPr>
      <w:r>
        <w:rPr>
          <w:rStyle w:val="CommentReference"/>
        </w:rPr>
        <w:annotationRef/>
      </w:r>
      <w:r>
        <w:t xml:space="preserve">I’m not sure if the reader can directly see the correlation between your opening sentence and this statement. It would make more sense to state that the previous question lead you to your research on Northwestern’s </w:t>
      </w:r>
      <w:proofErr w:type="spellStart"/>
      <w:r>
        <w:t>Center</w:t>
      </w:r>
      <w:proofErr w:type="spellEnd"/>
      <w:r>
        <w:t xml:space="preserve"> for Water Research and ROSALIND.</w:t>
      </w:r>
    </w:p>
  </w:comment>
  <w:comment w:id="12" w:author="Thalia Priscilla" w:date="2022-10-25T14:46:00Z" w:initials="TP">
    <w:p w14:paraId="7A31EE68" w14:textId="6D77F24E" w:rsidR="004E737C" w:rsidRDefault="004E737C">
      <w:pPr>
        <w:pStyle w:val="CommentText"/>
      </w:pPr>
      <w:r>
        <w:rPr>
          <w:rStyle w:val="CommentReference"/>
        </w:rPr>
        <w:annotationRef/>
      </w:r>
      <w:r>
        <w:t xml:space="preserve">I suggest </w:t>
      </w:r>
      <w:r w:rsidR="00123D31">
        <w:t>separating</w:t>
      </w:r>
      <w:r>
        <w:t xml:space="preserve"> </w:t>
      </w:r>
      <w:r w:rsidR="00123D31">
        <w:t>this</w:t>
      </w:r>
      <w:r>
        <w:t xml:space="preserve"> sentence</w:t>
      </w:r>
      <w:r w:rsidR="00123D31">
        <w:t xml:space="preserve"> so it doesn’t sound like a run-on sentence.</w:t>
      </w:r>
    </w:p>
  </w:comment>
  <w:comment w:id="28" w:author="Thalia Priscilla" w:date="2022-10-25T14:48:00Z" w:initials="TP">
    <w:p w14:paraId="5A54950D" w14:textId="0B0C5C1B" w:rsidR="004E737C" w:rsidRDefault="004E737C">
      <w:pPr>
        <w:pStyle w:val="CommentText"/>
      </w:pPr>
      <w:r>
        <w:rPr>
          <w:rStyle w:val="CommentReference"/>
        </w:rPr>
        <w:annotationRef/>
      </w:r>
      <w:r w:rsidR="00EA68DE">
        <w:t xml:space="preserve">It goes without saying that getting a job is every applicant’s goal, </w:t>
      </w:r>
      <w:r w:rsidR="00F95914">
        <w:t>and</w:t>
      </w:r>
      <w:r w:rsidR="00EA68DE">
        <w:t xml:space="preserve"> I would refrain from mentioning it altogether</w:t>
      </w:r>
      <w:r w:rsidR="00F95914">
        <w:t>.</w:t>
      </w:r>
      <w:r w:rsidR="00875F60">
        <w:t xml:space="preserve"> </w:t>
      </w:r>
    </w:p>
    <w:p w14:paraId="53F7CA38" w14:textId="77777777" w:rsidR="008131C5" w:rsidRDefault="008131C5">
      <w:pPr>
        <w:pStyle w:val="CommentText"/>
      </w:pPr>
    </w:p>
    <w:p w14:paraId="27A9036D" w14:textId="5DF3FD09" w:rsidR="008131C5" w:rsidRDefault="00123D31">
      <w:pPr>
        <w:pStyle w:val="CommentText"/>
      </w:pPr>
      <w:r>
        <w:t xml:space="preserve">Focus on how you will engage in </w:t>
      </w:r>
      <w:proofErr w:type="spellStart"/>
      <w:r>
        <w:t>Northwestern</w:t>
      </w:r>
      <w:proofErr w:type="spellEnd"/>
      <w:r>
        <w:t xml:space="preserve"> as a community and your goal in giving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B887C" w15:done="0"/>
  <w15:commentEx w15:paraId="7A31EE68" w15:done="0"/>
  <w15:commentEx w15:paraId="27A90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441" w16cex:dateUtc="2022-10-25T07:42:00Z"/>
  <w16cex:commentExtensible w16cex:durableId="2702755F" w16cex:dateUtc="2022-10-25T07:46:00Z"/>
  <w16cex:commentExtensible w16cex:durableId="270275DA" w16cex:dateUtc="2022-10-25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B887C" w16cid:durableId="27027441"/>
  <w16cid:commentId w16cid:paraId="7A31EE68" w16cid:durableId="2702755F"/>
  <w16cid:commentId w16cid:paraId="27A9036D" w16cid:durableId="27027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23D31"/>
    <w:rsid w:val="00185506"/>
    <w:rsid w:val="00231036"/>
    <w:rsid w:val="00292887"/>
    <w:rsid w:val="003427CE"/>
    <w:rsid w:val="00444857"/>
    <w:rsid w:val="004651F1"/>
    <w:rsid w:val="004E4ADE"/>
    <w:rsid w:val="004E737C"/>
    <w:rsid w:val="0062459E"/>
    <w:rsid w:val="008131C5"/>
    <w:rsid w:val="00875F60"/>
    <w:rsid w:val="008E0C98"/>
    <w:rsid w:val="00BC5439"/>
    <w:rsid w:val="00C664F3"/>
    <w:rsid w:val="00CA3A5A"/>
    <w:rsid w:val="00D9729B"/>
    <w:rsid w:val="00EA68DE"/>
    <w:rsid w:val="00F959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C5439"/>
  </w:style>
  <w:style w:type="character" w:styleId="CommentReference">
    <w:name w:val="annotation reference"/>
    <w:basedOn w:val="DefaultParagraphFont"/>
    <w:uiPriority w:val="99"/>
    <w:semiHidden/>
    <w:unhideWhenUsed/>
    <w:rsid w:val="003427CE"/>
    <w:rPr>
      <w:sz w:val="16"/>
      <w:szCs w:val="16"/>
    </w:rPr>
  </w:style>
  <w:style w:type="paragraph" w:styleId="CommentText">
    <w:name w:val="annotation text"/>
    <w:basedOn w:val="Normal"/>
    <w:link w:val="CommentTextChar"/>
    <w:uiPriority w:val="99"/>
    <w:semiHidden/>
    <w:unhideWhenUsed/>
    <w:rsid w:val="003427CE"/>
    <w:rPr>
      <w:sz w:val="20"/>
      <w:szCs w:val="20"/>
    </w:rPr>
  </w:style>
  <w:style w:type="character" w:customStyle="1" w:styleId="CommentTextChar">
    <w:name w:val="Comment Text Char"/>
    <w:basedOn w:val="DefaultParagraphFont"/>
    <w:link w:val="CommentText"/>
    <w:uiPriority w:val="99"/>
    <w:semiHidden/>
    <w:rsid w:val="003427CE"/>
    <w:rPr>
      <w:sz w:val="20"/>
      <w:szCs w:val="20"/>
    </w:rPr>
  </w:style>
  <w:style w:type="paragraph" w:styleId="CommentSubject">
    <w:name w:val="annotation subject"/>
    <w:basedOn w:val="CommentText"/>
    <w:next w:val="CommentText"/>
    <w:link w:val="CommentSubjectChar"/>
    <w:uiPriority w:val="99"/>
    <w:semiHidden/>
    <w:unhideWhenUsed/>
    <w:rsid w:val="003427CE"/>
    <w:rPr>
      <w:b/>
      <w:bCs/>
    </w:rPr>
  </w:style>
  <w:style w:type="character" w:customStyle="1" w:styleId="CommentSubjectChar">
    <w:name w:val="Comment Subject Char"/>
    <w:basedOn w:val="CommentTextChar"/>
    <w:link w:val="CommentSubject"/>
    <w:uiPriority w:val="99"/>
    <w:semiHidden/>
    <w:rsid w:val="00342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 w:id="11931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4</cp:revision>
  <dcterms:created xsi:type="dcterms:W3CDTF">2022-10-04T07:56:00Z</dcterms:created>
  <dcterms:modified xsi:type="dcterms:W3CDTF">2022-10-25T13:04:00Z</dcterms:modified>
</cp:coreProperties>
</file>