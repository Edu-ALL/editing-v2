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105B" w:rsidRDefault="00000000">
      <w:pPr>
        <w:shd w:val="clear" w:color="auto" w:fill="FFFFFF"/>
        <w:spacing w:after="240" w:line="240" w:lineRule="auto"/>
        <w:rPr>
          <w:color w:val="4A4A4A"/>
          <w:sz w:val="24"/>
          <w:szCs w:val="24"/>
        </w:rPr>
      </w:pPr>
      <w:r>
        <w:rPr>
          <w:b/>
          <w:color w:val="4A4A4A"/>
          <w:sz w:val="24"/>
          <w:szCs w:val="24"/>
        </w:rPr>
        <w:t>The lessons we take from obstacles we encounter can be fundamental to later success. Recount a time when you faced a challenge, setback, or failure. How did it affect you, and what did you learn from the experience?</w:t>
      </w:r>
    </w:p>
    <w:p w14:paraId="0AEEE699" w14:textId="0A210ADE" w:rsidR="00E31673" w:rsidRDefault="00000000">
      <w:pPr>
        <w:shd w:val="clear" w:color="auto" w:fill="FFFFFF"/>
        <w:spacing w:after="240" w:line="240" w:lineRule="auto"/>
        <w:rPr>
          <w:ins w:id="0" w:author="Chiara Situmorang" w:date="2022-10-31T17:05:00Z"/>
          <w:color w:val="4A4A4A"/>
          <w:sz w:val="24"/>
          <w:szCs w:val="24"/>
        </w:rPr>
      </w:pPr>
      <w:r>
        <w:rPr>
          <w:color w:val="4A4A4A"/>
          <w:sz w:val="24"/>
          <w:szCs w:val="24"/>
        </w:rPr>
        <w:t xml:space="preserve">Exhausted, I </w:t>
      </w:r>
      <w:del w:id="1" w:author="Chiara Situmorang" w:date="2022-10-31T13:11:00Z">
        <w:r w:rsidDel="00E31673">
          <w:rPr>
            <w:color w:val="4A4A4A"/>
            <w:sz w:val="24"/>
            <w:szCs w:val="24"/>
          </w:rPr>
          <w:delText xml:space="preserve">simply </w:delText>
        </w:r>
      </w:del>
      <w:r>
        <w:rPr>
          <w:color w:val="4A4A4A"/>
          <w:sz w:val="24"/>
          <w:szCs w:val="24"/>
        </w:rPr>
        <w:t>felt like giving up and “accidentally” disconnecting my Internet connection</w:t>
      </w:r>
      <w:ins w:id="2" w:author="Chiara Situmorang" w:date="2022-10-31T17:14:00Z">
        <w:r w:rsidR="004A7A28">
          <w:rPr>
            <w:color w:val="4A4A4A"/>
            <w:sz w:val="24"/>
            <w:szCs w:val="24"/>
          </w:rPr>
          <w:t xml:space="preserve">. </w:t>
        </w:r>
      </w:ins>
      <w:del w:id="3" w:author="Chiara Situmorang" w:date="2022-10-31T17:14:00Z">
        <w:r w:rsidDel="004A7A28">
          <w:rPr>
            <w:color w:val="4A4A4A"/>
            <w:sz w:val="24"/>
            <w:szCs w:val="24"/>
          </w:rPr>
          <w:delText xml:space="preserve">. I had lost my first two debates and my morale to finish off my last debate was nearing zero. </w:delText>
        </w:r>
      </w:del>
      <w:del w:id="4" w:author="Chiara Situmorang" w:date="2022-10-31T13:12:00Z">
        <w:r w:rsidDel="00E31673">
          <w:rPr>
            <w:color w:val="4A4A4A"/>
            <w:sz w:val="24"/>
            <w:szCs w:val="24"/>
          </w:rPr>
          <w:delText xml:space="preserve">The stress that online debate competitions put on me was honestly almost the same as that of actual in-person debates. Winning debates filled me with an intense drive to win my next few debates while losing drained me. </w:delText>
        </w:r>
      </w:del>
      <w:r>
        <w:rPr>
          <w:color w:val="4A4A4A"/>
          <w:sz w:val="24"/>
          <w:szCs w:val="24"/>
        </w:rPr>
        <w:t xml:space="preserve">Somehow, I had managed to lose </w:t>
      </w:r>
      <w:del w:id="5" w:author="Chiara Situmorang" w:date="2022-10-31T17:14:00Z">
        <w:r w:rsidDel="004A7A28">
          <w:rPr>
            <w:color w:val="4A4A4A"/>
            <w:sz w:val="24"/>
            <w:szCs w:val="24"/>
          </w:rPr>
          <w:delText xml:space="preserve">the </w:delText>
        </w:r>
      </w:del>
      <w:ins w:id="6" w:author="Chiara Situmorang" w:date="2022-10-31T17:14:00Z">
        <w:r w:rsidR="004A7A28">
          <w:rPr>
            <w:color w:val="4A4A4A"/>
            <w:sz w:val="24"/>
            <w:szCs w:val="24"/>
          </w:rPr>
          <w:t>my first two</w:t>
        </w:r>
        <w:r w:rsidR="004A7A28">
          <w:rPr>
            <w:color w:val="4A4A4A"/>
            <w:sz w:val="24"/>
            <w:szCs w:val="24"/>
          </w:rPr>
          <w:t xml:space="preserve"> </w:t>
        </w:r>
      </w:ins>
      <w:r>
        <w:rPr>
          <w:color w:val="4A4A4A"/>
          <w:sz w:val="24"/>
          <w:szCs w:val="24"/>
        </w:rPr>
        <w:t>debates</w:t>
      </w:r>
      <w:ins w:id="7" w:author="Chiara Situmorang" w:date="2022-10-31T17:14:00Z">
        <w:r w:rsidR="004A7A28">
          <w:rPr>
            <w:color w:val="4A4A4A"/>
            <w:sz w:val="24"/>
            <w:szCs w:val="24"/>
          </w:rPr>
          <w:t>,</w:t>
        </w:r>
      </w:ins>
      <w:r>
        <w:rPr>
          <w:color w:val="4A4A4A"/>
          <w:sz w:val="24"/>
          <w:szCs w:val="24"/>
        </w:rPr>
        <w:t xml:space="preserve"> </w:t>
      </w:r>
      <w:del w:id="8" w:author="Chiara Situmorang" w:date="2022-10-31T17:14:00Z">
        <w:r w:rsidDel="004A7A28">
          <w:rPr>
            <w:color w:val="4A4A4A"/>
            <w:sz w:val="24"/>
            <w:szCs w:val="24"/>
          </w:rPr>
          <w:delText xml:space="preserve">with </w:delText>
        </w:r>
      </w:del>
      <w:ins w:id="9" w:author="Chiara Situmorang" w:date="2022-10-31T17:14:00Z">
        <w:r w:rsidR="004A7A28">
          <w:rPr>
            <w:color w:val="4A4A4A"/>
            <w:sz w:val="24"/>
            <w:szCs w:val="24"/>
          </w:rPr>
          <w:t>despite having had</w:t>
        </w:r>
        <w:r w:rsidR="004A7A28">
          <w:rPr>
            <w:color w:val="4A4A4A"/>
            <w:sz w:val="24"/>
            <w:szCs w:val="24"/>
          </w:rPr>
          <w:t xml:space="preserve"> </w:t>
        </w:r>
      </w:ins>
      <w:r>
        <w:rPr>
          <w:color w:val="4A4A4A"/>
          <w:sz w:val="24"/>
          <w:szCs w:val="24"/>
        </w:rPr>
        <w:t>motions that seemed to be in my</w:t>
      </w:r>
      <w:del w:id="10" w:author="Chiara Situmorang" w:date="2022-10-31T17:14:00Z">
        <w:r w:rsidDel="004A7A28">
          <w:rPr>
            <w:color w:val="4A4A4A"/>
            <w:sz w:val="24"/>
            <w:szCs w:val="24"/>
          </w:rPr>
          <w:delText xml:space="preserve"> side’s</w:delText>
        </w:r>
      </w:del>
      <w:r>
        <w:rPr>
          <w:color w:val="4A4A4A"/>
          <w:sz w:val="24"/>
          <w:szCs w:val="24"/>
        </w:rPr>
        <w:t xml:space="preserve"> favor. My teammates and I were desperate to win this last debate, but at the same time, </w:t>
      </w:r>
      <w:del w:id="11" w:author="Chiara Situmorang" w:date="2022-10-31T17:15:00Z">
        <w:r w:rsidDel="004A7A28">
          <w:rPr>
            <w:color w:val="4A4A4A"/>
            <w:sz w:val="24"/>
            <w:szCs w:val="24"/>
          </w:rPr>
          <w:delText xml:space="preserve">we felt demotivated to even join this last debate because of our previous losses. </w:delText>
        </w:r>
      </w:del>
      <w:ins w:id="12" w:author="Chiara Situmorang" w:date="2022-10-31T17:15:00Z">
        <w:r w:rsidR="004A7A28">
          <w:rPr>
            <w:color w:val="4A4A4A"/>
            <w:sz w:val="24"/>
            <w:szCs w:val="24"/>
          </w:rPr>
          <w:t>morale was at a record low.</w:t>
        </w:r>
      </w:ins>
    </w:p>
    <w:p w14:paraId="00000002" w14:textId="05EE0596" w:rsidR="00B0105B" w:rsidRDefault="00000000">
      <w:pPr>
        <w:shd w:val="clear" w:color="auto" w:fill="FFFFFF"/>
        <w:spacing w:after="240" w:line="240" w:lineRule="auto"/>
        <w:rPr>
          <w:rFonts w:ascii="Times New Roman" w:eastAsia="Times New Roman" w:hAnsi="Times New Roman" w:cs="Times New Roman"/>
          <w:sz w:val="24"/>
          <w:szCs w:val="24"/>
        </w:rPr>
      </w:pPr>
      <w:r>
        <w:rPr>
          <w:color w:val="4A4A4A"/>
          <w:sz w:val="24"/>
          <w:szCs w:val="24"/>
        </w:rPr>
        <w:t>I held my breath, anticipating th</w:t>
      </w:r>
      <w:ins w:id="13" w:author="Chiara Situmorang" w:date="2022-10-31T17:15:00Z">
        <w:r w:rsidR="004A7A28">
          <w:rPr>
            <w:color w:val="4A4A4A"/>
            <w:sz w:val="24"/>
            <w:szCs w:val="24"/>
          </w:rPr>
          <w:t>e</w:t>
        </w:r>
      </w:ins>
      <w:del w:id="14" w:author="Chiara Situmorang" w:date="2022-10-31T17:15:00Z">
        <w:r w:rsidDel="004A7A28">
          <w:rPr>
            <w:color w:val="4A4A4A"/>
            <w:sz w:val="24"/>
            <w:szCs w:val="24"/>
          </w:rPr>
          <w:delText>is</w:delText>
        </w:r>
      </w:del>
      <w:r>
        <w:rPr>
          <w:color w:val="4A4A4A"/>
          <w:sz w:val="24"/>
          <w:szCs w:val="24"/>
        </w:rPr>
        <w:t xml:space="preserve"> final motion. “This House regrets the popular saying that </w:t>
      </w:r>
      <w:r>
        <w:rPr>
          <w:i/>
          <w:color w:val="4A4A4A"/>
          <w:sz w:val="24"/>
          <w:szCs w:val="24"/>
        </w:rPr>
        <w:t>“semua orang punya rezekinya masing-masing</w:t>
      </w:r>
      <w:ins w:id="15" w:author="Chiara Situmorang" w:date="2022-10-31T17:06:00Z">
        <w:r w:rsidR="00E31673">
          <w:rPr>
            <w:color w:val="4A4A4A"/>
            <w:sz w:val="24"/>
            <w:szCs w:val="24"/>
          </w:rPr>
          <w:t>,”</w:t>
        </w:r>
      </w:ins>
      <w:del w:id="16" w:author="Chiara Situmorang" w:date="2022-10-31T17:06:00Z">
        <w:r w:rsidDel="00E31673">
          <w:rPr>
            <w:color w:val="4A4A4A"/>
            <w:sz w:val="24"/>
            <w:szCs w:val="24"/>
          </w:rPr>
          <w:delText>'',</w:delText>
        </w:r>
      </w:del>
      <w:r>
        <w:rPr>
          <w:color w:val="4A4A4A"/>
          <w:sz w:val="24"/>
          <w:szCs w:val="24"/>
        </w:rPr>
        <w:t xml:space="preserve"> the motion read. </w:t>
      </w:r>
      <w:del w:id="17" w:author="Chiara Situmorang" w:date="2022-10-31T17:05:00Z">
        <w:r w:rsidRPr="00E31673" w:rsidDel="00E31673">
          <w:rPr>
            <w:i/>
            <w:iCs/>
            <w:color w:val="4A4A4A"/>
            <w:sz w:val="24"/>
            <w:szCs w:val="24"/>
            <w:rPrChange w:id="18" w:author="Chiara Situmorang" w:date="2022-10-31T17:05:00Z">
              <w:rPr>
                <w:color w:val="4A4A4A"/>
                <w:sz w:val="24"/>
                <w:szCs w:val="24"/>
              </w:rPr>
            </w:rPrChange>
          </w:rPr>
          <w:delText>For context, the Indonesian phrase in that motion directly translates to “</w:delText>
        </w:r>
      </w:del>
      <w:ins w:id="19" w:author="Chiara Situmorang" w:date="2022-10-31T17:05:00Z">
        <w:r w:rsidR="00E31673" w:rsidRPr="00E31673">
          <w:rPr>
            <w:i/>
            <w:iCs/>
            <w:color w:val="4A4A4A"/>
            <w:sz w:val="24"/>
            <w:szCs w:val="24"/>
            <w:rPrChange w:id="20" w:author="Chiara Situmorang" w:date="2022-10-31T17:05:00Z">
              <w:rPr>
                <w:color w:val="4A4A4A"/>
                <w:sz w:val="24"/>
                <w:szCs w:val="24"/>
              </w:rPr>
            </w:rPrChange>
          </w:rPr>
          <w:t>E</w:t>
        </w:r>
      </w:ins>
      <w:del w:id="21" w:author="Chiara Situmorang" w:date="2022-10-31T17:05:00Z">
        <w:r w:rsidRPr="00E31673" w:rsidDel="00E31673">
          <w:rPr>
            <w:i/>
            <w:iCs/>
            <w:color w:val="4A4A4A"/>
            <w:sz w:val="24"/>
            <w:szCs w:val="24"/>
            <w:rPrChange w:id="22" w:author="Chiara Situmorang" w:date="2022-10-31T17:05:00Z">
              <w:rPr>
                <w:color w:val="4A4A4A"/>
                <w:sz w:val="24"/>
                <w:szCs w:val="24"/>
              </w:rPr>
            </w:rPrChange>
          </w:rPr>
          <w:delText>e</w:delText>
        </w:r>
      </w:del>
      <w:r w:rsidRPr="00E31673">
        <w:rPr>
          <w:i/>
          <w:iCs/>
          <w:color w:val="4A4A4A"/>
          <w:sz w:val="24"/>
          <w:szCs w:val="24"/>
          <w:rPrChange w:id="23" w:author="Chiara Situmorang" w:date="2022-10-31T17:05:00Z">
            <w:rPr>
              <w:color w:val="4A4A4A"/>
              <w:sz w:val="24"/>
              <w:szCs w:val="24"/>
            </w:rPr>
          </w:rPrChange>
        </w:rPr>
        <w:t>veryone has their own fortunes</w:t>
      </w:r>
      <w:del w:id="24" w:author="Chiara Situmorang" w:date="2022-10-31T17:05:00Z">
        <w:r w:rsidRPr="00E31673" w:rsidDel="00E31673">
          <w:rPr>
            <w:i/>
            <w:iCs/>
            <w:color w:val="4A4A4A"/>
            <w:sz w:val="24"/>
            <w:szCs w:val="24"/>
            <w:rPrChange w:id="25" w:author="Chiara Situmorang" w:date="2022-10-31T17:05:00Z">
              <w:rPr>
                <w:color w:val="4A4A4A"/>
                <w:sz w:val="24"/>
                <w:szCs w:val="24"/>
              </w:rPr>
            </w:rPrChange>
          </w:rPr>
          <w:delText>”</w:delText>
        </w:r>
      </w:del>
      <w:r w:rsidRPr="00E31673">
        <w:rPr>
          <w:i/>
          <w:iCs/>
          <w:color w:val="4A4A4A"/>
          <w:sz w:val="24"/>
          <w:szCs w:val="24"/>
          <w:rPrChange w:id="26" w:author="Chiara Situmorang" w:date="2022-10-31T17:05:00Z">
            <w:rPr>
              <w:color w:val="4A4A4A"/>
              <w:sz w:val="24"/>
              <w:szCs w:val="24"/>
            </w:rPr>
          </w:rPrChange>
        </w:rPr>
        <w:t>.</w:t>
      </w:r>
      <w:r>
        <w:rPr>
          <w:color w:val="4A4A4A"/>
          <w:sz w:val="24"/>
          <w:szCs w:val="24"/>
        </w:rPr>
        <w:t xml:space="preserve"> </w:t>
      </w:r>
      <w:ins w:id="27" w:author="Chiara Situmorang" w:date="2022-10-31T17:06:00Z">
        <w:r w:rsidR="00E31673">
          <w:rPr>
            <w:color w:val="4A4A4A"/>
            <w:sz w:val="24"/>
            <w:szCs w:val="24"/>
          </w:rPr>
          <w:t xml:space="preserve">My heart dropped. </w:t>
        </w:r>
      </w:ins>
      <w:r>
        <w:rPr>
          <w:color w:val="4A4A4A"/>
          <w:sz w:val="24"/>
          <w:szCs w:val="24"/>
        </w:rPr>
        <w:t>The scope of this motion was so narrow that attempting to build a case supporting it was like squeezing droplets of juice out of a dry apple. </w:t>
      </w:r>
    </w:p>
    <w:p w14:paraId="3D99A500" w14:textId="282FA4C7" w:rsidR="00E31673" w:rsidRDefault="00000000">
      <w:pPr>
        <w:spacing w:line="240" w:lineRule="auto"/>
        <w:rPr>
          <w:ins w:id="28" w:author="Chiara Situmorang" w:date="2022-10-31T17:08:00Z"/>
          <w:color w:val="4A4A4A"/>
          <w:sz w:val="24"/>
          <w:szCs w:val="24"/>
        </w:rPr>
      </w:pPr>
      <w:r>
        <w:rPr>
          <w:color w:val="4A4A4A"/>
          <w:sz w:val="24"/>
          <w:szCs w:val="24"/>
        </w:rPr>
        <w:t xml:space="preserve">Most of the </w:t>
      </w:r>
      <w:del w:id="29" w:author="Chiara Situmorang" w:date="2022-10-31T17:15:00Z">
        <w:r w:rsidDel="004A7A28">
          <w:rPr>
            <w:color w:val="4A4A4A"/>
            <w:sz w:val="24"/>
            <w:szCs w:val="24"/>
          </w:rPr>
          <w:delText xml:space="preserve">other </w:delText>
        </w:r>
      </w:del>
      <w:r>
        <w:rPr>
          <w:color w:val="4A4A4A"/>
          <w:sz w:val="24"/>
          <w:szCs w:val="24"/>
        </w:rPr>
        <w:t>motions I ha</w:t>
      </w:r>
      <w:ins w:id="30" w:author="Chiara Situmorang" w:date="2022-10-31T17:07:00Z">
        <w:r w:rsidR="00E31673">
          <w:rPr>
            <w:color w:val="4A4A4A"/>
            <w:sz w:val="24"/>
            <w:szCs w:val="24"/>
          </w:rPr>
          <w:t>d</w:t>
        </w:r>
      </w:ins>
      <w:del w:id="31" w:author="Chiara Situmorang" w:date="2022-10-31T17:07:00Z">
        <w:r w:rsidDel="00E31673">
          <w:rPr>
            <w:color w:val="4A4A4A"/>
            <w:sz w:val="24"/>
            <w:szCs w:val="24"/>
          </w:rPr>
          <w:delText>ve</w:delText>
        </w:r>
      </w:del>
      <w:r>
        <w:rPr>
          <w:color w:val="4A4A4A"/>
          <w:sz w:val="24"/>
          <w:szCs w:val="24"/>
        </w:rPr>
        <w:t xml:space="preserve"> previously debated featured broader scopes, which made it easier to </w:t>
      </w:r>
      <w:del w:id="32" w:author="Chiara Situmorang" w:date="2022-10-31T17:16:00Z">
        <w:r w:rsidDel="004A7A28">
          <w:rPr>
            <w:color w:val="4A4A4A"/>
            <w:sz w:val="24"/>
            <w:szCs w:val="24"/>
          </w:rPr>
          <w:delText>explain their significance</w:delText>
        </w:r>
      </w:del>
      <w:ins w:id="33" w:author="Chiara Situmorang" w:date="2022-10-31T17:16:00Z">
        <w:r w:rsidR="004A7A28">
          <w:rPr>
            <w:color w:val="4A4A4A"/>
            <w:sz w:val="24"/>
            <w:szCs w:val="24"/>
          </w:rPr>
          <w:t>argue</w:t>
        </w:r>
      </w:ins>
      <w:r>
        <w:rPr>
          <w:color w:val="4A4A4A"/>
          <w:sz w:val="24"/>
          <w:szCs w:val="24"/>
        </w:rPr>
        <w:t xml:space="preserve"> in my speech. To show the significance of this motion, I had to broaden its narrow scope. This was tedious because how could this saying, </w:t>
      </w:r>
      <w:del w:id="34" w:author="Chiara Situmorang" w:date="2022-10-31T17:17:00Z">
        <w:r w:rsidDel="004A7A28">
          <w:rPr>
            <w:color w:val="4A4A4A"/>
            <w:sz w:val="24"/>
            <w:szCs w:val="24"/>
          </w:rPr>
          <w:delText xml:space="preserve">which is </w:delText>
        </w:r>
      </w:del>
      <w:r>
        <w:rPr>
          <w:color w:val="4A4A4A"/>
          <w:sz w:val="24"/>
          <w:szCs w:val="24"/>
        </w:rPr>
        <w:t xml:space="preserve">usually only applied to </w:t>
      </w:r>
      <w:commentRangeStart w:id="35"/>
      <w:r>
        <w:rPr>
          <w:color w:val="4A4A4A"/>
          <w:sz w:val="24"/>
          <w:szCs w:val="24"/>
        </w:rPr>
        <w:t>smaller areas of life</w:t>
      </w:r>
      <w:commentRangeEnd w:id="35"/>
      <w:r w:rsidR="004A7A28">
        <w:rPr>
          <w:rStyle w:val="CommentReference"/>
        </w:rPr>
        <w:commentReference w:id="35"/>
      </w:r>
      <w:r>
        <w:rPr>
          <w:color w:val="4A4A4A"/>
          <w:sz w:val="24"/>
          <w:szCs w:val="24"/>
        </w:rPr>
        <w:t xml:space="preserve">, be applied to larger situations and aspects? </w:t>
      </w:r>
      <w:del w:id="36" w:author="Chiara Situmorang" w:date="2022-10-31T17:17:00Z">
        <w:r w:rsidDel="004A7A28">
          <w:rPr>
            <w:color w:val="4A4A4A"/>
            <w:sz w:val="24"/>
            <w:szCs w:val="24"/>
          </w:rPr>
          <w:delText>This question caused me and my</w:delText>
        </w:r>
      </w:del>
      <w:ins w:id="37" w:author="Chiara Situmorang" w:date="2022-10-31T17:17:00Z">
        <w:r w:rsidR="004A7A28">
          <w:rPr>
            <w:color w:val="4A4A4A"/>
            <w:sz w:val="24"/>
            <w:szCs w:val="24"/>
          </w:rPr>
          <w:t>My</w:t>
        </w:r>
      </w:ins>
      <w:r>
        <w:rPr>
          <w:color w:val="4A4A4A"/>
          <w:sz w:val="24"/>
          <w:szCs w:val="24"/>
        </w:rPr>
        <w:t xml:space="preserve"> team </w:t>
      </w:r>
      <w:ins w:id="38" w:author="Chiara Situmorang" w:date="2022-10-31T17:17:00Z">
        <w:r w:rsidR="004A7A28">
          <w:rPr>
            <w:color w:val="4A4A4A"/>
            <w:sz w:val="24"/>
            <w:szCs w:val="24"/>
          </w:rPr>
          <w:t xml:space="preserve">and I </w:t>
        </w:r>
      </w:ins>
      <w:del w:id="39" w:author="Chiara Situmorang" w:date="2022-10-31T17:17:00Z">
        <w:r w:rsidDel="004A7A28">
          <w:rPr>
            <w:color w:val="4A4A4A"/>
            <w:sz w:val="24"/>
            <w:szCs w:val="24"/>
          </w:rPr>
          <w:delText>to be</w:delText>
        </w:r>
      </w:del>
      <w:ins w:id="40" w:author="Chiara Situmorang" w:date="2022-10-31T17:17:00Z">
        <w:r w:rsidR="004A7A28">
          <w:rPr>
            <w:color w:val="4A4A4A"/>
            <w:sz w:val="24"/>
            <w:szCs w:val="24"/>
          </w:rPr>
          <w:t>were</w:t>
        </w:r>
      </w:ins>
      <w:r>
        <w:rPr>
          <w:color w:val="4A4A4A"/>
          <w:sz w:val="24"/>
          <w:szCs w:val="24"/>
        </w:rPr>
        <w:t xml:space="preserve"> stuck </w:t>
      </w:r>
      <w:del w:id="41" w:author="Chiara Situmorang" w:date="2022-10-31T17:17:00Z">
        <w:r w:rsidDel="004A7A28">
          <w:rPr>
            <w:color w:val="4A4A4A"/>
            <w:sz w:val="24"/>
            <w:szCs w:val="24"/>
          </w:rPr>
          <w:delText xml:space="preserve">at a roadblock </w:delText>
        </w:r>
      </w:del>
      <w:r>
        <w:rPr>
          <w:color w:val="4A4A4A"/>
          <w:sz w:val="24"/>
          <w:szCs w:val="24"/>
        </w:rPr>
        <w:t xml:space="preserve">for a good ten minutes. As time ticked, the pressure to build our case exponentially increased. The pressure, along with the difficulty of dissecting this motion, deteriorated not just my mindset, but my team’s entire mindset going into this debate. With the right mindset, building arguments was already enough of a problem, but </w:t>
      </w:r>
      <w:del w:id="42" w:author="Chiara Situmorang" w:date="2022-10-31T17:18:00Z">
        <w:r w:rsidDel="004A7A28">
          <w:rPr>
            <w:color w:val="4A4A4A"/>
            <w:sz w:val="24"/>
            <w:szCs w:val="24"/>
          </w:rPr>
          <w:delText>the pessimistic mindset that my teammates and I had the entire debate</w:delText>
        </w:r>
      </w:del>
      <w:ins w:id="43" w:author="Chiara Situmorang" w:date="2022-10-31T17:18:00Z">
        <w:r w:rsidR="004A7A28">
          <w:rPr>
            <w:color w:val="4A4A4A"/>
            <w:sz w:val="24"/>
            <w:szCs w:val="24"/>
          </w:rPr>
          <w:t>our pessimism</w:t>
        </w:r>
      </w:ins>
      <w:r>
        <w:rPr>
          <w:color w:val="4A4A4A"/>
          <w:sz w:val="24"/>
          <w:szCs w:val="24"/>
        </w:rPr>
        <w:t xml:space="preserve"> was ultimately </w:t>
      </w:r>
      <w:del w:id="44" w:author="Chiara Situmorang" w:date="2022-10-31T17:18:00Z">
        <w:r w:rsidDel="004A7A28">
          <w:rPr>
            <w:color w:val="4A4A4A"/>
            <w:sz w:val="24"/>
            <w:szCs w:val="24"/>
          </w:rPr>
          <w:delText>our killer</w:delText>
        </w:r>
      </w:del>
      <w:ins w:id="45" w:author="Chiara Situmorang" w:date="2022-10-31T17:18:00Z">
        <w:r w:rsidR="004A7A28">
          <w:rPr>
            <w:color w:val="4A4A4A"/>
            <w:sz w:val="24"/>
            <w:szCs w:val="24"/>
          </w:rPr>
          <w:t>what failed us</w:t>
        </w:r>
      </w:ins>
      <w:r>
        <w:rPr>
          <w:color w:val="4A4A4A"/>
          <w:sz w:val="24"/>
          <w:szCs w:val="24"/>
        </w:rPr>
        <w:t xml:space="preserve">. </w:t>
      </w:r>
      <w:ins w:id="46" w:author="Chiara Situmorang" w:date="2022-10-31T17:08:00Z">
        <w:r w:rsidR="00E31673">
          <w:rPr>
            <w:color w:val="4A4A4A"/>
            <w:sz w:val="24"/>
            <w:szCs w:val="24"/>
          </w:rPr>
          <w:t xml:space="preserve">With not much to work with, I was unable to squeeze in a full seven-minute speech. The sheer </w:t>
        </w:r>
      </w:ins>
      <w:ins w:id="47" w:author="Chiara Situmorang" w:date="2022-10-31T17:18:00Z">
        <w:r w:rsidR="004A7A28">
          <w:rPr>
            <w:color w:val="4A4A4A"/>
            <w:sz w:val="24"/>
            <w:szCs w:val="24"/>
          </w:rPr>
          <w:t>brain</w:t>
        </w:r>
      </w:ins>
      <w:ins w:id="48" w:author="Chiara Situmorang" w:date="2022-10-31T17:08:00Z">
        <w:r w:rsidR="00E31673">
          <w:rPr>
            <w:color w:val="4A4A4A"/>
            <w:sz w:val="24"/>
            <w:szCs w:val="24"/>
          </w:rPr>
          <w:t xml:space="preserve">power needed to think of a single </w:t>
        </w:r>
      </w:ins>
      <w:ins w:id="49" w:author="Chiara Situmorang" w:date="2022-10-31T17:18:00Z">
        <w:r w:rsidR="004A7A28">
          <w:rPr>
            <w:color w:val="4A4A4A"/>
            <w:sz w:val="24"/>
            <w:szCs w:val="24"/>
          </w:rPr>
          <w:t xml:space="preserve">coherent </w:t>
        </w:r>
      </w:ins>
      <w:ins w:id="50" w:author="Chiara Situmorang" w:date="2022-10-31T17:08:00Z">
        <w:r w:rsidR="00E31673">
          <w:rPr>
            <w:color w:val="4A4A4A"/>
            <w:sz w:val="24"/>
            <w:szCs w:val="24"/>
          </w:rPr>
          <w:t>argument required my entire team and me to have laser-sharp focus</w:t>
        </w:r>
      </w:ins>
      <w:ins w:id="51" w:author="Chiara Situmorang" w:date="2022-10-31T17:18:00Z">
        <w:r w:rsidR="004A7A28">
          <w:rPr>
            <w:color w:val="4A4A4A"/>
            <w:sz w:val="24"/>
            <w:szCs w:val="24"/>
          </w:rPr>
          <w:t>, and laser-sharp focus we did not have</w:t>
        </w:r>
      </w:ins>
      <w:ins w:id="52" w:author="Chiara Situmorang" w:date="2022-10-31T17:08:00Z">
        <w:r w:rsidR="00E31673">
          <w:rPr>
            <w:color w:val="4A4A4A"/>
            <w:sz w:val="24"/>
            <w:szCs w:val="24"/>
          </w:rPr>
          <w:t>.</w:t>
        </w:r>
      </w:ins>
    </w:p>
    <w:p w14:paraId="4B1C58C6" w14:textId="77777777" w:rsidR="00E31673" w:rsidRDefault="00E31673">
      <w:pPr>
        <w:spacing w:line="240" w:lineRule="auto"/>
        <w:rPr>
          <w:ins w:id="53" w:author="Chiara Situmorang" w:date="2022-10-31T17:08:00Z"/>
          <w:color w:val="4A4A4A"/>
          <w:sz w:val="24"/>
          <w:szCs w:val="24"/>
        </w:rPr>
      </w:pPr>
    </w:p>
    <w:p w14:paraId="00000003" w14:textId="5E43A7A7" w:rsidR="00B0105B" w:rsidRDefault="00000000">
      <w:pPr>
        <w:spacing w:line="240" w:lineRule="auto"/>
        <w:rPr>
          <w:rFonts w:ascii="Times New Roman" w:eastAsia="Times New Roman" w:hAnsi="Times New Roman" w:cs="Times New Roman"/>
          <w:sz w:val="24"/>
          <w:szCs w:val="24"/>
        </w:rPr>
      </w:pPr>
      <w:r>
        <w:rPr>
          <w:color w:val="4A4A4A"/>
          <w:sz w:val="24"/>
          <w:szCs w:val="24"/>
        </w:rPr>
        <w:t xml:space="preserve">After </w:t>
      </w:r>
      <w:del w:id="54" w:author="Chiara Situmorang" w:date="2022-10-31T17:09:00Z">
        <w:r w:rsidDel="00E31673">
          <w:rPr>
            <w:color w:val="4A4A4A"/>
            <w:sz w:val="24"/>
            <w:szCs w:val="24"/>
          </w:rPr>
          <w:delText xml:space="preserve">debriefing after </w:delText>
        </w:r>
      </w:del>
      <w:r>
        <w:rPr>
          <w:color w:val="4A4A4A"/>
          <w:sz w:val="24"/>
          <w:szCs w:val="24"/>
        </w:rPr>
        <w:t>the debate ended, my team and I realized that our biggest mistake was staying in that pessimistic state</w:t>
      </w:r>
      <w:ins w:id="55" w:author="Chiara Situmorang" w:date="2022-10-31T17:19:00Z">
        <w:r w:rsidR="004A7A28">
          <w:rPr>
            <w:color w:val="4A4A4A"/>
            <w:sz w:val="24"/>
            <w:szCs w:val="24"/>
          </w:rPr>
          <w:t xml:space="preserve">. </w:t>
        </w:r>
        <w:commentRangeStart w:id="56"/>
        <w:r w:rsidR="004A7A28">
          <w:rPr>
            <w:color w:val="4A4A4A"/>
            <w:sz w:val="24"/>
            <w:szCs w:val="24"/>
          </w:rPr>
          <w:t>T</w:t>
        </w:r>
      </w:ins>
      <w:del w:id="57" w:author="Chiara Situmorang" w:date="2022-10-31T17:19:00Z">
        <w:r w:rsidDel="004A7A28">
          <w:rPr>
            <w:color w:val="4A4A4A"/>
            <w:sz w:val="24"/>
            <w:szCs w:val="24"/>
          </w:rPr>
          <w:delText>; t</w:delText>
        </w:r>
      </w:del>
      <w:r>
        <w:rPr>
          <w:color w:val="4A4A4A"/>
          <w:sz w:val="24"/>
          <w:szCs w:val="24"/>
        </w:rPr>
        <w:t>he substantial amount of effort we put into discussing this motion together ended up with a weak case for our side, and combined with the discouragement from our previous rounds, we were unable to get back on our feet.</w:t>
      </w:r>
      <w:commentRangeEnd w:id="56"/>
      <w:r w:rsidR="004A7A28">
        <w:rPr>
          <w:rStyle w:val="CommentReference"/>
        </w:rPr>
        <w:commentReference w:id="56"/>
      </w:r>
    </w:p>
    <w:p w14:paraId="00000004" w14:textId="555EE6CE" w:rsidR="00B0105B" w:rsidDel="00E31673" w:rsidRDefault="00000000">
      <w:pPr>
        <w:spacing w:line="240" w:lineRule="auto"/>
        <w:rPr>
          <w:del w:id="58" w:author="Chiara Situmorang" w:date="2022-10-31T16:02:00Z"/>
          <w:rFonts w:ascii="Times New Roman" w:eastAsia="Times New Roman" w:hAnsi="Times New Roman" w:cs="Times New Roman"/>
          <w:sz w:val="24"/>
          <w:szCs w:val="24"/>
        </w:rPr>
      </w:pPr>
      <w:del w:id="59" w:author="Chiara Situmorang" w:date="2022-10-31T16:02:00Z">
        <w:r w:rsidDel="00E31673">
          <w:rPr>
            <w:rFonts w:ascii="Times New Roman" w:eastAsia="Times New Roman" w:hAnsi="Times New Roman" w:cs="Times New Roman"/>
            <w:sz w:val="24"/>
            <w:szCs w:val="24"/>
          </w:rPr>
          <w:delText>C</w:delText>
        </w:r>
      </w:del>
    </w:p>
    <w:p w14:paraId="34C94002" w14:textId="77777777" w:rsidR="00E31673" w:rsidRDefault="00E31673">
      <w:pPr>
        <w:spacing w:line="240" w:lineRule="auto"/>
        <w:rPr>
          <w:ins w:id="60" w:author="Chiara Situmorang" w:date="2022-10-31T16:02:00Z"/>
          <w:rFonts w:ascii="Times New Roman" w:eastAsia="Times New Roman" w:hAnsi="Times New Roman" w:cs="Times New Roman"/>
          <w:sz w:val="24"/>
          <w:szCs w:val="24"/>
        </w:rPr>
      </w:pPr>
    </w:p>
    <w:p w14:paraId="0E267E98" w14:textId="6B8BAF72" w:rsidR="00E31673" w:rsidRDefault="00000000">
      <w:pPr>
        <w:spacing w:line="240" w:lineRule="auto"/>
        <w:rPr>
          <w:ins w:id="61" w:author="Chiara Situmorang" w:date="2022-10-31T17:09:00Z"/>
          <w:color w:val="4A4A4A"/>
          <w:sz w:val="24"/>
          <w:szCs w:val="24"/>
        </w:rPr>
      </w:pPr>
      <w:del w:id="62" w:author="Chiara Situmorang" w:date="2022-10-31T17:08:00Z">
        <w:r w:rsidDel="00E31673">
          <w:rPr>
            <w:color w:val="4A4A4A"/>
            <w:sz w:val="24"/>
            <w:szCs w:val="24"/>
          </w:rPr>
          <w:delText xml:space="preserve">With not much to work with, I was unluckily unable to squeeze in a full seven-minute speech. The sheer mind power needed to think of a single argument that was coherent required my entire team and me to have laser-sharp focus. </w:delText>
        </w:r>
      </w:del>
      <w:r>
        <w:rPr>
          <w:color w:val="4A4A4A"/>
          <w:sz w:val="24"/>
          <w:szCs w:val="24"/>
        </w:rPr>
        <w:t xml:space="preserve">While this experience stung, </w:t>
      </w:r>
      <w:del w:id="63" w:author="Chiara Situmorang" w:date="2022-10-31T17:09:00Z">
        <w:r w:rsidDel="00E31673">
          <w:rPr>
            <w:color w:val="4A4A4A"/>
            <w:sz w:val="24"/>
            <w:szCs w:val="24"/>
          </w:rPr>
          <w:delText xml:space="preserve">the lessons I learned enhanced my creative thinking and productivity. </w:delText>
        </w:r>
      </w:del>
      <w:r>
        <w:rPr>
          <w:color w:val="4A4A4A"/>
          <w:sz w:val="24"/>
          <w:szCs w:val="24"/>
        </w:rPr>
        <w:t>I learned that, during case-building, the gears in my brain must continuously turn</w:t>
      </w:r>
      <w:ins w:id="64" w:author="Chiara Situmorang" w:date="2022-10-31T17:21:00Z">
        <w:r w:rsidR="004A7A28">
          <w:rPr>
            <w:color w:val="4A4A4A"/>
            <w:sz w:val="24"/>
            <w:szCs w:val="24"/>
          </w:rPr>
          <w:t>. T</w:t>
        </w:r>
      </w:ins>
      <w:del w:id="65" w:author="Chiara Situmorang" w:date="2022-10-31T17:21:00Z">
        <w:r w:rsidDel="004A7A28">
          <w:rPr>
            <w:color w:val="4A4A4A"/>
            <w:sz w:val="24"/>
            <w:szCs w:val="24"/>
          </w:rPr>
          <w:delText>; t</w:delText>
        </w:r>
      </w:del>
      <w:r>
        <w:rPr>
          <w:color w:val="4A4A4A"/>
          <w:sz w:val="24"/>
          <w:szCs w:val="24"/>
        </w:rPr>
        <w:t xml:space="preserve">he most effective way to case-build, especially with “unique” motions like this one, was to make sure new ideas, no matter how small they were, kept </w:t>
      </w:r>
      <w:del w:id="66" w:author="Chiara Situmorang" w:date="2022-10-31T17:21:00Z">
        <w:r w:rsidDel="004A7A28">
          <w:rPr>
            <w:color w:val="4A4A4A"/>
            <w:sz w:val="24"/>
            <w:szCs w:val="24"/>
          </w:rPr>
          <w:delText>emerging</w:delText>
        </w:r>
      </w:del>
      <w:ins w:id="67" w:author="Chiara Situmorang" w:date="2022-10-31T17:21:00Z">
        <w:r w:rsidR="004A7A28">
          <w:rPr>
            <w:color w:val="4A4A4A"/>
            <w:sz w:val="24"/>
            <w:szCs w:val="24"/>
          </w:rPr>
          <w:t>coming</w:t>
        </w:r>
      </w:ins>
      <w:r>
        <w:rPr>
          <w:color w:val="4A4A4A"/>
          <w:sz w:val="24"/>
          <w:szCs w:val="24"/>
        </w:rPr>
        <w:t xml:space="preserve">. New ideas could </w:t>
      </w:r>
      <w:del w:id="68" w:author="Chiara Situmorang" w:date="2022-10-31T17:21:00Z">
        <w:r w:rsidDel="004A7A28">
          <w:rPr>
            <w:color w:val="4A4A4A"/>
            <w:sz w:val="24"/>
            <w:szCs w:val="24"/>
          </w:rPr>
          <w:delText>always either</w:delText>
        </w:r>
      </w:del>
      <w:ins w:id="69" w:author="Chiara Situmorang" w:date="2022-10-31T17:21:00Z">
        <w:r w:rsidR="004A7A28">
          <w:rPr>
            <w:color w:val="4A4A4A"/>
            <w:sz w:val="24"/>
            <w:szCs w:val="24"/>
          </w:rPr>
          <w:t>later</w:t>
        </w:r>
      </w:ins>
      <w:r>
        <w:rPr>
          <w:color w:val="4A4A4A"/>
          <w:sz w:val="24"/>
          <w:szCs w:val="24"/>
        </w:rPr>
        <w:t xml:space="preserve"> join together to form one big idea</w:t>
      </w:r>
      <w:del w:id="70" w:author="Chiara Situmorang" w:date="2022-10-31T17:21:00Z">
        <w:r w:rsidDel="004A7A28">
          <w:rPr>
            <w:color w:val="4A4A4A"/>
            <w:sz w:val="24"/>
            <w:szCs w:val="24"/>
          </w:rPr>
          <w:delText>,</w:delText>
        </w:r>
      </w:del>
      <w:r>
        <w:rPr>
          <w:color w:val="4A4A4A"/>
          <w:sz w:val="24"/>
          <w:szCs w:val="24"/>
        </w:rPr>
        <w:t xml:space="preserve"> like a jigsaw puzzle, or be built upon. The flow of communication between my teammates and me </w:t>
      </w:r>
      <w:del w:id="71" w:author="Chiara Situmorang" w:date="2022-10-31T17:21:00Z">
        <w:r w:rsidDel="004A7A28">
          <w:rPr>
            <w:color w:val="4A4A4A"/>
            <w:sz w:val="24"/>
            <w:szCs w:val="24"/>
          </w:rPr>
          <w:delText xml:space="preserve">was </w:delText>
        </w:r>
      </w:del>
      <w:ins w:id="72" w:author="Chiara Situmorang" w:date="2022-10-31T17:21:00Z">
        <w:r w:rsidR="004A7A28">
          <w:rPr>
            <w:color w:val="4A4A4A"/>
            <w:sz w:val="24"/>
            <w:szCs w:val="24"/>
          </w:rPr>
          <w:t>needed to be</w:t>
        </w:r>
        <w:r w:rsidR="004A7A28">
          <w:rPr>
            <w:color w:val="4A4A4A"/>
            <w:sz w:val="24"/>
            <w:szCs w:val="24"/>
          </w:rPr>
          <w:t xml:space="preserve"> </w:t>
        </w:r>
      </w:ins>
      <w:r>
        <w:rPr>
          <w:color w:val="4A4A4A"/>
          <w:sz w:val="24"/>
          <w:szCs w:val="24"/>
        </w:rPr>
        <w:t>consistent, allowing for new arguments to be brought to the table every minute. This strategy has proven</w:t>
      </w:r>
      <w:ins w:id="73" w:author="Chiara Situmorang" w:date="2022-10-31T17:22:00Z">
        <w:r w:rsidR="004A7A28">
          <w:rPr>
            <w:color w:val="4A4A4A"/>
            <w:sz w:val="24"/>
            <w:szCs w:val="24"/>
          </w:rPr>
          <w:t xml:space="preserve"> to be</w:t>
        </w:r>
      </w:ins>
      <w:r>
        <w:rPr>
          <w:color w:val="4A4A4A"/>
          <w:sz w:val="24"/>
          <w:szCs w:val="24"/>
        </w:rPr>
        <w:t xml:space="preserve"> successful in </w:t>
      </w:r>
      <w:ins w:id="74" w:author="Chiara Situmorang" w:date="2022-10-31T17:23:00Z">
        <w:r w:rsidR="004A7A28">
          <w:rPr>
            <w:color w:val="4A4A4A"/>
            <w:sz w:val="24"/>
            <w:szCs w:val="24"/>
          </w:rPr>
          <w:t xml:space="preserve">subsequent </w:t>
        </w:r>
      </w:ins>
      <w:r>
        <w:rPr>
          <w:color w:val="4A4A4A"/>
          <w:sz w:val="24"/>
          <w:szCs w:val="24"/>
        </w:rPr>
        <w:t>debate competitions</w:t>
      </w:r>
      <w:del w:id="75" w:author="Chiara Situmorang" w:date="2022-10-31T17:23:00Z">
        <w:r w:rsidDel="004A7A28">
          <w:rPr>
            <w:color w:val="4A4A4A"/>
            <w:sz w:val="24"/>
            <w:szCs w:val="24"/>
          </w:rPr>
          <w:delText xml:space="preserve"> I joined after this one</w:delText>
        </w:r>
      </w:del>
      <w:r>
        <w:rPr>
          <w:color w:val="4A4A4A"/>
          <w:sz w:val="24"/>
          <w:szCs w:val="24"/>
        </w:rPr>
        <w:t xml:space="preserve">; even with difficult motions, I was still able to produce speeches longer than seven minutes. </w:t>
      </w:r>
    </w:p>
    <w:p w14:paraId="5D2BEED2" w14:textId="77777777" w:rsidR="00E31673" w:rsidRDefault="00E31673">
      <w:pPr>
        <w:spacing w:line="240" w:lineRule="auto"/>
        <w:rPr>
          <w:ins w:id="76" w:author="Chiara Situmorang" w:date="2022-10-31T17:09:00Z"/>
          <w:color w:val="4A4A4A"/>
          <w:sz w:val="24"/>
          <w:szCs w:val="24"/>
        </w:rPr>
      </w:pPr>
    </w:p>
    <w:p w14:paraId="00000005" w14:textId="0490A260" w:rsidR="00B0105B" w:rsidRDefault="00000000">
      <w:pPr>
        <w:spacing w:line="240" w:lineRule="auto"/>
      </w:pPr>
      <w:moveFromRangeStart w:id="77" w:author="Chiara Situmorang" w:date="2022-10-31T17:23:00Z" w:name="move118129440"/>
      <w:moveFrom w:id="78" w:author="Chiara Situmorang" w:date="2022-10-31T17:23:00Z">
        <w:r w:rsidDel="004A7A28">
          <w:rPr>
            <w:color w:val="4A4A4A"/>
            <w:sz w:val="24"/>
            <w:szCs w:val="24"/>
          </w:rPr>
          <w:t xml:space="preserve">Rather than dwelling on losses, my mind was geared towards building a solid case first and making sure my team was constantly communicating. </w:t>
        </w:r>
      </w:moveFrom>
      <w:moveFromRangeEnd w:id="77"/>
      <w:r>
        <w:rPr>
          <w:color w:val="4A4A4A"/>
          <w:sz w:val="24"/>
          <w:szCs w:val="24"/>
        </w:rPr>
        <w:t xml:space="preserve">Through that bitter experience, I learned how to sort out my priorities to make sure I was focused </w:t>
      </w:r>
      <w:del w:id="79" w:author="Chiara Situmorang" w:date="2022-10-31T17:10:00Z">
        <w:r w:rsidDel="00E31673">
          <w:rPr>
            <w:color w:val="4A4A4A"/>
            <w:sz w:val="24"/>
            <w:szCs w:val="24"/>
          </w:rPr>
          <w:delText xml:space="preserve">with </w:delText>
        </w:r>
      </w:del>
      <w:ins w:id="80" w:author="Chiara Situmorang" w:date="2022-10-31T17:10:00Z">
        <w:r w:rsidR="00E31673">
          <w:rPr>
            <w:color w:val="4A4A4A"/>
            <w:sz w:val="24"/>
            <w:szCs w:val="24"/>
          </w:rPr>
          <w:t>on</w:t>
        </w:r>
        <w:r w:rsidR="00E31673">
          <w:rPr>
            <w:color w:val="4A4A4A"/>
            <w:sz w:val="24"/>
            <w:szCs w:val="24"/>
          </w:rPr>
          <w:t xml:space="preserve"> </w:t>
        </w:r>
      </w:ins>
      <w:r>
        <w:rPr>
          <w:color w:val="4A4A4A"/>
          <w:sz w:val="24"/>
          <w:szCs w:val="24"/>
        </w:rPr>
        <w:t xml:space="preserve">the task at hand. </w:t>
      </w:r>
      <w:moveToRangeStart w:id="81" w:author="Chiara Situmorang" w:date="2022-10-31T17:23:00Z" w:name="move118129440"/>
      <w:moveTo w:id="82" w:author="Chiara Situmorang" w:date="2022-10-31T17:23:00Z">
        <w:r w:rsidR="004A7A28">
          <w:rPr>
            <w:color w:val="4A4A4A"/>
            <w:sz w:val="24"/>
            <w:szCs w:val="24"/>
          </w:rPr>
          <w:t xml:space="preserve">Rather than dwelling on losses, </w:t>
        </w:r>
        <w:del w:id="83" w:author="Chiara Situmorang" w:date="2022-10-31T17:23:00Z">
          <w:r w:rsidR="004A7A28" w:rsidDel="004A7A28">
            <w:rPr>
              <w:color w:val="4A4A4A"/>
              <w:sz w:val="24"/>
              <w:szCs w:val="24"/>
            </w:rPr>
            <w:delText>my mind was geared</w:delText>
          </w:r>
        </w:del>
      </w:moveTo>
      <w:ins w:id="84" w:author="Chiara Situmorang" w:date="2022-10-31T17:23:00Z">
        <w:r w:rsidR="004A7A28">
          <w:rPr>
            <w:color w:val="4A4A4A"/>
            <w:sz w:val="24"/>
            <w:szCs w:val="24"/>
          </w:rPr>
          <w:t>I knew the top priority</w:t>
        </w:r>
      </w:ins>
      <w:moveTo w:id="85" w:author="Chiara Situmorang" w:date="2022-10-31T17:23:00Z">
        <w:r w:rsidR="004A7A28">
          <w:rPr>
            <w:color w:val="4A4A4A"/>
            <w:sz w:val="24"/>
            <w:szCs w:val="24"/>
          </w:rPr>
          <w:t xml:space="preserve"> </w:t>
        </w:r>
        <w:del w:id="86" w:author="Chiara Situmorang" w:date="2022-10-31T17:23:00Z">
          <w:r w:rsidR="004A7A28" w:rsidDel="004A7A28">
            <w:rPr>
              <w:color w:val="4A4A4A"/>
              <w:sz w:val="24"/>
              <w:szCs w:val="24"/>
            </w:rPr>
            <w:delText>towards</w:delText>
          </w:r>
        </w:del>
      </w:moveTo>
      <w:ins w:id="87" w:author="Chiara Situmorang" w:date="2022-10-31T17:23:00Z">
        <w:r w:rsidR="004A7A28">
          <w:rPr>
            <w:color w:val="4A4A4A"/>
            <w:sz w:val="24"/>
            <w:szCs w:val="24"/>
          </w:rPr>
          <w:t>as</w:t>
        </w:r>
      </w:ins>
      <w:moveTo w:id="88" w:author="Chiara Situmorang" w:date="2022-10-31T17:23:00Z">
        <w:r w:rsidR="004A7A28">
          <w:rPr>
            <w:color w:val="4A4A4A"/>
            <w:sz w:val="24"/>
            <w:szCs w:val="24"/>
          </w:rPr>
          <w:t xml:space="preserve"> building a solid case </w:t>
        </w:r>
        <w:del w:id="89" w:author="Chiara Situmorang" w:date="2022-10-31T17:24:00Z">
          <w:r w:rsidR="004A7A28" w:rsidDel="004A7A28">
            <w:rPr>
              <w:color w:val="4A4A4A"/>
              <w:sz w:val="24"/>
              <w:szCs w:val="24"/>
            </w:rPr>
            <w:delText xml:space="preserve">first </w:delText>
          </w:r>
        </w:del>
        <w:r w:rsidR="004A7A28">
          <w:rPr>
            <w:color w:val="4A4A4A"/>
            <w:sz w:val="24"/>
            <w:szCs w:val="24"/>
          </w:rPr>
          <w:t xml:space="preserve">and making sure my team was constantly communicating. </w:t>
        </w:r>
      </w:moveTo>
      <w:moveToRangeEnd w:id="81"/>
      <w:r>
        <w:rPr>
          <w:color w:val="4A4A4A"/>
          <w:sz w:val="24"/>
          <w:szCs w:val="24"/>
        </w:rPr>
        <w:t xml:space="preserve">While it is indeed important to learn from setbacks, </w:t>
      </w:r>
      <w:commentRangeStart w:id="90"/>
      <w:r>
        <w:rPr>
          <w:color w:val="4A4A4A"/>
          <w:sz w:val="24"/>
          <w:szCs w:val="24"/>
        </w:rPr>
        <w:t>mulling over them too much will only cause me to become slower and discouraged at completing my responsibilities</w:t>
      </w:r>
      <w:commentRangeEnd w:id="90"/>
      <w:r w:rsidR="004A7A28">
        <w:rPr>
          <w:rStyle w:val="CommentReference"/>
        </w:rPr>
        <w:commentReference w:id="90"/>
      </w:r>
      <w:r>
        <w:rPr>
          <w:color w:val="4A4A4A"/>
          <w:sz w:val="24"/>
          <w:szCs w:val="24"/>
        </w:rPr>
        <w:t xml:space="preserve">. Finding that </w:t>
      </w:r>
      <w:r>
        <w:rPr>
          <w:color w:val="4A4A4A"/>
          <w:sz w:val="24"/>
          <w:szCs w:val="24"/>
        </w:rPr>
        <w:lastRenderedPageBreak/>
        <w:t xml:space="preserve">balance between looking back at past mistakes and focusing towards the present </w:t>
      </w:r>
      <w:del w:id="91" w:author="Chiara Situmorang" w:date="2022-10-31T17:26:00Z">
        <w:r w:rsidDel="004A7A28">
          <w:rPr>
            <w:color w:val="4A4A4A"/>
            <w:sz w:val="24"/>
            <w:szCs w:val="24"/>
          </w:rPr>
          <w:delText xml:space="preserve">and future </w:delText>
        </w:r>
      </w:del>
      <w:r>
        <w:rPr>
          <w:color w:val="4A4A4A"/>
          <w:sz w:val="24"/>
          <w:szCs w:val="24"/>
        </w:rPr>
        <w:t xml:space="preserve">has certainly </w:t>
      </w:r>
      <w:commentRangeStart w:id="92"/>
      <w:r>
        <w:rPr>
          <w:color w:val="4A4A4A"/>
          <w:sz w:val="24"/>
          <w:szCs w:val="24"/>
        </w:rPr>
        <w:t>resulted in a positive shift in mindset while doing any sort of work</w:t>
      </w:r>
      <w:commentRangeEnd w:id="92"/>
      <w:r w:rsidR="004A7A28">
        <w:rPr>
          <w:rStyle w:val="CommentReference"/>
        </w:rPr>
        <w:commentReference w:id="92"/>
      </w:r>
      <w:r>
        <w:rPr>
          <w:color w:val="4A4A4A"/>
          <w:sz w:val="24"/>
          <w:szCs w:val="24"/>
        </w:rPr>
        <w:t>, and all that was thanks to that one debate.</w:t>
      </w:r>
    </w:p>
    <w:sectPr w:rsidR="00B0105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Chiara Situmorang" w:date="2022-10-31T17:17:00Z" w:initials="CS">
    <w:p w14:paraId="16B73567" w14:textId="77777777" w:rsidR="004A7A28" w:rsidRDefault="004A7A28" w:rsidP="00EA4317">
      <w:r>
        <w:rPr>
          <w:rStyle w:val="CommentReference"/>
        </w:rPr>
        <w:annotationRef/>
      </w:r>
      <w:r>
        <w:rPr>
          <w:sz w:val="20"/>
          <w:szCs w:val="20"/>
        </w:rPr>
        <w:t>specify what areas</w:t>
      </w:r>
    </w:p>
  </w:comment>
  <w:comment w:id="56" w:author="Chiara Situmorang" w:date="2022-10-31T17:20:00Z" w:initials="CS">
    <w:p w14:paraId="38C19613" w14:textId="77777777" w:rsidR="004A7A28" w:rsidRDefault="004A7A28" w:rsidP="001017AA">
      <w:r>
        <w:rPr>
          <w:rStyle w:val="CommentReference"/>
        </w:rPr>
        <w:annotationRef/>
      </w:r>
      <w:r>
        <w:rPr>
          <w:sz w:val="20"/>
          <w:szCs w:val="20"/>
        </w:rPr>
        <w:t>this sentence isn’t very clear. how did you guys work in that last debate? were you guys quiet? did you shoot each other’s ideas down? how did your dynamic change after you lost the previous debate? -&gt; this will serve to contrast ur new approach in the next para</w:t>
      </w:r>
    </w:p>
  </w:comment>
  <w:comment w:id="90" w:author="Chiara Situmorang" w:date="2022-10-31T17:26:00Z" w:initials="CS">
    <w:p w14:paraId="7CED9441" w14:textId="77777777" w:rsidR="004A7A28" w:rsidRDefault="004A7A28" w:rsidP="008B3FC7">
      <w:r>
        <w:rPr>
          <w:rStyle w:val="CommentReference"/>
        </w:rPr>
        <w:annotationRef/>
      </w:r>
      <w:r>
        <w:rPr>
          <w:sz w:val="20"/>
          <w:szCs w:val="20"/>
        </w:rPr>
        <w:t>i think it would make more sense to say something like ‘there is a place and time for reflection, and failure should not be taken personally’. so that the point becomes ‘yes we should still reflect, but don’t let it affect our performance!’</w:t>
      </w:r>
    </w:p>
  </w:comment>
  <w:comment w:id="92" w:author="Chiara Situmorang" w:date="2022-10-31T17:27:00Z" w:initials="CS">
    <w:p w14:paraId="70EED61E" w14:textId="77777777" w:rsidR="004A7A28" w:rsidRDefault="004A7A28" w:rsidP="00D5722B">
      <w:r>
        <w:rPr>
          <w:rStyle w:val="CommentReference"/>
        </w:rPr>
        <w:annotationRef/>
      </w:r>
      <w:r>
        <w:rPr>
          <w:sz w:val="20"/>
          <w:szCs w:val="20"/>
        </w:rPr>
        <w:t>can u give a more concrete result other than mindset? has it led you to better prioritisation/task management/emotional management, for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B73567" w15:done="0"/>
  <w15:commentEx w15:paraId="38C19613" w15:done="0"/>
  <w15:commentEx w15:paraId="7CED9441" w15:done="0"/>
  <w15:commentEx w15:paraId="70EED6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819B" w16cex:dateUtc="2022-10-31T10:17:00Z"/>
  <w16cex:commentExtensible w16cex:durableId="270A825C" w16cex:dateUtc="2022-10-31T10:20:00Z"/>
  <w16cex:commentExtensible w16cex:durableId="270A83BA" w16cex:dateUtc="2022-10-31T10:26:00Z"/>
  <w16cex:commentExtensible w16cex:durableId="270A83F7" w16cex:dateUtc="2022-10-31T1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B73567" w16cid:durableId="270A819B"/>
  <w16cid:commentId w16cid:paraId="38C19613" w16cid:durableId="270A825C"/>
  <w16cid:commentId w16cid:paraId="7CED9441" w16cid:durableId="270A83BA"/>
  <w16cid:commentId w16cid:paraId="70EED61E" w16cid:durableId="270A83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05B"/>
    <w:rsid w:val="004A7A28"/>
    <w:rsid w:val="00B0105B"/>
    <w:rsid w:val="00E316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508EB56"/>
  <w15:docId w15:val="{3F3630B3-466E-D340-BBF9-61474ADAF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E31673"/>
    <w:pPr>
      <w:spacing w:line="240" w:lineRule="auto"/>
    </w:pPr>
  </w:style>
  <w:style w:type="character" w:styleId="CommentReference">
    <w:name w:val="annotation reference"/>
    <w:basedOn w:val="DefaultParagraphFont"/>
    <w:uiPriority w:val="99"/>
    <w:semiHidden/>
    <w:unhideWhenUsed/>
    <w:rsid w:val="004A7A28"/>
    <w:rPr>
      <w:sz w:val="16"/>
      <w:szCs w:val="16"/>
    </w:rPr>
  </w:style>
  <w:style w:type="paragraph" w:styleId="CommentText">
    <w:name w:val="annotation text"/>
    <w:basedOn w:val="Normal"/>
    <w:link w:val="CommentTextChar"/>
    <w:uiPriority w:val="99"/>
    <w:semiHidden/>
    <w:unhideWhenUsed/>
    <w:rsid w:val="004A7A28"/>
    <w:pPr>
      <w:spacing w:line="240" w:lineRule="auto"/>
    </w:pPr>
    <w:rPr>
      <w:sz w:val="20"/>
      <w:szCs w:val="20"/>
    </w:rPr>
  </w:style>
  <w:style w:type="character" w:customStyle="1" w:styleId="CommentTextChar">
    <w:name w:val="Comment Text Char"/>
    <w:basedOn w:val="DefaultParagraphFont"/>
    <w:link w:val="CommentText"/>
    <w:uiPriority w:val="99"/>
    <w:semiHidden/>
    <w:rsid w:val="004A7A28"/>
    <w:rPr>
      <w:sz w:val="20"/>
      <w:szCs w:val="20"/>
    </w:rPr>
  </w:style>
  <w:style w:type="paragraph" w:styleId="CommentSubject">
    <w:name w:val="annotation subject"/>
    <w:basedOn w:val="CommentText"/>
    <w:next w:val="CommentText"/>
    <w:link w:val="CommentSubjectChar"/>
    <w:uiPriority w:val="99"/>
    <w:semiHidden/>
    <w:unhideWhenUsed/>
    <w:rsid w:val="004A7A28"/>
    <w:rPr>
      <w:b/>
      <w:bCs/>
    </w:rPr>
  </w:style>
  <w:style w:type="character" w:customStyle="1" w:styleId="CommentSubjectChar">
    <w:name w:val="Comment Subject Char"/>
    <w:basedOn w:val="CommentTextChar"/>
    <w:link w:val="CommentSubject"/>
    <w:uiPriority w:val="99"/>
    <w:semiHidden/>
    <w:rsid w:val="004A7A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3</cp:revision>
  <dcterms:created xsi:type="dcterms:W3CDTF">2022-10-31T06:11:00Z</dcterms:created>
  <dcterms:modified xsi:type="dcterms:W3CDTF">2022-10-31T10:27:00Z</dcterms:modified>
</cp:coreProperties>
</file>