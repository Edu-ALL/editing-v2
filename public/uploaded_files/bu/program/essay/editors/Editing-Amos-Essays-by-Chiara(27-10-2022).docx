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15D3" w:rsidRDefault="00000000">
      <w:pPr>
        <w:pStyle w:val="Heading3"/>
        <w:keepNext w:val="0"/>
        <w:keepLines w:val="0"/>
        <w:shd w:val="clear" w:color="auto" w:fill="F8F8F8"/>
        <w:spacing w:before="80" w:line="312" w:lineRule="auto"/>
        <w:rPr>
          <w:b/>
          <w:color w:val="00ABA4"/>
          <w:sz w:val="26"/>
          <w:szCs w:val="26"/>
        </w:rPr>
      </w:pPr>
      <w:bookmarkStart w:id="0" w:name="_6742pr8c16mm" w:colFirst="0" w:colLast="0"/>
      <w:bookmarkEnd w:id="0"/>
      <w:r>
        <w:rPr>
          <w:b/>
          <w:color w:val="00ABA4"/>
          <w:sz w:val="26"/>
          <w:szCs w:val="26"/>
        </w:rPr>
        <w:t>Explain, in detail, an experience you’ve had in the past 3 to 4 years related to your first-choice major. This can be an experience from an extracurricular activity, in a class you’ve taken, or through something else. (150 words)</w:t>
      </w:r>
    </w:p>
    <w:p w14:paraId="00000002" w14:textId="77777777" w:rsidR="003E15D3" w:rsidRDefault="003E15D3"/>
    <w:p w14:paraId="00000003" w14:textId="77777777" w:rsidR="003E15D3" w:rsidRDefault="00000000">
      <w:r>
        <w:t>Psychology</w:t>
      </w:r>
    </w:p>
    <w:p w14:paraId="00000004" w14:textId="77777777" w:rsidR="003E15D3" w:rsidRDefault="003E15D3"/>
    <w:p w14:paraId="00000005" w14:textId="19E38E8E" w:rsidR="003E15D3" w:rsidRDefault="00000000">
      <w:r>
        <w:t xml:space="preserve">During an internship I took in an education company I completed </w:t>
      </w:r>
      <w:del w:id="1" w:author="Chiara Situmorang" w:date="2022-10-27T22:16:00Z">
        <w:r w:rsidDel="00FB1466">
          <w:delText xml:space="preserve">tons of </w:delText>
        </w:r>
      </w:del>
      <w:r>
        <w:t xml:space="preserve">background study on </w:t>
      </w:r>
      <w:proofErr w:type="spellStart"/>
      <w:r>
        <w:t>self esteem</w:t>
      </w:r>
      <w:proofErr w:type="spellEnd"/>
      <w:r>
        <w:t xml:space="preserve"> issues and time management, </w:t>
      </w:r>
      <w:commentRangeStart w:id="2"/>
      <w:del w:id="3" w:author="Chiara Situmorang" w:date="2022-10-27T22:16:00Z">
        <w:r w:rsidDel="00FB1466">
          <w:delText>even managing to make</w:delText>
        </w:r>
      </w:del>
      <w:ins w:id="4" w:author="Chiara Situmorang" w:date="2022-10-27T22:16:00Z">
        <w:r w:rsidR="00FB1466">
          <w:t>creating</w:t>
        </w:r>
      </w:ins>
      <w:r>
        <w:t xml:space="preserve"> a </w:t>
      </w:r>
      <w:del w:id="5" w:author="Chiara Situmorang" w:date="2022-10-27T22:18:00Z">
        <w:r w:rsidDel="00FB1466">
          <w:delText>mental health</w:delText>
        </w:r>
      </w:del>
      <w:ins w:id="6" w:author="Chiara Situmorang" w:date="2022-10-27T22:18:00Z">
        <w:r w:rsidR="00FB1466">
          <w:t>time management</w:t>
        </w:r>
      </w:ins>
      <w:r>
        <w:t xml:space="preserve"> module for potential clients </w:t>
      </w:r>
      <w:commentRangeEnd w:id="2"/>
      <w:r w:rsidR="00FB1466">
        <w:rPr>
          <w:rStyle w:val="CommentReference"/>
        </w:rPr>
        <w:commentReference w:id="2"/>
      </w:r>
      <w:r>
        <w:t xml:space="preserve">which were students typically aged 14-18. In my internship I researched heavily on </w:t>
      </w:r>
      <w:commentRangeStart w:id="7"/>
      <w:r>
        <w:t xml:space="preserve">interrelations between individuals </w:t>
      </w:r>
      <w:commentRangeEnd w:id="7"/>
      <w:r w:rsidR="00FB1466">
        <w:rPr>
          <w:rStyle w:val="CommentReference"/>
        </w:rPr>
        <w:commentReference w:id="7"/>
      </w:r>
      <w:r>
        <w:t xml:space="preserve">and how it affected our learning and productivity. </w:t>
      </w:r>
      <w:commentRangeStart w:id="8"/>
      <w:r>
        <w:t>Productivity can easily be broken down using psychological concepts such as experiential learning model or schema theory</w:t>
      </w:r>
      <w:commentRangeEnd w:id="8"/>
      <w:r w:rsidR="00FB1466">
        <w:rPr>
          <w:rStyle w:val="CommentReference"/>
        </w:rPr>
        <w:commentReference w:id="8"/>
      </w:r>
      <w:r>
        <w:t xml:space="preserve">. My mentors provided me with sufficient support and connected my ideas to create a structured outline for my module. </w:t>
      </w:r>
      <w:commentRangeStart w:id="9"/>
      <w:r>
        <w:t>I identified factors like levels of cortisol and effective measures like deep work in relation with music</w:t>
      </w:r>
      <w:commentRangeEnd w:id="9"/>
      <w:r w:rsidR="00FB1466">
        <w:rPr>
          <w:rStyle w:val="CommentReference"/>
        </w:rPr>
        <w:commentReference w:id="9"/>
      </w:r>
      <w:r>
        <w:t xml:space="preserve">. </w:t>
      </w:r>
      <w:commentRangeStart w:id="10"/>
      <w:r>
        <w:t xml:space="preserve">Since this module would be targeted towards students around my age, I communicated and conducted various surveys to reach out to finally produce </w:t>
      </w:r>
      <w:r w:rsidRPr="00FB1466">
        <w:rPr>
          <w:highlight w:val="darkGray"/>
        </w:rPr>
        <w:t>something</w:t>
      </w:r>
      <w:r>
        <w:t xml:space="preserve"> that can benefit students that have trouble focusing.</w:t>
      </w:r>
      <w:commentRangeEnd w:id="10"/>
      <w:r w:rsidR="00FB1466">
        <w:rPr>
          <w:rStyle w:val="CommentReference"/>
        </w:rPr>
        <w:commentReference w:id="10"/>
      </w:r>
      <w:r>
        <w:t xml:space="preserve"> With my knowledge on how practical psychology can be implemented in a daily manner, </w:t>
      </w:r>
      <w:commentRangeStart w:id="11"/>
      <w:r>
        <w:t>I can translate the content I will learn directly to real world terms opting my skills in the disciplinary major</w:t>
      </w:r>
      <w:commentRangeEnd w:id="11"/>
      <w:r w:rsidR="00FB1466">
        <w:rPr>
          <w:rStyle w:val="CommentReference"/>
        </w:rPr>
        <w:commentReference w:id="11"/>
      </w:r>
    </w:p>
    <w:p w14:paraId="00000006" w14:textId="77777777" w:rsidR="003E15D3" w:rsidRDefault="003E15D3"/>
    <w:p w14:paraId="00000007" w14:textId="559017BF" w:rsidR="003E15D3" w:rsidRDefault="00FB1466">
      <w:pPr>
        <w:rPr>
          <w:ins w:id="12" w:author="Chiara Situmorang" w:date="2022-10-27T22:22:00Z"/>
        </w:rPr>
      </w:pPr>
      <w:ins w:id="13" w:author="Chiara Situmorang" w:date="2022-10-27T22:22:00Z">
        <w:r>
          <w:t>Hey Amos!</w:t>
        </w:r>
      </w:ins>
    </w:p>
    <w:p w14:paraId="588443CC" w14:textId="38A04382" w:rsidR="00FB1466" w:rsidRDefault="00FB1466">
      <w:pPr>
        <w:rPr>
          <w:ins w:id="14" w:author="Chiara Situmorang" w:date="2022-10-27T22:22:00Z"/>
        </w:rPr>
      </w:pPr>
    </w:p>
    <w:p w14:paraId="31F60EB7" w14:textId="574A1A27" w:rsidR="00FB1466" w:rsidRDefault="00FB1466">
      <w:pPr>
        <w:rPr>
          <w:ins w:id="15" w:author="Chiara Situmorang" w:date="2022-10-27T22:22:00Z"/>
        </w:rPr>
      </w:pPr>
      <w:ins w:id="16" w:author="Chiara Situmorang" w:date="2022-10-27T22:22:00Z">
        <w:r>
          <w:t xml:space="preserve">Use the time management module as the main focal point for this essay </w:t>
        </w:r>
        <w:proofErr w:type="spellStart"/>
        <w:r>
          <w:t>ya</w:t>
        </w:r>
        <w:proofErr w:type="spellEnd"/>
        <w:r>
          <w:t>. Here’s a structure you can follow:</w:t>
        </w:r>
      </w:ins>
    </w:p>
    <w:p w14:paraId="50DA22F5" w14:textId="4686D8B7" w:rsidR="00FB1466" w:rsidRDefault="00FB1466">
      <w:pPr>
        <w:rPr>
          <w:ins w:id="17" w:author="Chiara Situmorang" w:date="2022-10-27T22:22:00Z"/>
        </w:rPr>
      </w:pPr>
    </w:p>
    <w:p w14:paraId="3E34C284" w14:textId="001FC9B3" w:rsidR="00FB1466" w:rsidRDefault="00FB1466" w:rsidP="00FB1466">
      <w:pPr>
        <w:pStyle w:val="ListParagraph"/>
        <w:numPr>
          <w:ilvl w:val="0"/>
          <w:numId w:val="1"/>
        </w:numPr>
        <w:rPr>
          <w:ins w:id="18" w:author="Chiara Situmorang" w:date="2022-10-27T22:23:00Z"/>
        </w:rPr>
      </w:pPr>
      <w:ins w:id="19" w:author="Chiara Situmorang" w:date="2022-10-27T22:22:00Z">
        <w:r>
          <w:t>I did an inte</w:t>
        </w:r>
      </w:ins>
      <w:ins w:id="20" w:author="Chiara Situmorang" w:date="2022-10-27T22:23:00Z">
        <w:r>
          <w:t>rnship where I was tasked to create a time management module for x demographic of clients</w:t>
        </w:r>
      </w:ins>
    </w:p>
    <w:p w14:paraId="2A7D6BFE" w14:textId="0F08C0D5" w:rsidR="00FB1466" w:rsidRDefault="00FB1466" w:rsidP="00FB1466">
      <w:pPr>
        <w:pStyle w:val="ListParagraph"/>
        <w:numPr>
          <w:ilvl w:val="0"/>
          <w:numId w:val="1"/>
        </w:numPr>
        <w:rPr>
          <w:ins w:id="21" w:author="Chiara Situmorang" w:date="2022-10-27T22:23:00Z"/>
        </w:rPr>
      </w:pPr>
      <w:ins w:id="22" w:author="Chiara Situmorang" w:date="2022-10-27T22:23:00Z">
        <w:r>
          <w:t>I started by doing academic research. This is what I found: XYZ</w:t>
        </w:r>
      </w:ins>
    </w:p>
    <w:p w14:paraId="5DDA6812" w14:textId="4DF09CA1" w:rsidR="00FB1466" w:rsidRDefault="00FB1466" w:rsidP="00FB1466">
      <w:pPr>
        <w:pStyle w:val="ListParagraph"/>
        <w:numPr>
          <w:ilvl w:val="0"/>
          <w:numId w:val="1"/>
        </w:numPr>
        <w:rPr>
          <w:ins w:id="23" w:author="Chiara Situmorang" w:date="2022-10-27T22:24:00Z"/>
        </w:rPr>
      </w:pPr>
      <w:ins w:id="24" w:author="Chiara Situmorang" w:date="2022-10-27T22:23:00Z">
        <w:r>
          <w:t xml:space="preserve">I then </w:t>
        </w:r>
      </w:ins>
      <w:ins w:id="25" w:author="Chiara Situmorang" w:date="2022-10-27T22:24:00Z">
        <w:r>
          <w:t>put this research together into an outline for the module</w:t>
        </w:r>
      </w:ins>
    </w:p>
    <w:p w14:paraId="22B5B3BE" w14:textId="017F1FD0" w:rsidR="00FB1466" w:rsidRDefault="00FB1466" w:rsidP="00FB1466">
      <w:pPr>
        <w:pStyle w:val="ListParagraph"/>
        <w:numPr>
          <w:ilvl w:val="0"/>
          <w:numId w:val="1"/>
        </w:numPr>
        <w:rPr>
          <w:ins w:id="26" w:author="Chiara Situmorang" w:date="2022-10-27T22:25:00Z"/>
        </w:rPr>
      </w:pPr>
      <w:ins w:id="27" w:author="Chiara Situmorang" w:date="2022-10-27T22:25:00Z">
        <w:r>
          <w:t>At the end, I presented my mentors with this 5-page, 3-week (right? I forgot) module that students like me would be able to use after some validation</w:t>
        </w:r>
      </w:ins>
    </w:p>
    <w:p w14:paraId="04F419BA" w14:textId="472F55D3" w:rsidR="00FB1466" w:rsidRDefault="00FB1466" w:rsidP="00FB1466">
      <w:pPr>
        <w:pStyle w:val="ListParagraph"/>
        <w:numPr>
          <w:ilvl w:val="0"/>
          <w:numId w:val="1"/>
        </w:numPr>
      </w:pPr>
      <w:ins w:id="28" w:author="Chiara Situmorang" w:date="2022-10-27T22:25:00Z">
        <w:r>
          <w:t>From this experience</w:t>
        </w:r>
      </w:ins>
      <w:ins w:id="29" w:author="Chiara Situmorang" w:date="2022-10-27T22:26:00Z">
        <w:r>
          <w:t>,</w:t>
        </w:r>
      </w:ins>
      <w:ins w:id="30" w:author="Chiara Situmorang" w:date="2022-10-27T22:25:00Z">
        <w:r>
          <w:t xml:space="preserve"> I lea</w:t>
        </w:r>
      </w:ins>
      <w:ins w:id="31" w:author="Chiara Situmorang" w:date="2022-10-27T22:26:00Z">
        <w:r>
          <w:t>rned XYZ</w:t>
        </w:r>
      </w:ins>
    </w:p>
    <w:p w14:paraId="00000008" w14:textId="77777777" w:rsidR="003E15D3" w:rsidRDefault="003E15D3"/>
    <w:p w14:paraId="00000009" w14:textId="77777777" w:rsidR="003E15D3" w:rsidRDefault="003E15D3"/>
    <w:p w14:paraId="0000000A" w14:textId="77777777" w:rsidR="003E15D3" w:rsidRDefault="00000000">
      <w:pPr>
        <w:pStyle w:val="Heading3"/>
        <w:keepNext w:val="0"/>
        <w:keepLines w:val="0"/>
        <w:shd w:val="clear" w:color="auto" w:fill="F8F8F8"/>
        <w:spacing w:before="80" w:line="312" w:lineRule="auto"/>
        <w:rPr>
          <w:b/>
          <w:color w:val="00ABA4"/>
          <w:sz w:val="26"/>
          <w:szCs w:val="26"/>
        </w:rPr>
      </w:pPr>
      <w:bookmarkStart w:id="32" w:name="_eunjd9atbnxx" w:colFirst="0" w:colLast="0"/>
      <w:bookmarkEnd w:id="32"/>
      <w:r>
        <w:rPr>
          <w:b/>
          <w:color w:val="00ABA4"/>
          <w:sz w:val="26"/>
          <w:szCs w:val="26"/>
        </w:rPr>
        <w:t>Describe your personal and/or career goals after graduating from UIUC and how your selected first-choice major will help you achieve them. (150 words)</w:t>
      </w:r>
    </w:p>
    <w:p w14:paraId="0000000B" w14:textId="77777777" w:rsidR="003E15D3" w:rsidRDefault="003E15D3"/>
    <w:p w14:paraId="0000000C" w14:textId="58C51C42" w:rsidR="003E15D3" w:rsidRDefault="00000000">
      <w:proofErr w:type="gramStart"/>
      <w:r>
        <w:t>As a future clinical psychology student, my aim</w:t>
      </w:r>
      <w:proofErr w:type="gramEnd"/>
      <w:r>
        <w:t xml:space="preserve"> would be to </w:t>
      </w:r>
      <w:commentRangeStart w:id="33"/>
      <w:r>
        <w:t xml:space="preserve">issue programs </w:t>
      </w:r>
      <w:commentRangeEnd w:id="33"/>
      <w:r w:rsidR="00FB1466">
        <w:rPr>
          <w:rStyle w:val="CommentReference"/>
        </w:rPr>
        <w:commentReference w:id="33"/>
      </w:r>
      <w:r>
        <w:t xml:space="preserve">specifically for teens suffering with mental health issues. The next step on my bucket list would be to obtain </w:t>
      </w:r>
      <w:commentRangeStart w:id="34"/>
      <w:r>
        <w:t>a doctorate</w:t>
      </w:r>
      <w:commentRangeEnd w:id="34"/>
      <w:r w:rsidR="00FB1466">
        <w:rPr>
          <w:rStyle w:val="CommentReference"/>
        </w:rPr>
        <w:commentReference w:id="34"/>
      </w:r>
      <w:r>
        <w:t xml:space="preserve">. I've come to realise that many people in my nation have a significant lack of resources to help children suffering such as depression and anxiety, with my end goal being to eliminate that setback and </w:t>
      </w:r>
      <w:commentRangeStart w:id="35"/>
      <w:r>
        <w:t xml:space="preserve">further educating the population. </w:t>
      </w:r>
      <w:commentRangeEnd w:id="35"/>
      <w:r w:rsidR="00FB1466">
        <w:rPr>
          <w:rStyle w:val="CommentReference"/>
        </w:rPr>
        <w:commentReference w:id="35"/>
      </w:r>
      <w:r>
        <w:t xml:space="preserve">To be able to reach that </w:t>
      </w:r>
      <w:r>
        <w:lastRenderedPageBreak/>
        <w:t xml:space="preserve">milestone of creating programs, </w:t>
      </w:r>
      <w:commentRangeStart w:id="36"/>
      <w:r>
        <w:t>studying the processes behind why people function and their responses to certain stimuli</w:t>
      </w:r>
      <w:commentRangeEnd w:id="36"/>
      <w:r w:rsidR="00FB1466">
        <w:rPr>
          <w:rStyle w:val="CommentReference"/>
        </w:rPr>
        <w:commentReference w:id="36"/>
      </w:r>
      <w:r>
        <w:t xml:space="preserve"> would be an extremely useful advantage. </w:t>
      </w:r>
      <w:commentRangeStart w:id="37"/>
      <w:r>
        <w:t xml:space="preserve">By studying the discrepancies in </w:t>
      </w:r>
      <w:proofErr w:type="gramStart"/>
      <w:r>
        <w:t>mechanisms</w:t>
      </w:r>
      <w:proofErr w:type="gramEnd"/>
      <w:r>
        <w:t xml:space="preserve"> we learn from behavioural neuroscience </w:t>
      </w:r>
      <w:proofErr w:type="spellStart"/>
      <w:r>
        <w:t>i</w:t>
      </w:r>
      <w:proofErr w:type="spellEnd"/>
      <w:r>
        <w:t xml:space="preserve"> can respond to the signs that diverge from the norm, which is crucial to my career.</w:t>
      </w:r>
      <w:ins w:id="38" w:author="Chiara Situmorang" w:date="2022-10-27T22:27:00Z">
        <w:r w:rsidR="00FB1466">
          <w:t xml:space="preserve"> </w:t>
        </w:r>
      </w:ins>
      <w:proofErr w:type="gramStart"/>
      <w:r>
        <w:t>Diving</w:t>
      </w:r>
      <w:proofErr w:type="gramEnd"/>
      <w:r>
        <w:t xml:space="preserve"> deep into the subject matter would help in developing a more clear empirical system that can judge people holistically. </w:t>
      </w:r>
      <w:commentRangeEnd w:id="37"/>
      <w:r w:rsidR="00FB1466">
        <w:rPr>
          <w:rStyle w:val="CommentReference"/>
        </w:rPr>
        <w:commentReference w:id="37"/>
      </w:r>
    </w:p>
    <w:sectPr w:rsidR="003E15D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iara Situmorang" w:date="2022-10-27T22:18:00Z" w:initials="CS">
    <w:p w14:paraId="5419B87C" w14:textId="77777777" w:rsidR="00FB1466" w:rsidRDefault="00FB1466" w:rsidP="00C277D4">
      <w:r>
        <w:rPr>
          <w:rStyle w:val="CommentReference"/>
        </w:rPr>
        <w:annotationRef/>
      </w:r>
      <w:r>
        <w:rPr>
          <w:sz w:val="20"/>
          <w:szCs w:val="20"/>
        </w:rPr>
        <w:t>make this the main focus of the essay. this was your project for the internship, so reframe everything else as steps taken to create this project (eg. background research, outlining, etc.)</w:t>
      </w:r>
    </w:p>
  </w:comment>
  <w:comment w:id="7" w:author="Chiara Situmorang" w:date="2022-10-27T22:17:00Z" w:initials="CS">
    <w:p w14:paraId="6AC6D1B0" w14:textId="3E200075" w:rsidR="00FB1466" w:rsidRDefault="00FB1466" w:rsidP="00DA3A4A">
      <w:r>
        <w:rPr>
          <w:rStyle w:val="CommentReference"/>
        </w:rPr>
        <w:annotationRef/>
      </w:r>
      <w:r>
        <w:rPr>
          <w:sz w:val="20"/>
          <w:szCs w:val="20"/>
        </w:rPr>
        <w:t>what kind?</w:t>
      </w:r>
    </w:p>
  </w:comment>
  <w:comment w:id="8" w:author="Chiara Situmorang" w:date="2022-10-27T22:19:00Z" w:initials="CS">
    <w:p w14:paraId="14F2EA1B" w14:textId="77777777" w:rsidR="00FB1466" w:rsidRDefault="00FB1466" w:rsidP="00BF699B">
      <w:r>
        <w:rPr>
          <w:rStyle w:val="CommentReference"/>
        </w:rPr>
        <w:annotationRef/>
      </w:r>
      <w:r>
        <w:rPr>
          <w:sz w:val="20"/>
          <w:szCs w:val="20"/>
        </w:rPr>
        <w:t>Choose one theory that you used as the framework and explain it here in one sentence. Quote the proponent of the theory if you like.</w:t>
      </w:r>
    </w:p>
  </w:comment>
  <w:comment w:id="9" w:author="Chiara Situmorang" w:date="2022-10-27T22:20:00Z" w:initials="CS">
    <w:p w14:paraId="1684B164" w14:textId="77777777" w:rsidR="00FB1466" w:rsidRDefault="00FB1466" w:rsidP="00897349">
      <w:r>
        <w:rPr>
          <w:rStyle w:val="CommentReference"/>
        </w:rPr>
        <w:annotationRef/>
      </w:r>
      <w:r>
        <w:rPr>
          <w:sz w:val="20"/>
          <w:szCs w:val="20"/>
        </w:rPr>
        <w:t>How does this relate to your module?</w:t>
      </w:r>
    </w:p>
  </w:comment>
  <w:comment w:id="10" w:author="Chiara Situmorang" w:date="2022-10-27T22:20:00Z" w:initials="CS">
    <w:p w14:paraId="4285914F" w14:textId="77777777" w:rsidR="00FB1466" w:rsidRDefault="00FB1466" w:rsidP="00FB77CF">
      <w:r>
        <w:rPr>
          <w:rStyle w:val="CommentReference"/>
        </w:rPr>
        <w:annotationRef/>
      </w:r>
      <w:r>
        <w:rPr>
          <w:sz w:val="20"/>
          <w:szCs w:val="20"/>
        </w:rPr>
        <w:t>haaaa no u didnttt hahahaha</w:t>
      </w:r>
    </w:p>
  </w:comment>
  <w:comment w:id="11" w:author="Chiara Situmorang" w:date="2022-10-27T22:16:00Z" w:initials="CS">
    <w:p w14:paraId="673276C9" w14:textId="28ACF24A" w:rsidR="00FB1466" w:rsidRDefault="00FB1466" w:rsidP="002B7D06">
      <w:r>
        <w:rPr>
          <w:rStyle w:val="CommentReference"/>
        </w:rPr>
        <w:annotationRef/>
      </w:r>
      <w:r>
        <w:rPr>
          <w:sz w:val="20"/>
          <w:szCs w:val="20"/>
        </w:rPr>
        <w:t>how? any concrete examples?</w:t>
      </w:r>
    </w:p>
  </w:comment>
  <w:comment w:id="33" w:author="Chiara Situmorang" w:date="2022-10-27T22:21:00Z" w:initials="CS">
    <w:p w14:paraId="0A5C9619" w14:textId="77777777" w:rsidR="00FB1466" w:rsidRDefault="00FB1466" w:rsidP="00634BD8">
      <w:r>
        <w:rPr>
          <w:rStyle w:val="CommentReference"/>
        </w:rPr>
        <w:annotationRef/>
      </w:r>
      <w:r>
        <w:rPr>
          <w:sz w:val="20"/>
          <w:szCs w:val="20"/>
        </w:rPr>
        <w:t>what kind of programs? what kind of mental health issues?</w:t>
      </w:r>
    </w:p>
  </w:comment>
  <w:comment w:id="34" w:author="Chiara Situmorang" w:date="2022-10-27T22:26:00Z" w:initials="CS">
    <w:p w14:paraId="1330AB56" w14:textId="77777777" w:rsidR="00FB1466" w:rsidRDefault="00FB1466" w:rsidP="00D518E9">
      <w:r>
        <w:rPr>
          <w:rStyle w:val="CommentReference"/>
        </w:rPr>
        <w:annotationRef/>
      </w:r>
      <w:r>
        <w:rPr>
          <w:sz w:val="20"/>
          <w:szCs w:val="20"/>
        </w:rPr>
        <w:t>Why?</w:t>
      </w:r>
    </w:p>
  </w:comment>
  <w:comment w:id="35" w:author="Chiara Situmorang" w:date="2022-10-27T22:27:00Z" w:initials="CS">
    <w:p w14:paraId="1C5506D1" w14:textId="77777777" w:rsidR="00FB1466" w:rsidRDefault="00FB1466" w:rsidP="005337DE">
      <w:r>
        <w:rPr>
          <w:rStyle w:val="CommentReference"/>
        </w:rPr>
        <w:annotationRef/>
      </w:r>
      <w:r>
        <w:rPr>
          <w:sz w:val="20"/>
          <w:szCs w:val="20"/>
        </w:rPr>
        <w:t>Do you have idea on how you want to do this? Through govt policy? Clinical work? Workshops?</w:t>
      </w:r>
    </w:p>
  </w:comment>
  <w:comment w:id="36" w:author="Chiara Situmorang" w:date="2022-10-27T22:29:00Z" w:initials="CS">
    <w:p w14:paraId="20D6E124" w14:textId="77777777" w:rsidR="00FB1466" w:rsidRDefault="00FB1466" w:rsidP="000B0E26">
      <w:r>
        <w:rPr>
          <w:rStyle w:val="CommentReference"/>
        </w:rPr>
        <w:annotationRef/>
      </w:r>
      <w:r>
        <w:rPr>
          <w:sz w:val="20"/>
          <w:szCs w:val="20"/>
        </w:rPr>
        <w:t>Do you mean cognitive neuroscience? Can you be more specific?</w:t>
      </w:r>
    </w:p>
  </w:comment>
  <w:comment w:id="37" w:author="Chiara Situmorang" w:date="2022-10-27T22:29:00Z" w:initials="CS">
    <w:p w14:paraId="5D5F266C" w14:textId="77777777" w:rsidR="00FB1466" w:rsidRDefault="00FB1466" w:rsidP="00582616">
      <w:r>
        <w:rPr>
          <w:rStyle w:val="CommentReference"/>
        </w:rPr>
        <w:annotationRef/>
      </w:r>
      <w:r>
        <w:rPr>
          <w:sz w:val="20"/>
          <w:szCs w:val="20"/>
        </w:rPr>
        <w:t>You need to rephrase this to make it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19B87C" w15:done="0"/>
  <w15:commentEx w15:paraId="6AC6D1B0" w15:done="0"/>
  <w15:commentEx w15:paraId="14F2EA1B" w15:done="0"/>
  <w15:commentEx w15:paraId="1684B164" w15:done="0"/>
  <w15:commentEx w15:paraId="4285914F" w15:done="0"/>
  <w15:commentEx w15:paraId="673276C9" w15:done="0"/>
  <w15:commentEx w15:paraId="0A5C9619" w15:done="0"/>
  <w15:commentEx w15:paraId="1330AB56" w15:done="0"/>
  <w15:commentEx w15:paraId="1C5506D1" w15:done="0"/>
  <w15:commentEx w15:paraId="20D6E124" w15:done="0"/>
  <w15:commentEx w15:paraId="5D5F26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8243" w16cex:dateUtc="2022-10-27T15:18:00Z"/>
  <w16cex:commentExtensible w16cex:durableId="270581E6" w16cex:dateUtc="2022-10-27T15:17:00Z"/>
  <w16cex:commentExtensible w16cex:durableId="27058285" w16cex:dateUtc="2022-10-27T15:19:00Z"/>
  <w16cex:commentExtensible w16cex:durableId="2705829E" w16cex:dateUtc="2022-10-27T15:20:00Z"/>
  <w16cex:commentExtensible w16cex:durableId="270582B1" w16cex:dateUtc="2022-10-27T15:20:00Z"/>
  <w16cex:commentExtensible w16cex:durableId="270581BE" w16cex:dateUtc="2022-10-27T15:16:00Z"/>
  <w16cex:commentExtensible w16cex:durableId="270582DF" w16cex:dateUtc="2022-10-27T15:21:00Z"/>
  <w16cex:commentExtensible w16cex:durableId="27058415" w16cex:dateUtc="2022-10-27T15:26:00Z"/>
  <w16cex:commentExtensible w16cex:durableId="27058440" w16cex:dateUtc="2022-10-27T15:27:00Z"/>
  <w16cex:commentExtensible w16cex:durableId="270584BA" w16cex:dateUtc="2022-10-27T15:29:00Z"/>
  <w16cex:commentExtensible w16cex:durableId="270584DA" w16cex:dateUtc="2022-10-27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19B87C" w16cid:durableId="27058243"/>
  <w16cid:commentId w16cid:paraId="6AC6D1B0" w16cid:durableId="270581E6"/>
  <w16cid:commentId w16cid:paraId="14F2EA1B" w16cid:durableId="27058285"/>
  <w16cid:commentId w16cid:paraId="1684B164" w16cid:durableId="2705829E"/>
  <w16cid:commentId w16cid:paraId="4285914F" w16cid:durableId="270582B1"/>
  <w16cid:commentId w16cid:paraId="673276C9" w16cid:durableId="270581BE"/>
  <w16cid:commentId w16cid:paraId="0A5C9619" w16cid:durableId="270582DF"/>
  <w16cid:commentId w16cid:paraId="1330AB56" w16cid:durableId="27058415"/>
  <w16cid:commentId w16cid:paraId="1C5506D1" w16cid:durableId="27058440"/>
  <w16cid:commentId w16cid:paraId="20D6E124" w16cid:durableId="270584BA"/>
  <w16cid:commentId w16cid:paraId="5D5F266C" w16cid:durableId="270584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4776"/>
    <w:multiLevelType w:val="hybridMultilevel"/>
    <w:tmpl w:val="0FC206EE"/>
    <w:lvl w:ilvl="0" w:tplc="46D82D52">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3168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5D3"/>
    <w:rsid w:val="003E15D3"/>
    <w:rsid w:val="00FB14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76A373E"/>
  <w15:docId w15:val="{3F3630B3-466E-D340-BBF9-61474ADA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B1466"/>
    <w:rPr>
      <w:sz w:val="16"/>
      <w:szCs w:val="16"/>
    </w:rPr>
  </w:style>
  <w:style w:type="paragraph" w:styleId="CommentText">
    <w:name w:val="annotation text"/>
    <w:basedOn w:val="Normal"/>
    <w:link w:val="CommentTextChar"/>
    <w:uiPriority w:val="99"/>
    <w:semiHidden/>
    <w:unhideWhenUsed/>
    <w:rsid w:val="00FB1466"/>
    <w:pPr>
      <w:spacing w:line="240" w:lineRule="auto"/>
    </w:pPr>
    <w:rPr>
      <w:sz w:val="20"/>
      <w:szCs w:val="20"/>
    </w:rPr>
  </w:style>
  <w:style w:type="character" w:customStyle="1" w:styleId="CommentTextChar">
    <w:name w:val="Comment Text Char"/>
    <w:basedOn w:val="DefaultParagraphFont"/>
    <w:link w:val="CommentText"/>
    <w:uiPriority w:val="99"/>
    <w:semiHidden/>
    <w:rsid w:val="00FB1466"/>
    <w:rPr>
      <w:sz w:val="20"/>
      <w:szCs w:val="20"/>
    </w:rPr>
  </w:style>
  <w:style w:type="paragraph" w:styleId="CommentSubject">
    <w:name w:val="annotation subject"/>
    <w:basedOn w:val="CommentText"/>
    <w:next w:val="CommentText"/>
    <w:link w:val="CommentSubjectChar"/>
    <w:uiPriority w:val="99"/>
    <w:semiHidden/>
    <w:unhideWhenUsed/>
    <w:rsid w:val="00FB1466"/>
    <w:rPr>
      <w:b/>
      <w:bCs/>
    </w:rPr>
  </w:style>
  <w:style w:type="character" w:customStyle="1" w:styleId="CommentSubjectChar">
    <w:name w:val="Comment Subject Char"/>
    <w:basedOn w:val="CommentTextChar"/>
    <w:link w:val="CommentSubject"/>
    <w:uiPriority w:val="99"/>
    <w:semiHidden/>
    <w:rsid w:val="00FB1466"/>
    <w:rPr>
      <w:b/>
      <w:bCs/>
      <w:sz w:val="20"/>
      <w:szCs w:val="20"/>
    </w:rPr>
  </w:style>
  <w:style w:type="paragraph" w:styleId="Revision">
    <w:name w:val="Revision"/>
    <w:hidden/>
    <w:uiPriority w:val="99"/>
    <w:semiHidden/>
    <w:rsid w:val="00FB1466"/>
    <w:pPr>
      <w:spacing w:line="240" w:lineRule="auto"/>
    </w:pPr>
  </w:style>
  <w:style w:type="paragraph" w:styleId="ListParagraph">
    <w:name w:val="List Paragraph"/>
    <w:basedOn w:val="Normal"/>
    <w:uiPriority w:val="34"/>
    <w:qFormat/>
    <w:rsid w:val="00FB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2022-10-27T15:15:00Z</dcterms:created>
  <dcterms:modified xsi:type="dcterms:W3CDTF">2022-10-27T15:29:00Z</dcterms:modified>
</cp:coreProperties>
</file>