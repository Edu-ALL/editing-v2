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B3BD0" w14:textId="77777777" w:rsidR="00430AF1" w:rsidRPr="00430AF1" w:rsidRDefault="00430AF1" w:rsidP="00430AF1">
      <w:pPr>
        <w:rPr>
          <w:rFonts w:ascii="Times New Roman" w:eastAsia="Times New Roman" w:hAnsi="Times New Roman" w:cs="Times New Roman"/>
        </w:rPr>
      </w:pPr>
      <w:r w:rsidRPr="00430AF1">
        <w:rPr>
          <w:rFonts w:ascii="Arial" w:eastAsia="Times New Roman" w:hAnsi="Arial" w:cs="Arial"/>
          <w:b/>
          <w:bCs/>
          <w:color w:val="000000"/>
        </w:rPr>
        <w:t>Prompt 8: Beyond what has already been shared in your application, what do you believe makes you stand out as a strong candidate for admissions to the University of California?</w:t>
      </w:r>
    </w:p>
    <w:p w14:paraId="76825561" w14:textId="77777777" w:rsidR="00430AF1" w:rsidRPr="00430AF1" w:rsidRDefault="00430AF1" w:rsidP="00430AF1">
      <w:pPr>
        <w:rPr>
          <w:rFonts w:ascii="Times New Roman" w:eastAsia="Times New Roman" w:hAnsi="Times New Roman" w:cs="Times New Roman"/>
        </w:rPr>
      </w:pPr>
    </w:p>
    <w:p w14:paraId="5FEE4271" w14:textId="77777777" w:rsidR="005432FA" w:rsidRPr="005432FA" w:rsidRDefault="005432FA" w:rsidP="005432FA">
      <w:pPr>
        <w:rPr>
          <w:rFonts w:ascii="Times New Roman" w:eastAsia="Times New Roman" w:hAnsi="Times New Roman" w:cs="Times New Roman"/>
        </w:rPr>
      </w:pPr>
      <w:r w:rsidRPr="005432FA">
        <w:rPr>
          <w:rFonts w:ascii="Arial" w:eastAsia="Times New Roman" w:hAnsi="Arial" w:cs="Arial"/>
          <w:color w:val="000000"/>
        </w:rPr>
        <w:t>Step out of your comfort zone. At first glance, this may look like some simple phrase, but the idea of doing this dreads us.</w:t>
      </w:r>
    </w:p>
    <w:p w14:paraId="5277D3BF" w14:textId="77777777" w:rsidR="005432FA" w:rsidRPr="005432FA" w:rsidRDefault="005432FA" w:rsidP="005432FA">
      <w:pPr>
        <w:rPr>
          <w:rFonts w:ascii="Times New Roman" w:eastAsia="Times New Roman" w:hAnsi="Times New Roman" w:cs="Times New Roman"/>
        </w:rPr>
      </w:pPr>
    </w:p>
    <w:p w14:paraId="5A033966" w14:textId="77777777" w:rsidR="005432FA" w:rsidRPr="005432FA" w:rsidRDefault="005432FA" w:rsidP="005432FA">
      <w:pPr>
        <w:rPr>
          <w:rFonts w:ascii="Times New Roman" w:eastAsia="Times New Roman" w:hAnsi="Times New Roman" w:cs="Times New Roman"/>
        </w:rPr>
      </w:pPr>
      <w:r w:rsidRPr="005432FA">
        <w:rPr>
          <w:rFonts w:ascii="Arial" w:eastAsia="Times New Roman" w:hAnsi="Arial" w:cs="Arial"/>
          <w:color w:val="000000"/>
        </w:rPr>
        <w:t>The comfort zone is a straightforward place where our lives feel comfortable and completely serene. But what exactly happens when we just step outside?</w:t>
      </w:r>
    </w:p>
    <w:p w14:paraId="48BDF74A" w14:textId="77777777" w:rsidR="005432FA" w:rsidRPr="005432FA" w:rsidRDefault="005432FA" w:rsidP="005432FA">
      <w:pPr>
        <w:rPr>
          <w:rFonts w:ascii="Times New Roman" w:eastAsia="Times New Roman" w:hAnsi="Times New Roman" w:cs="Times New Roman"/>
        </w:rPr>
      </w:pPr>
    </w:p>
    <w:p w14:paraId="3AC4A7AD" w14:textId="77777777" w:rsidR="005432FA" w:rsidRPr="005432FA" w:rsidRDefault="005432FA" w:rsidP="005432FA">
      <w:pPr>
        <w:rPr>
          <w:rFonts w:ascii="Times New Roman" w:eastAsia="Times New Roman" w:hAnsi="Times New Roman" w:cs="Times New Roman"/>
        </w:rPr>
      </w:pPr>
      <w:r w:rsidRPr="005432FA">
        <w:rPr>
          <w:rFonts w:ascii="Arial" w:eastAsia="Times New Roman" w:hAnsi="Arial" w:cs="Arial"/>
          <w:color w:val="000000"/>
        </w:rPr>
        <w:t xml:space="preserve">When my teacher offered me to interview Edgar Xavier </w:t>
      </w:r>
      <w:proofErr w:type="spellStart"/>
      <w:r w:rsidRPr="005432FA">
        <w:rPr>
          <w:rFonts w:ascii="Arial" w:eastAsia="Times New Roman" w:hAnsi="Arial" w:cs="Arial"/>
          <w:color w:val="000000"/>
        </w:rPr>
        <w:t>Marvelo</w:t>
      </w:r>
      <w:proofErr w:type="spellEnd"/>
      <w:r w:rsidRPr="005432FA">
        <w:rPr>
          <w:rFonts w:ascii="Arial" w:eastAsia="Times New Roman" w:hAnsi="Arial" w:cs="Arial"/>
          <w:color w:val="000000"/>
        </w:rPr>
        <w:t xml:space="preserve">, a three-time wushu world champion as well as a </w:t>
      </w:r>
      <w:proofErr w:type="spellStart"/>
      <w:r w:rsidRPr="005432FA">
        <w:rPr>
          <w:rFonts w:ascii="Arial" w:eastAsia="Times New Roman" w:hAnsi="Arial" w:cs="Arial"/>
          <w:color w:val="000000"/>
        </w:rPr>
        <w:t>medalist</w:t>
      </w:r>
      <w:proofErr w:type="spellEnd"/>
      <w:r w:rsidRPr="005432FA">
        <w:rPr>
          <w:rFonts w:ascii="Arial" w:eastAsia="Times New Roman" w:hAnsi="Arial" w:cs="Arial"/>
          <w:color w:val="000000"/>
        </w:rPr>
        <w:t xml:space="preserve"> at the Asian Games and Southeast Asian Games, I was over the moon. As this was my first official interview, I went through numerous articles online to learn proper techniques to conduct an interview from my tone, hand gestures and even facial expressions. Practising my lines in front of the mirror, it seemed that I looked at my face more than I ever did in my whole life. </w:t>
      </w:r>
    </w:p>
    <w:p w14:paraId="256170DD" w14:textId="77777777" w:rsidR="005432FA" w:rsidRPr="005432FA" w:rsidRDefault="005432FA" w:rsidP="005432FA">
      <w:pPr>
        <w:rPr>
          <w:rFonts w:ascii="Times New Roman" w:eastAsia="Times New Roman" w:hAnsi="Times New Roman" w:cs="Times New Roman"/>
        </w:rPr>
      </w:pPr>
    </w:p>
    <w:p w14:paraId="2633A009" w14:textId="77777777" w:rsidR="005432FA" w:rsidRPr="005432FA" w:rsidRDefault="005432FA" w:rsidP="005432FA">
      <w:pPr>
        <w:rPr>
          <w:rFonts w:ascii="Times New Roman" w:eastAsia="Times New Roman" w:hAnsi="Times New Roman" w:cs="Times New Roman"/>
        </w:rPr>
      </w:pPr>
      <w:commentRangeStart w:id="0"/>
      <w:r w:rsidRPr="005432FA">
        <w:rPr>
          <w:rFonts w:ascii="Arial" w:eastAsia="Times New Roman" w:hAnsi="Arial" w:cs="Arial"/>
          <w:color w:val="000000"/>
        </w:rPr>
        <w:t>When the interview day came, it was this moment I felt reality actually hit me. I was a nervous wreck – terrified that I’ll keep on mumbling, stumbling my words or even messing up this interview and embarrassing myself. </w:t>
      </w:r>
      <w:commentRangeEnd w:id="0"/>
      <w:r w:rsidR="000911EA">
        <w:rPr>
          <w:rStyle w:val="CommentReference"/>
        </w:rPr>
        <w:commentReference w:id="0"/>
      </w:r>
    </w:p>
    <w:p w14:paraId="258F3344" w14:textId="77777777" w:rsidR="005432FA" w:rsidRPr="005432FA" w:rsidRDefault="005432FA" w:rsidP="005432FA">
      <w:pPr>
        <w:rPr>
          <w:rFonts w:ascii="Times New Roman" w:eastAsia="Times New Roman" w:hAnsi="Times New Roman" w:cs="Times New Roman"/>
        </w:rPr>
      </w:pPr>
    </w:p>
    <w:p w14:paraId="1AC8A3FE" w14:textId="77777777" w:rsidR="00873C7A" w:rsidRDefault="005432FA" w:rsidP="005432FA">
      <w:pPr>
        <w:rPr>
          <w:ins w:id="1" w:author="Thalia Priscilla" w:date="2022-11-07T19:20:00Z"/>
          <w:rFonts w:ascii="Arial" w:eastAsia="Times New Roman" w:hAnsi="Arial" w:cs="Arial"/>
          <w:color w:val="000000"/>
        </w:rPr>
      </w:pPr>
      <w:r w:rsidRPr="005432FA">
        <w:rPr>
          <w:rFonts w:ascii="Arial" w:eastAsia="Times New Roman" w:hAnsi="Arial" w:cs="Arial"/>
          <w:color w:val="000000"/>
        </w:rPr>
        <w:t xml:space="preserve">‘Ding, Edgar has entered the meeting’. </w:t>
      </w:r>
    </w:p>
    <w:p w14:paraId="2CE59E88" w14:textId="77777777" w:rsidR="00873C7A" w:rsidRDefault="00873C7A" w:rsidP="005432FA">
      <w:pPr>
        <w:rPr>
          <w:ins w:id="2" w:author="Thalia Priscilla" w:date="2022-11-07T19:20:00Z"/>
          <w:rFonts w:ascii="Arial" w:eastAsia="Times New Roman" w:hAnsi="Arial" w:cs="Arial"/>
          <w:color w:val="000000"/>
        </w:rPr>
      </w:pPr>
    </w:p>
    <w:p w14:paraId="01AE81D0" w14:textId="06FAE1D5" w:rsidR="005432FA" w:rsidRPr="005432FA" w:rsidRDefault="005432FA" w:rsidP="005432FA">
      <w:pPr>
        <w:rPr>
          <w:rFonts w:ascii="Times New Roman" w:eastAsia="Times New Roman" w:hAnsi="Times New Roman" w:cs="Times New Roman"/>
        </w:rPr>
      </w:pPr>
      <w:commentRangeStart w:id="3"/>
      <w:r w:rsidRPr="005432FA">
        <w:rPr>
          <w:rFonts w:ascii="Arial" w:eastAsia="Times New Roman" w:hAnsi="Arial" w:cs="Arial"/>
          <w:color w:val="000000"/>
        </w:rPr>
        <w:t>I told myself, "Okay, just calm down and act normal. There’s no backing out now." Firstly, I initiated small talks in order to ease the tension, and by the time the interview was about to begin, it just felt like a regular conversation with a friend. In fact, I felt confident enough to go out of my script and improvised some questions on the spot based on his answer</w:t>
      </w:r>
      <w:commentRangeEnd w:id="3"/>
      <w:r w:rsidR="004C596D">
        <w:rPr>
          <w:rStyle w:val="CommentReference"/>
        </w:rPr>
        <w:commentReference w:id="3"/>
      </w:r>
      <w:r w:rsidRPr="005432FA">
        <w:rPr>
          <w:rFonts w:ascii="Arial" w:eastAsia="Times New Roman" w:hAnsi="Arial" w:cs="Arial"/>
          <w:color w:val="000000"/>
        </w:rPr>
        <w:t>. For example, when he said “wushu is more than just a sport, it's a way of life”, I followed it by asking if there were any quotes that helped him set up this mindset. The interview was a success as everything went by smoothly and I even received a ‘well-done’ message from a couple of my teachers afterwards.</w:t>
      </w:r>
    </w:p>
    <w:p w14:paraId="1EB6AE54" w14:textId="77777777" w:rsidR="005432FA" w:rsidRPr="005432FA" w:rsidRDefault="005432FA" w:rsidP="005432FA">
      <w:pPr>
        <w:rPr>
          <w:rFonts w:ascii="Times New Roman" w:eastAsia="Times New Roman" w:hAnsi="Times New Roman" w:cs="Times New Roman"/>
        </w:rPr>
      </w:pPr>
    </w:p>
    <w:p w14:paraId="614A94F9" w14:textId="77777777" w:rsidR="005432FA" w:rsidRPr="005432FA" w:rsidRDefault="005432FA" w:rsidP="005432FA">
      <w:pPr>
        <w:rPr>
          <w:rFonts w:ascii="Times New Roman" w:eastAsia="Times New Roman" w:hAnsi="Times New Roman" w:cs="Times New Roman"/>
        </w:rPr>
      </w:pPr>
      <w:commentRangeStart w:id="4"/>
      <w:r w:rsidRPr="005432FA">
        <w:rPr>
          <w:rFonts w:ascii="Arial" w:eastAsia="Times New Roman" w:hAnsi="Arial" w:cs="Arial"/>
          <w:color w:val="000000"/>
        </w:rPr>
        <w:t>This experience was the opening step for me to be more confident in myself and more importantly in my public speaking skills. It has allowed my introverted self to step out of my comfort zone, attempt new things and take bigger risks in life. </w:t>
      </w:r>
      <w:commentRangeEnd w:id="4"/>
      <w:r w:rsidR="00C93665">
        <w:rPr>
          <w:rStyle w:val="CommentReference"/>
        </w:rPr>
        <w:commentReference w:id="4"/>
      </w:r>
    </w:p>
    <w:p w14:paraId="0541F7BE" w14:textId="77777777" w:rsidR="005432FA" w:rsidRPr="005432FA" w:rsidRDefault="005432FA" w:rsidP="005432FA">
      <w:pPr>
        <w:rPr>
          <w:rFonts w:ascii="Times New Roman" w:eastAsia="Times New Roman" w:hAnsi="Times New Roman" w:cs="Times New Roman"/>
        </w:rPr>
      </w:pPr>
    </w:p>
    <w:p w14:paraId="4EC9DAFC" w14:textId="2C078A18" w:rsidR="005432FA" w:rsidRPr="005432FA" w:rsidRDefault="005432FA" w:rsidP="005432FA">
      <w:pPr>
        <w:rPr>
          <w:rFonts w:ascii="Times New Roman" w:eastAsia="Times New Roman" w:hAnsi="Times New Roman" w:cs="Times New Roman"/>
        </w:rPr>
      </w:pPr>
      <w:commentRangeStart w:id="5"/>
      <w:r w:rsidRPr="005432FA">
        <w:rPr>
          <w:rFonts w:ascii="Arial" w:eastAsia="Times New Roman" w:hAnsi="Arial" w:cs="Arial"/>
          <w:color w:val="000000"/>
        </w:rPr>
        <w:t xml:space="preserve">Leaving your comfort zone can be associated with riding a roller coaster. At first, you’re scared. Along the ride, you’re screaming. But at the end of it, you realised that you're actually having fun and all those were happy screams. Basically, living life to the fullest. </w:t>
      </w:r>
    </w:p>
    <w:commentRangeEnd w:id="5"/>
    <w:p w14:paraId="30E2E0C5" w14:textId="77777777" w:rsidR="005432FA" w:rsidRPr="005432FA" w:rsidRDefault="0079230A" w:rsidP="005432FA">
      <w:pPr>
        <w:rPr>
          <w:rFonts w:ascii="Times New Roman" w:eastAsia="Times New Roman" w:hAnsi="Times New Roman" w:cs="Times New Roman"/>
        </w:rPr>
      </w:pPr>
      <w:r>
        <w:rPr>
          <w:rStyle w:val="CommentReference"/>
        </w:rPr>
        <w:commentReference w:id="5"/>
      </w:r>
    </w:p>
    <w:p w14:paraId="21FDCA77" w14:textId="77777777" w:rsidR="00430AF1" w:rsidRPr="00430AF1" w:rsidRDefault="00430AF1" w:rsidP="00430AF1">
      <w:pPr>
        <w:rPr>
          <w:rFonts w:ascii="Times New Roman" w:eastAsia="Times New Roman" w:hAnsi="Times New Roman" w:cs="Times New Roman"/>
        </w:rPr>
      </w:pPr>
    </w:p>
    <w:p w14:paraId="598311BA" w14:textId="55F90D38" w:rsidR="008F729B" w:rsidRDefault="00873C7A" w:rsidP="008F729B">
      <w:pPr>
        <w:rPr>
          <w:ins w:id="6" w:author="Thalia Priscilla" w:date="2022-11-07T19:16:00Z"/>
          <w:rFonts w:ascii="Times New Roman" w:eastAsia="Times New Roman" w:hAnsi="Times New Roman" w:cs="Times New Roman"/>
        </w:rPr>
      </w:pPr>
      <w:ins w:id="7" w:author="Thalia Priscilla" w:date="2022-11-07T19:16:00Z">
        <w:r>
          <w:rPr>
            <w:rFonts w:ascii="Times New Roman" w:eastAsia="Times New Roman" w:hAnsi="Times New Roman" w:cs="Times New Roman"/>
          </w:rPr>
          <w:t>Hi Victoria:</w:t>
        </w:r>
      </w:ins>
    </w:p>
    <w:p w14:paraId="4E7D0C50" w14:textId="53240764" w:rsidR="00873C7A" w:rsidRDefault="00873C7A" w:rsidP="008F729B">
      <w:pPr>
        <w:rPr>
          <w:ins w:id="8" w:author="Thalia Priscilla" w:date="2022-11-07T19:16:00Z"/>
          <w:rFonts w:ascii="Times New Roman" w:eastAsia="Times New Roman" w:hAnsi="Times New Roman" w:cs="Times New Roman"/>
        </w:rPr>
      </w:pPr>
    </w:p>
    <w:p w14:paraId="283C71A7" w14:textId="046CFEC6" w:rsidR="00873C7A" w:rsidDel="00161134" w:rsidRDefault="00AE633A" w:rsidP="008F729B">
      <w:pPr>
        <w:rPr>
          <w:del w:id="9" w:author="Thalia Priscilla" w:date="2022-11-07T19:31:00Z"/>
          <w:rFonts w:ascii="Times New Roman" w:eastAsia="Times New Roman" w:hAnsi="Times New Roman" w:cs="Times New Roman"/>
        </w:rPr>
      </w:pPr>
      <w:ins w:id="10" w:author="Thalia Priscilla" w:date="2022-11-07T20:01:00Z">
        <w:r>
          <w:rPr>
            <w:rFonts w:ascii="Times New Roman" w:eastAsia="Times New Roman" w:hAnsi="Times New Roman" w:cs="Times New Roman"/>
          </w:rPr>
          <w:t xml:space="preserve">Your experience is </w:t>
        </w:r>
      </w:ins>
      <w:ins w:id="11" w:author="Thalia Priscilla" w:date="2022-11-07T20:02:00Z">
        <w:r w:rsidR="00161134">
          <w:rPr>
            <w:rFonts w:ascii="Times New Roman" w:eastAsia="Times New Roman" w:hAnsi="Times New Roman" w:cs="Times New Roman"/>
          </w:rPr>
          <w:t xml:space="preserve">definitely worth sharing. </w:t>
        </w:r>
      </w:ins>
    </w:p>
    <w:p w14:paraId="19FC1E8C" w14:textId="62DD3315" w:rsidR="00161134" w:rsidRDefault="00161134" w:rsidP="008F729B">
      <w:pPr>
        <w:rPr>
          <w:ins w:id="12" w:author="Thalia Priscilla" w:date="2022-11-07T20:02:00Z"/>
          <w:rFonts w:ascii="Times New Roman" w:eastAsia="Times New Roman" w:hAnsi="Times New Roman" w:cs="Times New Roman"/>
        </w:rPr>
      </w:pPr>
    </w:p>
    <w:p w14:paraId="7D4DB267" w14:textId="4BAC06DD" w:rsidR="00231036" w:rsidRDefault="0079230A">
      <w:pPr>
        <w:rPr>
          <w:ins w:id="13" w:author="Thalia Priscilla" w:date="2022-11-07T21:45:00Z"/>
          <w:rFonts w:ascii="Times New Roman" w:eastAsia="Times New Roman" w:hAnsi="Times New Roman" w:cs="Times New Roman"/>
        </w:rPr>
      </w:pPr>
      <w:ins w:id="14" w:author="Thalia Priscilla" w:date="2022-11-07T21:44:00Z">
        <w:r>
          <w:rPr>
            <w:rFonts w:ascii="Times New Roman" w:eastAsia="Times New Roman" w:hAnsi="Times New Roman" w:cs="Times New Roman"/>
          </w:rPr>
          <w:lastRenderedPageBreak/>
          <w:t xml:space="preserve">I would suggest focusing on </w:t>
        </w:r>
      </w:ins>
      <w:ins w:id="15" w:author="Thalia Priscilla" w:date="2022-11-07T21:45:00Z">
        <w:r>
          <w:rPr>
            <w:rFonts w:ascii="Times New Roman" w:eastAsia="Times New Roman" w:hAnsi="Times New Roman" w:cs="Times New Roman"/>
          </w:rPr>
          <w:t>the struggles of your experience,</w:t>
        </w:r>
        <w:r w:rsidR="00587FEE">
          <w:rPr>
            <w:rFonts w:ascii="Times New Roman" w:eastAsia="Times New Roman" w:hAnsi="Times New Roman" w:cs="Times New Roman"/>
          </w:rPr>
          <w:t xml:space="preserve"> what you learned, and how it impacted you. Since the prompt is more or less open-ended, I would suggest highlighting what makes you different from that experience. </w:t>
        </w:r>
      </w:ins>
    </w:p>
    <w:p w14:paraId="219038B5" w14:textId="69E25336" w:rsidR="00587FEE" w:rsidRDefault="00587FEE">
      <w:pPr>
        <w:rPr>
          <w:ins w:id="16" w:author="Thalia Priscilla" w:date="2022-11-07T21:45:00Z"/>
          <w:rFonts w:ascii="Times New Roman" w:eastAsia="Times New Roman" w:hAnsi="Times New Roman" w:cs="Times New Roman"/>
        </w:rPr>
      </w:pPr>
    </w:p>
    <w:p w14:paraId="2A9F2CC3" w14:textId="25213C3F" w:rsidR="00587FEE" w:rsidRDefault="00587FEE">
      <w:pPr>
        <w:rPr>
          <w:ins w:id="17" w:author="Thalia Priscilla" w:date="2022-11-07T21:47:00Z"/>
          <w:rFonts w:ascii="Times New Roman" w:eastAsia="Times New Roman" w:hAnsi="Times New Roman" w:cs="Times New Roman"/>
        </w:rPr>
      </w:pPr>
      <w:ins w:id="18" w:author="Thalia Priscilla" w:date="2022-11-07T21:46:00Z">
        <w:r>
          <w:rPr>
            <w:rFonts w:ascii="Times New Roman" w:eastAsia="Times New Roman" w:hAnsi="Times New Roman" w:cs="Times New Roman"/>
          </w:rPr>
          <w:t>Are there any uncommon values or traits or lessons you learned that can set you apart from other applicants? How has this experience shape</w:t>
        </w:r>
      </w:ins>
      <w:ins w:id="19" w:author="Thalia Priscilla" w:date="2022-11-07T21:47:00Z">
        <w:r>
          <w:rPr>
            <w:rFonts w:ascii="Times New Roman" w:eastAsia="Times New Roman" w:hAnsi="Times New Roman" w:cs="Times New Roman"/>
          </w:rPr>
          <w:t>d your identity? What do you have to offer as a candidate?</w:t>
        </w:r>
      </w:ins>
    </w:p>
    <w:p w14:paraId="0711160E" w14:textId="73BB8D16" w:rsidR="00587FEE" w:rsidRDefault="00587FEE">
      <w:pPr>
        <w:rPr>
          <w:ins w:id="20" w:author="Thalia Priscilla" w:date="2022-11-07T21:47:00Z"/>
          <w:rFonts w:ascii="Times New Roman" w:eastAsia="Times New Roman" w:hAnsi="Times New Roman" w:cs="Times New Roman"/>
        </w:rPr>
      </w:pPr>
    </w:p>
    <w:p w14:paraId="7D2073F5" w14:textId="06B4DCE5" w:rsidR="00587FEE" w:rsidRDefault="00587FEE">
      <w:pPr>
        <w:rPr>
          <w:ins w:id="21" w:author="Thalia Priscilla" w:date="2022-11-07T21:50:00Z"/>
          <w:rFonts w:ascii="Times New Roman" w:eastAsia="Times New Roman" w:hAnsi="Times New Roman" w:cs="Times New Roman"/>
        </w:rPr>
      </w:pPr>
      <w:ins w:id="22" w:author="Thalia Priscilla" w:date="2022-11-07T21:47:00Z">
        <w:r>
          <w:rPr>
            <w:rFonts w:ascii="Times New Roman" w:eastAsia="Times New Roman" w:hAnsi="Times New Roman" w:cs="Times New Roman"/>
          </w:rPr>
          <w:t xml:space="preserve">Your story </w:t>
        </w:r>
      </w:ins>
      <w:ins w:id="23" w:author="Thalia Priscilla" w:date="2022-11-07T21:48:00Z">
        <w:r>
          <w:rPr>
            <w:rFonts w:ascii="Times New Roman" w:eastAsia="Times New Roman" w:hAnsi="Times New Roman" w:cs="Times New Roman"/>
          </w:rPr>
          <w:t xml:space="preserve">does show how you have grown through this experience, however as a reader I feel like it does not yet give an edge </w:t>
        </w:r>
      </w:ins>
      <w:ins w:id="24" w:author="Thalia Priscilla" w:date="2022-11-07T21:49:00Z">
        <w:r>
          <w:rPr>
            <w:rFonts w:ascii="Times New Roman" w:eastAsia="Times New Roman" w:hAnsi="Times New Roman" w:cs="Times New Roman"/>
          </w:rPr>
          <w:t xml:space="preserve">that shows how unique you are. </w:t>
        </w:r>
      </w:ins>
      <w:ins w:id="25" w:author="Thalia Priscilla" w:date="2022-11-07T21:50:00Z">
        <w:r>
          <w:rPr>
            <w:rFonts w:ascii="Times New Roman" w:eastAsia="Times New Roman" w:hAnsi="Times New Roman" w:cs="Times New Roman"/>
          </w:rPr>
          <w:t>Don’t be afraid to show your deepest thoughts and quirks</w:t>
        </w:r>
        <w:r w:rsidR="00C50E8D">
          <w:rPr>
            <w:rFonts w:ascii="Times New Roman" w:eastAsia="Times New Roman" w:hAnsi="Times New Roman" w:cs="Times New Roman"/>
          </w:rPr>
          <w:t>. Be you! :)</w:t>
        </w:r>
      </w:ins>
    </w:p>
    <w:p w14:paraId="638ADE4F" w14:textId="617F617A" w:rsidR="00C50E8D" w:rsidRDefault="00C50E8D">
      <w:pPr>
        <w:rPr>
          <w:ins w:id="26" w:author="Thalia Priscilla" w:date="2022-11-07T21:50:00Z"/>
          <w:rFonts w:ascii="Times New Roman" w:eastAsia="Times New Roman" w:hAnsi="Times New Roman" w:cs="Times New Roman"/>
        </w:rPr>
      </w:pPr>
    </w:p>
    <w:p w14:paraId="6ECB6AEC" w14:textId="3C2FB138" w:rsidR="00C50E8D" w:rsidRDefault="00C50E8D">
      <w:ins w:id="27" w:author="Thalia Priscilla" w:date="2022-11-07T21:50:00Z">
        <w:r>
          <w:rPr>
            <w:rFonts w:ascii="Times New Roman" w:eastAsia="Times New Roman" w:hAnsi="Times New Roman" w:cs="Times New Roman"/>
          </w:rPr>
          <w:t>All the best.</w:t>
        </w:r>
      </w:ins>
    </w:p>
    <w:sectPr w:rsidR="00C50E8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1-07T19:23:00Z" w:initials="TP">
    <w:p w14:paraId="6F64B788" w14:textId="78182038" w:rsidR="000911EA" w:rsidRDefault="000911EA">
      <w:pPr>
        <w:pStyle w:val="CommentText"/>
      </w:pPr>
      <w:r>
        <w:rPr>
          <w:rStyle w:val="CommentReference"/>
        </w:rPr>
        <w:annotationRef/>
      </w:r>
      <w:r>
        <w:rPr>
          <w:rStyle w:val="CommentReference"/>
        </w:rPr>
        <w:annotationRef/>
      </w:r>
      <w:r>
        <w:rPr>
          <w:rStyle w:val="CommentReference"/>
        </w:rPr>
        <w:t xml:space="preserve">I think you can </w:t>
      </w:r>
      <w:r>
        <w:rPr>
          <w:rStyle w:val="CommentReference"/>
        </w:rPr>
        <w:t>make a reference</w:t>
      </w:r>
      <w:r>
        <w:rPr>
          <w:rStyle w:val="CommentReference"/>
        </w:rPr>
        <w:t xml:space="preserve"> how this was a moment of stepping out of your comfort zone. </w:t>
      </w:r>
    </w:p>
  </w:comment>
  <w:comment w:id="3" w:author="Thalia Priscilla" w:date="2022-11-07T20:41:00Z" w:initials="TP">
    <w:p w14:paraId="0C960B2F" w14:textId="7B57B5A8" w:rsidR="004C596D" w:rsidRDefault="004C596D">
      <w:pPr>
        <w:pStyle w:val="CommentText"/>
      </w:pPr>
      <w:r>
        <w:rPr>
          <w:rStyle w:val="CommentReference"/>
        </w:rPr>
        <w:annotationRef/>
      </w:r>
      <w:r>
        <w:rPr>
          <w:rStyle w:val="CommentReference"/>
        </w:rPr>
        <w:annotationRef/>
      </w:r>
      <w:r>
        <w:t xml:space="preserve">I don’t think as the reader I see how there was a struggle of stepping out of your comfort zone. What was the challenge? Did you apply what you learned? </w:t>
      </w:r>
    </w:p>
  </w:comment>
  <w:comment w:id="4" w:author="Thalia Priscilla" w:date="2022-11-07T19:53:00Z" w:initials="TP">
    <w:p w14:paraId="71891947" w14:textId="665475E8" w:rsidR="004C596D" w:rsidRDefault="00C93665">
      <w:pPr>
        <w:pStyle w:val="CommentText"/>
      </w:pPr>
      <w:r>
        <w:rPr>
          <w:rStyle w:val="CommentReference"/>
        </w:rPr>
        <w:annotationRef/>
      </w:r>
      <w:r w:rsidR="004C596D">
        <w:t>What did you learn from this experience? In what way was it a step out of your comfort zone?</w:t>
      </w:r>
    </w:p>
  </w:comment>
  <w:comment w:id="5" w:author="Thalia Priscilla" w:date="2022-11-07T21:43:00Z" w:initials="TP">
    <w:p w14:paraId="4DA97D4C" w14:textId="435CBF2B" w:rsidR="0079230A" w:rsidRDefault="0079230A">
      <w:pPr>
        <w:pStyle w:val="CommentText"/>
      </w:pPr>
      <w:r>
        <w:rPr>
          <w:rStyle w:val="CommentReference"/>
        </w:rPr>
        <w:annotationRef/>
      </w:r>
      <w:r>
        <w:t>Going back to the prompt, it would be great if you could conclude how this experience makes you stand out as a strong candidate.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64B788" w15:done="0"/>
  <w15:commentEx w15:paraId="0C960B2F" w15:done="0"/>
  <w15:commentEx w15:paraId="71891947" w15:done="0"/>
  <w15:commentEx w15:paraId="4DA97D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3D9BC" w16cex:dateUtc="2022-11-07T12:23:00Z"/>
  <w16cex:commentExtensible w16cex:durableId="2713EBE0" w16cex:dateUtc="2022-11-07T13:41:00Z"/>
  <w16cex:commentExtensible w16cex:durableId="2713E0B0" w16cex:dateUtc="2022-11-07T12:53:00Z"/>
  <w16cex:commentExtensible w16cex:durableId="2713FA7B" w16cex:dateUtc="2022-11-07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64B788" w16cid:durableId="2713D9BC"/>
  <w16cid:commentId w16cid:paraId="0C960B2F" w16cid:durableId="2713EBE0"/>
  <w16cid:commentId w16cid:paraId="71891947" w16cid:durableId="2713E0B0"/>
  <w16cid:commentId w16cid:paraId="4DA97D4C" w16cid:durableId="2713FA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96DE7"/>
    <w:multiLevelType w:val="hybridMultilevel"/>
    <w:tmpl w:val="48F2C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B"/>
    <w:rsid w:val="00005911"/>
    <w:rsid w:val="000911EA"/>
    <w:rsid w:val="001263A7"/>
    <w:rsid w:val="00153161"/>
    <w:rsid w:val="00161134"/>
    <w:rsid w:val="00185506"/>
    <w:rsid w:val="00231036"/>
    <w:rsid w:val="00430AF1"/>
    <w:rsid w:val="004C596D"/>
    <w:rsid w:val="005432FA"/>
    <w:rsid w:val="00587FEE"/>
    <w:rsid w:val="0062459E"/>
    <w:rsid w:val="00630140"/>
    <w:rsid w:val="0079230A"/>
    <w:rsid w:val="00873C7A"/>
    <w:rsid w:val="008F729B"/>
    <w:rsid w:val="00975E3E"/>
    <w:rsid w:val="00A67641"/>
    <w:rsid w:val="00AE633A"/>
    <w:rsid w:val="00AF47D2"/>
    <w:rsid w:val="00C50E8D"/>
    <w:rsid w:val="00C936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873C7A"/>
  </w:style>
  <w:style w:type="character" w:styleId="CommentReference">
    <w:name w:val="annotation reference"/>
    <w:basedOn w:val="DefaultParagraphFont"/>
    <w:uiPriority w:val="99"/>
    <w:semiHidden/>
    <w:unhideWhenUsed/>
    <w:rsid w:val="000911EA"/>
    <w:rPr>
      <w:sz w:val="16"/>
      <w:szCs w:val="16"/>
    </w:rPr>
  </w:style>
  <w:style w:type="paragraph" w:styleId="CommentText">
    <w:name w:val="annotation text"/>
    <w:basedOn w:val="Normal"/>
    <w:link w:val="CommentTextChar"/>
    <w:uiPriority w:val="99"/>
    <w:semiHidden/>
    <w:unhideWhenUsed/>
    <w:rsid w:val="000911EA"/>
    <w:rPr>
      <w:sz w:val="20"/>
      <w:szCs w:val="20"/>
    </w:rPr>
  </w:style>
  <w:style w:type="character" w:customStyle="1" w:styleId="CommentTextChar">
    <w:name w:val="Comment Text Char"/>
    <w:basedOn w:val="DefaultParagraphFont"/>
    <w:link w:val="CommentText"/>
    <w:uiPriority w:val="99"/>
    <w:semiHidden/>
    <w:rsid w:val="000911EA"/>
    <w:rPr>
      <w:sz w:val="20"/>
      <w:szCs w:val="20"/>
    </w:rPr>
  </w:style>
  <w:style w:type="paragraph" w:styleId="CommentSubject">
    <w:name w:val="annotation subject"/>
    <w:basedOn w:val="CommentText"/>
    <w:next w:val="CommentText"/>
    <w:link w:val="CommentSubjectChar"/>
    <w:uiPriority w:val="99"/>
    <w:semiHidden/>
    <w:unhideWhenUsed/>
    <w:rsid w:val="000911EA"/>
    <w:rPr>
      <w:b/>
      <w:bCs/>
    </w:rPr>
  </w:style>
  <w:style w:type="character" w:customStyle="1" w:styleId="CommentSubjectChar">
    <w:name w:val="Comment Subject Char"/>
    <w:basedOn w:val="CommentTextChar"/>
    <w:link w:val="CommentSubject"/>
    <w:uiPriority w:val="99"/>
    <w:semiHidden/>
    <w:rsid w:val="000911EA"/>
    <w:rPr>
      <w:b/>
      <w:bCs/>
      <w:sz w:val="20"/>
      <w:szCs w:val="20"/>
    </w:rPr>
  </w:style>
  <w:style w:type="paragraph" w:styleId="ListParagraph">
    <w:name w:val="List Paragraph"/>
    <w:basedOn w:val="Normal"/>
    <w:uiPriority w:val="34"/>
    <w:qFormat/>
    <w:rsid w:val="00792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919">
      <w:bodyDiv w:val="1"/>
      <w:marLeft w:val="0"/>
      <w:marRight w:val="0"/>
      <w:marTop w:val="0"/>
      <w:marBottom w:val="0"/>
      <w:divBdr>
        <w:top w:val="none" w:sz="0" w:space="0" w:color="auto"/>
        <w:left w:val="none" w:sz="0" w:space="0" w:color="auto"/>
        <w:bottom w:val="none" w:sz="0" w:space="0" w:color="auto"/>
        <w:right w:val="none" w:sz="0" w:space="0" w:color="auto"/>
      </w:divBdr>
    </w:div>
    <w:div w:id="288359545">
      <w:bodyDiv w:val="1"/>
      <w:marLeft w:val="0"/>
      <w:marRight w:val="0"/>
      <w:marTop w:val="0"/>
      <w:marBottom w:val="0"/>
      <w:divBdr>
        <w:top w:val="none" w:sz="0" w:space="0" w:color="auto"/>
        <w:left w:val="none" w:sz="0" w:space="0" w:color="auto"/>
        <w:bottom w:val="none" w:sz="0" w:space="0" w:color="auto"/>
        <w:right w:val="none" w:sz="0" w:space="0" w:color="auto"/>
      </w:divBdr>
    </w:div>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 w:id="152386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5</cp:revision>
  <dcterms:created xsi:type="dcterms:W3CDTF">2022-10-06T08:05:00Z</dcterms:created>
  <dcterms:modified xsi:type="dcterms:W3CDTF">2022-11-07T14:51:00Z</dcterms:modified>
</cp:coreProperties>
</file>