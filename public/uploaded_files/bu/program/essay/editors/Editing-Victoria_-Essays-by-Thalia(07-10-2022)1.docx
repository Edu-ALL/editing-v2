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E2D1" w14:textId="77777777" w:rsidR="00D224B1" w:rsidRPr="00D224B1" w:rsidRDefault="00D224B1" w:rsidP="00D224B1">
      <w:pPr>
        <w:spacing w:after="60"/>
        <w:rPr>
          <w:rFonts w:ascii="Times New Roman" w:eastAsia="Times New Roman" w:hAnsi="Times New Roman" w:cs="Times New Roman"/>
        </w:rPr>
      </w:pPr>
      <w:r w:rsidRPr="00D224B1">
        <w:rPr>
          <w:rFonts w:ascii="Roboto" w:eastAsia="Times New Roman" w:hAnsi="Roboto" w:cs="Times New Roman"/>
          <w:b/>
          <w:bCs/>
          <w:color w:val="222222"/>
        </w:rPr>
        <w:t>At the University of Maryland, we encourage our students to go beyond the classroom to engage in opportunities that further both their academic and personal growth. To tell us more about yourself, please complete the following sentences using only the space provided (300 characters).</w:t>
      </w:r>
    </w:p>
    <w:p w14:paraId="79F84949" w14:textId="77777777" w:rsidR="00D224B1" w:rsidRPr="00D224B1" w:rsidRDefault="00D224B1" w:rsidP="00D224B1">
      <w:pPr>
        <w:rPr>
          <w:rFonts w:ascii="Times New Roman" w:eastAsia="Times New Roman" w:hAnsi="Times New Roman" w:cs="Times New Roman"/>
        </w:rPr>
      </w:pPr>
    </w:p>
    <w:p w14:paraId="45205BCC"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If I could travel anywhere, I would go to...</w:t>
      </w:r>
      <w:r w:rsidRPr="00D224B1">
        <w:rPr>
          <w:rFonts w:ascii="Roboto" w:eastAsia="Times New Roman" w:hAnsi="Roboto" w:cs="Times New Roman"/>
          <w:b/>
          <w:bCs/>
          <w:color w:val="E00029"/>
        </w:rPr>
        <w:t>*</w:t>
      </w:r>
    </w:p>
    <w:p w14:paraId="056E78B4" w14:textId="77777777" w:rsidR="00D224B1" w:rsidRPr="00D224B1" w:rsidRDefault="00D224B1" w:rsidP="00D224B1">
      <w:pPr>
        <w:rPr>
          <w:rFonts w:ascii="Times New Roman" w:eastAsia="Times New Roman" w:hAnsi="Times New Roman" w:cs="Times New Roman"/>
        </w:rPr>
      </w:pPr>
    </w:p>
    <w:p w14:paraId="7A1951D3"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color w:val="000000"/>
        </w:rPr>
        <w:t xml:space="preserve">Switzerland. Since middle school, skydiving has been at the top of my bucket list. It simply thrills me to be able to freefall over the Swiss Alps in Interlaken at a speed of about 120 mph. </w:t>
      </w:r>
      <w:commentRangeStart w:id="0"/>
      <w:r w:rsidRPr="00D224B1">
        <w:rPr>
          <w:rFonts w:ascii="Roboto" w:eastAsia="Times New Roman" w:hAnsi="Roboto" w:cs="Times New Roman"/>
          <w:color w:val="000000"/>
        </w:rPr>
        <w:t>Additionally, it enables me to briefly put my daily troubles aside and simply enjoy life.</w:t>
      </w:r>
      <w:commentRangeEnd w:id="0"/>
      <w:r w:rsidR="00515C98">
        <w:rPr>
          <w:rStyle w:val="CommentReference"/>
        </w:rPr>
        <w:commentReference w:id="0"/>
      </w:r>
    </w:p>
    <w:p w14:paraId="386513F3" w14:textId="77777777" w:rsidR="00D224B1" w:rsidRPr="00D224B1" w:rsidRDefault="00D224B1" w:rsidP="00D224B1">
      <w:pPr>
        <w:rPr>
          <w:rFonts w:ascii="Times New Roman" w:eastAsia="Times New Roman" w:hAnsi="Times New Roman" w:cs="Times New Roman"/>
        </w:rPr>
      </w:pPr>
    </w:p>
    <w:p w14:paraId="18BB1457"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The most interesting fact I ever learned from research was...</w:t>
      </w:r>
      <w:r w:rsidRPr="00D224B1">
        <w:rPr>
          <w:rFonts w:ascii="Roboto" w:eastAsia="Times New Roman" w:hAnsi="Roboto" w:cs="Times New Roman"/>
          <w:b/>
          <w:bCs/>
          <w:color w:val="E00029"/>
        </w:rPr>
        <w:t>*</w:t>
      </w:r>
    </w:p>
    <w:p w14:paraId="5C0816E2"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E00029"/>
        </w:rPr>
        <w:br/>
      </w:r>
      <w:r w:rsidRPr="00D224B1">
        <w:rPr>
          <w:rFonts w:ascii="Roboto" w:eastAsia="Times New Roman" w:hAnsi="Roboto" w:cs="Times New Roman"/>
          <w:color w:val="000000"/>
        </w:rPr>
        <w:t>Squid ink contains antimicrobial properties and is used to reduce blood pressure as it aids in blood artery dilatation. In fact, it is commonly used in pasta recipes as the ink harbours subtle, saline flavours and umami depth, making it one of the most renowned foods in Venice, Italy.</w:t>
      </w:r>
    </w:p>
    <w:p w14:paraId="3D62CEAB" w14:textId="77777777" w:rsidR="00D224B1" w:rsidRPr="00D224B1" w:rsidRDefault="00D224B1" w:rsidP="00D224B1">
      <w:pPr>
        <w:rPr>
          <w:rFonts w:ascii="Times New Roman" w:eastAsia="Times New Roman" w:hAnsi="Times New Roman" w:cs="Times New Roman"/>
        </w:rPr>
      </w:pPr>
    </w:p>
    <w:p w14:paraId="129F458C"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In addition to my major, my academic interests include...</w:t>
      </w:r>
      <w:r w:rsidRPr="00D224B1">
        <w:rPr>
          <w:rFonts w:ascii="Roboto" w:eastAsia="Times New Roman" w:hAnsi="Roboto" w:cs="Times New Roman"/>
          <w:b/>
          <w:bCs/>
          <w:color w:val="E00029"/>
        </w:rPr>
        <w:t>*</w:t>
      </w:r>
    </w:p>
    <w:p w14:paraId="033BD405" w14:textId="77777777" w:rsidR="00D224B1" w:rsidRPr="00D224B1" w:rsidRDefault="00D224B1" w:rsidP="00D224B1">
      <w:pPr>
        <w:rPr>
          <w:rFonts w:ascii="Times New Roman" w:eastAsia="Times New Roman" w:hAnsi="Times New Roman" w:cs="Times New Roman"/>
        </w:rPr>
      </w:pPr>
    </w:p>
    <w:p w14:paraId="29417439" w14:textId="248509A8"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color w:val="000000"/>
        </w:rPr>
        <w:t xml:space="preserve">Water filtration system implementation. </w:t>
      </w:r>
      <w:r w:rsidRPr="00D224B1">
        <w:rPr>
          <w:rFonts w:ascii="Roboto" w:eastAsia="Times New Roman" w:hAnsi="Roboto" w:cs="Times New Roman"/>
          <w:color w:val="000000"/>
          <w:shd w:val="clear" w:color="auto" w:fill="FFFFFF"/>
        </w:rPr>
        <w:t xml:space="preserve">We can’t see or taste contaminants but if they’re that harmful to our body, what can we do about them? </w:t>
      </w:r>
      <w:r w:rsidRPr="00D224B1">
        <w:rPr>
          <w:rFonts w:ascii="Roboto" w:eastAsia="Times New Roman" w:hAnsi="Roboto" w:cs="Times New Roman"/>
          <w:b/>
          <w:bCs/>
          <w:color w:val="000000"/>
        </w:rPr>
        <w:t> </w:t>
      </w:r>
      <w:r w:rsidRPr="00D224B1">
        <w:rPr>
          <w:rFonts w:ascii="Roboto" w:eastAsia="Times New Roman" w:hAnsi="Roboto" w:cs="Times New Roman"/>
          <w:color w:val="000000"/>
        </w:rPr>
        <w:t>The procedure of removing chemical and biological impurities from contaminated water to produce safe and clean water for everyone fascinate</w:t>
      </w:r>
      <w:ins w:id="1" w:author="Thalia Priscilla" w:date="2022-10-07T18:36:00Z">
        <w:r w:rsidR="008B3B66">
          <w:rPr>
            <w:rFonts w:ascii="Roboto" w:eastAsia="Times New Roman" w:hAnsi="Roboto" w:cs="Times New Roman"/>
            <w:color w:val="000000"/>
          </w:rPr>
          <w:t>s</w:t>
        </w:r>
      </w:ins>
      <w:del w:id="2" w:author="Thalia Priscilla" w:date="2022-10-07T18:36:00Z">
        <w:r w:rsidRPr="00D224B1" w:rsidDel="008B3B66">
          <w:rPr>
            <w:rFonts w:ascii="Roboto" w:eastAsia="Times New Roman" w:hAnsi="Roboto" w:cs="Times New Roman"/>
            <w:color w:val="000000"/>
          </w:rPr>
          <w:delText>d</w:delText>
        </w:r>
      </w:del>
      <w:r w:rsidRPr="00D224B1">
        <w:rPr>
          <w:rFonts w:ascii="Roboto" w:eastAsia="Times New Roman" w:hAnsi="Roboto" w:cs="Times New Roman"/>
          <w:color w:val="000000"/>
        </w:rPr>
        <w:t xml:space="preserve"> me.</w:t>
      </w:r>
    </w:p>
    <w:p w14:paraId="4F146F39" w14:textId="77777777" w:rsidR="00D224B1" w:rsidRPr="00D224B1" w:rsidRDefault="00D224B1" w:rsidP="00D224B1">
      <w:pPr>
        <w:rPr>
          <w:rFonts w:ascii="Times New Roman" w:eastAsia="Times New Roman" w:hAnsi="Times New Roman" w:cs="Times New Roman"/>
        </w:rPr>
      </w:pPr>
    </w:p>
    <w:p w14:paraId="5DFBB73F"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My favourite thing about last Wednesday was...</w:t>
      </w:r>
      <w:r w:rsidRPr="00D224B1">
        <w:rPr>
          <w:rFonts w:ascii="Roboto" w:eastAsia="Times New Roman" w:hAnsi="Roboto" w:cs="Times New Roman"/>
          <w:b/>
          <w:bCs/>
          <w:color w:val="E00029"/>
        </w:rPr>
        <w:t>*</w:t>
      </w:r>
    </w:p>
    <w:p w14:paraId="1CB1C80D" w14:textId="77777777" w:rsidR="00D224B1" w:rsidRPr="00D224B1" w:rsidRDefault="00D224B1" w:rsidP="00D224B1">
      <w:pPr>
        <w:rPr>
          <w:rFonts w:ascii="Times New Roman" w:eastAsia="Times New Roman" w:hAnsi="Times New Roman" w:cs="Times New Roman"/>
        </w:rPr>
      </w:pPr>
    </w:p>
    <w:p w14:paraId="6B545E3B" w14:textId="77777777" w:rsidR="00D224B1" w:rsidRPr="00D224B1" w:rsidRDefault="00D224B1" w:rsidP="00D224B1">
      <w:pPr>
        <w:rPr>
          <w:rFonts w:ascii="Times New Roman" w:eastAsia="Times New Roman" w:hAnsi="Times New Roman" w:cs="Times New Roman"/>
        </w:rPr>
      </w:pPr>
      <w:proofErr w:type="spellStart"/>
      <w:r w:rsidRPr="00D224B1">
        <w:rPr>
          <w:rFonts w:ascii="Roboto" w:eastAsia="Times New Roman" w:hAnsi="Roboto" w:cs="Times New Roman"/>
          <w:color w:val="000000"/>
        </w:rPr>
        <w:t>Wingstop</w:t>
      </w:r>
      <w:proofErr w:type="spellEnd"/>
      <w:r w:rsidRPr="00D224B1">
        <w:rPr>
          <w:rFonts w:ascii="Roboto" w:eastAsia="Times New Roman" w:hAnsi="Roboto" w:cs="Times New Roman"/>
          <w:color w:val="000000"/>
        </w:rPr>
        <w:t xml:space="preserve"> Wednesday. It’s the only day where I’ll be able to buy 8 wings and get an additional 8 more for free, basically a 50% discount! My father particularly hates junk food and this </w:t>
      </w:r>
      <w:proofErr w:type="spellStart"/>
      <w:r w:rsidRPr="00D224B1">
        <w:rPr>
          <w:rFonts w:ascii="Roboto" w:eastAsia="Times New Roman" w:hAnsi="Roboto" w:cs="Times New Roman"/>
          <w:color w:val="000000"/>
        </w:rPr>
        <w:t>wingsday</w:t>
      </w:r>
      <w:proofErr w:type="spellEnd"/>
      <w:r w:rsidRPr="00D224B1">
        <w:rPr>
          <w:rFonts w:ascii="Roboto" w:eastAsia="Times New Roman" w:hAnsi="Roboto" w:cs="Times New Roman"/>
          <w:color w:val="000000"/>
        </w:rPr>
        <w:t xml:space="preserve"> would be the only time he tolerates it, definitely the reason why I’m always looking forward to Wednesday.</w:t>
      </w:r>
    </w:p>
    <w:p w14:paraId="1EAFF087" w14:textId="77777777" w:rsidR="00D224B1" w:rsidRPr="00D224B1" w:rsidRDefault="00D224B1" w:rsidP="00D224B1">
      <w:pPr>
        <w:rPr>
          <w:rFonts w:ascii="Times New Roman" w:eastAsia="Times New Roman" w:hAnsi="Times New Roman" w:cs="Times New Roman"/>
        </w:rPr>
      </w:pPr>
    </w:p>
    <w:p w14:paraId="5EAB1E84"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When I think of diversity, I think of..</w:t>
      </w:r>
      <w:r w:rsidRPr="00D224B1">
        <w:rPr>
          <w:rFonts w:ascii="Roboto" w:eastAsia="Times New Roman" w:hAnsi="Roboto" w:cs="Times New Roman"/>
          <w:b/>
          <w:bCs/>
          <w:color w:val="E00029"/>
        </w:rPr>
        <w:t>*</w:t>
      </w:r>
    </w:p>
    <w:p w14:paraId="65BEA5FC" w14:textId="77777777" w:rsidR="00D224B1" w:rsidRPr="00D224B1" w:rsidRDefault="00D224B1" w:rsidP="00D224B1">
      <w:pPr>
        <w:rPr>
          <w:rFonts w:ascii="Times New Roman" w:eastAsia="Times New Roman" w:hAnsi="Times New Roman" w:cs="Times New Roman"/>
        </w:rPr>
      </w:pPr>
    </w:p>
    <w:p w14:paraId="5DF2B44C" w14:textId="77777777" w:rsidR="00D224B1" w:rsidRPr="00D224B1" w:rsidRDefault="00D224B1" w:rsidP="00D224B1">
      <w:pPr>
        <w:rPr>
          <w:rFonts w:ascii="Times New Roman" w:eastAsia="Times New Roman" w:hAnsi="Times New Roman" w:cs="Times New Roman"/>
        </w:rPr>
      </w:pPr>
      <w:commentRangeStart w:id="3"/>
      <w:r w:rsidRPr="00D224B1">
        <w:rPr>
          <w:rFonts w:ascii="Roboto" w:eastAsia="Times New Roman" w:hAnsi="Roboto" w:cs="Times New Roman"/>
          <w:color w:val="000000"/>
        </w:rPr>
        <w:t>Conviction. The act of having a small commitment from an individual with a diversity of backgrounds, opinions and skills. Starting from my interest in raising awareness of global water issues, I expanded that by creating a water filter to be implemented in an underprivileged area in Indonesia.</w:t>
      </w:r>
      <w:commentRangeEnd w:id="3"/>
      <w:r w:rsidR="008B3B66">
        <w:rPr>
          <w:rStyle w:val="CommentReference"/>
        </w:rPr>
        <w:commentReference w:id="3"/>
      </w:r>
    </w:p>
    <w:p w14:paraId="42FBBC33" w14:textId="77777777" w:rsidR="00D224B1" w:rsidRPr="00D224B1" w:rsidRDefault="00D224B1" w:rsidP="00D224B1">
      <w:pPr>
        <w:rPr>
          <w:rFonts w:ascii="Times New Roman" w:eastAsia="Times New Roman" w:hAnsi="Times New Roman" w:cs="Times New Roman"/>
        </w:rPr>
      </w:pPr>
    </w:p>
    <w:p w14:paraId="4E6FBC47"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Something you might not know about me is...</w:t>
      </w:r>
      <w:r w:rsidRPr="00D224B1">
        <w:rPr>
          <w:rFonts w:ascii="Roboto" w:eastAsia="Times New Roman" w:hAnsi="Roboto" w:cs="Times New Roman"/>
          <w:b/>
          <w:bCs/>
          <w:color w:val="E00029"/>
        </w:rPr>
        <w:t>*</w:t>
      </w:r>
    </w:p>
    <w:p w14:paraId="2F96E223" w14:textId="77777777" w:rsidR="00D224B1" w:rsidRPr="00D224B1" w:rsidRDefault="00D224B1" w:rsidP="00D224B1">
      <w:pPr>
        <w:rPr>
          <w:rFonts w:ascii="Times New Roman" w:eastAsia="Times New Roman" w:hAnsi="Times New Roman" w:cs="Times New Roman"/>
        </w:rPr>
      </w:pPr>
    </w:p>
    <w:p w14:paraId="45C091C5" w14:textId="524233B1" w:rsidR="00231036" w:rsidRPr="00D224B1" w:rsidRDefault="00D224B1">
      <w:pPr>
        <w:rPr>
          <w:rFonts w:ascii="Times New Roman" w:eastAsia="Times New Roman" w:hAnsi="Times New Roman" w:cs="Times New Roman"/>
        </w:rPr>
      </w:pPr>
      <w:commentRangeStart w:id="4"/>
      <w:r w:rsidRPr="00D224B1">
        <w:rPr>
          <w:rFonts w:ascii="Roboto" w:eastAsia="Times New Roman" w:hAnsi="Roboto" w:cs="Times New Roman"/>
          <w:color w:val="000000"/>
        </w:rPr>
        <w:t>I absolutely adore monkeys. It began when my mother gave me my first doll, which was a monkey. Bringing it everywhere I went, I was basically inseparable from it. As I developed, my curiosity in the animal itself increased. Needless to say, the doll which I still have until today really grew on me. </w:t>
      </w:r>
      <w:commentRangeEnd w:id="4"/>
      <w:r w:rsidR="008B3B66">
        <w:rPr>
          <w:rStyle w:val="CommentReference"/>
        </w:rPr>
        <w:commentReference w:id="4"/>
      </w:r>
    </w:p>
    <w:sectPr w:rsidR="00231036" w:rsidRPr="00D224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7T18:42:00Z" w:initials="TP">
    <w:p w14:paraId="706F1DA1" w14:textId="32A9D5C8" w:rsidR="00515C98" w:rsidRDefault="00515C98">
      <w:pPr>
        <w:pStyle w:val="CommentText"/>
      </w:pPr>
      <w:r>
        <w:rPr>
          <w:rStyle w:val="CommentReference"/>
        </w:rPr>
        <w:annotationRef/>
      </w:r>
      <w:r>
        <w:rPr>
          <w:rStyle w:val="CommentReference"/>
        </w:rPr>
        <w:t xml:space="preserve">Amazing how such an adrenaline pumped activity can </w:t>
      </w:r>
      <w:r w:rsidR="00F202A2">
        <w:rPr>
          <w:rStyle w:val="CommentReference"/>
        </w:rPr>
        <w:t>be refreshing for you! :D</w:t>
      </w:r>
    </w:p>
  </w:comment>
  <w:comment w:id="3" w:author="Thalia Priscilla" w:date="2022-10-07T18:40:00Z" w:initials="TP">
    <w:p w14:paraId="5A649139" w14:textId="0903608D" w:rsidR="008B3B66" w:rsidRDefault="008B3B66">
      <w:pPr>
        <w:pStyle w:val="CommentText"/>
      </w:pPr>
      <w:r>
        <w:rPr>
          <w:rStyle w:val="CommentReference"/>
        </w:rPr>
        <w:annotationRef/>
      </w:r>
      <w:r w:rsidR="00515C98">
        <w:t>I think your interest in water issues is fascinating. However I think this part needs a stronger connection between diversity and your interest in water issues.</w:t>
      </w:r>
    </w:p>
  </w:comment>
  <w:comment w:id="4" w:author="Thalia Priscilla" w:date="2022-10-07T18:37:00Z" w:initials="TP">
    <w:p w14:paraId="2B60F191" w14:textId="6EDC5D54" w:rsidR="008B3B66" w:rsidRDefault="008B3B66">
      <w:pPr>
        <w:pStyle w:val="CommentText"/>
      </w:pPr>
      <w:r>
        <w:rPr>
          <w:rStyle w:val="CommentReference"/>
        </w:rPr>
        <w:annotationRef/>
      </w:r>
      <w:r w:rsidR="00F202A2">
        <w:t xml:space="preserve">I think you can add </w:t>
      </w:r>
      <w:r w:rsidR="002A79AE">
        <w:t xml:space="preserve">a bit more detail on your fascination with monkeys and the connection between your doll and </w:t>
      </w:r>
      <w:r w:rsidR="002A79AE">
        <w:t>monkeys.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F1DA1" w15:done="0"/>
  <w15:commentEx w15:paraId="5A649139" w15:done="0"/>
  <w15:commentEx w15:paraId="2B60F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F1A9" w16cex:dateUtc="2022-10-07T11:42:00Z"/>
  <w16cex:commentExtensible w16cex:durableId="26EAF103" w16cex:dateUtc="2022-10-07T11:40:00Z"/>
  <w16cex:commentExtensible w16cex:durableId="26EAF05A" w16cex:dateUtc="2022-10-07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F1DA1" w16cid:durableId="26EAF1A9"/>
  <w16cid:commentId w16cid:paraId="5A649139" w16cid:durableId="26EAF103"/>
  <w16cid:commentId w16cid:paraId="2B60F191" w16cid:durableId="26EAF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1"/>
    <w:rsid w:val="00185506"/>
    <w:rsid w:val="00231036"/>
    <w:rsid w:val="002A79AE"/>
    <w:rsid w:val="00515C98"/>
    <w:rsid w:val="0062459E"/>
    <w:rsid w:val="00636864"/>
    <w:rsid w:val="008B3B66"/>
    <w:rsid w:val="00D224B1"/>
    <w:rsid w:val="00F202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050D06"/>
  <w15:chartTrackingRefBased/>
  <w15:docId w15:val="{D4AAAE7A-9B28-8D4A-B394-BD50235E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4B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36864"/>
  </w:style>
  <w:style w:type="character" w:styleId="CommentReference">
    <w:name w:val="annotation reference"/>
    <w:basedOn w:val="DefaultParagraphFont"/>
    <w:uiPriority w:val="99"/>
    <w:semiHidden/>
    <w:unhideWhenUsed/>
    <w:rsid w:val="008B3B66"/>
    <w:rPr>
      <w:sz w:val="16"/>
      <w:szCs w:val="16"/>
    </w:rPr>
  </w:style>
  <w:style w:type="paragraph" w:styleId="CommentText">
    <w:name w:val="annotation text"/>
    <w:basedOn w:val="Normal"/>
    <w:link w:val="CommentTextChar"/>
    <w:uiPriority w:val="99"/>
    <w:semiHidden/>
    <w:unhideWhenUsed/>
    <w:rsid w:val="008B3B66"/>
    <w:rPr>
      <w:sz w:val="20"/>
      <w:szCs w:val="20"/>
    </w:rPr>
  </w:style>
  <w:style w:type="character" w:customStyle="1" w:styleId="CommentTextChar">
    <w:name w:val="Comment Text Char"/>
    <w:basedOn w:val="DefaultParagraphFont"/>
    <w:link w:val="CommentText"/>
    <w:uiPriority w:val="99"/>
    <w:semiHidden/>
    <w:rsid w:val="008B3B66"/>
    <w:rPr>
      <w:sz w:val="20"/>
      <w:szCs w:val="20"/>
    </w:rPr>
  </w:style>
  <w:style w:type="paragraph" w:styleId="CommentSubject">
    <w:name w:val="annotation subject"/>
    <w:basedOn w:val="CommentText"/>
    <w:next w:val="CommentText"/>
    <w:link w:val="CommentSubjectChar"/>
    <w:uiPriority w:val="99"/>
    <w:semiHidden/>
    <w:unhideWhenUsed/>
    <w:rsid w:val="008B3B66"/>
    <w:rPr>
      <w:b/>
      <w:bCs/>
    </w:rPr>
  </w:style>
  <w:style w:type="character" w:customStyle="1" w:styleId="CommentSubjectChar">
    <w:name w:val="Comment Subject Char"/>
    <w:basedOn w:val="CommentTextChar"/>
    <w:link w:val="CommentSubject"/>
    <w:uiPriority w:val="99"/>
    <w:semiHidden/>
    <w:rsid w:val="008B3B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2022-10-04T07:43:00Z</dcterms:created>
  <dcterms:modified xsi:type="dcterms:W3CDTF">2022-10-07T12:21:00Z</dcterms:modified>
</cp:coreProperties>
</file>