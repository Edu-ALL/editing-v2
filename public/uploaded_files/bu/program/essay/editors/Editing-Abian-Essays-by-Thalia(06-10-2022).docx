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DA3B8F" w:rsidRDefault="00DA3B8F" w:rsidP="00DA3B8F">
      <w:pPr>
        <w:shd w:val="clear" w:color="auto" w:fill="FFFFFF"/>
        <w:rPr>
          <w:rFonts w:ascii="Times New Roman" w:eastAsia="Times New Roman" w:hAnsi="Times New Roman" w:cs="Times New Roman"/>
        </w:rPr>
      </w:pPr>
      <w:r w:rsidRPr="00DA3B8F">
        <w:rPr>
          <w:rFonts w:ascii="Arial" w:eastAsia="Times New Roman" w:hAnsi="Arial" w:cs="Arial"/>
          <w:b/>
          <w:bCs/>
          <w:color w:val="000000"/>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DA3B8F" w:rsidRDefault="00DA3B8F" w:rsidP="00DA3B8F">
      <w:pPr>
        <w:rPr>
          <w:rFonts w:ascii="Times New Roman" w:eastAsia="Times New Roman" w:hAnsi="Times New Roman" w:cs="Times New Roman"/>
        </w:rPr>
      </w:pPr>
    </w:p>
    <w:p w14:paraId="7EC25F6C"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Under the blazing sun in Oman, I am greeted with blasts of scorching heat. Sweat leaked from my head and sizzled as it collided with the asphalt road. 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became aware of my presence and bolted out of sight. The reality set in that I was unable to help and my heart sank. If only I could do something to help them…</w:t>
      </w:r>
    </w:p>
    <w:p w14:paraId="01D3B045" w14:textId="77777777" w:rsidR="00DA3B8F" w:rsidRPr="00DA3B8F" w:rsidRDefault="00DA3B8F" w:rsidP="00DA3B8F">
      <w:pPr>
        <w:rPr>
          <w:rFonts w:ascii="Times New Roman" w:eastAsia="Times New Roman" w:hAnsi="Times New Roman" w:cs="Times New Roman"/>
        </w:rPr>
      </w:pPr>
    </w:p>
    <w:p w14:paraId="311DE843"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Stray animals will travel long distances to scavenge for food. Unfortunately, they will go so far as to venture into the city where the consequences can be fatal since they will get shot by the police. If I really wanted to help these animals, I should tackle the problem of scarce food sources because it is the driving factor to them traveling great distances. </w:t>
      </w:r>
    </w:p>
    <w:p w14:paraId="636417B9" w14:textId="77777777" w:rsidR="00DA3B8F" w:rsidRPr="00DA3B8F" w:rsidRDefault="00DA3B8F" w:rsidP="00DA3B8F">
      <w:pPr>
        <w:rPr>
          <w:rFonts w:ascii="Times New Roman" w:eastAsia="Times New Roman" w:hAnsi="Times New Roman" w:cs="Times New Roman"/>
        </w:rPr>
      </w:pPr>
    </w:p>
    <w:p w14:paraId="11EF0CB2"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After brainstorming, I opted to build an automatic animal feeder because it could feed strays whilst eliminating human presence so they do not feel threatened. This is vital considering their poor treatment from residents. It was also the most practical option because it would lead them away from the city. I felt</w:t>
      </w:r>
      <w:r w:rsidRPr="00DA3B8F">
        <w:rPr>
          <w:rFonts w:ascii="Arial" w:eastAsia="Times New Roman" w:hAnsi="Arial" w:cs="Arial"/>
          <w:color w:val="000000"/>
          <w:sz w:val="22"/>
          <w:szCs w:val="22"/>
          <w:shd w:val="clear" w:color="auto" w:fill="FFFFFF"/>
        </w:rPr>
        <w:t xml:space="preserve"> like I finally found a purpose because my engineering skills can be harnessed to help countless lives. </w:t>
      </w:r>
    </w:p>
    <w:p w14:paraId="1AC6BF24" w14:textId="77777777" w:rsidR="00DA3B8F" w:rsidRPr="00DA3B8F" w:rsidRDefault="00DA3B8F" w:rsidP="00DA3B8F">
      <w:pPr>
        <w:rPr>
          <w:rFonts w:ascii="Times New Roman" w:eastAsia="Times New Roman" w:hAnsi="Times New Roman" w:cs="Times New Roman"/>
        </w:rPr>
      </w:pPr>
    </w:p>
    <w:p w14:paraId="559F7D93"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The first prototype I constructed was a feeder with a plywood base and a remote food dispensation feature. It takes advantage of the abundant sunlight in Oman through the use of a solar panel.</w:t>
      </w:r>
      <w:commentRangeStart w:id="0"/>
      <w:r w:rsidRPr="00DA3B8F">
        <w:rPr>
          <w:rFonts w:ascii="Arial" w:eastAsia="Times New Roman" w:hAnsi="Arial" w:cs="Arial"/>
          <w:color w:val="000000"/>
          <w:sz w:val="22"/>
          <w:szCs w:val="22"/>
        </w:rPr>
        <w:t xml:space="preserve"> When it was completed, I started to question myself on whether the machine was operating at its full potential.</w:t>
      </w:r>
      <w:commentRangeEnd w:id="0"/>
      <w:r w:rsidR="00175B54">
        <w:rPr>
          <w:rStyle w:val="CommentReference"/>
        </w:rPr>
        <w:commentReference w:id="0"/>
      </w:r>
    </w:p>
    <w:p w14:paraId="62A164C4" w14:textId="77777777" w:rsidR="00DA3B8F" w:rsidRPr="00DA3B8F" w:rsidRDefault="00DA3B8F" w:rsidP="00DA3B8F">
      <w:pPr>
        <w:rPr>
          <w:rFonts w:ascii="Times New Roman" w:eastAsia="Times New Roman" w:hAnsi="Times New Roman" w:cs="Times New Roman"/>
        </w:rPr>
      </w:pPr>
    </w:p>
    <w:p w14:paraId="64A39069"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Days later, I saw a post from BAWABALI, one of the biggest animal rescue shelters in Indonesia. It was about people helping stray animals and I witnessed how hard they worked. I thought this was a good opportunity for me because I was going back to Indonesia in the summer. Therefore, I got in contact with them and, with their guidance, I developed a plan to build a new prototype for their main shelter.</w:t>
      </w:r>
    </w:p>
    <w:p w14:paraId="71E80AD8" w14:textId="77777777" w:rsidR="00DA3B8F" w:rsidRPr="00DA3B8F" w:rsidRDefault="00DA3B8F" w:rsidP="00DA3B8F">
      <w:pPr>
        <w:rPr>
          <w:rFonts w:ascii="Times New Roman" w:eastAsia="Times New Roman" w:hAnsi="Times New Roman" w:cs="Times New Roman"/>
        </w:rPr>
      </w:pPr>
    </w:p>
    <w:p w14:paraId="6DF50697"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During my time in Indonesia, I designed the second prototype using computer aided design. I followed up on their advice of incorporating a more rectangular shape for stability and increased the food capacity. I showed them my latest design and they were able to visualize the best place for the feeder. After receiving their approval, I started building.</w:t>
      </w:r>
    </w:p>
    <w:p w14:paraId="6C0AAE16" w14:textId="77777777" w:rsidR="00DA3B8F" w:rsidRPr="00DA3B8F" w:rsidRDefault="00DA3B8F" w:rsidP="00DA3B8F">
      <w:pPr>
        <w:rPr>
          <w:rFonts w:ascii="Times New Roman" w:eastAsia="Times New Roman" w:hAnsi="Times New Roman" w:cs="Times New Roman"/>
        </w:rPr>
      </w:pPr>
    </w:p>
    <w:p w14:paraId="70C57D19"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After days of struggling, the whirring of motors and the clanging of food pellets against the metal bowl echoed through the night. It could only mean one thing: the feeder is functioning. Bursting with joy, I observed the machine operate expeditiously. The upgrades enhanced the feeder so the staff can benefit from not having to refill it often. I was proud that I completed it yet anxious to see how the stray animals would react. </w:t>
      </w:r>
    </w:p>
    <w:p w14:paraId="635D12B4" w14:textId="77777777" w:rsidR="00DA3B8F" w:rsidRPr="00DA3B8F" w:rsidRDefault="00DA3B8F" w:rsidP="00DA3B8F">
      <w:pPr>
        <w:rPr>
          <w:rFonts w:ascii="Times New Roman" w:eastAsia="Times New Roman" w:hAnsi="Times New Roman" w:cs="Times New Roman"/>
        </w:rPr>
      </w:pPr>
    </w:p>
    <w:p w14:paraId="04A36F84"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The following morning, I donated the feeder to BAWABALI along with some dog food. A sense of relief washed over me when I saw that the animals were not fighting over the food. Their wagging tails insinuated their gratitude. Although I was pleased with my journey, I began to contemplate about the future designs I could be working on and how it can be altered to help more stray animals.</w:t>
      </w:r>
    </w:p>
    <w:p w14:paraId="0CF9D28E" w14:textId="77777777" w:rsidR="00DA3B8F" w:rsidRPr="00DA3B8F" w:rsidRDefault="00DA3B8F" w:rsidP="00DA3B8F">
      <w:pPr>
        <w:rPr>
          <w:rFonts w:ascii="Times New Roman" w:eastAsia="Times New Roman" w:hAnsi="Times New Roman" w:cs="Times New Roman"/>
        </w:rPr>
      </w:pPr>
      <w:commentRangeStart w:id="1"/>
    </w:p>
    <w:p w14:paraId="670F3C85"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This experience has made me more confident in my ability to help this community because there were times throughout this journey where I doubted myself. Moreover, it demonstrated the value of engineering as it helps those that are in need. I desire to have more opportunities like this where I apply my knowledge to address real life problems and create meaningful solutions.</w:t>
      </w:r>
      <w:commentRangeEnd w:id="1"/>
      <w:r w:rsidR="0031150B">
        <w:rPr>
          <w:rStyle w:val="CommentReference"/>
        </w:rPr>
        <w:commentReference w:id="1"/>
      </w:r>
    </w:p>
    <w:p w14:paraId="4E91973A" w14:textId="2946C60F" w:rsidR="00DA3B8F" w:rsidRDefault="00DA3B8F" w:rsidP="00DA3B8F">
      <w:pPr>
        <w:rPr>
          <w:rFonts w:ascii="Times New Roman" w:eastAsia="Times New Roman" w:hAnsi="Times New Roman" w:cs="Times New Roman"/>
        </w:rPr>
      </w:pPr>
    </w:p>
    <w:p w14:paraId="0165F5CC" w14:textId="7A5A65CD" w:rsidR="00220C66" w:rsidRPr="004A3247" w:rsidDel="0031150B" w:rsidRDefault="0031150B" w:rsidP="00DA3B8F">
      <w:pPr>
        <w:rPr>
          <w:del w:id="2" w:author="Thalia Priscilla" w:date="2022-10-06T10:50:00Z"/>
          <w:rFonts w:eastAsia="Times New Roman" w:cstheme="minorHAnsi"/>
          <w:sz w:val="22"/>
          <w:szCs w:val="22"/>
        </w:rPr>
      </w:pPr>
      <w:ins w:id="3" w:author="Thalia Priscilla" w:date="2022-10-06T10:50:00Z">
        <w:r w:rsidRPr="004A3247">
          <w:rPr>
            <w:rFonts w:eastAsia="Times New Roman" w:cstheme="minorHAnsi"/>
            <w:sz w:val="22"/>
            <w:szCs w:val="22"/>
          </w:rPr>
          <w:t xml:space="preserve">Dear </w:t>
        </w:r>
        <w:proofErr w:type="spellStart"/>
        <w:r w:rsidRPr="004A3247">
          <w:rPr>
            <w:rFonts w:eastAsia="Times New Roman" w:cstheme="minorHAnsi"/>
            <w:sz w:val="22"/>
            <w:szCs w:val="22"/>
          </w:rPr>
          <w:t>Abian</w:t>
        </w:r>
        <w:proofErr w:type="spellEnd"/>
        <w:r w:rsidRPr="004A3247">
          <w:rPr>
            <w:rFonts w:eastAsia="Times New Roman" w:cstheme="minorHAnsi"/>
            <w:sz w:val="22"/>
            <w:szCs w:val="22"/>
          </w:rPr>
          <w:t>:</w:t>
        </w:r>
      </w:ins>
    </w:p>
    <w:p w14:paraId="79006926" w14:textId="1FCEC46D" w:rsidR="0031150B" w:rsidRPr="004A3247" w:rsidRDefault="0031150B" w:rsidP="00DA3B8F">
      <w:pPr>
        <w:rPr>
          <w:ins w:id="4" w:author="Thalia Priscilla" w:date="2022-10-06T10:50:00Z"/>
          <w:rFonts w:eastAsia="Times New Roman" w:cstheme="minorHAnsi"/>
          <w:sz w:val="22"/>
          <w:szCs w:val="22"/>
        </w:rPr>
      </w:pPr>
    </w:p>
    <w:p w14:paraId="5A52598B" w14:textId="6CC41CB5" w:rsidR="0031150B" w:rsidRPr="004A3247" w:rsidRDefault="0031150B" w:rsidP="00DA3B8F">
      <w:pPr>
        <w:rPr>
          <w:ins w:id="5" w:author="Thalia Priscilla" w:date="2022-10-06T10:51:00Z"/>
          <w:rFonts w:eastAsia="Times New Roman" w:cstheme="minorHAnsi"/>
          <w:sz w:val="22"/>
          <w:szCs w:val="22"/>
        </w:rPr>
      </w:pPr>
      <w:ins w:id="6" w:author="Thalia Priscilla" w:date="2022-10-06T10:51:00Z">
        <w:r w:rsidRPr="004A3247">
          <w:rPr>
            <w:rFonts w:eastAsia="Times New Roman" w:cstheme="minorHAnsi"/>
            <w:sz w:val="22"/>
            <w:szCs w:val="22"/>
          </w:rPr>
          <w:t>I think this is almost good to go</w:t>
        </w:r>
      </w:ins>
      <w:ins w:id="7" w:author="Thalia Priscilla" w:date="2022-10-06T11:04:00Z">
        <w:r w:rsidR="00175B54" w:rsidRPr="004A3247">
          <w:rPr>
            <w:rFonts w:eastAsia="Times New Roman" w:cstheme="minorHAnsi"/>
            <w:sz w:val="22"/>
            <w:szCs w:val="22"/>
          </w:rPr>
          <w:t>.</w:t>
        </w:r>
      </w:ins>
    </w:p>
    <w:p w14:paraId="1DC9AC01" w14:textId="3CA594D6" w:rsidR="0031150B" w:rsidRPr="004A3247" w:rsidRDefault="0031150B" w:rsidP="00DA3B8F">
      <w:pPr>
        <w:rPr>
          <w:ins w:id="8" w:author="Thalia Priscilla" w:date="2022-10-06T10:51:00Z"/>
          <w:rFonts w:eastAsia="Times New Roman" w:cstheme="minorHAnsi"/>
          <w:sz w:val="22"/>
          <w:szCs w:val="22"/>
        </w:rPr>
      </w:pPr>
    </w:p>
    <w:p w14:paraId="1FEC2D4D" w14:textId="47943433" w:rsidR="0076173A" w:rsidRDefault="00CB71AF" w:rsidP="00DA3B8F">
      <w:pPr>
        <w:rPr>
          <w:ins w:id="9" w:author="Thalia Priscilla" w:date="2022-10-06T11:17:00Z"/>
          <w:rFonts w:eastAsia="Times New Roman" w:cstheme="minorHAnsi"/>
          <w:sz w:val="22"/>
          <w:szCs w:val="22"/>
        </w:rPr>
      </w:pPr>
      <w:ins w:id="10" w:author="Thalia Priscilla" w:date="2022-10-06T11:24:00Z">
        <w:r>
          <w:rPr>
            <w:rFonts w:eastAsia="Times New Roman" w:cstheme="minorHAnsi"/>
            <w:sz w:val="22"/>
            <w:szCs w:val="22"/>
          </w:rPr>
          <w:t>The story is well-structured</w:t>
        </w:r>
      </w:ins>
      <w:ins w:id="11" w:author="Thalia Priscilla" w:date="2022-10-06T11:22:00Z">
        <w:r w:rsidR="00CF4DC5">
          <w:rPr>
            <w:rFonts w:eastAsia="Times New Roman" w:cstheme="minorHAnsi"/>
            <w:sz w:val="22"/>
            <w:szCs w:val="22"/>
          </w:rPr>
          <w:t xml:space="preserve"> and encapsulate your journey wonderfully.</w:t>
        </w:r>
      </w:ins>
      <w:ins w:id="12" w:author="Thalia Priscilla" w:date="2022-10-06T11:21:00Z">
        <w:r w:rsidR="00CF4DC5">
          <w:rPr>
            <w:rFonts w:eastAsia="Times New Roman" w:cstheme="minorHAnsi"/>
            <w:sz w:val="22"/>
            <w:szCs w:val="22"/>
          </w:rPr>
          <w:t xml:space="preserve"> </w:t>
        </w:r>
      </w:ins>
      <w:ins w:id="13" w:author="Thalia Priscilla" w:date="2022-10-06T10:54:00Z">
        <w:r w:rsidR="0031150B" w:rsidRPr="004A3247">
          <w:rPr>
            <w:rFonts w:eastAsia="Times New Roman" w:cstheme="minorHAnsi"/>
            <w:sz w:val="22"/>
            <w:szCs w:val="22"/>
          </w:rPr>
          <w:t xml:space="preserve">My suggestion would be to </w:t>
        </w:r>
      </w:ins>
      <w:ins w:id="14" w:author="Thalia Priscilla" w:date="2022-10-06T10:59:00Z">
        <w:r w:rsidR="006167E7" w:rsidRPr="004A3247">
          <w:rPr>
            <w:rFonts w:eastAsia="Times New Roman" w:cstheme="minorHAnsi"/>
            <w:sz w:val="22"/>
            <w:szCs w:val="22"/>
          </w:rPr>
          <w:t xml:space="preserve">put more weight on your </w:t>
        </w:r>
      </w:ins>
      <w:ins w:id="15" w:author="Thalia Priscilla" w:date="2022-10-06T11:16:00Z">
        <w:r w:rsidR="0076173A">
          <w:rPr>
            <w:rFonts w:eastAsia="Times New Roman" w:cstheme="minorHAnsi"/>
            <w:sz w:val="22"/>
            <w:szCs w:val="22"/>
          </w:rPr>
          <w:t>low points</w:t>
        </w:r>
      </w:ins>
      <w:ins w:id="16" w:author="Thalia Priscilla" w:date="2022-10-06T10:59:00Z">
        <w:r w:rsidR="006167E7" w:rsidRPr="004A3247">
          <w:rPr>
            <w:rFonts w:eastAsia="Times New Roman" w:cstheme="minorHAnsi"/>
            <w:sz w:val="22"/>
            <w:szCs w:val="22"/>
          </w:rPr>
          <w:t xml:space="preserve"> throughout this essay.</w:t>
        </w:r>
      </w:ins>
      <w:ins w:id="17" w:author="Thalia Priscilla" w:date="2022-10-06T11:08:00Z">
        <w:r w:rsidR="00AF6EFE" w:rsidRPr="004A3247">
          <w:rPr>
            <w:rFonts w:eastAsia="Times New Roman" w:cstheme="minorHAnsi"/>
            <w:sz w:val="22"/>
            <w:szCs w:val="22"/>
          </w:rPr>
          <w:t xml:space="preserve"> Don’t be afraid to </w:t>
        </w:r>
      </w:ins>
      <w:ins w:id="18" w:author="Thalia Priscilla" w:date="2022-10-06T11:09:00Z">
        <w:r w:rsidR="00AF6EFE" w:rsidRPr="004A3247">
          <w:rPr>
            <w:rFonts w:eastAsia="Times New Roman" w:cstheme="minorHAnsi"/>
            <w:sz w:val="22"/>
            <w:szCs w:val="22"/>
          </w:rPr>
          <w:t xml:space="preserve">put more emotions and show vulnerability in telling your story. </w:t>
        </w:r>
      </w:ins>
    </w:p>
    <w:p w14:paraId="612406F8" w14:textId="77777777" w:rsidR="0076173A" w:rsidRDefault="0076173A" w:rsidP="00DA3B8F">
      <w:pPr>
        <w:rPr>
          <w:ins w:id="19" w:author="Thalia Priscilla" w:date="2022-10-06T11:17:00Z"/>
          <w:rFonts w:eastAsia="Times New Roman" w:cstheme="minorHAnsi"/>
          <w:sz w:val="22"/>
          <w:szCs w:val="22"/>
        </w:rPr>
      </w:pPr>
    </w:p>
    <w:p w14:paraId="374B98E1" w14:textId="7B5D07BA" w:rsidR="0031150B" w:rsidRPr="004A3247" w:rsidRDefault="0076173A" w:rsidP="00DA3B8F">
      <w:pPr>
        <w:rPr>
          <w:ins w:id="20" w:author="Thalia Priscilla" w:date="2022-10-06T10:59:00Z"/>
          <w:rFonts w:eastAsia="Times New Roman" w:cstheme="minorHAnsi"/>
          <w:sz w:val="22"/>
          <w:szCs w:val="22"/>
        </w:rPr>
      </w:pPr>
      <w:ins w:id="21" w:author="Thalia Priscilla" w:date="2022-10-06T11:15:00Z">
        <w:r w:rsidRPr="004A3247">
          <w:rPr>
            <w:rFonts w:eastAsia="Times New Roman" w:cstheme="minorHAnsi"/>
            <w:sz w:val="22"/>
            <w:szCs w:val="22"/>
          </w:rPr>
          <w:t xml:space="preserve">To </w:t>
        </w:r>
      </w:ins>
      <w:ins w:id="22" w:author="Thalia Priscilla" w:date="2022-10-06T11:16:00Z">
        <w:r>
          <w:rPr>
            <w:rFonts w:eastAsia="Times New Roman" w:cstheme="minorHAnsi"/>
            <w:sz w:val="22"/>
            <w:szCs w:val="22"/>
          </w:rPr>
          <w:t>show</w:t>
        </w:r>
      </w:ins>
      <w:ins w:id="23" w:author="Thalia Priscilla" w:date="2022-10-06T11:15:00Z">
        <w:r w:rsidRPr="004A3247">
          <w:rPr>
            <w:rFonts w:eastAsia="Times New Roman" w:cstheme="minorHAnsi"/>
            <w:sz w:val="22"/>
            <w:szCs w:val="22"/>
          </w:rPr>
          <w:t xml:space="preserve"> your personal growth, the reader would </w:t>
        </w:r>
      </w:ins>
      <w:ins w:id="24" w:author="Thalia Priscilla" w:date="2022-10-06T11:22:00Z">
        <w:r w:rsidR="00CF4DC5">
          <w:rPr>
            <w:rFonts w:eastAsia="Times New Roman" w:cstheme="minorHAnsi"/>
            <w:sz w:val="22"/>
            <w:szCs w:val="22"/>
          </w:rPr>
          <w:t>want to</w:t>
        </w:r>
      </w:ins>
      <w:ins w:id="25" w:author="Thalia Priscilla" w:date="2022-10-06T11:15:00Z">
        <w:r w:rsidRPr="004A3247">
          <w:rPr>
            <w:rFonts w:eastAsia="Times New Roman" w:cstheme="minorHAnsi"/>
            <w:sz w:val="22"/>
            <w:szCs w:val="22"/>
          </w:rPr>
          <w:t xml:space="preserve"> </w:t>
        </w:r>
      </w:ins>
      <w:ins w:id="26" w:author="Thalia Priscilla" w:date="2022-10-06T11:22:00Z">
        <w:r w:rsidR="00CF4DC5">
          <w:rPr>
            <w:rFonts w:eastAsia="Times New Roman" w:cstheme="minorHAnsi"/>
            <w:sz w:val="22"/>
            <w:szCs w:val="22"/>
          </w:rPr>
          <w:t>visualize</w:t>
        </w:r>
      </w:ins>
      <w:ins w:id="27" w:author="Thalia Priscilla" w:date="2022-10-06T11:15:00Z">
        <w:r w:rsidRPr="004A3247">
          <w:rPr>
            <w:rFonts w:eastAsia="Times New Roman" w:cstheme="minorHAnsi"/>
            <w:sz w:val="22"/>
            <w:szCs w:val="22"/>
          </w:rPr>
          <w:t xml:space="preserve"> your struggles leading up to your triumph or success.</w:t>
        </w:r>
      </w:ins>
      <w:ins w:id="28" w:author="Thalia Priscilla" w:date="2022-10-06T11:22:00Z">
        <w:r w:rsidR="00CF4DC5">
          <w:rPr>
            <w:rFonts w:eastAsia="Times New Roman" w:cstheme="minorHAnsi"/>
            <w:sz w:val="22"/>
            <w:szCs w:val="22"/>
          </w:rPr>
          <w:t xml:space="preserve"> The </w:t>
        </w:r>
      </w:ins>
      <w:ins w:id="29" w:author="Thalia Priscilla" w:date="2022-10-06T11:23:00Z">
        <w:r w:rsidR="00F26A10">
          <w:rPr>
            <w:rFonts w:eastAsia="Times New Roman" w:cstheme="minorHAnsi"/>
            <w:sz w:val="22"/>
            <w:szCs w:val="22"/>
          </w:rPr>
          <w:t>valley</w:t>
        </w:r>
      </w:ins>
      <w:ins w:id="30" w:author="Thalia Priscilla" w:date="2022-10-06T11:24:00Z">
        <w:r w:rsidR="00C23B00">
          <w:rPr>
            <w:rFonts w:eastAsia="Times New Roman" w:cstheme="minorHAnsi"/>
            <w:sz w:val="22"/>
            <w:szCs w:val="22"/>
          </w:rPr>
          <w:t xml:space="preserve">s </w:t>
        </w:r>
      </w:ins>
      <w:ins w:id="31" w:author="Thalia Priscilla" w:date="2022-10-06T11:23:00Z">
        <w:r w:rsidR="00CF4DC5">
          <w:rPr>
            <w:rFonts w:eastAsia="Times New Roman" w:cstheme="minorHAnsi"/>
            <w:sz w:val="22"/>
            <w:szCs w:val="22"/>
          </w:rPr>
          <w:t xml:space="preserve">highlight the </w:t>
        </w:r>
        <w:r w:rsidR="00F26A10">
          <w:rPr>
            <w:rFonts w:eastAsia="Times New Roman" w:cstheme="minorHAnsi"/>
            <w:sz w:val="22"/>
            <w:szCs w:val="22"/>
          </w:rPr>
          <w:t>height of the mountaintop</w:t>
        </w:r>
      </w:ins>
      <w:ins w:id="32" w:author="Thalia Priscilla" w:date="2022-10-06T11:24:00Z">
        <w:r w:rsidR="00C23B00">
          <w:rPr>
            <w:rFonts w:eastAsia="Times New Roman" w:cstheme="minorHAnsi"/>
            <w:sz w:val="22"/>
            <w:szCs w:val="22"/>
          </w:rPr>
          <w:t>s</w:t>
        </w:r>
      </w:ins>
      <w:ins w:id="33" w:author="Thalia Priscilla" w:date="2022-10-06T11:23:00Z">
        <w:r w:rsidR="00F26A10">
          <w:rPr>
            <w:rFonts w:eastAsia="Times New Roman" w:cstheme="minorHAnsi"/>
            <w:sz w:val="22"/>
            <w:szCs w:val="22"/>
          </w:rPr>
          <w:t>.</w:t>
        </w:r>
      </w:ins>
    </w:p>
    <w:p w14:paraId="549A1C69" w14:textId="726D6051" w:rsidR="006167E7" w:rsidRPr="004A3247" w:rsidRDefault="006167E7" w:rsidP="00DA3B8F">
      <w:pPr>
        <w:rPr>
          <w:ins w:id="34" w:author="Thalia Priscilla" w:date="2022-10-06T10:59:00Z"/>
          <w:rFonts w:eastAsia="Times New Roman" w:cstheme="minorHAnsi"/>
          <w:sz w:val="22"/>
          <w:szCs w:val="22"/>
        </w:rPr>
      </w:pPr>
    </w:p>
    <w:p w14:paraId="007AB8C8" w14:textId="0CD636F3" w:rsidR="006167E7" w:rsidRPr="004A3247" w:rsidRDefault="006167E7" w:rsidP="00DA3B8F">
      <w:pPr>
        <w:rPr>
          <w:ins w:id="35" w:author="Thalia Priscilla" w:date="2022-10-06T11:00:00Z"/>
          <w:rFonts w:eastAsia="Times New Roman" w:cstheme="minorHAnsi"/>
          <w:sz w:val="22"/>
          <w:szCs w:val="22"/>
        </w:rPr>
      </w:pPr>
      <w:ins w:id="36" w:author="Thalia Priscilla" w:date="2022-10-06T10:59:00Z">
        <w:r w:rsidRPr="004A3247">
          <w:rPr>
            <w:rFonts w:eastAsia="Times New Roman" w:cstheme="minorHAnsi"/>
            <w:sz w:val="22"/>
            <w:szCs w:val="22"/>
          </w:rPr>
          <w:t>Overall</w:t>
        </w:r>
      </w:ins>
      <w:ins w:id="37" w:author="Thalia Priscilla" w:date="2022-10-06T11:00:00Z">
        <w:r w:rsidRPr="004A3247">
          <w:rPr>
            <w:rFonts w:eastAsia="Times New Roman" w:cstheme="minorHAnsi"/>
            <w:sz w:val="22"/>
            <w:szCs w:val="22"/>
          </w:rPr>
          <w:t xml:space="preserve"> a </w:t>
        </w:r>
      </w:ins>
      <w:ins w:id="38" w:author="Thalia Priscilla" w:date="2022-10-06T11:16:00Z">
        <w:r w:rsidR="0076173A">
          <w:rPr>
            <w:rFonts w:eastAsia="Times New Roman" w:cstheme="minorHAnsi"/>
            <w:sz w:val="22"/>
            <w:szCs w:val="22"/>
          </w:rPr>
          <w:t>well-</w:t>
        </w:r>
      </w:ins>
      <w:ins w:id="39" w:author="Thalia Priscilla" w:date="2022-10-06T11:04:00Z">
        <w:r w:rsidR="00175B54" w:rsidRPr="004A3247">
          <w:rPr>
            <w:rFonts w:eastAsia="Times New Roman" w:cstheme="minorHAnsi"/>
            <w:sz w:val="22"/>
            <w:szCs w:val="22"/>
          </w:rPr>
          <w:t>polished</w:t>
        </w:r>
      </w:ins>
      <w:ins w:id="40" w:author="Thalia Priscilla" w:date="2022-10-06T11:00:00Z">
        <w:r w:rsidRPr="004A3247">
          <w:rPr>
            <w:rFonts w:eastAsia="Times New Roman" w:cstheme="minorHAnsi"/>
            <w:sz w:val="22"/>
            <w:szCs w:val="22"/>
          </w:rPr>
          <w:t xml:space="preserve"> second draft. </w:t>
        </w:r>
      </w:ins>
      <w:ins w:id="41" w:author="Thalia Priscilla" w:date="2022-10-06T11:04:00Z">
        <w:r w:rsidR="00175B54" w:rsidRPr="004A3247">
          <w:rPr>
            <w:rFonts w:eastAsia="Times New Roman" w:cstheme="minorHAnsi"/>
            <w:sz w:val="22"/>
            <w:szCs w:val="22"/>
          </w:rPr>
          <w:t>Good</w:t>
        </w:r>
      </w:ins>
      <w:ins w:id="42" w:author="Thalia Priscilla" w:date="2022-10-06T11:00:00Z">
        <w:r w:rsidR="00175B54" w:rsidRPr="004A3247">
          <w:rPr>
            <w:rFonts w:eastAsia="Times New Roman" w:cstheme="minorHAnsi"/>
            <w:sz w:val="22"/>
            <w:szCs w:val="22"/>
          </w:rPr>
          <w:t xml:space="preserve"> job!</w:t>
        </w:r>
      </w:ins>
    </w:p>
    <w:p w14:paraId="477C7DC9" w14:textId="77777777" w:rsidR="006167E7" w:rsidRPr="004A3247" w:rsidRDefault="006167E7" w:rsidP="00DA3B8F">
      <w:pPr>
        <w:rPr>
          <w:ins w:id="43" w:author="Thalia Priscilla" w:date="2022-10-06T11:00:00Z"/>
          <w:rFonts w:eastAsia="Times New Roman" w:cstheme="minorHAnsi"/>
          <w:sz w:val="22"/>
          <w:szCs w:val="22"/>
        </w:rPr>
      </w:pPr>
    </w:p>
    <w:p w14:paraId="6C032C83" w14:textId="77777777" w:rsidR="006167E7" w:rsidRPr="004A3247" w:rsidRDefault="006167E7" w:rsidP="00DA3B8F">
      <w:pPr>
        <w:rPr>
          <w:ins w:id="44" w:author="Thalia Priscilla" w:date="2022-10-06T11:00:00Z"/>
          <w:rFonts w:eastAsia="Times New Roman" w:cstheme="minorHAnsi"/>
          <w:sz w:val="22"/>
          <w:szCs w:val="22"/>
        </w:rPr>
      </w:pPr>
      <w:proofErr w:type="spellStart"/>
      <w:ins w:id="45" w:author="Thalia Priscilla" w:date="2022-10-06T11:00:00Z">
        <w:r w:rsidRPr="004A3247">
          <w:rPr>
            <w:rFonts w:eastAsia="Times New Roman" w:cstheme="minorHAnsi"/>
            <w:sz w:val="22"/>
            <w:szCs w:val="22"/>
          </w:rPr>
          <w:t>ALL-in</w:t>
        </w:r>
        <w:proofErr w:type="spellEnd"/>
        <w:r w:rsidRPr="004A3247">
          <w:rPr>
            <w:rFonts w:eastAsia="Times New Roman" w:cstheme="minorHAnsi"/>
            <w:sz w:val="22"/>
            <w:szCs w:val="22"/>
          </w:rPr>
          <w:t xml:space="preserve"> Essay Editor</w:t>
        </w:r>
      </w:ins>
    </w:p>
    <w:p w14:paraId="2D1C747B" w14:textId="77777777" w:rsidR="006167E7" w:rsidRPr="004A3247" w:rsidRDefault="006167E7" w:rsidP="00DA3B8F">
      <w:pPr>
        <w:rPr>
          <w:ins w:id="46" w:author="Thalia Priscilla" w:date="2022-10-06T11:00:00Z"/>
          <w:rFonts w:eastAsia="Times New Roman" w:cstheme="minorHAnsi"/>
          <w:sz w:val="22"/>
          <w:szCs w:val="22"/>
        </w:rPr>
      </w:pPr>
    </w:p>
    <w:p w14:paraId="6914F697" w14:textId="22C593A6" w:rsidR="006167E7" w:rsidRPr="004A3247" w:rsidRDefault="006167E7" w:rsidP="00DA3B8F">
      <w:pPr>
        <w:rPr>
          <w:ins w:id="47" w:author="Thalia Priscilla" w:date="2022-10-06T10:50:00Z"/>
          <w:rFonts w:eastAsia="Times New Roman" w:cstheme="minorHAnsi"/>
          <w:sz w:val="22"/>
          <w:szCs w:val="22"/>
        </w:rPr>
      </w:pPr>
      <w:ins w:id="48" w:author="Thalia Priscilla" w:date="2022-10-06T11:00:00Z">
        <w:r w:rsidRPr="004A3247">
          <w:rPr>
            <w:rFonts w:eastAsia="Times New Roman" w:cstheme="minorHAnsi"/>
            <w:sz w:val="22"/>
            <w:szCs w:val="22"/>
          </w:rPr>
          <w:t>Thalia</w:t>
        </w:r>
      </w:ins>
      <w:ins w:id="49" w:author="Thalia Priscilla" w:date="2022-10-06T10:59:00Z">
        <w:r w:rsidRPr="004A3247">
          <w:rPr>
            <w:rFonts w:eastAsia="Times New Roman" w:cstheme="minorHAnsi"/>
            <w:sz w:val="22"/>
            <w:szCs w:val="22"/>
          </w:rPr>
          <w:t xml:space="preserve"> </w:t>
        </w:r>
      </w:ins>
    </w:p>
    <w:p w14:paraId="3A270E26" w14:textId="77777777" w:rsidR="00040207" w:rsidRPr="0076173A" w:rsidRDefault="00040207" w:rsidP="00DA3B8F">
      <w:pPr>
        <w:rPr>
          <w:rFonts w:cstheme="minorHAnsi"/>
        </w:rPr>
      </w:pPr>
    </w:p>
    <w:sectPr w:rsidR="00040207" w:rsidRPr="007617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6T11:02:00Z" w:initials="TP">
    <w:p w14:paraId="062B8D51" w14:textId="4F8546D2" w:rsidR="00AF6EFE" w:rsidRDefault="00175B54">
      <w:pPr>
        <w:pStyle w:val="CommentText"/>
      </w:pPr>
      <w:r>
        <w:rPr>
          <w:rStyle w:val="CommentReference"/>
        </w:rPr>
        <w:annotationRef/>
      </w:r>
      <w:r>
        <w:t>What was the reason for this? I think this is a</w:t>
      </w:r>
      <w:r w:rsidR="0076173A">
        <w:t xml:space="preserve"> good</w:t>
      </w:r>
      <w:r>
        <w:t xml:space="preserve"> opportunity for you to show more vulnerability and deta</w:t>
      </w:r>
      <w:r w:rsidR="00AF6EFE">
        <w:t>ils on your</w:t>
      </w:r>
      <w:r w:rsidR="0076173A">
        <w:t xml:space="preserve"> struggles</w:t>
      </w:r>
      <w:r w:rsidR="00AF6EFE">
        <w:t>.</w:t>
      </w:r>
    </w:p>
  </w:comment>
  <w:comment w:id="1" w:author="Thalia Priscilla" w:date="2022-10-06T10:54:00Z" w:initials="TP">
    <w:p w14:paraId="6BAF5073" w14:textId="725CAE16" w:rsidR="0031150B" w:rsidRDefault="0031150B">
      <w:pPr>
        <w:pStyle w:val="CommentText"/>
      </w:pPr>
      <w:r>
        <w:rPr>
          <w:rStyle w:val="CommentReference"/>
        </w:rPr>
        <w:annotationRef/>
      </w:r>
      <w:r>
        <w:t>This is a wonderful experience and achievement</w:t>
      </w:r>
      <w:r w:rsidR="0076173A">
        <w:t>!</w:t>
      </w:r>
      <w:r>
        <w:t xml:space="preserve"> I think the reader wou</w:t>
      </w:r>
      <w:r w:rsidR="006167E7">
        <w:t xml:space="preserve">ld love to see more </w:t>
      </w:r>
      <w:r w:rsidR="00AF6EFE">
        <w:t>emotional depth and personal growth</w:t>
      </w:r>
      <w:r w:rsidR="006167E7">
        <w:t xml:space="preserve"> 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B8D51" w15:done="0"/>
  <w15:commentEx w15:paraId="6BAF5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3440" w16cex:dateUtc="2022-10-06T04:02:00Z"/>
  <w16cex:commentExtensible w16cex:durableId="26E9326A" w16cex:dateUtc="2022-10-06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B8D51" w16cid:durableId="26E93440"/>
  <w16cid:commentId w16cid:paraId="6BAF5073" w16cid:durableId="26E93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75B54"/>
    <w:rsid w:val="00185506"/>
    <w:rsid w:val="00220C66"/>
    <w:rsid w:val="0031150B"/>
    <w:rsid w:val="004A3247"/>
    <w:rsid w:val="004B28A1"/>
    <w:rsid w:val="004F5032"/>
    <w:rsid w:val="00540E9F"/>
    <w:rsid w:val="005E3C66"/>
    <w:rsid w:val="006167E7"/>
    <w:rsid w:val="0062459E"/>
    <w:rsid w:val="0076173A"/>
    <w:rsid w:val="00AF6EFE"/>
    <w:rsid w:val="00C23B00"/>
    <w:rsid w:val="00CB71AF"/>
    <w:rsid w:val="00CF4DC5"/>
    <w:rsid w:val="00DA3B8F"/>
    <w:rsid w:val="00F26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Revision">
    <w:name w:val="Revision"/>
    <w:hidden/>
    <w:uiPriority w:val="99"/>
    <w:semiHidden/>
    <w:rsid w:val="0022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8</cp:revision>
  <dcterms:created xsi:type="dcterms:W3CDTF">2022-10-02T00:35:00Z</dcterms:created>
  <dcterms:modified xsi:type="dcterms:W3CDTF">2022-10-06T04:24:00Z</dcterms:modified>
</cp:coreProperties>
</file>