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605CF" w:rsidR="00C11DEC" w:rsidRDefault="00000000">
      <w:pPr>
        <w:widowControl w:val="0"/>
        <w:pBdr>
          <w:top w:val="nil"/>
          <w:left w:val="nil"/>
          <w:bottom w:val="nil"/>
          <w:right w:val="nil"/>
          <w:between w:val="nil"/>
        </w:pBdr>
        <w:spacing w:line="264" w:lineRule="auto"/>
        <w:ind w:left="11" w:right="3" w:firstLine="4"/>
        <w:jc w:val="both"/>
        <w:rPr>
          <w:color w:val="212529"/>
          <w:sz w:val="24"/>
          <w:szCs w:val="24"/>
        </w:rPr>
      </w:pPr>
      <w:commentRangeStart w:id="0"/>
      <w:r>
        <w:rPr>
          <w:color w:val="212529"/>
          <w:sz w:val="24"/>
          <w:szCs w:val="24"/>
          <w:highlight w:val="white"/>
        </w:rPr>
        <w:t>There I was, staring blankly at my monitor, eyeing the green bar, at 99%. Hands on</w:t>
      </w:r>
      <w:r>
        <w:rPr>
          <w:color w:val="212529"/>
          <w:sz w:val="24"/>
          <w:szCs w:val="24"/>
        </w:rPr>
        <w:t xml:space="preserve"> </w:t>
      </w:r>
      <w:r>
        <w:rPr>
          <w:color w:val="212529"/>
          <w:sz w:val="24"/>
          <w:szCs w:val="24"/>
          <w:highlight w:val="white"/>
        </w:rPr>
        <w:t>my keyboard by habit, the air conditioners’ cold gust of wind periodically chilling my</w:t>
      </w:r>
      <w:r>
        <w:rPr>
          <w:color w:val="212529"/>
          <w:sz w:val="24"/>
          <w:szCs w:val="24"/>
        </w:rPr>
        <w:t xml:space="preserve"> </w:t>
      </w:r>
      <w:r>
        <w:rPr>
          <w:color w:val="212529"/>
          <w:sz w:val="24"/>
          <w:szCs w:val="24"/>
          <w:highlight w:val="white"/>
        </w:rPr>
        <w:t>back every few seconds. It didn’t feel like reality, the past 2 years or so were the</w:t>
      </w:r>
      <w:r>
        <w:rPr>
          <w:color w:val="212529"/>
          <w:sz w:val="24"/>
          <w:szCs w:val="24"/>
        </w:rPr>
        <w:t xml:space="preserve"> </w:t>
      </w:r>
      <w:r>
        <w:rPr>
          <w:color w:val="212529"/>
          <w:sz w:val="24"/>
          <w:szCs w:val="24"/>
          <w:highlight w:val="white"/>
        </w:rPr>
        <w:t>same. But what could I do? COVID was still a lethal threat. I stared outside my</w:t>
      </w:r>
      <w:r>
        <w:rPr>
          <w:color w:val="212529"/>
          <w:sz w:val="24"/>
          <w:szCs w:val="24"/>
        </w:rPr>
        <w:t xml:space="preserve"> </w:t>
      </w:r>
      <w:r>
        <w:rPr>
          <w:color w:val="212529"/>
          <w:sz w:val="24"/>
          <w:szCs w:val="24"/>
          <w:highlight w:val="white"/>
        </w:rPr>
        <w:t>white-framed window, scattered birds chirping on the powerlines, the old oak trees,</w:t>
      </w:r>
      <w:r>
        <w:rPr>
          <w:color w:val="212529"/>
          <w:sz w:val="24"/>
          <w:szCs w:val="24"/>
        </w:rPr>
        <w:t xml:space="preserve"> </w:t>
      </w:r>
      <w:r>
        <w:rPr>
          <w:color w:val="212529"/>
          <w:sz w:val="24"/>
          <w:szCs w:val="24"/>
          <w:highlight w:val="white"/>
        </w:rPr>
        <w:t>dancing with the wind, the now rusty, old playground around the corner</w:t>
      </w:r>
      <w:commentRangeEnd w:id="0"/>
      <w:r w:rsidR="00173A3E">
        <w:rPr>
          <w:rStyle w:val="CommentReference"/>
        </w:rPr>
        <w:commentReference w:id="0"/>
      </w:r>
      <w:r>
        <w:rPr>
          <w:color w:val="212529"/>
          <w:sz w:val="24"/>
          <w:szCs w:val="24"/>
          <w:highlight w:val="white"/>
        </w:rPr>
        <w:t>. It was then,</w:t>
      </w:r>
      <w:r>
        <w:rPr>
          <w:color w:val="212529"/>
          <w:sz w:val="24"/>
          <w:szCs w:val="24"/>
        </w:rPr>
        <w:t xml:space="preserve"> </w:t>
      </w:r>
      <w:r>
        <w:rPr>
          <w:color w:val="212529"/>
          <w:sz w:val="24"/>
          <w:szCs w:val="24"/>
          <w:highlight w:val="white"/>
        </w:rPr>
        <w:t>for the first time in a year that I would realize my surroundings. In disgust I would</w:t>
      </w:r>
      <w:r>
        <w:rPr>
          <w:color w:val="212529"/>
          <w:sz w:val="24"/>
          <w:szCs w:val="24"/>
        </w:rPr>
        <w:t xml:space="preserve"> </w:t>
      </w:r>
      <w:r>
        <w:rPr>
          <w:color w:val="212529"/>
          <w:sz w:val="24"/>
          <w:szCs w:val="24"/>
          <w:highlight w:val="white"/>
        </w:rPr>
        <w:t xml:space="preserve">think about the now </w:t>
      </w:r>
      <w:commentRangeStart w:id="1"/>
      <w:r>
        <w:rPr>
          <w:color w:val="212529"/>
          <w:sz w:val="24"/>
          <w:szCs w:val="24"/>
          <w:highlight w:val="white"/>
        </w:rPr>
        <w:t>feculent</w:t>
      </w:r>
      <w:commentRangeEnd w:id="1"/>
      <w:r w:rsidR="00173A3E">
        <w:rPr>
          <w:rStyle w:val="CommentReference"/>
        </w:rPr>
        <w:commentReference w:id="1"/>
      </w:r>
      <w:r>
        <w:rPr>
          <w:color w:val="212529"/>
          <w:sz w:val="24"/>
          <w:szCs w:val="24"/>
          <w:highlight w:val="white"/>
        </w:rPr>
        <w:t xml:space="preserve"> environment. </w:t>
      </w:r>
      <w:commentRangeStart w:id="2"/>
      <w:r>
        <w:rPr>
          <w:color w:val="212529"/>
          <w:sz w:val="24"/>
          <w:szCs w:val="24"/>
          <w:highlight w:val="white"/>
        </w:rPr>
        <w:t>It shocked me, bringing consciousness to</w:t>
      </w:r>
      <w:r>
        <w:rPr>
          <w:color w:val="212529"/>
          <w:sz w:val="24"/>
          <w:szCs w:val="24"/>
        </w:rPr>
        <w:t xml:space="preserve"> </w:t>
      </w:r>
      <w:r>
        <w:rPr>
          <w:color w:val="212529"/>
          <w:sz w:val="24"/>
          <w:szCs w:val="24"/>
          <w:highlight w:val="white"/>
        </w:rPr>
        <w:t>my situation, a break from my recurrent reality, of boredom and sleep for the past 2</w:t>
      </w:r>
      <w:r>
        <w:rPr>
          <w:color w:val="212529"/>
          <w:sz w:val="24"/>
          <w:szCs w:val="24"/>
        </w:rPr>
        <w:t xml:space="preserve"> </w:t>
      </w:r>
      <w:r>
        <w:rPr>
          <w:color w:val="212529"/>
          <w:sz w:val="24"/>
          <w:szCs w:val="24"/>
          <w:highlight w:val="white"/>
        </w:rPr>
        <w:t>years. “Would I ever escape?” I asked myself, “Or would my life stay as uneventful</w:t>
      </w:r>
      <w:r>
        <w:rPr>
          <w:color w:val="212529"/>
          <w:sz w:val="24"/>
          <w:szCs w:val="24"/>
        </w:rPr>
        <w:t xml:space="preserve"> for the unforeseeable future?” </w:t>
      </w:r>
    </w:p>
    <w:p w14:paraId="00000002" w14:textId="77777777" w:rsidR="00C11DEC" w:rsidRDefault="00000000">
      <w:pPr>
        <w:widowControl w:val="0"/>
        <w:pBdr>
          <w:top w:val="nil"/>
          <w:left w:val="nil"/>
          <w:bottom w:val="nil"/>
          <w:right w:val="nil"/>
          <w:between w:val="nil"/>
        </w:pBdr>
        <w:spacing w:before="252" w:line="264" w:lineRule="auto"/>
        <w:ind w:left="11" w:right="2" w:firstLine="4"/>
        <w:jc w:val="both"/>
        <w:rPr>
          <w:color w:val="212529"/>
          <w:sz w:val="24"/>
          <w:szCs w:val="24"/>
        </w:rPr>
      </w:pPr>
      <w:r>
        <w:rPr>
          <w:color w:val="212529"/>
          <w:sz w:val="24"/>
          <w:szCs w:val="24"/>
          <w:highlight w:val="white"/>
        </w:rPr>
        <w:t>The next few months were hopeless, the same repetitive lifestyle, convincing myself</w:t>
      </w:r>
      <w:r>
        <w:rPr>
          <w:color w:val="212529"/>
          <w:sz w:val="24"/>
          <w:szCs w:val="24"/>
        </w:rPr>
        <w:t xml:space="preserve"> </w:t>
      </w:r>
      <w:r>
        <w:rPr>
          <w:color w:val="212529"/>
          <w:sz w:val="24"/>
          <w:szCs w:val="24"/>
          <w:highlight w:val="white"/>
        </w:rPr>
        <w:t xml:space="preserve">I would change it </w:t>
      </w:r>
      <w:proofErr w:type="spellStart"/>
      <w:r>
        <w:rPr>
          <w:color w:val="212529"/>
          <w:sz w:val="24"/>
          <w:szCs w:val="24"/>
          <w:highlight w:val="white"/>
        </w:rPr>
        <w:t>everyday</w:t>
      </w:r>
      <w:proofErr w:type="spellEnd"/>
      <w:r>
        <w:rPr>
          <w:color w:val="212529"/>
          <w:sz w:val="24"/>
          <w:szCs w:val="24"/>
          <w:highlight w:val="white"/>
        </w:rPr>
        <w:t>. However, following through was difficult, facing the reality</w:t>
      </w:r>
      <w:r>
        <w:rPr>
          <w:color w:val="212529"/>
          <w:sz w:val="24"/>
          <w:szCs w:val="24"/>
        </w:rPr>
        <w:t xml:space="preserve"> </w:t>
      </w:r>
      <w:r>
        <w:rPr>
          <w:color w:val="212529"/>
          <w:sz w:val="24"/>
          <w:szCs w:val="24"/>
          <w:highlight w:val="white"/>
        </w:rPr>
        <w:t>of COVID. The thrill of online games, which felt like a privilege to play, deteriorated</w:t>
      </w:r>
      <w:r>
        <w:rPr>
          <w:color w:val="212529"/>
          <w:sz w:val="24"/>
          <w:szCs w:val="24"/>
        </w:rPr>
        <w:t xml:space="preserve"> </w:t>
      </w:r>
      <w:r>
        <w:rPr>
          <w:color w:val="212529"/>
          <w:sz w:val="24"/>
          <w:szCs w:val="24"/>
          <w:highlight w:val="white"/>
        </w:rPr>
        <w:t>by the day. Resulting in the common occurrence of contemplation. Contemplation</w:t>
      </w:r>
      <w:r>
        <w:rPr>
          <w:color w:val="212529"/>
          <w:sz w:val="24"/>
          <w:szCs w:val="24"/>
        </w:rPr>
        <w:t xml:space="preserve"> </w:t>
      </w:r>
      <w:r>
        <w:rPr>
          <w:color w:val="212529"/>
          <w:sz w:val="24"/>
          <w:szCs w:val="24"/>
          <w:highlight w:val="white"/>
        </w:rPr>
        <w:t>whether my psychological well-being was still normal, contemplation on whether I</w:t>
      </w:r>
      <w:r>
        <w:rPr>
          <w:color w:val="212529"/>
          <w:sz w:val="24"/>
          <w:szCs w:val="24"/>
        </w:rPr>
        <w:t xml:space="preserve"> </w:t>
      </w:r>
      <w:r>
        <w:rPr>
          <w:color w:val="212529"/>
          <w:sz w:val="24"/>
          <w:szCs w:val="24"/>
          <w:highlight w:val="white"/>
        </w:rPr>
        <w:t>would go the extra mile for a certain assignment, or whether I would decide to get</w:t>
      </w:r>
      <w:r>
        <w:rPr>
          <w:color w:val="212529"/>
          <w:sz w:val="24"/>
          <w:szCs w:val="24"/>
        </w:rPr>
        <w:t xml:space="preserve"> </w:t>
      </w:r>
      <w:r>
        <w:rPr>
          <w:color w:val="212529"/>
          <w:sz w:val="24"/>
          <w:szCs w:val="24"/>
          <w:highlight w:val="white"/>
        </w:rPr>
        <w:t>some exercise. Realization on how being able to travel, or meet up with friends was</w:t>
      </w:r>
      <w:r>
        <w:rPr>
          <w:color w:val="212529"/>
          <w:sz w:val="24"/>
          <w:szCs w:val="24"/>
        </w:rPr>
        <w:t xml:space="preserve"> </w:t>
      </w:r>
      <w:r>
        <w:rPr>
          <w:color w:val="212529"/>
          <w:sz w:val="24"/>
          <w:szCs w:val="24"/>
          <w:highlight w:val="white"/>
        </w:rPr>
        <w:t>such a privilege before this wrenching pandemic, where limited contact was calls and</w:t>
      </w:r>
      <w:r>
        <w:rPr>
          <w:color w:val="212529"/>
          <w:sz w:val="24"/>
          <w:szCs w:val="24"/>
        </w:rPr>
        <w:t xml:space="preserve"> </w:t>
      </w:r>
      <w:r>
        <w:rPr>
          <w:color w:val="212529"/>
          <w:sz w:val="24"/>
          <w:szCs w:val="24"/>
          <w:highlight w:val="white"/>
        </w:rPr>
        <w:t>zoom meetings. No exposure to the outside world and the local community induced</w:t>
      </w:r>
      <w:r>
        <w:rPr>
          <w:color w:val="212529"/>
          <w:sz w:val="24"/>
          <w:szCs w:val="24"/>
        </w:rPr>
        <w:t xml:space="preserve"> a sense of ignorance towards myself. </w:t>
      </w:r>
      <w:commentRangeEnd w:id="2"/>
      <w:r w:rsidR="004E0EE1">
        <w:rPr>
          <w:rStyle w:val="CommentReference"/>
        </w:rPr>
        <w:commentReference w:id="2"/>
      </w:r>
    </w:p>
    <w:p w14:paraId="00000003" w14:textId="77777777" w:rsidR="00C11DEC" w:rsidRDefault="00000000">
      <w:pPr>
        <w:widowControl w:val="0"/>
        <w:pBdr>
          <w:top w:val="nil"/>
          <w:left w:val="nil"/>
          <w:bottom w:val="nil"/>
          <w:right w:val="nil"/>
          <w:between w:val="nil"/>
        </w:pBdr>
        <w:spacing w:before="252" w:line="264" w:lineRule="auto"/>
        <w:ind w:left="12" w:firstLine="16"/>
        <w:jc w:val="both"/>
        <w:rPr>
          <w:color w:val="212529"/>
          <w:sz w:val="24"/>
          <w:szCs w:val="24"/>
        </w:rPr>
      </w:pPr>
      <w:commentRangeStart w:id="3"/>
      <w:r>
        <w:rPr>
          <w:color w:val="212529"/>
          <w:sz w:val="24"/>
          <w:szCs w:val="24"/>
          <w:highlight w:val="white"/>
        </w:rPr>
        <w:t>Eventually, the intuition of engagement and commitment activated, having faced the</w:t>
      </w:r>
      <w:r>
        <w:rPr>
          <w:color w:val="212529"/>
          <w:sz w:val="24"/>
          <w:szCs w:val="24"/>
        </w:rPr>
        <w:t xml:space="preserve"> </w:t>
      </w:r>
      <w:r>
        <w:rPr>
          <w:color w:val="212529"/>
          <w:sz w:val="24"/>
          <w:szCs w:val="24"/>
          <w:highlight w:val="white"/>
        </w:rPr>
        <w:t>inevitable ending of the pandemic, I decided to attend a camp to build a school for</w:t>
      </w:r>
      <w:r>
        <w:rPr>
          <w:color w:val="212529"/>
          <w:sz w:val="24"/>
          <w:szCs w:val="24"/>
        </w:rPr>
        <w:t xml:space="preserve"> </w:t>
      </w:r>
      <w:r>
        <w:rPr>
          <w:color w:val="212529"/>
          <w:sz w:val="24"/>
          <w:szCs w:val="24"/>
          <w:highlight w:val="white"/>
        </w:rPr>
        <w:t xml:space="preserve">less fortunate children. </w:t>
      </w:r>
      <w:commentRangeEnd w:id="3"/>
      <w:r w:rsidR="00173A3E">
        <w:rPr>
          <w:rStyle w:val="CommentReference"/>
        </w:rPr>
        <w:commentReference w:id="3"/>
      </w:r>
      <w:r>
        <w:rPr>
          <w:color w:val="212529"/>
          <w:sz w:val="24"/>
          <w:szCs w:val="24"/>
          <w:highlight w:val="white"/>
        </w:rPr>
        <w:t>Consisting of the entire process, from planning, to</w:t>
      </w:r>
      <w:r>
        <w:rPr>
          <w:color w:val="212529"/>
          <w:sz w:val="24"/>
          <w:szCs w:val="24"/>
        </w:rPr>
        <w:t xml:space="preserve"> </w:t>
      </w:r>
      <w:r>
        <w:rPr>
          <w:color w:val="212529"/>
          <w:sz w:val="24"/>
          <w:szCs w:val="24"/>
          <w:highlight w:val="white"/>
        </w:rPr>
        <w:t>fundraising, to actually painting the school and performing for the children. A feeling</w:t>
      </w:r>
      <w:r>
        <w:rPr>
          <w:color w:val="212529"/>
          <w:sz w:val="24"/>
          <w:szCs w:val="24"/>
        </w:rPr>
        <w:t xml:space="preserve"> </w:t>
      </w:r>
      <w:r>
        <w:rPr>
          <w:color w:val="212529"/>
          <w:sz w:val="24"/>
          <w:szCs w:val="24"/>
          <w:highlight w:val="white"/>
        </w:rPr>
        <w:t>of accomplishment, towards the ability to grant less fortunate individuals better</w:t>
      </w:r>
      <w:r>
        <w:rPr>
          <w:color w:val="212529"/>
          <w:sz w:val="24"/>
          <w:szCs w:val="24"/>
        </w:rPr>
        <w:t xml:space="preserve"> </w:t>
      </w:r>
      <w:r>
        <w:rPr>
          <w:color w:val="212529"/>
          <w:sz w:val="24"/>
          <w:szCs w:val="24"/>
          <w:highlight w:val="white"/>
        </w:rPr>
        <w:t>opportunities felt amazing. Hardships of putting 3 coats of paint throughout a building</w:t>
      </w:r>
      <w:r>
        <w:rPr>
          <w:color w:val="212529"/>
          <w:sz w:val="24"/>
          <w:szCs w:val="24"/>
        </w:rPr>
        <w:t xml:space="preserve"> </w:t>
      </w:r>
      <w:r>
        <w:rPr>
          <w:color w:val="212529"/>
          <w:sz w:val="24"/>
          <w:szCs w:val="24"/>
          <w:highlight w:val="white"/>
        </w:rPr>
        <w:t xml:space="preserve">under the blazing heat of the sun was nullified by chattering with friends. </w:t>
      </w:r>
      <w:commentRangeStart w:id="4"/>
      <w:r>
        <w:rPr>
          <w:color w:val="212529"/>
          <w:sz w:val="24"/>
          <w:szCs w:val="24"/>
          <w:highlight w:val="white"/>
        </w:rPr>
        <w:t>Despite the</w:t>
      </w:r>
      <w:r>
        <w:rPr>
          <w:color w:val="212529"/>
          <w:sz w:val="24"/>
          <w:szCs w:val="24"/>
        </w:rPr>
        <w:t xml:space="preserve"> </w:t>
      </w:r>
      <w:r>
        <w:rPr>
          <w:color w:val="212529"/>
          <w:sz w:val="24"/>
          <w:szCs w:val="24"/>
          <w:highlight w:val="white"/>
        </w:rPr>
        <w:t>eventual contact with friends after prolonged periods of time, the highlights of the</w:t>
      </w:r>
      <w:r>
        <w:rPr>
          <w:color w:val="212529"/>
          <w:sz w:val="24"/>
          <w:szCs w:val="24"/>
        </w:rPr>
        <w:t xml:space="preserve"> </w:t>
      </w:r>
      <w:r>
        <w:rPr>
          <w:color w:val="212529"/>
          <w:sz w:val="24"/>
          <w:szCs w:val="24"/>
          <w:highlight w:val="white"/>
        </w:rPr>
        <w:t>camp were interaction with the students. Seeing how grateful they were both before</w:t>
      </w:r>
      <w:r>
        <w:rPr>
          <w:color w:val="212529"/>
          <w:sz w:val="24"/>
          <w:szCs w:val="24"/>
        </w:rPr>
        <w:t xml:space="preserve"> and after the construction and beautification of their new school was mind-blowing. </w:t>
      </w:r>
      <w:commentRangeEnd w:id="4"/>
      <w:r w:rsidR="004E0EE1">
        <w:rPr>
          <w:rStyle w:val="CommentReference"/>
        </w:rPr>
        <w:commentReference w:id="4"/>
      </w:r>
    </w:p>
    <w:p w14:paraId="00000004" w14:textId="6F66A648" w:rsidR="00C11DEC" w:rsidRDefault="00000000">
      <w:pPr>
        <w:widowControl w:val="0"/>
        <w:pBdr>
          <w:top w:val="nil"/>
          <w:left w:val="nil"/>
          <w:bottom w:val="nil"/>
          <w:right w:val="nil"/>
          <w:between w:val="nil"/>
        </w:pBdr>
        <w:spacing w:before="252" w:line="264" w:lineRule="auto"/>
        <w:ind w:firstLine="22"/>
        <w:jc w:val="both"/>
        <w:rPr>
          <w:ins w:id="5" w:author="Chiara Situmorang" w:date="2022-10-06T10:11:00Z"/>
          <w:color w:val="212529"/>
          <w:sz w:val="24"/>
          <w:szCs w:val="24"/>
          <w:highlight w:val="white"/>
        </w:rPr>
      </w:pPr>
      <w:commentRangeStart w:id="6"/>
      <w:r>
        <w:rPr>
          <w:color w:val="212529"/>
          <w:sz w:val="24"/>
          <w:szCs w:val="24"/>
          <w:highlight w:val="white"/>
        </w:rPr>
        <w:t>Coming home from the 4 days of camp, physically and emotionally drained I thought</w:t>
      </w:r>
      <w:r>
        <w:rPr>
          <w:color w:val="212529"/>
          <w:sz w:val="24"/>
          <w:szCs w:val="24"/>
        </w:rPr>
        <w:t xml:space="preserve"> </w:t>
      </w:r>
      <w:r>
        <w:rPr>
          <w:color w:val="212529"/>
          <w:sz w:val="24"/>
          <w:szCs w:val="24"/>
          <w:highlight w:val="white"/>
        </w:rPr>
        <w:t>about the drastic change of lifestyle. I felt as if I had accomplished more in 4 days</w:t>
      </w:r>
      <w:r>
        <w:rPr>
          <w:color w:val="212529"/>
          <w:sz w:val="24"/>
          <w:szCs w:val="24"/>
        </w:rPr>
        <w:t xml:space="preserve"> </w:t>
      </w:r>
      <w:r>
        <w:rPr>
          <w:color w:val="212529"/>
          <w:sz w:val="24"/>
          <w:szCs w:val="24"/>
          <w:highlight w:val="white"/>
        </w:rPr>
        <w:t>than I had throughout the entire quarantine</w:t>
      </w:r>
      <w:commentRangeEnd w:id="6"/>
      <w:r w:rsidR="00173A3E">
        <w:rPr>
          <w:rStyle w:val="CommentReference"/>
        </w:rPr>
        <w:commentReference w:id="6"/>
      </w:r>
      <w:r>
        <w:rPr>
          <w:color w:val="212529"/>
          <w:sz w:val="24"/>
          <w:szCs w:val="24"/>
          <w:highlight w:val="white"/>
        </w:rPr>
        <w:t xml:space="preserve">, </w:t>
      </w:r>
      <w:commentRangeStart w:id="7"/>
      <w:r>
        <w:rPr>
          <w:color w:val="212529"/>
          <w:sz w:val="24"/>
          <w:szCs w:val="24"/>
          <w:highlight w:val="white"/>
        </w:rPr>
        <w:t>a gist of how much I was able to</w:t>
      </w:r>
      <w:r>
        <w:rPr>
          <w:color w:val="212529"/>
          <w:sz w:val="24"/>
          <w:szCs w:val="24"/>
        </w:rPr>
        <w:t xml:space="preserve"> </w:t>
      </w:r>
      <w:r>
        <w:rPr>
          <w:color w:val="212529"/>
          <w:sz w:val="24"/>
          <w:szCs w:val="24"/>
          <w:highlight w:val="white"/>
        </w:rPr>
        <w:t>accomplish through perseverance and motivation was mind-boggling, especially</w:t>
      </w:r>
      <w:r>
        <w:rPr>
          <w:color w:val="212529"/>
          <w:sz w:val="24"/>
          <w:szCs w:val="24"/>
        </w:rPr>
        <w:t xml:space="preserve"> </w:t>
      </w:r>
      <w:r>
        <w:rPr>
          <w:color w:val="212529"/>
          <w:sz w:val="24"/>
          <w:szCs w:val="24"/>
          <w:highlight w:val="white"/>
        </w:rPr>
        <w:t>when I never engaged in serious responsibilities</w:t>
      </w:r>
      <w:commentRangeEnd w:id="7"/>
      <w:r w:rsidR="00173A3E">
        <w:rPr>
          <w:rStyle w:val="CommentReference"/>
        </w:rPr>
        <w:commentReference w:id="7"/>
      </w:r>
      <w:r>
        <w:rPr>
          <w:color w:val="212529"/>
          <w:sz w:val="24"/>
          <w:szCs w:val="24"/>
          <w:highlight w:val="white"/>
        </w:rPr>
        <w:t xml:space="preserve">. </w:t>
      </w:r>
      <w:commentRangeStart w:id="8"/>
      <w:r>
        <w:rPr>
          <w:color w:val="212529"/>
          <w:sz w:val="24"/>
          <w:szCs w:val="24"/>
          <w:highlight w:val="white"/>
        </w:rPr>
        <w:t>This excitement led me to a better</w:t>
      </w:r>
      <w:r>
        <w:rPr>
          <w:color w:val="212529"/>
          <w:sz w:val="24"/>
          <w:szCs w:val="24"/>
        </w:rPr>
        <w:t xml:space="preserve"> </w:t>
      </w:r>
      <w:r>
        <w:rPr>
          <w:color w:val="212529"/>
          <w:sz w:val="24"/>
          <w:szCs w:val="24"/>
          <w:highlight w:val="white"/>
        </w:rPr>
        <w:t>lifestyle, being more occupied with helping the community, from donating to</w:t>
      </w:r>
      <w:r>
        <w:rPr>
          <w:color w:val="212529"/>
          <w:sz w:val="24"/>
          <w:szCs w:val="24"/>
        </w:rPr>
        <w:t xml:space="preserve"> </w:t>
      </w:r>
      <w:r>
        <w:rPr>
          <w:color w:val="212529"/>
          <w:sz w:val="24"/>
          <w:szCs w:val="24"/>
          <w:highlight w:val="white"/>
        </w:rPr>
        <w:t xml:space="preserve">orphanages, helping out at elderly care </w:t>
      </w:r>
      <w:proofErr w:type="spellStart"/>
      <w:r>
        <w:rPr>
          <w:color w:val="212529"/>
          <w:sz w:val="24"/>
          <w:szCs w:val="24"/>
          <w:highlight w:val="white"/>
        </w:rPr>
        <w:t>centers</w:t>
      </w:r>
      <w:proofErr w:type="spellEnd"/>
      <w:r>
        <w:rPr>
          <w:color w:val="212529"/>
          <w:sz w:val="24"/>
          <w:szCs w:val="24"/>
          <w:highlight w:val="white"/>
        </w:rPr>
        <w:t xml:space="preserve">, and visiting dog shelters. </w:t>
      </w:r>
      <w:commentRangeEnd w:id="8"/>
      <w:r w:rsidR="0006430D">
        <w:rPr>
          <w:rStyle w:val="CommentReference"/>
        </w:rPr>
        <w:commentReference w:id="8"/>
      </w:r>
      <w:r>
        <w:rPr>
          <w:color w:val="212529"/>
          <w:sz w:val="24"/>
          <w:szCs w:val="24"/>
          <w:highlight w:val="white"/>
        </w:rPr>
        <w:t>This</w:t>
      </w:r>
      <w:r>
        <w:rPr>
          <w:color w:val="212529"/>
          <w:sz w:val="24"/>
          <w:szCs w:val="24"/>
        </w:rPr>
        <w:t xml:space="preserve"> j</w:t>
      </w:r>
      <w:r>
        <w:rPr>
          <w:color w:val="212529"/>
          <w:sz w:val="24"/>
          <w:szCs w:val="24"/>
          <w:highlight w:val="white"/>
        </w:rPr>
        <w:t>ourney was indeed a breakthrough to my realization, and a positive path for me to</w:t>
      </w:r>
      <w:r>
        <w:rPr>
          <w:color w:val="212529"/>
          <w:sz w:val="24"/>
          <w:szCs w:val="24"/>
        </w:rPr>
        <w:t xml:space="preserve"> </w:t>
      </w:r>
      <w:r>
        <w:rPr>
          <w:color w:val="212529"/>
          <w:sz w:val="24"/>
          <w:szCs w:val="24"/>
          <w:highlight w:val="white"/>
        </w:rPr>
        <w:t>develop and grow as a person.</w:t>
      </w:r>
    </w:p>
    <w:p w14:paraId="50061C08" w14:textId="156E2CC2" w:rsidR="004E0EE1" w:rsidRDefault="004E0EE1">
      <w:pPr>
        <w:widowControl w:val="0"/>
        <w:pBdr>
          <w:top w:val="nil"/>
          <w:left w:val="nil"/>
          <w:bottom w:val="nil"/>
          <w:right w:val="nil"/>
          <w:between w:val="nil"/>
        </w:pBdr>
        <w:spacing w:before="252" w:line="264" w:lineRule="auto"/>
        <w:ind w:firstLine="22"/>
        <w:jc w:val="both"/>
        <w:rPr>
          <w:ins w:id="9" w:author="Chiara Situmorang" w:date="2022-10-06T10:11:00Z"/>
          <w:color w:val="212529"/>
          <w:sz w:val="24"/>
          <w:szCs w:val="24"/>
          <w:highlight w:val="white"/>
        </w:rPr>
      </w:pPr>
    </w:p>
    <w:p w14:paraId="3EB7DDC0" w14:textId="2EA842A9" w:rsidR="004E0EE1" w:rsidRDefault="004E0EE1">
      <w:pPr>
        <w:widowControl w:val="0"/>
        <w:pBdr>
          <w:top w:val="nil"/>
          <w:left w:val="nil"/>
          <w:bottom w:val="nil"/>
          <w:right w:val="nil"/>
          <w:between w:val="nil"/>
        </w:pBdr>
        <w:spacing w:before="252" w:line="264" w:lineRule="auto"/>
        <w:ind w:firstLine="22"/>
        <w:jc w:val="both"/>
        <w:rPr>
          <w:ins w:id="10" w:author="Chiara Situmorang" w:date="2022-10-06T10:11:00Z"/>
          <w:color w:val="212529"/>
          <w:sz w:val="24"/>
          <w:szCs w:val="24"/>
          <w:highlight w:val="white"/>
        </w:rPr>
      </w:pPr>
      <w:ins w:id="11" w:author="Chiara Situmorang" w:date="2022-10-06T10:11:00Z">
        <w:r>
          <w:rPr>
            <w:color w:val="212529"/>
            <w:sz w:val="24"/>
            <w:szCs w:val="24"/>
            <w:highlight w:val="white"/>
          </w:rPr>
          <w:t>Hi Jeremy!</w:t>
        </w:r>
      </w:ins>
    </w:p>
    <w:p w14:paraId="0970F399" w14:textId="7B46A1BF" w:rsidR="004E0EE1" w:rsidRDefault="004E0EE1">
      <w:pPr>
        <w:widowControl w:val="0"/>
        <w:pBdr>
          <w:top w:val="nil"/>
          <w:left w:val="nil"/>
          <w:bottom w:val="nil"/>
          <w:right w:val="nil"/>
          <w:between w:val="nil"/>
        </w:pBdr>
        <w:spacing w:before="252" w:line="264" w:lineRule="auto"/>
        <w:ind w:firstLine="22"/>
        <w:jc w:val="both"/>
        <w:rPr>
          <w:ins w:id="12" w:author="Chiara Situmorang" w:date="2022-10-06T10:15:00Z"/>
          <w:color w:val="212529"/>
          <w:sz w:val="24"/>
          <w:szCs w:val="24"/>
          <w:highlight w:val="white"/>
        </w:rPr>
      </w:pPr>
      <w:ins w:id="13" w:author="Chiara Situmorang" w:date="2022-10-06T10:11:00Z">
        <w:r>
          <w:rPr>
            <w:color w:val="212529"/>
            <w:sz w:val="24"/>
            <w:szCs w:val="24"/>
            <w:highlight w:val="white"/>
          </w:rPr>
          <w:t>Good work coming up with a draft for th</w:t>
        </w:r>
      </w:ins>
      <w:ins w:id="14" w:author="Chiara Situmorang" w:date="2022-10-06T10:12:00Z">
        <w:r>
          <w:rPr>
            <w:color w:val="212529"/>
            <w:sz w:val="24"/>
            <w:szCs w:val="24"/>
            <w:highlight w:val="white"/>
          </w:rPr>
          <w:t>e Common App. I assume you’re writing this f</w:t>
        </w:r>
      </w:ins>
      <w:ins w:id="15" w:author="Chiara Situmorang" w:date="2022-10-06T10:13:00Z">
        <w:r>
          <w:rPr>
            <w:color w:val="212529"/>
            <w:sz w:val="24"/>
            <w:szCs w:val="24"/>
            <w:highlight w:val="white"/>
          </w:rPr>
          <w:t>or the prompt on personal growth. While I definitely see a change in your attitude throughout the story, I believe the climax needs to shift</w:t>
        </w:r>
      </w:ins>
      <w:ins w:id="16" w:author="Chiara Situmorang" w:date="2022-10-06T10:14:00Z">
        <w:r>
          <w:rPr>
            <w:color w:val="212529"/>
            <w:sz w:val="24"/>
            <w:szCs w:val="24"/>
            <w:highlight w:val="white"/>
          </w:rPr>
          <w:t>. The prompt is asking about your personal growth and what you learned about yourself from this experience, so your epiphany should be in the middle of the essay</w:t>
        </w:r>
      </w:ins>
      <w:ins w:id="17" w:author="Chiara Situmorang" w:date="2022-10-06T10:15:00Z">
        <w:r>
          <w:rPr>
            <w:color w:val="212529"/>
            <w:sz w:val="24"/>
            <w:szCs w:val="24"/>
            <w:highlight w:val="white"/>
          </w:rPr>
          <w:t>.</w:t>
        </w:r>
      </w:ins>
    </w:p>
    <w:p w14:paraId="5FB8273A" w14:textId="79D6B7FE" w:rsidR="004E0EE1" w:rsidRDefault="004E0EE1">
      <w:pPr>
        <w:widowControl w:val="0"/>
        <w:pBdr>
          <w:top w:val="nil"/>
          <w:left w:val="nil"/>
          <w:bottom w:val="nil"/>
          <w:right w:val="nil"/>
          <w:between w:val="nil"/>
        </w:pBdr>
        <w:spacing w:before="252" w:line="264" w:lineRule="auto"/>
        <w:ind w:firstLine="22"/>
        <w:jc w:val="both"/>
        <w:rPr>
          <w:ins w:id="18" w:author="Chiara Situmorang" w:date="2022-10-06T10:16:00Z"/>
          <w:color w:val="212529"/>
          <w:sz w:val="24"/>
          <w:szCs w:val="24"/>
          <w:highlight w:val="white"/>
        </w:rPr>
      </w:pPr>
      <w:ins w:id="19" w:author="Chiara Situmorang" w:date="2022-10-06T10:15:00Z">
        <w:r>
          <w:rPr>
            <w:color w:val="212529"/>
            <w:sz w:val="24"/>
            <w:szCs w:val="24"/>
            <w:highlight w:val="white"/>
          </w:rPr>
          <w:t>I would also love to see more reflection around the camp experience that you had. What did you see in the kids or in yourself that motivated you to do more community serv</w:t>
        </w:r>
      </w:ins>
      <w:ins w:id="20" w:author="Chiara Situmorang" w:date="2022-10-06T10:16:00Z">
        <w:r>
          <w:rPr>
            <w:color w:val="212529"/>
            <w:sz w:val="24"/>
            <w:szCs w:val="24"/>
            <w:highlight w:val="white"/>
          </w:rPr>
          <w:t>ice? How did you change as a person afterwards – are you now someone who finds joy and motivation from serving the community?</w:t>
        </w:r>
      </w:ins>
    </w:p>
    <w:p w14:paraId="3D5D8E8C" w14:textId="5DBC3777" w:rsidR="004E0EE1" w:rsidRDefault="004E0EE1">
      <w:pPr>
        <w:widowControl w:val="0"/>
        <w:pBdr>
          <w:top w:val="nil"/>
          <w:left w:val="nil"/>
          <w:bottom w:val="nil"/>
          <w:right w:val="nil"/>
          <w:between w:val="nil"/>
        </w:pBdr>
        <w:spacing w:before="252" w:line="264" w:lineRule="auto"/>
        <w:ind w:firstLine="22"/>
        <w:jc w:val="both"/>
        <w:rPr>
          <w:ins w:id="21" w:author="Chiara Situmorang" w:date="2022-10-06T10:17:00Z"/>
          <w:color w:val="212529"/>
          <w:sz w:val="24"/>
          <w:szCs w:val="24"/>
          <w:highlight w:val="white"/>
        </w:rPr>
      </w:pPr>
      <w:ins w:id="22" w:author="Chiara Situmorang" w:date="2022-10-06T10:16:00Z">
        <w:r>
          <w:rPr>
            <w:color w:val="212529"/>
            <w:sz w:val="24"/>
            <w:szCs w:val="24"/>
            <w:highlight w:val="white"/>
          </w:rPr>
          <w:t>Good luck on your revisions!</w:t>
        </w:r>
      </w:ins>
    </w:p>
    <w:p w14:paraId="61F97C1E" w14:textId="36CB0531" w:rsidR="004E0EE1" w:rsidRDefault="004E0EE1" w:rsidP="004E0EE1">
      <w:pPr>
        <w:widowControl w:val="0"/>
        <w:pBdr>
          <w:top w:val="nil"/>
          <w:left w:val="nil"/>
          <w:bottom w:val="nil"/>
          <w:right w:val="nil"/>
          <w:between w:val="nil"/>
        </w:pBdr>
        <w:spacing w:before="252" w:line="264" w:lineRule="auto"/>
        <w:ind w:firstLine="22"/>
        <w:jc w:val="both"/>
        <w:rPr>
          <w:color w:val="212529"/>
          <w:sz w:val="24"/>
          <w:szCs w:val="24"/>
          <w:highlight w:val="white"/>
        </w:rPr>
      </w:pPr>
      <w:ins w:id="23" w:author="Chiara Situmorang" w:date="2022-10-06T10:17:00Z">
        <w:r>
          <w:rPr>
            <w:color w:val="212529"/>
            <w:sz w:val="24"/>
            <w:szCs w:val="24"/>
            <w:highlight w:val="white"/>
          </w:rPr>
          <w:t>Chiara</w:t>
        </w:r>
        <w:r>
          <w:rPr>
            <w:color w:val="212529"/>
            <w:sz w:val="24"/>
            <w:szCs w:val="24"/>
            <w:highlight w:val="white"/>
          </w:rPr>
          <w:br/>
        </w:r>
        <w:proofErr w:type="spellStart"/>
        <w:r>
          <w:rPr>
            <w:color w:val="212529"/>
            <w:sz w:val="24"/>
            <w:szCs w:val="24"/>
            <w:highlight w:val="white"/>
          </w:rPr>
          <w:t>ALL-in</w:t>
        </w:r>
        <w:proofErr w:type="spellEnd"/>
        <w:r>
          <w:rPr>
            <w:color w:val="212529"/>
            <w:sz w:val="24"/>
            <w:szCs w:val="24"/>
            <w:highlight w:val="white"/>
          </w:rPr>
          <w:t xml:space="preserve"> Essay Editor</w:t>
        </w:r>
      </w:ins>
    </w:p>
    <w:sectPr w:rsidR="004E0EE1">
      <w:pgSz w:w="11920" w:h="16840"/>
      <w:pgMar w:top="1425" w:right="1410" w:bottom="2077" w:left="1429"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06T10:07:00Z" w:initials="CS">
    <w:p w14:paraId="156AE376" w14:textId="77777777" w:rsidR="00173A3E" w:rsidRDefault="00173A3E" w:rsidP="0007472F">
      <w:r>
        <w:rPr>
          <w:rStyle w:val="CommentReference"/>
        </w:rPr>
        <w:annotationRef/>
      </w:r>
      <w:r>
        <w:rPr>
          <w:sz w:val="20"/>
          <w:szCs w:val="20"/>
        </w:rPr>
        <w:t>Great descriptive opening! Sets the scene and the tone well. I would shorten this though to make room for more reflection at the end of the essay.</w:t>
      </w:r>
    </w:p>
  </w:comment>
  <w:comment w:id="1" w:author="Chiara Situmorang" w:date="2022-10-06T09:59:00Z" w:initials="CS">
    <w:p w14:paraId="11C8A811" w14:textId="69C2CE6C" w:rsidR="00173A3E" w:rsidRDefault="00173A3E" w:rsidP="0092113F">
      <w:r>
        <w:rPr>
          <w:rStyle w:val="CommentReference"/>
        </w:rPr>
        <w:annotationRef/>
      </w:r>
      <w:r>
        <w:rPr>
          <w:sz w:val="20"/>
          <w:szCs w:val="20"/>
        </w:rPr>
        <w:t>Interesting word choice! But I don’t know if the scene you described sounds ‘feculent’, exactly. Mundane or monotone might be more accurate?</w:t>
      </w:r>
    </w:p>
  </w:comment>
  <w:comment w:id="2" w:author="Chiara Situmorang" w:date="2022-10-06T10:10:00Z" w:initials="CS">
    <w:p w14:paraId="134F4B3A" w14:textId="77777777" w:rsidR="004E0EE1" w:rsidRDefault="004E0EE1" w:rsidP="007E1832">
      <w:r>
        <w:rPr>
          <w:rStyle w:val="CommentReference"/>
        </w:rPr>
        <w:annotationRef/>
      </w:r>
      <w:r>
        <w:rPr>
          <w:sz w:val="20"/>
          <w:szCs w:val="20"/>
        </w:rPr>
        <w:t>I would shorten this whole section, or remove it altogether, as it is just elaborating on something we already know: that you’re bored and have limited opportunities to do anything during COVID. Instead, you could talk about the attempts you made to connect with others, or what you did to try to get out of this funk.</w:t>
      </w:r>
    </w:p>
  </w:comment>
  <w:comment w:id="3" w:author="Chiara Situmorang" w:date="2022-10-06T10:02:00Z" w:initials="CS">
    <w:p w14:paraId="32F0EE26" w14:textId="7FB0B353" w:rsidR="00173A3E" w:rsidRDefault="00173A3E" w:rsidP="00FD1705">
      <w:r>
        <w:rPr>
          <w:rStyle w:val="CommentReference"/>
        </w:rPr>
        <w:annotationRef/>
      </w:r>
      <w:r>
        <w:rPr>
          <w:sz w:val="20"/>
          <w:szCs w:val="20"/>
        </w:rPr>
        <w:t>What changed? What made you make the decision to join this camp?</w:t>
      </w:r>
    </w:p>
  </w:comment>
  <w:comment w:id="4" w:author="Chiara Situmorang" w:date="2022-10-06T10:11:00Z" w:initials="CS">
    <w:p w14:paraId="1E7908C8" w14:textId="77777777" w:rsidR="004E0EE1" w:rsidRDefault="004E0EE1" w:rsidP="009D3D76">
      <w:r>
        <w:rPr>
          <w:rStyle w:val="CommentReference"/>
        </w:rPr>
        <w:annotationRef/>
      </w:r>
      <w:r>
        <w:rPr>
          <w:sz w:val="20"/>
          <w:szCs w:val="20"/>
        </w:rPr>
        <w:t>Was there a specific incident that made an impression on you? If so, you can talk about it here to build up to your epiphany.</w:t>
      </w:r>
    </w:p>
  </w:comment>
  <w:comment w:id="6" w:author="Chiara Situmorang" w:date="2022-10-06T10:00:00Z" w:initials="CS">
    <w:p w14:paraId="3C4C581F" w14:textId="4244B5E5" w:rsidR="00173A3E" w:rsidRDefault="00173A3E" w:rsidP="00101E10">
      <w:r>
        <w:rPr>
          <w:rStyle w:val="CommentReference"/>
        </w:rPr>
        <w:annotationRef/>
      </w:r>
      <w:r>
        <w:rPr>
          <w:sz w:val="20"/>
          <w:szCs w:val="20"/>
        </w:rPr>
        <w:t xml:space="preserve">This epiphany should be the climax of the essay, the turning point instead of the end. </w:t>
      </w:r>
    </w:p>
  </w:comment>
  <w:comment w:id="7" w:author="Chiara Situmorang" w:date="2022-10-06T10:01:00Z" w:initials="CS">
    <w:p w14:paraId="0B9F0BEF" w14:textId="77777777" w:rsidR="00173A3E" w:rsidRDefault="00173A3E" w:rsidP="00150617">
      <w:r>
        <w:rPr>
          <w:rStyle w:val="CommentReference"/>
        </w:rPr>
        <w:annotationRef/>
      </w:r>
      <w:r>
        <w:rPr>
          <w:sz w:val="20"/>
          <w:szCs w:val="20"/>
        </w:rPr>
        <w:t xml:space="preserve">Can you expand on this? </w:t>
      </w:r>
    </w:p>
  </w:comment>
  <w:comment w:id="8" w:author="Chiara Situmorang" w:date="2022-10-06T09:57:00Z" w:initials="CS">
    <w:p w14:paraId="170BF0EC" w14:textId="1CEBAF7E" w:rsidR="0006430D" w:rsidRDefault="0006430D" w:rsidP="002F1B08">
      <w:r>
        <w:rPr>
          <w:rStyle w:val="CommentReference"/>
        </w:rPr>
        <w:annotationRef/>
      </w:r>
      <w:r>
        <w:rPr>
          <w:sz w:val="20"/>
          <w:szCs w:val="20"/>
        </w:rPr>
        <w:t>I would love to hear more about the things you did here! What kind of impact did you see in becoming more active, both on yourself and the community? What did this teach you? How will this make you a better person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AE376" w15:done="0"/>
  <w15:commentEx w15:paraId="11C8A811" w15:done="0"/>
  <w15:commentEx w15:paraId="134F4B3A" w15:done="0"/>
  <w15:commentEx w15:paraId="32F0EE26" w15:done="0"/>
  <w15:commentEx w15:paraId="1E7908C8" w15:done="0"/>
  <w15:commentEx w15:paraId="3C4C581F" w15:done="0"/>
  <w15:commentEx w15:paraId="0B9F0BEF" w15:done="0"/>
  <w15:commentEx w15:paraId="170BF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277B" w16cex:dateUtc="2022-10-06T03:07:00Z"/>
  <w16cex:commentExtensible w16cex:durableId="26E92599" w16cex:dateUtc="2022-10-06T02:59:00Z"/>
  <w16cex:commentExtensible w16cex:durableId="26E92821" w16cex:dateUtc="2022-10-06T03:10:00Z"/>
  <w16cex:commentExtensible w16cex:durableId="26E92628" w16cex:dateUtc="2022-10-06T03:02:00Z"/>
  <w16cex:commentExtensible w16cex:durableId="26E92860" w16cex:dateUtc="2022-10-06T03:11:00Z"/>
  <w16cex:commentExtensible w16cex:durableId="26E925DB" w16cex:dateUtc="2022-10-06T03:00:00Z"/>
  <w16cex:commentExtensible w16cex:durableId="26E92610" w16cex:dateUtc="2022-10-06T03:01:00Z"/>
  <w16cex:commentExtensible w16cex:durableId="26E924FD" w16cex:dateUtc="2022-10-06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AE376" w16cid:durableId="26E9277B"/>
  <w16cid:commentId w16cid:paraId="11C8A811" w16cid:durableId="26E92599"/>
  <w16cid:commentId w16cid:paraId="134F4B3A" w16cid:durableId="26E92821"/>
  <w16cid:commentId w16cid:paraId="32F0EE26" w16cid:durableId="26E92628"/>
  <w16cid:commentId w16cid:paraId="1E7908C8" w16cid:durableId="26E92860"/>
  <w16cid:commentId w16cid:paraId="3C4C581F" w16cid:durableId="26E925DB"/>
  <w16cid:commentId w16cid:paraId="0B9F0BEF" w16cid:durableId="26E92610"/>
  <w16cid:commentId w16cid:paraId="170BF0EC" w16cid:durableId="26E924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DEC"/>
    <w:rsid w:val="0006430D"/>
    <w:rsid w:val="00173A3E"/>
    <w:rsid w:val="004E0EE1"/>
    <w:rsid w:val="00C11D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BA87F2"/>
  <w15:docId w15:val="{9938B8D5-0F6E-4A47-96A1-78919F6D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06430D"/>
    <w:pPr>
      <w:spacing w:line="240" w:lineRule="auto"/>
    </w:pPr>
  </w:style>
  <w:style w:type="character" w:styleId="CommentReference">
    <w:name w:val="annotation reference"/>
    <w:basedOn w:val="DefaultParagraphFont"/>
    <w:uiPriority w:val="99"/>
    <w:semiHidden/>
    <w:unhideWhenUsed/>
    <w:rsid w:val="0006430D"/>
    <w:rPr>
      <w:sz w:val="16"/>
      <w:szCs w:val="16"/>
    </w:rPr>
  </w:style>
  <w:style w:type="paragraph" w:styleId="CommentText">
    <w:name w:val="annotation text"/>
    <w:basedOn w:val="Normal"/>
    <w:link w:val="CommentTextChar"/>
    <w:uiPriority w:val="99"/>
    <w:semiHidden/>
    <w:unhideWhenUsed/>
    <w:rsid w:val="0006430D"/>
    <w:pPr>
      <w:spacing w:line="240" w:lineRule="auto"/>
    </w:pPr>
    <w:rPr>
      <w:sz w:val="20"/>
      <w:szCs w:val="20"/>
    </w:rPr>
  </w:style>
  <w:style w:type="character" w:customStyle="1" w:styleId="CommentTextChar">
    <w:name w:val="Comment Text Char"/>
    <w:basedOn w:val="DefaultParagraphFont"/>
    <w:link w:val="CommentText"/>
    <w:uiPriority w:val="99"/>
    <w:semiHidden/>
    <w:rsid w:val="0006430D"/>
    <w:rPr>
      <w:sz w:val="20"/>
      <w:szCs w:val="20"/>
    </w:rPr>
  </w:style>
  <w:style w:type="paragraph" w:styleId="CommentSubject">
    <w:name w:val="annotation subject"/>
    <w:basedOn w:val="CommentText"/>
    <w:next w:val="CommentText"/>
    <w:link w:val="CommentSubjectChar"/>
    <w:uiPriority w:val="99"/>
    <w:semiHidden/>
    <w:unhideWhenUsed/>
    <w:rsid w:val="0006430D"/>
    <w:rPr>
      <w:b/>
      <w:bCs/>
    </w:rPr>
  </w:style>
  <w:style w:type="character" w:customStyle="1" w:styleId="CommentSubjectChar">
    <w:name w:val="Comment Subject Char"/>
    <w:basedOn w:val="CommentTextChar"/>
    <w:link w:val="CommentSubject"/>
    <w:uiPriority w:val="99"/>
    <w:semiHidden/>
    <w:rsid w:val="000643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2</cp:revision>
  <dcterms:created xsi:type="dcterms:W3CDTF">2022-10-06T02:46:00Z</dcterms:created>
  <dcterms:modified xsi:type="dcterms:W3CDTF">2022-10-06T03:17:00Z</dcterms:modified>
</cp:coreProperties>
</file>