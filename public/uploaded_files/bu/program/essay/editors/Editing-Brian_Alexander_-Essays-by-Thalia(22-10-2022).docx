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BD6"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b/>
          <w:bCs/>
          <w:color w:val="000000"/>
          <w:sz w:val="22"/>
          <w:szCs w:val="22"/>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1D31ECF9" w14:textId="77777777" w:rsidR="009906AD" w:rsidRPr="009906AD" w:rsidRDefault="009906AD" w:rsidP="009906AD">
      <w:pPr>
        <w:rPr>
          <w:rFonts w:ascii="Times New Roman" w:eastAsia="Times New Roman" w:hAnsi="Times New Roman" w:cs="Times New Roman"/>
        </w:rPr>
      </w:pPr>
    </w:p>
    <w:p w14:paraId="1F5CCF4C" w14:textId="77777777" w:rsidR="009906AD" w:rsidRPr="009906AD" w:rsidRDefault="009906AD" w:rsidP="009906AD">
      <w:pPr>
        <w:rPr>
          <w:rFonts w:ascii="Times New Roman" w:eastAsia="Times New Roman" w:hAnsi="Times New Roman" w:cs="Times New Roman"/>
        </w:rPr>
      </w:pPr>
      <w:commentRangeStart w:id="0"/>
      <w:r w:rsidRPr="009906AD">
        <w:rPr>
          <w:rFonts w:ascii="Arial" w:eastAsia="Times New Roman" w:hAnsi="Arial" w:cs="Arial"/>
          <w:color w:val="000000"/>
          <w:sz w:val="22"/>
          <w:szCs w:val="22"/>
        </w:rPr>
        <w:t>One Saturday, my dad and I were conversing on politics and environmental issues until he randomly decided to teach me how to make coffee</w:t>
      </w:r>
      <w:commentRangeEnd w:id="0"/>
      <w:r w:rsidR="00DF5C71">
        <w:rPr>
          <w:rStyle w:val="CommentReference"/>
        </w:rPr>
        <w:commentReference w:id="0"/>
      </w:r>
      <w:r w:rsidRPr="009906AD">
        <w:rPr>
          <w:rFonts w:ascii="Arial" w:eastAsia="Times New Roman" w:hAnsi="Arial" w:cs="Arial"/>
          <w:color w:val="000000"/>
          <w:sz w:val="22"/>
          <w:szCs w:val="22"/>
        </w:rPr>
        <w:t xml:space="preserve">. </w:t>
      </w:r>
      <w:commentRangeStart w:id="1"/>
      <w:r w:rsidRPr="009906AD">
        <w:rPr>
          <w:rFonts w:ascii="Arial" w:eastAsia="Times New Roman" w:hAnsi="Arial" w:cs="Arial"/>
          <w:color w:val="000000"/>
          <w:sz w:val="22"/>
          <w:szCs w:val="22"/>
        </w:rPr>
        <w:t xml:space="preserve">He made it look easy by pouring in what seemed to be a </w:t>
      </w:r>
      <w:proofErr w:type="spellStart"/>
      <w:r w:rsidRPr="009906AD">
        <w:rPr>
          <w:rFonts w:ascii="Arial" w:eastAsia="Times New Roman" w:hAnsi="Arial" w:cs="Arial"/>
          <w:color w:val="000000"/>
          <w:sz w:val="22"/>
          <w:szCs w:val="22"/>
        </w:rPr>
        <w:t>fibonacci</w:t>
      </w:r>
      <w:proofErr w:type="spellEnd"/>
      <w:r w:rsidRPr="009906AD">
        <w:rPr>
          <w:rFonts w:ascii="Arial" w:eastAsia="Times New Roman" w:hAnsi="Arial" w:cs="Arial"/>
          <w:color w:val="000000"/>
          <w:sz w:val="22"/>
          <w:szCs w:val="22"/>
        </w:rPr>
        <w:t xml:space="preserve"> pattern. </w:t>
      </w:r>
      <w:commentRangeEnd w:id="1"/>
      <w:r w:rsidR="009655C7">
        <w:rPr>
          <w:rStyle w:val="CommentReference"/>
        </w:rPr>
        <w:commentReference w:id="1"/>
      </w:r>
      <w:r w:rsidRPr="009906AD">
        <w:rPr>
          <w:rFonts w:ascii="Arial" w:eastAsia="Times New Roman" w:hAnsi="Arial" w:cs="Arial"/>
          <w:color w:val="000000"/>
          <w:sz w:val="22"/>
          <w:szCs w:val="22"/>
        </w:rPr>
        <w:t>However, when I tried to do so, I couldn't follow the pattern. As he snickers looking at my panicked face, he guides my hands, giving a feel on how to do the "</w:t>
      </w:r>
      <w:proofErr w:type="spellStart"/>
      <w:r w:rsidRPr="009906AD">
        <w:rPr>
          <w:rFonts w:ascii="Arial" w:eastAsia="Times New Roman" w:hAnsi="Arial" w:cs="Arial"/>
          <w:color w:val="000000"/>
          <w:sz w:val="22"/>
          <w:szCs w:val="22"/>
        </w:rPr>
        <w:t>fibonacci</w:t>
      </w:r>
      <w:proofErr w:type="spellEnd"/>
      <w:r w:rsidRPr="009906AD">
        <w:rPr>
          <w:rFonts w:ascii="Arial" w:eastAsia="Times New Roman" w:hAnsi="Arial" w:cs="Arial"/>
          <w:color w:val="000000"/>
          <w:sz w:val="22"/>
          <w:szCs w:val="22"/>
        </w:rPr>
        <w:t>" pouring.</w:t>
      </w:r>
    </w:p>
    <w:p w14:paraId="46894AFC" w14:textId="77777777" w:rsidR="009906AD" w:rsidRPr="009906AD" w:rsidRDefault="009906AD" w:rsidP="009906AD">
      <w:pPr>
        <w:rPr>
          <w:rFonts w:ascii="Times New Roman" w:eastAsia="Times New Roman" w:hAnsi="Times New Roman" w:cs="Times New Roman"/>
        </w:rPr>
      </w:pPr>
    </w:p>
    <w:p w14:paraId="1C0E7E1D" w14:textId="13DB171E"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When the coffee finished brewing</w:t>
      </w:r>
      <w:ins w:id="2" w:author="Thalia Priscilla" w:date="2022-10-22T20:21:00Z">
        <w:r w:rsidR="00D25C91">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I took a sip</w:t>
      </w:r>
      <w:ins w:id="3" w:author="Thalia Priscilla" w:date="2022-10-22T20:07:00Z">
        <w:r w:rsidR="00976568">
          <w:rPr>
            <w:rFonts w:ascii="Arial" w:eastAsia="Times New Roman" w:hAnsi="Arial" w:cs="Arial"/>
            <w:color w:val="000000"/>
            <w:sz w:val="22"/>
            <w:szCs w:val="22"/>
          </w:rPr>
          <w:t>.</w:t>
        </w:r>
      </w:ins>
      <w:del w:id="4" w:author="Thalia Priscilla" w:date="2022-10-22T20:07:00Z">
        <w:r w:rsidRPr="009906AD" w:rsidDel="00976568">
          <w:rPr>
            <w:rFonts w:ascii="Arial" w:eastAsia="Times New Roman" w:hAnsi="Arial" w:cs="Arial"/>
            <w:color w:val="000000"/>
            <w:sz w:val="22"/>
            <w:szCs w:val="22"/>
          </w:rPr>
          <w:delText>,</w:delText>
        </w:r>
      </w:del>
      <w:r w:rsidRPr="009906AD">
        <w:rPr>
          <w:rFonts w:ascii="Arial" w:eastAsia="Times New Roman" w:hAnsi="Arial" w:cs="Arial"/>
          <w:color w:val="000000"/>
          <w:sz w:val="22"/>
          <w:szCs w:val="22"/>
        </w:rPr>
        <w:t xml:space="preserve"> </w:t>
      </w:r>
      <w:proofErr w:type="spellStart"/>
      <w:ins w:id="5" w:author="Thalia Priscilla" w:date="2022-10-22T20:07:00Z">
        <w:r w:rsidR="00976568">
          <w:rPr>
            <w:rFonts w:ascii="Arial" w:eastAsia="Times New Roman" w:hAnsi="Arial" w:cs="Arial"/>
            <w:color w:val="000000"/>
            <w:sz w:val="22"/>
            <w:szCs w:val="22"/>
          </w:rPr>
          <w:t>F</w:t>
        </w:r>
      </w:ins>
      <w:del w:id="6" w:author="Thalia Priscilla" w:date="2022-10-22T20:07:00Z">
        <w:r w:rsidRPr="009906AD" w:rsidDel="00976568">
          <w:rPr>
            <w:rFonts w:ascii="Arial" w:eastAsia="Times New Roman" w:hAnsi="Arial" w:cs="Arial"/>
            <w:color w:val="000000"/>
            <w:sz w:val="22"/>
            <w:szCs w:val="22"/>
          </w:rPr>
          <w:delText>f</w:delText>
        </w:r>
      </w:del>
      <w:r w:rsidRPr="009906AD">
        <w:rPr>
          <w:rFonts w:ascii="Arial" w:eastAsia="Times New Roman" w:hAnsi="Arial" w:cs="Arial"/>
          <w:color w:val="000000"/>
          <w:sz w:val="22"/>
          <w:szCs w:val="22"/>
        </w:rPr>
        <w:t>lavors</w:t>
      </w:r>
      <w:proofErr w:type="spellEnd"/>
      <w:r w:rsidRPr="009906AD">
        <w:rPr>
          <w:rFonts w:ascii="Arial" w:eastAsia="Times New Roman" w:hAnsi="Arial" w:cs="Arial"/>
          <w:color w:val="000000"/>
          <w:sz w:val="22"/>
          <w:szCs w:val="22"/>
        </w:rPr>
        <w:t xml:space="preserve"> exploded, the acidity was in perfect moderation</w:t>
      </w:r>
      <w:ins w:id="7" w:author="Thalia Priscilla" w:date="2022-10-22T20:22:00Z">
        <w:r w:rsidR="00D25C91">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allowing all sorts of notes such as caramel and berry to pop up. It was magical. We kept talking while drinking the coffee until mom shouted </w:t>
      </w:r>
      <w:del w:id="8" w:author="Thalia Priscilla" w:date="2022-10-22T20:08:00Z">
        <w:r w:rsidRPr="009906AD" w:rsidDel="00976568">
          <w:rPr>
            <w:rFonts w:ascii="Arial" w:eastAsia="Times New Roman" w:hAnsi="Arial" w:cs="Arial"/>
            <w:color w:val="000000"/>
            <w:sz w:val="22"/>
            <w:szCs w:val="22"/>
          </w:rPr>
          <w:delText>"</w:delText>
        </w:r>
      </w:del>
      <w:ins w:id="9" w:author="Thalia Priscilla" w:date="2022-10-22T20:08:00Z">
        <w:r w:rsidR="00976568">
          <w:rPr>
            <w:rFonts w:ascii="Arial" w:eastAsia="Times New Roman" w:hAnsi="Arial" w:cs="Arial"/>
            <w:color w:val="000000"/>
            <w:sz w:val="22"/>
            <w:szCs w:val="22"/>
          </w:rPr>
          <w:t>“</w:t>
        </w:r>
      </w:ins>
      <w:r w:rsidRPr="009906AD">
        <w:rPr>
          <w:rFonts w:ascii="Arial" w:eastAsia="Times New Roman" w:hAnsi="Arial" w:cs="Arial"/>
          <w:color w:val="000000"/>
          <w:sz w:val="22"/>
          <w:szCs w:val="22"/>
        </w:rPr>
        <w:t>dinner</w:t>
      </w:r>
      <w:ins w:id="10" w:author="Thalia Priscilla" w:date="2022-10-22T20:08:00Z">
        <w:r w:rsidR="00976568">
          <w:rPr>
            <w:rFonts w:ascii="Arial" w:eastAsia="Times New Roman" w:hAnsi="Arial" w:cs="Arial"/>
            <w:color w:val="000000"/>
            <w:sz w:val="22"/>
            <w:szCs w:val="22"/>
          </w:rPr>
          <w:t>!</w:t>
        </w:r>
      </w:ins>
      <w:r w:rsidRPr="009906AD">
        <w:rPr>
          <w:rFonts w:ascii="Arial" w:eastAsia="Times New Roman" w:hAnsi="Arial" w:cs="Arial"/>
          <w:color w:val="000000"/>
          <w:sz w:val="22"/>
          <w:szCs w:val="22"/>
        </w:rPr>
        <w:t>".</w:t>
      </w:r>
    </w:p>
    <w:p w14:paraId="7308ECD5" w14:textId="77777777" w:rsidR="009906AD" w:rsidRPr="009906AD" w:rsidRDefault="009906AD" w:rsidP="009906AD">
      <w:pPr>
        <w:rPr>
          <w:rFonts w:ascii="Times New Roman" w:eastAsia="Times New Roman" w:hAnsi="Times New Roman" w:cs="Times New Roman"/>
        </w:rPr>
      </w:pPr>
    </w:p>
    <w:p w14:paraId="3872A077" w14:textId="3769D34E"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Within the next week</w:t>
      </w:r>
      <w:ins w:id="11" w:author="Thalia Priscilla" w:date="2022-10-22T20:08:00Z">
        <w:r w:rsidR="00976568">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whenever I pass by coffee shops, I would order a pour over. The barista</w:t>
      </w:r>
      <w:ins w:id="12" w:author="Thalia Priscilla" w:date="2022-10-22T20:32:00Z">
        <w:r w:rsidR="003A70D4">
          <w:rPr>
            <w:rFonts w:ascii="Arial" w:eastAsia="Times New Roman" w:hAnsi="Arial" w:cs="Arial"/>
            <w:color w:val="000000"/>
            <w:sz w:val="22"/>
            <w:szCs w:val="22"/>
          </w:rPr>
          <w:t>s</w:t>
        </w:r>
      </w:ins>
      <w:r w:rsidRPr="009906AD">
        <w:rPr>
          <w:rFonts w:ascii="Arial" w:eastAsia="Times New Roman" w:hAnsi="Arial" w:cs="Arial"/>
          <w:color w:val="000000"/>
          <w:sz w:val="22"/>
          <w:szCs w:val="22"/>
        </w:rPr>
        <w:t xml:space="preserve"> used the exact same beans, but </w:t>
      </w:r>
      <w:ins w:id="13" w:author="Thalia Priscilla" w:date="2022-10-22T20:42:00Z">
        <w:r w:rsidR="002F0DF9">
          <w:rPr>
            <w:rFonts w:ascii="Arial" w:eastAsia="Times New Roman" w:hAnsi="Arial" w:cs="Arial"/>
            <w:color w:val="000000"/>
            <w:sz w:val="22"/>
            <w:szCs w:val="22"/>
          </w:rPr>
          <w:t xml:space="preserve">they </w:t>
        </w:r>
      </w:ins>
      <w:del w:id="14" w:author="Thalia Priscilla" w:date="2022-10-22T20:41:00Z">
        <w:r w:rsidRPr="009906AD" w:rsidDel="009F6757">
          <w:rPr>
            <w:rFonts w:ascii="Arial" w:eastAsia="Times New Roman" w:hAnsi="Arial" w:cs="Arial"/>
            <w:color w:val="000000"/>
            <w:sz w:val="22"/>
            <w:szCs w:val="22"/>
          </w:rPr>
          <w:delText>it</w:delText>
        </w:r>
      </w:del>
      <w:del w:id="15" w:author="Thalia Priscilla" w:date="2022-10-22T20:42:00Z">
        <w:r w:rsidRPr="009906AD" w:rsidDel="002F0DF9">
          <w:rPr>
            <w:rFonts w:ascii="Arial" w:eastAsia="Times New Roman" w:hAnsi="Arial" w:cs="Arial"/>
            <w:color w:val="000000"/>
            <w:sz w:val="22"/>
            <w:szCs w:val="22"/>
          </w:rPr>
          <w:delText xml:space="preserve"> </w:delText>
        </w:r>
      </w:del>
      <w:r w:rsidRPr="009906AD">
        <w:rPr>
          <w:rFonts w:ascii="Arial" w:eastAsia="Times New Roman" w:hAnsi="Arial" w:cs="Arial"/>
          <w:color w:val="000000"/>
          <w:sz w:val="22"/>
          <w:szCs w:val="22"/>
        </w:rPr>
        <w:t xml:space="preserve">never tasted as good as the one my dad made. </w:t>
      </w:r>
      <w:commentRangeStart w:id="16"/>
      <w:r w:rsidRPr="009906AD">
        <w:rPr>
          <w:rFonts w:ascii="Arial" w:eastAsia="Times New Roman" w:hAnsi="Arial" w:cs="Arial"/>
          <w:color w:val="000000"/>
          <w:sz w:val="22"/>
          <w:szCs w:val="22"/>
        </w:rPr>
        <w:t xml:space="preserve">The following week I </w:t>
      </w:r>
      <w:del w:id="17" w:author="Thalia Priscilla" w:date="2022-10-22T20:24:00Z">
        <w:r w:rsidRPr="009906AD" w:rsidDel="00D25C91">
          <w:rPr>
            <w:rFonts w:ascii="Arial" w:eastAsia="Times New Roman" w:hAnsi="Arial" w:cs="Arial"/>
            <w:color w:val="000000"/>
            <w:sz w:val="22"/>
            <w:szCs w:val="22"/>
          </w:rPr>
          <w:delText>again searched</w:delText>
        </w:r>
      </w:del>
      <w:ins w:id="18" w:author="Thalia Priscilla" w:date="2022-10-22T20:24:00Z">
        <w:r w:rsidR="00D25C91">
          <w:rPr>
            <w:rFonts w:ascii="Arial" w:eastAsia="Times New Roman" w:hAnsi="Arial" w:cs="Arial"/>
            <w:color w:val="000000"/>
            <w:sz w:val="22"/>
            <w:szCs w:val="22"/>
          </w:rPr>
          <w:t>continued my search</w:t>
        </w:r>
      </w:ins>
      <w:ins w:id="19" w:author="Thalia Priscilla" w:date="2022-10-22T20:27:00Z">
        <w:r w:rsidR="009655C7">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w:t>
      </w:r>
      <w:ins w:id="20" w:author="Thalia Priscilla" w:date="2022-10-22T20:27:00Z">
        <w:r w:rsidR="009655C7">
          <w:rPr>
            <w:rFonts w:ascii="Arial" w:eastAsia="Times New Roman" w:hAnsi="Arial" w:cs="Arial"/>
            <w:color w:val="000000"/>
            <w:sz w:val="22"/>
            <w:szCs w:val="22"/>
          </w:rPr>
          <w:t>again</w:t>
        </w:r>
      </w:ins>
      <w:del w:id="21" w:author="Thalia Priscilla" w:date="2022-10-22T20:26:00Z">
        <w:r w:rsidRPr="009906AD" w:rsidDel="009655C7">
          <w:rPr>
            <w:rFonts w:ascii="Arial" w:eastAsia="Times New Roman" w:hAnsi="Arial" w:cs="Arial"/>
            <w:color w:val="000000"/>
            <w:sz w:val="22"/>
            <w:szCs w:val="22"/>
          </w:rPr>
          <w:delText>for coffee that tasted as good as the one with my da</w:delText>
        </w:r>
      </w:del>
      <w:del w:id="22" w:author="Thalia Priscilla" w:date="2022-10-22T20:27:00Z">
        <w:r w:rsidRPr="009906AD" w:rsidDel="009655C7">
          <w:rPr>
            <w:rFonts w:ascii="Arial" w:eastAsia="Times New Roman" w:hAnsi="Arial" w:cs="Arial"/>
            <w:color w:val="000000"/>
            <w:sz w:val="22"/>
            <w:szCs w:val="22"/>
          </w:rPr>
          <w:delText>d but</w:delText>
        </w:r>
      </w:del>
      <w:r w:rsidRPr="009906AD">
        <w:rPr>
          <w:rFonts w:ascii="Arial" w:eastAsia="Times New Roman" w:hAnsi="Arial" w:cs="Arial"/>
          <w:color w:val="000000"/>
          <w:sz w:val="22"/>
          <w:szCs w:val="22"/>
        </w:rPr>
        <w:t xml:space="preserve"> to no avail. </w:t>
      </w:r>
      <w:commentRangeEnd w:id="16"/>
      <w:r w:rsidR="003A70D4">
        <w:rPr>
          <w:rStyle w:val="CommentReference"/>
        </w:rPr>
        <w:commentReference w:id="16"/>
      </w:r>
    </w:p>
    <w:p w14:paraId="2082BD17" w14:textId="77777777" w:rsidR="009906AD" w:rsidRPr="009906AD" w:rsidRDefault="009906AD" w:rsidP="009906AD">
      <w:pPr>
        <w:rPr>
          <w:rFonts w:ascii="Times New Roman" w:eastAsia="Times New Roman" w:hAnsi="Times New Roman" w:cs="Times New Roman"/>
        </w:rPr>
      </w:pPr>
    </w:p>
    <w:p w14:paraId="529CD640" w14:textId="01A47633"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It has been 2 weeks since our last coffee session</w:t>
      </w:r>
      <w:ins w:id="23" w:author="Thalia Priscilla" w:date="2022-10-22T20:40:00Z">
        <w:r w:rsidR="007673EC">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and here I was again with a coffee facing my dad. I took a </w:t>
      </w:r>
      <w:del w:id="24" w:author="Thalia Priscilla" w:date="2022-10-22T20:25:00Z">
        <w:r w:rsidRPr="009906AD" w:rsidDel="009655C7">
          <w:rPr>
            <w:rFonts w:ascii="Arial" w:eastAsia="Times New Roman" w:hAnsi="Arial" w:cs="Arial"/>
            <w:color w:val="000000"/>
            <w:sz w:val="22"/>
            <w:szCs w:val="22"/>
          </w:rPr>
          <w:delText xml:space="preserve">drink </w:delText>
        </w:r>
      </w:del>
      <w:ins w:id="25" w:author="Thalia Priscilla" w:date="2022-10-22T20:25:00Z">
        <w:r w:rsidR="009655C7">
          <w:rPr>
            <w:rFonts w:ascii="Arial" w:eastAsia="Times New Roman" w:hAnsi="Arial" w:cs="Arial"/>
            <w:color w:val="000000"/>
            <w:sz w:val="22"/>
            <w:szCs w:val="22"/>
          </w:rPr>
          <w:t>sip</w:t>
        </w:r>
      </w:ins>
      <w:ins w:id="26" w:author="Thalia Priscilla" w:date="2022-10-22T20:26:00Z">
        <w:r w:rsidR="009655C7">
          <w:rPr>
            <w:rFonts w:ascii="Arial" w:eastAsia="Times New Roman" w:hAnsi="Arial" w:cs="Arial"/>
            <w:color w:val="000000"/>
            <w:sz w:val="22"/>
            <w:szCs w:val="22"/>
          </w:rPr>
          <w:t>.</w:t>
        </w:r>
      </w:ins>
      <w:ins w:id="27" w:author="Thalia Priscilla" w:date="2022-10-22T20:25:00Z">
        <w:r w:rsidR="009655C7" w:rsidRPr="009906AD">
          <w:rPr>
            <w:rFonts w:ascii="Arial" w:eastAsia="Times New Roman" w:hAnsi="Arial" w:cs="Arial"/>
            <w:color w:val="000000"/>
            <w:sz w:val="22"/>
            <w:szCs w:val="22"/>
          </w:rPr>
          <w:t xml:space="preserve"> </w:t>
        </w:r>
      </w:ins>
      <w:del w:id="28" w:author="Thalia Priscilla" w:date="2022-10-22T20:26:00Z">
        <w:r w:rsidRPr="009906AD" w:rsidDel="009655C7">
          <w:rPr>
            <w:rFonts w:ascii="Arial" w:eastAsia="Times New Roman" w:hAnsi="Arial" w:cs="Arial"/>
            <w:color w:val="000000"/>
            <w:sz w:val="22"/>
            <w:szCs w:val="22"/>
          </w:rPr>
          <w:delText>and a</w:delText>
        </w:r>
      </w:del>
      <w:ins w:id="29" w:author="Thalia Priscilla" w:date="2022-10-22T20:26:00Z">
        <w:r w:rsidR="009655C7">
          <w:rPr>
            <w:rFonts w:ascii="Arial" w:eastAsia="Times New Roman" w:hAnsi="Arial" w:cs="Arial"/>
            <w:color w:val="000000"/>
            <w:sz w:val="22"/>
            <w:szCs w:val="22"/>
          </w:rPr>
          <w:t>A</w:t>
        </w:r>
      </w:ins>
      <w:r w:rsidRPr="009906AD">
        <w:rPr>
          <w:rFonts w:ascii="Arial" w:eastAsia="Times New Roman" w:hAnsi="Arial" w:cs="Arial"/>
          <w:color w:val="000000"/>
          <w:sz w:val="22"/>
          <w:szCs w:val="22"/>
        </w:rPr>
        <w:t>gain</w:t>
      </w:r>
      <w:ins w:id="30" w:author="Thalia Priscilla" w:date="2022-10-22T20:26:00Z">
        <w:r w:rsidR="009655C7">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for some inexplicable reason</w:t>
      </w:r>
      <w:ins w:id="31" w:author="Thalia Priscilla" w:date="2022-10-22T20:26:00Z">
        <w:r w:rsidR="009655C7">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it tasted magical. After much pondering, I realized that it wasn’t good coffee that I was searching for. </w:t>
      </w:r>
      <w:commentRangeStart w:id="32"/>
      <w:r w:rsidRPr="009906AD">
        <w:rPr>
          <w:rFonts w:ascii="Arial" w:eastAsia="Times New Roman" w:hAnsi="Arial" w:cs="Arial"/>
          <w:color w:val="000000"/>
          <w:sz w:val="22"/>
          <w:szCs w:val="22"/>
        </w:rPr>
        <w:t>I was searching for quality time with my dad. Slowly conversing with my dad about random topics was what made drinking the coffee so enjoyable.</w:t>
      </w:r>
      <w:commentRangeEnd w:id="32"/>
      <w:r w:rsidR="003A70D4">
        <w:rPr>
          <w:rStyle w:val="CommentReference"/>
        </w:rPr>
        <w:commentReference w:id="32"/>
      </w:r>
    </w:p>
    <w:p w14:paraId="65D4263F" w14:textId="77777777" w:rsidR="009906AD" w:rsidRPr="009906AD" w:rsidRDefault="009906AD" w:rsidP="009906AD">
      <w:pPr>
        <w:rPr>
          <w:rFonts w:ascii="Times New Roman" w:eastAsia="Times New Roman" w:hAnsi="Times New Roman" w:cs="Times New Roman"/>
        </w:rPr>
      </w:pPr>
    </w:p>
    <w:p w14:paraId="4442734D" w14:textId="58D55131" w:rsidR="002256B3" w:rsidRDefault="00D25C91">
      <w:pPr>
        <w:rPr>
          <w:ins w:id="33" w:author="Thalia Priscilla" w:date="2022-10-22T20:23:00Z"/>
        </w:rPr>
      </w:pPr>
      <w:ins w:id="34" w:author="Thalia Priscilla" w:date="2022-10-22T20:23:00Z">
        <w:r>
          <w:t>Hi Brian:</w:t>
        </w:r>
      </w:ins>
    </w:p>
    <w:p w14:paraId="0A98AE27" w14:textId="569B263C" w:rsidR="00D25C91" w:rsidRDefault="00D25C91">
      <w:pPr>
        <w:rPr>
          <w:ins w:id="35" w:author="Thalia Priscilla" w:date="2022-10-22T20:23:00Z"/>
        </w:rPr>
      </w:pPr>
    </w:p>
    <w:p w14:paraId="19169FF2" w14:textId="15049BBF" w:rsidR="00D25C91" w:rsidRDefault="003A70D4">
      <w:pPr>
        <w:rPr>
          <w:ins w:id="36" w:author="Thalia Priscilla" w:date="2022-10-22T20:35:00Z"/>
        </w:rPr>
      </w:pPr>
      <w:ins w:id="37" w:author="Thalia Priscilla" w:date="2022-10-22T20:34:00Z">
        <w:r>
          <w:t xml:space="preserve">I love this story. I can feel your authenticity, a </w:t>
        </w:r>
      </w:ins>
      <w:ins w:id="38" w:author="Thalia Priscilla" w:date="2022-10-22T20:35:00Z">
        <w:r>
          <w:t>shot to the heart on the prompt</w:t>
        </w:r>
      </w:ins>
      <w:ins w:id="39" w:author="Thalia Priscilla" w:date="2022-10-22T20:39:00Z">
        <w:r w:rsidR="00920DEA">
          <w:t xml:space="preserve"> :)</w:t>
        </w:r>
      </w:ins>
    </w:p>
    <w:p w14:paraId="7F869473" w14:textId="3514F5D8" w:rsidR="003A70D4" w:rsidRDefault="003A70D4">
      <w:pPr>
        <w:rPr>
          <w:ins w:id="40" w:author="Thalia Priscilla" w:date="2022-10-22T20:35:00Z"/>
        </w:rPr>
      </w:pPr>
    </w:p>
    <w:p w14:paraId="00281FE9" w14:textId="7CCDADDD" w:rsidR="003A70D4" w:rsidRDefault="003A70D4">
      <w:pPr>
        <w:rPr>
          <w:ins w:id="41" w:author="Thalia Priscilla" w:date="2022-10-22T20:39:00Z"/>
        </w:rPr>
      </w:pPr>
      <w:ins w:id="42" w:author="Thalia Priscilla" w:date="2022-10-22T20:35:00Z">
        <w:r>
          <w:t xml:space="preserve">My suggestion is to keep </w:t>
        </w:r>
        <w:r w:rsidR="00920DEA">
          <w:t>the writing</w:t>
        </w:r>
        <w:r>
          <w:t xml:space="preserve"> </w:t>
        </w:r>
      </w:ins>
      <w:ins w:id="43" w:author="Thalia Priscilla" w:date="2022-10-22T20:36:00Z">
        <w:r w:rsidR="00920DEA">
          <w:t xml:space="preserve">short and </w:t>
        </w:r>
      </w:ins>
      <w:ins w:id="44" w:author="Thalia Priscilla" w:date="2022-10-22T20:35:00Z">
        <w:r>
          <w:t xml:space="preserve">simple. </w:t>
        </w:r>
      </w:ins>
      <w:ins w:id="45" w:author="Thalia Priscilla" w:date="2022-10-22T20:38:00Z">
        <w:r w:rsidR="00920DEA">
          <w:t>I</w:t>
        </w:r>
      </w:ins>
      <w:ins w:id="46" w:author="Thalia Priscilla" w:date="2022-10-22T20:35:00Z">
        <w:r w:rsidR="00920DEA">
          <w:t>t’s okay to use more concise wordings</w:t>
        </w:r>
      </w:ins>
      <w:ins w:id="47" w:author="Thalia Priscilla" w:date="2022-10-22T20:36:00Z">
        <w:r w:rsidR="00920DEA">
          <w:t xml:space="preserve"> and shorter sentences</w:t>
        </w:r>
      </w:ins>
      <w:ins w:id="48" w:author="Thalia Priscilla" w:date="2022-10-22T20:38:00Z">
        <w:r w:rsidR="00920DEA">
          <w:t xml:space="preserve"> to give </w:t>
        </w:r>
      </w:ins>
      <w:ins w:id="49" w:author="Thalia Priscilla" w:date="2022-10-22T20:39:00Z">
        <w:r w:rsidR="00920DEA">
          <w:t>nuances to the situation</w:t>
        </w:r>
      </w:ins>
      <w:ins w:id="50" w:author="Thalia Priscilla" w:date="2022-10-22T20:38:00Z">
        <w:r w:rsidR="00920DEA">
          <w:t>.</w:t>
        </w:r>
      </w:ins>
    </w:p>
    <w:p w14:paraId="7993E055" w14:textId="39121032" w:rsidR="00920DEA" w:rsidRDefault="00920DEA">
      <w:pPr>
        <w:rPr>
          <w:ins w:id="51" w:author="Thalia Priscilla" w:date="2022-10-22T20:39:00Z"/>
        </w:rPr>
      </w:pPr>
    </w:p>
    <w:p w14:paraId="050416A0" w14:textId="5C2E8A48" w:rsidR="00920DEA" w:rsidRDefault="00920DEA">
      <w:pPr>
        <w:rPr>
          <w:ins w:id="52" w:author="Thalia Priscilla" w:date="2022-10-22T20:39:00Z"/>
        </w:rPr>
      </w:pPr>
      <w:ins w:id="53" w:author="Thalia Priscilla" w:date="2022-10-22T20:39:00Z">
        <w:r>
          <w:t>Overall, I think this is nearly polished. All the best!</w:t>
        </w:r>
      </w:ins>
    </w:p>
    <w:p w14:paraId="007BC76C" w14:textId="4CFEB21D" w:rsidR="00920DEA" w:rsidRDefault="00920DEA">
      <w:pPr>
        <w:rPr>
          <w:ins w:id="54" w:author="Thalia Priscilla" w:date="2022-10-22T20:39:00Z"/>
        </w:rPr>
      </w:pPr>
    </w:p>
    <w:p w14:paraId="6203CEF6" w14:textId="28AE437F" w:rsidR="00920DEA" w:rsidRDefault="00920DEA">
      <w:ins w:id="55" w:author="Thalia Priscilla" w:date="2022-10-22T20:39:00Z">
        <w:r>
          <w:t>Thalia</w:t>
        </w:r>
      </w:ins>
    </w:p>
    <w:sectPr w:rsidR="00920DE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2T20:42:00Z" w:initials="TP">
    <w:p w14:paraId="38E3494D" w14:textId="29FFB782" w:rsidR="00DF5C71" w:rsidRDefault="00DF5C71" w:rsidP="00DF5C71">
      <w:pPr>
        <w:pStyle w:val="CommentText"/>
      </w:pPr>
      <w:r>
        <w:rPr>
          <w:rStyle w:val="CommentReference"/>
        </w:rPr>
        <w:annotationRef/>
      </w:r>
      <w:r>
        <w:rPr>
          <w:rStyle w:val="CommentReference"/>
        </w:rPr>
        <w:annotationRef/>
      </w:r>
      <w:r>
        <w:rPr>
          <w:rStyle w:val="CommentReference"/>
        </w:rPr>
        <w:annotationRef/>
      </w:r>
      <w:r>
        <w:rPr>
          <w:rStyle w:val="CommentReference"/>
        </w:rPr>
        <w:t xml:space="preserve">This is a great opening! </w:t>
      </w:r>
      <w:r>
        <w:rPr>
          <w:rStyle w:val="CommentReference"/>
        </w:rPr>
        <w:t>You might want to use</w:t>
      </w:r>
      <w:r>
        <w:rPr>
          <w:rStyle w:val="CommentReference"/>
        </w:rPr>
        <w:t xml:space="preserve"> a hook as the opening (could be a punchy one-liner, a dialogue, or anything that you think will capture the reader’s attention).</w:t>
      </w:r>
      <w:r>
        <w:t xml:space="preserve"> </w:t>
      </w:r>
    </w:p>
    <w:p w14:paraId="522FC49A" w14:textId="36435EC8" w:rsidR="00DF5C71" w:rsidRDefault="00DF5C71" w:rsidP="00DF5C71">
      <w:pPr>
        <w:pStyle w:val="CommentText"/>
      </w:pPr>
    </w:p>
    <w:p w14:paraId="69F5FC36" w14:textId="107F1CBE" w:rsidR="00DF5C71" w:rsidRDefault="00DF5C71">
      <w:pPr>
        <w:pStyle w:val="CommentText"/>
      </w:pPr>
      <w:r>
        <w:t>Perhaps you can describe the sounds of the coffee pouring or even a line from your conversation with your dad.</w:t>
      </w:r>
    </w:p>
  </w:comment>
  <w:comment w:id="1" w:author="Thalia Priscilla" w:date="2022-10-22T20:28:00Z" w:initials="TP">
    <w:p w14:paraId="0D410976" w14:textId="316F0641" w:rsidR="009655C7" w:rsidRDefault="009655C7">
      <w:pPr>
        <w:pStyle w:val="CommentText"/>
      </w:pPr>
      <w:r>
        <w:rPr>
          <w:rStyle w:val="CommentReference"/>
        </w:rPr>
        <w:annotationRef/>
      </w:r>
      <w:r>
        <w:t xml:space="preserve">Did your dad teach you the Fibonacci pattern? If so, instead of using ‘what seemed to be’, you can show that this was something new that your dad was teaching you. Maybe say ‘what he </w:t>
      </w:r>
      <w:r w:rsidR="003A70D4">
        <w:t>explained was the Fibonacci pattern’.</w:t>
      </w:r>
    </w:p>
  </w:comment>
  <w:comment w:id="16" w:author="Thalia Priscilla" w:date="2022-10-22T20:32:00Z" w:initials="TP">
    <w:p w14:paraId="1F3BF245" w14:textId="16AADB29" w:rsidR="003A70D4" w:rsidRDefault="003A70D4">
      <w:pPr>
        <w:pStyle w:val="CommentText"/>
      </w:pPr>
      <w:r>
        <w:rPr>
          <w:rStyle w:val="CommentReference"/>
        </w:rPr>
        <w:annotationRef/>
      </w:r>
      <w:r>
        <w:t>Since this is repetitive, I suggest keeping it short and simple to give your story a lighter and more heartfelt feel.</w:t>
      </w:r>
      <w:r w:rsidR="00920DEA">
        <w:t xml:space="preserve">  </w:t>
      </w:r>
    </w:p>
  </w:comment>
  <w:comment w:id="32" w:author="Thalia Priscilla" w:date="2022-10-22T20:34:00Z" w:initials="TP">
    <w:p w14:paraId="6DE29F4F" w14:textId="74C771A8" w:rsidR="003A70D4" w:rsidRDefault="003A70D4">
      <w:pPr>
        <w:pStyle w:val="CommentText"/>
      </w:pPr>
      <w:r>
        <w:rPr>
          <w:rStyle w:val="CommentReference"/>
        </w:rPr>
        <w:annotationRef/>
      </w:r>
      <w:r>
        <w:rPr>
          <w:rStyle w:val="CommentReference"/>
        </w:rPr>
        <w:t>Awesome 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5FC36" w15:done="0"/>
  <w15:commentEx w15:paraId="0D410976" w15:done="0"/>
  <w15:commentEx w15:paraId="1F3BF245" w15:done="0"/>
  <w15:commentEx w15:paraId="6DE29F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D44A" w16cex:dateUtc="2022-10-22T13:42:00Z"/>
  <w16cex:commentExtensible w16cex:durableId="26FED0EC" w16cex:dateUtc="2022-10-22T13:28:00Z"/>
  <w16cex:commentExtensible w16cex:durableId="26FED1F1" w16cex:dateUtc="2022-10-22T13:32:00Z"/>
  <w16cex:commentExtensible w16cex:durableId="26FED246" w16cex:dateUtc="2022-10-22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5FC36" w16cid:durableId="26FED44A"/>
  <w16cid:commentId w16cid:paraId="0D410976" w16cid:durableId="26FED0EC"/>
  <w16cid:commentId w16cid:paraId="1F3BF245" w16cid:durableId="26FED1F1"/>
  <w16cid:commentId w16cid:paraId="6DE29F4F" w16cid:durableId="26FED2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AD"/>
    <w:rsid w:val="00185506"/>
    <w:rsid w:val="002256B3"/>
    <w:rsid w:val="002F0DF9"/>
    <w:rsid w:val="003A70D4"/>
    <w:rsid w:val="0062459E"/>
    <w:rsid w:val="00674F70"/>
    <w:rsid w:val="007673EC"/>
    <w:rsid w:val="00920DEA"/>
    <w:rsid w:val="009655C7"/>
    <w:rsid w:val="00976568"/>
    <w:rsid w:val="009906AD"/>
    <w:rsid w:val="009F6757"/>
    <w:rsid w:val="00D25C91"/>
    <w:rsid w:val="00DF5C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7206FFA"/>
  <w15:chartTrackingRefBased/>
  <w15:docId w15:val="{9BDD56E4-CD6C-8A45-BCAD-8F2C1E63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6A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76568"/>
  </w:style>
  <w:style w:type="character" w:styleId="CommentReference">
    <w:name w:val="annotation reference"/>
    <w:basedOn w:val="DefaultParagraphFont"/>
    <w:uiPriority w:val="99"/>
    <w:semiHidden/>
    <w:unhideWhenUsed/>
    <w:rsid w:val="00674F70"/>
    <w:rPr>
      <w:sz w:val="16"/>
      <w:szCs w:val="16"/>
    </w:rPr>
  </w:style>
  <w:style w:type="paragraph" w:styleId="CommentText">
    <w:name w:val="annotation text"/>
    <w:basedOn w:val="Normal"/>
    <w:link w:val="CommentTextChar"/>
    <w:uiPriority w:val="99"/>
    <w:semiHidden/>
    <w:unhideWhenUsed/>
    <w:rsid w:val="00674F70"/>
    <w:rPr>
      <w:sz w:val="20"/>
      <w:szCs w:val="20"/>
    </w:rPr>
  </w:style>
  <w:style w:type="character" w:customStyle="1" w:styleId="CommentTextChar">
    <w:name w:val="Comment Text Char"/>
    <w:basedOn w:val="DefaultParagraphFont"/>
    <w:link w:val="CommentText"/>
    <w:uiPriority w:val="99"/>
    <w:semiHidden/>
    <w:rsid w:val="00674F70"/>
    <w:rPr>
      <w:sz w:val="20"/>
      <w:szCs w:val="20"/>
    </w:rPr>
  </w:style>
  <w:style w:type="paragraph" w:styleId="CommentSubject">
    <w:name w:val="annotation subject"/>
    <w:basedOn w:val="CommentText"/>
    <w:next w:val="CommentText"/>
    <w:link w:val="CommentSubjectChar"/>
    <w:uiPriority w:val="99"/>
    <w:semiHidden/>
    <w:unhideWhenUsed/>
    <w:rsid w:val="00674F70"/>
    <w:rPr>
      <w:b/>
      <w:bCs/>
    </w:rPr>
  </w:style>
  <w:style w:type="character" w:customStyle="1" w:styleId="CommentSubjectChar">
    <w:name w:val="Comment Subject Char"/>
    <w:basedOn w:val="CommentTextChar"/>
    <w:link w:val="CommentSubject"/>
    <w:uiPriority w:val="99"/>
    <w:semiHidden/>
    <w:rsid w:val="00674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6</cp:revision>
  <dcterms:created xsi:type="dcterms:W3CDTF">2022-10-19T10:16:00Z</dcterms:created>
  <dcterms:modified xsi:type="dcterms:W3CDTF">2022-10-22T13:45:00Z</dcterms:modified>
</cp:coreProperties>
</file>