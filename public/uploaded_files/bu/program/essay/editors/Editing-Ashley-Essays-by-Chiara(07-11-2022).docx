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2464" w:rsidRDefault="00000000">
      <w:pPr>
        <w:spacing w:before="240" w:after="240"/>
      </w:pPr>
      <w:r>
        <w:t xml:space="preserve">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the violin in a concerto is nowhere diminished. It’s ultimately about how well the violinist </w:t>
      </w:r>
      <w:proofErr w:type="gramStart"/>
      <w:r>
        <w:t>is able to</w:t>
      </w:r>
      <w:proofErr w:type="gramEnd"/>
      <w:r>
        <w:t xml:space="preserve"> handle the stringed instrument and maximize its potential.</w:t>
      </w:r>
    </w:p>
    <w:p w14:paraId="00000002" w14:textId="77777777" w:rsidR="00572464" w:rsidRDefault="00000000">
      <w:pPr>
        <w:spacing w:before="240" w:after="240"/>
      </w:pPr>
      <w:commentRangeStart w:id="0"/>
      <w:r>
        <w:t>I was a child of strong inner values and morals, a stubborn one, yet timid and powerless. Consequently, being heard was out of the question</w:t>
      </w:r>
      <w:commentRangeEnd w:id="0"/>
      <w:r w:rsidR="00752D53">
        <w:rPr>
          <w:rStyle w:val="CommentReference"/>
        </w:rPr>
        <w:commentReference w:id="0"/>
      </w:r>
      <w:r>
        <w:t xml:space="preserve">.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 to “man up”. My blood boiled that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Pr>
          <w:i/>
        </w:rPr>
        <w:t>Barbie</w:t>
      </w:r>
      <w:r>
        <w:t xml:space="preserve"> film with his sister, and my male friend got mocked for being soft-hearted.</w:t>
      </w:r>
    </w:p>
    <w:p w14:paraId="00000003" w14:textId="77777777" w:rsidR="00572464" w:rsidRDefault="00000000">
      <w:pPr>
        <w:spacing w:before="240" w:after="240"/>
      </w:pPr>
      <w:commentRangeStart w:id="1"/>
      <w:r>
        <w:t>Strong-willed, I did not want this to be the end of the story. There must be another way to fight for justice</w:t>
      </w:r>
      <w:commentRangeEnd w:id="1"/>
      <w:r w:rsidR="00752D53">
        <w:rPr>
          <w:rStyle w:val="CommentReference"/>
        </w:rPr>
        <w:commentReference w:id="1"/>
      </w:r>
      <w:r>
        <w:t xml:space="preserve">. </w:t>
      </w:r>
      <w:commentRangeStart w:id="2"/>
      <w:r>
        <w:t>An opportunity came when I took the chance to partake in a high school public art exhibition.</w:t>
      </w:r>
      <w:commentRangeEnd w:id="2"/>
      <w:r w:rsidR="00752D53">
        <w:rPr>
          <w:rStyle w:val="CommentReference"/>
        </w:rPr>
        <w:commentReference w:id="2"/>
      </w:r>
      <w:r>
        <w:t xml:space="preserve">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commentRangeStart w:id="3"/>
      <w:r>
        <w:t xml:space="preserve">geometric art came into mind. </w:t>
      </w:r>
      <w:commentRangeEnd w:id="3"/>
      <w:r w:rsidR="00752D53">
        <w:rPr>
          <w:rStyle w:val="CommentReference"/>
        </w:rPr>
        <w:commentReference w:id="3"/>
      </w:r>
    </w:p>
    <w:p w14:paraId="00000004" w14:textId="77777777" w:rsidR="00572464" w:rsidRDefault="00000000">
      <w:pPr>
        <w:spacing w:before="240" w:after="240"/>
      </w:pPr>
      <w:r>
        <w:t xml:space="preserve">‘Bloom’ is the name of the piece. I nearly gave up on ‘Bloom’ as I noticed its </w:t>
      </w:r>
      <w:proofErr w:type="gramStart"/>
      <w:r>
        <w:t>flaws;</w:t>
      </w:r>
      <w:proofErr w:type="gramEnd"/>
      <w:r>
        <w:t xml:space="preserve"> its unappealing lines, the nauseous use of vibrant color, its overall mess of a clump. Time was against me, so I must exhibit the work I had before I could draft another plan. </w:t>
      </w:r>
    </w:p>
    <w:p w14:paraId="00000005" w14:textId="77777777" w:rsidR="00572464" w:rsidRDefault="00000000">
      <w:pPr>
        <w:spacing w:before="240" w:after="240"/>
      </w:pPr>
      <w:commentRangeStart w:id="4"/>
      <w:r>
        <w:t>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contrast in color, the inclusive symbolism of the male species, the elements fused together to put forth powerful emotion, and not the imperfections, that moved the audiences.</w:t>
      </w:r>
      <w:commentRangeEnd w:id="4"/>
      <w:r w:rsidR="00752D53">
        <w:rPr>
          <w:rStyle w:val="CommentReference"/>
        </w:rPr>
        <w:commentReference w:id="4"/>
      </w:r>
    </w:p>
    <w:p w14:paraId="00000007" w14:textId="6EDFBBF5" w:rsidR="00572464" w:rsidRDefault="00572464">
      <w:pPr>
        <w:spacing w:before="240" w:after="240"/>
      </w:pPr>
      <w:commentRangeStart w:id="5"/>
    </w:p>
    <w:p w14:paraId="00000008" w14:textId="77777777" w:rsidR="00572464" w:rsidRDefault="00000000">
      <w:pPr>
        <w:spacing w:before="240" w:after="240"/>
      </w:pPr>
      <w:r>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me, but that is not the only way out, just as instantly sounding instruments aren’t the only ones out there. </w:t>
      </w:r>
      <w:commentRangeEnd w:id="5"/>
      <w:r w:rsidR="00752D53">
        <w:rPr>
          <w:rStyle w:val="CommentReference"/>
        </w:rPr>
        <w:commentReference w:id="5"/>
      </w:r>
    </w:p>
    <w:p w14:paraId="0000002A" w14:textId="7A99ABA0" w:rsidR="00572464" w:rsidRDefault="00572464">
      <w:pPr>
        <w:shd w:val="clear" w:color="auto" w:fill="FFFFFF"/>
        <w:spacing w:before="100" w:line="342" w:lineRule="auto"/>
        <w:rPr>
          <w:ins w:id="6" w:author="Chiara Situmorang" w:date="2022-11-07T23:36:00Z"/>
          <w:rFonts w:ascii="Roboto" w:eastAsia="Roboto" w:hAnsi="Roboto" w:cs="Roboto"/>
          <w:sz w:val="21"/>
          <w:szCs w:val="21"/>
        </w:rPr>
      </w:pPr>
    </w:p>
    <w:p w14:paraId="745A1A26" w14:textId="2F846001" w:rsidR="00752D53" w:rsidRDefault="00752D53">
      <w:pPr>
        <w:shd w:val="clear" w:color="auto" w:fill="FFFFFF"/>
        <w:spacing w:before="100" w:line="342" w:lineRule="auto"/>
        <w:rPr>
          <w:ins w:id="7" w:author="Chiara Situmorang" w:date="2022-11-07T23:36:00Z"/>
          <w:rFonts w:ascii="Roboto" w:eastAsia="Roboto" w:hAnsi="Roboto" w:cs="Roboto"/>
          <w:sz w:val="21"/>
          <w:szCs w:val="21"/>
        </w:rPr>
      </w:pPr>
      <w:ins w:id="8" w:author="Chiara Situmorang" w:date="2022-11-07T23:36:00Z">
        <w:r>
          <w:rPr>
            <w:rFonts w:ascii="Roboto" w:eastAsia="Roboto" w:hAnsi="Roboto" w:cs="Roboto"/>
            <w:sz w:val="21"/>
            <w:szCs w:val="21"/>
          </w:rPr>
          <w:t>Hi Ashley!</w:t>
        </w:r>
      </w:ins>
    </w:p>
    <w:p w14:paraId="2E93E866" w14:textId="01E213EF" w:rsidR="00752D53" w:rsidRDefault="00752D53">
      <w:pPr>
        <w:shd w:val="clear" w:color="auto" w:fill="FFFFFF"/>
        <w:spacing w:before="100" w:line="342" w:lineRule="auto"/>
        <w:rPr>
          <w:ins w:id="9" w:author="Chiara Situmorang" w:date="2022-11-07T23:39:00Z"/>
          <w:rFonts w:ascii="Roboto" w:eastAsia="Roboto" w:hAnsi="Roboto" w:cs="Roboto"/>
          <w:sz w:val="21"/>
          <w:szCs w:val="21"/>
        </w:rPr>
      </w:pPr>
      <w:ins w:id="10" w:author="Chiara Situmorang" w:date="2022-11-07T23:37:00Z">
        <w:r>
          <w:rPr>
            <w:rFonts w:ascii="Roboto" w:eastAsia="Roboto" w:hAnsi="Roboto" w:cs="Roboto"/>
            <w:sz w:val="21"/>
            <w:szCs w:val="21"/>
          </w:rPr>
          <w:t>This dr</w:t>
        </w:r>
      </w:ins>
      <w:ins w:id="11" w:author="Chiara Situmorang" w:date="2022-11-07T23:38:00Z">
        <w:r>
          <w:rPr>
            <w:rFonts w:ascii="Roboto" w:eastAsia="Roboto" w:hAnsi="Roboto" w:cs="Roboto"/>
            <w:sz w:val="21"/>
            <w:szCs w:val="21"/>
          </w:rPr>
          <w:t>aft has good bones. There is a compelling story about your journey to finding self-expression, but I think it’s a little lost behind the story of your brother and the toxic masculinity. Remember, the prompt is asking about an experience that helped shape your character.</w:t>
        </w:r>
      </w:ins>
      <w:ins w:id="12" w:author="Chiara Situmorang" w:date="2022-11-07T23:39:00Z">
        <w:r w:rsidR="009B05C8">
          <w:rPr>
            <w:rFonts w:ascii="Roboto" w:eastAsia="Roboto" w:hAnsi="Roboto" w:cs="Roboto"/>
            <w:sz w:val="21"/>
            <w:szCs w:val="21"/>
          </w:rPr>
          <w:t xml:space="preserve"> In this case, I assume that’s the art exhibition, where you found your voice</w:t>
        </w:r>
      </w:ins>
      <w:ins w:id="13" w:author="Chiara Situmorang" w:date="2022-11-07T23:44:00Z">
        <w:r w:rsidR="009B05C8">
          <w:rPr>
            <w:rFonts w:ascii="Roboto" w:eastAsia="Roboto" w:hAnsi="Roboto" w:cs="Roboto"/>
            <w:sz w:val="21"/>
            <w:szCs w:val="21"/>
          </w:rPr>
          <w:t xml:space="preserve"> and your preferred medium of self-expression</w:t>
        </w:r>
      </w:ins>
      <w:ins w:id="14" w:author="Chiara Situmorang" w:date="2022-11-07T23:39:00Z">
        <w:r w:rsidR="009B05C8">
          <w:rPr>
            <w:rFonts w:ascii="Roboto" w:eastAsia="Roboto" w:hAnsi="Roboto" w:cs="Roboto"/>
            <w:sz w:val="21"/>
            <w:szCs w:val="21"/>
          </w:rPr>
          <w:t>.</w:t>
        </w:r>
      </w:ins>
    </w:p>
    <w:p w14:paraId="3C2063FB" w14:textId="1423F42A" w:rsidR="009B05C8" w:rsidRDefault="009B05C8">
      <w:pPr>
        <w:shd w:val="clear" w:color="auto" w:fill="FFFFFF"/>
        <w:spacing w:before="100" w:line="342" w:lineRule="auto"/>
        <w:rPr>
          <w:ins w:id="15" w:author="Chiara Situmorang" w:date="2022-11-07T23:39:00Z"/>
          <w:rFonts w:ascii="Roboto" w:eastAsia="Roboto" w:hAnsi="Roboto" w:cs="Roboto"/>
          <w:sz w:val="21"/>
          <w:szCs w:val="21"/>
        </w:rPr>
      </w:pPr>
      <w:ins w:id="16" w:author="Chiara Situmorang" w:date="2022-11-07T23:39:00Z">
        <w:r>
          <w:rPr>
            <w:rFonts w:ascii="Roboto" w:eastAsia="Roboto" w:hAnsi="Roboto" w:cs="Roboto"/>
            <w:sz w:val="21"/>
            <w:szCs w:val="21"/>
          </w:rPr>
          <w:t xml:space="preserve">I’ve written comments throughout to </w:t>
        </w:r>
        <w:proofErr w:type="spellStart"/>
        <w:r>
          <w:rPr>
            <w:rFonts w:ascii="Roboto" w:eastAsia="Roboto" w:hAnsi="Roboto" w:cs="Roboto"/>
            <w:sz w:val="21"/>
            <w:szCs w:val="21"/>
          </w:rPr>
          <w:t>reshift</w:t>
        </w:r>
        <w:proofErr w:type="spellEnd"/>
        <w:r>
          <w:rPr>
            <w:rFonts w:ascii="Roboto" w:eastAsia="Roboto" w:hAnsi="Roboto" w:cs="Roboto"/>
            <w:sz w:val="21"/>
            <w:szCs w:val="21"/>
          </w:rPr>
          <w:t xml:space="preserve"> the focus onto this story instead of your brother’s, but here is a general structure that you can follow:</w:t>
        </w:r>
      </w:ins>
    </w:p>
    <w:p w14:paraId="425AA1AF" w14:textId="269DEE5C" w:rsidR="009B05C8" w:rsidRDefault="009B05C8" w:rsidP="009B05C8">
      <w:pPr>
        <w:pStyle w:val="ListParagraph"/>
        <w:numPr>
          <w:ilvl w:val="0"/>
          <w:numId w:val="2"/>
        </w:numPr>
        <w:shd w:val="clear" w:color="auto" w:fill="FFFFFF"/>
        <w:spacing w:before="100" w:line="342" w:lineRule="auto"/>
        <w:rPr>
          <w:ins w:id="17" w:author="Chiara Situmorang" w:date="2022-11-07T23:41:00Z"/>
          <w:rFonts w:ascii="Roboto" w:eastAsia="Roboto" w:hAnsi="Roboto" w:cs="Roboto"/>
          <w:sz w:val="21"/>
          <w:szCs w:val="21"/>
        </w:rPr>
      </w:pPr>
      <w:ins w:id="18" w:author="Chiara Situmorang" w:date="2022-11-07T23:41:00Z">
        <w:r>
          <w:rPr>
            <w:rFonts w:ascii="Roboto" w:eastAsia="Roboto" w:hAnsi="Roboto" w:cs="Roboto"/>
            <w:sz w:val="21"/>
            <w:szCs w:val="21"/>
          </w:rPr>
          <w:t>Your brother’s story as an anecdote – the focus is on you not being able to speak up. How did you feel afterwards?</w:t>
        </w:r>
      </w:ins>
    </w:p>
    <w:p w14:paraId="2C693764" w14:textId="77777777" w:rsidR="009B05C8" w:rsidRDefault="009B05C8" w:rsidP="009B05C8">
      <w:pPr>
        <w:pStyle w:val="ListParagraph"/>
        <w:numPr>
          <w:ilvl w:val="0"/>
          <w:numId w:val="2"/>
        </w:numPr>
        <w:shd w:val="clear" w:color="auto" w:fill="FFFFFF"/>
        <w:spacing w:before="100" w:line="342" w:lineRule="auto"/>
        <w:rPr>
          <w:ins w:id="19" w:author="Chiara Situmorang" w:date="2022-11-07T23:42:00Z"/>
          <w:rFonts w:ascii="Roboto" w:eastAsia="Roboto" w:hAnsi="Roboto" w:cs="Roboto"/>
          <w:sz w:val="21"/>
          <w:szCs w:val="21"/>
        </w:rPr>
      </w:pPr>
      <w:ins w:id="20" w:author="Chiara Situmorang" w:date="2022-11-07T23:41:00Z">
        <w:r>
          <w:rPr>
            <w:rFonts w:ascii="Roboto" w:eastAsia="Roboto" w:hAnsi="Roboto" w:cs="Roboto"/>
            <w:sz w:val="21"/>
            <w:szCs w:val="21"/>
          </w:rPr>
          <w:t xml:space="preserve">What other attempts did you make (and fail) to express yourself? </w:t>
        </w:r>
      </w:ins>
    </w:p>
    <w:p w14:paraId="13CDFE71" w14:textId="70844B33" w:rsidR="009B05C8" w:rsidRDefault="009B05C8" w:rsidP="009B05C8">
      <w:pPr>
        <w:pStyle w:val="ListParagraph"/>
        <w:numPr>
          <w:ilvl w:val="0"/>
          <w:numId w:val="2"/>
        </w:numPr>
        <w:shd w:val="clear" w:color="auto" w:fill="FFFFFF"/>
        <w:spacing w:before="100" w:line="342" w:lineRule="auto"/>
        <w:rPr>
          <w:ins w:id="21" w:author="Chiara Situmorang" w:date="2022-11-07T23:42:00Z"/>
          <w:rFonts w:ascii="Roboto" w:eastAsia="Roboto" w:hAnsi="Roboto" w:cs="Roboto"/>
          <w:sz w:val="21"/>
          <w:szCs w:val="21"/>
        </w:rPr>
      </w:pPr>
      <w:ins w:id="22" w:author="Chiara Situmorang" w:date="2022-11-07T23:42:00Z">
        <w:r>
          <w:rPr>
            <w:rFonts w:ascii="Roboto" w:eastAsia="Roboto" w:hAnsi="Roboto" w:cs="Roboto"/>
            <w:sz w:val="21"/>
            <w:szCs w:val="21"/>
          </w:rPr>
          <w:t>Y</w:t>
        </w:r>
      </w:ins>
      <w:ins w:id="23" w:author="Chiara Situmorang" w:date="2022-11-07T23:41:00Z">
        <w:r>
          <w:rPr>
            <w:rFonts w:ascii="Roboto" w:eastAsia="Roboto" w:hAnsi="Roboto" w:cs="Roboto"/>
            <w:sz w:val="21"/>
            <w:szCs w:val="21"/>
          </w:rPr>
          <w:t xml:space="preserve">ou discovered art </w:t>
        </w:r>
      </w:ins>
      <w:ins w:id="24" w:author="Chiara Situmorang" w:date="2022-11-07T23:42:00Z">
        <w:r>
          <w:rPr>
            <w:rFonts w:ascii="Roboto" w:eastAsia="Roboto" w:hAnsi="Roboto" w:cs="Roboto"/>
            <w:sz w:val="21"/>
            <w:szCs w:val="21"/>
          </w:rPr>
          <w:t>and found that you were able to voice your thoughts through that medium, but you had always just done it in private</w:t>
        </w:r>
      </w:ins>
    </w:p>
    <w:p w14:paraId="7AA46109" w14:textId="7A20C745" w:rsidR="009B05C8" w:rsidRDefault="009B05C8" w:rsidP="009B05C8">
      <w:pPr>
        <w:pStyle w:val="ListParagraph"/>
        <w:numPr>
          <w:ilvl w:val="0"/>
          <w:numId w:val="2"/>
        </w:numPr>
        <w:shd w:val="clear" w:color="auto" w:fill="FFFFFF"/>
        <w:spacing w:before="100" w:line="342" w:lineRule="auto"/>
        <w:rPr>
          <w:ins w:id="25" w:author="Chiara Situmorang" w:date="2022-11-07T23:43:00Z"/>
          <w:rFonts w:ascii="Roboto" w:eastAsia="Roboto" w:hAnsi="Roboto" w:cs="Roboto"/>
          <w:sz w:val="21"/>
          <w:szCs w:val="21"/>
        </w:rPr>
      </w:pPr>
      <w:ins w:id="26" w:author="Chiara Situmorang" w:date="2022-11-07T23:42:00Z">
        <w:r>
          <w:rPr>
            <w:rFonts w:ascii="Roboto" w:eastAsia="Roboto" w:hAnsi="Roboto" w:cs="Roboto"/>
            <w:sz w:val="21"/>
            <w:szCs w:val="21"/>
          </w:rPr>
          <w:t>The opportunity for the art exhibition arrived – how did you think to jo</w:t>
        </w:r>
      </w:ins>
      <w:ins w:id="27" w:author="Chiara Situmorang" w:date="2022-11-07T23:43:00Z">
        <w:r>
          <w:rPr>
            <w:rFonts w:ascii="Roboto" w:eastAsia="Roboto" w:hAnsi="Roboto" w:cs="Roboto"/>
            <w:sz w:val="21"/>
            <w:szCs w:val="21"/>
          </w:rPr>
          <w:t>in it and to raise the issue of toxic masculinity?</w:t>
        </w:r>
      </w:ins>
    </w:p>
    <w:p w14:paraId="5689A0D8" w14:textId="31D26902" w:rsidR="009B05C8" w:rsidRDefault="009B05C8" w:rsidP="009B05C8">
      <w:pPr>
        <w:pStyle w:val="ListParagraph"/>
        <w:numPr>
          <w:ilvl w:val="0"/>
          <w:numId w:val="2"/>
        </w:numPr>
        <w:shd w:val="clear" w:color="auto" w:fill="FFFFFF"/>
        <w:spacing w:before="100" w:line="342" w:lineRule="auto"/>
        <w:rPr>
          <w:ins w:id="28" w:author="Chiara Situmorang" w:date="2022-11-07T23:43:00Z"/>
          <w:rFonts w:ascii="Roboto" w:eastAsia="Roboto" w:hAnsi="Roboto" w:cs="Roboto"/>
          <w:sz w:val="21"/>
          <w:szCs w:val="21"/>
        </w:rPr>
      </w:pPr>
      <w:ins w:id="29" w:author="Chiara Situmorang" w:date="2022-11-07T23:43:00Z">
        <w:r>
          <w:rPr>
            <w:rFonts w:ascii="Roboto" w:eastAsia="Roboto" w:hAnsi="Roboto" w:cs="Roboto"/>
            <w:sz w:val="21"/>
            <w:szCs w:val="21"/>
          </w:rPr>
          <w:t>The public’s reaction</w:t>
        </w:r>
      </w:ins>
    </w:p>
    <w:p w14:paraId="70132FC4" w14:textId="50181F19" w:rsidR="009B05C8" w:rsidRDefault="009B05C8" w:rsidP="009B05C8">
      <w:pPr>
        <w:pStyle w:val="ListParagraph"/>
        <w:numPr>
          <w:ilvl w:val="0"/>
          <w:numId w:val="2"/>
        </w:numPr>
        <w:shd w:val="clear" w:color="auto" w:fill="FFFFFF"/>
        <w:spacing w:before="100" w:line="342" w:lineRule="auto"/>
        <w:rPr>
          <w:ins w:id="30" w:author="Chiara Situmorang" w:date="2022-11-07T23:44:00Z"/>
          <w:rFonts w:ascii="Roboto" w:eastAsia="Roboto" w:hAnsi="Roboto" w:cs="Roboto"/>
          <w:sz w:val="21"/>
          <w:szCs w:val="21"/>
        </w:rPr>
      </w:pPr>
      <w:ins w:id="31" w:author="Chiara Situmorang" w:date="2022-11-07T23:43:00Z">
        <w:r>
          <w:rPr>
            <w:rFonts w:ascii="Roboto" w:eastAsia="Roboto" w:hAnsi="Roboto" w:cs="Roboto"/>
            <w:sz w:val="21"/>
            <w:szCs w:val="21"/>
          </w:rPr>
          <w:t>Conclusion: how did you feel upon exhibiting your self-expression in public? What did you learn about yourself?</w:t>
        </w:r>
      </w:ins>
    </w:p>
    <w:p w14:paraId="486DD5A0" w14:textId="68AD0B31" w:rsidR="009B05C8" w:rsidRDefault="009B05C8" w:rsidP="009B05C8">
      <w:pPr>
        <w:shd w:val="clear" w:color="auto" w:fill="FFFFFF"/>
        <w:spacing w:before="100" w:line="342" w:lineRule="auto"/>
        <w:rPr>
          <w:ins w:id="32" w:author="Chiara Situmorang" w:date="2022-11-07T23:44:00Z"/>
          <w:rFonts w:ascii="Roboto" w:eastAsia="Roboto" w:hAnsi="Roboto" w:cs="Roboto"/>
          <w:sz w:val="21"/>
          <w:szCs w:val="21"/>
        </w:rPr>
      </w:pPr>
      <w:ins w:id="33" w:author="Chiara Situmorang" w:date="2022-11-07T23:44:00Z">
        <w:r>
          <w:rPr>
            <w:rFonts w:ascii="Roboto" w:eastAsia="Roboto" w:hAnsi="Roboto" w:cs="Roboto"/>
            <w:sz w:val="21"/>
            <w:szCs w:val="21"/>
          </w:rPr>
          <w:t>Good luck!</w:t>
        </w:r>
      </w:ins>
    </w:p>
    <w:p w14:paraId="51933A74" w14:textId="523A14F2" w:rsidR="009B05C8" w:rsidRPr="009B05C8" w:rsidRDefault="009B05C8" w:rsidP="009B05C8">
      <w:pPr>
        <w:shd w:val="clear" w:color="auto" w:fill="FFFFFF"/>
        <w:spacing w:before="100" w:line="342" w:lineRule="auto"/>
        <w:rPr>
          <w:rFonts w:ascii="Roboto" w:eastAsia="Roboto" w:hAnsi="Roboto" w:cs="Roboto"/>
          <w:sz w:val="21"/>
          <w:szCs w:val="21"/>
        </w:rPr>
      </w:pPr>
      <w:ins w:id="34" w:author="Chiara Situmorang" w:date="2022-11-07T23:44:00Z">
        <w:r>
          <w:rPr>
            <w:rFonts w:ascii="Roboto" w:eastAsia="Roboto" w:hAnsi="Roboto" w:cs="Roboto"/>
            <w:sz w:val="21"/>
            <w:szCs w:val="21"/>
          </w:rPr>
          <w:t>Chiara</w:t>
        </w:r>
      </w:ins>
    </w:p>
    <w:sectPr w:rsidR="009B05C8" w:rsidRPr="009B05C8">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1-07T23:30:00Z" w:initials="CS">
    <w:p w14:paraId="0DCD580B" w14:textId="77777777" w:rsidR="00752D53" w:rsidRDefault="00752D53" w:rsidP="007C40AB">
      <w:r>
        <w:rPr>
          <w:rStyle w:val="CommentReference"/>
        </w:rPr>
        <w:annotationRef/>
      </w:r>
      <w:r>
        <w:rPr>
          <w:sz w:val="20"/>
          <w:szCs w:val="20"/>
        </w:rPr>
        <w:t>can you give us more context? how did you end up with strong values? what was your childhood like? why were you timid and not heard?</w:t>
      </w:r>
    </w:p>
  </w:comment>
  <w:comment w:id="1" w:author="Chiara Situmorang" w:date="2022-11-07T23:31:00Z" w:initials="CS">
    <w:p w14:paraId="709534C4" w14:textId="77777777" w:rsidR="00752D53" w:rsidRDefault="00752D53" w:rsidP="00326466">
      <w:r>
        <w:rPr>
          <w:rStyle w:val="CommentReference"/>
        </w:rPr>
        <w:annotationRef/>
      </w:r>
      <w:r>
        <w:rPr>
          <w:sz w:val="20"/>
          <w:szCs w:val="20"/>
        </w:rPr>
        <w:t>had you made other attempts before this exhibition to express how you feel about this issue?</w:t>
      </w:r>
    </w:p>
  </w:comment>
  <w:comment w:id="2" w:author="Chiara Situmorang" w:date="2022-11-07T23:32:00Z" w:initials="CS">
    <w:p w14:paraId="104BDB9E" w14:textId="77777777" w:rsidR="00752D53" w:rsidRDefault="00752D53" w:rsidP="002874D8">
      <w:r>
        <w:rPr>
          <w:rStyle w:val="CommentReference"/>
        </w:rPr>
        <w:annotationRef/>
      </w:r>
      <w:r>
        <w:rPr>
          <w:sz w:val="20"/>
          <w:szCs w:val="20"/>
        </w:rPr>
        <w:t xml:space="preserve">how did you think to express your thoughts on toxic masculinity in this exhibition? </w:t>
      </w:r>
    </w:p>
  </w:comment>
  <w:comment w:id="3" w:author="Chiara Situmorang" w:date="2022-11-07T23:29:00Z" w:initials="CS">
    <w:p w14:paraId="7E352C85" w14:textId="3D189390" w:rsidR="00752D53" w:rsidRDefault="00752D53" w:rsidP="005C7AA7">
      <w:r>
        <w:rPr>
          <w:rStyle w:val="CommentReference"/>
        </w:rPr>
        <w:annotationRef/>
      </w:r>
      <w:r>
        <w:rPr>
          <w:sz w:val="20"/>
          <w:szCs w:val="20"/>
        </w:rPr>
        <w:t>why geometric art? how does it represent toxic masculinity?</w:t>
      </w:r>
    </w:p>
  </w:comment>
  <w:comment w:id="4" w:author="Chiara Situmorang" w:date="2022-11-07T23:34:00Z" w:initials="CS">
    <w:p w14:paraId="6F0BF8B8" w14:textId="77777777" w:rsidR="00752D53" w:rsidRDefault="00752D53" w:rsidP="00F67FBF">
      <w:r>
        <w:rPr>
          <w:rStyle w:val="CommentReference"/>
        </w:rPr>
        <w:annotationRef/>
      </w:r>
      <w:r>
        <w:rPr>
          <w:sz w:val="20"/>
          <w:szCs w:val="20"/>
        </w:rPr>
        <w:t>this feels like a jump cut to the ending of a movie. we see the result, but not the process. how did you feel exhibiting your artwork? did your parents/brother know about the idea behind it? what did people say about it? show us that they understood the idea behind your art</w:t>
      </w:r>
    </w:p>
  </w:comment>
  <w:comment w:id="5" w:author="Chiara Situmorang" w:date="2022-11-07T23:36:00Z" w:initials="CS">
    <w:p w14:paraId="3E5EB3B4" w14:textId="77777777" w:rsidR="00752D53" w:rsidRDefault="00752D53" w:rsidP="00EA316D">
      <w:r>
        <w:rPr>
          <w:rStyle w:val="CommentReference"/>
        </w:rPr>
        <w:annotationRef/>
      </w:r>
      <w:r>
        <w:rPr>
          <w:sz w:val="20"/>
          <w:szCs w:val="20"/>
        </w:rPr>
        <w:t>as a reader, i find the violin metaphor distracting to the story, especially since the story is not about music or the violin. i’d suggest you use this space to conclude your story instead: what did you learn from the experience of expressing yourself through your art? what kind of impact did that self-expression have on you and others? how will it affect the way you approach things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D580B" w15:done="0"/>
  <w15:commentEx w15:paraId="709534C4" w15:done="0"/>
  <w15:commentEx w15:paraId="104BDB9E" w15:done="0"/>
  <w15:commentEx w15:paraId="7E352C85" w15:done="0"/>
  <w15:commentEx w15:paraId="6F0BF8B8" w15:done="0"/>
  <w15:commentEx w15:paraId="3E5EB3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13A6" w16cex:dateUtc="2022-11-07T16:30:00Z"/>
  <w16cex:commentExtensible w16cex:durableId="271413E4" w16cex:dateUtc="2022-11-07T16:31:00Z"/>
  <w16cex:commentExtensible w16cex:durableId="2714140E" w16cex:dateUtc="2022-11-07T16:32:00Z"/>
  <w16cex:commentExtensible w16cex:durableId="27141369" w16cex:dateUtc="2022-11-07T16:29:00Z"/>
  <w16cex:commentExtensible w16cex:durableId="27141479" w16cex:dateUtc="2022-11-07T16:34:00Z"/>
  <w16cex:commentExtensible w16cex:durableId="271414EB" w16cex:dateUtc="2022-11-07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D580B" w16cid:durableId="271413A6"/>
  <w16cid:commentId w16cid:paraId="709534C4" w16cid:durableId="271413E4"/>
  <w16cid:commentId w16cid:paraId="104BDB9E" w16cid:durableId="2714140E"/>
  <w16cid:commentId w16cid:paraId="7E352C85" w16cid:durableId="27141369"/>
  <w16cid:commentId w16cid:paraId="6F0BF8B8" w16cid:durableId="27141479"/>
  <w16cid:commentId w16cid:paraId="3E5EB3B4" w16cid:durableId="27141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5705" w14:textId="77777777" w:rsidR="00E96606" w:rsidRDefault="00E96606">
      <w:pPr>
        <w:spacing w:line="240" w:lineRule="auto"/>
      </w:pPr>
      <w:r>
        <w:separator/>
      </w:r>
    </w:p>
  </w:endnote>
  <w:endnote w:type="continuationSeparator" w:id="0">
    <w:p w14:paraId="131FCE12" w14:textId="77777777" w:rsidR="00E96606" w:rsidRDefault="00E96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572464" w:rsidRDefault="005724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5F92" w14:textId="77777777" w:rsidR="00E96606" w:rsidRDefault="00E96606">
      <w:pPr>
        <w:spacing w:line="240" w:lineRule="auto"/>
      </w:pPr>
      <w:r>
        <w:separator/>
      </w:r>
    </w:p>
  </w:footnote>
  <w:footnote w:type="continuationSeparator" w:id="0">
    <w:p w14:paraId="31FD350E" w14:textId="77777777" w:rsidR="00E96606" w:rsidRDefault="00E96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572464" w:rsidRDefault="00572464">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572464" w:rsidRDefault="00000000">
    <w:pPr>
      <w:spacing w:after="240"/>
    </w:pPr>
    <w:r>
      <w:t>Tell a story from your life, describing an experience that either demonstrates your character or helped to shape it.</w:t>
    </w:r>
  </w:p>
  <w:p w14:paraId="0000002D" w14:textId="77777777" w:rsidR="00572464" w:rsidRDefault="00000000">
    <w:pPr>
      <w:spacing w:before="240" w:after="240"/>
    </w:pPr>
    <w:r>
      <w:rPr>
        <w:b/>
      </w:rPr>
      <w:t>Maximum length</w:t>
    </w:r>
    <w:r>
      <w:t>: 650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1DB"/>
    <w:multiLevelType w:val="multilevel"/>
    <w:tmpl w:val="C0B0A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6C125A"/>
    <w:multiLevelType w:val="hybridMultilevel"/>
    <w:tmpl w:val="714A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093151">
    <w:abstractNumId w:val="0"/>
  </w:num>
  <w:num w:numId="2" w16cid:durableId="1720938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64"/>
    <w:rsid w:val="00572464"/>
    <w:rsid w:val="006B158F"/>
    <w:rsid w:val="0073157F"/>
    <w:rsid w:val="00752D53"/>
    <w:rsid w:val="009B05C8"/>
    <w:rsid w:val="00E9660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2B93"/>
  <w15:docId w15:val="{830A77D6-1893-47FE-84C9-E6A84ED7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752D53"/>
    <w:pPr>
      <w:spacing w:line="240" w:lineRule="auto"/>
    </w:pPr>
  </w:style>
  <w:style w:type="character" w:styleId="CommentReference">
    <w:name w:val="annotation reference"/>
    <w:basedOn w:val="DefaultParagraphFont"/>
    <w:uiPriority w:val="99"/>
    <w:semiHidden/>
    <w:unhideWhenUsed/>
    <w:rsid w:val="00752D53"/>
    <w:rPr>
      <w:sz w:val="16"/>
      <w:szCs w:val="16"/>
    </w:rPr>
  </w:style>
  <w:style w:type="paragraph" w:styleId="CommentText">
    <w:name w:val="annotation text"/>
    <w:basedOn w:val="Normal"/>
    <w:link w:val="CommentTextChar"/>
    <w:uiPriority w:val="99"/>
    <w:semiHidden/>
    <w:unhideWhenUsed/>
    <w:rsid w:val="00752D53"/>
    <w:pPr>
      <w:spacing w:line="240" w:lineRule="auto"/>
    </w:pPr>
    <w:rPr>
      <w:sz w:val="20"/>
      <w:szCs w:val="20"/>
    </w:rPr>
  </w:style>
  <w:style w:type="character" w:customStyle="1" w:styleId="CommentTextChar">
    <w:name w:val="Comment Text Char"/>
    <w:basedOn w:val="DefaultParagraphFont"/>
    <w:link w:val="CommentText"/>
    <w:uiPriority w:val="99"/>
    <w:semiHidden/>
    <w:rsid w:val="00752D53"/>
    <w:rPr>
      <w:sz w:val="20"/>
      <w:szCs w:val="20"/>
    </w:rPr>
  </w:style>
  <w:style w:type="paragraph" w:styleId="CommentSubject">
    <w:name w:val="annotation subject"/>
    <w:basedOn w:val="CommentText"/>
    <w:next w:val="CommentText"/>
    <w:link w:val="CommentSubjectChar"/>
    <w:uiPriority w:val="99"/>
    <w:semiHidden/>
    <w:unhideWhenUsed/>
    <w:rsid w:val="00752D53"/>
    <w:rPr>
      <w:b/>
      <w:bCs/>
    </w:rPr>
  </w:style>
  <w:style w:type="character" w:customStyle="1" w:styleId="CommentSubjectChar">
    <w:name w:val="Comment Subject Char"/>
    <w:basedOn w:val="CommentTextChar"/>
    <w:link w:val="CommentSubject"/>
    <w:uiPriority w:val="99"/>
    <w:semiHidden/>
    <w:rsid w:val="00752D53"/>
    <w:rPr>
      <w:b/>
      <w:bCs/>
      <w:sz w:val="20"/>
      <w:szCs w:val="20"/>
    </w:rPr>
  </w:style>
  <w:style w:type="paragraph" w:styleId="ListParagraph">
    <w:name w:val="List Paragraph"/>
    <w:basedOn w:val="Normal"/>
    <w:uiPriority w:val="34"/>
    <w:qFormat/>
    <w:rsid w:val="009B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2022-11-05T07:01:00Z</dcterms:created>
  <dcterms:modified xsi:type="dcterms:W3CDTF">2022-11-07T16:45:00Z</dcterms:modified>
</cp:coreProperties>
</file>