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CC1C67" w14:textId="238B9C14" w:rsidR="008531BE" w:rsidRPr="008531BE" w:rsidRDefault="008531BE" w:rsidP="008531BE">
      <w:pPr>
        <w:jc w:val="both"/>
        <w:rPr>
          <w:rFonts w:ascii="Source Sans Pro" w:eastAsia="Source Sans Pro" w:hAnsi="Source Sans Pro" w:cs="Source Sans Pro"/>
          <w:b/>
          <w:bCs/>
          <w:color w:val="222222"/>
          <w:sz w:val="24"/>
          <w:szCs w:val="24"/>
          <w:highlight w:val="white"/>
        </w:rPr>
      </w:pPr>
      <w:r w:rsidRPr="008531BE">
        <w:rPr>
          <w:rFonts w:ascii="Source Sans Pro" w:eastAsia="Source Sans Pro" w:hAnsi="Source Sans Pro" w:cs="Source Sans Pro"/>
          <w:b/>
          <w:bCs/>
          <w:color w:val="222222"/>
          <w:sz w:val="24"/>
          <w:szCs w:val="24"/>
          <w:highlight w:val="white"/>
        </w:rPr>
        <w:t>1. Explain, in detail, an experience you've had in the past 3 to 4 years related to your first-choice major. This can be an experience from an extracurricular activity, in a class you’ve taken, or through something else. (150 words)</w:t>
      </w:r>
    </w:p>
    <w:p w14:paraId="0000000B" w14:textId="41503894" w:rsidR="00EC05C8" w:rsidRDefault="008531BE">
      <w:pPr>
        <w:jc w:val="both"/>
        <w:rPr>
          <w:rFonts w:ascii="Source Sans Pro" w:eastAsia="Source Sans Pro" w:hAnsi="Source Sans Pro" w:cs="Source Sans Pro"/>
          <w:color w:val="222222"/>
          <w:sz w:val="24"/>
          <w:szCs w:val="24"/>
          <w:highlight w:val="white"/>
        </w:rPr>
      </w:pPr>
      <w:r>
        <w:rPr>
          <w:rFonts w:ascii="Source Sans Pro" w:eastAsia="Source Sans Pro" w:hAnsi="Source Sans Pro" w:cs="Source Sans Pro"/>
          <w:color w:val="222222"/>
          <w:sz w:val="24"/>
          <w:szCs w:val="24"/>
          <w:highlight w:val="white"/>
        </w:rPr>
        <w:t xml:space="preserve">Starting in middle school, I knew I wanted to major in finance because I was keen on learning how companies are structured–mainly on how they make money and how they become profitable. </w:t>
      </w:r>
      <w:commentRangeStart w:id="0"/>
      <w:r>
        <w:rPr>
          <w:rFonts w:ascii="Source Sans Pro" w:eastAsia="Source Sans Pro" w:hAnsi="Source Sans Pro" w:cs="Source Sans Pro"/>
          <w:color w:val="222222"/>
          <w:sz w:val="24"/>
          <w:szCs w:val="24"/>
          <w:highlight w:val="white"/>
        </w:rPr>
        <w:t>In Grade 9, I asked my father to teach me about the stock market and it propelled me to follow the current financial news as those were moments when I felt more passionate about finance. In addition, I read a lot about biographies and memories of successful entrepreneurs and business leaders and how they started</w:t>
      </w:r>
      <w:ins w:id="1" w:author="Thalia Priscilla" w:date="2022-10-15T20:28:00Z">
        <w:r w:rsidR="00EB4580">
          <w:rPr>
            <w:rFonts w:ascii="Source Sans Pro" w:eastAsia="Source Sans Pro" w:hAnsi="Source Sans Pro" w:cs="Source Sans Pro"/>
            <w:color w:val="222222"/>
            <w:sz w:val="24"/>
            <w:szCs w:val="24"/>
            <w:highlight w:val="white"/>
          </w:rPr>
          <w:t>.</w:t>
        </w:r>
      </w:ins>
      <w:r>
        <w:rPr>
          <w:rFonts w:ascii="Source Sans Pro" w:eastAsia="Source Sans Pro" w:hAnsi="Source Sans Pro" w:cs="Source Sans Pro"/>
          <w:color w:val="222222"/>
          <w:sz w:val="24"/>
          <w:szCs w:val="24"/>
          <w:highlight w:val="white"/>
        </w:rPr>
        <w:t xml:space="preserve"> </w:t>
      </w:r>
      <w:commentRangeEnd w:id="0"/>
      <w:r w:rsidR="00EB4580">
        <w:rPr>
          <w:rStyle w:val="CommentReference"/>
        </w:rPr>
        <w:commentReference w:id="0"/>
      </w:r>
      <w:r>
        <w:rPr>
          <w:rFonts w:ascii="Source Sans Pro" w:eastAsia="Source Sans Pro" w:hAnsi="Source Sans Pro" w:cs="Source Sans Pro"/>
          <w:color w:val="222222"/>
          <w:sz w:val="24"/>
          <w:szCs w:val="24"/>
          <w:highlight w:val="white"/>
        </w:rPr>
        <w:t>When an opportunity for a finance accountant internship in a hotel came, I didn’t think twice before accepting it.</w:t>
      </w:r>
      <w:del w:id="2" w:author="Thalia Priscilla" w:date="2022-10-15T20:38:00Z">
        <w:r w:rsidDel="00E361FD">
          <w:rPr>
            <w:rFonts w:ascii="Source Sans Pro" w:eastAsia="Source Sans Pro" w:hAnsi="Source Sans Pro" w:cs="Source Sans Pro"/>
            <w:color w:val="222222"/>
            <w:sz w:val="24"/>
            <w:szCs w:val="24"/>
            <w:highlight w:val="white"/>
          </w:rPr>
          <w:delText xml:space="preserve"> </w:delText>
        </w:r>
        <w:commentRangeStart w:id="3"/>
        <w:r w:rsidDel="00E361FD">
          <w:rPr>
            <w:rFonts w:ascii="Source Sans Pro" w:eastAsia="Source Sans Pro" w:hAnsi="Source Sans Pro" w:cs="Source Sans Pro"/>
            <w:color w:val="222222"/>
            <w:sz w:val="24"/>
            <w:szCs w:val="24"/>
            <w:highlight w:val="white"/>
          </w:rPr>
          <w:delText>Throughout the internship, the scope of finance and accounting that I learned was way more than detailed compared to the 2 years of studying IB Business HL</w:delText>
        </w:r>
      </w:del>
      <w:r>
        <w:rPr>
          <w:rFonts w:ascii="Source Sans Pro" w:eastAsia="Source Sans Pro" w:hAnsi="Source Sans Pro" w:cs="Source Sans Pro"/>
          <w:color w:val="222222"/>
          <w:sz w:val="24"/>
          <w:szCs w:val="24"/>
          <w:highlight w:val="white"/>
        </w:rPr>
        <w:t xml:space="preserve">. </w:t>
      </w:r>
      <w:commentRangeEnd w:id="3"/>
      <w:r w:rsidR="00EB4580">
        <w:rPr>
          <w:rStyle w:val="CommentReference"/>
        </w:rPr>
        <w:commentReference w:id="3"/>
      </w:r>
      <w:commentRangeStart w:id="4"/>
      <w:r>
        <w:rPr>
          <w:rFonts w:ascii="Source Sans Pro" w:eastAsia="Source Sans Pro" w:hAnsi="Source Sans Pro" w:cs="Source Sans Pro"/>
          <w:color w:val="222222"/>
          <w:sz w:val="24"/>
          <w:szCs w:val="24"/>
          <w:highlight w:val="white"/>
        </w:rPr>
        <w:t xml:space="preserve">Within 2 years, there were countless tasks I was assigned but the main tasks include utilizing different tools/platforms for analyzing operational data, inputting the hotel’s market performance, helping with the KPI benchmarking report, participating in cafe projects to increase the hotel’s profitability, and assist in preparing monthly/quarterly/annually analysis reports and presentations. </w:t>
      </w:r>
      <w:commentRangeEnd w:id="4"/>
      <w:r w:rsidR="00EB4580">
        <w:rPr>
          <w:rStyle w:val="CommentReference"/>
        </w:rPr>
        <w:commentReference w:id="4"/>
      </w:r>
      <w:ins w:id="5" w:author="Thalia Priscilla" w:date="2022-10-15T20:38:00Z">
        <w:r w:rsidR="00E361FD" w:rsidRPr="00E361FD">
          <w:rPr>
            <w:rFonts w:ascii="Source Sans Pro" w:eastAsia="Source Sans Pro" w:hAnsi="Source Sans Pro" w:cs="Source Sans Pro"/>
            <w:color w:val="222222"/>
            <w:sz w:val="24"/>
            <w:szCs w:val="24"/>
            <w:highlight w:val="white"/>
          </w:rPr>
          <w:t xml:space="preserve"> </w:t>
        </w:r>
        <w:r w:rsidR="00E361FD">
          <w:rPr>
            <w:rFonts w:ascii="Source Sans Pro" w:eastAsia="Source Sans Pro" w:hAnsi="Source Sans Pro" w:cs="Source Sans Pro"/>
            <w:color w:val="222222"/>
            <w:sz w:val="24"/>
            <w:szCs w:val="24"/>
            <w:highlight w:val="white"/>
          </w:rPr>
          <w:t>Throughout the internship, the scope of finance and accounting that I learned was way more than detailed compared to the 2 years of studying IB Business HL</w:t>
        </w:r>
      </w:ins>
    </w:p>
    <w:p w14:paraId="0000000C" w14:textId="25E1105E" w:rsidR="00EC05C8" w:rsidRDefault="00EC05C8">
      <w:pPr>
        <w:jc w:val="both"/>
        <w:rPr>
          <w:rFonts w:ascii="Source Sans Pro" w:eastAsia="Source Sans Pro" w:hAnsi="Source Sans Pro" w:cs="Source Sans Pro"/>
          <w:color w:val="222222"/>
          <w:sz w:val="24"/>
          <w:szCs w:val="24"/>
          <w:highlight w:val="white"/>
        </w:rPr>
      </w:pPr>
    </w:p>
    <w:p w14:paraId="463D9EB8" w14:textId="3CD8F4D2" w:rsidR="008531BE" w:rsidRPr="008531BE" w:rsidRDefault="008531BE">
      <w:pPr>
        <w:jc w:val="both"/>
        <w:rPr>
          <w:rFonts w:ascii="Source Sans Pro" w:eastAsia="Source Sans Pro" w:hAnsi="Source Sans Pro" w:cs="Source Sans Pro"/>
          <w:b/>
          <w:bCs/>
          <w:color w:val="222222"/>
          <w:sz w:val="24"/>
          <w:szCs w:val="24"/>
          <w:highlight w:val="white"/>
        </w:rPr>
      </w:pPr>
      <w:r w:rsidRPr="008531BE">
        <w:rPr>
          <w:rFonts w:ascii="Source Sans Pro" w:eastAsia="Source Sans Pro" w:hAnsi="Source Sans Pro" w:cs="Source Sans Pro"/>
          <w:b/>
          <w:bCs/>
          <w:color w:val="222222"/>
          <w:sz w:val="24"/>
          <w:szCs w:val="24"/>
          <w:highlight w:val="white"/>
        </w:rPr>
        <w:t>2. Describe your personal and/or career goals after graduating from UIUC and how your selected first-choice major will help you achieve them</w:t>
      </w:r>
      <w:r>
        <w:rPr>
          <w:rFonts w:ascii="Source Sans Pro" w:eastAsia="Source Sans Pro" w:hAnsi="Source Sans Pro" w:cs="Source Sans Pro"/>
          <w:b/>
          <w:bCs/>
          <w:color w:val="222222"/>
          <w:sz w:val="24"/>
          <w:szCs w:val="24"/>
          <w:highlight w:val="white"/>
        </w:rPr>
        <w:t>. (150 words)</w:t>
      </w:r>
    </w:p>
    <w:p w14:paraId="0000000D" w14:textId="77777777" w:rsidR="00EC05C8" w:rsidRDefault="008531BE">
      <w:pPr>
        <w:jc w:val="both"/>
        <w:rPr>
          <w:rFonts w:ascii="Source Sans Pro" w:eastAsia="Source Sans Pro" w:hAnsi="Source Sans Pro" w:cs="Source Sans Pro"/>
          <w:color w:val="222222"/>
          <w:sz w:val="24"/>
          <w:szCs w:val="24"/>
          <w:highlight w:val="white"/>
        </w:rPr>
      </w:pPr>
      <w:commentRangeStart w:id="6"/>
      <w:r>
        <w:rPr>
          <w:rFonts w:ascii="Source Sans Pro" w:eastAsia="Source Sans Pro" w:hAnsi="Source Sans Pro" w:cs="Source Sans Pro"/>
          <w:color w:val="222222"/>
          <w:sz w:val="24"/>
          <w:szCs w:val="24"/>
          <w:highlight w:val="white"/>
        </w:rPr>
        <w:t xml:space="preserve">After graduating, I plan to continue advancing my education with a master’s degree and earn a certification in finance like CFA (Chartered Financial Analyst) and CIMA (Certified Investment Management Analyst) to further develop my analytical skills, and expertise in quantitative methods, financial reporting, and investment analysis. </w:t>
      </w:r>
      <w:commentRangeEnd w:id="6"/>
      <w:r w:rsidR="00173913">
        <w:rPr>
          <w:rStyle w:val="CommentReference"/>
        </w:rPr>
        <w:commentReference w:id="6"/>
      </w:r>
      <w:r>
        <w:rPr>
          <w:rFonts w:ascii="Source Sans Pro" w:eastAsia="Source Sans Pro" w:hAnsi="Source Sans Pro" w:cs="Source Sans Pro"/>
          <w:color w:val="222222"/>
          <w:sz w:val="24"/>
          <w:szCs w:val="24"/>
          <w:highlight w:val="white"/>
        </w:rPr>
        <w:t xml:space="preserve">Furthermore, getting a master’s degree and certifications in finance can help strengthen my credentials for my specialized field of work and set me apart from other individuals aiming for the same job position. </w:t>
      </w:r>
      <w:commentRangeStart w:id="7"/>
      <w:r>
        <w:rPr>
          <w:rFonts w:ascii="Source Sans Pro" w:eastAsia="Source Sans Pro" w:hAnsi="Source Sans Pro" w:cs="Source Sans Pro"/>
          <w:color w:val="222222"/>
          <w:sz w:val="24"/>
          <w:szCs w:val="24"/>
          <w:highlight w:val="white"/>
        </w:rPr>
        <w:t xml:space="preserve">I believe that knowledge is limitless, and graduating from UUIC with my selected first-choice, finance major can help provide the right foundation for me to achieve my personal goal of getting certifications. </w:t>
      </w:r>
      <w:commentRangeEnd w:id="7"/>
      <w:r w:rsidR="00173913">
        <w:rPr>
          <w:rStyle w:val="CommentReference"/>
        </w:rPr>
        <w:commentReference w:id="7"/>
      </w:r>
    </w:p>
    <w:p w14:paraId="0000000E" w14:textId="77777777" w:rsidR="00EC05C8" w:rsidRDefault="00EC05C8">
      <w:pPr>
        <w:jc w:val="both"/>
        <w:rPr>
          <w:rFonts w:ascii="Source Sans Pro" w:eastAsia="Source Sans Pro" w:hAnsi="Source Sans Pro" w:cs="Source Sans Pro"/>
          <w:color w:val="222222"/>
          <w:sz w:val="24"/>
          <w:szCs w:val="24"/>
          <w:highlight w:val="white"/>
        </w:rPr>
      </w:pPr>
    </w:p>
    <w:p w14:paraId="1C671360" w14:textId="77777777" w:rsidR="008531BE" w:rsidRDefault="008531BE" w:rsidP="008531BE">
      <w:pPr>
        <w:jc w:val="both"/>
        <w:rPr>
          <w:rFonts w:ascii="Source Sans Pro" w:eastAsia="Source Sans Pro" w:hAnsi="Source Sans Pro" w:cs="Source Sans Pro"/>
          <w:color w:val="222222"/>
          <w:sz w:val="24"/>
          <w:szCs w:val="24"/>
          <w:highlight w:val="white"/>
        </w:rPr>
      </w:pPr>
    </w:p>
    <w:p w14:paraId="0C57873A" w14:textId="4384ECD2" w:rsidR="008531BE" w:rsidRPr="008531BE" w:rsidRDefault="008531BE" w:rsidP="008531BE">
      <w:pPr>
        <w:jc w:val="both"/>
        <w:rPr>
          <w:rFonts w:ascii="Source Sans Pro" w:eastAsia="Source Sans Pro" w:hAnsi="Source Sans Pro" w:cs="Source Sans Pro"/>
          <w:b/>
          <w:bCs/>
          <w:color w:val="222222"/>
          <w:sz w:val="24"/>
          <w:szCs w:val="24"/>
          <w:highlight w:val="white"/>
        </w:rPr>
      </w:pPr>
      <w:r w:rsidRPr="008531BE">
        <w:rPr>
          <w:rFonts w:ascii="Source Sans Pro" w:eastAsia="Source Sans Pro" w:hAnsi="Source Sans Pro" w:cs="Source Sans Pro"/>
          <w:b/>
          <w:bCs/>
          <w:color w:val="222222"/>
          <w:sz w:val="24"/>
          <w:szCs w:val="24"/>
          <w:highlight w:val="white"/>
        </w:rPr>
        <w:t>3. You have selected a second-choice major. Please explain your interest in that major or your overall academic or career goals. (150 words)</w:t>
      </w:r>
    </w:p>
    <w:p w14:paraId="0000000F" w14:textId="4610DDEA" w:rsidR="00EC05C8" w:rsidRDefault="008531BE">
      <w:pPr>
        <w:jc w:val="both"/>
        <w:rPr>
          <w:rFonts w:ascii="Source Sans Pro" w:eastAsia="Source Sans Pro" w:hAnsi="Source Sans Pro" w:cs="Source Sans Pro"/>
          <w:color w:val="222222"/>
          <w:sz w:val="24"/>
          <w:szCs w:val="24"/>
          <w:highlight w:val="white"/>
        </w:rPr>
      </w:pPr>
      <w:r>
        <w:rPr>
          <w:rFonts w:ascii="Source Sans Pro" w:eastAsia="Source Sans Pro" w:hAnsi="Source Sans Pro" w:cs="Source Sans Pro"/>
          <w:color w:val="222222"/>
          <w:sz w:val="24"/>
          <w:szCs w:val="24"/>
          <w:highlight w:val="white"/>
        </w:rPr>
        <w:t xml:space="preserve">My second-choice major is strongly correlated to another Finance major that UIUC offers, and that is Consumer Economics and Finance. </w:t>
      </w:r>
      <w:commentRangeStart w:id="8"/>
      <w:r>
        <w:rPr>
          <w:rFonts w:ascii="Source Sans Pro" w:eastAsia="Source Sans Pro" w:hAnsi="Source Sans Pro" w:cs="Source Sans Pro"/>
          <w:color w:val="222222"/>
          <w:sz w:val="24"/>
          <w:szCs w:val="24"/>
          <w:highlight w:val="white"/>
        </w:rPr>
        <w:t xml:space="preserve">This major focuses on developing knowledge and skills to help and understand how consumers make choices in their daily lives. As an individual who likes to communicate and interact with new people, as shown by the Student Council Presidency, tutoring, fundraising organizer, </w:t>
      </w:r>
      <w:proofErr w:type="spellStart"/>
      <w:r>
        <w:rPr>
          <w:rFonts w:ascii="Source Sans Pro" w:eastAsia="Source Sans Pro" w:hAnsi="Source Sans Pro" w:cs="Source Sans Pro"/>
          <w:color w:val="222222"/>
          <w:sz w:val="24"/>
          <w:szCs w:val="24"/>
          <w:highlight w:val="white"/>
        </w:rPr>
        <w:t>etc</w:t>
      </w:r>
      <w:proofErr w:type="spellEnd"/>
      <w:r>
        <w:rPr>
          <w:rFonts w:ascii="Source Sans Pro" w:eastAsia="Source Sans Pro" w:hAnsi="Source Sans Pro" w:cs="Source Sans Pro"/>
          <w:color w:val="222222"/>
          <w:sz w:val="24"/>
          <w:szCs w:val="24"/>
          <w:highlight w:val="white"/>
        </w:rPr>
        <w:t xml:space="preserve">, this major is a good basis for complimenting my soft skills. </w:t>
      </w:r>
      <w:commentRangeEnd w:id="8"/>
      <w:r w:rsidR="00ED6EA0">
        <w:rPr>
          <w:rStyle w:val="CommentReference"/>
        </w:rPr>
        <w:commentReference w:id="8"/>
      </w:r>
      <w:commentRangeStart w:id="9"/>
      <w:r>
        <w:rPr>
          <w:rFonts w:ascii="Source Sans Pro" w:eastAsia="Source Sans Pro" w:hAnsi="Source Sans Pro" w:cs="Source Sans Pro"/>
          <w:color w:val="222222"/>
          <w:sz w:val="24"/>
          <w:szCs w:val="24"/>
          <w:highlight w:val="white"/>
        </w:rPr>
        <w:t xml:space="preserve">The major focuses on important aspects that can be </w:t>
      </w:r>
      <w:r>
        <w:rPr>
          <w:rFonts w:ascii="Source Sans Pro" w:eastAsia="Source Sans Pro" w:hAnsi="Source Sans Pro" w:cs="Source Sans Pro"/>
          <w:color w:val="222222"/>
          <w:sz w:val="24"/>
          <w:szCs w:val="24"/>
          <w:highlight w:val="white"/>
        </w:rPr>
        <w:lastRenderedPageBreak/>
        <w:t xml:space="preserve">beneficial for me in the long run, </w:t>
      </w:r>
      <w:proofErr w:type="gramStart"/>
      <w:r>
        <w:rPr>
          <w:rFonts w:ascii="Source Sans Pro" w:eastAsia="Source Sans Pro" w:hAnsi="Source Sans Pro" w:cs="Source Sans Pro"/>
          <w:color w:val="222222"/>
          <w:sz w:val="24"/>
          <w:szCs w:val="24"/>
          <w:highlight w:val="white"/>
        </w:rPr>
        <w:t>e.g.</w:t>
      </w:r>
      <w:proofErr w:type="gramEnd"/>
      <w:r>
        <w:rPr>
          <w:rFonts w:ascii="Source Sans Pro" w:eastAsia="Source Sans Pro" w:hAnsi="Source Sans Pro" w:cs="Source Sans Pro"/>
          <w:color w:val="222222"/>
          <w:sz w:val="24"/>
          <w:szCs w:val="24"/>
          <w:highlight w:val="white"/>
        </w:rPr>
        <w:t xml:space="preserve"> understanding credit and debit, savings and investments, insurance, retirement, estate planning, etc.</w:t>
      </w:r>
      <w:commentRangeEnd w:id="9"/>
      <w:r w:rsidR="00ED6EA0">
        <w:rPr>
          <w:rStyle w:val="CommentReference"/>
        </w:rPr>
        <w:commentReference w:id="9"/>
      </w:r>
      <w:r>
        <w:rPr>
          <w:rFonts w:ascii="Source Sans Pro" w:eastAsia="Source Sans Pro" w:hAnsi="Source Sans Pro" w:cs="Source Sans Pro"/>
          <w:color w:val="222222"/>
          <w:sz w:val="24"/>
          <w:szCs w:val="24"/>
          <w:highlight w:val="white"/>
        </w:rPr>
        <w:t xml:space="preserve"> Furthermore, being an IB Business and Economics HL student, I’ve touched upon a few of these topics which helps me understand the overall structure and importance of the major. </w:t>
      </w:r>
      <w:ins w:id="10" w:author="Thalia Priscilla" w:date="2022-10-15T21:04:00Z">
        <w:r w:rsidR="00ED6EA0">
          <w:rPr>
            <w:rFonts w:ascii="Source Sans Pro" w:eastAsia="Source Sans Pro" w:hAnsi="Source Sans Pro" w:cs="Source Sans Pro"/>
            <w:color w:val="222222"/>
            <w:sz w:val="24"/>
            <w:szCs w:val="24"/>
            <w:highlight w:val="white"/>
          </w:rPr>
          <w:t xml:space="preserve"> </w:t>
        </w:r>
      </w:ins>
    </w:p>
    <w:p w14:paraId="00000010" w14:textId="4B83E1F3" w:rsidR="00EC05C8" w:rsidRDefault="00EC05C8">
      <w:pPr>
        <w:jc w:val="both"/>
        <w:rPr>
          <w:ins w:id="11" w:author="Thalia Priscilla" w:date="2022-10-15T21:08:00Z"/>
          <w:rFonts w:ascii="Source Sans Pro" w:eastAsia="Source Sans Pro" w:hAnsi="Source Sans Pro" w:cs="Source Sans Pro"/>
          <w:color w:val="222222"/>
          <w:sz w:val="24"/>
          <w:szCs w:val="24"/>
          <w:highlight w:val="white"/>
        </w:rPr>
      </w:pPr>
    </w:p>
    <w:p w14:paraId="5E5DCF88" w14:textId="3F3C267D" w:rsidR="00287593" w:rsidRDefault="00287593">
      <w:pPr>
        <w:jc w:val="both"/>
        <w:rPr>
          <w:ins w:id="12" w:author="Thalia Priscilla" w:date="2022-10-15T21:08:00Z"/>
          <w:rFonts w:ascii="Source Sans Pro" w:eastAsia="Source Sans Pro" w:hAnsi="Source Sans Pro" w:cs="Source Sans Pro"/>
          <w:color w:val="222222"/>
          <w:sz w:val="24"/>
          <w:szCs w:val="24"/>
          <w:highlight w:val="white"/>
        </w:rPr>
      </w:pPr>
      <w:ins w:id="13" w:author="Thalia Priscilla" w:date="2022-10-15T21:08:00Z">
        <w:r>
          <w:rPr>
            <w:rFonts w:ascii="Source Sans Pro" w:eastAsia="Source Sans Pro" w:hAnsi="Source Sans Pro" w:cs="Source Sans Pro"/>
            <w:color w:val="222222"/>
            <w:sz w:val="24"/>
            <w:szCs w:val="24"/>
            <w:highlight w:val="white"/>
          </w:rPr>
          <w:t>Dear Catherine:</w:t>
        </w:r>
      </w:ins>
    </w:p>
    <w:p w14:paraId="019D57DD" w14:textId="0C407395" w:rsidR="00287593" w:rsidRDefault="00287593">
      <w:pPr>
        <w:jc w:val="both"/>
        <w:rPr>
          <w:ins w:id="14" w:author="Thalia Priscilla" w:date="2022-10-15T21:08:00Z"/>
          <w:rFonts w:ascii="Source Sans Pro" w:eastAsia="Source Sans Pro" w:hAnsi="Source Sans Pro" w:cs="Source Sans Pro"/>
          <w:color w:val="222222"/>
          <w:sz w:val="24"/>
          <w:szCs w:val="24"/>
          <w:highlight w:val="white"/>
        </w:rPr>
      </w:pPr>
    </w:p>
    <w:p w14:paraId="1F9EDABF" w14:textId="1645CBFF" w:rsidR="00287593" w:rsidRDefault="00287593">
      <w:pPr>
        <w:jc w:val="both"/>
        <w:rPr>
          <w:ins w:id="15" w:author="Thalia Priscilla" w:date="2022-10-15T21:15:00Z"/>
          <w:rFonts w:ascii="Source Sans Pro" w:eastAsia="Source Sans Pro" w:hAnsi="Source Sans Pro" w:cs="Source Sans Pro"/>
          <w:color w:val="222222"/>
          <w:sz w:val="24"/>
          <w:szCs w:val="24"/>
          <w:highlight w:val="white"/>
        </w:rPr>
      </w:pPr>
      <w:ins w:id="16" w:author="Thalia Priscilla" w:date="2022-10-15T21:08:00Z">
        <w:r>
          <w:rPr>
            <w:rFonts w:ascii="Source Sans Pro" w:eastAsia="Source Sans Pro" w:hAnsi="Source Sans Pro" w:cs="Source Sans Pro"/>
            <w:color w:val="222222"/>
            <w:sz w:val="24"/>
            <w:szCs w:val="24"/>
            <w:highlight w:val="white"/>
          </w:rPr>
          <w:t>I can see th</w:t>
        </w:r>
      </w:ins>
      <w:ins w:id="17" w:author="Thalia Priscilla" w:date="2022-10-15T21:14:00Z">
        <w:r>
          <w:rPr>
            <w:rFonts w:ascii="Source Sans Pro" w:eastAsia="Source Sans Pro" w:hAnsi="Source Sans Pro" w:cs="Source Sans Pro"/>
            <w:color w:val="222222"/>
            <w:sz w:val="24"/>
            <w:szCs w:val="24"/>
            <w:highlight w:val="white"/>
          </w:rPr>
          <w:t xml:space="preserve">at you’re very passionate about finance! </w:t>
        </w:r>
        <w:r w:rsidR="00926DD6">
          <w:rPr>
            <w:rFonts w:ascii="Source Sans Pro" w:eastAsia="Source Sans Pro" w:hAnsi="Source Sans Pro" w:cs="Source Sans Pro"/>
            <w:color w:val="222222"/>
            <w:sz w:val="24"/>
            <w:szCs w:val="24"/>
            <w:highlight w:val="white"/>
          </w:rPr>
          <w:t xml:space="preserve">It’s great that you have a </w:t>
        </w:r>
      </w:ins>
      <w:proofErr w:type="spellStart"/>
      <w:ins w:id="18" w:author="Thalia Priscilla" w:date="2022-10-15T21:15:00Z">
        <w:r w:rsidR="00926DD6">
          <w:rPr>
            <w:rFonts w:ascii="Source Sans Pro" w:eastAsia="Source Sans Pro" w:hAnsi="Source Sans Pro" w:cs="Source Sans Pro"/>
            <w:color w:val="222222"/>
            <w:sz w:val="24"/>
            <w:szCs w:val="24"/>
            <w:highlight w:val="white"/>
          </w:rPr>
          <w:t>lazer</w:t>
        </w:r>
        <w:proofErr w:type="spellEnd"/>
        <w:r w:rsidR="00926DD6">
          <w:rPr>
            <w:rFonts w:ascii="Source Sans Pro" w:eastAsia="Source Sans Pro" w:hAnsi="Source Sans Pro" w:cs="Source Sans Pro"/>
            <w:color w:val="222222"/>
            <w:sz w:val="24"/>
            <w:szCs w:val="24"/>
            <w:highlight w:val="white"/>
          </w:rPr>
          <w:t xml:space="preserve">-sharp focus and are building your credentials towards that goal. </w:t>
        </w:r>
      </w:ins>
    </w:p>
    <w:p w14:paraId="0EAFA6A5" w14:textId="0398C1D9" w:rsidR="00926DD6" w:rsidRDefault="00926DD6">
      <w:pPr>
        <w:jc w:val="both"/>
        <w:rPr>
          <w:ins w:id="19" w:author="Thalia Priscilla" w:date="2022-10-15T21:15:00Z"/>
          <w:rFonts w:ascii="Source Sans Pro" w:eastAsia="Source Sans Pro" w:hAnsi="Source Sans Pro" w:cs="Source Sans Pro"/>
          <w:color w:val="222222"/>
          <w:sz w:val="24"/>
          <w:szCs w:val="24"/>
          <w:highlight w:val="white"/>
        </w:rPr>
      </w:pPr>
    </w:p>
    <w:p w14:paraId="16514675" w14:textId="75C7031B" w:rsidR="00926DD6" w:rsidRDefault="00926DD6">
      <w:pPr>
        <w:jc w:val="both"/>
        <w:rPr>
          <w:ins w:id="20" w:author="Thalia Priscilla" w:date="2022-10-15T21:23:00Z"/>
          <w:rFonts w:ascii="Source Sans Pro" w:eastAsia="Source Sans Pro" w:hAnsi="Source Sans Pro" w:cs="Source Sans Pro"/>
          <w:color w:val="222222"/>
          <w:sz w:val="24"/>
          <w:szCs w:val="24"/>
          <w:highlight w:val="white"/>
        </w:rPr>
      </w:pPr>
      <w:ins w:id="21" w:author="Thalia Priscilla" w:date="2022-10-15T21:16:00Z">
        <w:r>
          <w:rPr>
            <w:rFonts w:ascii="Source Sans Pro" w:eastAsia="Source Sans Pro" w:hAnsi="Source Sans Pro" w:cs="Source Sans Pro"/>
            <w:color w:val="222222"/>
            <w:sz w:val="24"/>
            <w:szCs w:val="24"/>
            <w:highlight w:val="white"/>
          </w:rPr>
          <w:t xml:space="preserve">Every experience you go through and every reasoning you have for your goals </w:t>
        </w:r>
      </w:ins>
      <w:ins w:id="22" w:author="Thalia Priscilla" w:date="2022-10-15T21:17:00Z">
        <w:r>
          <w:rPr>
            <w:rFonts w:ascii="Source Sans Pro" w:eastAsia="Source Sans Pro" w:hAnsi="Source Sans Pro" w:cs="Source Sans Pro"/>
            <w:color w:val="222222"/>
            <w:sz w:val="24"/>
            <w:szCs w:val="24"/>
            <w:highlight w:val="white"/>
          </w:rPr>
          <w:t xml:space="preserve">above are </w:t>
        </w:r>
      </w:ins>
      <w:ins w:id="23" w:author="Thalia Priscilla" w:date="2022-10-15T21:18:00Z">
        <w:r>
          <w:rPr>
            <w:rFonts w:ascii="Source Sans Pro" w:eastAsia="Source Sans Pro" w:hAnsi="Source Sans Pro" w:cs="Source Sans Pro"/>
            <w:color w:val="222222"/>
            <w:sz w:val="24"/>
            <w:szCs w:val="24"/>
            <w:highlight w:val="white"/>
          </w:rPr>
          <w:t xml:space="preserve">all </w:t>
        </w:r>
      </w:ins>
      <w:ins w:id="24" w:author="Thalia Priscilla" w:date="2022-10-15T21:17:00Z">
        <w:r>
          <w:rPr>
            <w:rFonts w:ascii="Source Sans Pro" w:eastAsia="Source Sans Pro" w:hAnsi="Source Sans Pro" w:cs="Source Sans Pro"/>
            <w:color w:val="222222"/>
            <w:sz w:val="24"/>
            <w:szCs w:val="24"/>
            <w:highlight w:val="white"/>
          </w:rPr>
          <w:t>vali</w:t>
        </w:r>
      </w:ins>
      <w:ins w:id="25" w:author="Thalia Priscilla" w:date="2022-10-15T21:22:00Z">
        <w:r w:rsidR="00864406">
          <w:rPr>
            <w:rFonts w:ascii="Source Sans Pro" w:eastAsia="Source Sans Pro" w:hAnsi="Source Sans Pro" w:cs="Source Sans Pro"/>
            <w:color w:val="222222"/>
            <w:sz w:val="24"/>
            <w:szCs w:val="24"/>
            <w:highlight w:val="white"/>
          </w:rPr>
          <w:t xml:space="preserve">d. </w:t>
        </w:r>
        <w:r w:rsidR="00864406">
          <w:rPr>
            <w:rFonts w:ascii="Source Sans Pro" w:eastAsia="Source Sans Pro" w:hAnsi="Source Sans Pro" w:cs="Source Sans Pro"/>
            <w:color w:val="222222"/>
            <w:sz w:val="24"/>
            <w:szCs w:val="24"/>
            <w:highlight w:val="white"/>
          </w:rPr>
          <w:t xml:space="preserve">My suggestions as mentioned above would be to dig deeper towards </w:t>
        </w:r>
      </w:ins>
      <w:ins w:id="26" w:author="Thalia Priscilla" w:date="2022-10-15T21:23:00Z">
        <w:r w:rsidR="00864406">
          <w:rPr>
            <w:rFonts w:ascii="Source Sans Pro" w:eastAsia="Source Sans Pro" w:hAnsi="Source Sans Pro" w:cs="Source Sans Pro"/>
            <w:color w:val="222222"/>
            <w:sz w:val="24"/>
            <w:szCs w:val="24"/>
            <w:highlight w:val="white"/>
          </w:rPr>
          <w:t>your aspirations</w:t>
        </w:r>
      </w:ins>
      <w:ins w:id="27" w:author="Thalia Priscilla" w:date="2022-10-15T21:22:00Z">
        <w:r w:rsidR="00864406">
          <w:rPr>
            <w:rFonts w:ascii="Source Sans Pro" w:eastAsia="Source Sans Pro" w:hAnsi="Source Sans Pro" w:cs="Source Sans Pro"/>
            <w:color w:val="222222"/>
            <w:sz w:val="24"/>
            <w:szCs w:val="24"/>
            <w:highlight w:val="white"/>
          </w:rPr>
          <w:t>.</w:t>
        </w:r>
        <w:r w:rsidR="00864406">
          <w:rPr>
            <w:rFonts w:ascii="Source Sans Pro" w:eastAsia="Source Sans Pro" w:hAnsi="Source Sans Pro" w:cs="Source Sans Pro"/>
            <w:color w:val="222222"/>
            <w:sz w:val="24"/>
            <w:szCs w:val="24"/>
            <w:highlight w:val="white"/>
          </w:rPr>
          <w:t xml:space="preserve"> D</w:t>
        </w:r>
      </w:ins>
      <w:ins w:id="28" w:author="Thalia Priscilla" w:date="2022-10-15T21:19:00Z">
        <w:r>
          <w:rPr>
            <w:rFonts w:ascii="Source Sans Pro" w:eastAsia="Source Sans Pro" w:hAnsi="Source Sans Pro" w:cs="Source Sans Pro"/>
            <w:color w:val="222222"/>
            <w:sz w:val="24"/>
            <w:szCs w:val="24"/>
            <w:highlight w:val="white"/>
          </w:rPr>
          <w:t xml:space="preserve">o you have a long-term dream? </w:t>
        </w:r>
      </w:ins>
      <w:ins w:id="29" w:author="Thalia Priscilla" w:date="2022-10-15T21:20:00Z">
        <w:r w:rsidR="00864406">
          <w:rPr>
            <w:rFonts w:ascii="Source Sans Pro" w:eastAsia="Source Sans Pro" w:hAnsi="Source Sans Pro" w:cs="Source Sans Pro"/>
            <w:color w:val="222222"/>
            <w:sz w:val="24"/>
            <w:szCs w:val="24"/>
            <w:highlight w:val="white"/>
          </w:rPr>
          <w:t xml:space="preserve">What about </w:t>
        </w:r>
      </w:ins>
      <w:ins w:id="30" w:author="Thalia Priscilla" w:date="2022-10-15T21:21:00Z">
        <w:r w:rsidR="00864406">
          <w:rPr>
            <w:rFonts w:ascii="Source Sans Pro" w:eastAsia="Source Sans Pro" w:hAnsi="Source Sans Pro" w:cs="Source Sans Pro"/>
            <w:color w:val="222222"/>
            <w:sz w:val="24"/>
            <w:szCs w:val="24"/>
            <w:highlight w:val="white"/>
          </w:rPr>
          <w:t xml:space="preserve">finance do you find intriguing? </w:t>
        </w:r>
      </w:ins>
      <w:ins w:id="31" w:author="Thalia Priscilla" w:date="2022-10-15T21:23:00Z">
        <w:r w:rsidR="00864406">
          <w:rPr>
            <w:rFonts w:ascii="Source Sans Pro" w:eastAsia="Source Sans Pro" w:hAnsi="Source Sans Pro" w:cs="Source Sans Pro"/>
            <w:color w:val="222222"/>
            <w:sz w:val="24"/>
            <w:szCs w:val="24"/>
            <w:highlight w:val="white"/>
          </w:rPr>
          <w:t>What about your goals would set you apart as an applicant?</w:t>
        </w:r>
      </w:ins>
    </w:p>
    <w:p w14:paraId="6ECF1CDD" w14:textId="0DA15C9F" w:rsidR="00864406" w:rsidRDefault="00864406">
      <w:pPr>
        <w:jc w:val="both"/>
        <w:rPr>
          <w:ins w:id="32" w:author="Thalia Priscilla" w:date="2022-10-15T21:23:00Z"/>
          <w:rFonts w:ascii="Source Sans Pro" w:eastAsia="Source Sans Pro" w:hAnsi="Source Sans Pro" w:cs="Source Sans Pro"/>
          <w:color w:val="222222"/>
          <w:sz w:val="24"/>
          <w:szCs w:val="24"/>
          <w:highlight w:val="white"/>
        </w:rPr>
      </w:pPr>
    </w:p>
    <w:p w14:paraId="026B0334" w14:textId="6BF9AFEC" w:rsidR="00864406" w:rsidRDefault="00864406">
      <w:pPr>
        <w:jc w:val="both"/>
        <w:rPr>
          <w:ins w:id="33" w:author="Thalia Priscilla" w:date="2022-10-15T21:23:00Z"/>
          <w:rFonts w:ascii="Source Sans Pro" w:eastAsia="Source Sans Pro" w:hAnsi="Source Sans Pro" w:cs="Source Sans Pro"/>
          <w:color w:val="222222"/>
          <w:sz w:val="24"/>
          <w:szCs w:val="24"/>
          <w:highlight w:val="white"/>
        </w:rPr>
      </w:pPr>
      <w:ins w:id="34" w:author="Thalia Priscilla" w:date="2022-10-15T21:23:00Z">
        <w:r>
          <w:rPr>
            <w:rFonts w:ascii="Source Sans Pro" w:eastAsia="Source Sans Pro" w:hAnsi="Source Sans Pro" w:cs="Source Sans Pro"/>
            <w:color w:val="222222"/>
            <w:sz w:val="24"/>
            <w:szCs w:val="24"/>
            <w:highlight w:val="white"/>
          </w:rPr>
          <w:t>All the best!</w:t>
        </w:r>
      </w:ins>
    </w:p>
    <w:p w14:paraId="64DEE851" w14:textId="44BE2624" w:rsidR="00864406" w:rsidRDefault="00864406">
      <w:pPr>
        <w:jc w:val="both"/>
        <w:rPr>
          <w:rFonts w:ascii="Source Sans Pro" w:eastAsia="Source Sans Pro" w:hAnsi="Source Sans Pro" w:cs="Source Sans Pro"/>
          <w:color w:val="222222"/>
          <w:sz w:val="24"/>
          <w:szCs w:val="24"/>
          <w:highlight w:val="white"/>
        </w:rPr>
      </w:pPr>
      <w:ins w:id="35" w:author="Thalia Priscilla" w:date="2022-10-15T21:23:00Z">
        <w:r>
          <w:rPr>
            <w:rFonts w:ascii="Source Sans Pro" w:eastAsia="Source Sans Pro" w:hAnsi="Source Sans Pro" w:cs="Source Sans Pro"/>
            <w:color w:val="222222"/>
            <w:sz w:val="24"/>
            <w:szCs w:val="24"/>
            <w:highlight w:val="white"/>
          </w:rPr>
          <w:br/>
          <w:t>Thalia</w:t>
        </w:r>
      </w:ins>
    </w:p>
    <w:sectPr w:rsidR="00864406">
      <w:headerReference w:type="even" r:id="rId11"/>
      <w:headerReference w:type="default" r:id="rId12"/>
      <w:headerReference w:type="first" r:id="rId13"/>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15T20:29:00Z" w:initials="TP">
    <w:p w14:paraId="6D23DC8D" w14:textId="5048A709" w:rsidR="00EB4580" w:rsidRDefault="00EB4580">
      <w:pPr>
        <w:pStyle w:val="CommentText"/>
      </w:pPr>
      <w:r>
        <w:rPr>
          <w:rStyle w:val="CommentReference"/>
        </w:rPr>
        <w:annotationRef/>
      </w:r>
      <w:r>
        <w:t xml:space="preserve">Given the word count, </w:t>
      </w:r>
      <w:r w:rsidR="00E361FD">
        <w:t>I suggest shortening this part</w:t>
      </w:r>
      <w:r>
        <w:t xml:space="preserve">, since I believe </w:t>
      </w:r>
      <w:r w:rsidR="00E361FD">
        <w:t xml:space="preserve">the ‘experience’ </w:t>
      </w:r>
      <w:r>
        <w:t xml:space="preserve">you want to focus on </w:t>
      </w:r>
      <w:r w:rsidR="00E361FD">
        <w:t>here is your</w:t>
      </w:r>
      <w:r>
        <w:t xml:space="preserve"> internship.</w:t>
      </w:r>
    </w:p>
  </w:comment>
  <w:comment w:id="3" w:author="Thalia Priscilla" w:date="2022-10-15T20:30:00Z" w:initials="TP">
    <w:p w14:paraId="37C2AD22" w14:textId="614AB65C" w:rsidR="00EB4580" w:rsidRDefault="00EB4580">
      <w:pPr>
        <w:pStyle w:val="CommentText"/>
      </w:pPr>
      <w:r>
        <w:rPr>
          <w:rStyle w:val="CommentReference"/>
        </w:rPr>
        <w:annotationRef/>
      </w:r>
      <w:r>
        <w:t>Awesome!</w:t>
      </w:r>
      <w:r w:rsidR="00E361FD">
        <w:t xml:space="preserve"> I think this is a great concluding </w:t>
      </w:r>
      <w:r w:rsidR="00173913">
        <w:t>sentence. I suggest moving it to the end.</w:t>
      </w:r>
    </w:p>
  </w:comment>
  <w:comment w:id="4" w:author="Thalia Priscilla" w:date="2022-10-15T20:30:00Z" w:initials="TP">
    <w:p w14:paraId="7D200875" w14:textId="4EAEB8BE" w:rsidR="00E361FD" w:rsidRPr="00173913" w:rsidRDefault="00EB4580">
      <w:pPr>
        <w:pStyle w:val="CommentText"/>
        <w:rPr>
          <w:sz w:val="16"/>
          <w:szCs w:val="16"/>
        </w:rPr>
      </w:pPr>
      <w:r>
        <w:rPr>
          <w:rStyle w:val="CommentReference"/>
        </w:rPr>
        <w:annotationRef/>
      </w:r>
      <w:r w:rsidR="00E361FD">
        <w:rPr>
          <w:rStyle w:val="CommentReference"/>
        </w:rPr>
        <w:t xml:space="preserve">It’s good to specifically list the tasks you performed during your internship (I understand the prompt emphasizes ‘in detail’). </w:t>
      </w:r>
      <w:r w:rsidR="00926DD6">
        <w:rPr>
          <w:rStyle w:val="CommentReference"/>
        </w:rPr>
        <w:t>In addition</w:t>
      </w:r>
      <w:r w:rsidR="00E361FD">
        <w:rPr>
          <w:rStyle w:val="CommentReference"/>
        </w:rPr>
        <w:t>, I think the reader also wants to know what that experience means for you.</w:t>
      </w:r>
      <w:r w:rsidR="00173913">
        <w:rPr>
          <w:rStyle w:val="CommentReference"/>
        </w:rPr>
        <w:t xml:space="preserve"> </w:t>
      </w:r>
      <w:proofErr w:type="gramStart"/>
      <w:r w:rsidR="00173913">
        <w:rPr>
          <w:rStyle w:val="CommentReference"/>
        </w:rPr>
        <w:t>So</w:t>
      </w:r>
      <w:proofErr w:type="gramEnd"/>
      <w:r w:rsidR="00173913">
        <w:rPr>
          <w:rStyle w:val="CommentReference"/>
        </w:rPr>
        <w:t xml:space="preserve"> if you can show that in this part or the conclusion it would be great.</w:t>
      </w:r>
    </w:p>
  </w:comment>
  <w:comment w:id="6" w:author="Thalia Priscilla" w:date="2022-10-15T20:41:00Z" w:initials="TP">
    <w:p w14:paraId="65A5F934" w14:textId="569C92AE" w:rsidR="00173913" w:rsidRDefault="00173913">
      <w:pPr>
        <w:pStyle w:val="CommentText"/>
      </w:pPr>
      <w:r>
        <w:rPr>
          <w:rStyle w:val="CommentReference"/>
        </w:rPr>
        <w:annotationRef/>
      </w:r>
      <w:r>
        <w:rPr>
          <w:rStyle w:val="CommentReference"/>
        </w:rPr>
        <w:t>I think you can break this down into two separate sentences.</w:t>
      </w:r>
    </w:p>
  </w:comment>
  <w:comment w:id="7" w:author="Thalia Priscilla" w:date="2022-10-15T20:42:00Z" w:initials="TP">
    <w:p w14:paraId="208A8FA7" w14:textId="62F0105D" w:rsidR="005A58BF" w:rsidRDefault="00173913">
      <w:pPr>
        <w:pStyle w:val="CommentText"/>
        <w:rPr>
          <w:rStyle w:val="CommentReference"/>
        </w:rPr>
      </w:pPr>
      <w:r>
        <w:rPr>
          <w:rStyle w:val="CommentReference"/>
        </w:rPr>
        <w:annotationRef/>
      </w:r>
      <w:r w:rsidR="005A58BF">
        <w:rPr>
          <w:rStyle w:val="CommentReference"/>
        </w:rPr>
        <w:t xml:space="preserve">I suggest </w:t>
      </w:r>
      <w:r>
        <w:rPr>
          <w:rStyle w:val="CommentReference"/>
        </w:rPr>
        <w:t>go</w:t>
      </w:r>
      <w:r w:rsidR="005A58BF">
        <w:rPr>
          <w:rStyle w:val="CommentReference"/>
        </w:rPr>
        <w:t>ing</w:t>
      </w:r>
      <w:r>
        <w:rPr>
          <w:rStyle w:val="CommentReference"/>
        </w:rPr>
        <w:t xml:space="preserve"> deeper into what</w:t>
      </w:r>
      <w:r w:rsidR="005A58BF">
        <w:rPr>
          <w:rStyle w:val="CommentReference"/>
        </w:rPr>
        <w:t xml:space="preserve"> you want to do with your degree</w:t>
      </w:r>
      <w:r w:rsidR="00ED6EA0">
        <w:rPr>
          <w:rStyle w:val="CommentReference"/>
        </w:rPr>
        <w:t xml:space="preserve"> (</w:t>
      </w:r>
      <w:proofErr w:type="gramStart"/>
      <w:r w:rsidR="00ED6EA0">
        <w:rPr>
          <w:rStyle w:val="CommentReference"/>
        </w:rPr>
        <w:t>i.e.</w:t>
      </w:r>
      <w:proofErr w:type="gramEnd"/>
      <w:r w:rsidR="00ED6EA0">
        <w:rPr>
          <w:rStyle w:val="CommentReference"/>
        </w:rPr>
        <w:t xml:space="preserve"> a bigger dream or vision)</w:t>
      </w:r>
      <w:r w:rsidR="005A58BF">
        <w:rPr>
          <w:rStyle w:val="CommentReference"/>
        </w:rPr>
        <w:t xml:space="preserve">. Of course, getting a good job and getting all the credentials to land you a good job </w:t>
      </w:r>
      <w:r w:rsidR="00926DD6">
        <w:rPr>
          <w:rStyle w:val="CommentReference"/>
        </w:rPr>
        <w:t xml:space="preserve">are </w:t>
      </w:r>
      <w:r w:rsidR="005A58BF">
        <w:rPr>
          <w:rStyle w:val="CommentReference"/>
        </w:rPr>
        <w:t>very valid</w:t>
      </w:r>
      <w:r w:rsidR="00ED6EA0">
        <w:rPr>
          <w:rStyle w:val="CommentReference"/>
        </w:rPr>
        <w:t xml:space="preserve"> </w:t>
      </w:r>
      <w:r w:rsidR="00926DD6">
        <w:rPr>
          <w:rStyle w:val="CommentReference"/>
        </w:rPr>
        <w:t xml:space="preserve">and clear-cut </w:t>
      </w:r>
      <w:r w:rsidR="00ED6EA0">
        <w:rPr>
          <w:rStyle w:val="CommentReference"/>
        </w:rPr>
        <w:t>goal</w:t>
      </w:r>
      <w:r w:rsidR="00926DD6">
        <w:rPr>
          <w:rStyle w:val="CommentReference"/>
        </w:rPr>
        <w:t>s</w:t>
      </w:r>
      <w:r w:rsidR="00ED6EA0">
        <w:rPr>
          <w:rStyle w:val="CommentReference"/>
        </w:rPr>
        <w:t>.</w:t>
      </w:r>
    </w:p>
    <w:p w14:paraId="1C1C0678" w14:textId="77777777" w:rsidR="005A58BF" w:rsidRDefault="005A58BF">
      <w:pPr>
        <w:pStyle w:val="CommentText"/>
        <w:rPr>
          <w:rStyle w:val="CommentReference"/>
        </w:rPr>
      </w:pPr>
    </w:p>
    <w:p w14:paraId="1DC7C953" w14:textId="4FB7C778" w:rsidR="00173913" w:rsidRDefault="005A58BF">
      <w:pPr>
        <w:pStyle w:val="CommentText"/>
      </w:pPr>
      <w:r>
        <w:rPr>
          <w:rStyle w:val="CommentReference"/>
        </w:rPr>
        <w:t xml:space="preserve">However, </w:t>
      </w:r>
      <w:r w:rsidR="00ED6EA0">
        <w:rPr>
          <w:rStyle w:val="CommentReference"/>
        </w:rPr>
        <w:t>you might guess that other prospective students</w:t>
      </w:r>
      <w:r>
        <w:rPr>
          <w:rStyle w:val="CommentReference"/>
        </w:rPr>
        <w:t xml:space="preserve"> </w:t>
      </w:r>
      <w:r w:rsidR="00ED6EA0">
        <w:rPr>
          <w:rStyle w:val="CommentReference"/>
        </w:rPr>
        <w:t>also have that in mind. You might want to ask yourself what specific aspirations you have that would set you apart from other applicants.</w:t>
      </w:r>
    </w:p>
  </w:comment>
  <w:comment w:id="8" w:author="Thalia Priscilla" w:date="2022-10-15T21:06:00Z" w:initials="TP">
    <w:p w14:paraId="090AE15B" w14:textId="2B37CA9F" w:rsidR="00ED6EA0" w:rsidRDefault="00ED6EA0">
      <w:pPr>
        <w:pStyle w:val="CommentText"/>
      </w:pPr>
      <w:r>
        <w:rPr>
          <w:rStyle w:val="CommentReference"/>
        </w:rPr>
        <w:annotationRef/>
      </w:r>
      <w:r>
        <w:t>This is great!</w:t>
      </w:r>
    </w:p>
  </w:comment>
  <w:comment w:id="9" w:author="Thalia Priscilla" w:date="2022-10-15T21:06:00Z" w:initials="TP">
    <w:p w14:paraId="75B705A1" w14:textId="7955F797" w:rsidR="00ED6EA0" w:rsidRDefault="00ED6EA0">
      <w:pPr>
        <w:pStyle w:val="CommentText"/>
      </w:pPr>
      <w:r>
        <w:rPr>
          <w:rStyle w:val="CommentReference"/>
        </w:rPr>
        <w:annotationRef/>
      </w:r>
      <w:r>
        <w:t xml:space="preserve">As mentioned above, you might consider </w:t>
      </w:r>
      <w:r w:rsidR="00287593">
        <w:t>relating your deeper/bigger goals to your second-choice major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3DC8D" w15:done="0"/>
  <w15:commentEx w15:paraId="37C2AD22" w15:done="0"/>
  <w15:commentEx w15:paraId="7D200875" w15:done="0"/>
  <w15:commentEx w15:paraId="65A5F934" w15:done="0"/>
  <w15:commentEx w15:paraId="1DC7C953" w15:done="0"/>
  <w15:commentEx w15:paraId="090AE15B" w15:done="0"/>
  <w15:commentEx w15:paraId="75B70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9698" w16cex:dateUtc="2022-10-15T13:29:00Z"/>
  <w16cex:commentExtensible w16cex:durableId="26F596DC" w16cex:dateUtc="2022-10-15T13:30:00Z"/>
  <w16cex:commentExtensible w16cex:durableId="26F596F0" w16cex:dateUtc="2022-10-15T13:30:00Z"/>
  <w16cex:commentExtensible w16cex:durableId="26F59972" w16cex:dateUtc="2022-10-15T13:41:00Z"/>
  <w16cex:commentExtensible w16cex:durableId="26F599A7" w16cex:dateUtc="2022-10-15T13:42:00Z"/>
  <w16cex:commentExtensible w16cex:durableId="26F59F42" w16cex:dateUtc="2022-10-15T14:06:00Z"/>
  <w16cex:commentExtensible w16cex:durableId="26F59F59" w16cex:dateUtc="2022-10-15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3DC8D" w16cid:durableId="26F59698"/>
  <w16cid:commentId w16cid:paraId="37C2AD22" w16cid:durableId="26F596DC"/>
  <w16cid:commentId w16cid:paraId="7D200875" w16cid:durableId="26F596F0"/>
  <w16cid:commentId w16cid:paraId="65A5F934" w16cid:durableId="26F59972"/>
  <w16cid:commentId w16cid:paraId="1DC7C953" w16cid:durableId="26F599A7"/>
  <w16cid:commentId w16cid:paraId="090AE15B" w16cid:durableId="26F59F42"/>
  <w16cid:commentId w16cid:paraId="75B705A1" w16cid:durableId="26F59F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0288" w14:textId="77777777" w:rsidR="001C434F" w:rsidRDefault="001C434F" w:rsidP="002456EA">
      <w:pPr>
        <w:spacing w:line="240" w:lineRule="auto"/>
      </w:pPr>
      <w:r>
        <w:separator/>
      </w:r>
    </w:p>
  </w:endnote>
  <w:endnote w:type="continuationSeparator" w:id="0">
    <w:p w14:paraId="61E2E31D" w14:textId="77777777" w:rsidR="001C434F" w:rsidRDefault="001C434F" w:rsidP="00245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8626B" w14:textId="77777777" w:rsidR="001C434F" w:rsidRDefault="001C434F" w:rsidP="002456EA">
      <w:pPr>
        <w:spacing w:line="240" w:lineRule="auto"/>
      </w:pPr>
      <w:r>
        <w:separator/>
      </w:r>
    </w:p>
  </w:footnote>
  <w:footnote w:type="continuationSeparator" w:id="0">
    <w:p w14:paraId="3FB7348D" w14:textId="77777777" w:rsidR="001C434F" w:rsidRDefault="001C434F" w:rsidP="00245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095E" w14:textId="77777777" w:rsidR="002456EA" w:rsidRDefault="002456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0AAF7" w14:textId="77777777" w:rsidR="002456EA" w:rsidRDefault="002456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7ADBD" w14:textId="77777777" w:rsidR="002456EA" w:rsidRDefault="00245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B7F8F"/>
    <w:multiLevelType w:val="multilevel"/>
    <w:tmpl w:val="A93E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E93FBF"/>
    <w:multiLevelType w:val="multilevel"/>
    <w:tmpl w:val="A93E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297EA9"/>
    <w:multiLevelType w:val="multilevel"/>
    <w:tmpl w:val="A93E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C8"/>
    <w:rsid w:val="00173913"/>
    <w:rsid w:val="001C434F"/>
    <w:rsid w:val="002456EA"/>
    <w:rsid w:val="00287593"/>
    <w:rsid w:val="005A58BF"/>
    <w:rsid w:val="008531BE"/>
    <w:rsid w:val="00864406"/>
    <w:rsid w:val="00926DD6"/>
    <w:rsid w:val="00E361FD"/>
    <w:rsid w:val="00EA4C5B"/>
    <w:rsid w:val="00EB4580"/>
    <w:rsid w:val="00EC05C8"/>
    <w:rsid w:val="00ED6E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1E90F"/>
  <w15:docId w15:val="{DD012817-1D26-4F16-B8C8-515B8C88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531BE"/>
    <w:pPr>
      <w:ind w:left="720"/>
      <w:contextualSpacing/>
    </w:pPr>
  </w:style>
  <w:style w:type="paragraph" w:styleId="Header">
    <w:name w:val="header"/>
    <w:basedOn w:val="Normal"/>
    <w:link w:val="HeaderChar"/>
    <w:uiPriority w:val="99"/>
    <w:unhideWhenUsed/>
    <w:rsid w:val="002456EA"/>
    <w:pPr>
      <w:tabs>
        <w:tab w:val="center" w:pos="4680"/>
        <w:tab w:val="right" w:pos="9360"/>
      </w:tabs>
      <w:spacing w:line="240" w:lineRule="auto"/>
    </w:pPr>
  </w:style>
  <w:style w:type="character" w:customStyle="1" w:styleId="HeaderChar">
    <w:name w:val="Header Char"/>
    <w:basedOn w:val="DefaultParagraphFont"/>
    <w:link w:val="Header"/>
    <w:uiPriority w:val="99"/>
    <w:rsid w:val="002456EA"/>
  </w:style>
  <w:style w:type="paragraph" w:styleId="Footer">
    <w:name w:val="footer"/>
    <w:basedOn w:val="Normal"/>
    <w:link w:val="FooterChar"/>
    <w:uiPriority w:val="99"/>
    <w:unhideWhenUsed/>
    <w:rsid w:val="002456EA"/>
    <w:pPr>
      <w:tabs>
        <w:tab w:val="center" w:pos="4680"/>
        <w:tab w:val="right" w:pos="9360"/>
      </w:tabs>
      <w:spacing w:line="240" w:lineRule="auto"/>
    </w:pPr>
  </w:style>
  <w:style w:type="character" w:customStyle="1" w:styleId="FooterChar">
    <w:name w:val="Footer Char"/>
    <w:basedOn w:val="DefaultParagraphFont"/>
    <w:link w:val="Footer"/>
    <w:uiPriority w:val="99"/>
    <w:rsid w:val="002456EA"/>
  </w:style>
  <w:style w:type="paragraph" w:styleId="Revision">
    <w:name w:val="Revision"/>
    <w:hidden/>
    <w:uiPriority w:val="99"/>
    <w:semiHidden/>
    <w:rsid w:val="00EB4580"/>
    <w:pPr>
      <w:spacing w:line="240" w:lineRule="auto"/>
    </w:pPr>
  </w:style>
  <w:style w:type="paragraph" w:styleId="CommentSubject">
    <w:name w:val="annotation subject"/>
    <w:basedOn w:val="CommentText"/>
    <w:next w:val="CommentText"/>
    <w:link w:val="CommentSubjectChar"/>
    <w:uiPriority w:val="99"/>
    <w:semiHidden/>
    <w:unhideWhenUsed/>
    <w:rsid w:val="00EB4580"/>
    <w:rPr>
      <w:b/>
      <w:bCs/>
    </w:rPr>
  </w:style>
  <w:style w:type="character" w:customStyle="1" w:styleId="CommentSubjectChar">
    <w:name w:val="Comment Subject Char"/>
    <w:basedOn w:val="CommentTextChar"/>
    <w:link w:val="CommentSubject"/>
    <w:uiPriority w:val="99"/>
    <w:semiHidden/>
    <w:rsid w:val="00EB45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Thalia Priscilla</cp:lastModifiedBy>
  <cp:revision>3</cp:revision>
  <dcterms:created xsi:type="dcterms:W3CDTF">2022-10-14T04:21:00Z</dcterms:created>
  <dcterms:modified xsi:type="dcterms:W3CDTF">2022-10-15T14:23:00Z</dcterms:modified>
</cp:coreProperties>
</file>