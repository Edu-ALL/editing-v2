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AC147" w14:textId="77777777" w:rsidR="00DD10D8" w:rsidRPr="00DD10D8" w:rsidRDefault="00DD10D8" w:rsidP="00DD10D8">
      <w:pPr>
        <w:rPr>
          <w:rFonts w:ascii="Times New Roman" w:eastAsia="Times New Roman" w:hAnsi="Times New Roman" w:cs="Times New Roman"/>
        </w:rPr>
      </w:pPr>
      <w:r w:rsidRPr="00DD10D8">
        <w:rPr>
          <w:rFonts w:ascii="Arial" w:eastAsia="Times New Roman" w:hAnsi="Arial" w:cs="Arial"/>
          <w:color w:val="000000"/>
          <w:sz w:val="22"/>
          <w:szCs w:val="22"/>
          <w:shd w:val="clear" w:color="auto" w:fill="FFFFFF"/>
        </w:rPr>
        <w:t xml:space="preserve">Watching shows on the discovery channel about new technologies was one of the highlights of my childhood. One show was called “How do they do it?” where engineers shed light on the genius minds behind simple modern day objects. The show explained the </w:t>
      </w:r>
      <w:commentRangeStart w:id="0"/>
      <w:r w:rsidRPr="00DD10D8">
        <w:rPr>
          <w:rFonts w:ascii="Arial" w:eastAsia="Times New Roman" w:hAnsi="Arial" w:cs="Arial"/>
          <w:color w:val="000000"/>
          <w:sz w:val="22"/>
          <w:szCs w:val="22"/>
          <w:shd w:val="clear" w:color="auto" w:fill="FFFFFF"/>
        </w:rPr>
        <w:t>process common objects go through</w:t>
      </w:r>
      <w:commentRangeEnd w:id="0"/>
      <w:r w:rsidR="004942E0">
        <w:rPr>
          <w:rStyle w:val="CommentReference"/>
        </w:rPr>
        <w:commentReference w:id="0"/>
      </w:r>
      <w:r w:rsidRPr="00DD10D8">
        <w:rPr>
          <w:rFonts w:ascii="Arial" w:eastAsia="Times New Roman" w:hAnsi="Arial" w:cs="Arial"/>
          <w:color w:val="000000"/>
          <w:sz w:val="22"/>
          <w:szCs w:val="22"/>
          <w:shd w:val="clear" w:color="auto" w:fill="FFFFFF"/>
        </w:rPr>
        <w:t xml:space="preserve">, ranging from simple objects like ketchup bottles to complex objects such as </w:t>
      </w:r>
      <w:proofErr w:type="spellStart"/>
      <w:r w:rsidRPr="00DD10D8">
        <w:rPr>
          <w:rFonts w:ascii="Arial" w:eastAsia="Times New Roman" w:hAnsi="Arial" w:cs="Arial"/>
          <w:color w:val="000000"/>
          <w:sz w:val="22"/>
          <w:szCs w:val="22"/>
          <w:shd w:val="clear" w:color="auto" w:fill="FFFFFF"/>
        </w:rPr>
        <w:t>powerships</w:t>
      </w:r>
      <w:proofErr w:type="spellEnd"/>
      <w:r w:rsidRPr="00DD10D8">
        <w:rPr>
          <w:rFonts w:ascii="Arial" w:eastAsia="Times New Roman" w:hAnsi="Arial" w:cs="Arial"/>
          <w:color w:val="000000"/>
          <w:sz w:val="22"/>
          <w:szCs w:val="22"/>
          <w:shd w:val="clear" w:color="auto" w:fill="FFFFFF"/>
        </w:rPr>
        <w:t xml:space="preserve">. My favourite episode was the one on tractors in India because it was a revolutionary piece of technology that doubled productivity for farms and allowed farmers to provide food for one of the biggest nations in the world. What really stood out was the design because these budget tractors were still weatherproof, functional and aesthetic. </w:t>
      </w:r>
      <w:commentRangeStart w:id="1"/>
      <w:r w:rsidRPr="00DD10D8">
        <w:rPr>
          <w:rFonts w:ascii="Arial" w:eastAsia="Times New Roman" w:hAnsi="Arial" w:cs="Arial"/>
          <w:color w:val="000000"/>
          <w:sz w:val="22"/>
          <w:szCs w:val="22"/>
          <w:shd w:val="clear" w:color="auto" w:fill="FFFFFF"/>
        </w:rPr>
        <w:t>This TV show inspired me to start engineering projects of my own.</w:t>
      </w:r>
      <w:commentRangeEnd w:id="1"/>
      <w:r w:rsidR="004942E0">
        <w:rPr>
          <w:rStyle w:val="CommentReference"/>
        </w:rPr>
        <w:commentReference w:id="1"/>
      </w:r>
      <w:r w:rsidRPr="00DD10D8">
        <w:rPr>
          <w:rFonts w:ascii="Arial" w:eastAsia="Times New Roman" w:hAnsi="Arial" w:cs="Arial"/>
          <w:color w:val="000000"/>
          <w:sz w:val="22"/>
          <w:szCs w:val="22"/>
          <w:shd w:val="clear" w:color="auto" w:fill="FFFFFF"/>
        </w:rPr>
        <w:t xml:space="preserve"> This aspiration to build something useful started off with simple projects to something much more meaningful.</w:t>
      </w:r>
    </w:p>
    <w:p w14:paraId="11959BFC" w14:textId="77777777" w:rsidR="00DD10D8" w:rsidRPr="00DD10D8" w:rsidRDefault="00DD10D8" w:rsidP="00DD10D8">
      <w:pPr>
        <w:rPr>
          <w:rFonts w:ascii="Times New Roman" w:eastAsia="Times New Roman" w:hAnsi="Times New Roman" w:cs="Times New Roman"/>
        </w:rPr>
      </w:pPr>
    </w:p>
    <w:p w14:paraId="338DC832" w14:textId="77777777" w:rsidR="00DD10D8" w:rsidRPr="00DD10D8" w:rsidRDefault="00DD10D8" w:rsidP="00DD10D8">
      <w:pPr>
        <w:rPr>
          <w:rFonts w:ascii="Times New Roman" w:eastAsia="Times New Roman" w:hAnsi="Times New Roman" w:cs="Times New Roman"/>
        </w:rPr>
      </w:pPr>
      <w:r w:rsidRPr="00DD10D8">
        <w:rPr>
          <w:rFonts w:ascii="Arial" w:eastAsia="Times New Roman" w:hAnsi="Arial" w:cs="Arial"/>
          <w:color w:val="000000"/>
          <w:sz w:val="22"/>
          <w:szCs w:val="22"/>
          <w:shd w:val="clear" w:color="auto" w:fill="FFFFFF"/>
        </w:rPr>
        <w:t xml:space="preserve">One of my projects was the solar powered automatic animal feeder that will help feed stray animals in Oman. This project was very challenging yet constructive. I was very excited to create prototypes and help stray animals. </w:t>
      </w:r>
      <w:commentRangeStart w:id="2"/>
      <w:r w:rsidRPr="00DD10D8">
        <w:rPr>
          <w:rFonts w:ascii="Arial" w:eastAsia="Times New Roman" w:hAnsi="Arial" w:cs="Arial"/>
          <w:color w:val="000000"/>
          <w:sz w:val="22"/>
          <w:szCs w:val="22"/>
          <w:shd w:val="clear" w:color="auto" w:fill="FFFFFF"/>
        </w:rPr>
        <w:t>I had to use the workshop at my school since I did not have the necessary equipment at home to build the case. It involved a lot of cutting wood and joining them together using screws.</w:t>
      </w:r>
      <w:commentRangeEnd w:id="2"/>
      <w:r w:rsidR="004942E0">
        <w:rPr>
          <w:rStyle w:val="CommentReference"/>
        </w:rPr>
        <w:commentReference w:id="2"/>
      </w:r>
      <w:r w:rsidRPr="00DD10D8">
        <w:rPr>
          <w:rFonts w:ascii="Arial" w:eastAsia="Times New Roman" w:hAnsi="Arial" w:cs="Arial"/>
          <w:color w:val="000000"/>
          <w:sz w:val="22"/>
          <w:szCs w:val="22"/>
          <w:shd w:val="clear" w:color="auto" w:fill="FFFFFF"/>
        </w:rPr>
        <w:t xml:space="preserve"> </w:t>
      </w:r>
      <w:commentRangeStart w:id="3"/>
      <w:commentRangeStart w:id="4"/>
      <w:r w:rsidRPr="00DD10D8">
        <w:rPr>
          <w:rFonts w:ascii="Arial" w:eastAsia="Times New Roman" w:hAnsi="Arial" w:cs="Arial"/>
          <w:color w:val="000000"/>
          <w:sz w:val="22"/>
          <w:szCs w:val="22"/>
          <w:shd w:val="clear" w:color="auto" w:fill="FFFFFF"/>
        </w:rPr>
        <w:t>Although this stage was straightforward, I struggled a lot with using an Arduino Uno</w:t>
      </w:r>
      <w:commentRangeEnd w:id="3"/>
      <w:r w:rsidR="004942E0">
        <w:rPr>
          <w:rStyle w:val="CommentReference"/>
        </w:rPr>
        <w:commentReference w:id="3"/>
      </w:r>
      <w:r w:rsidRPr="00DD10D8">
        <w:rPr>
          <w:rFonts w:ascii="Arial" w:eastAsia="Times New Roman" w:hAnsi="Arial" w:cs="Arial"/>
          <w:color w:val="000000"/>
          <w:sz w:val="22"/>
          <w:szCs w:val="22"/>
          <w:shd w:val="clear" w:color="auto" w:fill="FFFFFF"/>
        </w:rPr>
        <w:t>, which is the circuit that controls all the electrical components in the prototype. I eventually made it dispense dry food with the push of a button but a lot of the food got stuck due to the design.</w:t>
      </w:r>
      <w:commentRangeEnd w:id="4"/>
      <w:r w:rsidR="00855670">
        <w:rPr>
          <w:rStyle w:val="CommentReference"/>
        </w:rPr>
        <w:commentReference w:id="4"/>
      </w:r>
      <w:r w:rsidRPr="00DD10D8">
        <w:rPr>
          <w:rFonts w:ascii="Arial" w:eastAsia="Times New Roman" w:hAnsi="Arial" w:cs="Arial"/>
          <w:color w:val="000000"/>
          <w:sz w:val="22"/>
          <w:szCs w:val="22"/>
          <w:shd w:val="clear" w:color="auto" w:fill="FFFFFF"/>
        </w:rPr>
        <w:t xml:space="preserve"> </w:t>
      </w:r>
      <w:commentRangeStart w:id="5"/>
      <w:r w:rsidRPr="00DD10D8">
        <w:rPr>
          <w:rFonts w:ascii="Arial" w:eastAsia="Times New Roman" w:hAnsi="Arial" w:cs="Arial"/>
          <w:color w:val="000000"/>
          <w:sz w:val="22"/>
          <w:szCs w:val="22"/>
          <w:shd w:val="clear" w:color="auto" w:fill="FFFFFF"/>
        </w:rPr>
        <w:t>This is when I decided to use CAD since I had just been drawing designs on paper</w:t>
      </w:r>
      <w:commentRangeEnd w:id="5"/>
      <w:r w:rsidR="00855670">
        <w:rPr>
          <w:rStyle w:val="CommentReference"/>
        </w:rPr>
        <w:commentReference w:id="5"/>
      </w:r>
      <w:r w:rsidRPr="00DD10D8">
        <w:rPr>
          <w:rFonts w:ascii="Arial" w:eastAsia="Times New Roman" w:hAnsi="Arial" w:cs="Arial"/>
          <w:color w:val="000000"/>
          <w:sz w:val="22"/>
          <w:szCs w:val="22"/>
          <w:shd w:val="clear" w:color="auto" w:fill="FFFFFF"/>
        </w:rPr>
        <w:t xml:space="preserve">. But first, I had to know the requirements I had to meet. On top of the importance of designing and building, I understand that being able to convey my ideas is equally vital. In my attempt to practise this. I had a zoom meeting with a member of BAWABALI, a voluntary organisation that helps stray animals in Bali, where I presented my prototype. I practised a lot for this presentation since I only did it occasionally and the fact that it was on zoom made it more difficult. I focused on the flow of the presentation by adding relevant images and corresponding brief explanations of the different components of the prototype. I also prepared for the questions she might have so there was no doubt in her mind. Eventually, I was able to get my ideas across since she understood what the prototype could do. After receiving feedback, I changed the animal feeder to better suit their needs using CAD. </w:t>
      </w:r>
      <w:commentRangeStart w:id="6"/>
      <w:r w:rsidRPr="00DD10D8">
        <w:rPr>
          <w:rFonts w:ascii="Arial" w:eastAsia="Times New Roman" w:hAnsi="Arial" w:cs="Arial"/>
          <w:color w:val="000000"/>
          <w:sz w:val="22"/>
          <w:szCs w:val="22"/>
          <w:shd w:val="clear" w:color="auto" w:fill="FFFFFF"/>
        </w:rPr>
        <w:t>After building it, I donated it to their main shelter where it is currently being used in the kennel for cats.</w:t>
      </w:r>
      <w:commentRangeEnd w:id="6"/>
      <w:r w:rsidR="00A47C37">
        <w:rPr>
          <w:rStyle w:val="CommentReference"/>
        </w:rPr>
        <w:commentReference w:id="6"/>
      </w:r>
    </w:p>
    <w:p w14:paraId="61460219" w14:textId="77777777" w:rsidR="00DD10D8" w:rsidRPr="00DD10D8" w:rsidRDefault="00DD10D8" w:rsidP="00DD10D8">
      <w:pPr>
        <w:rPr>
          <w:rFonts w:ascii="Times New Roman" w:eastAsia="Times New Roman" w:hAnsi="Times New Roman" w:cs="Times New Roman"/>
        </w:rPr>
      </w:pPr>
    </w:p>
    <w:p w14:paraId="55CB746A" w14:textId="77777777" w:rsidR="00DD10D8" w:rsidRPr="00DD10D8" w:rsidRDefault="00DD10D8" w:rsidP="00DD10D8">
      <w:pPr>
        <w:rPr>
          <w:rFonts w:ascii="Times New Roman" w:eastAsia="Times New Roman" w:hAnsi="Times New Roman" w:cs="Times New Roman"/>
        </w:rPr>
      </w:pPr>
      <w:r w:rsidRPr="00DD10D8">
        <w:rPr>
          <w:rFonts w:ascii="Arial" w:eastAsia="Times New Roman" w:hAnsi="Arial" w:cs="Arial"/>
          <w:color w:val="000000"/>
          <w:sz w:val="22"/>
          <w:szCs w:val="22"/>
          <w:shd w:val="clear" w:color="auto" w:fill="FFFFFF"/>
        </w:rPr>
        <w:t xml:space="preserve">This skill of communication was developed during my internship at </w:t>
      </w:r>
      <w:proofErr w:type="spellStart"/>
      <w:r w:rsidRPr="00DD10D8">
        <w:rPr>
          <w:rFonts w:ascii="Arial" w:eastAsia="Times New Roman" w:hAnsi="Arial" w:cs="Arial"/>
          <w:color w:val="000000"/>
          <w:sz w:val="22"/>
          <w:szCs w:val="22"/>
          <w:shd w:val="clear" w:color="auto" w:fill="FFFFFF"/>
        </w:rPr>
        <w:t>Gapura</w:t>
      </w:r>
      <w:proofErr w:type="spellEnd"/>
      <w:r w:rsidRPr="00DD10D8">
        <w:rPr>
          <w:rFonts w:ascii="Arial" w:eastAsia="Times New Roman" w:hAnsi="Arial" w:cs="Arial"/>
          <w:color w:val="000000"/>
          <w:sz w:val="22"/>
          <w:szCs w:val="22"/>
          <w:shd w:val="clear" w:color="auto" w:fill="FFFFFF"/>
        </w:rPr>
        <w:t xml:space="preserve"> </w:t>
      </w:r>
      <w:proofErr w:type="spellStart"/>
      <w:r w:rsidRPr="00DD10D8">
        <w:rPr>
          <w:rFonts w:ascii="Arial" w:eastAsia="Times New Roman" w:hAnsi="Arial" w:cs="Arial"/>
          <w:color w:val="000000"/>
          <w:sz w:val="22"/>
          <w:szCs w:val="22"/>
          <w:shd w:val="clear" w:color="auto" w:fill="FFFFFF"/>
        </w:rPr>
        <w:t>Liqua</w:t>
      </w:r>
      <w:proofErr w:type="spellEnd"/>
      <w:r w:rsidRPr="00DD10D8">
        <w:rPr>
          <w:rFonts w:ascii="Arial" w:eastAsia="Times New Roman" w:hAnsi="Arial" w:cs="Arial"/>
          <w:color w:val="000000"/>
          <w:sz w:val="22"/>
          <w:szCs w:val="22"/>
          <w:shd w:val="clear" w:color="auto" w:fill="FFFFFF"/>
        </w:rPr>
        <w:t xml:space="preserve"> Solutions (GLS). I attended meetings with an expert and had the opportunity to ask about flocculation, which is a stage within the water treatment plant process. </w:t>
      </w:r>
      <w:commentRangeStart w:id="7"/>
      <w:r w:rsidRPr="00DD10D8">
        <w:rPr>
          <w:rFonts w:ascii="Arial" w:eastAsia="Times New Roman" w:hAnsi="Arial" w:cs="Arial"/>
          <w:color w:val="000000"/>
          <w:sz w:val="22"/>
          <w:szCs w:val="22"/>
          <w:shd w:val="clear" w:color="auto" w:fill="FFFFFF"/>
        </w:rPr>
        <w:t>Previously, I had written a report about a water treatment plant in the US for a physics project in school and after asking the expert, I discovered that I was wrong about flocculation.</w:t>
      </w:r>
      <w:commentRangeEnd w:id="7"/>
      <w:r w:rsidR="00A47C37">
        <w:rPr>
          <w:rStyle w:val="CommentReference"/>
        </w:rPr>
        <w:commentReference w:id="7"/>
      </w:r>
      <w:r w:rsidRPr="00DD10D8">
        <w:rPr>
          <w:rFonts w:ascii="Arial" w:eastAsia="Times New Roman" w:hAnsi="Arial" w:cs="Arial"/>
          <w:color w:val="000000"/>
          <w:sz w:val="22"/>
          <w:szCs w:val="22"/>
          <w:shd w:val="clear" w:color="auto" w:fill="FFFFFF"/>
        </w:rPr>
        <w:t xml:space="preserve"> I realise now that it is the process of adding chemicals known as coagulants to the water where unwanted particles join together to create ‘floc’ particles because in this state, they are easier to collect and remove from the water. It became more clear to me during the site visit where I went to their water treatment plant in PIK 2 in Jakarta. Not only did I see the pipe flocculators but I also saw the dissolved air flotation (DAF) tanks where bubbles are released from the bottom of the tank and they carry the floc particles up with them to the surface where they are collected. </w:t>
      </w:r>
      <w:commentRangeStart w:id="8"/>
      <w:r w:rsidRPr="00DD10D8">
        <w:rPr>
          <w:rFonts w:ascii="Arial" w:eastAsia="Times New Roman" w:hAnsi="Arial" w:cs="Arial"/>
          <w:color w:val="000000"/>
          <w:sz w:val="22"/>
          <w:szCs w:val="22"/>
          <w:shd w:val="clear" w:color="auto" w:fill="FFFFFF"/>
        </w:rPr>
        <w:t>A lot of new discoveries were made and to summarise everything I learnt about the treatment plant, I wrote a report</w:t>
      </w:r>
      <w:commentRangeEnd w:id="8"/>
      <w:r w:rsidR="00A47C37">
        <w:rPr>
          <w:rStyle w:val="CommentReference"/>
        </w:rPr>
        <w:commentReference w:id="8"/>
      </w:r>
      <w:r w:rsidRPr="00DD10D8">
        <w:rPr>
          <w:rFonts w:ascii="Arial" w:eastAsia="Times New Roman" w:hAnsi="Arial" w:cs="Arial"/>
          <w:color w:val="000000"/>
          <w:sz w:val="22"/>
          <w:szCs w:val="22"/>
          <w:shd w:val="clear" w:color="auto" w:fill="FFFFFF"/>
        </w:rPr>
        <w:t xml:space="preserve">. I presented the report to the CEO, director and 2 other experts. </w:t>
      </w:r>
      <w:commentRangeStart w:id="9"/>
      <w:r w:rsidRPr="00DD10D8">
        <w:rPr>
          <w:rFonts w:ascii="Arial" w:eastAsia="Times New Roman" w:hAnsi="Arial" w:cs="Arial"/>
          <w:color w:val="000000"/>
          <w:sz w:val="22"/>
          <w:szCs w:val="22"/>
          <w:shd w:val="clear" w:color="auto" w:fill="FFFFFF"/>
        </w:rPr>
        <w:t>For this presentation, I did not have a lot of time to prepare since I still had to finalise the report and I ended up doing it without a script. Despite this</w:t>
      </w:r>
      <w:commentRangeEnd w:id="9"/>
      <w:r w:rsidR="00A47C37">
        <w:rPr>
          <w:rStyle w:val="CommentReference"/>
        </w:rPr>
        <w:commentReference w:id="9"/>
      </w:r>
      <w:r w:rsidRPr="00DD10D8">
        <w:rPr>
          <w:rFonts w:ascii="Arial" w:eastAsia="Times New Roman" w:hAnsi="Arial" w:cs="Arial"/>
          <w:color w:val="000000"/>
          <w:sz w:val="22"/>
          <w:szCs w:val="22"/>
          <w:shd w:val="clear" w:color="auto" w:fill="FFFFFF"/>
        </w:rPr>
        <w:t xml:space="preserve"> </w:t>
      </w:r>
      <w:commentRangeStart w:id="10"/>
      <w:r w:rsidRPr="00DD10D8">
        <w:rPr>
          <w:rFonts w:ascii="Arial" w:eastAsia="Times New Roman" w:hAnsi="Arial" w:cs="Arial"/>
          <w:color w:val="000000"/>
          <w:sz w:val="22"/>
          <w:szCs w:val="22"/>
          <w:shd w:val="clear" w:color="auto" w:fill="FFFFFF"/>
        </w:rPr>
        <w:t>I was able to fully explain to them the extent to which I know their products and whether or not they could reach their final goal. </w:t>
      </w:r>
      <w:commentRangeEnd w:id="10"/>
      <w:r w:rsidR="00A47C37">
        <w:rPr>
          <w:rStyle w:val="CommentReference"/>
        </w:rPr>
        <w:commentReference w:id="10"/>
      </w:r>
    </w:p>
    <w:p w14:paraId="793DDF98" w14:textId="77777777" w:rsidR="00DD10D8" w:rsidRPr="00DD10D8" w:rsidRDefault="00DD10D8" w:rsidP="00DD10D8">
      <w:pPr>
        <w:rPr>
          <w:rFonts w:ascii="Times New Roman" w:eastAsia="Times New Roman" w:hAnsi="Times New Roman" w:cs="Times New Roman"/>
        </w:rPr>
      </w:pPr>
    </w:p>
    <w:p w14:paraId="55B7C94C" w14:textId="77777777" w:rsidR="00DD10D8" w:rsidRPr="00DD10D8" w:rsidRDefault="00DD10D8" w:rsidP="00DD10D8">
      <w:pPr>
        <w:rPr>
          <w:rFonts w:ascii="Times New Roman" w:eastAsia="Times New Roman" w:hAnsi="Times New Roman" w:cs="Times New Roman"/>
        </w:rPr>
      </w:pPr>
      <w:r w:rsidRPr="00DD10D8">
        <w:rPr>
          <w:rFonts w:ascii="Arial" w:eastAsia="Times New Roman" w:hAnsi="Arial" w:cs="Arial"/>
          <w:color w:val="000000"/>
          <w:sz w:val="22"/>
          <w:szCs w:val="22"/>
          <w:shd w:val="clear" w:color="auto" w:fill="FFFFFF"/>
        </w:rPr>
        <w:t xml:space="preserve">I would like to start working in the engineering industry to </w:t>
      </w:r>
      <w:commentRangeStart w:id="11"/>
      <w:r w:rsidRPr="00DD10D8">
        <w:rPr>
          <w:rFonts w:ascii="Arial" w:eastAsia="Times New Roman" w:hAnsi="Arial" w:cs="Arial"/>
          <w:color w:val="000000"/>
          <w:sz w:val="22"/>
          <w:szCs w:val="22"/>
          <w:shd w:val="clear" w:color="auto" w:fill="FFFFFF"/>
        </w:rPr>
        <w:t>develop new technologies</w:t>
      </w:r>
      <w:commentRangeEnd w:id="11"/>
      <w:r w:rsidR="004942E0">
        <w:rPr>
          <w:rStyle w:val="CommentReference"/>
        </w:rPr>
        <w:commentReference w:id="11"/>
      </w:r>
      <w:r w:rsidRPr="00DD10D8">
        <w:rPr>
          <w:rFonts w:ascii="Arial" w:eastAsia="Times New Roman" w:hAnsi="Arial" w:cs="Arial"/>
          <w:color w:val="000000"/>
          <w:sz w:val="22"/>
          <w:szCs w:val="22"/>
          <w:shd w:val="clear" w:color="auto" w:fill="FFFFFF"/>
        </w:rPr>
        <w:t xml:space="preserve">. My education will help me understand what actually happens in mechanical systems and why it </w:t>
      </w:r>
      <w:r w:rsidRPr="00DD10D8">
        <w:rPr>
          <w:rFonts w:ascii="Arial" w:eastAsia="Times New Roman" w:hAnsi="Arial" w:cs="Arial"/>
          <w:color w:val="000000"/>
          <w:sz w:val="22"/>
          <w:szCs w:val="22"/>
          <w:shd w:val="clear" w:color="auto" w:fill="FFFFFF"/>
        </w:rPr>
        <w:lastRenderedPageBreak/>
        <w:t>works well. Using my knowledge, I hope to improve these systems to maximum efficiency to benefit people and make advancements in technology.</w:t>
      </w:r>
    </w:p>
    <w:p w14:paraId="06B244DA" w14:textId="77777777" w:rsidR="00DD10D8" w:rsidRPr="00DD10D8" w:rsidRDefault="00DD10D8" w:rsidP="00DD10D8">
      <w:pPr>
        <w:rPr>
          <w:rFonts w:ascii="Times New Roman" w:eastAsia="Times New Roman" w:hAnsi="Times New Roman" w:cs="Times New Roman"/>
        </w:rPr>
      </w:pPr>
    </w:p>
    <w:p w14:paraId="07B8E5C3" w14:textId="4A5C941E" w:rsidR="005E3C66" w:rsidRDefault="005E3C66"/>
    <w:p w14:paraId="5CAB1804" w14:textId="2E50ED64" w:rsidR="004942E0" w:rsidRDefault="004942E0">
      <w:pPr>
        <w:rPr>
          <w:ins w:id="12" w:author="Chiara Situmorang" w:date="2022-09-07T13:37:00Z"/>
        </w:rPr>
      </w:pPr>
      <w:ins w:id="13" w:author="Chiara Situmorang" w:date="2022-09-07T13:37:00Z">
        <w:r>
          <w:t xml:space="preserve">Hi </w:t>
        </w:r>
        <w:proofErr w:type="spellStart"/>
        <w:r>
          <w:t>Abian</w:t>
        </w:r>
        <w:proofErr w:type="spellEnd"/>
        <w:r>
          <w:t>!</w:t>
        </w:r>
      </w:ins>
    </w:p>
    <w:p w14:paraId="71AFD397" w14:textId="452E129D" w:rsidR="004942E0" w:rsidRDefault="004942E0">
      <w:pPr>
        <w:rPr>
          <w:ins w:id="14" w:author="Chiara Situmorang" w:date="2022-09-07T13:37:00Z"/>
        </w:rPr>
      </w:pPr>
    </w:p>
    <w:p w14:paraId="138CF212" w14:textId="28C56797" w:rsidR="004942E0" w:rsidRDefault="007D63B4">
      <w:pPr>
        <w:rPr>
          <w:ins w:id="15" w:author="Chiara Situmorang" w:date="2022-09-07T13:40:00Z"/>
        </w:rPr>
      </w:pPr>
      <w:ins w:id="16" w:author="Chiara Situmorang" w:date="2022-09-07T13:38:00Z">
        <w:r>
          <w:t xml:space="preserve">This is a good start. When you’re writing a personal statement, always </w:t>
        </w:r>
        <w:proofErr w:type="spellStart"/>
        <w:r>
          <w:t xml:space="preserve">keep </w:t>
        </w:r>
        <w:proofErr w:type="spellEnd"/>
        <w:r>
          <w:t xml:space="preserve">in mind the big picture: you are applying to a university. </w:t>
        </w:r>
      </w:ins>
      <w:ins w:id="17" w:author="Chiara Situmorang" w:date="2022-09-07T13:37:00Z">
        <w:r>
          <w:t xml:space="preserve"> </w:t>
        </w:r>
      </w:ins>
      <w:ins w:id="18" w:author="Chiara Situmorang" w:date="2022-09-07T13:39:00Z">
        <w:r>
          <w:t>This means that every paragraph you write needs to refer back to why you would be a good candidate for this university’s</w:t>
        </w:r>
      </w:ins>
      <w:ins w:id="19" w:author="Chiara Situmorang" w:date="2022-09-07T13:40:00Z">
        <w:r>
          <w:t xml:space="preserve"> program. One way to make sure you’re being efficient and effective with your words is to review each sentence and think, “Do</w:t>
        </w:r>
      </w:ins>
      <w:ins w:id="20" w:author="Chiara Situmorang" w:date="2022-09-07T13:41:00Z">
        <w:r>
          <w:t>es this offer new information that is important for the admission officer to know? Can I reword/delete/restructure this to make the point clearer?”</w:t>
        </w:r>
      </w:ins>
    </w:p>
    <w:p w14:paraId="5DF47B09" w14:textId="4A87816F" w:rsidR="007D63B4" w:rsidRDefault="007D63B4">
      <w:pPr>
        <w:rPr>
          <w:ins w:id="21" w:author="Chiara Situmorang" w:date="2022-09-07T13:40:00Z"/>
        </w:rPr>
      </w:pPr>
    </w:p>
    <w:p w14:paraId="01DF302C" w14:textId="6D968EF7" w:rsidR="007D63B4" w:rsidRDefault="007D63B4">
      <w:pPr>
        <w:rPr>
          <w:ins w:id="22" w:author="Chiara Situmorang" w:date="2022-09-07T13:45:00Z"/>
        </w:rPr>
      </w:pPr>
      <w:ins w:id="23" w:author="Chiara Situmorang" w:date="2022-09-07T13:40:00Z">
        <w:r>
          <w:t>For</w:t>
        </w:r>
      </w:ins>
      <w:ins w:id="24" w:author="Chiara Situmorang" w:date="2022-09-07T13:41:00Z">
        <w:r>
          <w:t xml:space="preserve"> example, what is the p</w:t>
        </w:r>
      </w:ins>
      <w:ins w:id="25" w:author="Chiara Situmorang" w:date="2022-09-07T13:42:00Z">
        <w:r>
          <w:t xml:space="preserve">oint you’re trying to get across by talking about your dog feeder project? It’s to show </w:t>
        </w:r>
        <w:r w:rsidRPr="00855670">
          <w:rPr>
            <w:b/>
            <w:bCs/>
          </w:rPr>
          <w:t>your pursuit</w:t>
        </w:r>
        <w:r>
          <w:t xml:space="preserve"> of your interests, and the </w:t>
        </w:r>
        <w:r w:rsidRPr="00855670">
          <w:rPr>
            <w:b/>
            <w:bCs/>
          </w:rPr>
          <w:t>technical skills</w:t>
        </w:r>
        <w:r>
          <w:t xml:space="preserve"> you</w:t>
        </w:r>
      </w:ins>
      <w:ins w:id="26" w:author="Chiara Situmorang" w:date="2022-09-07T13:43:00Z">
        <w:r>
          <w:t>’ve developed in that process, right?</w:t>
        </w:r>
        <w:r w:rsidR="00855670">
          <w:t xml:space="preserve"> In that case, focus on those parts of the story. To show your pursuit, talk about your research &amp; desig</w:t>
        </w:r>
      </w:ins>
      <w:ins w:id="27" w:author="Chiara Situmorang" w:date="2022-09-07T13:44:00Z">
        <w:r w:rsidR="00855670">
          <w:t xml:space="preserve">n process. To show technical skills, elaborate on some of the obstacles you faced, like with the Arduino. </w:t>
        </w:r>
      </w:ins>
      <w:ins w:id="28" w:author="Chiara Situmorang" w:date="2022-09-07T13:45:00Z">
        <w:r w:rsidR="00855670">
          <w:t xml:space="preserve">When you talk about changing gears to CAD, show your thought process. Why the sudden change? This will show the reader your </w:t>
        </w:r>
        <w:r w:rsidR="00855670" w:rsidRPr="00855670">
          <w:rPr>
            <w:b/>
            <w:bCs/>
          </w:rPr>
          <w:t>critical thinking skills.</w:t>
        </w:r>
        <w:r w:rsidR="00855670">
          <w:t xml:space="preserve"> </w:t>
        </w:r>
      </w:ins>
    </w:p>
    <w:p w14:paraId="43F781E2" w14:textId="238C48D8" w:rsidR="00855670" w:rsidRDefault="00855670">
      <w:pPr>
        <w:rPr>
          <w:ins w:id="29" w:author="Chiara Situmorang" w:date="2022-09-07T13:45:00Z"/>
        </w:rPr>
      </w:pPr>
    </w:p>
    <w:p w14:paraId="57D35B10" w14:textId="232CAB77" w:rsidR="00855670" w:rsidRDefault="00855670">
      <w:pPr>
        <w:rPr>
          <w:ins w:id="30" w:author="Chiara Situmorang" w:date="2022-09-07T13:46:00Z"/>
        </w:rPr>
      </w:pPr>
      <w:ins w:id="31" w:author="Chiara Situmorang" w:date="2022-09-07T13:45:00Z">
        <w:r>
          <w:t xml:space="preserve">If you find </w:t>
        </w:r>
      </w:ins>
      <w:ins w:id="32" w:author="Chiara Situmorang" w:date="2022-09-07T13:46:00Z">
        <w:r>
          <w:t xml:space="preserve">it hard to </w:t>
        </w:r>
      </w:ins>
      <w:ins w:id="33" w:author="Chiara Situmorang" w:date="2022-09-07T13:47:00Z">
        <w:r>
          <w:t>write in</w:t>
        </w:r>
      </w:ins>
      <w:ins w:id="34" w:author="Chiara Situmorang" w:date="2022-09-07T13:46:00Z">
        <w:r>
          <w:t xml:space="preserve"> this way, try brainstorming the things you want to show for each paragraph before you start revising. This way you have a list of things you need to focus on when you’re editing.</w:t>
        </w:r>
      </w:ins>
      <w:ins w:id="35" w:author="Chiara Situmorang" w:date="2022-09-07T13:47:00Z">
        <w:r>
          <w:t xml:space="preserve"> I also wrote some comments throughout the essay to guide your edits.</w:t>
        </w:r>
      </w:ins>
    </w:p>
    <w:p w14:paraId="52A6D1E5" w14:textId="64CF272A" w:rsidR="00855670" w:rsidRDefault="00855670">
      <w:pPr>
        <w:rPr>
          <w:ins w:id="36" w:author="Chiara Situmorang" w:date="2022-09-07T13:46:00Z"/>
        </w:rPr>
      </w:pPr>
    </w:p>
    <w:p w14:paraId="7A1E6273" w14:textId="75D73A11" w:rsidR="00855670" w:rsidRDefault="00855670">
      <w:pPr>
        <w:rPr>
          <w:ins w:id="37" w:author="Chiara Situmorang" w:date="2022-09-07T13:46:00Z"/>
        </w:rPr>
      </w:pPr>
      <w:ins w:id="38" w:author="Chiara Situmorang" w:date="2022-09-07T13:46:00Z">
        <w:r>
          <w:t>Good luck on your revisions!</w:t>
        </w:r>
      </w:ins>
    </w:p>
    <w:p w14:paraId="5CDBA771" w14:textId="2F611BB2" w:rsidR="00855670" w:rsidRDefault="00855670">
      <w:pPr>
        <w:rPr>
          <w:ins w:id="39" w:author="Chiara Situmorang" w:date="2022-09-07T13:46:00Z"/>
        </w:rPr>
      </w:pPr>
    </w:p>
    <w:p w14:paraId="3B705474" w14:textId="578886FB" w:rsidR="00855670" w:rsidRDefault="00855670">
      <w:pPr>
        <w:rPr>
          <w:ins w:id="40" w:author="Chiara Situmorang" w:date="2022-09-07T13:46:00Z"/>
        </w:rPr>
      </w:pPr>
      <w:ins w:id="41" w:author="Chiara Situmorang" w:date="2022-09-07T13:46:00Z">
        <w:r>
          <w:t>Chiara</w:t>
        </w:r>
      </w:ins>
    </w:p>
    <w:p w14:paraId="2BAF3B34" w14:textId="46A33BD9" w:rsidR="00855670" w:rsidRDefault="00855670">
      <w:proofErr w:type="spellStart"/>
      <w:ins w:id="42" w:author="Chiara Situmorang" w:date="2022-09-07T13:46:00Z">
        <w:r>
          <w:t>ALL-in</w:t>
        </w:r>
        <w:proofErr w:type="spellEnd"/>
        <w:r>
          <w:t xml:space="preserve"> E</w:t>
        </w:r>
      </w:ins>
      <w:ins w:id="43" w:author="Chiara Situmorang" w:date="2022-09-07T13:47:00Z">
        <w:r>
          <w:t>ssay Editor</w:t>
        </w:r>
      </w:ins>
    </w:p>
    <w:sectPr w:rsidR="0085567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iara Situmorang" w:date="2022-09-07T13:35:00Z" w:initials="CS">
    <w:p w14:paraId="614B000C" w14:textId="77777777" w:rsidR="004942E0" w:rsidRDefault="004942E0" w:rsidP="00C41901">
      <w:r>
        <w:rPr>
          <w:rStyle w:val="CommentReference"/>
        </w:rPr>
        <w:annotationRef/>
      </w:r>
      <w:r>
        <w:rPr>
          <w:sz w:val="20"/>
          <w:szCs w:val="20"/>
        </w:rPr>
        <w:t>Do you mean the creation process in the factory, or the design process?</w:t>
      </w:r>
    </w:p>
  </w:comment>
  <w:comment w:id="1" w:author="Chiara Situmorang" w:date="2022-09-07T13:35:00Z" w:initials="CS">
    <w:p w14:paraId="0E98E144" w14:textId="77777777" w:rsidR="004942E0" w:rsidRDefault="004942E0" w:rsidP="006D7446">
      <w:r>
        <w:rPr>
          <w:rStyle w:val="CommentReference"/>
        </w:rPr>
        <w:annotationRef/>
      </w:r>
      <w:r>
        <w:rPr>
          <w:sz w:val="20"/>
          <w:szCs w:val="20"/>
        </w:rPr>
        <w:t>Don’t forget to mention the major you’re applying for!</w:t>
      </w:r>
    </w:p>
  </w:comment>
  <w:comment w:id="2" w:author="Chiara Situmorang" w:date="2022-09-07T13:36:00Z" w:initials="CS">
    <w:p w14:paraId="6DDA3901" w14:textId="77777777" w:rsidR="004942E0" w:rsidRDefault="004942E0" w:rsidP="00D23BBB">
      <w:r>
        <w:rPr>
          <w:rStyle w:val="CommentReference"/>
        </w:rPr>
        <w:annotationRef/>
      </w:r>
      <w:r>
        <w:rPr>
          <w:sz w:val="20"/>
          <w:szCs w:val="20"/>
        </w:rPr>
        <w:t>You went straight into the construction process, but what was the ideation and design process like? How did you approach this project?</w:t>
      </w:r>
    </w:p>
  </w:comment>
  <w:comment w:id="3" w:author="Chiara Situmorang" w:date="2022-09-07T13:37:00Z" w:initials="CS">
    <w:p w14:paraId="2FACC932" w14:textId="77777777" w:rsidR="004942E0" w:rsidRDefault="004942E0" w:rsidP="0030750E">
      <w:r>
        <w:rPr>
          <w:rStyle w:val="CommentReference"/>
        </w:rPr>
        <w:annotationRef/>
      </w:r>
      <w:r>
        <w:rPr>
          <w:sz w:val="20"/>
          <w:szCs w:val="20"/>
        </w:rPr>
        <w:t>Why did you struggle with this? Can you elaborate?</w:t>
      </w:r>
    </w:p>
  </w:comment>
  <w:comment w:id="4" w:author="Chiara Situmorang" w:date="2022-09-07T13:48:00Z" w:initials="CS">
    <w:p w14:paraId="0B7505BA" w14:textId="77777777" w:rsidR="00855670" w:rsidRDefault="00855670" w:rsidP="00EA6F78">
      <w:r>
        <w:rPr>
          <w:rStyle w:val="CommentReference"/>
        </w:rPr>
        <w:annotationRef/>
      </w:r>
      <w:r>
        <w:rPr>
          <w:sz w:val="20"/>
          <w:szCs w:val="20"/>
        </w:rPr>
        <w:t>There are two different problems here. Or at least, they seem like two different problems. If they’re the same, try and make that clearer. If they’re different, which one is more important to get across your message (see letter below)?</w:t>
      </w:r>
    </w:p>
  </w:comment>
  <w:comment w:id="5" w:author="Chiara Situmorang" w:date="2022-09-07T13:48:00Z" w:initials="CS">
    <w:p w14:paraId="4FF55F0B" w14:textId="77777777" w:rsidR="00855670" w:rsidRDefault="00855670" w:rsidP="00BA0C32">
      <w:r>
        <w:rPr>
          <w:rStyle w:val="CommentReference"/>
        </w:rPr>
        <w:annotationRef/>
      </w:r>
      <w:r>
        <w:rPr>
          <w:sz w:val="20"/>
          <w:szCs w:val="20"/>
        </w:rPr>
        <w:t>Why did you make this decision?</w:t>
      </w:r>
    </w:p>
  </w:comment>
  <w:comment w:id="6" w:author="Chiara Situmorang" w:date="2022-09-07T13:49:00Z" w:initials="CS">
    <w:p w14:paraId="29607C03" w14:textId="77777777" w:rsidR="00A47C37" w:rsidRDefault="00A47C37" w:rsidP="00884DE0">
      <w:r>
        <w:rPr>
          <w:rStyle w:val="CommentReference"/>
        </w:rPr>
        <w:annotationRef/>
      </w:r>
      <w:r>
        <w:rPr>
          <w:sz w:val="20"/>
          <w:szCs w:val="20"/>
        </w:rPr>
        <w:t>What did you learn from this project?</w:t>
      </w:r>
    </w:p>
  </w:comment>
  <w:comment w:id="7" w:author="Chiara Situmorang" w:date="2022-09-07T13:52:00Z" w:initials="CS">
    <w:p w14:paraId="2977BF78" w14:textId="77777777" w:rsidR="00A47C37" w:rsidRDefault="00A47C37" w:rsidP="000D48B1">
      <w:r>
        <w:rPr>
          <w:rStyle w:val="CommentReference"/>
        </w:rPr>
        <w:annotationRef/>
      </w:r>
      <w:r>
        <w:rPr>
          <w:sz w:val="20"/>
          <w:szCs w:val="20"/>
        </w:rPr>
        <w:t xml:space="preserve">How were you wrong about this? </w:t>
      </w:r>
    </w:p>
  </w:comment>
  <w:comment w:id="8" w:author="Chiara Situmorang" w:date="2022-09-07T13:53:00Z" w:initials="CS">
    <w:p w14:paraId="42D3EC8B" w14:textId="77777777" w:rsidR="00A47C37" w:rsidRDefault="00A47C37" w:rsidP="00C90CA6">
      <w:r>
        <w:rPr>
          <w:rStyle w:val="CommentReference"/>
        </w:rPr>
        <w:annotationRef/>
      </w:r>
      <w:r>
        <w:rPr>
          <w:sz w:val="20"/>
          <w:szCs w:val="20"/>
        </w:rPr>
        <w:t>Please elaborate! What did you learn at the plant? What new discoveries did you make? Was there any analysis/advice that you had to do/give in the report?</w:t>
      </w:r>
    </w:p>
  </w:comment>
  <w:comment w:id="9" w:author="Chiara Situmorang" w:date="2022-09-07T13:54:00Z" w:initials="CS">
    <w:p w14:paraId="3C8360E7" w14:textId="77777777" w:rsidR="00A47C37" w:rsidRDefault="00A47C37" w:rsidP="00EC4F97">
      <w:r>
        <w:rPr>
          <w:rStyle w:val="CommentReference"/>
        </w:rPr>
        <w:annotationRef/>
      </w:r>
      <w:r>
        <w:rPr>
          <w:sz w:val="20"/>
          <w:szCs w:val="20"/>
        </w:rPr>
        <w:t>Is this part necessary to the story?</w:t>
      </w:r>
    </w:p>
  </w:comment>
  <w:comment w:id="10" w:author="Chiara Situmorang" w:date="2022-09-07T13:55:00Z" w:initials="CS">
    <w:p w14:paraId="42878CA8" w14:textId="77777777" w:rsidR="00A47C37" w:rsidRDefault="00A47C37" w:rsidP="009B62BA">
      <w:r>
        <w:rPr>
          <w:rStyle w:val="CommentReference"/>
        </w:rPr>
        <w:annotationRef/>
      </w:r>
      <w:r>
        <w:rPr>
          <w:sz w:val="20"/>
          <w:szCs w:val="20"/>
        </w:rPr>
        <w:t>Tell us more about this. This is the time to flex your engineering muscles!</w:t>
      </w:r>
    </w:p>
  </w:comment>
  <w:comment w:id="11" w:author="Chiara Situmorang" w:date="2022-09-07T13:32:00Z" w:initials="CS">
    <w:p w14:paraId="75719A0C" w14:textId="6EE37EAD" w:rsidR="004942E0" w:rsidRDefault="004942E0" w:rsidP="000D4EBA">
      <w:r>
        <w:rPr>
          <w:rStyle w:val="CommentReference"/>
        </w:rPr>
        <w:annotationRef/>
      </w:r>
      <w:r>
        <w:rPr>
          <w:sz w:val="20"/>
          <w:szCs w:val="20"/>
        </w:rPr>
        <w:t>Can you be more specific? Is there a certain type of technology you’re interested in developing, or a certain industry you want to work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4B000C" w15:done="0"/>
  <w15:commentEx w15:paraId="0E98E144" w15:done="0"/>
  <w15:commentEx w15:paraId="6DDA3901" w15:done="0"/>
  <w15:commentEx w15:paraId="2FACC932" w15:done="0"/>
  <w15:commentEx w15:paraId="0B7505BA" w15:done="0"/>
  <w15:commentEx w15:paraId="4FF55F0B" w15:done="0"/>
  <w15:commentEx w15:paraId="29607C03" w15:done="0"/>
  <w15:commentEx w15:paraId="2977BF78" w15:done="0"/>
  <w15:commentEx w15:paraId="42D3EC8B" w15:done="0"/>
  <w15:commentEx w15:paraId="3C8360E7" w15:done="0"/>
  <w15:commentEx w15:paraId="42878CA8" w15:done="0"/>
  <w15:commentEx w15:paraId="75719A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31C88" w16cex:dateUtc="2022-09-07T06:35:00Z"/>
  <w16cex:commentExtensible w16cex:durableId="26C31CB6" w16cex:dateUtc="2022-09-07T06:35:00Z"/>
  <w16cex:commentExtensible w16cex:durableId="26C31CF0" w16cex:dateUtc="2022-09-07T06:36:00Z"/>
  <w16cex:commentExtensible w16cex:durableId="26C31D10" w16cex:dateUtc="2022-09-07T06:37:00Z"/>
  <w16cex:commentExtensible w16cex:durableId="26C31FB7" w16cex:dateUtc="2022-09-07T06:48:00Z"/>
  <w16cex:commentExtensible w16cex:durableId="26C31FC9" w16cex:dateUtc="2022-09-07T06:48:00Z"/>
  <w16cex:commentExtensible w16cex:durableId="26C31FED" w16cex:dateUtc="2022-09-07T06:49:00Z"/>
  <w16cex:commentExtensible w16cex:durableId="26C320AF" w16cex:dateUtc="2022-09-07T06:52:00Z"/>
  <w16cex:commentExtensible w16cex:durableId="26C320E3" w16cex:dateUtc="2022-09-07T06:53:00Z"/>
  <w16cex:commentExtensible w16cex:durableId="26C32114" w16cex:dateUtc="2022-09-07T06:54:00Z"/>
  <w16cex:commentExtensible w16cex:durableId="26C3213A" w16cex:dateUtc="2022-09-07T06:55:00Z"/>
  <w16cex:commentExtensible w16cex:durableId="26C31C0A" w16cex:dateUtc="2022-09-07T06: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4B000C" w16cid:durableId="26C31C88"/>
  <w16cid:commentId w16cid:paraId="0E98E144" w16cid:durableId="26C31CB6"/>
  <w16cid:commentId w16cid:paraId="6DDA3901" w16cid:durableId="26C31CF0"/>
  <w16cid:commentId w16cid:paraId="2FACC932" w16cid:durableId="26C31D10"/>
  <w16cid:commentId w16cid:paraId="0B7505BA" w16cid:durableId="26C31FB7"/>
  <w16cid:commentId w16cid:paraId="4FF55F0B" w16cid:durableId="26C31FC9"/>
  <w16cid:commentId w16cid:paraId="29607C03" w16cid:durableId="26C31FED"/>
  <w16cid:commentId w16cid:paraId="2977BF78" w16cid:durableId="26C320AF"/>
  <w16cid:commentId w16cid:paraId="42D3EC8B" w16cid:durableId="26C320E3"/>
  <w16cid:commentId w16cid:paraId="3C8360E7" w16cid:durableId="26C32114"/>
  <w16cid:commentId w16cid:paraId="42878CA8" w16cid:durableId="26C3213A"/>
  <w16cid:commentId w16cid:paraId="75719A0C" w16cid:durableId="26C31C0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772"/>
    <w:rsid w:val="00185506"/>
    <w:rsid w:val="00342772"/>
    <w:rsid w:val="004942E0"/>
    <w:rsid w:val="005E3C66"/>
    <w:rsid w:val="0062459E"/>
    <w:rsid w:val="007D63B4"/>
    <w:rsid w:val="00855670"/>
    <w:rsid w:val="00A47C37"/>
    <w:rsid w:val="00DD10D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1F7E73C1"/>
  <w15:chartTrackingRefBased/>
  <w15:docId w15:val="{D5625191-E0D5-D14D-A9E1-2B7358207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10D8"/>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4942E0"/>
    <w:rPr>
      <w:sz w:val="16"/>
      <w:szCs w:val="16"/>
    </w:rPr>
  </w:style>
  <w:style w:type="paragraph" w:styleId="CommentText">
    <w:name w:val="annotation text"/>
    <w:basedOn w:val="Normal"/>
    <w:link w:val="CommentTextChar"/>
    <w:uiPriority w:val="99"/>
    <w:semiHidden/>
    <w:unhideWhenUsed/>
    <w:rsid w:val="004942E0"/>
    <w:rPr>
      <w:sz w:val="20"/>
      <w:szCs w:val="20"/>
    </w:rPr>
  </w:style>
  <w:style w:type="character" w:customStyle="1" w:styleId="CommentTextChar">
    <w:name w:val="Comment Text Char"/>
    <w:basedOn w:val="DefaultParagraphFont"/>
    <w:link w:val="CommentText"/>
    <w:uiPriority w:val="99"/>
    <w:semiHidden/>
    <w:rsid w:val="004942E0"/>
    <w:rPr>
      <w:sz w:val="20"/>
      <w:szCs w:val="20"/>
    </w:rPr>
  </w:style>
  <w:style w:type="paragraph" w:styleId="CommentSubject">
    <w:name w:val="annotation subject"/>
    <w:basedOn w:val="CommentText"/>
    <w:next w:val="CommentText"/>
    <w:link w:val="CommentSubjectChar"/>
    <w:uiPriority w:val="99"/>
    <w:semiHidden/>
    <w:unhideWhenUsed/>
    <w:rsid w:val="004942E0"/>
    <w:rPr>
      <w:b/>
      <w:bCs/>
    </w:rPr>
  </w:style>
  <w:style w:type="character" w:customStyle="1" w:styleId="CommentSubjectChar">
    <w:name w:val="Comment Subject Char"/>
    <w:basedOn w:val="CommentTextChar"/>
    <w:link w:val="CommentSubject"/>
    <w:uiPriority w:val="99"/>
    <w:semiHidden/>
    <w:rsid w:val="004942E0"/>
    <w:rPr>
      <w:b/>
      <w:bCs/>
      <w:sz w:val="20"/>
      <w:szCs w:val="20"/>
    </w:rPr>
  </w:style>
  <w:style w:type="paragraph" w:styleId="Revision">
    <w:name w:val="Revision"/>
    <w:hidden/>
    <w:uiPriority w:val="99"/>
    <w:semiHidden/>
    <w:rsid w:val="004942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98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888</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3</cp:revision>
  <dcterms:created xsi:type="dcterms:W3CDTF">2022-08-27T04:38:00Z</dcterms:created>
  <dcterms:modified xsi:type="dcterms:W3CDTF">2022-09-07T06:55:00Z</dcterms:modified>
</cp:coreProperties>
</file>