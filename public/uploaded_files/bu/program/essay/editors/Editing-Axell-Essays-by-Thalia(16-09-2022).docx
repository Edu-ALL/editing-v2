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71B7" w14:textId="77777777"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Prompt 1</w:t>
      </w:r>
    </w:p>
    <w:p w14:paraId="16F74AEE" w14:textId="77777777"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Describe an example of your leadership experience in which you have positively influenced others, helped resolve disputes, or contributed to group efforts over time.</w:t>
      </w:r>
    </w:p>
    <w:p w14:paraId="280250F2" w14:textId="77777777" w:rsidR="00883362" w:rsidRPr="00883362" w:rsidRDefault="00883362" w:rsidP="00883362">
      <w:pPr>
        <w:rPr>
          <w:rFonts w:ascii="Times New Roman" w:eastAsia="Times New Roman" w:hAnsi="Times New Roman" w:cs="Times New Roman"/>
        </w:rPr>
      </w:pPr>
    </w:p>
    <w:p w14:paraId="15A65080" w14:textId="77777777" w:rsidR="00722B91" w:rsidRPr="00722B91" w:rsidRDefault="00722B91" w:rsidP="00722B91">
      <w:pPr>
        <w:rPr>
          <w:rFonts w:ascii="Times New Roman" w:eastAsia="Times New Roman" w:hAnsi="Times New Roman" w:cs="Times New Roman"/>
        </w:rPr>
      </w:pPr>
      <w:commentRangeStart w:id="0"/>
      <w:r w:rsidRPr="00722B91">
        <w:rPr>
          <w:rFonts w:ascii="Arial" w:eastAsia="Times New Roman" w:hAnsi="Arial" w:cs="Arial"/>
          <w:color w:val="000000"/>
        </w:rPr>
        <w:t>“Why isn't he done with the design…?” Stanley sighed. </w:t>
      </w:r>
      <w:commentRangeEnd w:id="0"/>
      <w:r w:rsidR="00A75380">
        <w:rPr>
          <w:rStyle w:val="CommentReference"/>
        </w:rPr>
        <w:commentReference w:id="0"/>
      </w:r>
    </w:p>
    <w:p w14:paraId="286AF8F2" w14:textId="77777777" w:rsidR="00722B91" w:rsidRPr="00722B91" w:rsidRDefault="00722B91" w:rsidP="00722B91">
      <w:pPr>
        <w:rPr>
          <w:rFonts w:ascii="Times New Roman" w:eastAsia="Times New Roman" w:hAnsi="Times New Roman" w:cs="Times New Roman"/>
        </w:rPr>
      </w:pPr>
    </w:p>
    <w:p w14:paraId="2ADD2977" w14:textId="77777777" w:rsidR="00722B91" w:rsidRPr="00722B91" w:rsidRDefault="00722B91" w:rsidP="00722B91">
      <w:pPr>
        <w:rPr>
          <w:rFonts w:ascii="Times New Roman" w:eastAsia="Times New Roman" w:hAnsi="Times New Roman" w:cs="Times New Roman"/>
        </w:rPr>
      </w:pPr>
      <w:commentRangeStart w:id="1"/>
      <w:r w:rsidRPr="00722B91">
        <w:rPr>
          <w:rFonts w:ascii="Arial" w:eastAsia="Times New Roman" w:hAnsi="Arial" w:cs="Arial"/>
          <w:color w:val="000000"/>
        </w:rPr>
        <w:t xml:space="preserve">We were called for a meeting thinking it was a normal work </w:t>
      </w:r>
      <w:proofErr w:type="spellStart"/>
      <w:r w:rsidRPr="00722B91">
        <w:rPr>
          <w:rFonts w:ascii="Arial" w:eastAsia="Times New Roman" w:hAnsi="Arial" w:cs="Arial"/>
          <w:color w:val="000000"/>
        </w:rPr>
        <w:t>check up</w:t>
      </w:r>
      <w:proofErr w:type="spellEnd"/>
      <w:r w:rsidRPr="00722B91">
        <w:rPr>
          <w:rFonts w:ascii="Arial" w:eastAsia="Times New Roman" w:hAnsi="Arial" w:cs="Arial"/>
          <w:color w:val="000000"/>
        </w:rPr>
        <w:t xml:space="preserve"> but I was shocked to hear the lack of progress that we’ve made. The lack of communication made us think that everyone was fine. The room was filled with aggression and utter chaos as we accused each other of not working hard enough. I experienced my first taste working inside a company which was not full of fun and games.</w:t>
      </w:r>
    </w:p>
    <w:p w14:paraId="018C9400" w14:textId="77777777" w:rsidR="00722B91" w:rsidRPr="00722B91" w:rsidRDefault="00722B91" w:rsidP="00722B91">
      <w:pPr>
        <w:rPr>
          <w:rFonts w:ascii="Times New Roman" w:eastAsia="Times New Roman" w:hAnsi="Times New Roman" w:cs="Times New Roman"/>
        </w:rPr>
      </w:pPr>
    </w:p>
    <w:p w14:paraId="09166858" w14:textId="77777777" w:rsidR="00722B91" w:rsidRPr="00722B91" w:rsidRDefault="00722B91" w:rsidP="00722B91">
      <w:pPr>
        <w:jc w:val="both"/>
        <w:rPr>
          <w:rFonts w:ascii="Times New Roman" w:eastAsia="Times New Roman" w:hAnsi="Times New Roman" w:cs="Times New Roman"/>
        </w:rPr>
      </w:pPr>
      <w:r w:rsidRPr="00722B91">
        <w:rPr>
          <w:rFonts w:ascii="Arial" w:eastAsia="Times New Roman" w:hAnsi="Arial" w:cs="Arial"/>
          <w:color w:val="000000"/>
          <w:shd w:val="clear" w:color="auto" w:fill="FFFFFF"/>
        </w:rPr>
        <w:t xml:space="preserve">My main task was to work with 3 other interns to produce a marketing and budgeting plan for the company to attract customers. I was excited knowing how I could potentially contribute to the company’s revenue growth. So, I pushed my colleagues to get things done ASAP no matter the deadline and use the remaining time to go the extra mile. However, I was met with resistance by the others’ “If things </w:t>
      </w:r>
      <w:proofErr w:type="spellStart"/>
      <w:r w:rsidRPr="00722B91">
        <w:rPr>
          <w:rFonts w:ascii="Arial" w:eastAsia="Times New Roman" w:hAnsi="Arial" w:cs="Arial"/>
          <w:color w:val="000000"/>
          <w:shd w:val="clear" w:color="auto" w:fill="FFFFFF"/>
        </w:rPr>
        <w:t>ain't</w:t>
      </w:r>
      <w:proofErr w:type="spellEnd"/>
      <w:r w:rsidRPr="00722B91">
        <w:rPr>
          <w:rFonts w:ascii="Arial" w:eastAsia="Times New Roman" w:hAnsi="Arial" w:cs="Arial"/>
          <w:color w:val="000000"/>
          <w:shd w:val="clear" w:color="auto" w:fill="FFFFFF"/>
        </w:rPr>
        <w:t xml:space="preserve"> broke, don’t fix it” attitude.</w:t>
      </w:r>
      <w:commentRangeEnd w:id="1"/>
      <w:r w:rsidR="00472B49">
        <w:rPr>
          <w:rStyle w:val="CommentReference"/>
        </w:rPr>
        <w:commentReference w:id="1"/>
      </w:r>
    </w:p>
    <w:p w14:paraId="3BADAF1E" w14:textId="77777777" w:rsidR="00722B91" w:rsidRPr="00722B91" w:rsidRDefault="00722B91" w:rsidP="00722B91">
      <w:pPr>
        <w:rPr>
          <w:rFonts w:ascii="Times New Roman" w:eastAsia="Times New Roman" w:hAnsi="Times New Roman" w:cs="Times New Roman"/>
        </w:rPr>
      </w:pPr>
    </w:p>
    <w:p w14:paraId="1123EB41" w14:textId="77777777" w:rsidR="00722B91" w:rsidRPr="00722B91" w:rsidRDefault="00722B91" w:rsidP="00722B91">
      <w:pPr>
        <w:jc w:val="both"/>
        <w:rPr>
          <w:rFonts w:ascii="Times New Roman" w:eastAsia="Times New Roman" w:hAnsi="Times New Roman" w:cs="Times New Roman"/>
        </w:rPr>
      </w:pPr>
      <w:commentRangeStart w:id="2"/>
      <w:r w:rsidRPr="00722B91">
        <w:rPr>
          <w:rFonts w:ascii="Arial" w:eastAsia="Times New Roman" w:hAnsi="Arial" w:cs="Arial"/>
          <w:color w:val="000000"/>
          <w:shd w:val="clear" w:color="auto" w:fill="FFFFFF"/>
        </w:rPr>
        <w:t>After a few weeks of continuous resistance and sensitivity whenever ‘deadline’ was mentioned, I began to doubt myself</w:t>
      </w:r>
      <w:commentRangeEnd w:id="2"/>
      <w:r w:rsidR="00D53B95">
        <w:rPr>
          <w:rStyle w:val="CommentReference"/>
        </w:rPr>
        <w:commentReference w:id="2"/>
      </w:r>
      <w:r w:rsidRPr="00722B91">
        <w:rPr>
          <w:rFonts w:ascii="Arial" w:eastAsia="Times New Roman" w:hAnsi="Arial" w:cs="Arial"/>
          <w:color w:val="000000"/>
          <w:shd w:val="clear" w:color="auto" w:fill="FFFFFF"/>
        </w:rPr>
        <w:t xml:space="preserve">. </w:t>
      </w:r>
      <w:commentRangeStart w:id="3"/>
      <w:r w:rsidRPr="00722B91">
        <w:rPr>
          <w:rFonts w:ascii="Arial" w:eastAsia="Times New Roman" w:hAnsi="Arial" w:cs="Arial"/>
          <w:color w:val="000000"/>
          <w:shd w:val="clear" w:color="auto" w:fill="FFFFFF"/>
        </w:rPr>
        <w:t xml:space="preserve">I started to find ways to adapt without compromising my principles.  I came up with the idea of holding a team dinner every time we successfully submitted our project as a sense of accomplishment. Then I suggested a system where the individual who finishes their work first doesn’t need to chip in for the dinner to further appreciate their hard work. Although they were </w:t>
      </w:r>
      <w:proofErr w:type="spellStart"/>
      <w:r w:rsidRPr="00722B91">
        <w:rPr>
          <w:rFonts w:ascii="Arial" w:eastAsia="Times New Roman" w:hAnsi="Arial" w:cs="Arial"/>
          <w:color w:val="000000"/>
          <w:shd w:val="clear" w:color="auto" w:fill="FFFFFF"/>
        </w:rPr>
        <w:t>skeptical</w:t>
      </w:r>
      <w:proofErr w:type="spellEnd"/>
      <w:r w:rsidRPr="00722B91">
        <w:rPr>
          <w:rFonts w:ascii="Arial" w:eastAsia="Times New Roman" w:hAnsi="Arial" w:cs="Arial"/>
          <w:color w:val="000000"/>
          <w:shd w:val="clear" w:color="auto" w:fill="FFFFFF"/>
        </w:rPr>
        <w:t>, who doesn't want free food. This became our incentive to finish early, which slowly improved our chemistry and helped our team stay on track.</w:t>
      </w:r>
      <w:commentRangeEnd w:id="3"/>
      <w:r w:rsidR="00D53B95">
        <w:rPr>
          <w:rStyle w:val="CommentReference"/>
        </w:rPr>
        <w:commentReference w:id="3"/>
      </w:r>
    </w:p>
    <w:p w14:paraId="2A04D436" w14:textId="77777777" w:rsidR="00722B91" w:rsidRPr="00722B91" w:rsidRDefault="00722B91" w:rsidP="00722B91">
      <w:pPr>
        <w:rPr>
          <w:rFonts w:ascii="Times New Roman" w:eastAsia="Times New Roman" w:hAnsi="Times New Roman" w:cs="Times New Roman"/>
        </w:rPr>
      </w:pPr>
    </w:p>
    <w:p w14:paraId="164DECEB" w14:textId="77777777" w:rsidR="00722B91" w:rsidRPr="00722B91" w:rsidRDefault="00722B91" w:rsidP="00722B91">
      <w:pPr>
        <w:jc w:val="both"/>
        <w:rPr>
          <w:rFonts w:ascii="Times New Roman" w:eastAsia="Times New Roman" w:hAnsi="Times New Roman" w:cs="Times New Roman"/>
        </w:rPr>
      </w:pPr>
      <w:commentRangeStart w:id="4"/>
      <w:r w:rsidRPr="00722B91">
        <w:rPr>
          <w:rFonts w:ascii="Arial" w:eastAsia="Times New Roman" w:hAnsi="Arial" w:cs="Arial"/>
          <w:color w:val="000000"/>
          <w:shd w:val="clear" w:color="auto" w:fill="FFFFFF"/>
        </w:rPr>
        <w:t>During my second month, things turned for the better. I’ve learned my colleagues’ pace and strengths. We began finishing tasks more efficiently: we consistently finished our tasks a few days in advance</w:t>
      </w:r>
      <w:commentRangeEnd w:id="4"/>
      <w:r w:rsidR="002E469D">
        <w:rPr>
          <w:rStyle w:val="CommentReference"/>
        </w:rPr>
        <w:commentReference w:id="4"/>
      </w:r>
      <w:r w:rsidRPr="00722B91">
        <w:rPr>
          <w:rFonts w:ascii="Arial" w:eastAsia="Times New Roman" w:hAnsi="Arial" w:cs="Arial"/>
          <w:color w:val="000000"/>
          <w:shd w:val="clear" w:color="auto" w:fill="FFFFFF"/>
        </w:rPr>
        <w:t xml:space="preserve">. </w:t>
      </w:r>
      <w:commentRangeStart w:id="5"/>
      <w:r w:rsidRPr="00722B91">
        <w:rPr>
          <w:rFonts w:ascii="Arial" w:eastAsia="Times New Roman" w:hAnsi="Arial" w:cs="Arial"/>
          <w:color w:val="000000"/>
          <w:shd w:val="clear" w:color="auto" w:fill="FFFFFF"/>
        </w:rPr>
        <w:t>However, much like how the Titanic got blindsided by an iceberg, our “interns” ship encountered our iceberg: A deadline typo from 11 to 21.</w:t>
      </w:r>
      <w:commentRangeEnd w:id="5"/>
      <w:r w:rsidR="00BC6B01">
        <w:rPr>
          <w:rStyle w:val="CommentReference"/>
        </w:rPr>
        <w:commentReference w:id="5"/>
      </w:r>
    </w:p>
    <w:p w14:paraId="4686A9EB" w14:textId="77777777" w:rsidR="00722B91" w:rsidRPr="00722B91" w:rsidRDefault="00722B91" w:rsidP="00722B91">
      <w:pPr>
        <w:rPr>
          <w:rFonts w:ascii="Times New Roman" w:eastAsia="Times New Roman" w:hAnsi="Times New Roman" w:cs="Times New Roman"/>
        </w:rPr>
      </w:pPr>
    </w:p>
    <w:p w14:paraId="37317F34" w14:textId="1EEE6003" w:rsidR="00722B91" w:rsidRPr="00722B91" w:rsidRDefault="00722B91" w:rsidP="00722B91">
      <w:pPr>
        <w:jc w:val="both"/>
        <w:rPr>
          <w:rFonts w:ascii="Times New Roman" w:eastAsia="Times New Roman" w:hAnsi="Times New Roman" w:cs="Times New Roman"/>
        </w:rPr>
      </w:pPr>
      <w:commentRangeStart w:id="6"/>
      <w:r w:rsidRPr="00722B91">
        <w:rPr>
          <w:rFonts w:ascii="Arial" w:eastAsia="Times New Roman" w:hAnsi="Arial" w:cs="Arial"/>
          <w:color w:val="000000"/>
          <w:shd w:val="clear" w:color="auto" w:fill="FFFFFF"/>
        </w:rPr>
        <w:t>It was the 8th, but we were calm and collected thanks to the team dinners. We adjusted our timeline to meet the original deadline (the 11th) as I delegated our tasks: I worked on marketing ideas, Stanley calculated the budget, Patricia communicated with the internal team, and James helped design the proposal. As I negotiated our deadline to our supervisor with a trembling heart, we were able to extend the deadline to the 15th. A couple of all-nighters later, we finished the task by the 13th. </w:t>
      </w:r>
      <w:commentRangeEnd w:id="6"/>
      <w:r w:rsidR="001A46B8">
        <w:rPr>
          <w:rStyle w:val="CommentReference"/>
        </w:rPr>
        <w:commentReference w:id="6"/>
      </w:r>
    </w:p>
    <w:p w14:paraId="00E9B7C6" w14:textId="77777777" w:rsidR="00722B91" w:rsidRPr="00722B91" w:rsidRDefault="00722B91" w:rsidP="00722B91">
      <w:pPr>
        <w:rPr>
          <w:rFonts w:ascii="Times New Roman" w:eastAsia="Times New Roman" w:hAnsi="Times New Roman" w:cs="Times New Roman"/>
        </w:rPr>
      </w:pPr>
    </w:p>
    <w:p w14:paraId="213BDE27" w14:textId="08D98318" w:rsidR="00722B91" w:rsidRPr="00722B91" w:rsidRDefault="00722B91" w:rsidP="00722B91">
      <w:pPr>
        <w:jc w:val="both"/>
        <w:rPr>
          <w:rFonts w:ascii="Times New Roman" w:eastAsia="Times New Roman" w:hAnsi="Times New Roman" w:cs="Times New Roman"/>
        </w:rPr>
      </w:pPr>
      <w:commentRangeStart w:id="7"/>
      <w:r w:rsidRPr="00722B91">
        <w:rPr>
          <w:rFonts w:ascii="Arial" w:eastAsia="Times New Roman" w:hAnsi="Arial" w:cs="Arial"/>
          <w:color w:val="000000"/>
          <w:shd w:val="clear" w:color="auto" w:fill="FFFFFF"/>
        </w:rPr>
        <w:t>We did miss our original deadline, but I was proud to see our development from a dishevelled team of interns into a solid team unfazed by adversities. I learned the importance of keeping a good relationship inside the team for us to work more efficiently. Instead of constant debates, our team now relies on effective communication whenever something is ambiguous and reminding each other about the upcoming deadline.</w:t>
      </w:r>
      <w:r w:rsidR="0019778A">
        <w:rPr>
          <w:rFonts w:ascii="Arial" w:eastAsia="Times New Roman" w:hAnsi="Arial" w:cs="Arial"/>
          <w:color w:val="000000"/>
          <w:shd w:val="clear" w:color="auto" w:fill="FFFFFF"/>
        </w:rPr>
        <w:t xml:space="preserve"> </w:t>
      </w:r>
      <w:r w:rsidRPr="00722B91">
        <w:rPr>
          <w:rFonts w:ascii="Arial" w:eastAsia="Times New Roman" w:hAnsi="Arial" w:cs="Arial"/>
          <w:color w:val="000000"/>
          <w:shd w:val="clear" w:color="auto" w:fill="FFFFFF"/>
        </w:rPr>
        <w:t xml:space="preserve">I realized being a leader is not just ordering people on what to do but as a leader we need </w:t>
      </w:r>
      <w:r w:rsidRPr="00722B91">
        <w:rPr>
          <w:rFonts w:ascii="Arial" w:eastAsia="Times New Roman" w:hAnsi="Arial" w:cs="Arial"/>
          <w:color w:val="000000"/>
          <w:shd w:val="clear" w:color="auto" w:fill="FFFFFF"/>
        </w:rPr>
        <w:lastRenderedPageBreak/>
        <w:t>to have the ability to positively influence our team through examples and positive reinforcements</w:t>
      </w:r>
      <w:commentRangeEnd w:id="7"/>
      <w:r w:rsidR="00847D9E">
        <w:rPr>
          <w:rStyle w:val="CommentReference"/>
        </w:rPr>
        <w:commentReference w:id="7"/>
      </w:r>
      <w:r w:rsidRPr="00722B91">
        <w:rPr>
          <w:rFonts w:ascii="Arial" w:eastAsia="Times New Roman" w:hAnsi="Arial" w:cs="Arial"/>
          <w:color w:val="000000"/>
          <w:shd w:val="clear" w:color="auto" w:fill="FFFFFF"/>
        </w:rPr>
        <w:t xml:space="preserve">. </w:t>
      </w:r>
      <w:commentRangeStart w:id="8"/>
      <w:r w:rsidRPr="00722B91">
        <w:rPr>
          <w:rFonts w:ascii="Arial" w:eastAsia="Times New Roman" w:hAnsi="Arial" w:cs="Arial"/>
          <w:color w:val="000000"/>
          <w:shd w:val="clear" w:color="auto" w:fill="FFFFFF"/>
        </w:rPr>
        <w:t>This understanding will help me reach my entrepreneurial goal as I would keep in my mind to be the best version of myself and maintain constant communication inside the workspace.</w:t>
      </w:r>
      <w:commentRangeEnd w:id="8"/>
      <w:r w:rsidR="0019778A">
        <w:rPr>
          <w:rStyle w:val="CommentReference"/>
        </w:rPr>
        <w:commentReference w:id="8"/>
      </w:r>
    </w:p>
    <w:p w14:paraId="10C652FE" w14:textId="77777777" w:rsidR="00722B91" w:rsidRPr="00722B91" w:rsidRDefault="00722B91" w:rsidP="00722B91">
      <w:pPr>
        <w:rPr>
          <w:rFonts w:ascii="Times New Roman" w:eastAsia="Times New Roman" w:hAnsi="Times New Roman" w:cs="Times New Roman"/>
        </w:rPr>
      </w:pPr>
    </w:p>
    <w:p w14:paraId="74E47248" w14:textId="77777777" w:rsidR="00883362" w:rsidRPr="00883362" w:rsidRDefault="00883362" w:rsidP="00883362">
      <w:pPr>
        <w:rPr>
          <w:rFonts w:ascii="Times New Roman" w:eastAsia="Times New Roman" w:hAnsi="Times New Roman" w:cs="Times New Roman"/>
        </w:rPr>
      </w:pPr>
    </w:p>
    <w:p w14:paraId="65DFA3BD" w14:textId="5711D586" w:rsidR="005E3C66" w:rsidRDefault="00BC6B01">
      <w:pPr>
        <w:jc w:val="both"/>
        <w:rPr>
          <w:ins w:id="9" w:author="Thalia Priscilla" w:date="2022-09-16T10:27:00Z"/>
        </w:rPr>
        <w:pPrChange w:id="10" w:author="Thalia Priscilla" w:date="2022-09-16T11:15:00Z">
          <w:pPr/>
        </w:pPrChange>
      </w:pPr>
      <w:ins w:id="11" w:author="Thalia Priscilla" w:date="2022-09-16T10:27:00Z">
        <w:r>
          <w:t xml:space="preserve">Dear </w:t>
        </w:r>
      </w:ins>
      <w:ins w:id="12" w:author="Thalia Priscilla" w:date="2022-09-16T11:21:00Z">
        <w:r w:rsidR="00552F94">
          <w:t>Axell</w:t>
        </w:r>
      </w:ins>
      <w:ins w:id="13" w:author="Thalia Priscilla" w:date="2022-09-16T10:27:00Z">
        <w:r>
          <w:t>,</w:t>
        </w:r>
      </w:ins>
    </w:p>
    <w:p w14:paraId="48CE33F0" w14:textId="29AB4B11" w:rsidR="00BC6B01" w:rsidRDefault="00BC6B01">
      <w:pPr>
        <w:jc w:val="both"/>
        <w:rPr>
          <w:ins w:id="14" w:author="Thalia Priscilla" w:date="2022-09-16T10:27:00Z"/>
        </w:rPr>
        <w:pPrChange w:id="15" w:author="Thalia Priscilla" w:date="2022-09-16T11:15:00Z">
          <w:pPr/>
        </w:pPrChange>
      </w:pPr>
    </w:p>
    <w:p w14:paraId="15FB5763" w14:textId="31E216B5" w:rsidR="00FC0F82" w:rsidRDefault="00BC6B01">
      <w:pPr>
        <w:jc w:val="both"/>
        <w:rPr>
          <w:ins w:id="16" w:author="Thalia Priscilla" w:date="2022-09-16T10:29:00Z"/>
        </w:rPr>
        <w:pPrChange w:id="17" w:author="Thalia Priscilla" w:date="2022-09-16T11:15:00Z">
          <w:pPr/>
        </w:pPrChange>
      </w:pPr>
      <w:ins w:id="18" w:author="Thalia Priscilla" w:date="2022-09-16T10:27:00Z">
        <w:r>
          <w:t xml:space="preserve">What a great internship experience! </w:t>
        </w:r>
      </w:ins>
      <w:ins w:id="19" w:author="Thalia Priscilla" w:date="2022-09-16T10:30:00Z">
        <w:r w:rsidR="002E469D">
          <w:t xml:space="preserve">The reader can definitely see </w:t>
        </w:r>
      </w:ins>
      <w:ins w:id="20" w:author="Thalia Priscilla" w:date="2022-09-16T11:08:00Z">
        <w:r w:rsidR="00220F3C">
          <w:t xml:space="preserve">how your leadership experience </w:t>
        </w:r>
      </w:ins>
      <w:ins w:id="21" w:author="Thalia Priscilla" w:date="2022-09-16T11:12:00Z">
        <w:r w:rsidR="00FC0F82">
          <w:t>positively influenced your team</w:t>
        </w:r>
      </w:ins>
      <w:ins w:id="22" w:author="Thalia Priscilla" w:date="2022-09-16T11:10:00Z">
        <w:r w:rsidR="00FC0F82">
          <w:t>.</w:t>
        </w:r>
      </w:ins>
      <w:ins w:id="23" w:author="Thalia Priscilla" w:date="2022-09-16T11:11:00Z">
        <w:r w:rsidR="00FC0F82">
          <w:t xml:space="preserve"> </w:t>
        </w:r>
      </w:ins>
      <w:ins w:id="24" w:author="Thalia Priscilla" w:date="2022-09-16T11:10:00Z">
        <w:r w:rsidR="00FC0F82">
          <w:t>Aside from the word limit, you</w:t>
        </w:r>
      </w:ins>
      <w:ins w:id="25" w:author="Thalia Priscilla" w:date="2022-09-16T11:11:00Z">
        <w:r w:rsidR="00FC0F82">
          <w:t xml:space="preserve"> have conveyed your story in a way that </w:t>
        </w:r>
      </w:ins>
      <w:ins w:id="26" w:author="Thalia Priscilla" w:date="2022-09-16T11:12:00Z">
        <w:r w:rsidR="00FC0F82">
          <w:t xml:space="preserve">showcases relevance to the </w:t>
        </w:r>
      </w:ins>
      <w:ins w:id="27" w:author="Thalia Priscilla" w:date="2022-09-16T11:13:00Z">
        <w:r w:rsidR="00FC0F82">
          <w:t>prompt.</w:t>
        </w:r>
      </w:ins>
    </w:p>
    <w:p w14:paraId="5156D939" w14:textId="2A1A77D6" w:rsidR="00BC6B01" w:rsidRDefault="00BC6B01">
      <w:pPr>
        <w:jc w:val="both"/>
        <w:rPr>
          <w:ins w:id="28" w:author="Thalia Priscilla" w:date="2022-09-16T10:29:00Z"/>
        </w:rPr>
        <w:pPrChange w:id="29" w:author="Thalia Priscilla" w:date="2022-09-16T11:15:00Z">
          <w:pPr/>
        </w:pPrChange>
      </w:pPr>
    </w:p>
    <w:p w14:paraId="22B5D3F8" w14:textId="28EA8B89" w:rsidR="00BC6B01" w:rsidRPr="002E469D" w:rsidRDefault="00FC0F82">
      <w:pPr>
        <w:jc w:val="both"/>
        <w:rPr>
          <w:ins w:id="30" w:author="Thalia Priscilla" w:date="2022-09-16T10:27:00Z"/>
          <w:rPrChange w:id="31" w:author="Thalia Priscilla" w:date="2022-09-16T10:30:00Z">
            <w:rPr>
              <w:ins w:id="32" w:author="Thalia Priscilla" w:date="2022-09-16T10:27:00Z"/>
              <w:lang w:val="en"/>
            </w:rPr>
          </w:rPrChange>
        </w:rPr>
        <w:pPrChange w:id="33" w:author="Thalia Priscilla" w:date="2022-09-16T11:15:00Z">
          <w:pPr/>
        </w:pPrChange>
      </w:pPr>
      <w:ins w:id="34" w:author="Thalia Priscilla" w:date="2022-09-16T11:13:00Z">
        <w:r>
          <w:rPr>
            <w:lang w:val="en"/>
          </w:rPr>
          <w:t xml:space="preserve">In terms of the </w:t>
        </w:r>
      </w:ins>
      <w:ins w:id="35" w:author="Thalia Priscilla" w:date="2022-09-16T10:29:00Z">
        <w:r w:rsidR="00BC6B01" w:rsidRPr="00BC6B01">
          <w:rPr>
            <w:lang w:val="en"/>
          </w:rPr>
          <w:t xml:space="preserve">word limit, the essay is meant to be </w:t>
        </w:r>
        <w:r w:rsidR="00BC6B01">
          <w:rPr>
            <w:lang w:val="en"/>
          </w:rPr>
          <w:t xml:space="preserve">very </w:t>
        </w:r>
        <w:r w:rsidR="00BC6B01" w:rsidRPr="00BC6B01">
          <w:rPr>
            <w:lang w:val="en"/>
          </w:rPr>
          <w:t xml:space="preserve">concise and straightforward. This means that structuring the essay intentionally </w:t>
        </w:r>
        <w:r w:rsidR="002E469D">
          <w:rPr>
            <w:lang w:val="en"/>
          </w:rPr>
          <w:t xml:space="preserve">by outlining </w:t>
        </w:r>
        <w:r w:rsidR="00BC6B01" w:rsidRPr="00BC6B01">
          <w:rPr>
            <w:lang w:val="en"/>
          </w:rPr>
          <w:t>is key</w:t>
        </w:r>
        <w:r w:rsidR="002E469D">
          <w:rPr>
            <w:lang w:val="en"/>
          </w:rPr>
          <w:t xml:space="preserve"> to a g</w:t>
        </w:r>
      </w:ins>
      <w:ins w:id="36" w:author="Thalia Priscilla" w:date="2022-09-16T10:30:00Z">
        <w:r w:rsidR="002E469D">
          <w:rPr>
            <w:lang w:val="en"/>
          </w:rPr>
          <w:t>reat essay.</w:t>
        </w:r>
      </w:ins>
      <w:ins w:id="37" w:author="Thalia Priscilla" w:date="2022-09-16T10:28:00Z">
        <w:r w:rsidR="00BC6B01">
          <w:rPr>
            <w:lang w:val="en"/>
          </w:rPr>
          <w:t xml:space="preserve"> In addition, g</w:t>
        </w:r>
      </w:ins>
      <w:ins w:id="38" w:author="Thalia Priscilla" w:date="2022-09-16T10:27:00Z">
        <w:r w:rsidR="00BC6B01" w:rsidRPr="00BC6B01">
          <w:rPr>
            <w:lang w:val="en"/>
          </w:rPr>
          <w:t>oing back to your outline from time to time as you are writing your essay may be helpful to you (and consequently, your reader). Read over every paragraph to ensure they convey exactly what you intend to, and then read over the whole essay to see whether the flow ties the essay together to answer the prompt.</w:t>
        </w:r>
      </w:ins>
    </w:p>
    <w:p w14:paraId="28882AB8" w14:textId="2129B6A2" w:rsidR="00BC6B01" w:rsidRDefault="00BC6B01">
      <w:pPr>
        <w:jc w:val="both"/>
        <w:rPr>
          <w:ins w:id="39" w:author="Thalia Priscilla" w:date="2022-09-16T11:13:00Z"/>
          <w:lang w:val="en"/>
        </w:rPr>
        <w:pPrChange w:id="40" w:author="Thalia Priscilla" w:date="2022-09-16T11:15:00Z">
          <w:pPr/>
        </w:pPrChange>
      </w:pPr>
    </w:p>
    <w:p w14:paraId="58503459" w14:textId="367916B4" w:rsidR="00FC0F82" w:rsidRDefault="00FC0F82">
      <w:pPr>
        <w:jc w:val="both"/>
        <w:rPr>
          <w:ins w:id="41" w:author="Thalia Priscilla" w:date="2022-09-16T11:15:00Z"/>
          <w:lang w:val="en"/>
        </w:rPr>
        <w:pPrChange w:id="42" w:author="Thalia Priscilla" w:date="2022-09-16T11:15:00Z">
          <w:pPr/>
        </w:pPrChange>
      </w:pPr>
      <w:ins w:id="43" w:author="Thalia Priscilla" w:date="2022-09-16T11:13:00Z">
        <w:r>
          <w:rPr>
            <w:lang w:val="en"/>
          </w:rPr>
          <w:t xml:space="preserve">It would be helpful to </w:t>
        </w:r>
      </w:ins>
      <w:ins w:id="44" w:author="Thalia Priscilla" w:date="2022-09-16T11:14:00Z">
        <w:r w:rsidR="004567C5">
          <w:rPr>
            <w:lang w:val="en"/>
          </w:rPr>
          <w:t>read throu</w:t>
        </w:r>
      </w:ins>
      <w:ins w:id="45" w:author="Thalia Priscilla" w:date="2022-09-16T11:15:00Z">
        <w:r w:rsidR="004567C5">
          <w:rPr>
            <w:lang w:val="en"/>
          </w:rPr>
          <w:t xml:space="preserve">gh your essay while </w:t>
        </w:r>
      </w:ins>
      <w:ins w:id="46" w:author="Thalia Priscilla" w:date="2022-09-16T11:14:00Z">
        <w:r w:rsidR="004567C5">
          <w:rPr>
            <w:lang w:val="en"/>
          </w:rPr>
          <w:t>put</w:t>
        </w:r>
      </w:ins>
      <w:ins w:id="47" w:author="Thalia Priscilla" w:date="2022-09-16T11:15:00Z">
        <w:r w:rsidR="004567C5">
          <w:rPr>
            <w:lang w:val="en"/>
          </w:rPr>
          <w:t>ting</w:t>
        </w:r>
      </w:ins>
      <w:ins w:id="48" w:author="Thalia Priscilla" w:date="2022-09-16T11:14:00Z">
        <w:r w:rsidR="004567C5">
          <w:rPr>
            <w:lang w:val="en"/>
          </w:rPr>
          <w:t xml:space="preserve"> yourself in the shoes of your reader </w:t>
        </w:r>
      </w:ins>
      <w:ins w:id="49" w:author="Thalia Priscilla" w:date="2022-09-16T11:15:00Z">
        <w:r w:rsidR="004567C5">
          <w:rPr>
            <w:lang w:val="en"/>
          </w:rPr>
          <w:t>to better convey your essay straightforwardly.</w:t>
        </w:r>
      </w:ins>
    </w:p>
    <w:p w14:paraId="5E68CEC1" w14:textId="6BFBEEB4" w:rsidR="004567C5" w:rsidRDefault="004567C5">
      <w:pPr>
        <w:jc w:val="both"/>
        <w:rPr>
          <w:ins w:id="50" w:author="Thalia Priscilla" w:date="2022-09-16T11:15:00Z"/>
          <w:lang w:val="en"/>
        </w:rPr>
        <w:pPrChange w:id="51" w:author="Thalia Priscilla" w:date="2022-09-16T11:15:00Z">
          <w:pPr/>
        </w:pPrChange>
      </w:pPr>
    </w:p>
    <w:p w14:paraId="35EF92CA" w14:textId="2419C76E" w:rsidR="004567C5" w:rsidRPr="004567C5" w:rsidRDefault="004567C5" w:rsidP="004567C5">
      <w:pPr>
        <w:rPr>
          <w:ins w:id="52" w:author="Thalia Priscilla" w:date="2022-09-16T11:16:00Z"/>
          <w:lang w:val="en"/>
        </w:rPr>
      </w:pPr>
      <w:ins w:id="53" w:author="Thalia Priscilla" w:date="2022-09-16T11:16:00Z">
        <w:r w:rsidRPr="004567C5">
          <w:rPr>
            <w:lang w:val="en"/>
          </w:rPr>
          <w:t xml:space="preserve">It’s also good to take breaks and revisit the draft a few times to </w:t>
        </w:r>
        <w:r>
          <w:rPr>
            <w:lang w:val="en"/>
          </w:rPr>
          <w:t xml:space="preserve">make sure </w:t>
        </w:r>
      </w:ins>
      <w:ins w:id="54" w:author="Thalia Priscilla" w:date="2022-09-16T11:17:00Z">
        <w:r>
          <w:rPr>
            <w:lang w:val="en"/>
          </w:rPr>
          <w:t>the flow of the essay is appealing to a reader</w:t>
        </w:r>
      </w:ins>
      <w:ins w:id="55" w:author="Thalia Priscilla" w:date="2022-09-16T11:16:00Z">
        <w:r w:rsidRPr="004567C5">
          <w:rPr>
            <w:lang w:val="en"/>
          </w:rPr>
          <w:t>. Breaks are also nice to freshen up your eyes and mind!</w:t>
        </w:r>
      </w:ins>
    </w:p>
    <w:p w14:paraId="7E58CD61" w14:textId="70A8CA09" w:rsidR="00220F3C" w:rsidRDefault="00220F3C" w:rsidP="00BC6B01">
      <w:pPr>
        <w:rPr>
          <w:ins w:id="56" w:author="Thalia Priscilla" w:date="2022-09-16T11:17:00Z"/>
          <w:lang w:val="en"/>
        </w:rPr>
      </w:pPr>
    </w:p>
    <w:p w14:paraId="165BABE4" w14:textId="3F349A61" w:rsidR="004567C5" w:rsidRDefault="004567C5" w:rsidP="00BC6B01">
      <w:pPr>
        <w:rPr>
          <w:ins w:id="57" w:author="Thalia Priscilla" w:date="2022-09-16T11:17:00Z"/>
          <w:lang w:val="en"/>
        </w:rPr>
      </w:pPr>
      <w:ins w:id="58" w:author="Thalia Priscilla" w:date="2022-09-16T11:17:00Z">
        <w:r>
          <w:rPr>
            <w:lang w:val="en"/>
          </w:rPr>
          <w:t>All the best!</w:t>
        </w:r>
      </w:ins>
    </w:p>
    <w:p w14:paraId="601356B9" w14:textId="60F2EF17" w:rsidR="004567C5" w:rsidRDefault="004567C5" w:rsidP="00BC6B01">
      <w:pPr>
        <w:rPr>
          <w:ins w:id="59" w:author="Thalia Priscilla" w:date="2022-09-16T11:17:00Z"/>
          <w:lang w:val="en"/>
        </w:rPr>
      </w:pPr>
    </w:p>
    <w:p w14:paraId="62CB372B" w14:textId="43654FE6" w:rsidR="004567C5" w:rsidRDefault="004567C5" w:rsidP="00BC6B01">
      <w:pPr>
        <w:rPr>
          <w:ins w:id="60" w:author="Thalia Priscilla" w:date="2022-09-16T10:27:00Z"/>
          <w:lang w:val="en"/>
        </w:rPr>
      </w:pPr>
      <w:ins w:id="61" w:author="Thalia Priscilla" w:date="2022-09-16T11:17:00Z">
        <w:r>
          <w:rPr>
            <w:lang w:val="en"/>
          </w:rPr>
          <w:t>Thalia</w:t>
        </w:r>
      </w:ins>
    </w:p>
    <w:p w14:paraId="27A6EE4F" w14:textId="77777777" w:rsidR="00BC6B01" w:rsidRPr="00BC6B01" w:rsidRDefault="00BC6B01" w:rsidP="00BC6B01">
      <w:pPr>
        <w:rPr>
          <w:ins w:id="62" w:author="Thalia Priscilla" w:date="2022-09-16T10:27:00Z"/>
          <w:lang w:val="en"/>
        </w:rPr>
      </w:pPr>
    </w:p>
    <w:p w14:paraId="527C988A" w14:textId="77777777" w:rsidR="00BC6B01" w:rsidRDefault="00BC6B01"/>
    <w:sectPr w:rsidR="00BC6B0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09-15T16:09:00Z" w:initials="TP">
    <w:p w14:paraId="3B82FC1B" w14:textId="2BD696FA" w:rsidR="00A75380" w:rsidRDefault="00A75380">
      <w:pPr>
        <w:pStyle w:val="CommentText"/>
      </w:pPr>
      <w:r>
        <w:rPr>
          <w:rStyle w:val="CommentReference"/>
        </w:rPr>
        <w:annotationRef/>
      </w:r>
      <w:r>
        <w:rPr>
          <w:rStyle w:val="CommentReference"/>
        </w:rPr>
        <w:t>This is a great hook! The use of dialogue captures the reader’s attention.</w:t>
      </w:r>
    </w:p>
  </w:comment>
  <w:comment w:id="1" w:author="Thalia Priscilla" w:date="2022-09-15T16:29:00Z" w:initials="TP">
    <w:p w14:paraId="3C6038DE" w14:textId="115198CB" w:rsidR="00472B49" w:rsidRDefault="00472B49">
      <w:pPr>
        <w:pStyle w:val="CommentText"/>
      </w:pPr>
      <w:r>
        <w:rPr>
          <w:rStyle w:val="CommentReference"/>
        </w:rPr>
        <w:annotationRef/>
      </w:r>
      <w:r>
        <w:t xml:space="preserve">Following the hook, </w:t>
      </w:r>
      <w:r w:rsidR="00272F6A">
        <w:t>it</w:t>
      </w:r>
      <w:r>
        <w:t xml:space="preserve"> may </w:t>
      </w:r>
      <w:r w:rsidR="00272F6A">
        <w:t>be good for</w:t>
      </w:r>
      <w:r>
        <w:t xml:space="preserve"> </w:t>
      </w:r>
      <w:r w:rsidR="002E469D">
        <w:t>these</w:t>
      </w:r>
      <w:r>
        <w:t xml:space="preserve"> next two paragraphs </w:t>
      </w:r>
      <w:r w:rsidR="00272F6A">
        <w:t>to</w:t>
      </w:r>
      <w:r>
        <w:t xml:space="preserve"> be condensed into one</w:t>
      </w:r>
      <w:r w:rsidR="00272F6A">
        <w:t xml:space="preserve"> more succinct paragraph. This considers the word count.</w:t>
      </w:r>
    </w:p>
    <w:p w14:paraId="0B669487" w14:textId="77777777" w:rsidR="00272F6A" w:rsidRDefault="00272F6A">
      <w:pPr>
        <w:pStyle w:val="CommentText"/>
      </w:pPr>
    </w:p>
    <w:p w14:paraId="2BCB42E3" w14:textId="77777777" w:rsidR="00272F6A" w:rsidRDefault="00272F6A">
      <w:pPr>
        <w:pStyle w:val="CommentText"/>
      </w:pPr>
      <w:r>
        <w:t xml:space="preserve">The second paragraph </w:t>
      </w:r>
      <w:r w:rsidR="007960BC">
        <w:t xml:space="preserve">is very important, however it </w:t>
      </w:r>
      <w:r>
        <w:t xml:space="preserve">may not need as many details since it </w:t>
      </w:r>
      <w:r w:rsidR="005B6858">
        <w:t>acts as a follow up to the hook</w:t>
      </w:r>
      <w:r w:rsidR="007960BC">
        <w:t xml:space="preserve"> to set the premise.</w:t>
      </w:r>
    </w:p>
    <w:p w14:paraId="2063FA03" w14:textId="77777777" w:rsidR="00D53B95" w:rsidRDefault="00D53B95">
      <w:pPr>
        <w:pStyle w:val="CommentText"/>
      </w:pPr>
    </w:p>
    <w:p w14:paraId="6D5A3B6F" w14:textId="3CD997F9" w:rsidR="00D53B95" w:rsidRDefault="00D53B95">
      <w:pPr>
        <w:pStyle w:val="CommentText"/>
      </w:pPr>
      <w:r>
        <w:t xml:space="preserve">It would be good to focus on </w:t>
      </w:r>
      <w:r w:rsidR="002F5EA3">
        <w:t xml:space="preserve">what you want the reader to </w:t>
      </w:r>
      <w:r w:rsidR="00C2477F">
        <w:t>grasp</w:t>
      </w:r>
      <w:r w:rsidR="002F5EA3">
        <w:t xml:space="preserve"> from these first paragraphs. The introduction is key to engage the reader to read on.</w:t>
      </w:r>
    </w:p>
  </w:comment>
  <w:comment w:id="2" w:author="Thalia Priscilla" w:date="2022-09-16T10:22:00Z" w:initials="TP">
    <w:p w14:paraId="33A2F1AF" w14:textId="2DC0F77C" w:rsidR="00D53B95" w:rsidRDefault="00D53B95">
      <w:pPr>
        <w:pStyle w:val="CommentText"/>
      </w:pPr>
      <w:r>
        <w:rPr>
          <w:rStyle w:val="CommentReference"/>
        </w:rPr>
        <w:annotationRef/>
      </w:r>
      <w:r w:rsidR="002F5EA3">
        <w:rPr>
          <w:rStyle w:val="CommentReference"/>
        </w:rPr>
        <w:t>You may consider emphasizing where the resistance was coming from (i.e. your colleagues). Although it may be obvious to you, it helps to emphasize the emotional tension and transition before and after you changed your leadership strategy.</w:t>
      </w:r>
    </w:p>
  </w:comment>
  <w:comment w:id="3" w:author="Thalia Priscilla" w:date="2022-09-16T10:22:00Z" w:initials="TP">
    <w:p w14:paraId="07548479" w14:textId="53F0D84A" w:rsidR="00D53B95" w:rsidRDefault="00D53B95">
      <w:pPr>
        <w:pStyle w:val="CommentText"/>
      </w:pPr>
      <w:r>
        <w:rPr>
          <w:rStyle w:val="CommentReference"/>
        </w:rPr>
        <w:annotationRef/>
      </w:r>
      <w:r w:rsidR="00847D9E">
        <w:rPr>
          <w:rStyle w:val="CommentReference"/>
        </w:rPr>
        <w:t>Awesome</w:t>
      </w:r>
      <w:r w:rsidR="00C2477F">
        <w:rPr>
          <w:rStyle w:val="CommentReference"/>
        </w:rPr>
        <w:t>!</w:t>
      </w:r>
      <w:r w:rsidR="00847D9E">
        <w:rPr>
          <w:rStyle w:val="CommentReference"/>
        </w:rPr>
        <w:t xml:space="preserve"> Since this is an important part of your story, it would be great to </w:t>
      </w:r>
      <w:r w:rsidR="00C2477F">
        <w:rPr>
          <w:rStyle w:val="CommentReference"/>
        </w:rPr>
        <w:t xml:space="preserve">shorten </w:t>
      </w:r>
      <w:r w:rsidR="00847D9E">
        <w:rPr>
          <w:rStyle w:val="CommentReference"/>
        </w:rPr>
        <w:t xml:space="preserve">it and </w:t>
      </w:r>
      <w:r w:rsidR="00C2477F">
        <w:rPr>
          <w:rStyle w:val="CommentReference"/>
        </w:rPr>
        <w:t>emphasize</w:t>
      </w:r>
      <w:r w:rsidR="00847D9E">
        <w:rPr>
          <w:rStyle w:val="CommentReference"/>
        </w:rPr>
        <w:t xml:space="preserve"> more emotions</w:t>
      </w:r>
      <w:r w:rsidR="00C2477F">
        <w:rPr>
          <w:rStyle w:val="CommentReference"/>
        </w:rPr>
        <w:t>.</w:t>
      </w:r>
    </w:p>
  </w:comment>
  <w:comment w:id="4" w:author="Thalia Priscilla" w:date="2022-09-16T10:32:00Z" w:initials="TP">
    <w:p w14:paraId="27A3450C" w14:textId="68E2918B" w:rsidR="002E469D" w:rsidRDefault="002E469D">
      <w:pPr>
        <w:pStyle w:val="CommentText"/>
      </w:pPr>
      <w:r>
        <w:rPr>
          <w:rStyle w:val="CommentReference"/>
        </w:rPr>
        <w:annotationRef/>
      </w:r>
      <w:r>
        <w:rPr>
          <w:rStyle w:val="CommentReference"/>
        </w:rPr>
        <w:annotationRef/>
      </w:r>
      <w:r>
        <w:rPr>
          <w:rStyle w:val="CommentReference"/>
        </w:rPr>
        <w:t xml:space="preserve">This seems like an important turning point in the story. It would be great to showcase more emotion in this part. You may consider joining this with the previous paragraph. </w:t>
      </w:r>
    </w:p>
  </w:comment>
  <w:comment w:id="5" w:author="Thalia Priscilla" w:date="2022-09-16T10:25:00Z" w:initials="TP">
    <w:p w14:paraId="62FADA66" w14:textId="3ACE4079" w:rsidR="00BC6B01" w:rsidRDefault="00BC6B01">
      <w:pPr>
        <w:pStyle w:val="CommentText"/>
      </w:pPr>
      <w:r>
        <w:rPr>
          <w:rStyle w:val="CommentReference"/>
        </w:rPr>
        <w:annotationRef/>
      </w:r>
      <w:r>
        <w:t>This part may be better joined with the next paragraph, since this is a different event.</w:t>
      </w:r>
    </w:p>
  </w:comment>
  <w:comment w:id="6" w:author="Thalia Priscilla" w:date="2022-09-16T11:05:00Z" w:initials="TP">
    <w:p w14:paraId="0B1D0AD2" w14:textId="0D7BF51B" w:rsidR="001A46B8" w:rsidRDefault="001A46B8">
      <w:pPr>
        <w:pStyle w:val="CommentText"/>
      </w:pPr>
      <w:r>
        <w:rPr>
          <w:rStyle w:val="CommentReference"/>
        </w:rPr>
        <w:annotationRef/>
      </w:r>
      <w:r>
        <w:t>This may seem like an important detail. However, going back to the prompt and the word count, consider how the change of deadline may be relevant and summarized into one sentence.</w:t>
      </w:r>
    </w:p>
  </w:comment>
  <w:comment w:id="7" w:author="Thalia Priscilla" w:date="2022-09-16T10:39:00Z" w:initials="TP">
    <w:p w14:paraId="71FBCD26" w14:textId="38A80A63" w:rsidR="00847D9E" w:rsidRDefault="00847D9E">
      <w:pPr>
        <w:pStyle w:val="CommentText"/>
      </w:pPr>
      <w:r>
        <w:rPr>
          <w:rStyle w:val="CommentReference"/>
        </w:rPr>
        <w:annotationRef/>
      </w:r>
      <w:r>
        <w:t xml:space="preserve">This is great! </w:t>
      </w:r>
      <w:r w:rsidR="00C2477F">
        <w:t>Consider shortening to a maximum of two concise sentences and focusing on answering the prompt.</w:t>
      </w:r>
    </w:p>
  </w:comment>
  <w:comment w:id="8" w:author="Thalia Priscilla" w:date="2022-09-15T16:18:00Z" w:initials="TP">
    <w:p w14:paraId="1FB0BB8E" w14:textId="53E9CD34" w:rsidR="0019778A" w:rsidRDefault="0019778A">
      <w:pPr>
        <w:pStyle w:val="CommentText"/>
      </w:pPr>
      <w:r>
        <w:rPr>
          <w:rStyle w:val="CommentReference"/>
        </w:rPr>
        <w:annotationRef/>
      </w:r>
      <w:r w:rsidR="002A20E6">
        <w:rPr>
          <w:rStyle w:val="CommentReference"/>
        </w:rPr>
        <w:t>Considering the word count,</w:t>
      </w:r>
      <w:r w:rsidR="00472B49">
        <w:rPr>
          <w:rStyle w:val="CommentReference"/>
        </w:rPr>
        <w:t xml:space="preserve"> this part can be omitted.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82FC1B" w15:done="0"/>
  <w15:commentEx w15:paraId="6D5A3B6F" w15:done="0"/>
  <w15:commentEx w15:paraId="33A2F1AF" w15:done="0"/>
  <w15:commentEx w15:paraId="07548479" w15:done="0"/>
  <w15:commentEx w15:paraId="27A3450C" w15:done="0"/>
  <w15:commentEx w15:paraId="62FADA66" w15:done="0"/>
  <w15:commentEx w15:paraId="0B1D0AD2" w15:done="0"/>
  <w15:commentEx w15:paraId="71FBCD26" w15:done="0"/>
  <w15:commentEx w15:paraId="1FB0BB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CCB1" w16cex:dateUtc="2022-09-15T09:09:00Z"/>
  <w16cex:commentExtensible w16cex:durableId="26CDD173" w16cex:dateUtc="2022-09-15T09:29:00Z"/>
  <w16cex:commentExtensible w16cex:durableId="26CECCE0" w16cex:dateUtc="2022-09-16T03:22:00Z"/>
  <w16cex:commentExtensible w16cex:durableId="26CECD03" w16cex:dateUtc="2022-09-16T03:22:00Z"/>
  <w16cex:commentExtensible w16cex:durableId="26CECF25" w16cex:dateUtc="2022-09-16T03:32:00Z"/>
  <w16cex:commentExtensible w16cex:durableId="26CECD8A" w16cex:dateUtc="2022-09-16T03:25:00Z"/>
  <w16cex:commentExtensible w16cex:durableId="26CED714" w16cex:dateUtc="2022-09-16T04:05:00Z"/>
  <w16cex:commentExtensible w16cex:durableId="26CED0F5" w16cex:dateUtc="2022-09-16T03:39:00Z"/>
  <w16cex:commentExtensible w16cex:durableId="26CDCEE5" w16cex:dateUtc="2022-09-15T0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82FC1B" w16cid:durableId="26CDCCB1"/>
  <w16cid:commentId w16cid:paraId="6D5A3B6F" w16cid:durableId="26CDD173"/>
  <w16cid:commentId w16cid:paraId="33A2F1AF" w16cid:durableId="26CECCE0"/>
  <w16cid:commentId w16cid:paraId="07548479" w16cid:durableId="26CECD03"/>
  <w16cid:commentId w16cid:paraId="27A3450C" w16cid:durableId="26CECF25"/>
  <w16cid:commentId w16cid:paraId="62FADA66" w16cid:durableId="26CECD8A"/>
  <w16cid:commentId w16cid:paraId="0B1D0AD2" w16cid:durableId="26CED714"/>
  <w16cid:commentId w16cid:paraId="71FBCD26" w16cid:durableId="26CED0F5"/>
  <w16cid:commentId w16cid:paraId="1FB0BB8E" w16cid:durableId="26CDCE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2"/>
    <w:rsid w:val="00185506"/>
    <w:rsid w:val="0019778A"/>
    <w:rsid w:val="001A46B8"/>
    <w:rsid w:val="00220F3C"/>
    <w:rsid w:val="00272F6A"/>
    <w:rsid w:val="002A20E6"/>
    <w:rsid w:val="002E469D"/>
    <w:rsid w:val="002F5EA3"/>
    <w:rsid w:val="004567C5"/>
    <w:rsid w:val="00472B49"/>
    <w:rsid w:val="00552F94"/>
    <w:rsid w:val="005B6858"/>
    <w:rsid w:val="005E3C66"/>
    <w:rsid w:val="0062459E"/>
    <w:rsid w:val="00722B91"/>
    <w:rsid w:val="007960BC"/>
    <w:rsid w:val="00847D9E"/>
    <w:rsid w:val="00883362"/>
    <w:rsid w:val="00A75380"/>
    <w:rsid w:val="00BC6B01"/>
    <w:rsid w:val="00C2477F"/>
    <w:rsid w:val="00D53B95"/>
    <w:rsid w:val="00F36BBF"/>
    <w:rsid w:val="00FC0F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1722CB"/>
  <w15:chartTrackingRefBased/>
  <w15:docId w15:val="{61D543DA-15F0-054A-A8BE-F582BD38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36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75380"/>
    <w:rPr>
      <w:sz w:val="16"/>
      <w:szCs w:val="16"/>
    </w:rPr>
  </w:style>
  <w:style w:type="paragraph" w:styleId="CommentText">
    <w:name w:val="annotation text"/>
    <w:basedOn w:val="Normal"/>
    <w:link w:val="CommentTextChar"/>
    <w:uiPriority w:val="99"/>
    <w:unhideWhenUsed/>
    <w:rsid w:val="00A75380"/>
    <w:rPr>
      <w:sz w:val="20"/>
      <w:szCs w:val="20"/>
    </w:rPr>
  </w:style>
  <w:style w:type="character" w:customStyle="1" w:styleId="CommentTextChar">
    <w:name w:val="Comment Text Char"/>
    <w:basedOn w:val="DefaultParagraphFont"/>
    <w:link w:val="CommentText"/>
    <w:uiPriority w:val="99"/>
    <w:rsid w:val="00A75380"/>
    <w:rPr>
      <w:sz w:val="20"/>
      <w:szCs w:val="20"/>
    </w:rPr>
  </w:style>
  <w:style w:type="paragraph" w:styleId="CommentSubject">
    <w:name w:val="annotation subject"/>
    <w:basedOn w:val="CommentText"/>
    <w:next w:val="CommentText"/>
    <w:link w:val="CommentSubjectChar"/>
    <w:uiPriority w:val="99"/>
    <w:semiHidden/>
    <w:unhideWhenUsed/>
    <w:rsid w:val="00A75380"/>
    <w:rPr>
      <w:b/>
      <w:bCs/>
    </w:rPr>
  </w:style>
  <w:style w:type="character" w:customStyle="1" w:styleId="CommentSubjectChar">
    <w:name w:val="Comment Subject Char"/>
    <w:basedOn w:val="CommentTextChar"/>
    <w:link w:val="CommentSubject"/>
    <w:uiPriority w:val="99"/>
    <w:semiHidden/>
    <w:rsid w:val="00A75380"/>
    <w:rPr>
      <w:b/>
      <w:bCs/>
      <w:sz w:val="20"/>
      <w:szCs w:val="20"/>
    </w:rPr>
  </w:style>
  <w:style w:type="paragraph" w:styleId="Revision">
    <w:name w:val="Revision"/>
    <w:hidden/>
    <w:uiPriority w:val="99"/>
    <w:semiHidden/>
    <w:rsid w:val="0079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15">
      <w:bodyDiv w:val="1"/>
      <w:marLeft w:val="0"/>
      <w:marRight w:val="0"/>
      <w:marTop w:val="0"/>
      <w:marBottom w:val="0"/>
      <w:divBdr>
        <w:top w:val="none" w:sz="0" w:space="0" w:color="auto"/>
        <w:left w:val="none" w:sz="0" w:space="0" w:color="auto"/>
        <w:bottom w:val="none" w:sz="0" w:space="0" w:color="auto"/>
        <w:right w:val="none" w:sz="0" w:space="0" w:color="auto"/>
      </w:divBdr>
    </w:div>
    <w:div w:id="188240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5</cp:revision>
  <dcterms:created xsi:type="dcterms:W3CDTF">2022-09-01T03:18:00Z</dcterms:created>
  <dcterms:modified xsi:type="dcterms:W3CDTF">2022-09-16T04:21:00Z</dcterms:modified>
</cp:coreProperties>
</file>