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3BD0"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b/>
          <w:bCs/>
          <w:color w:val="000000"/>
        </w:rPr>
        <w:t>Prompt 8: Beyond what has already been shared in your application, what do you believe makes you stand out as a strong candidate for admissions to the University of California?</w:t>
      </w:r>
    </w:p>
    <w:p w14:paraId="76825561" w14:textId="77777777" w:rsidR="00430AF1" w:rsidRPr="00430AF1" w:rsidRDefault="00430AF1" w:rsidP="00430AF1">
      <w:pPr>
        <w:rPr>
          <w:rFonts w:ascii="Times New Roman" w:eastAsia="Times New Roman" w:hAnsi="Times New Roman" w:cs="Times New Roman"/>
        </w:rPr>
      </w:pPr>
    </w:p>
    <w:p w14:paraId="01125AA3"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Interviewing an Indonesian national athlete and speaking at an International school in India? Never in a million years would I ever imagine being given such opportunities. </w:t>
      </w:r>
    </w:p>
    <w:p w14:paraId="382BBE03" w14:textId="77777777" w:rsidR="00430AF1" w:rsidRPr="00430AF1" w:rsidRDefault="00430AF1" w:rsidP="00430AF1">
      <w:pPr>
        <w:rPr>
          <w:rFonts w:ascii="Times New Roman" w:eastAsia="Times New Roman" w:hAnsi="Times New Roman" w:cs="Times New Roman"/>
        </w:rPr>
      </w:pPr>
    </w:p>
    <w:p w14:paraId="012545AC"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 xml:space="preserve">When my teacher offered me to interview Edgar Xavier </w:t>
      </w:r>
      <w:proofErr w:type="spellStart"/>
      <w:r w:rsidRPr="00430AF1">
        <w:rPr>
          <w:rFonts w:ascii="Arial" w:eastAsia="Times New Roman" w:hAnsi="Arial" w:cs="Arial"/>
          <w:color w:val="000000"/>
        </w:rPr>
        <w:t>Marvelo</w:t>
      </w:r>
      <w:proofErr w:type="spellEnd"/>
      <w:r w:rsidRPr="00430AF1">
        <w:rPr>
          <w:rFonts w:ascii="Arial" w:eastAsia="Times New Roman" w:hAnsi="Arial" w:cs="Arial"/>
          <w:color w:val="000000"/>
        </w:rPr>
        <w:t xml:space="preserve">, a three-time wushu world champion as well as a </w:t>
      </w:r>
      <w:proofErr w:type="spellStart"/>
      <w:r w:rsidRPr="00430AF1">
        <w:rPr>
          <w:rFonts w:ascii="Arial" w:eastAsia="Times New Roman" w:hAnsi="Arial" w:cs="Arial"/>
          <w:color w:val="000000"/>
        </w:rPr>
        <w:t>medalist</w:t>
      </w:r>
      <w:proofErr w:type="spellEnd"/>
      <w:r w:rsidRPr="00430AF1">
        <w:rPr>
          <w:rFonts w:ascii="Arial" w:eastAsia="Times New Roman" w:hAnsi="Arial" w:cs="Arial"/>
          <w:color w:val="000000"/>
        </w:rPr>
        <w:t xml:space="preserve"> at the Asian Games and the Southeast Asian Games , I was over the moon. As this was my first official interview, I went through numerous articles online to learn the proper techniques to conduct an interview from my tone, hand gestures and even facial expressions. Practising my lines in front of the mirror, it can be said that I looked at my face more than I ever did in my whole life. </w:t>
      </w:r>
    </w:p>
    <w:p w14:paraId="0DEE887E" w14:textId="77777777" w:rsidR="00430AF1" w:rsidRPr="00430AF1" w:rsidRDefault="00430AF1" w:rsidP="00430AF1">
      <w:pPr>
        <w:rPr>
          <w:rFonts w:ascii="Times New Roman" w:eastAsia="Times New Roman" w:hAnsi="Times New Roman" w:cs="Times New Roman"/>
        </w:rPr>
      </w:pPr>
    </w:p>
    <w:p w14:paraId="12F6F550" w14:textId="77777777" w:rsidR="00430AF1" w:rsidRPr="00430AF1" w:rsidRDefault="00430AF1" w:rsidP="00430AF1">
      <w:pPr>
        <w:rPr>
          <w:rFonts w:ascii="Times New Roman" w:eastAsia="Times New Roman" w:hAnsi="Times New Roman" w:cs="Times New Roman"/>
        </w:rPr>
      </w:pPr>
      <w:commentRangeStart w:id="0"/>
      <w:r w:rsidRPr="00430AF1">
        <w:rPr>
          <w:rFonts w:ascii="Arial" w:eastAsia="Times New Roman" w:hAnsi="Arial" w:cs="Arial"/>
          <w:color w:val="000000"/>
        </w:rPr>
        <w:t>When the interview day came, I was a nervous wreck – scared that I’ll keep on mumbling, stumbling my words or even messing up this interview and embarrassing myself. </w:t>
      </w:r>
      <w:commentRangeEnd w:id="0"/>
      <w:r w:rsidR="007532C9">
        <w:rPr>
          <w:rStyle w:val="CommentReference"/>
        </w:rPr>
        <w:commentReference w:id="0"/>
      </w:r>
    </w:p>
    <w:p w14:paraId="272DAB22" w14:textId="77777777" w:rsidR="00430AF1" w:rsidRPr="00430AF1" w:rsidRDefault="00430AF1" w:rsidP="00430AF1">
      <w:pPr>
        <w:rPr>
          <w:rFonts w:ascii="Times New Roman" w:eastAsia="Times New Roman" w:hAnsi="Times New Roman" w:cs="Times New Roman"/>
        </w:rPr>
      </w:pPr>
    </w:p>
    <w:p w14:paraId="1E0B07DD" w14:textId="77777777" w:rsidR="00430AF1" w:rsidRPr="00430AF1" w:rsidRDefault="00430AF1" w:rsidP="00430AF1">
      <w:pPr>
        <w:rPr>
          <w:rFonts w:ascii="Times New Roman" w:eastAsia="Times New Roman" w:hAnsi="Times New Roman" w:cs="Times New Roman"/>
        </w:rPr>
      </w:pPr>
      <w:commentRangeStart w:id="1"/>
      <w:r w:rsidRPr="00430AF1">
        <w:rPr>
          <w:rFonts w:ascii="Arial" w:eastAsia="Times New Roman" w:hAnsi="Arial" w:cs="Arial"/>
          <w:color w:val="000000"/>
        </w:rPr>
        <w:t>‘Ding, Edgar has entered the meeting’. I told myself, "Okay, just calm down and act normal."</w:t>
      </w:r>
      <w:commentRangeEnd w:id="1"/>
      <w:r w:rsidR="007532C9">
        <w:rPr>
          <w:rStyle w:val="CommentReference"/>
        </w:rPr>
        <w:commentReference w:id="1"/>
      </w:r>
      <w:r w:rsidRPr="00430AF1">
        <w:rPr>
          <w:rFonts w:ascii="Arial" w:eastAsia="Times New Roman" w:hAnsi="Arial" w:cs="Arial"/>
          <w:color w:val="000000"/>
        </w:rPr>
        <w:t xml:space="preserve"> Firstly, I initiated small talks in order to ease the tension, and by the time the interview was about to begin, it just felt like a regular conversation with a friend. In fact, I felt confident enough to go out of my script and improvised some questions on the spot based on his answer. For example, when he said “wushu is more than just a sport, it's a way of life”, I followed it by asking if there were any quotes that helped him set up this mindset. The interview was a success as everything went by as smooth as butter and I even received a ‘well-done’ message from a couple of my teachers afterwards.</w:t>
      </w:r>
    </w:p>
    <w:p w14:paraId="28397693" w14:textId="77777777" w:rsidR="00430AF1" w:rsidRPr="00430AF1" w:rsidRDefault="00430AF1" w:rsidP="00430AF1">
      <w:pPr>
        <w:rPr>
          <w:rFonts w:ascii="Times New Roman" w:eastAsia="Times New Roman" w:hAnsi="Times New Roman" w:cs="Times New Roman"/>
        </w:rPr>
      </w:pPr>
    </w:p>
    <w:p w14:paraId="3F86B9F6" w14:textId="4667219C"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That interview experience was the boost of confidence that I needed.</w:t>
      </w:r>
    </w:p>
    <w:p w14:paraId="2E98D850" w14:textId="77777777" w:rsidR="00430AF1" w:rsidRPr="00430AF1" w:rsidRDefault="00430AF1" w:rsidP="00430AF1">
      <w:pPr>
        <w:rPr>
          <w:rFonts w:ascii="Times New Roman" w:eastAsia="Times New Roman" w:hAnsi="Times New Roman" w:cs="Times New Roman"/>
        </w:rPr>
      </w:pPr>
    </w:p>
    <w:p w14:paraId="38AF513A"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A few months later, an Indian school teacher approached me through social media. She invited me to speak to an event titled "International Dimension in Schools" for A.M.M. Matriculation Higher Secondary School, one of Chennai, India's top schools.</w:t>
      </w:r>
    </w:p>
    <w:p w14:paraId="38CBE195" w14:textId="77777777" w:rsidR="00430AF1" w:rsidRPr="00430AF1" w:rsidRDefault="00430AF1" w:rsidP="00430AF1">
      <w:pPr>
        <w:rPr>
          <w:rFonts w:ascii="Times New Roman" w:eastAsia="Times New Roman" w:hAnsi="Times New Roman" w:cs="Times New Roman"/>
        </w:rPr>
      </w:pPr>
    </w:p>
    <w:p w14:paraId="0099DDDC"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I was asked to discuss some of my academic activities and study tips. This time, I was confident enough to speak comfortably without the limits of a script. The interactions that I had with the students who have never seen a foreigner before is something that is memorable. What surprised me was the fact that I even managed to crack a few jokes while responding to some of their curious questions about my study experience.</w:t>
      </w:r>
    </w:p>
    <w:p w14:paraId="29E0F466" w14:textId="77777777" w:rsidR="00430AF1" w:rsidRPr="00430AF1" w:rsidRDefault="00430AF1" w:rsidP="00430AF1">
      <w:pPr>
        <w:rPr>
          <w:rFonts w:ascii="Times New Roman" w:eastAsia="Times New Roman" w:hAnsi="Times New Roman" w:cs="Times New Roman"/>
        </w:rPr>
      </w:pPr>
    </w:p>
    <w:p w14:paraId="360CBEBB" w14:textId="77777777" w:rsidR="00430AF1" w:rsidRPr="00430AF1" w:rsidRDefault="00430AF1" w:rsidP="00430AF1">
      <w:pPr>
        <w:jc w:val="both"/>
        <w:rPr>
          <w:rFonts w:ascii="Times New Roman" w:eastAsia="Times New Roman" w:hAnsi="Times New Roman" w:cs="Times New Roman"/>
        </w:rPr>
      </w:pPr>
      <w:commentRangeStart w:id="2"/>
      <w:r w:rsidRPr="00430AF1">
        <w:rPr>
          <w:rFonts w:ascii="Arial" w:eastAsia="Times New Roman" w:hAnsi="Arial" w:cs="Arial"/>
          <w:color w:val="000000"/>
        </w:rPr>
        <w:t>This whole experience has allowed my introverted self to step out of my comfort zone, attempt new things and take bigger risks in life.</w:t>
      </w:r>
      <w:commentRangeEnd w:id="2"/>
      <w:r w:rsidR="005C5571">
        <w:rPr>
          <w:rStyle w:val="CommentReference"/>
        </w:rPr>
        <w:commentReference w:id="2"/>
      </w:r>
    </w:p>
    <w:p w14:paraId="21FDCA77" w14:textId="77777777" w:rsidR="00430AF1" w:rsidRPr="00430AF1" w:rsidRDefault="00430AF1" w:rsidP="00430AF1">
      <w:pPr>
        <w:rPr>
          <w:rFonts w:ascii="Times New Roman" w:eastAsia="Times New Roman" w:hAnsi="Times New Roman" w:cs="Times New Roman"/>
        </w:rPr>
      </w:pPr>
    </w:p>
    <w:p w14:paraId="598311BA" w14:textId="77777777" w:rsidR="008F729B" w:rsidRPr="008F729B" w:rsidRDefault="008F729B" w:rsidP="008F729B">
      <w:pPr>
        <w:rPr>
          <w:rFonts w:ascii="Times New Roman" w:eastAsia="Times New Roman" w:hAnsi="Times New Roman" w:cs="Times New Roman"/>
        </w:rPr>
      </w:pPr>
    </w:p>
    <w:p w14:paraId="7D4DB267" w14:textId="768F7EF8" w:rsidR="00231036" w:rsidRDefault="00231036">
      <w:pPr>
        <w:rPr>
          <w:ins w:id="3" w:author="Thalia Priscilla" w:date="2022-10-10T12:44:00Z"/>
        </w:rPr>
      </w:pPr>
    </w:p>
    <w:p w14:paraId="7A06EBB9" w14:textId="768E0D51" w:rsidR="00A85DD0" w:rsidRDefault="00A85DD0">
      <w:pPr>
        <w:rPr>
          <w:ins w:id="4" w:author="Thalia Priscilla" w:date="2022-10-10T12:44:00Z"/>
        </w:rPr>
      </w:pPr>
    </w:p>
    <w:p w14:paraId="42A1D908" w14:textId="45F14975" w:rsidR="00A85DD0" w:rsidRDefault="00A85DD0">
      <w:pPr>
        <w:rPr>
          <w:ins w:id="5" w:author="Thalia Priscilla" w:date="2022-10-10T12:44:00Z"/>
        </w:rPr>
      </w:pPr>
    </w:p>
    <w:p w14:paraId="549BF44E" w14:textId="1204BB62" w:rsidR="00A85DD0" w:rsidRDefault="00A85DD0">
      <w:pPr>
        <w:rPr>
          <w:ins w:id="6" w:author="Thalia Priscilla" w:date="2022-10-10T12:44:00Z"/>
        </w:rPr>
      </w:pPr>
      <w:ins w:id="7" w:author="Thalia Priscilla" w:date="2022-10-10T12:44:00Z">
        <w:r>
          <w:lastRenderedPageBreak/>
          <w:t>Dear Victoria:</w:t>
        </w:r>
      </w:ins>
    </w:p>
    <w:p w14:paraId="5A955D3E" w14:textId="2F26E7AB" w:rsidR="00A85DD0" w:rsidRDefault="00A85DD0">
      <w:pPr>
        <w:rPr>
          <w:ins w:id="8" w:author="Thalia Priscilla" w:date="2022-10-10T12:44:00Z"/>
        </w:rPr>
      </w:pPr>
    </w:p>
    <w:p w14:paraId="0292644A" w14:textId="492C1465" w:rsidR="00A85DD0" w:rsidRDefault="00A85DD0">
      <w:pPr>
        <w:rPr>
          <w:ins w:id="9" w:author="Thalia Priscilla" w:date="2022-10-10T12:53:00Z"/>
        </w:rPr>
      </w:pPr>
      <w:ins w:id="10" w:author="Thalia Priscilla" w:date="2022-10-10T12:45:00Z">
        <w:r>
          <w:t>The</w:t>
        </w:r>
      </w:ins>
      <w:ins w:id="11" w:author="Thalia Priscilla" w:date="2022-10-10T12:44:00Z">
        <w:r>
          <w:t xml:space="preserve"> above experiences </w:t>
        </w:r>
      </w:ins>
      <w:ins w:id="12" w:author="Thalia Priscilla" w:date="2022-10-10T12:45:00Z">
        <w:r>
          <w:t xml:space="preserve">no doubt </w:t>
        </w:r>
      </w:ins>
      <w:ins w:id="13" w:author="Thalia Priscilla" w:date="2022-10-10T12:44:00Z">
        <w:r>
          <w:t>served as opportunit</w:t>
        </w:r>
      </w:ins>
      <w:ins w:id="14" w:author="Thalia Priscilla" w:date="2022-10-10T12:53:00Z">
        <w:r w:rsidR="0049336B">
          <w:t xml:space="preserve">ies </w:t>
        </w:r>
      </w:ins>
      <w:ins w:id="15" w:author="Thalia Priscilla" w:date="2022-10-10T12:44:00Z">
        <w:r>
          <w:t xml:space="preserve">for you to </w:t>
        </w:r>
      </w:ins>
      <w:ins w:id="16" w:author="Thalia Priscilla" w:date="2022-10-10T12:52:00Z">
        <w:r w:rsidR="0049336B">
          <w:t xml:space="preserve">grow and showcase your </w:t>
        </w:r>
      </w:ins>
      <w:ins w:id="17" w:author="Thalia Priscilla" w:date="2022-10-10T12:57:00Z">
        <w:r w:rsidR="00A37470">
          <w:t>uniqueness</w:t>
        </w:r>
      </w:ins>
      <w:ins w:id="18" w:author="Thalia Priscilla" w:date="2022-10-10T13:09:00Z">
        <w:r w:rsidR="007532C9">
          <w:t>, and are both amazing stories!</w:t>
        </w:r>
      </w:ins>
    </w:p>
    <w:p w14:paraId="7584E969" w14:textId="4C8690A0" w:rsidR="0049336B" w:rsidRDefault="0049336B">
      <w:pPr>
        <w:rPr>
          <w:ins w:id="19" w:author="Thalia Priscilla" w:date="2022-10-10T12:53:00Z"/>
        </w:rPr>
      </w:pPr>
    </w:p>
    <w:p w14:paraId="2F6FBBA4" w14:textId="77777777" w:rsidR="00783163" w:rsidRDefault="00A37470">
      <w:pPr>
        <w:rPr>
          <w:ins w:id="20" w:author="Thalia Priscilla" w:date="2022-10-10T13:04:00Z"/>
        </w:rPr>
      </w:pPr>
      <w:ins w:id="21" w:author="Thalia Priscilla" w:date="2022-10-10T12:58:00Z">
        <w:r>
          <w:t>C</w:t>
        </w:r>
      </w:ins>
      <w:ins w:id="22" w:author="Thalia Priscilla" w:date="2022-10-10T12:53:00Z">
        <w:r w:rsidR="0049336B">
          <w:t>onsidering the word li</w:t>
        </w:r>
      </w:ins>
      <w:ins w:id="23" w:author="Thalia Priscilla" w:date="2022-10-10T12:54:00Z">
        <w:r w:rsidR="0049336B">
          <w:t xml:space="preserve">mit, though, you might consider including </w:t>
        </w:r>
      </w:ins>
      <w:ins w:id="24" w:author="Thalia Priscilla" w:date="2022-10-10T13:04:00Z">
        <w:r w:rsidR="00783163">
          <w:t xml:space="preserve">only </w:t>
        </w:r>
      </w:ins>
      <w:ins w:id="25" w:author="Thalia Priscilla" w:date="2022-10-10T12:54:00Z">
        <w:r w:rsidR="0049336B">
          <w:t>one experience to focus on.</w:t>
        </w:r>
      </w:ins>
      <w:ins w:id="26" w:author="Thalia Priscilla" w:date="2022-10-10T12:57:00Z">
        <w:r>
          <w:t xml:space="preserve"> </w:t>
        </w:r>
      </w:ins>
    </w:p>
    <w:p w14:paraId="59AB22C8" w14:textId="77777777" w:rsidR="00783163" w:rsidRDefault="00783163">
      <w:pPr>
        <w:rPr>
          <w:ins w:id="27" w:author="Thalia Priscilla" w:date="2022-10-10T13:04:00Z"/>
        </w:rPr>
      </w:pPr>
    </w:p>
    <w:p w14:paraId="0DAEDDC2" w14:textId="5966639A" w:rsidR="00A37470" w:rsidRDefault="00A37470">
      <w:pPr>
        <w:rPr>
          <w:ins w:id="28" w:author="Thalia Priscilla" w:date="2022-10-10T13:08:00Z"/>
        </w:rPr>
      </w:pPr>
      <w:ins w:id="29" w:author="Thalia Priscilla" w:date="2022-10-10T12:58:00Z">
        <w:r>
          <w:t xml:space="preserve">More importantly, </w:t>
        </w:r>
      </w:ins>
      <w:ins w:id="30" w:author="Thalia Priscilla" w:date="2022-10-10T13:13:00Z">
        <w:r w:rsidR="005C5571">
          <w:t>t</w:t>
        </w:r>
      </w:ins>
      <w:ins w:id="31" w:author="Thalia Priscilla" w:date="2022-10-10T12:58:00Z">
        <w:r>
          <w:t xml:space="preserve">o </w:t>
        </w:r>
      </w:ins>
      <w:ins w:id="32" w:author="Thalia Priscilla" w:date="2022-10-10T13:13:00Z">
        <w:r w:rsidR="005C5571">
          <w:t>address</w:t>
        </w:r>
      </w:ins>
      <w:ins w:id="33" w:author="Thalia Priscilla" w:date="2022-10-10T12:58:00Z">
        <w:r>
          <w:t xml:space="preserve"> the prompt, </w:t>
        </w:r>
      </w:ins>
      <w:ins w:id="34" w:author="Thalia Priscilla" w:date="2022-10-10T12:59:00Z">
        <w:r>
          <w:t xml:space="preserve">you can start with </w:t>
        </w:r>
        <w:r w:rsidRPr="00A37470">
          <w:t>one unique characteristic</w:t>
        </w:r>
      </w:ins>
      <w:ins w:id="35" w:author="Thalia Priscilla" w:date="2022-10-10T13:00:00Z">
        <w:r>
          <w:t xml:space="preserve">, personality trait, </w:t>
        </w:r>
        <w:r w:rsidR="00783163">
          <w:t xml:space="preserve">or ability </w:t>
        </w:r>
      </w:ins>
      <w:ins w:id="36" w:author="Thalia Priscilla" w:date="2022-10-10T12:59:00Z">
        <w:r w:rsidRPr="00A37470">
          <w:t xml:space="preserve">you want to showcase that </w:t>
        </w:r>
      </w:ins>
      <w:ins w:id="37" w:author="Thalia Priscilla" w:date="2022-10-10T13:00:00Z">
        <w:r w:rsidR="00783163">
          <w:t>makes</w:t>
        </w:r>
      </w:ins>
      <w:ins w:id="38" w:author="Thalia Priscilla" w:date="2022-10-10T12:59:00Z">
        <w:r w:rsidRPr="00A37470">
          <w:t xml:space="preserve"> you stand out</w:t>
        </w:r>
        <w:r>
          <w:t>.</w:t>
        </w:r>
      </w:ins>
      <w:ins w:id="39" w:author="Thalia Priscilla" w:date="2022-10-10T13:00:00Z">
        <w:r>
          <w:t xml:space="preserve"> You can use </w:t>
        </w:r>
      </w:ins>
      <w:ins w:id="40" w:author="Thalia Priscilla" w:date="2022-10-10T13:02:00Z">
        <w:r w:rsidR="00783163">
          <w:t>the</w:t>
        </w:r>
      </w:ins>
      <w:ins w:id="41" w:author="Thalia Priscilla" w:date="2022-10-10T13:01:00Z">
        <w:r w:rsidR="00783163">
          <w:t xml:space="preserve"> example of your experience </w:t>
        </w:r>
      </w:ins>
      <w:ins w:id="42" w:author="Thalia Priscilla" w:date="2022-10-10T13:13:00Z">
        <w:r w:rsidR="005C5571">
          <w:t xml:space="preserve">above </w:t>
        </w:r>
      </w:ins>
      <w:ins w:id="43" w:author="Thalia Priscilla" w:date="2022-10-10T13:01:00Z">
        <w:r w:rsidR="00783163">
          <w:t>involv</w:t>
        </w:r>
      </w:ins>
      <w:ins w:id="44" w:author="Thalia Priscilla" w:date="2022-10-10T13:13:00Z">
        <w:r w:rsidR="005C5571">
          <w:t>ing</w:t>
        </w:r>
      </w:ins>
      <w:ins w:id="45" w:author="Thalia Priscilla" w:date="2022-10-10T13:01:00Z">
        <w:r w:rsidR="00783163">
          <w:t xml:space="preserve"> </w:t>
        </w:r>
      </w:ins>
      <w:ins w:id="46" w:author="Thalia Priscilla" w:date="2022-10-10T13:02:00Z">
        <w:r w:rsidR="00783163">
          <w:t>such</w:t>
        </w:r>
      </w:ins>
      <w:ins w:id="47" w:author="Thalia Priscilla" w:date="2022-10-10T13:01:00Z">
        <w:r w:rsidR="00783163">
          <w:t xml:space="preserve"> characteristic, trait, or ability</w:t>
        </w:r>
      </w:ins>
      <w:ins w:id="48" w:author="Thalia Priscilla" w:date="2022-10-10T13:08:00Z">
        <w:r w:rsidR="007532C9">
          <w:t xml:space="preserve"> and why it matters</w:t>
        </w:r>
      </w:ins>
      <w:ins w:id="49" w:author="Thalia Priscilla" w:date="2022-10-10T13:01:00Z">
        <w:r w:rsidR="00783163">
          <w:t xml:space="preserve">. </w:t>
        </w:r>
      </w:ins>
      <w:ins w:id="50" w:author="Thalia Priscilla" w:date="2022-10-10T13:06:00Z">
        <w:r w:rsidR="007532C9">
          <w:t>Detail how that uniqueness will serve you as a</w:t>
        </w:r>
      </w:ins>
      <w:ins w:id="51" w:author="Thalia Priscilla" w:date="2022-10-10T13:02:00Z">
        <w:r w:rsidR="00783163">
          <w:t xml:space="preserve"> strong candidate fo</w:t>
        </w:r>
      </w:ins>
      <w:ins w:id="52" w:author="Thalia Priscilla" w:date="2022-10-10T13:07:00Z">
        <w:r w:rsidR="007532C9">
          <w:t>r the school</w:t>
        </w:r>
      </w:ins>
      <w:ins w:id="53" w:author="Thalia Priscilla" w:date="2022-10-10T13:08:00Z">
        <w:r w:rsidR="007532C9">
          <w:t>.</w:t>
        </w:r>
      </w:ins>
    </w:p>
    <w:p w14:paraId="68901061" w14:textId="15D7E7EE" w:rsidR="007532C9" w:rsidRDefault="007532C9">
      <w:pPr>
        <w:rPr>
          <w:ins w:id="54" w:author="Thalia Priscilla" w:date="2022-10-10T13:08:00Z"/>
        </w:rPr>
      </w:pPr>
    </w:p>
    <w:p w14:paraId="16E95B12" w14:textId="1B3900D4" w:rsidR="007532C9" w:rsidRDefault="007532C9">
      <w:pPr>
        <w:rPr>
          <w:ins w:id="55" w:author="Thalia Priscilla" w:date="2022-10-10T13:08:00Z"/>
        </w:rPr>
      </w:pPr>
      <w:ins w:id="56" w:author="Thalia Priscilla" w:date="2022-10-10T13:08:00Z">
        <w:r>
          <w:t>All the best!</w:t>
        </w:r>
      </w:ins>
    </w:p>
    <w:p w14:paraId="74E175CB" w14:textId="0870D01B" w:rsidR="007532C9" w:rsidRDefault="007532C9">
      <w:pPr>
        <w:rPr>
          <w:ins w:id="57" w:author="Thalia Priscilla" w:date="2022-10-10T13:08:00Z"/>
        </w:rPr>
      </w:pPr>
    </w:p>
    <w:p w14:paraId="71BBE604" w14:textId="081C8202" w:rsidR="00A37470" w:rsidRDefault="007532C9">
      <w:ins w:id="58" w:author="Thalia Priscilla" w:date="2022-10-10T13:08:00Z">
        <w:r>
          <w:t>Thalia</w:t>
        </w:r>
      </w:ins>
    </w:p>
    <w:sectPr w:rsidR="00A3747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10T13:10:00Z" w:initials="TP">
    <w:p w14:paraId="7B0EB358" w14:textId="13964C7A" w:rsidR="007532C9" w:rsidRDefault="007532C9">
      <w:pPr>
        <w:pStyle w:val="CommentText"/>
      </w:pPr>
      <w:r>
        <w:rPr>
          <w:rStyle w:val="CommentReference"/>
        </w:rPr>
        <w:annotationRef/>
      </w:r>
      <w:r w:rsidR="005C5571">
        <w:t xml:space="preserve">This is </w:t>
      </w:r>
      <w:proofErr w:type="spellStart"/>
      <w:r w:rsidR="005C5571">
        <w:t xml:space="preserve">great. </w:t>
      </w:r>
      <w:proofErr w:type="spellEnd"/>
      <w:r>
        <w:t xml:space="preserve">Showing vulnerability is important and not always easy. </w:t>
      </w:r>
    </w:p>
  </w:comment>
  <w:comment w:id="1" w:author="Thalia Priscilla" w:date="2022-10-10T13:09:00Z" w:initials="TP">
    <w:p w14:paraId="1B5AA2D6" w14:textId="54CE2DBA" w:rsidR="007532C9" w:rsidRDefault="007532C9">
      <w:pPr>
        <w:pStyle w:val="CommentText"/>
      </w:pPr>
      <w:r>
        <w:rPr>
          <w:rStyle w:val="CommentReference"/>
        </w:rPr>
        <w:annotationRef/>
      </w:r>
      <w:r>
        <w:rPr>
          <w:rStyle w:val="CommentReference"/>
        </w:rPr>
        <w:t>I like this part!</w:t>
      </w:r>
    </w:p>
  </w:comment>
  <w:comment w:id="2" w:author="Thalia Priscilla" w:date="2022-10-10T13:11:00Z" w:initials="TP">
    <w:p w14:paraId="7E04C11E" w14:textId="7436EF5E" w:rsidR="005C5571" w:rsidRDefault="005C5571">
      <w:pPr>
        <w:pStyle w:val="CommentText"/>
      </w:pPr>
      <w:r>
        <w:rPr>
          <w:rStyle w:val="CommentReference"/>
        </w:rPr>
        <w:annotationRef/>
      </w:r>
      <w:r>
        <w:rPr>
          <w:rStyle w:val="CommentReference"/>
        </w:rPr>
        <w:t>In concluding, it’s good to go back to the prompt and make sure it’s been addressed.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EB358" w15:done="0"/>
  <w15:commentEx w15:paraId="1B5AA2D6" w15:done="0"/>
  <w15:commentEx w15:paraId="7E04C1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983F" w16cex:dateUtc="2022-10-10T06:10:00Z"/>
  <w16cex:commentExtensible w16cex:durableId="26EE981E" w16cex:dateUtc="2022-10-10T06:09:00Z"/>
  <w16cex:commentExtensible w16cex:durableId="26EE9872" w16cex:dateUtc="2022-10-10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EB358" w16cid:durableId="26EE983F"/>
  <w16cid:commentId w16cid:paraId="1B5AA2D6" w16cid:durableId="26EE981E"/>
  <w16cid:commentId w16cid:paraId="7E04C11E" w16cid:durableId="26EE98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540F5"/>
    <w:multiLevelType w:val="multilevel"/>
    <w:tmpl w:val="9130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430AF1"/>
    <w:rsid w:val="0049336B"/>
    <w:rsid w:val="005C5571"/>
    <w:rsid w:val="0062459E"/>
    <w:rsid w:val="007532C9"/>
    <w:rsid w:val="00783163"/>
    <w:rsid w:val="008F729B"/>
    <w:rsid w:val="00975E3E"/>
    <w:rsid w:val="00A37470"/>
    <w:rsid w:val="00A85D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A85DD0"/>
  </w:style>
  <w:style w:type="character" w:styleId="Strong">
    <w:name w:val="Strong"/>
    <w:basedOn w:val="DefaultParagraphFont"/>
    <w:uiPriority w:val="22"/>
    <w:qFormat/>
    <w:rsid w:val="00A37470"/>
    <w:rPr>
      <w:b/>
      <w:bCs/>
    </w:rPr>
  </w:style>
  <w:style w:type="character" w:styleId="CommentReference">
    <w:name w:val="annotation reference"/>
    <w:basedOn w:val="DefaultParagraphFont"/>
    <w:uiPriority w:val="99"/>
    <w:semiHidden/>
    <w:unhideWhenUsed/>
    <w:rsid w:val="007532C9"/>
    <w:rPr>
      <w:sz w:val="16"/>
      <w:szCs w:val="16"/>
    </w:rPr>
  </w:style>
  <w:style w:type="paragraph" w:styleId="CommentText">
    <w:name w:val="annotation text"/>
    <w:basedOn w:val="Normal"/>
    <w:link w:val="CommentTextChar"/>
    <w:uiPriority w:val="99"/>
    <w:semiHidden/>
    <w:unhideWhenUsed/>
    <w:rsid w:val="007532C9"/>
    <w:rPr>
      <w:sz w:val="20"/>
      <w:szCs w:val="20"/>
    </w:rPr>
  </w:style>
  <w:style w:type="character" w:customStyle="1" w:styleId="CommentTextChar">
    <w:name w:val="Comment Text Char"/>
    <w:basedOn w:val="DefaultParagraphFont"/>
    <w:link w:val="CommentText"/>
    <w:uiPriority w:val="99"/>
    <w:semiHidden/>
    <w:rsid w:val="007532C9"/>
    <w:rPr>
      <w:sz w:val="20"/>
      <w:szCs w:val="20"/>
    </w:rPr>
  </w:style>
  <w:style w:type="paragraph" w:styleId="CommentSubject">
    <w:name w:val="annotation subject"/>
    <w:basedOn w:val="CommentText"/>
    <w:next w:val="CommentText"/>
    <w:link w:val="CommentSubjectChar"/>
    <w:uiPriority w:val="99"/>
    <w:semiHidden/>
    <w:unhideWhenUsed/>
    <w:rsid w:val="007532C9"/>
    <w:rPr>
      <w:b/>
      <w:bCs/>
    </w:rPr>
  </w:style>
  <w:style w:type="character" w:customStyle="1" w:styleId="CommentSubjectChar">
    <w:name w:val="Comment Subject Char"/>
    <w:basedOn w:val="CommentTextChar"/>
    <w:link w:val="CommentSubject"/>
    <w:uiPriority w:val="99"/>
    <w:semiHidden/>
    <w:rsid w:val="007532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428502486">
      <w:bodyDiv w:val="1"/>
      <w:marLeft w:val="0"/>
      <w:marRight w:val="0"/>
      <w:marTop w:val="0"/>
      <w:marBottom w:val="0"/>
      <w:divBdr>
        <w:top w:val="none" w:sz="0" w:space="0" w:color="auto"/>
        <w:left w:val="none" w:sz="0" w:space="0" w:color="auto"/>
        <w:bottom w:val="none" w:sz="0" w:space="0" w:color="auto"/>
        <w:right w:val="none" w:sz="0" w:space="0" w:color="auto"/>
      </w:divBdr>
    </w:div>
    <w:div w:id="1523860169">
      <w:bodyDiv w:val="1"/>
      <w:marLeft w:val="0"/>
      <w:marRight w:val="0"/>
      <w:marTop w:val="0"/>
      <w:marBottom w:val="0"/>
      <w:divBdr>
        <w:top w:val="none" w:sz="0" w:space="0" w:color="auto"/>
        <w:left w:val="none" w:sz="0" w:space="0" w:color="auto"/>
        <w:bottom w:val="none" w:sz="0" w:space="0" w:color="auto"/>
        <w:right w:val="none" w:sz="0" w:space="0" w:color="auto"/>
      </w:divBdr>
    </w:div>
    <w:div w:id="212796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4</cp:revision>
  <dcterms:created xsi:type="dcterms:W3CDTF">2022-10-06T08:05:00Z</dcterms:created>
  <dcterms:modified xsi:type="dcterms:W3CDTF">2022-10-10T06:14:00Z</dcterms:modified>
</cp:coreProperties>
</file>