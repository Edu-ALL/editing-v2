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F2223" w:rsidRDefault="007A6EDD">
      <w:r>
        <w:t>Prompts</w:t>
      </w:r>
    </w:p>
    <w:p w14:paraId="00000002" w14:textId="77777777" w:rsidR="001F2223" w:rsidRDefault="007A6EDD">
      <w:pPr>
        <w:numPr>
          <w:ilvl w:val="0"/>
          <w:numId w:val="1"/>
        </w:numPr>
        <w:shd w:val="clear" w:color="auto" w:fill="FFFFFF"/>
      </w:pPr>
      <w:r>
        <w:rPr>
          <w:color w:val="4A4A4A"/>
          <w:sz w:val="24"/>
          <w:szCs w:val="24"/>
        </w:rPr>
        <w:t>Some students have a background, identity, interest, or talent that is so meaningful they believe their application would be incomplete without it. If this sounds like you, then please share your story.</w:t>
      </w:r>
    </w:p>
    <w:p w14:paraId="00000003" w14:textId="77777777" w:rsidR="001F2223" w:rsidRDefault="007A6EDD">
      <w:pPr>
        <w:numPr>
          <w:ilvl w:val="0"/>
          <w:numId w:val="1"/>
        </w:numPr>
        <w:shd w:val="clear" w:color="auto" w:fill="FFFFFF"/>
      </w:pPr>
      <w:r>
        <w:rPr>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0000004" w14:textId="77777777" w:rsidR="001F2223" w:rsidRDefault="007A6EDD">
      <w:pPr>
        <w:numPr>
          <w:ilvl w:val="0"/>
          <w:numId w:val="1"/>
        </w:numPr>
        <w:shd w:val="clear" w:color="auto" w:fill="FFFFFF"/>
      </w:pPr>
      <w:r>
        <w:rPr>
          <w:color w:val="4A4A4A"/>
          <w:sz w:val="24"/>
          <w:szCs w:val="24"/>
        </w:rPr>
        <w:t>Reflect on a time when you questioned or challenged a belief or idea. What prompted your thinking? What was the outcome?</w:t>
      </w:r>
    </w:p>
    <w:p w14:paraId="00000005" w14:textId="77777777" w:rsidR="001F2223" w:rsidRDefault="007A6EDD">
      <w:pPr>
        <w:numPr>
          <w:ilvl w:val="0"/>
          <w:numId w:val="1"/>
        </w:numPr>
        <w:shd w:val="clear" w:color="auto" w:fill="FFFFFF"/>
      </w:pPr>
      <w:r>
        <w:rPr>
          <w:color w:val="4A4A4A"/>
          <w:sz w:val="24"/>
          <w:szCs w:val="24"/>
        </w:rPr>
        <w:t>Reflect on something that someone has done for you that has made you happy or thankful in a surprising way. How has this gratitude affected or motivated you?</w:t>
      </w:r>
    </w:p>
    <w:p w14:paraId="00000006" w14:textId="77777777" w:rsidR="001F2223" w:rsidRDefault="007A6EDD">
      <w:pPr>
        <w:numPr>
          <w:ilvl w:val="0"/>
          <w:numId w:val="1"/>
        </w:numPr>
        <w:shd w:val="clear" w:color="auto" w:fill="FFFFFF"/>
      </w:pPr>
      <w:r>
        <w:rPr>
          <w:color w:val="4A4A4A"/>
          <w:sz w:val="24"/>
          <w:szCs w:val="24"/>
        </w:rPr>
        <w:t>Discuss an accomplishment, event, or realization that sparked a period of personal growth and a new understanding of yourself or others.</w:t>
      </w:r>
    </w:p>
    <w:p w14:paraId="00000007" w14:textId="77777777" w:rsidR="001F2223" w:rsidRDefault="007A6EDD">
      <w:pPr>
        <w:numPr>
          <w:ilvl w:val="0"/>
          <w:numId w:val="1"/>
        </w:numPr>
        <w:shd w:val="clear" w:color="auto" w:fill="FFFFFF"/>
      </w:pPr>
      <w:r>
        <w:rPr>
          <w:color w:val="4A4A4A"/>
          <w:sz w:val="24"/>
          <w:szCs w:val="24"/>
        </w:rPr>
        <w:t>Describe a topic, idea, or concept you find so engaging that it makes you lose all track of time. Why does it captivate you? What or who do you turn to when you want to learn more?</w:t>
      </w:r>
    </w:p>
    <w:p w14:paraId="00000008" w14:textId="77777777" w:rsidR="001F2223" w:rsidRDefault="007A6EDD">
      <w:pPr>
        <w:numPr>
          <w:ilvl w:val="0"/>
          <w:numId w:val="1"/>
        </w:numPr>
        <w:shd w:val="clear" w:color="auto" w:fill="FFFFFF"/>
        <w:spacing w:after="240"/>
      </w:pPr>
      <w:r>
        <w:rPr>
          <w:color w:val="4A4A4A"/>
          <w:sz w:val="24"/>
          <w:szCs w:val="24"/>
        </w:rPr>
        <w:t>Share an essay on any topic of your choice. It can be one you've already written, one that responds to a different prompt, or one of your own design.</w:t>
      </w:r>
    </w:p>
    <w:p w14:paraId="00000009" w14:textId="77777777" w:rsidR="001F2223" w:rsidRDefault="007A6EDD">
      <w:r>
        <w:t>Draft 1</w:t>
      </w:r>
    </w:p>
    <w:p w14:paraId="0000000A" w14:textId="77777777" w:rsidR="001F2223" w:rsidRDefault="001F2223"/>
    <w:p w14:paraId="0000000B" w14:textId="77777777" w:rsidR="001F2223" w:rsidRDefault="007A6EDD">
      <w:pPr>
        <w:widowControl w:val="0"/>
        <w:spacing w:line="240" w:lineRule="auto"/>
      </w:pPr>
      <w:commentRangeStart w:id="0"/>
      <w:r>
        <w:t xml:space="preserve">First, you feel, you sense the whoosh- from instinct almost, the touch of wind sweeping your skin. Then comes the scream. A hundred-mile-per-hour banshee hurtles unceasingly towards me, separated by a few barriers- a world-shaking alien scream. </w:t>
      </w:r>
      <w:commentRangeEnd w:id="0"/>
      <w:r w:rsidR="00DF6847">
        <w:rPr>
          <w:rStyle w:val="CommentReference"/>
        </w:rPr>
        <w:commentReference w:id="0"/>
      </w:r>
      <w:r>
        <w:t>Then, as quickly as it came, it’s gone. That’s my earliest memory of Formula One- F1- watching from the barriers of a street circuit as a child.</w:t>
      </w:r>
    </w:p>
    <w:p w14:paraId="0000000C" w14:textId="77777777" w:rsidR="001F2223" w:rsidRDefault="001F2223">
      <w:pPr>
        <w:widowControl w:val="0"/>
        <w:spacing w:line="240" w:lineRule="auto"/>
      </w:pPr>
    </w:p>
    <w:p w14:paraId="0000000D" w14:textId="77777777" w:rsidR="001F2223" w:rsidRDefault="007A6EDD">
      <w:pPr>
        <w:widowControl w:val="0"/>
        <w:spacing w:line="240" w:lineRule="auto"/>
      </w:pPr>
      <w:r>
        <w:t xml:space="preserve">From a young age, motor racing- cars going </w:t>
      </w:r>
      <w:r>
        <w:rPr>
          <w:i/>
        </w:rPr>
        <w:t>whoosh</w:t>
      </w:r>
      <w:r>
        <w:t xml:space="preserve"> at a hundred miles per hour- has always infatuated me, especially F1. These ‘cars’- I don’t know if you could even call them cars anymore, since they’re intrinsically different- the only things they share with street cars are the basic forms: four-wheeled with brakes, and a powertrain, and a person drives them- about it, really.</w:t>
      </w:r>
    </w:p>
    <w:p w14:paraId="0000000E" w14:textId="77777777" w:rsidR="001F2223" w:rsidRDefault="001F2223">
      <w:pPr>
        <w:widowControl w:val="0"/>
        <w:spacing w:line="240" w:lineRule="auto"/>
      </w:pPr>
    </w:p>
    <w:p w14:paraId="0000000F" w14:textId="54B94E65" w:rsidR="001F2223" w:rsidRDefault="007A6EDD">
      <w:pPr>
        <w:widowControl w:val="0"/>
        <w:spacing w:line="240" w:lineRule="auto"/>
        <w:rPr>
          <w:ins w:id="1" w:author="Thalia Priscilla" w:date="2022-10-04T11:23:00Z"/>
        </w:rPr>
      </w:pPr>
      <w:proofErr w:type="gramStart"/>
      <w:r>
        <w:t>In particular, this</w:t>
      </w:r>
      <w:proofErr w:type="gramEnd"/>
      <w:r>
        <w:t xml:space="preserve"> specific infatuation seems to be an on-and-off relationship- I’ve fallen in love with it so many times, just to break it off when it all felt right. But I don’t know, this time- it feels different.</w:t>
      </w:r>
    </w:p>
    <w:p w14:paraId="640166E9" w14:textId="77777777" w:rsidR="00DF6847" w:rsidRDefault="00DF6847">
      <w:pPr>
        <w:widowControl w:val="0"/>
        <w:spacing w:line="240" w:lineRule="auto"/>
      </w:pPr>
    </w:p>
    <w:p w14:paraId="00000010" w14:textId="77777777" w:rsidR="001F2223" w:rsidRDefault="007A6EDD">
      <w:pPr>
        <w:spacing w:line="288" w:lineRule="auto"/>
      </w:pPr>
      <w:commentRangeStart w:id="2"/>
      <w:r>
        <w:t xml:space="preserve">My latest foray into F1 began in the utterly dominated 2020 season. While watching, alien terms came up to my ears- although in English, which I would consider as my mother tongue, they sounded like </w:t>
      </w:r>
      <w:proofErr w:type="spellStart"/>
      <w:r>
        <w:t>gobbledegook</w:t>
      </w:r>
      <w:proofErr w:type="spellEnd"/>
      <w:r>
        <w:t xml:space="preserve"> gibberish. Grip? Softs? </w:t>
      </w:r>
      <w:proofErr w:type="spellStart"/>
      <w:r>
        <w:t>Hards</w:t>
      </w:r>
      <w:proofErr w:type="spellEnd"/>
      <w:r>
        <w:t xml:space="preserve">? Downforce? What was the difference between the ‘outside’ and the ‘inside’, anyway? They all look the same. These alien gibberish technical terms one would simply ignore at most, brush away as knowledge one didn’t need to know to enjoy F1, inexplicably and suddenly morphed into key terms of tremendous importance to me. </w:t>
      </w:r>
      <w:commentRangeEnd w:id="2"/>
      <w:r w:rsidR="001A0A0B">
        <w:rPr>
          <w:rStyle w:val="CommentReference"/>
        </w:rPr>
        <w:commentReference w:id="2"/>
      </w:r>
    </w:p>
    <w:p w14:paraId="00000011" w14:textId="77777777" w:rsidR="001F2223" w:rsidRDefault="001F2223"/>
    <w:p w14:paraId="00000012" w14:textId="77777777" w:rsidR="001F2223" w:rsidRDefault="007A6EDD">
      <w:pPr>
        <w:spacing w:line="288" w:lineRule="auto"/>
      </w:pPr>
      <w:commentRangeStart w:id="3"/>
      <w:r>
        <w:t xml:space="preserve">Despite this, I brushed them away- engrossing my time in school- online at the time, feeling hollower and hollower- and games, and all sorts of other important-not-important </w:t>
      </w:r>
      <w:r>
        <w:lastRenderedPageBreak/>
        <w:t xml:space="preserve">distractions- until, around 2021, me and a close friend bonded further over a shared interest we both had: cars. </w:t>
      </w:r>
      <w:commentRangeEnd w:id="3"/>
      <w:r w:rsidR="001A0A0B">
        <w:rPr>
          <w:rStyle w:val="CommentReference"/>
        </w:rPr>
        <w:commentReference w:id="3"/>
      </w:r>
      <w:r>
        <w:t>This brought back that childlike curiosity that I lost- brought back some color into my otherwise colorless world. It gave me some motivation to start exploring this little question I had- a spark of motivation that pushed me to do more.</w:t>
      </w:r>
    </w:p>
    <w:p w14:paraId="00000013" w14:textId="77777777" w:rsidR="001F2223" w:rsidRDefault="001F2223">
      <w:pPr>
        <w:widowControl w:val="0"/>
        <w:spacing w:line="240" w:lineRule="auto"/>
      </w:pPr>
    </w:p>
    <w:p w14:paraId="00000014" w14:textId="77777777" w:rsidR="001F2223" w:rsidRDefault="007A6EDD">
      <w:pPr>
        <w:widowControl w:val="0"/>
        <w:spacing w:line="240" w:lineRule="auto"/>
      </w:pPr>
      <w:commentRangeStart w:id="4"/>
      <w:r>
        <w:t xml:space="preserve">As the days slogged by, I started researching- from casual online sources like </w:t>
      </w:r>
      <w:proofErr w:type="spellStart"/>
      <w:r>
        <w:t>Youtube</w:t>
      </w:r>
      <w:proofErr w:type="spellEnd"/>
      <w:r>
        <w:t>, to even recently reading academic papers after a chance encounter on JSTOR. This was the main reason why I did- and am still trying- to improve myself- both academically and non-academically- I’m picking up (and trying to make and test) models in CFD and Blender, and reducing the amount of time I spend on distractions from work, learning that all I need to motivate myself? My ‘missing piece’? Passion.</w:t>
      </w:r>
      <w:commentRangeEnd w:id="4"/>
      <w:r w:rsidR="0009665E">
        <w:rPr>
          <w:rStyle w:val="CommentReference"/>
        </w:rPr>
        <w:commentReference w:id="4"/>
      </w:r>
    </w:p>
    <w:p w14:paraId="00000015" w14:textId="77777777" w:rsidR="001F2223" w:rsidRDefault="001F2223">
      <w:pPr>
        <w:widowControl w:val="0"/>
        <w:spacing w:line="240" w:lineRule="auto"/>
      </w:pPr>
    </w:p>
    <w:p w14:paraId="00000016" w14:textId="77777777" w:rsidR="001F2223" w:rsidRDefault="007A6EDD">
      <w:pPr>
        <w:widowControl w:val="0"/>
        <w:spacing w:line="240" w:lineRule="auto"/>
      </w:pPr>
      <w:commentRangeStart w:id="5"/>
      <w:r>
        <w:t>So that’s how I found a renewed purpose to improve and explore. All it needed was a friend and watching men racing cars round and round at hundreds of miles per hour.</w:t>
      </w:r>
      <w:commentRangeEnd w:id="5"/>
      <w:r w:rsidR="00DF6847">
        <w:rPr>
          <w:rStyle w:val="CommentReference"/>
        </w:rPr>
        <w:commentReference w:id="5"/>
      </w:r>
    </w:p>
    <w:p w14:paraId="00000017" w14:textId="282B64CC" w:rsidR="001F2223" w:rsidRDefault="001F2223">
      <w:pPr>
        <w:rPr>
          <w:ins w:id="6" w:author="Thalia Priscilla" w:date="2022-10-04T11:43:00Z"/>
        </w:rPr>
      </w:pPr>
    </w:p>
    <w:p w14:paraId="23C6C113" w14:textId="1AE9BD03" w:rsidR="002C0B15" w:rsidRDefault="002C0B15">
      <w:pPr>
        <w:rPr>
          <w:ins w:id="7" w:author="Thalia Priscilla" w:date="2022-10-04T11:43:00Z"/>
        </w:rPr>
      </w:pPr>
    </w:p>
    <w:p w14:paraId="1404DE08" w14:textId="245C65AC" w:rsidR="002C0B15" w:rsidRDefault="002C0B15">
      <w:pPr>
        <w:rPr>
          <w:ins w:id="8" w:author="Thalia Priscilla" w:date="2022-10-04T11:43:00Z"/>
        </w:rPr>
      </w:pPr>
      <w:ins w:id="9" w:author="Thalia Priscilla" w:date="2022-10-04T11:43:00Z">
        <w:r>
          <w:t xml:space="preserve">Dear </w:t>
        </w:r>
        <w:r w:rsidR="00FB7AF6">
          <w:t>Darien</w:t>
        </w:r>
      </w:ins>
      <w:ins w:id="10" w:author="Thalia Priscilla" w:date="2022-10-04T14:14:00Z">
        <w:r w:rsidR="005B6EAB">
          <w:t>:</w:t>
        </w:r>
      </w:ins>
    </w:p>
    <w:p w14:paraId="3B932A8E" w14:textId="17D45D22" w:rsidR="00FB7AF6" w:rsidRDefault="00FB7AF6">
      <w:pPr>
        <w:rPr>
          <w:ins w:id="11" w:author="Thalia Priscilla" w:date="2022-10-04T11:43:00Z"/>
        </w:rPr>
      </w:pPr>
    </w:p>
    <w:p w14:paraId="4905A922" w14:textId="103D0B7D" w:rsidR="00FB7AF6" w:rsidRDefault="005D6A7B">
      <w:pPr>
        <w:rPr>
          <w:ins w:id="12" w:author="Thalia Priscilla" w:date="2022-10-04T14:11:00Z"/>
        </w:rPr>
      </w:pPr>
      <w:ins w:id="13" w:author="Thalia Priscilla" w:date="2022-10-04T13:33:00Z">
        <w:r>
          <w:t>C</w:t>
        </w:r>
      </w:ins>
      <w:ins w:id="14" w:author="Thalia Priscilla" w:date="2022-10-04T13:34:00Z">
        <w:r>
          <w:t>hildhood interest</w:t>
        </w:r>
      </w:ins>
      <w:ins w:id="15" w:author="Thalia Priscilla" w:date="2022-10-04T14:08:00Z">
        <w:r w:rsidR="00BC13C9">
          <w:t xml:space="preserve">s </w:t>
        </w:r>
        <w:r w:rsidR="0022650C">
          <w:t>are</w:t>
        </w:r>
      </w:ins>
      <w:ins w:id="16" w:author="Thalia Priscilla" w:date="2022-10-04T14:09:00Z">
        <w:r w:rsidR="0022650C">
          <w:t xml:space="preserve"> indeed</w:t>
        </w:r>
      </w:ins>
      <w:ins w:id="17" w:author="Thalia Priscilla" w:date="2022-10-04T14:08:00Z">
        <w:r w:rsidR="0022650C">
          <w:t xml:space="preserve"> sources of inspiration to</w:t>
        </w:r>
      </w:ins>
      <w:ins w:id="18" w:author="Thalia Priscilla" w:date="2022-10-04T14:09:00Z">
        <w:r w:rsidR="0022650C">
          <w:t xml:space="preserve"> our future. </w:t>
        </w:r>
      </w:ins>
      <w:ins w:id="19" w:author="Thalia Priscilla" w:date="2022-10-04T14:13:00Z">
        <w:r w:rsidR="005B6EAB">
          <w:t>It’s wonderful to see you reconnect with your childhood passion as you gr</w:t>
        </w:r>
      </w:ins>
      <w:ins w:id="20" w:author="Thalia Priscilla" w:date="2022-10-04T14:14:00Z">
        <w:r w:rsidR="005B6EAB">
          <w:t>ow older</w:t>
        </w:r>
      </w:ins>
      <w:ins w:id="21" w:author="Thalia Priscilla" w:date="2022-10-04T14:22:00Z">
        <w:r w:rsidR="003E1729">
          <w:t>!</w:t>
        </w:r>
      </w:ins>
    </w:p>
    <w:p w14:paraId="781E1AC3" w14:textId="1B72D260" w:rsidR="0022650C" w:rsidRDefault="0022650C">
      <w:pPr>
        <w:rPr>
          <w:ins w:id="22" w:author="Thalia Priscilla" w:date="2022-10-04T14:11:00Z"/>
        </w:rPr>
      </w:pPr>
    </w:p>
    <w:p w14:paraId="18723887" w14:textId="27F8B5E4" w:rsidR="0022650C" w:rsidRDefault="00077197" w:rsidP="0022650C">
      <w:pPr>
        <w:jc w:val="both"/>
        <w:rPr>
          <w:ins w:id="23" w:author="Thalia Priscilla" w:date="2022-10-04T14:12:00Z"/>
        </w:rPr>
      </w:pPr>
      <w:ins w:id="24" w:author="Thalia Priscilla" w:date="2022-10-04T14:46:00Z">
        <w:r>
          <w:t>To start the essay, it’s i</w:t>
        </w:r>
      </w:ins>
      <w:ins w:id="25" w:author="Thalia Priscilla" w:date="2022-10-04T14:44:00Z">
        <w:r>
          <w:t>mportant to</w:t>
        </w:r>
        <w:r w:rsidR="00FC709B">
          <w:t xml:space="preserve"> </w:t>
        </w:r>
      </w:ins>
      <w:ins w:id="26" w:author="Thalia Priscilla" w:date="2022-10-04T14:47:00Z">
        <w:r w:rsidR="00C83471">
          <w:t>have a clear and specific</w:t>
        </w:r>
      </w:ins>
      <w:ins w:id="27" w:author="Thalia Priscilla" w:date="2022-10-04T14:23:00Z">
        <w:r w:rsidR="003E1729">
          <w:t xml:space="preserve"> point or message </w:t>
        </w:r>
      </w:ins>
      <w:ins w:id="28" w:author="Thalia Priscilla" w:date="2022-10-04T14:11:00Z">
        <w:r w:rsidR="0022650C">
          <w:t>you want to convey</w:t>
        </w:r>
      </w:ins>
      <w:ins w:id="29" w:author="Thalia Priscilla" w:date="2022-10-04T14:40:00Z">
        <w:r w:rsidR="00CC4FA5">
          <w:t xml:space="preserve"> </w:t>
        </w:r>
      </w:ins>
      <w:ins w:id="30" w:author="Thalia Priscilla" w:date="2022-10-04T14:47:00Z">
        <w:r w:rsidR="00C83471">
          <w:t>to the reader</w:t>
        </w:r>
      </w:ins>
      <w:ins w:id="31" w:author="Thalia Priscilla" w:date="2022-10-04T14:20:00Z">
        <w:r w:rsidR="003E1729">
          <w:t>.</w:t>
        </w:r>
      </w:ins>
      <w:ins w:id="32" w:author="Thalia Priscilla" w:date="2022-10-04T14:14:00Z">
        <w:r w:rsidR="005B6EAB">
          <w:t xml:space="preserve"> </w:t>
        </w:r>
      </w:ins>
      <w:ins w:id="33" w:author="Thalia Priscilla" w:date="2022-10-04T14:47:00Z">
        <w:r w:rsidR="00C83471">
          <w:t>After determining the key message of the essay, o</w:t>
        </w:r>
      </w:ins>
      <w:ins w:id="34" w:author="Thalia Priscilla" w:date="2022-10-04T14:14:00Z">
        <w:r w:rsidR="005B6EAB">
          <w:t xml:space="preserve">utline </w:t>
        </w:r>
      </w:ins>
      <w:ins w:id="35" w:author="Thalia Priscilla" w:date="2022-10-04T14:11:00Z">
        <w:r w:rsidR="0022650C">
          <w:t xml:space="preserve">the </w:t>
        </w:r>
      </w:ins>
      <w:ins w:id="36" w:author="Thalia Priscilla" w:date="2022-10-04T14:12:00Z">
        <w:r w:rsidR="0022650C">
          <w:t>key points of each paragraph</w:t>
        </w:r>
      </w:ins>
      <w:ins w:id="37" w:author="Thalia Priscilla" w:date="2022-10-04T14:11:00Z">
        <w:r w:rsidR="0022650C" w:rsidRPr="00BC6B01">
          <w:t xml:space="preserve">. Read over every paragraph </w:t>
        </w:r>
      </w:ins>
      <w:ins w:id="38" w:author="Thalia Priscilla" w:date="2022-10-04T14:41:00Z">
        <w:r w:rsidR="00CC4FA5">
          <w:t xml:space="preserve">against the outline </w:t>
        </w:r>
      </w:ins>
      <w:ins w:id="39" w:author="Thalia Priscilla" w:date="2022-10-04T14:11:00Z">
        <w:r w:rsidR="0022650C" w:rsidRPr="00BC6B01">
          <w:t>to ensure they convey what you intend to, and then read over the whole essay to see whether the flow ties the essay togethe</w:t>
        </w:r>
      </w:ins>
      <w:ins w:id="40" w:author="Thalia Priscilla" w:date="2022-10-04T14:12:00Z">
        <w:r w:rsidR="0022650C">
          <w:t xml:space="preserve">r to answer the </w:t>
        </w:r>
      </w:ins>
      <w:ins w:id="41" w:author="Thalia Priscilla" w:date="2022-10-04T14:23:00Z">
        <w:r w:rsidR="003E1729">
          <w:t>prompt</w:t>
        </w:r>
      </w:ins>
      <w:ins w:id="42" w:author="Thalia Priscilla" w:date="2022-10-04T14:12:00Z">
        <w:r w:rsidR="0022650C">
          <w:t xml:space="preserve"> or your key message.</w:t>
        </w:r>
      </w:ins>
    </w:p>
    <w:p w14:paraId="1DC9DC37" w14:textId="6411DE0E" w:rsidR="003E1729" w:rsidRDefault="003E1729">
      <w:pPr>
        <w:rPr>
          <w:ins w:id="43" w:author="Thalia Priscilla" w:date="2022-10-04T14:20:00Z"/>
          <w:lang w:val="en-ID"/>
        </w:rPr>
      </w:pPr>
    </w:p>
    <w:p w14:paraId="7E43BBF8" w14:textId="612CBFA5" w:rsidR="003E1729" w:rsidRDefault="003E1729" w:rsidP="003E1729">
      <w:pPr>
        <w:rPr>
          <w:ins w:id="44" w:author="Thalia Priscilla" w:date="2022-10-04T14:22:00Z"/>
          <w:lang w:val="en-ID"/>
        </w:rPr>
      </w:pPr>
      <w:ins w:id="45" w:author="Thalia Priscilla" w:date="2022-10-04T14:20:00Z">
        <w:r>
          <w:rPr>
            <w:lang w:val="en-ID"/>
          </w:rPr>
          <w:t xml:space="preserve">Since you are still under the word limit, you </w:t>
        </w:r>
      </w:ins>
      <w:ins w:id="46" w:author="Thalia Priscilla" w:date="2022-10-04T14:21:00Z">
        <w:r>
          <w:rPr>
            <w:lang w:val="en-ID"/>
          </w:rPr>
          <w:t>have room to elaborate on your conclusion</w:t>
        </w:r>
      </w:ins>
      <w:ins w:id="47" w:author="Thalia Priscilla" w:date="2022-10-04T14:26:00Z">
        <w:r w:rsidR="00EC48F2">
          <w:rPr>
            <w:lang w:val="en-ID"/>
          </w:rPr>
          <w:t xml:space="preserve"> which is a crucial part</w:t>
        </w:r>
      </w:ins>
      <w:ins w:id="48" w:author="Thalia Priscilla" w:date="2022-10-04T14:21:00Z">
        <w:r>
          <w:rPr>
            <w:lang w:val="en-ID"/>
          </w:rPr>
          <w:t>.</w:t>
        </w:r>
      </w:ins>
      <w:ins w:id="49" w:author="Thalia Priscilla" w:date="2022-10-04T14:41:00Z">
        <w:r w:rsidR="00CC4FA5">
          <w:rPr>
            <w:lang w:val="en-ID"/>
          </w:rPr>
          <w:t xml:space="preserve"> </w:t>
        </w:r>
      </w:ins>
      <w:ins w:id="50" w:author="Thalia Priscilla" w:date="2022-10-04T14:21:00Z">
        <w:r>
          <w:rPr>
            <w:lang w:val="en-ID"/>
          </w:rPr>
          <w:t xml:space="preserve">You are about to enter into a new season in your life in university. </w:t>
        </w:r>
      </w:ins>
      <w:ins w:id="51" w:author="Thalia Priscilla" w:date="2022-10-04T14:31:00Z">
        <w:r w:rsidR="004059A9">
          <w:rPr>
            <w:lang w:val="en-ID"/>
          </w:rPr>
          <w:t>An e</w:t>
        </w:r>
      </w:ins>
      <w:ins w:id="52" w:author="Thalia Priscilla" w:date="2022-10-04T14:30:00Z">
        <w:r w:rsidR="004059A9">
          <w:rPr>
            <w:lang w:val="en-ID"/>
          </w:rPr>
          <w:t>xample</w:t>
        </w:r>
      </w:ins>
      <w:ins w:id="53" w:author="Thalia Priscilla" w:date="2022-10-04T14:31:00Z">
        <w:r w:rsidR="004059A9">
          <w:rPr>
            <w:lang w:val="en-ID"/>
          </w:rPr>
          <w:t xml:space="preserve"> for the conclusion</w:t>
        </w:r>
      </w:ins>
      <w:ins w:id="54" w:author="Thalia Priscilla" w:date="2022-10-04T14:30:00Z">
        <w:r w:rsidR="004059A9">
          <w:rPr>
            <w:lang w:val="en-ID"/>
          </w:rPr>
          <w:t>:</w:t>
        </w:r>
      </w:ins>
      <w:ins w:id="55" w:author="Thalia Priscilla" w:date="2022-10-04T14:29:00Z">
        <w:r w:rsidR="004059A9">
          <w:rPr>
            <w:lang w:val="en-ID"/>
          </w:rPr>
          <w:t xml:space="preserve"> how</w:t>
        </w:r>
      </w:ins>
      <w:ins w:id="56" w:author="Thalia Priscilla" w:date="2022-10-04T14:21:00Z">
        <w:r>
          <w:rPr>
            <w:lang w:val="en-ID"/>
          </w:rPr>
          <w:t xml:space="preserve"> has your interest for F1 racing prompted you to </w:t>
        </w:r>
      </w:ins>
      <w:ins w:id="57" w:author="Thalia Priscilla" w:date="2022-10-04T14:26:00Z">
        <w:r w:rsidR="00EC48F2">
          <w:rPr>
            <w:lang w:val="en-ID"/>
          </w:rPr>
          <w:t>grow, take action, or strive for your dreams</w:t>
        </w:r>
      </w:ins>
      <w:ins w:id="58" w:author="Thalia Priscilla" w:date="2022-10-04T14:21:00Z">
        <w:r>
          <w:rPr>
            <w:lang w:val="en-ID"/>
          </w:rPr>
          <w:t>?</w:t>
        </w:r>
      </w:ins>
      <w:ins w:id="59" w:author="Thalia Priscilla" w:date="2022-10-04T14:26:00Z">
        <w:r w:rsidR="00EC48F2">
          <w:rPr>
            <w:lang w:val="en-ID"/>
          </w:rPr>
          <w:t xml:space="preserve"> </w:t>
        </w:r>
      </w:ins>
      <w:ins w:id="60" w:author="Thalia Priscilla" w:date="2022-10-04T14:29:00Z">
        <w:r w:rsidR="004059A9">
          <w:rPr>
            <w:lang w:val="en-ID"/>
          </w:rPr>
          <w:t>You might ha</w:t>
        </w:r>
      </w:ins>
      <w:ins w:id="61" w:author="Thalia Priscilla" w:date="2022-10-04T14:30:00Z">
        <w:r w:rsidR="004059A9">
          <w:rPr>
            <w:lang w:val="en-ID"/>
          </w:rPr>
          <w:t xml:space="preserve">ve another key </w:t>
        </w:r>
      </w:ins>
      <w:ins w:id="62" w:author="Thalia Priscilla" w:date="2022-10-04T14:31:00Z">
        <w:r w:rsidR="004059A9">
          <w:rPr>
            <w:lang w:val="en-ID"/>
          </w:rPr>
          <w:t>point</w:t>
        </w:r>
      </w:ins>
      <w:ins w:id="63" w:author="Thalia Priscilla" w:date="2022-10-04T14:30:00Z">
        <w:r w:rsidR="004059A9">
          <w:rPr>
            <w:lang w:val="en-ID"/>
          </w:rPr>
          <w:t>, just make sure you answer it in your essay!</w:t>
        </w:r>
      </w:ins>
    </w:p>
    <w:p w14:paraId="69A823CE" w14:textId="19E9AD83" w:rsidR="003E1729" w:rsidRDefault="003E1729" w:rsidP="003E1729">
      <w:pPr>
        <w:rPr>
          <w:ins w:id="64" w:author="Thalia Priscilla" w:date="2022-10-04T14:22:00Z"/>
          <w:lang w:val="en-ID"/>
        </w:rPr>
      </w:pPr>
    </w:p>
    <w:p w14:paraId="34B22E37" w14:textId="25D7B18B" w:rsidR="003E1729" w:rsidRDefault="00CC4FA5" w:rsidP="003E1729">
      <w:pPr>
        <w:rPr>
          <w:ins w:id="65" w:author="Thalia Priscilla" w:date="2022-10-04T14:22:00Z"/>
          <w:lang w:val="en-ID"/>
        </w:rPr>
      </w:pPr>
      <w:ins w:id="66" w:author="Thalia Priscilla" w:date="2022-10-04T14:43:00Z">
        <w:r>
          <w:rPr>
            <w:lang w:val="en-ID"/>
          </w:rPr>
          <w:t xml:space="preserve">Great work so far. </w:t>
        </w:r>
      </w:ins>
      <w:ins w:id="67" w:author="Thalia Priscilla" w:date="2022-10-04T14:22:00Z">
        <w:r w:rsidR="003E1729">
          <w:rPr>
            <w:lang w:val="en-ID"/>
          </w:rPr>
          <w:t>All the best!</w:t>
        </w:r>
      </w:ins>
    </w:p>
    <w:p w14:paraId="59ED4CF3" w14:textId="7FADF026" w:rsidR="003E1729" w:rsidRDefault="003E1729" w:rsidP="003E1729">
      <w:pPr>
        <w:rPr>
          <w:ins w:id="68" w:author="Thalia Priscilla" w:date="2022-10-04T14:22:00Z"/>
          <w:lang w:val="en-ID"/>
        </w:rPr>
      </w:pPr>
    </w:p>
    <w:p w14:paraId="4EE2D4E5" w14:textId="576FE7E8" w:rsidR="003E1729" w:rsidRDefault="003E1729" w:rsidP="003E1729">
      <w:pPr>
        <w:rPr>
          <w:ins w:id="69" w:author="Thalia Priscilla" w:date="2022-10-04T14:22:00Z"/>
          <w:lang w:val="en-ID"/>
        </w:rPr>
      </w:pPr>
      <w:proofErr w:type="spellStart"/>
      <w:ins w:id="70" w:author="Thalia Priscilla" w:date="2022-10-04T14:22:00Z">
        <w:r>
          <w:rPr>
            <w:lang w:val="en-ID"/>
          </w:rPr>
          <w:t>ALL-in</w:t>
        </w:r>
        <w:proofErr w:type="spellEnd"/>
        <w:r>
          <w:rPr>
            <w:lang w:val="en-ID"/>
          </w:rPr>
          <w:t xml:space="preserve"> Essay Editor</w:t>
        </w:r>
      </w:ins>
    </w:p>
    <w:p w14:paraId="7B20A2D1" w14:textId="77777777" w:rsidR="003E1729" w:rsidRDefault="003E1729" w:rsidP="003E1729">
      <w:pPr>
        <w:rPr>
          <w:ins w:id="71" w:author="Thalia Priscilla" w:date="2022-10-04T14:22:00Z"/>
          <w:lang w:val="en-ID"/>
        </w:rPr>
      </w:pPr>
    </w:p>
    <w:p w14:paraId="4AEF5AAF" w14:textId="43C2B845" w:rsidR="003E1729" w:rsidRDefault="003E1729" w:rsidP="003E1729">
      <w:pPr>
        <w:rPr>
          <w:ins w:id="72" w:author="Thalia Priscilla" w:date="2022-10-04T14:21:00Z"/>
          <w:lang w:val="en-ID"/>
        </w:rPr>
      </w:pPr>
      <w:ins w:id="73" w:author="Thalia Priscilla" w:date="2022-10-04T14:22:00Z">
        <w:r>
          <w:rPr>
            <w:lang w:val="en-ID"/>
          </w:rPr>
          <w:t>Thalia</w:t>
        </w:r>
      </w:ins>
    </w:p>
    <w:p w14:paraId="1C80A225" w14:textId="078F05BE" w:rsidR="003E1729" w:rsidRDefault="003E1729"/>
    <w:sectPr w:rsidR="003E172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4T11:25:00Z" w:initials="TP">
    <w:p w14:paraId="0D6C0C4A" w14:textId="45EFF576" w:rsidR="00DF6847" w:rsidRDefault="00DF6847">
      <w:pPr>
        <w:pStyle w:val="CommentText"/>
      </w:pPr>
      <w:r>
        <w:rPr>
          <w:rStyle w:val="CommentReference"/>
        </w:rPr>
        <w:annotationRef/>
      </w:r>
      <w:r>
        <w:rPr>
          <w:rStyle w:val="CommentReference"/>
        </w:rPr>
        <w:t>Great sensory description!</w:t>
      </w:r>
    </w:p>
  </w:comment>
  <w:comment w:id="2" w:author="Thalia Priscilla" w:date="2022-10-04T11:36:00Z" w:initials="TP">
    <w:p w14:paraId="2E49A778" w14:textId="3CA6E7A6" w:rsidR="001A0A0B" w:rsidRDefault="001A0A0B">
      <w:pPr>
        <w:pStyle w:val="CommentText"/>
      </w:pPr>
      <w:r>
        <w:rPr>
          <w:rStyle w:val="CommentReference"/>
        </w:rPr>
        <w:annotationRef/>
      </w:r>
      <w:r>
        <w:t>I think this part</w:t>
      </w:r>
      <w:r w:rsidR="002C0B15">
        <w:t xml:space="preserve"> </w:t>
      </w:r>
      <w:r>
        <w:t xml:space="preserve">can be </w:t>
      </w:r>
      <w:r w:rsidR="00CC4FA5">
        <w:t xml:space="preserve">shortened and </w:t>
      </w:r>
      <w:r>
        <w:t xml:space="preserve">incorporated into the first few paragraphs. </w:t>
      </w:r>
    </w:p>
    <w:p w14:paraId="57CF0DDC" w14:textId="77777777" w:rsidR="001A0A0B" w:rsidRDefault="001A0A0B">
      <w:pPr>
        <w:pStyle w:val="CommentText"/>
      </w:pPr>
    </w:p>
    <w:p w14:paraId="3225848A" w14:textId="2AD01151" w:rsidR="001A0A0B" w:rsidRDefault="002C0B15">
      <w:pPr>
        <w:pStyle w:val="CommentText"/>
      </w:pPr>
      <w:r>
        <w:t xml:space="preserve">You can highlight </w:t>
      </w:r>
      <w:r w:rsidR="001A0A0B">
        <w:t xml:space="preserve">why F1 </w:t>
      </w:r>
      <w:r>
        <w:t xml:space="preserve">is ‘of tremendous </w:t>
      </w:r>
      <w:r w:rsidR="001A0A0B">
        <w:t>importan</w:t>
      </w:r>
      <w:r>
        <w:t>ce’</w:t>
      </w:r>
      <w:r w:rsidR="001A0A0B">
        <w:t xml:space="preserve"> to you personally and why </w:t>
      </w:r>
      <w:r>
        <w:t>is it worth a special place in this personal statement? Has it inspired you to do something related to it in the future?</w:t>
      </w:r>
    </w:p>
  </w:comment>
  <w:comment w:id="3" w:author="Thalia Priscilla" w:date="2022-10-04T11:34:00Z" w:initials="TP">
    <w:p w14:paraId="765F464C" w14:textId="68406EC8" w:rsidR="001A0A0B" w:rsidRDefault="001A0A0B">
      <w:pPr>
        <w:pStyle w:val="CommentText"/>
      </w:pPr>
      <w:r>
        <w:rPr>
          <w:rStyle w:val="CommentReference"/>
        </w:rPr>
        <w:annotationRef/>
      </w:r>
      <w:r>
        <w:rPr>
          <w:rStyle w:val="CommentReference"/>
        </w:rPr>
        <w:t xml:space="preserve">Highlight this part more – why did you fall out of your interest in F1? </w:t>
      </w:r>
    </w:p>
  </w:comment>
  <w:comment w:id="4" w:author="Thalia Priscilla" w:date="2022-10-04T11:30:00Z" w:initials="TP">
    <w:p w14:paraId="619E5B91" w14:textId="77777777" w:rsidR="0009665E" w:rsidRDefault="0009665E">
      <w:pPr>
        <w:pStyle w:val="CommentText"/>
      </w:pPr>
      <w:r>
        <w:rPr>
          <w:rStyle w:val="CommentReference"/>
        </w:rPr>
        <w:annotationRef/>
      </w:r>
      <w:r>
        <w:t xml:space="preserve">Can you highlight what you tried to pursue with your interest here? Were you trying to design racing cars? </w:t>
      </w:r>
    </w:p>
    <w:p w14:paraId="104041AF" w14:textId="77777777" w:rsidR="0009665E" w:rsidRDefault="0009665E">
      <w:pPr>
        <w:pStyle w:val="CommentText"/>
      </w:pPr>
    </w:p>
    <w:p w14:paraId="6DEF86E1" w14:textId="55635928" w:rsidR="0009665E" w:rsidRDefault="0009665E">
      <w:pPr>
        <w:pStyle w:val="CommentText"/>
      </w:pPr>
      <w:r>
        <w:t>For the average reader unfamiliar with F1</w:t>
      </w:r>
      <w:r w:rsidR="001A0A0B">
        <w:t>, you might need to briefly explain what these technical terms refer to (JSTOR, CFD, Blender</w:t>
      </w:r>
      <w:r w:rsidR="002C0B15">
        <w:t>)</w:t>
      </w:r>
      <w:r w:rsidR="001A0A0B">
        <w:t xml:space="preserve">. </w:t>
      </w:r>
    </w:p>
  </w:comment>
  <w:comment w:id="5" w:author="Thalia Priscilla" w:date="2022-10-04T11:27:00Z" w:initials="TP">
    <w:p w14:paraId="6CCDB828" w14:textId="77777777" w:rsidR="002C0B15" w:rsidRDefault="00DF6847">
      <w:pPr>
        <w:pStyle w:val="CommentText"/>
        <w:rPr>
          <w:rStyle w:val="CommentReference"/>
        </w:rPr>
      </w:pPr>
      <w:r>
        <w:rPr>
          <w:rStyle w:val="CommentReference"/>
        </w:rPr>
        <w:annotationRef/>
      </w:r>
      <w:r w:rsidR="002C0B15">
        <w:rPr>
          <w:rStyle w:val="CommentReference"/>
        </w:rPr>
        <w:t>It’s good to find a friend with like passions!</w:t>
      </w:r>
    </w:p>
    <w:p w14:paraId="59A1A172" w14:textId="77777777" w:rsidR="002C0B15" w:rsidRDefault="002C0B15">
      <w:pPr>
        <w:pStyle w:val="CommentText"/>
        <w:rPr>
          <w:rStyle w:val="CommentReference"/>
        </w:rPr>
      </w:pPr>
    </w:p>
    <w:p w14:paraId="4E6623AD" w14:textId="1F8E19B6" w:rsidR="00DF6847" w:rsidRDefault="002C0B15">
      <w:pPr>
        <w:pStyle w:val="CommentText"/>
      </w:pPr>
      <w:r>
        <w:rPr>
          <w:rStyle w:val="CommentReference"/>
        </w:rPr>
        <w:t xml:space="preserve">The conclusion is the most important part, so you want to elaborate more on this. What were you trying to improve and explore? What have you learned and how have you grown from this part of your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C0C4A" w15:done="0"/>
  <w15:commentEx w15:paraId="3225848A" w15:done="0"/>
  <w15:commentEx w15:paraId="765F464C" w15:done="0"/>
  <w15:commentEx w15:paraId="6DEF86E1" w15:done="0"/>
  <w15:commentEx w15:paraId="4E662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969E" w16cex:dateUtc="2022-10-04T04:25:00Z"/>
  <w16cex:commentExtensible w16cex:durableId="26E69933" w16cex:dateUtc="2022-10-04T04:36:00Z"/>
  <w16cex:commentExtensible w16cex:durableId="26E698E3" w16cex:dateUtc="2022-10-04T04:34:00Z"/>
  <w16cex:commentExtensible w16cex:durableId="26E697EE" w16cex:dateUtc="2022-10-04T04:30:00Z"/>
  <w16cex:commentExtensible w16cex:durableId="26E6973A" w16cex:dateUtc="2022-10-04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C0C4A" w16cid:durableId="26E6969E"/>
  <w16cid:commentId w16cid:paraId="3225848A" w16cid:durableId="26E69933"/>
  <w16cid:commentId w16cid:paraId="765F464C" w16cid:durableId="26E698E3"/>
  <w16cid:commentId w16cid:paraId="6DEF86E1" w16cid:durableId="26E697EE"/>
  <w16cid:commentId w16cid:paraId="4E6623AD" w16cid:durableId="26E69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5C12" w14:textId="77777777" w:rsidR="006658D9" w:rsidRDefault="006658D9" w:rsidP="00DF6847">
      <w:pPr>
        <w:spacing w:line="240" w:lineRule="auto"/>
      </w:pPr>
      <w:r>
        <w:separator/>
      </w:r>
    </w:p>
  </w:endnote>
  <w:endnote w:type="continuationSeparator" w:id="0">
    <w:p w14:paraId="7A68C3E8" w14:textId="77777777" w:rsidR="006658D9" w:rsidRDefault="006658D9" w:rsidP="00DF6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4278" w14:textId="77777777" w:rsidR="00DF6847" w:rsidRDefault="00DF6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4ED5" w14:textId="77777777" w:rsidR="00DF6847" w:rsidRDefault="00DF6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0396" w14:textId="77777777" w:rsidR="00DF6847" w:rsidRDefault="00DF6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A96C" w14:textId="77777777" w:rsidR="006658D9" w:rsidRDefault="006658D9" w:rsidP="00DF6847">
      <w:pPr>
        <w:spacing w:line="240" w:lineRule="auto"/>
      </w:pPr>
      <w:r>
        <w:separator/>
      </w:r>
    </w:p>
  </w:footnote>
  <w:footnote w:type="continuationSeparator" w:id="0">
    <w:p w14:paraId="5C5CB66A" w14:textId="77777777" w:rsidR="006658D9" w:rsidRDefault="006658D9" w:rsidP="00DF68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3F1B" w14:textId="77777777" w:rsidR="00DF6847" w:rsidRDefault="00DF6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DBB8" w14:textId="77777777" w:rsidR="00DF6847" w:rsidRDefault="00DF6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8251" w14:textId="77777777" w:rsidR="00DF6847" w:rsidRDefault="00DF6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CA8"/>
    <w:multiLevelType w:val="multilevel"/>
    <w:tmpl w:val="519E943A"/>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223"/>
    <w:rsid w:val="00077197"/>
    <w:rsid w:val="0009665E"/>
    <w:rsid w:val="001A0A0B"/>
    <w:rsid w:val="001F2223"/>
    <w:rsid w:val="0022650C"/>
    <w:rsid w:val="002C0B15"/>
    <w:rsid w:val="003E1729"/>
    <w:rsid w:val="004059A9"/>
    <w:rsid w:val="005B6EAB"/>
    <w:rsid w:val="005D6A7B"/>
    <w:rsid w:val="006658D9"/>
    <w:rsid w:val="007A6EDD"/>
    <w:rsid w:val="00BC13C9"/>
    <w:rsid w:val="00C83471"/>
    <w:rsid w:val="00CC4FA5"/>
    <w:rsid w:val="00DF6847"/>
    <w:rsid w:val="00EC48F2"/>
    <w:rsid w:val="00FB7AF6"/>
    <w:rsid w:val="00FC70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1D0D3"/>
  <w15:docId w15:val="{272E60CC-6777-854B-8A6B-A8CE7BB2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6847"/>
    <w:pPr>
      <w:tabs>
        <w:tab w:val="center" w:pos="4680"/>
        <w:tab w:val="right" w:pos="9360"/>
      </w:tabs>
      <w:spacing w:line="240" w:lineRule="auto"/>
    </w:pPr>
  </w:style>
  <w:style w:type="character" w:customStyle="1" w:styleId="HeaderChar">
    <w:name w:val="Header Char"/>
    <w:basedOn w:val="DefaultParagraphFont"/>
    <w:link w:val="Header"/>
    <w:uiPriority w:val="99"/>
    <w:rsid w:val="00DF6847"/>
  </w:style>
  <w:style w:type="paragraph" w:styleId="Footer">
    <w:name w:val="footer"/>
    <w:basedOn w:val="Normal"/>
    <w:link w:val="FooterChar"/>
    <w:uiPriority w:val="99"/>
    <w:unhideWhenUsed/>
    <w:rsid w:val="00DF6847"/>
    <w:pPr>
      <w:tabs>
        <w:tab w:val="center" w:pos="4680"/>
        <w:tab w:val="right" w:pos="9360"/>
      </w:tabs>
      <w:spacing w:line="240" w:lineRule="auto"/>
    </w:pPr>
  </w:style>
  <w:style w:type="character" w:customStyle="1" w:styleId="FooterChar">
    <w:name w:val="Footer Char"/>
    <w:basedOn w:val="DefaultParagraphFont"/>
    <w:link w:val="Footer"/>
    <w:uiPriority w:val="99"/>
    <w:rsid w:val="00DF6847"/>
  </w:style>
  <w:style w:type="paragraph" w:styleId="Revision">
    <w:name w:val="Revision"/>
    <w:hidden/>
    <w:uiPriority w:val="99"/>
    <w:semiHidden/>
    <w:rsid w:val="00DF6847"/>
    <w:pPr>
      <w:spacing w:line="240" w:lineRule="auto"/>
    </w:pPr>
  </w:style>
  <w:style w:type="character" w:styleId="CommentReference">
    <w:name w:val="annotation reference"/>
    <w:basedOn w:val="DefaultParagraphFont"/>
    <w:uiPriority w:val="99"/>
    <w:semiHidden/>
    <w:unhideWhenUsed/>
    <w:rsid w:val="00DF6847"/>
    <w:rPr>
      <w:sz w:val="16"/>
      <w:szCs w:val="16"/>
    </w:rPr>
  </w:style>
  <w:style w:type="paragraph" w:styleId="CommentText">
    <w:name w:val="annotation text"/>
    <w:basedOn w:val="Normal"/>
    <w:link w:val="CommentTextChar"/>
    <w:uiPriority w:val="99"/>
    <w:semiHidden/>
    <w:unhideWhenUsed/>
    <w:rsid w:val="00DF6847"/>
    <w:pPr>
      <w:spacing w:line="240" w:lineRule="auto"/>
    </w:pPr>
    <w:rPr>
      <w:sz w:val="20"/>
      <w:szCs w:val="20"/>
    </w:rPr>
  </w:style>
  <w:style w:type="character" w:customStyle="1" w:styleId="CommentTextChar">
    <w:name w:val="Comment Text Char"/>
    <w:basedOn w:val="DefaultParagraphFont"/>
    <w:link w:val="CommentText"/>
    <w:uiPriority w:val="99"/>
    <w:semiHidden/>
    <w:rsid w:val="00DF6847"/>
    <w:rPr>
      <w:sz w:val="20"/>
      <w:szCs w:val="20"/>
    </w:rPr>
  </w:style>
  <w:style w:type="paragraph" w:styleId="CommentSubject">
    <w:name w:val="annotation subject"/>
    <w:basedOn w:val="CommentText"/>
    <w:next w:val="CommentText"/>
    <w:link w:val="CommentSubjectChar"/>
    <w:uiPriority w:val="99"/>
    <w:semiHidden/>
    <w:unhideWhenUsed/>
    <w:rsid w:val="00DF6847"/>
    <w:rPr>
      <w:b/>
      <w:bCs/>
    </w:rPr>
  </w:style>
  <w:style w:type="character" w:customStyle="1" w:styleId="CommentSubjectChar">
    <w:name w:val="Comment Subject Char"/>
    <w:basedOn w:val="CommentTextChar"/>
    <w:link w:val="CommentSubject"/>
    <w:uiPriority w:val="99"/>
    <w:semiHidden/>
    <w:rsid w:val="00DF68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5</cp:revision>
  <dcterms:created xsi:type="dcterms:W3CDTF">2022-10-04T04:15:00Z</dcterms:created>
  <dcterms:modified xsi:type="dcterms:W3CDTF">2022-10-04T07:47:00Z</dcterms:modified>
</cp:coreProperties>
</file>