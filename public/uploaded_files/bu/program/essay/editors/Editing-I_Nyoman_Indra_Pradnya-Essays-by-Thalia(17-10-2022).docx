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978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If I could travel anywhere, I would go to...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334594A9" w14:textId="52C521C1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del w:id="0" w:author="Thalia Priscilla" w:date="2022-10-17T20:44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If I could travel anywhere, I would go to 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Luzern, Switzerland. The peaceful ambience and the breezy wind made it my </w:t>
      </w:r>
      <w:proofErr w:type="spellStart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favorite</w:t>
      </w:r>
      <w:proofErr w:type="spellEnd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. </w:t>
      </w:r>
      <w:commentRangeStart w:id="1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The place itself has a sentimental value for me</w:t>
      </w:r>
      <w:commentRangeEnd w:id="1"/>
      <w:r w:rsidR="00AC35AE">
        <w:rPr>
          <w:rStyle w:val="CommentReference"/>
        </w:rPr>
        <w:commentReference w:id="1"/>
      </w:r>
      <w:ins w:id="2" w:author="Thalia Priscilla" w:date="2022-10-17T20:44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.</w:t>
        </w:r>
      </w:ins>
      <w:del w:id="3" w:author="Thalia Priscilla" w:date="2022-10-17T20:44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,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</w:t>
      </w:r>
      <w:del w:id="4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where </w:delText>
        </w:r>
      </w:del>
      <w:ins w:id="5" w:author="Thalia Priscilla" w:date="2022-10-17T20:45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M</w:t>
        </w:r>
      </w:ins>
      <w:del w:id="6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m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y mom </w:t>
      </w:r>
      <w:del w:id="7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always took</w:delText>
        </w:r>
      </w:del>
      <w:ins w:id="8" w:author="Thalia Priscilla" w:date="2022-10-17T20:45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used to take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me to the lake when I was younger during our holidays. I would pay anything to experience it again. </w:t>
      </w:r>
    </w:p>
    <w:p w14:paraId="0F64D8CF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2ADE46A1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The most interesting fact I ever learned from research was...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2C4868A1" w14:textId="5A1784EF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A</w:t>
      </w:r>
      <w:ins w:id="9" w:author="Thalia Priscilla" w:date="2022-10-17T20:51:00Z">
        <w:r w:rsidR="0089758E">
          <w:rPr>
            <w:rFonts w:ascii="Roboto" w:eastAsia="Times New Roman" w:hAnsi="Roboto" w:cs="Times New Roman"/>
            <w:color w:val="E00029"/>
            <w:shd w:val="clear" w:color="auto" w:fill="FFFFFF"/>
          </w:rPr>
          <w:t>n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800 kg car with 300 horsepower can beat a 1800 kg car with 600 hp. This is purely because power to weight ratio is crucial in a car’s performance. The higher the ratio, the faster and quicker it could get to higher speeds. </w:t>
      </w:r>
    </w:p>
    <w:p w14:paraId="70E2AFAB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437A2264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In addition to my major, my academic interests include...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3F862621" w14:textId="0D75087C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Business Management and Visual </w:t>
      </w:r>
      <w:ins w:id="10" w:author="Thalia Priscilla" w:date="2022-10-17T20:46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A</w:t>
        </w:r>
      </w:ins>
      <w:del w:id="11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a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rts. My passion for business has grown recently, and I am interested in understanding how to create a business and reach financial freedom. I’m also interested in visual arts as I like how meaning could be conveyed in an aesthetically pleasing way. </w:t>
      </w:r>
    </w:p>
    <w:p w14:paraId="187184A0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55F9B049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 xml:space="preserve">My </w:t>
      </w:r>
      <w:proofErr w:type="spellStart"/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favorite</w:t>
      </w:r>
      <w:proofErr w:type="spellEnd"/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 xml:space="preserve"> thing about last Wednesday was...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66ECC944" w14:textId="389071E9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commentRangeStart w:id="12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I started a baking business and got a lot of orders immediately. My friend and I created a venture selling muffins, cookies and sweet bread, and we have already covered our initial investment. Because of my friend’s insane baking skills and </w:t>
      </w:r>
      <w:del w:id="13" w:author="Thalia Priscilla" w:date="2022-10-17T20:47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I can</w:delText>
        </w:r>
      </w:del>
      <w:ins w:id="14" w:author="Thalia Priscilla" w:date="2022-10-17T20:47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my ability to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connect to people, this business can start off well. </w:t>
      </w:r>
      <w:commentRangeEnd w:id="12"/>
      <w:r w:rsidR="0024790C">
        <w:rPr>
          <w:rStyle w:val="CommentReference"/>
        </w:rPr>
        <w:commentReference w:id="12"/>
      </w:r>
    </w:p>
    <w:p w14:paraId="24F2335C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7AA91B59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When I think of diversity, I think of..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448B17BF" w14:textId="7D3FD74B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Respect and tolerance. Diversity means inclusivity and to make sure everyone is included, we must respect each other and tolerate </w:t>
      </w:r>
      <w:del w:id="15" w:author="Thalia Priscilla" w:date="2022-10-17T20:53:00Z">
        <w:r w:rsidRPr="00B63A1E" w:rsidDel="0089758E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the </w:delText>
        </w:r>
      </w:del>
      <w:ins w:id="16" w:author="Thalia Priscilla" w:date="2022-10-17T20:53:00Z">
        <w:r w:rsidR="0089758E">
          <w:rPr>
            <w:rFonts w:ascii="Roboto" w:eastAsia="Times New Roman" w:hAnsi="Roboto" w:cs="Times New Roman"/>
            <w:color w:val="E00029"/>
            <w:shd w:val="clear" w:color="auto" w:fill="FFFFFF"/>
          </w:rPr>
          <w:t>our</w:t>
        </w:r>
        <w:r w:rsidR="0089758E" w:rsidRPr="00B63A1E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differences. That way all race, gender, culture and ethnicity can</w:t>
      </w:r>
      <w:commentRangeStart w:id="17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unite to meet certain goals</w:t>
      </w:r>
      <w:del w:id="18" w:author="Thalia Priscilla" w:date="2022-10-17T20:53:00Z">
        <w:r w:rsidRPr="00B63A1E" w:rsidDel="0089758E">
          <w:rPr>
            <w:rFonts w:ascii="Roboto" w:eastAsia="Times New Roman" w:hAnsi="Roboto" w:cs="Times New Roman"/>
            <w:color w:val="E00029"/>
            <w:shd w:val="clear" w:color="auto" w:fill="FFFFFF"/>
          </w:rPr>
          <w:delText>,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and live alongside each other. </w:t>
      </w:r>
      <w:commentRangeEnd w:id="17"/>
      <w:r w:rsidR="0089758E">
        <w:rPr>
          <w:rStyle w:val="CommentReference"/>
        </w:rPr>
        <w:commentReference w:id="17"/>
      </w:r>
    </w:p>
    <w:p w14:paraId="271AE250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4D68EE6E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Something you might not know about me is...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4D8FC3DB" w14:textId="06D40BD8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I have a fairly strong instinct </w:t>
      </w:r>
      <w:ins w:id="19" w:author="Thalia Priscilla" w:date="2022-10-17T20:56:00Z">
        <w:r w:rsidR="00AC35AE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even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though I’m a logical person. There have been times where I’ve been avoided from things that put me at disadvantage because I followed my instincts. However, I still use my rational thinking to </w:t>
      </w:r>
      <w:proofErr w:type="spellStart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analyze</w:t>
      </w:r>
      <w:proofErr w:type="spellEnd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situations and create decisions. </w:t>
      </w:r>
    </w:p>
    <w:p w14:paraId="1F5996DB" w14:textId="01A5DD58" w:rsidR="00B63A1E" w:rsidRPr="00B63A1E" w:rsidDel="00C973DA" w:rsidRDefault="00B63A1E" w:rsidP="00B63A1E">
      <w:pPr>
        <w:rPr>
          <w:del w:id="20" w:author="Thalia Priscilla" w:date="2022-10-17T21:05:00Z"/>
          <w:rFonts w:ascii="Times New Roman" w:eastAsia="Times New Roman" w:hAnsi="Times New Roman" w:cs="Times New Roman"/>
        </w:rPr>
      </w:pPr>
    </w:p>
    <w:p w14:paraId="3B364552" w14:textId="2C07AACF" w:rsidR="00C973DA" w:rsidRDefault="00C973DA">
      <w:ins w:id="21" w:author="Thalia Priscilla" w:date="2022-10-17T21:03:00Z">
        <w:r>
          <w:t xml:space="preserve"> </w:t>
        </w:r>
      </w:ins>
    </w:p>
    <w:sectPr w:rsidR="00C97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0-17T20:58:00Z" w:initials="TP">
    <w:p w14:paraId="038BD5F1" w14:textId="660B4AAA" w:rsidR="00AC35AE" w:rsidRDefault="00AC35AE">
      <w:pPr>
        <w:pStyle w:val="CommentText"/>
      </w:pPr>
      <w:r>
        <w:rPr>
          <w:rStyle w:val="CommentReference"/>
        </w:rPr>
        <w:annotationRef/>
      </w:r>
      <w:r w:rsidR="00FE3567">
        <w:t>Wonderful! Since you still have space, can you elaborate more on why this place has sentimental value? What about your holidays that make you want to relive those experiences?</w:t>
      </w:r>
    </w:p>
  </w:comment>
  <w:comment w:id="12" w:author="Thalia Priscilla" w:date="2022-10-17T20:47:00Z" w:initials="TP">
    <w:p w14:paraId="36FB71C2" w14:textId="3A493A87" w:rsidR="0024790C" w:rsidRPr="0089758E" w:rsidRDefault="0024790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89758E">
        <w:rPr>
          <w:rStyle w:val="CommentReference"/>
        </w:rPr>
        <w:t xml:space="preserve">This is a great story! However, can you specifically point out an event related to this story that happened last Wednesday? </w:t>
      </w:r>
      <w:r w:rsidR="00AC35AE">
        <w:rPr>
          <w:rStyle w:val="CommentReference"/>
        </w:rPr>
        <w:t xml:space="preserve">As you see from the prompt, the reader wants you to </w:t>
      </w:r>
      <w:r w:rsidR="00FE3567">
        <w:rPr>
          <w:rStyle w:val="CommentReference"/>
        </w:rPr>
        <w:t xml:space="preserve">recall your </w:t>
      </w:r>
      <w:proofErr w:type="spellStart"/>
      <w:r w:rsidR="00FE3567">
        <w:rPr>
          <w:rStyle w:val="CommentReference"/>
        </w:rPr>
        <w:t>favorite</w:t>
      </w:r>
      <w:proofErr w:type="spellEnd"/>
      <w:r w:rsidR="00FE3567">
        <w:rPr>
          <w:rStyle w:val="CommentReference"/>
        </w:rPr>
        <w:t xml:space="preserve"> thing that happened during that day. You can still explain the background story of your business.</w:t>
      </w:r>
    </w:p>
  </w:comment>
  <w:comment w:id="17" w:author="Thalia Priscilla" w:date="2022-10-17T20:53:00Z" w:initials="TP">
    <w:p w14:paraId="04507DE9" w14:textId="5EF10A00" w:rsidR="0089758E" w:rsidRDefault="0089758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think this is important. Can you elaborate a little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8BD5F1" w15:done="0"/>
  <w15:commentEx w15:paraId="36FB71C2" w15:done="0"/>
  <w15:commentEx w15:paraId="04507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84072" w16cex:dateUtc="2022-10-17T13:58:00Z"/>
  <w16cex:commentExtensible w16cex:durableId="26F83DDE" w16cex:dateUtc="2022-10-17T13:47:00Z"/>
  <w16cex:commentExtensible w16cex:durableId="26F83F66" w16cex:dateUtc="2022-10-17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8BD5F1" w16cid:durableId="26F84072"/>
  <w16cid:commentId w16cid:paraId="36FB71C2" w16cid:durableId="26F83DDE"/>
  <w16cid:commentId w16cid:paraId="04507DE9" w16cid:durableId="26F83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1E"/>
    <w:rsid w:val="00185506"/>
    <w:rsid w:val="002256B3"/>
    <w:rsid w:val="0024790C"/>
    <w:rsid w:val="0062459E"/>
    <w:rsid w:val="0089758E"/>
    <w:rsid w:val="00AC35AE"/>
    <w:rsid w:val="00B63A1E"/>
    <w:rsid w:val="00C973DA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925E2"/>
  <w15:chartTrackingRefBased/>
  <w15:docId w15:val="{E4511D12-67CB-2840-A44C-E002C7E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4790C"/>
  </w:style>
  <w:style w:type="character" w:styleId="CommentReference">
    <w:name w:val="annotation reference"/>
    <w:basedOn w:val="DefaultParagraphFont"/>
    <w:uiPriority w:val="99"/>
    <w:semiHidden/>
    <w:unhideWhenUsed/>
    <w:rsid w:val="00247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9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3</cp:revision>
  <dcterms:created xsi:type="dcterms:W3CDTF">2022-10-14T08:49:00Z</dcterms:created>
  <dcterms:modified xsi:type="dcterms:W3CDTF">2022-10-17T14:05:00Z</dcterms:modified>
</cp:coreProperties>
</file>