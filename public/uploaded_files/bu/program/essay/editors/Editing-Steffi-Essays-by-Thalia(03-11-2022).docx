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FE78" w14:textId="1573630A" w:rsidR="00BD6E67" w:rsidRPr="002E2233" w:rsidRDefault="00BD6E67" w:rsidP="002E2233">
      <w:pPr>
        <w:shd w:val="clear" w:color="auto" w:fill="FFFFFF"/>
        <w:spacing w:before="100" w:beforeAutospacing="1" w:after="100" w:afterAutospacing="1" w:line="240" w:lineRule="auto"/>
        <w:rPr>
          <w:rFonts w:ascii="NeutrifStudio-Regular" w:eastAsia="Times New Roman" w:hAnsi="NeutrifStudio-Regular" w:cs="Times New Roman"/>
          <w:b/>
          <w:bCs/>
          <w:color w:val="212529"/>
          <w:sz w:val="24"/>
          <w:szCs w:val="24"/>
          <w:lang w:eastAsia="en-ID"/>
        </w:rPr>
      </w:pPr>
      <w:r w:rsidRPr="00BD6E67">
        <w:rPr>
          <w:rFonts w:ascii="NeutrifStudio-Regular" w:eastAsia="Times New Roman" w:hAnsi="NeutrifStudio-Regular" w:cs="Times New Roman"/>
          <w:b/>
          <w:bCs/>
          <w:color w:val="212529"/>
          <w:sz w:val="24"/>
          <w:szCs w:val="24"/>
          <w:lang w:eastAsia="en-ID"/>
        </w:rPr>
        <w:t>The lessons we take from obstacles we encounter can be fundamental to later success. Recount a time when you faced a challenge, setback, or failure. How did it affect you, and what did you learn from the experience?</w:t>
      </w:r>
    </w:p>
    <w:p w14:paraId="54B0C5F7" w14:textId="77777777" w:rsidR="004D31E6" w:rsidRDefault="00BD6E67" w:rsidP="00BD6E67">
      <w:pPr>
        <w:spacing w:after="0" w:line="240" w:lineRule="auto"/>
        <w:jc w:val="both"/>
        <w:rPr>
          <w:ins w:id="0" w:author="Thalia Priscilla" w:date="2022-11-03T20:57:00Z"/>
          <w:rFonts w:ascii="Arial" w:eastAsia="Times New Roman" w:hAnsi="Arial" w:cs="Arial"/>
          <w:color w:val="000000"/>
          <w:sz w:val="20"/>
          <w:szCs w:val="20"/>
          <w:lang w:eastAsia="en-ID"/>
        </w:rPr>
      </w:pPr>
      <w:commentRangeStart w:id="1"/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Tie, check. Vest, check. Hair, check. </w:t>
      </w:r>
    </w:p>
    <w:commentRangeEnd w:id="1"/>
    <w:p w14:paraId="7E582325" w14:textId="77777777" w:rsidR="004D31E6" w:rsidRDefault="00A73E49" w:rsidP="00BD6E67">
      <w:pPr>
        <w:spacing w:after="0" w:line="240" w:lineRule="auto"/>
        <w:jc w:val="both"/>
        <w:rPr>
          <w:ins w:id="2" w:author="Thalia Priscilla" w:date="2022-11-03T20:57:00Z"/>
          <w:rFonts w:ascii="Arial" w:eastAsia="Times New Roman" w:hAnsi="Arial" w:cs="Arial"/>
          <w:color w:val="000000"/>
          <w:sz w:val="20"/>
          <w:szCs w:val="20"/>
          <w:lang w:eastAsia="en-ID"/>
        </w:rPr>
      </w:pPr>
      <w:ins w:id="3" w:author="Thalia Priscilla" w:date="2022-11-03T21:46:00Z">
        <w:r>
          <w:rPr>
            <w:rStyle w:val="CommentReference"/>
          </w:rPr>
          <w:commentReference w:id="1"/>
        </w:r>
      </w:ins>
    </w:p>
    <w:p w14:paraId="5CD9528E" w14:textId="36EFA9E4" w:rsidR="00BD6E67" w:rsidRPr="00BD6E67" w:rsidRDefault="00BD6E67" w:rsidP="00BD6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Here I </w:t>
      </w:r>
      <w:ins w:id="4" w:author="Thalia Priscilla" w:date="2022-11-03T21:11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was</w:t>
        </w:r>
      </w:ins>
      <w:del w:id="5" w:author="Thalia Priscilla" w:date="2022-11-03T21:11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am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in front of the bathroom mirror tidying up my appearance to disguise my dishevelled mind. My strides were getting slower as I was nearer to the meeting room. Despite having numerous thoughts hanging in my mind, I managed to put on a smile and greeted each and every member of the student council. It was just a week before ACSW, short for Art, Charity, and Sports Week. As a president of the student council, I </w:t>
      </w:r>
      <w:ins w:id="6" w:author="Thalia Priscilla" w:date="2022-11-03T21:12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was</w:t>
        </w:r>
      </w:ins>
      <w:del w:id="7" w:author="Thalia Priscilla" w:date="2022-11-03T21:12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am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in charge of the tenants for the bazaar. Every </w:t>
      </w:r>
      <w:ins w:id="8" w:author="Thalia Priscilla" w:date="2022-11-03T21:12:00Z">
        <w:r w:rsidR="00D321B0" w:rsidRPr="00BD6E67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department </w:t>
        </w:r>
      </w:ins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head </w:t>
      </w:r>
      <w:del w:id="9" w:author="Thalia Priscilla" w:date="2022-11-03T21:12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 xml:space="preserve">department 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was presenting their progress, but my eyes were glued to my phone waiting for a notification. </w:t>
      </w:r>
      <w:commentRangeStart w:id="10"/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The tenant, wh</w:t>
      </w:r>
      <w:ins w:id="11" w:author="Thalia Priscilla" w:date="2022-11-03T21:22:00Z">
        <w:r w:rsidR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o</w:t>
        </w:r>
      </w:ins>
      <w:del w:id="12" w:author="Thalia Priscilla" w:date="2022-11-03T21:22:00Z">
        <w:r w:rsidRPr="00BD6E67" w:rsidDel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ich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del w:id="13" w:author="Thalia Priscilla" w:date="2022-11-03T21:13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 xml:space="preserve">we 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had planned to open a stand in the bazaar, had been unreachable for days. </w:t>
      </w:r>
      <w:commentRangeEnd w:id="10"/>
      <w:r w:rsidR="00AD39A7">
        <w:rPr>
          <w:rStyle w:val="CommentReference"/>
        </w:rPr>
        <w:commentReference w:id="10"/>
      </w:r>
      <w:commentRangeStart w:id="14"/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 was about to talk about this in the meeting, but my mind restrained me from doing so since I kn</w:t>
      </w:r>
      <w:ins w:id="15" w:author="Thalia Priscilla" w:date="2022-11-03T21:11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e</w:t>
        </w:r>
      </w:ins>
      <w:del w:id="16" w:author="Thalia Priscilla" w:date="2022-11-03T21:11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o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w others were also busy preparing the parts they were in charge of.</w:t>
      </w:r>
      <w:commentRangeEnd w:id="14"/>
      <w:r w:rsidR="00AD39A7">
        <w:rPr>
          <w:rStyle w:val="CommentReference"/>
        </w:rPr>
        <w:commentReference w:id="14"/>
      </w:r>
    </w:p>
    <w:p w14:paraId="1840F851" w14:textId="77777777" w:rsidR="00BD6E67" w:rsidRPr="00BD6E67" w:rsidRDefault="00BD6E67" w:rsidP="00BD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F82F007" w14:textId="7C324833" w:rsidR="00BD6E67" w:rsidRPr="00BD6E67" w:rsidRDefault="00BD6E67" w:rsidP="00BD6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commentRangeStart w:id="17"/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Days went by and the tenant still could not be contacted. I was getting frustrated as there w</w:t>
      </w:r>
      <w:ins w:id="18" w:author="Thalia Priscilla" w:date="2022-11-03T21:13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ere</w:t>
        </w:r>
      </w:ins>
      <w:del w:id="19" w:author="Thalia Priscilla" w:date="2022-11-03T21:13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as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only 3 days away, so it would be hard to make a deal with another tenant. </w:t>
      </w:r>
      <w:commentRangeEnd w:id="17"/>
      <w:r w:rsidR="00AD39A7">
        <w:rPr>
          <w:rStyle w:val="CommentReference"/>
        </w:rPr>
        <w:commentReference w:id="17"/>
      </w:r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Noticing the frustration on my face, my mentor, who is also a youth leader at my church, came up to check on me. At first, I was reluctant because I assumed he would not understand the situation and think that it was just a minor issue. </w:t>
      </w:r>
      <w:ins w:id="20" w:author="Thalia Priscilla" w:date="2022-11-03T21:11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I </w:t>
        </w:r>
      </w:ins>
      <w:del w:id="21" w:author="Thalia Priscilla" w:date="2022-11-03T21:11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G</w:delText>
        </w:r>
      </w:del>
      <w:ins w:id="22" w:author="Thalia Priscilla" w:date="2022-11-03T21:11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g</w:t>
        </w:r>
      </w:ins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uess he knew that I was reluctant, so he started by telling</w:t>
      </w:r>
      <w:del w:id="23" w:author="Thalia Priscilla" w:date="2022-11-03T21:14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 xml:space="preserve"> off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his journey on leading the youth ministry at church as well as the struggles he faced. As soon as he finished his story, I felt understood and the story about the struggles I was dealing with just naturally came out of my mouth. After I finished telling my story, I was expecting to be given paragraphs of advice or tips and tricks. However, his response caught me off guard, “A leader should be HOT: Humble, Open, and Transparent.” </w:t>
      </w:r>
    </w:p>
    <w:p w14:paraId="2D3F03A7" w14:textId="77777777" w:rsidR="00BD6E67" w:rsidRPr="00BD6E67" w:rsidRDefault="00BD6E67" w:rsidP="00BD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57BDF9A" w14:textId="1686F50B" w:rsidR="00BD6E67" w:rsidRPr="00BD6E67" w:rsidRDefault="00BD6E67" w:rsidP="00BD6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What a frivolous abbreviation! I immediately texted the student council to set off a meeting, where I decided to be open about my struggle with the tenant. Fortunately, one of the </w:t>
      </w:r>
      <w:ins w:id="24" w:author="Thalia Priscilla" w:date="2022-11-03T21:15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department </w:t>
        </w:r>
      </w:ins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head</w:t>
      </w:r>
      <w:ins w:id="25" w:author="Thalia Priscilla" w:date="2022-11-03T21:19:00Z">
        <w:r w:rsidR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s</w:t>
        </w:r>
      </w:ins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del w:id="26" w:author="Thalia Priscilla" w:date="2022-11-03T21:15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 xml:space="preserve">departments 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told me that her relative just opened a beverage franchise near our school and was looking for an opportunity to join the bazaar. Without thinking twice, I asked for her relative’s contact and as expected, they were willing to open a stand in the bazaar. Overall, the bazaar was successful, the tenant specifically was in great demand as they sold more than 60 cups of Thai milk tea and green tea. </w:t>
      </w:r>
    </w:p>
    <w:p w14:paraId="5C3E1127" w14:textId="77777777" w:rsidR="00BD6E67" w:rsidRPr="00BD6E67" w:rsidRDefault="00BD6E67" w:rsidP="00BD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424E8D2" w14:textId="23568DF5" w:rsidR="00BD6E67" w:rsidRPr="00BD6E67" w:rsidRDefault="00AA3853" w:rsidP="00BD6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ins w:id="27" w:author="Thalia Priscilla" w:date="2022-11-03T21:20:00Z">
        <w:r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I </w:t>
        </w:r>
      </w:ins>
      <w:del w:id="28" w:author="Thalia Priscilla" w:date="2022-11-03T21:20:00Z">
        <w:r w:rsidR="00BD6E67" w:rsidRPr="00BD6E67" w:rsidDel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R</w:delText>
        </w:r>
      </w:del>
      <w:ins w:id="29" w:author="Thalia Priscilla" w:date="2022-11-03T21:20:00Z">
        <w:r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r</w:t>
        </w:r>
      </w:ins>
      <w:r w:rsidR="00BD6E67"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ealiz</w:t>
      </w:r>
      <w:ins w:id="30" w:author="Thalia Priscilla" w:date="2022-11-03T21:20:00Z">
        <w:r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ed</w:t>
        </w:r>
      </w:ins>
      <w:del w:id="31" w:author="Thalia Priscilla" w:date="2022-11-03T21:20:00Z">
        <w:r w:rsidR="00BD6E67" w:rsidRPr="00BD6E67" w:rsidDel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ing</w:delText>
        </w:r>
      </w:del>
      <w:r w:rsidR="00BD6E67"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how important it is to have a mentor or simply a person to talk to when you are struggling</w:t>
      </w:r>
      <w:ins w:id="32" w:author="Thalia Priscilla" w:date="2022-11-03T21:20:00Z">
        <w:r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. This </w:t>
        </w:r>
      </w:ins>
      <w:del w:id="33" w:author="Thalia Priscilla" w:date="2022-11-03T21:20:00Z">
        <w:r w:rsidR="00BD6E67" w:rsidRPr="00BD6E67" w:rsidDel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 xml:space="preserve">, I was </w:delText>
        </w:r>
      </w:del>
      <w:r w:rsidR="00BD6E67"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inspired </w:t>
      </w:r>
      <w:ins w:id="34" w:author="Thalia Priscilla" w:date="2022-11-03T21:20:00Z">
        <w:r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me </w:t>
        </w:r>
      </w:ins>
      <w:r w:rsidR="00BD6E67"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to pioneer ICC Youth I-Click, a fellowship group with an aim of creating a safe place for youth to be genuine and vulnerable. </w:t>
      </w:r>
      <w:commentRangeStart w:id="35"/>
      <w:r w:rsidR="00BD6E67"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 fully understand that people might initially feel reluctant or uncomfortable to talk about their stories and struggles, but from my experience I learned that I can try to make them be more open by beginning to tell my stories that would probably relate to theirs.  I also learned that sometimes people do not need lengthy pieces of advice, they rather just need to be listened to. </w:t>
      </w:r>
      <w:commentRangeEnd w:id="35"/>
      <w:r w:rsidR="00A73E49">
        <w:rPr>
          <w:rStyle w:val="CommentReference"/>
        </w:rPr>
        <w:commentReference w:id="35"/>
      </w:r>
    </w:p>
    <w:p w14:paraId="2970864B" w14:textId="735C7F3B" w:rsidR="005D0DEF" w:rsidRDefault="005D0DEF">
      <w:pPr>
        <w:rPr>
          <w:ins w:id="36" w:author="Thalia Priscilla" w:date="2022-11-03T21:47:00Z"/>
        </w:rPr>
      </w:pPr>
    </w:p>
    <w:p w14:paraId="3E89F9D0" w14:textId="1E9FA5FC" w:rsidR="00A73E49" w:rsidRDefault="00A73E49">
      <w:pPr>
        <w:rPr>
          <w:ins w:id="37" w:author="Thalia Priscilla" w:date="2022-11-03T21:47:00Z"/>
        </w:rPr>
      </w:pPr>
      <w:ins w:id="38" w:author="Thalia Priscilla" w:date="2022-11-03T21:47:00Z">
        <w:r>
          <w:t>Hi Steffi:</w:t>
        </w:r>
      </w:ins>
    </w:p>
    <w:p w14:paraId="54436DDB" w14:textId="429498EA" w:rsidR="00A73E49" w:rsidRDefault="00E077E0">
      <w:pPr>
        <w:rPr>
          <w:ins w:id="39" w:author="Thalia Priscilla" w:date="2022-11-03T21:47:00Z"/>
        </w:rPr>
      </w:pPr>
      <w:ins w:id="40" w:author="Thalia Priscilla" w:date="2022-11-03T21:51:00Z">
        <w:r>
          <w:t>Your</w:t>
        </w:r>
      </w:ins>
      <w:ins w:id="41" w:author="Thalia Priscilla" w:date="2022-11-03T21:47:00Z">
        <w:r w:rsidR="00A73E49">
          <w:t xml:space="preserve"> overall experience here is</w:t>
        </w:r>
      </w:ins>
      <w:ins w:id="42" w:author="Thalia Priscilla" w:date="2022-11-03T21:51:00Z">
        <w:r>
          <w:t xml:space="preserve"> no doubt valuable!</w:t>
        </w:r>
      </w:ins>
    </w:p>
    <w:p w14:paraId="1C2BDB5C" w14:textId="65229ED4" w:rsidR="00A73E49" w:rsidRDefault="00E077E0">
      <w:pPr>
        <w:rPr>
          <w:ins w:id="43" w:author="Thalia Priscilla" w:date="2022-11-03T21:52:00Z"/>
        </w:rPr>
      </w:pPr>
      <w:ins w:id="44" w:author="Thalia Priscilla" w:date="2022-11-03T21:50:00Z">
        <w:r>
          <w:t xml:space="preserve">It’s great that you learned </w:t>
        </w:r>
      </w:ins>
      <w:ins w:id="45" w:author="Thalia Priscilla" w:date="2022-11-03T21:52:00Z">
        <w:r>
          <w:t xml:space="preserve">many </w:t>
        </w:r>
      </w:ins>
      <w:ins w:id="46" w:author="Thalia Priscilla" w:date="2022-11-03T21:50:00Z">
        <w:r>
          <w:t>lesson</w:t>
        </w:r>
      </w:ins>
      <w:ins w:id="47" w:author="Thalia Priscilla" w:date="2022-11-03T21:52:00Z">
        <w:r>
          <w:t>s</w:t>
        </w:r>
      </w:ins>
      <w:ins w:id="48" w:author="Thalia Priscilla" w:date="2022-11-03T21:50:00Z">
        <w:r>
          <w:t xml:space="preserve"> through encounter with your mentor/youth leader and went on to found your own support group.</w:t>
        </w:r>
        <w:r>
          <w:t xml:space="preserve"> However, </w:t>
        </w:r>
      </w:ins>
      <w:ins w:id="49" w:author="Thalia Priscilla" w:date="2022-11-03T21:48:00Z">
        <w:r w:rsidR="00A73E49">
          <w:t>as the reader I would want to see more detail, depth, and emotions</w:t>
        </w:r>
      </w:ins>
      <w:ins w:id="50" w:author="Thalia Priscilla" w:date="2022-11-03T21:50:00Z">
        <w:r>
          <w:t xml:space="preserve"> in your story of</w:t>
        </w:r>
        <w:r>
          <w:t xml:space="preserve"> finding a tenant for your school even</w:t>
        </w:r>
      </w:ins>
      <w:ins w:id="51" w:author="Thalia Priscilla" w:date="2022-11-03T21:51:00Z">
        <w:r>
          <w:t>t</w:t>
        </w:r>
      </w:ins>
      <w:ins w:id="52" w:author="Thalia Priscilla" w:date="2022-11-03T21:48:00Z">
        <w:r w:rsidR="00A73E49">
          <w:t xml:space="preserve">. I </w:t>
        </w:r>
      </w:ins>
      <w:ins w:id="53" w:author="Thalia Priscilla" w:date="2022-11-03T21:51:00Z">
        <w:r>
          <w:t>think currentl</w:t>
        </w:r>
      </w:ins>
      <w:ins w:id="54" w:author="Thalia Priscilla" w:date="2022-11-03T21:52:00Z">
        <w:r>
          <w:t>y the highlight is more on what you learned and how you resolved the issue.</w:t>
        </w:r>
      </w:ins>
    </w:p>
    <w:p w14:paraId="7C34096C" w14:textId="489FB6C3" w:rsidR="00E077E0" w:rsidRDefault="00E077E0">
      <w:pPr>
        <w:rPr>
          <w:ins w:id="55" w:author="Thalia Priscilla" w:date="2022-11-03T21:54:00Z"/>
        </w:rPr>
      </w:pPr>
      <w:ins w:id="56" w:author="Thalia Priscilla" w:date="2022-11-03T21:53:00Z">
        <w:r>
          <w:t xml:space="preserve">Structure wise, you can put more weight in the story of your challenge and how significant it was. I would </w:t>
        </w:r>
      </w:ins>
      <w:ins w:id="57" w:author="Thalia Priscilla" w:date="2022-11-03T21:54:00Z">
        <w:r>
          <w:t>summarize</w:t>
        </w:r>
      </w:ins>
      <w:ins w:id="58" w:author="Thalia Priscilla" w:date="2022-11-03T21:53:00Z">
        <w:r>
          <w:t xml:space="preserve"> </w:t>
        </w:r>
      </w:ins>
      <w:ins w:id="59" w:author="Thalia Priscilla" w:date="2022-11-03T21:54:00Z">
        <w:r w:rsidR="00E2248F">
          <w:t xml:space="preserve">and shorten </w:t>
        </w:r>
      </w:ins>
      <w:ins w:id="60" w:author="Thalia Priscilla" w:date="2022-11-03T21:53:00Z">
        <w:r>
          <w:t>the s</w:t>
        </w:r>
      </w:ins>
      <w:ins w:id="61" w:author="Thalia Priscilla" w:date="2022-11-03T21:54:00Z">
        <w:r>
          <w:t>tory of your youth leader</w:t>
        </w:r>
        <w:r w:rsidR="00E2248F">
          <w:t>.</w:t>
        </w:r>
      </w:ins>
    </w:p>
    <w:p w14:paraId="3233449C" w14:textId="4425F290" w:rsidR="00E2248F" w:rsidRDefault="00E2248F">
      <w:pPr>
        <w:rPr>
          <w:ins w:id="62" w:author="Thalia Priscilla" w:date="2022-11-03T21:54:00Z"/>
        </w:rPr>
      </w:pPr>
      <w:ins w:id="63" w:author="Thalia Priscilla" w:date="2022-11-03T21:54:00Z">
        <w:r>
          <w:t>A</w:t>
        </w:r>
      </w:ins>
      <w:ins w:id="64" w:author="Thalia Priscilla" w:date="2022-11-03T21:55:00Z">
        <w:r>
          <w:t>s a whole though, I think your story is very inspiring and solid.</w:t>
        </w:r>
      </w:ins>
    </w:p>
    <w:p w14:paraId="5AEA0DCA" w14:textId="6E4F9D6F" w:rsidR="00E2248F" w:rsidRDefault="00E2248F">
      <w:ins w:id="65" w:author="Thalia Priscilla" w:date="2022-11-03T21:54:00Z">
        <w:r>
          <w:t>All the best!</w:t>
        </w:r>
      </w:ins>
    </w:p>
    <w:sectPr w:rsidR="00E2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halia Priscilla" w:date="2022-11-03T21:46:00Z" w:initials="TP">
    <w:p w14:paraId="1131A428" w14:textId="341832F2" w:rsidR="00A73E49" w:rsidRDefault="00A73E49">
      <w:pPr>
        <w:pStyle w:val="CommentText"/>
      </w:pPr>
      <w:r>
        <w:rPr>
          <w:rStyle w:val="CommentReference"/>
        </w:rPr>
        <w:annotationRef/>
      </w:r>
      <w:r>
        <w:t>Great hook. I suggest having a separate line for the hook like so.</w:t>
      </w:r>
    </w:p>
  </w:comment>
  <w:comment w:id="10" w:author="Thalia Priscilla" w:date="2022-11-03T21:29:00Z" w:initials="TP">
    <w:p w14:paraId="2775A9F3" w14:textId="569FCD69" w:rsidR="00AD39A7" w:rsidRDefault="00AD39A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 suggest highlighting the story of your challenge in more detail. </w:t>
      </w:r>
      <w:r w:rsidR="001C2117">
        <w:t xml:space="preserve">How did this make you feel? Why were they unreachable? </w:t>
      </w:r>
    </w:p>
  </w:comment>
  <w:comment w:id="14" w:author="Thalia Priscilla" w:date="2022-11-03T21:27:00Z" w:initials="TP">
    <w:p w14:paraId="386E78BA" w14:textId="21751820" w:rsidR="00AD39A7" w:rsidRDefault="00AD39A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Can you talk more about this? What about the others that made you reluctant?</w:t>
      </w:r>
    </w:p>
  </w:comment>
  <w:comment w:id="17" w:author="Thalia Priscilla" w:date="2022-11-03T21:27:00Z" w:initials="TP">
    <w:p w14:paraId="34D4EA2E" w14:textId="1A9303EC" w:rsidR="00AD39A7" w:rsidRDefault="00AD39A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As the reader I don’t feel your emotions in this story enough.</w:t>
      </w:r>
      <w:r w:rsidR="001C2117">
        <w:t xml:space="preserve"> </w:t>
      </w:r>
      <w:r w:rsidR="00A73E49">
        <w:t xml:space="preserve">What would happen if you failed to secure these tenants? Is your reputation at stake? What did this mean for the event? </w:t>
      </w:r>
      <w:r>
        <w:t xml:space="preserve"> </w:t>
      </w:r>
    </w:p>
  </w:comment>
  <w:comment w:id="35" w:author="Thalia Priscilla" w:date="2022-11-03T21:43:00Z" w:initials="TP">
    <w:p w14:paraId="3D85DC76" w14:textId="27540A5F" w:rsidR="00A73E49" w:rsidRDefault="00A73E49">
      <w:pPr>
        <w:pStyle w:val="CommentText"/>
      </w:pPr>
      <w:r>
        <w:rPr>
          <w:rStyle w:val="CommentReference"/>
        </w:rPr>
        <w:annotationRef/>
      </w:r>
      <w:r>
        <w:t>I think you can go back to and mention your initial experience in this conclusion to show the significance of your challenge.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31A428" w15:done="0"/>
  <w15:commentEx w15:paraId="2775A9F3" w15:done="0"/>
  <w15:commentEx w15:paraId="386E78BA" w15:done="0"/>
  <w15:commentEx w15:paraId="34D4EA2E" w15:done="0"/>
  <w15:commentEx w15:paraId="3D85DC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EB544" w16cex:dateUtc="2022-11-03T14:46:00Z"/>
  <w16cex:commentExtensible w16cex:durableId="270EB13B" w16cex:dateUtc="2022-11-03T14:29:00Z"/>
  <w16cex:commentExtensible w16cex:durableId="270EB0BB" w16cex:dateUtc="2022-11-03T14:27:00Z"/>
  <w16cex:commentExtensible w16cex:durableId="270EB0B1" w16cex:dateUtc="2022-11-03T14:27:00Z"/>
  <w16cex:commentExtensible w16cex:durableId="270EB494" w16cex:dateUtc="2022-11-03T1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31A428" w16cid:durableId="270EB544"/>
  <w16cid:commentId w16cid:paraId="2775A9F3" w16cid:durableId="270EB13B"/>
  <w16cid:commentId w16cid:paraId="386E78BA" w16cid:durableId="270EB0BB"/>
  <w16cid:commentId w16cid:paraId="34D4EA2E" w16cid:durableId="270EB0B1"/>
  <w16cid:commentId w16cid:paraId="3D85DC76" w16cid:durableId="270EB4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trifStudio-Regula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0144"/>
    <w:multiLevelType w:val="multilevel"/>
    <w:tmpl w:val="8890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D7B07"/>
    <w:multiLevelType w:val="multilevel"/>
    <w:tmpl w:val="1236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67"/>
    <w:rsid w:val="001C2117"/>
    <w:rsid w:val="002E2233"/>
    <w:rsid w:val="004D31E6"/>
    <w:rsid w:val="005D0DEF"/>
    <w:rsid w:val="00A73E49"/>
    <w:rsid w:val="00AA3853"/>
    <w:rsid w:val="00AD39A7"/>
    <w:rsid w:val="00BD6E67"/>
    <w:rsid w:val="00D321B0"/>
    <w:rsid w:val="00E077E0"/>
    <w:rsid w:val="00E2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852B"/>
  <w15:chartTrackingRefBased/>
  <w15:docId w15:val="{B6180A1A-4772-4464-8D10-67A5BB82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Revision">
    <w:name w:val="Revision"/>
    <w:hidden/>
    <w:uiPriority w:val="99"/>
    <w:semiHidden/>
    <w:rsid w:val="004D31E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A3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8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8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Thalia Priscilla</cp:lastModifiedBy>
  <cp:revision>3</cp:revision>
  <dcterms:created xsi:type="dcterms:W3CDTF">2022-11-01T04:20:00Z</dcterms:created>
  <dcterms:modified xsi:type="dcterms:W3CDTF">2022-11-03T14:55:00Z</dcterms:modified>
</cp:coreProperties>
</file>