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877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b/>
          <w:bCs/>
          <w:color w:val="000000"/>
          <w:sz w:val="22"/>
          <w:szCs w:val="22"/>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p>
    <w:p w14:paraId="2B583FD1" w14:textId="77777777" w:rsidR="00CC4C00" w:rsidRPr="00CC4C00" w:rsidRDefault="00CC4C00" w:rsidP="00CC4C00">
      <w:pPr>
        <w:rPr>
          <w:rFonts w:ascii="Times New Roman" w:eastAsia="Times New Roman" w:hAnsi="Times New Roman" w:cs="Times New Roman"/>
        </w:rPr>
      </w:pPr>
    </w:p>
    <w:p w14:paraId="387B45D7" w14:textId="77777777" w:rsidR="00CC4C00" w:rsidRPr="00CC4C00" w:rsidRDefault="00CC4C00" w:rsidP="00CC4C00">
      <w:pPr>
        <w:rPr>
          <w:rFonts w:ascii="Times New Roman" w:eastAsia="Times New Roman" w:hAnsi="Times New Roman" w:cs="Times New Roman"/>
        </w:rPr>
      </w:pPr>
      <w:commentRangeStart w:id="0"/>
      <w:r w:rsidRPr="00CC4C00">
        <w:rPr>
          <w:rFonts w:ascii="Arial" w:eastAsia="Times New Roman" w:hAnsi="Arial" w:cs="Arial"/>
          <w:color w:val="000000"/>
          <w:sz w:val="22"/>
          <w:szCs w:val="22"/>
          <w:shd w:val="clear" w:color="auto" w:fill="FFFFFF"/>
        </w:rPr>
        <w:t xml:space="preserve">“Things have not been going well for uncle </w:t>
      </w:r>
      <w:proofErr w:type="spellStart"/>
      <w:r w:rsidRPr="00CC4C00">
        <w:rPr>
          <w:rFonts w:ascii="Arial" w:eastAsia="Times New Roman" w:hAnsi="Arial" w:cs="Arial"/>
          <w:color w:val="000000"/>
          <w:sz w:val="22"/>
          <w:szCs w:val="22"/>
          <w:shd w:val="clear" w:color="auto" w:fill="FFFFFF"/>
        </w:rPr>
        <w:t>Arief</w:t>
      </w:r>
      <w:proofErr w:type="spellEnd"/>
      <w:r w:rsidRPr="00CC4C00">
        <w:rPr>
          <w:rFonts w:ascii="Arial" w:eastAsia="Times New Roman" w:hAnsi="Arial" w:cs="Arial"/>
          <w:color w:val="000000"/>
          <w:sz w:val="22"/>
          <w:szCs w:val="22"/>
          <w:shd w:val="clear" w:color="auto" w:fill="FFFFFF"/>
        </w:rPr>
        <w:t>. He’s been out of work for 3 months,” my mum said dejectedly</w:t>
      </w:r>
      <w:commentRangeEnd w:id="0"/>
      <w:r w:rsidR="008D70AA">
        <w:rPr>
          <w:rStyle w:val="CommentReference"/>
        </w:rPr>
        <w:commentReference w:id="0"/>
      </w:r>
      <w:r w:rsidRPr="00CC4C00">
        <w:rPr>
          <w:rFonts w:ascii="Arial" w:eastAsia="Times New Roman" w:hAnsi="Arial" w:cs="Arial"/>
          <w:color w:val="000000"/>
          <w:sz w:val="22"/>
          <w:szCs w:val="22"/>
          <w:shd w:val="clear" w:color="auto" w:fill="FFFFFF"/>
        </w:rPr>
        <w:t xml:space="preserve">. </w:t>
      </w:r>
      <w:commentRangeStart w:id="1"/>
      <w:r w:rsidRPr="00CC4C00">
        <w:rPr>
          <w:rFonts w:ascii="Arial" w:eastAsia="Times New Roman" w:hAnsi="Arial" w:cs="Arial"/>
          <w:color w:val="000000"/>
          <w:sz w:val="22"/>
          <w:szCs w:val="22"/>
          <w:shd w:val="clear" w:color="auto" w:fill="FFFFFF"/>
        </w:rPr>
        <w:t>It’s not a surprise that Jakarta has a high unemployment rate of 8.5%, almost triple that of the US.</w:t>
      </w:r>
      <w:commentRangeEnd w:id="1"/>
      <w:r w:rsidR="00E45E70">
        <w:rPr>
          <w:rStyle w:val="CommentReference"/>
        </w:rPr>
        <w:commentReference w:id="1"/>
      </w:r>
    </w:p>
    <w:p w14:paraId="6C33280A" w14:textId="77777777" w:rsidR="00CC4C00" w:rsidRPr="00CC4C00" w:rsidRDefault="00CC4C00" w:rsidP="00CC4C00">
      <w:pPr>
        <w:rPr>
          <w:rFonts w:ascii="Times New Roman" w:eastAsia="Times New Roman" w:hAnsi="Times New Roman" w:cs="Times New Roman"/>
        </w:rPr>
      </w:pPr>
    </w:p>
    <w:p w14:paraId="0193E6CC" w14:textId="6D908461"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Growing up in a developing country exposed me to understanding how business may be one of the core solutions to systemic issues</w:t>
      </w:r>
      <w:del w:id="2" w:author="Thalia Priscilla" w:date="2022-10-23T21:52:00Z">
        <w:r w:rsidRPr="00CC4C00" w:rsidDel="005B1A18">
          <w:rPr>
            <w:rFonts w:ascii="Arial" w:eastAsia="Times New Roman" w:hAnsi="Arial" w:cs="Arial"/>
            <w:color w:val="000000"/>
            <w:sz w:val="22"/>
            <w:szCs w:val="22"/>
          </w:rPr>
          <w:delText>,</w:delText>
        </w:r>
      </w:del>
      <w:r w:rsidRPr="00CC4C00">
        <w:rPr>
          <w:rFonts w:ascii="Arial" w:eastAsia="Times New Roman" w:hAnsi="Arial" w:cs="Arial"/>
          <w:color w:val="000000"/>
          <w:sz w:val="22"/>
          <w:szCs w:val="22"/>
        </w:rPr>
        <w:t xml:space="preserve"> such as unemployment. I want to concentrate on the Business Entrepreneurship and Organizations route to be able to </w:t>
      </w:r>
      <w:del w:id="3" w:author="Thalia Priscilla" w:date="2022-10-23T21:49:00Z">
        <w:r w:rsidRPr="00CC4C00" w:rsidDel="005B1A18">
          <w:rPr>
            <w:rFonts w:ascii="Arial" w:eastAsia="Times New Roman" w:hAnsi="Arial" w:cs="Arial"/>
            <w:color w:val="000000"/>
            <w:sz w:val="22"/>
            <w:szCs w:val="22"/>
          </w:rPr>
          <w:delText xml:space="preserve">create </w:delText>
        </w:r>
      </w:del>
      <w:ins w:id="4" w:author="Thalia Priscilla" w:date="2022-10-23T21:49:00Z">
        <w:r w:rsidR="005B1A18">
          <w:rPr>
            <w:rFonts w:ascii="Arial" w:eastAsia="Times New Roman" w:hAnsi="Arial" w:cs="Arial"/>
            <w:color w:val="000000"/>
            <w:sz w:val="22"/>
            <w:szCs w:val="22"/>
          </w:rPr>
          <w:t>establish</w:t>
        </w:r>
        <w:r w:rsidR="005B1A18" w:rsidRPr="00CC4C00">
          <w:rPr>
            <w:rFonts w:ascii="Arial" w:eastAsia="Times New Roman" w:hAnsi="Arial" w:cs="Arial"/>
            <w:color w:val="000000"/>
            <w:sz w:val="22"/>
            <w:szCs w:val="22"/>
          </w:rPr>
          <w:t xml:space="preserve"> </w:t>
        </w:r>
      </w:ins>
      <w:r w:rsidRPr="00CC4C00">
        <w:rPr>
          <w:rFonts w:ascii="Arial" w:eastAsia="Times New Roman" w:hAnsi="Arial" w:cs="Arial"/>
          <w:color w:val="000000"/>
          <w:sz w:val="22"/>
          <w:szCs w:val="22"/>
        </w:rPr>
        <w:t>a business of massive scale to employ many people.</w:t>
      </w:r>
    </w:p>
    <w:p w14:paraId="2209C799" w14:textId="77777777" w:rsidR="00CC4C00" w:rsidRPr="00CC4C00" w:rsidRDefault="00CC4C00" w:rsidP="00CC4C00">
      <w:pPr>
        <w:rPr>
          <w:rFonts w:ascii="Times New Roman" w:eastAsia="Times New Roman" w:hAnsi="Times New Roman" w:cs="Times New Roman"/>
        </w:rPr>
      </w:pPr>
    </w:p>
    <w:p w14:paraId="6C3B07DB" w14:textId="3F1F9EA5"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 xml:space="preserve">With creative electives like </w:t>
      </w:r>
      <w:proofErr w:type="spellStart"/>
      <w:r w:rsidRPr="00CC4C00">
        <w:rPr>
          <w:rFonts w:ascii="Arial" w:eastAsia="Times New Roman" w:hAnsi="Arial" w:cs="Arial"/>
          <w:color w:val="000000"/>
          <w:sz w:val="22"/>
          <w:szCs w:val="22"/>
        </w:rPr>
        <w:t>csciStartup</w:t>
      </w:r>
      <w:proofErr w:type="spellEnd"/>
      <w:r w:rsidRPr="00CC4C00">
        <w:rPr>
          <w:rFonts w:ascii="Arial" w:eastAsia="Times New Roman" w:hAnsi="Arial" w:cs="Arial"/>
          <w:color w:val="000000"/>
          <w:sz w:val="22"/>
          <w:szCs w:val="22"/>
        </w:rPr>
        <w:t xml:space="preserve">, Brown’s Open Curriculum would allow me to apply conceptual knowledge in real-world settings through hands-on opportunities. </w:t>
      </w:r>
      <w:proofErr w:type="spellStart"/>
      <w:r w:rsidRPr="00CC4C00">
        <w:rPr>
          <w:rFonts w:ascii="Arial" w:eastAsia="Times New Roman" w:hAnsi="Arial" w:cs="Arial"/>
          <w:color w:val="000000"/>
          <w:sz w:val="22"/>
          <w:szCs w:val="22"/>
        </w:rPr>
        <w:t>CsciStartup</w:t>
      </w:r>
      <w:proofErr w:type="spellEnd"/>
      <w:r w:rsidRPr="00CC4C00">
        <w:rPr>
          <w:rFonts w:ascii="Arial" w:eastAsia="Times New Roman" w:hAnsi="Arial" w:cs="Arial"/>
          <w:color w:val="000000"/>
          <w:sz w:val="22"/>
          <w:szCs w:val="22"/>
        </w:rPr>
        <w:t xml:space="preserve"> </w:t>
      </w:r>
      <w:r w:rsidRPr="00CC4C00">
        <w:rPr>
          <w:rFonts w:ascii="Arial" w:eastAsia="Times New Roman" w:hAnsi="Arial" w:cs="Arial"/>
          <w:color w:val="000000"/>
          <w:sz w:val="22"/>
          <w:szCs w:val="22"/>
          <w:shd w:val="clear" w:color="auto" w:fill="FFFFFF"/>
        </w:rPr>
        <w:t>would allow me to collaborate with peers to run a start</w:t>
      </w:r>
      <w:ins w:id="5" w:author="Thalia Priscilla" w:date="2022-10-23T21:37:00Z">
        <w:r w:rsidR="005E1BAC">
          <w:rPr>
            <w:rFonts w:ascii="Arial" w:eastAsia="Times New Roman" w:hAnsi="Arial" w:cs="Arial"/>
            <w:color w:val="000000"/>
            <w:sz w:val="22"/>
            <w:szCs w:val="22"/>
            <w:shd w:val="clear" w:color="auto" w:fill="FFFFFF"/>
          </w:rPr>
          <w:t>-</w:t>
        </w:r>
      </w:ins>
      <w:r w:rsidRPr="00CC4C00">
        <w:rPr>
          <w:rFonts w:ascii="Arial" w:eastAsia="Times New Roman" w:hAnsi="Arial" w:cs="Arial"/>
          <w:color w:val="000000"/>
          <w:sz w:val="22"/>
          <w:szCs w:val="22"/>
          <w:shd w:val="clear" w:color="auto" w:fill="FFFFFF"/>
        </w:rPr>
        <w:t xml:space="preserve">up so I can learn how to run a business </w:t>
      </w:r>
      <w:del w:id="6" w:author="Thalia Priscilla" w:date="2022-10-23T21:53:00Z">
        <w:r w:rsidRPr="00CC4C00" w:rsidDel="005B1A18">
          <w:rPr>
            <w:rFonts w:ascii="Arial" w:eastAsia="Times New Roman" w:hAnsi="Arial" w:cs="Arial"/>
            <w:color w:val="000000"/>
            <w:sz w:val="22"/>
            <w:szCs w:val="22"/>
            <w:shd w:val="clear" w:color="auto" w:fill="FFFFFF"/>
          </w:rPr>
          <w:delText xml:space="preserve">and be entrepreneurial </w:delText>
        </w:r>
      </w:del>
      <w:r w:rsidRPr="00CC4C00">
        <w:rPr>
          <w:rFonts w:ascii="Arial" w:eastAsia="Times New Roman" w:hAnsi="Arial" w:cs="Arial"/>
          <w:color w:val="000000"/>
          <w:sz w:val="22"/>
          <w:szCs w:val="22"/>
          <w:shd w:val="clear" w:color="auto" w:fill="FFFFFF"/>
        </w:rPr>
        <w:t>from real world experiences.</w:t>
      </w:r>
    </w:p>
    <w:p w14:paraId="2FA948A5" w14:textId="77777777" w:rsidR="00CC4C00" w:rsidRPr="00CC4C00" w:rsidRDefault="00CC4C00" w:rsidP="00CC4C00">
      <w:pPr>
        <w:rPr>
          <w:rFonts w:ascii="Times New Roman" w:eastAsia="Times New Roman" w:hAnsi="Times New Roman" w:cs="Times New Roman"/>
        </w:rPr>
      </w:pPr>
    </w:p>
    <w:p w14:paraId="0C54A95A" w14:textId="3BE05384" w:rsidR="00CC4C00" w:rsidRPr="00CC4C00" w:rsidRDefault="00CC4C00" w:rsidP="00CC4C00">
      <w:pPr>
        <w:rPr>
          <w:rFonts w:ascii="Times New Roman" w:eastAsia="Times New Roman" w:hAnsi="Times New Roman" w:cs="Times New Roman"/>
        </w:rPr>
      </w:pPr>
      <w:commentRangeStart w:id="7"/>
      <w:r w:rsidRPr="00CC4C00">
        <w:rPr>
          <w:rFonts w:ascii="Arial" w:eastAsia="Times New Roman" w:hAnsi="Arial" w:cs="Arial"/>
          <w:color w:val="000000"/>
          <w:sz w:val="22"/>
          <w:szCs w:val="22"/>
        </w:rPr>
        <w:t>Insight into the depth of people’s mind would be a great extension to the BEO, as I intend to take my first psychology class.</w:t>
      </w:r>
      <w:commentRangeEnd w:id="7"/>
      <w:r w:rsidR="005B1A18">
        <w:rPr>
          <w:rStyle w:val="CommentReference"/>
        </w:rPr>
        <w:commentReference w:id="7"/>
      </w:r>
      <w:r w:rsidRPr="00CC4C00">
        <w:rPr>
          <w:rFonts w:ascii="Arial" w:eastAsia="Times New Roman" w:hAnsi="Arial" w:cs="Arial"/>
          <w:color w:val="000000"/>
          <w:sz w:val="22"/>
          <w:szCs w:val="22"/>
        </w:rPr>
        <w:t xml:space="preserve"> Mind, Brain, and </w:t>
      </w:r>
      <w:proofErr w:type="spellStart"/>
      <w:r w:rsidRPr="00CC4C00">
        <w:rPr>
          <w:rFonts w:ascii="Arial" w:eastAsia="Times New Roman" w:hAnsi="Arial" w:cs="Arial"/>
          <w:color w:val="000000"/>
          <w:sz w:val="22"/>
          <w:szCs w:val="22"/>
        </w:rPr>
        <w:t>Behavior</w:t>
      </w:r>
      <w:proofErr w:type="spellEnd"/>
      <w:r w:rsidRPr="00CC4C00">
        <w:rPr>
          <w:rFonts w:ascii="Arial" w:eastAsia="Times New Roman" w:hAnsi="Arial" w:cs="Arial"/>
          <w:color w:val="000000"/>
          <w:sz w:val="22"/>
          <w:szCs w:val="22"/>
        </w:rPr>
        <w:t>: An Interdisciplinary Approach would allow me to understand the nature of the human mind and apply it in the business world to prompt smooth business interactions. </w:t>
      </w:r>
    </w:p>
    <w:p w14:paraId="26F19925" w14:textId="77777777" w:rsidR="00CC4C00" w:rsidRPr="00CC4C00" w:rsidRDefault="00CC4C00" w:rsidP="00CC4C00">
      <w:pPr>
        <w:rPr>
          <w:rFonts w:ascii="Times New Roman" w:eastAsia="Times New Roman" w:hAnsi="Times New Roman" w:cs="Times New Roman"/>
        </w:rPr>
      </w:pPr>
      <w:commentRangeStart w:id="8"/>
    </w:p>
    <w:p w14:paraId="1D8CE3CE"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At Brown, I will be able to incorporate theoretical approaches into action-based learning and gain insight into additional fields of studies that could shape me into a well-rounded businessman. I am confident that a Brown experience would sculpt my skills, knowledge and character and be my stepping stone toward creating a more socially equitable world.</w:t>
      </w:r>
      <w:commentRangeEnd w:id="8"/>
      <w:r w:rsidR="00F46639">
        <w:rPr>
          <w:rStyle w:val="CommentReference"/>
        </w:rPr>
        <w:commentReference w:id="8"/>
      </w:r>
    </w:p>
    <w:p w14:paraId="410C14A0" w14:textId="108CAB11" w:rsidR="00CC4C00" w:rsidRPr="00CC4C00" w:rsidDel="00F46639" w:rsidRDefault="00CC4C00" w:rsidP="00CC4C00">
      <w:pPr>
        <w:rPr>
          <w:del w:id="9" w:author="Thalia Priscilla" w:date="2022-10-23T23:38:00Z"/>
          <w:rFonts w:ascii="Times New Roman" w:eastAsia="Times New Roman" w:hAnsi="Times New Roman" w:cs="Times New Roman"/>
        </w:rPr>
      </w:pPr>
    </w:p>
    <w:p w14:paraId="302A18E5" w14:textId="14B92F7C" w:rsidR="008D70AA" w:rsidRDefault="00F46639">
      <w:pPr>
        <w:rPr>
          <w:ins w:id="10" w:author="Thalia Priscilla" w:date="2022-10-23T23:38:00Z"/>
        </w:rPr>
      </w:pPr>
      <w:ins w:id="11" w:author="Thalia Priscilla" w:date="2022-10-23T23:38:00Z">
        <w:r>
          <w:t>Notes:</w:t>
        </w:r>
      </w:ins>
    </w:p>
    <w:p w14:paraId="1F5F5468" w14:textId="5E6A89A8" w:rsidR="00F46639" w:rsidRDefault="00F46639">
      <w:pPr>
        <w:rPr>
          <w:ins w:id="12" w:author="Thalia Priscilla" w:date="2022-10-23T23:38:00Z"/>
        </w:rPr>
      </w:pPr>
    </w:p>
    <w:p w14:paraId="382FDDB4" w14:textId="317A0978" w:rsidR="00F46639" w:rsidRDefault="00332572">
      <w:pPr>
        <w:rPr>
          <w:ins w:id="13" w:author="Thalia Priscilla" w:date="2022-10-23T23:43:00Z"/>
        </w:rPr>
      </w:pPr>
      <w:ins w:id="14" w:author="Thalia Priscilla" w:date="2022-10-23T23:41:00Z">
        <w:r>
          <w:t>I think you have a solid background story on your interest in entrepreneurship.</w:t>
        </w:r>
      </w:ins>
      <w:ins w:id="15" w:author="Thalia Priscilla" w:date="2022-10-23T23:42:00Z">
        <w:r>
          <w:t xml:space="preserve"> I suggest relating this to the Open Curriculum in a way that shows flexibility for you to learn new </w:t>
        </w:r>
      </w:ins>
      <w:ins w:id="16" w:author="Thalia Priscilla" w:date="2022-10-23T23:43:00Z">
        <w:r w:rsidR="005B2F55">
          <w:t xml:space="preserve">and </w:t>
        </w:r>
      </w:ins>
      <w:ins w:id="17" w:author="Thalia Priscilla" w:date="2022-10-23T23:42:00Z">
        <w:r>
          <w:t xml:space="preserve">unfamiliar </w:t>
        </w:r>
      </w:ins>
      <w:ins w:id="18" w:author="Thalia Priscilla" w:date="2022-10-23T23:43:00Z">
        <w:r w:rsidR="005B2F55">
          <w:t>fields</w:t>
        </w:r>
      </w:ins>
      <w:ins w:id="19" w:author="Thalia Priscilla" w:date="2022-10-23T23:42:00Z">
        <w:r>
          <w:t xml:space="preserve"> that will sup</w:t>
        </w:r>
      </w:ins>
      <w:ins w:id="20" w:author="Thalia Priscilla" w:date="2022-10-23T23:43:00Z">
        <w:r>
          <w:t>port your</w:t>
        </w:r>
        <w:r w:rsidR="005B2F55">
          <w:t xml:space="preserve"> current</w:t>
        </w:r>
        <w:r>
          <w:t xml:space="preserve"> interest but also keeping you open to the possibility of </w:t>
        </w:r>
        <w:r w:rsidR="005B2F55">
          <w:t>pursuing other interests.</w:t>
        </w:r>
      </w:ins>
    </w:p>
    <w:p w14:paraId="3E37AA60" w14:textId="088DF906" w:rsidR="005B2F55" w:rsidRDefault="005B2F55">
      <w:pPr>
        <w:rPr>
          <w:ins w:id="21" w:author="Thalia Priscilla" w:date="2022-10-23T23:43:00Z"/>
        </w:rPr>
      </w:pPr>
    </w:p>
    <w:p w14:paraId="49970D75" w14:textId="407C4709" w:rsidR="005B2F55" w:rsidRDefault="005B2F55">
      <w:pPr>
        <w:rPr>
          <w:ins w:id="22" w:author="Thalia Priscilla" w:date="2022-10-23T23:49:00Z"/>
        </w:rPr>
      </w:pPr>
      <w:ins w:id="23" w:author="Thalia Priscilla" w:date="2022-10-23T23:46:00Z">
        <w:r>
          <w:t xml:space="preserve">The </w:t>
        </w:r>
      </w:ins>
      <w:ins w:id="24" w:author="Thalia Priscilla" w:date="2022-10-23T23:44:00Z">
        <w:r>
          <w:t>reader wants to know how the Open Curriculum as a flexible approach to learning helps you be open min</w:t>
        </w:r>
      </w:ins>
      <w:ins w:id="25" w:author="Thalia Priscilla" w:date="2022-10-23T23:45:00Z">
        <w:r>
          <w:t>ded to new things.</w:t>
        </w:r>
      </w:ins>
      <w:ins w:id="26" w:author="Thalia Priscilla" w:date="2022-10-23T23:48:00Z">
        <w:r>
          <w:t xml:space="preserve"> </w:t>
        </w:r>
        <w:r>
          <w:t>Mentioning psychology as a supporting class is great – you can add how psychology is unrelated and new but will support your entrepreneurial interests.</w:t>
        </w:r>
      </w:ins>
      <w:ins w:id="27" w:author="Thalia Priscilla" w:date="2022-10-23T23:45:00Z">
        <w:r>
          <w:t xml:space="preserve"> </w:t>
        </w:r>
      </w:ins>
      <w:ins w:id="28" w:author="Thalia Priscilla" w:date="2022-10-23T23:48:00Z">
        <w:r>
          <w:t>In addition</w:t>
        </w:r>
      </w:ins>
      <w:ins w:id="29" w:author="Thalia Priscilla" w:date="2022-10-23T23:49:00Z">
        <w:r>
          <w:t xml:space="preserve">, </w:t>
        </w:r>
      </w:ins>
      <w:ins w:id="30" w:author="Thalia Priscilla" w:date="2022-10-23T23:47:00Z">
        <w:r>
          <w:t>you can</w:t>
        </w:r>
      </w:ins>
      <w:ins w:id="31" w:author="Thalia Priscilla" w:date="2022-10-23T23:45:00Z">
        <w:r>
          <w:t xml:space="preserve"> talk about how the Open Curriculum </w:t>
        </w:r>
      </w:ins>
      <w:ins w:id="32" w:author="Thalia Priscilla" w:date="2022-10-23T23:47:00Z">
        <w:r>
          <w:t>may</w:t>
        </w:r>
      </w:ins>
      <w:ins w:id="33" w:author="Thalia Priscilla" w:date="2022-10-23T23:45:00Z">
        <w:r>
          <w:t xml:space="preserve"> open new doors </w:t>
        </w:r>
      </w:ins>
      <w:ins w:id="34" w:author="Thalia Priscilla" w:date="2022-10-23T23:46:00Z">
        <w:r>
          <w:t>and opportunities f</w:t>
        </w:r>
      </w:ins>
      <w:ins w:id="35" w:author="Thalia Priscilla" w:date="2022-10-23T23:45:00Z">
        <w:r>
          <w:t xml:space="preserve">or you </w:t>
        </w:r>
      </w:ins>
      <w:ins w:id="36" w:author="Thalia Priscilla" w:date="2022-10-23T23:46:00Z">
        <w:r>
          <w:t>to explore</w:t>
        </w:r>
      </w:ins>
      <w:ins w:id="37" w:author="Thalia Priscilla" w:date="2022-10-23T23:47:00Z">
        <w:r>
          <w:t xml:space="preserve"> different</w:t>
        </w:r>
      </w:ins>
      <w:ins w:id="38" w:author="Thalia Priscilla" w:date="2022-10-23T23:49:00Z">
        <w:r>
          <w:t xml:space="preserve"> types of</w:t>
        </w:r>
      </w:ins>
      <w:ins w:id="39" w:author="Thalia Priscilla" w:date="2022-10-23T23:47:00Z">
        <w:r>
          <w:t xml:space="preserve"> businesses or aspects of a business</w:t>
        </w:r>
      </w:ins>
      <w:ins w:id="40" w:author="Thalia Priscilla" w:date="2022-10-23T23:49:00Z">
        <w:r w:rsidR="00802EB4">
          <w:t>.</w:t>
        </w:r>
      </w:ins>
    </w:p>
    <w:p w14:paraId="6ED27039" w14:textId="3D685D0B" w:rsidR="00802EB4" w:rsidRDefault="00802EB4">
      <w:pPr>
        <w:rPr>
          <w:ins w:id="41" w:author="Thalia Priscilla" w:date="2022-10-23T23:49:00Z"/>
        </w:rPr>
      </w:pPr>
    </w:p>
    <w:p w14:paraId="67C64B4E" w14:textId="60465DAE" w:rsidR="00802EB4" w:rsidRDefault="00802EB4">
      <w:ins w:id="42" w:author="Thalia Priscilla" w:date="2022-10-23T23:49:00Z">
        <w:r>
          <w:t>All the best!</w:t>
        </w:r>
      </w:ins>
    </w:p>
    <w:sectPr w:rsidR="00802EB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3T21:57:00Z" w:initials="TP">
    <w:p w14:paraId="65230918" w14:textId="029E6A34" w:rsidR="008D70AA" w:rsidRDefault="008D70AA">
      <w:pPr>
        <w:pStyle w:val="CommentText"/>
      </w:pPr>
      <w:r>
        <w:rPr>
          <w:rStyle w:val="CommentReference"/>
        </w:rPr>
        <w:annotationRef/>
      </w:r>
      <w:r w:rsidR="00332572">
        <w:rPr>
          <w:rStyle w:val="CommentReference"/>
        </w:rPr>
        <w:t>I think this is a great hook.</w:t>
      </w:r>
    </w:p>
  </w:comment>
  <w:comment w:id="1" w:author="Thalia Priscilla" w:date="2022-10-23T21:40:00Z" w:initials="TP">
    <w:p w14:paraId="3E9DB97B" w14:textId="71C8398C" w:rsidR="00E45E70" w:rsidRDefault="00E45E70">
      <w:pPr>
        <w:pStyle w:val="CommentText"/>
      </w:pPr>
      <w:r>
        <w:rPr>
          <w:rStyle w:val="CommentReference"/>
        </w:rPr>
        <w:annotationRef/>
      </w:r>
      <w:r>
        <w:rPr>
          <w:rStyle w:val="CommentReference"/>
        </w:rPr>
        <w:t xml:space="preserve">I would be careful in using specific data, especially statistics, that </w:t>
      </w:r>
      <w:r w:rsidR="007629AB">
        <w:rPr>
          <w:rStyle w:val="CommentReference"/>
        </w:rPr>
        <w:t>require fact-checking</w:t>
      </w:r>
      <w:r>
        <w:rPr>
          <w:rStyle w:val="CommentReference"/>
        </w:rPr>
        <w:t>. In this case you are comparing Jakarta (a city)’s unemployment rate with that of the United States (a country), which is not comparable.</w:t>
      </w:r>
      <w:r w:rsidR="007629AB">
        <w:rPr>
          <w:rStyle w:val="CommentReference"/>
        </w:rPr>
        <w:t xml:space="preserve"> This can lead to the reader questioning the credibility of your essay, even when the rest</w:t>
      </w:r>
      <w:r w:rsidR="008D70AA">
        <w:rPr>
          <w:rStyle w:val="CommentReference"/>
        </w:rPr>
        <w:t xml:space="preserve"> </w:t>
      </w:r>
      <w:r w:rsidR="007629AB">
        <w:rPr>
          <w:rStyle w:val="CommentReference"/>
        </w:rPr>
        <w:t>of your essay is great.</w:t>
      </w:r>
      <w:r>
        <w:rPr>
          <w:rStyle w:val="CommentReference"/>
        </w:rPr>
        <w:t xml:space="preserve"> </w:t>
      </w:r>
      <w:r w:rsidR="007629AB">
        <w:rPr>
          <w:rStyle w:val="CommentReference"/>
        </w:rPr>
        <w:t xml:space="preserve">Mentioning the ‘high unemployment rate’ of Jakarta </w:t>
      </w:r>
      <w:r w:rsidR="007629AB">
        <w:rPr>
          <w:rStyle w:val="CommentReference"/>
        </w:rPr>
        <w:t xml:space="preserve">without </w:t>
      </w:r>
      <w:r w:rsidR="007629AB">
        <w:rPr>
          <w:rStyle w:val="CommentReference"/>
        </w:rPr>
        <w:t>the</w:t>
      </w:r>
      <w:r w:rsidR="007629AB">
        <w:rPr>
          <w:rStyle w:val="CommentReference"/>
        </w:rPr>
        <w:t xml:space="preserve"> statistics</w:t>
      </w:r>
      <w:r w:rsidR="007629AB">
        <w:rPr>
          <w:rStyle w:val="CommentReference"/>
        </w:rPr>
        <w:t xml:space="preserve"> is completely okay, rather than risking the credibility of your essay. </w:t>
      </w:r>
    </w:p>
  </w:comment>
  <w:comment w:id="7" w:author="Thalia Priscilla" w:date="2022-10-23T21:50:00Z" w:initials="TP">
    <w:p w14:paraId="7B219D73" w14:textId="5A0155D5" w:rsidR="005B1A18" w:rsidRDefault="005B1A18" w:rsidP="005B1A18">
      <w:pPr>
        <w:pStyle w:val="CommentText"/>
      </w:pPr>
      <w:r>
        <w:rPr>
          <w:rStyle w:val="CommentReference"/>
        </w:rPr>
        <w:annotationRef/>
      </w:r>
      <w:r>
        <w:rPr>
          <w:rStyle w:val="CommentReference"/>
        </w:rPr>
        <w:annotationRef/>
      </w:r>
      <w:r>
        <w:rPr>
          <w:rStyle w:val="CommentReference"/>
        </w:rPr>
        <w:annotationRef/>
      </w:r>
      <w:r>
        <w:t xml:space="preserve">The prompt mentions ‘embracing topics with which you are unfamiliar’. If psychology is that topic, </w:t>
      </w:r>
      <w:r w:rsidR="008D70AA">
        <w:t>you should</w:t>
      </w:r>
      <w:r>
        <w:t xml:space="preserve"> </w:t>
      </w:r>
      <w:r w:rsidR="008D70AA">
        <w:t>mention</w:t>
      </w:r>
      <w:r>
        <w:t xml:space="preserve"> that here to specifically address that part of the prompt.</w:t>
      </w:r>
    </w:p>
    <w:p w14:paraId="5CFB41CC" w14:textId="51038CB7" w:rsidR="005B1A18" w:rsidRDefault="005B1A18">
      <w:pPr>
        <w:pStyle w:val="CommentText"/>
      </w:pPr>
      <w:r>
        <w:t>On a related note, you want to insert a transition into this topic since this is unrelated to the previous paragraph (such as In addition or Moreover).</w:t>
      </w:r>
    </w:p>
  </w:comment>
  <w:comment w:id="8" w:author="Thalia Priscilla" w:date="2022-10-23T23:36:00Z" w:initials="TP">
    <w:p w14:paraId="517F60AC" w14:textId="241130A1" w:rsidR="00F46639" w:rsidRDefault="00F46639">
      <w:pPr>
        <w:pStyle w:val="CommentText"/>
      </w:pPr>
      <w:r>
        <w:rPr>
          <w:rStyle w:val="CommentReference"/>
        </w:rPr>
        <w:annotationRef/>
      </w:r>
      <w:r>
        <w:t>I suggest going back to answering the prompt and mentioning the Open Curriculum here and how it relates to what you explained in your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30918" w15:done="0"/>
  <w15:commentEx w15:paraId="3E9DB97B" w15:done="0"/>
  <w15:commentEx w15:paraId="5CFB41CC" w15:done="0"/>
  <w15:commentEx w15:paraId="517F6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3760" w16cex:dateUtc="2022-10-23T14:57:00Z"/>
  <w16cex:commentExtensible w16cex:durableId="27003343" w16cex:dateUtc="2022-10-23T14:40:00Z"/>
  <w16cex:commentExtensible w16cex:durableId="27003594" w16cex:dateUtc="2022-10-23T14:50:00Z"/>
  <w16cex:commentExtensible w16cex:durableId="27004E94" w16cex:dateUtc="2022-10-2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30918" w16cid:durableId="27003760"/>
  <w16cid:commentId w16cid:paraId="3E9DB97B" w16cid:durableId="27003343"/>
  <w16cid:commentId w16cid:paraId="5CFB41CC" w16cid:durableId="27003594"/>
  <w16cid:commentId w16cid:paraId="517F60AC" w16cid:durableId="27004E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0"/>
    <w:rsid w:val="00185506"/>
    <w:rsid w:val="001F3C80"/>
    <w:rsid w:val="002256B3"/>
    <w:rsid w:val="00332572"/>
    <w:rsid w:val="005B1A18"/>
    <w:rsid w:val="005B2F55"/>
    <w:rsid w:val="005E1BAC"/>
    <w:rsid w:val="0062459E"/>
    <w:rsid w:val="007629AB"/>
    <w:rsid w:val="00802EB4"/>
    <w:rsid w:val="008D70AA"/>
    <w:rsid w:val="009D7F12"/>
    <w:rsid w:val="00C67B75"/>
    <w:rsid w:val="00CC4C00"/>
    <w:rsid w:val="00DF60D5"/>
    <w:rsid w:val="00E45E70"/>
    <w:rsid w:val="00F46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6C7A8BA"/>
  <w15:chartTrackingRefBased/>
  <w15:docId w15:val="{DF2235D0-85C7-6B4C-8314-94B294E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0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D7F12"/>
  </w:style>
  <w:style w:type="character" w:styleId="CommentReference">
    <w:name w:val="annotation reference"/>
    <w:basedOn w:val="DefaultParagraphFont"/>
    <w:uiPriority w:val="99"/>
    <w:semiHidden/>
    <w:unhideWhenUsed/>
    <w:rsid w:val="009D7F12"/>
    <w:rPr>
      <w:sz w:val="16"/>
      <w:szCs w:val="16"/>
    </w:rPr>
  </w:style>
  <w:style w:type="paragraph" w:styleId="CommentText">
    <w:name w:val="annotation text"/>
    <w:basedOn w:val="Normal"/>
    <w:link w:val="CommentTextChar"/>
    <w:uiPriority w:val="99"/>
    <w:semiHidden/>
    <w:unhideWhenUsed/>
    <w:rsid w:val="009D7F12"/>
    <w:rPr>
      <w:sz w:val="20"/>
      <w:szCs w:val="20"/>
    </w:rPr>
  </w:style>
  <w:style w:type="character" w:customStyle="1" w:styleId="CommentTextChar">
    <w:name w:val="Comment Text Char"/>
    <w:basedOn w:val="DefaultParagraphFont"/>
    <w:link w:val="CommentText"/>
    <w:uiPriority w:val="99"/>
    <w:semiHidden/>
    <w:rsid w:val="009D7F12"/>
    <w:rPr>
      <w:sz w:val="20"/>
      <w:szCs w:val="20"/>
    </w:rPr>
  </w:style>
  <w:style w:type="paragraph" w:styleId="CommentSubject">
    <w:name w:val="annotation subject"/>
    <w:basedOn w:val="CommentText"/>
    <w:next w:val="CommentText"/>
    <w:link w:val="CommentSubjectChar"/>
    <w:uiPriority w:val="99"/>
    <w:semiHidden/>
    <w:unhideWhenUsed/>
    <w:rsid w:val="009D7F12"/>
    <w:rPr>
      <w:b/>
      <w:bCs/>
    </w:rPr>
  </w:style>
  <w:style w:type="character" w:customStyle="1" w:styleId="CommentSubjectChar">
    <w:name w:val="Comment Subject Char"/>
    <w:basedOn w:val="CommentTextChar"/>
    <w:link w:val="CommentSubject"/>
    <w:uiPriority w:val="99"/>
    <w:semiHidden/>
    <w:rsid w:val="009D7F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2022-10-22T13:09:00Z</dcterms:created>
  <dcterms:modified xsi:type="dcterms:W3CDTF">2022-10-23T16:50:00Z</dcterms:modified>
</cp:coreProperties>
</file>