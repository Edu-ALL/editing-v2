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4462F" w14:textId="47ED23DE" w:rsidR="0003602B" w:rsidRPr="0003602B" w:rsidRDefault="0003602B" w:rsidP="0003602B">
      <w:pPr>
        <w:rPr>
          <w:rFonts w:ascii="Times New Roman" w:eastAsia="Times New Roman" w:hAnsi="Times New Roman" w:cs="Times New Roman"/>
        </w:rPr>
      </w:pPr>
      <w:r w:rsidRPr="0003602B">
        <w:rPr>
          <w:rFonts w:ascii="Arial" w:eastAsia="Times New Roman" w:hAnsi="Arial" w:cs="Arial"/>
          <w:color w:val="5D5D5D"/>
          <w:shd w:val="clear" w:color="auto" w:fill="FFFFFF"/>
        </w:rPr>
        <w:t>Second Prompt: You are on an expedition to found a colony on Mars, when from a nearby crater, a group of Martians suddenly emerges. They seem eager to communicate, but they're the impatient kind and demand you represent the human race in one song, image, memory, proof, or other idea. What do you share with them to show that humanity is worth their time?</w:t>
      </w:r>
      <w:r>
        <w:rPr>
          <w:rFonts w:ascii="Arial" w:eastAsia="Times New Roman" w:hAnsi="Arial" w:cs="Arial"/>
          <w:color w:val="5D5D5D"/>
          <w:shd w:val="clear" w:color="auto" w:fill="FFFFFF"/>
        </w:rPr>
        <w:t xml:space="preserve"> (650 words)</w:t>
      </w:r>
    </w:p>
    <w:p w14:paraId="359557DC" w14:textId="77777777" w:rsidR="0003602B" w:rsidRPr="0003602B" w:rsidRDefault="0003602B" w:rsidP="0003602B">
      <w:pPr>
        <w:rPr>
          <w:rFonts w:ascii="Times New Roman" w:eastAsia="Times New Roman" w:hAnsi="Times New Roman" w:cs="Times New Roman"/>
        </w:rPr>
      </w:pPr>
      <w:r w:rsidRPr="0003602B">
        <w:rPr>
          <w:rFonts w:ascii="Times New Roman" w:eastAsia="Times New Roman" w:hAnsi="Times New Roman" w:cs="Times New Roman"/>
        </w:rPr>
        <w:br/>
      </w:r>
      <w:r w:rsidRPr="0003602B">
        <w:rPr>
          <w:rFonts w:ascii="Times New Roman" w:eastAsia="Times New Roman" w:hAnsi="Times New Roman" w:cs="Times New Roman"/>
        </w:rPr>
        <w:br/>
      </w:r>
    </w:p>
    <w:p w14:paraId="3D586425" w14:textId="77777777" w:rsidR="0003602B" w:rsidRPr="0003602B" w:rsidRDefault="0003602B" w:rsidP="0003602B">
      <w:pPr>
        <w:numPr>
          <w:ilvl w:val="0"/>
          <w:numId w:val="1"/>
        </w:numPr>
        <w:textAlignment w:val="baseline"/>
        <w:rPr>
          <w:rFonts w:ascii="Arial" w:eastAsia="Times New Roman" w:hAnsi="Arial" w:cs="Arial"/>
          <w:color w:val="5D5D5D"/>
        </w:rPr>
      </w:pPr>
      <w:r w:rsidRPr="0003602B">
        <w:rPr>
          <w:rFonts w:ascii="Arial" w:eastAsia="Times New Roman" w:hAnsi="Arial" w:cs="Arial"/>
          <w:color w:val="5D5D5D"/>
          <w:shd w:val="clear" w:color="auto" w:fill="FFFFFF"/>
        </w:rPr>
        <w:t>Something that promotes our intellectuality - </w:t>
      </w:r>
    </w:p>
    <w:p w14:paraId="0306B563" w14:textId="77777777" w:rsidR="0003602B" w:rsidRPr="0003602B" w:rsidRDefault="0003602B" w:rsidP="0003602B">
      <w:pPr>
        <w:numPr>
          <w:ilvl w:val="0"/>
          <w:numId w:val="1"/>
        </w:numPr>
        <w:textAlignment w:val="baseline"/>
        <w:rPr>
          <w:rFonts w:ascii="Arial" w:eastAsia="Times New Roman" w:hAnsi="Arial" w:cs="Arial"/>
          <w:color w:val="5D5D5D"/>
        </w:rPr>
      </w:pPr>
      <w:r w:rsidRPr="0003602B">
        <w:rPr>
          <w:rFonts w:ascii="Arial" w:eastAsia="Times New Roman" w:hAnsi="Arial" w:cs="Arial"/>
          <w:color w:val="5D5D5D"/>
          <w:shd w:val="clear" w:color="auto" w:fill="FFFFFF"/>
        </w:rPr>
        <w:t>Something that shows our ability to coexist - </w:t>
      </w:r>
    </w:p>
    <w:p w14:paraId="3369578E" w14:textId="77777777" w:rsidR="0003602B" w:rsidRPr="0003602B" w:rsidRDefault="0003602B" w:rsidP="0003602B">
      <w:pPr>
        <w:numPr>
          <w:ilvl w:val="0"/>
          <w:numId w:val="1"/>
        </w:numPr>
        <w:textAlignment w:val="baseline"/>
        <w:rPr>
          <w:rFonts w:ascii="Arial" w:eastAsia="Times New Roman" w:hAnsi="Arial" w:cs="Arial"/>
          <w:color w:val="5D5D5D"/>
        </w:rPr>
      </w:pPr>
      <w:r w:rsidRPr="0003602B">
        <w:rPr>
          <w:rFonts w:ascii="Arial" w:eastAsia="Times New Roman" w:hAnsi="Arial" w:cs="Arial"/>
          <w:color w:val="5D5D5D"/>
          <w:shd w:val="clear" w:color="auto" w:fill="FFFFFF"/>
        </w:rPr>
        <w:t>Something that shows dependability and loyalty</w:t>
      </w:r>
    </w:p>
    <w:p w14:paraId="6B50AC17" w14:textId="77777777" w:rsidR="0003602B" w:rsidRPr="0003602B" w:rsidRDefault="0003602B" w:rsidP="0003602B">
      <w:pPr>
        <w:rPr>
          <w:rFonts w:ascii="Times New Roman" w:eastAsia="Times New Roman" w:hAnsi="Times New Roman" w:cs="Times New Roman"/>
        </w:rPr>
      </w:pPr>
      <w:r w:rsidRPr="0003602B">
        <w:rPr>
          <w:rFonts w:ascii="Arial" w:eastAsia="Times New Roman" w:hAnsi="Arial" w:cs="Arial"/>
          <w:color w:val="5D5D5D"/>
          <w:shd w:val="clear" w:color="auto" w:fill="FFFFFF"/>
        </w:rPr>
        <w:t>Enigma of the mind - book by Robert Campbell </w:t>
      </w:r>
    </w:p>
    <w:p w14:paraId="10E6E678" w14:textId="77777777" w:rsidR="0003602B" w:rsidRPr="0003602B" w:rsidRDefault="0003602B" w:rsidP="0003602B">
      <w:pPr>
        <w:rPr>
          <w:rFonts w:ascii="Times New Roman" w:eastAsia="Times New Roman" w:hAnsi="Times New Roman" w:cs="Times New Roman"/>
        </w:rPr>
      </w:pPr>
      <w:r w:rsidRPr="0003602B">
        <w:rPr>
          <w:rFonts w:ascii="Arial" w:eastAsia="Times New Roman" w:hAnsi="Arial" w:cs="Arial"/>
          <w:color w:val="5D5D5D"/>
          <w:shd w:val="clear" w:color="auto" w:fill="FFFFFF"/>
        </w:rPr>
        <w:t>Brain scan of a depressed person </w:t>
      </w:r>
    </w:p>
    <w:p w14:paraId="052443AB" w14:textId="77777777" w:rsidR="0003602B" w:rsidRPr="0003602B" w:rsidRDefault="0003602B" w:rsidP="0003602B">
      <w:pPr>
        <w:spacing w:after="240"/>
        <w:rPr>
          <w:rFonts w:ascii="Times New Roman" w:eastAsia="Times New Roman" w:hAnsi="Times New Roman" w:cs="Times New Roman"/>
        </w:rPr>
      </w:pPr>
    </w:p>
    <w:p w14:paraId="5B44A1D4" w14:textId="77777777" w:rsidR="0003602B" w:rsidRPr="0003602B" w:rsidRDefault="0003602B" w:rsidP="0003602B">
      <w:pPr>
        <w:rPr>
          <w:rFonts w:ascii="Times New Roman" w:eastAsia="Times New Roman" w:hAnsi="Times New Roman" w:cs="Times New Roman"/>
        </w:rPr>
      </w:pPr>
      <w:r w:rsidRPr="0003602B">
        <w:rPr>
          <w:rFonts w:ascii="Arial" w:eastAsia="Times New Roman" w:hAnsi="Arial" w:cs="Arial"/>
          <w:color w:val="0000FF"/>
          <w:shd w:val="clear" w:color="auto" w:fill="FFFFFF"/>
        </w:rPr>
        <w:t xml:space="preserve">Sweating furiously, I have come to </w:t>
      </w:r>
      <w:proofErr w:type="spellStart"/>
      <w:r w:rsidRPr="0003602B">
        <w:rPr>
          <w:rFonts w:ascii="Arial" w:eastAsia="Times New Roman" w:hAnsi="Arial" w:cs="Arial"/>
          <w:color w:val="0000FF"/>
          <w:shd w:val="clear" w:color="auto" w:fill="FFFFFF"/>
        </w:rPr>
        <w:t>realise</w:t>
      </w:r>
      <w:proofErr w:type="spellEnd"/>
      <w:r w:rsidRPr="0003602B">
        <w:rPr>
          <w:rFonts w:ascii="Arial" w:eastAsia="Times New Roman" w:hAnsi="Arial" w:cs="Arial"/>
          <w:color w:val="0000FF"/>
          <w:shd w:val="clear" w:color="auto" w:fill="FFFFFF"/>
        </w:rPr>
        <w:t xml:space="preserve"> that the pressure was solely on me. The fate of future voyages </w:t>
      </w:r>
      <w:proofErr w:type="gramStart"/>
      <w:r w:rsidRPr="0003602B">
        <w:rPr>
          <w:rFonts w:ascii="Arial" w:eastAsia="Times New Roman" w:hAnsi="Arial" w:cs="Arial"/>
          <w:color w:val="0000FF"/>
          <w:shd w:val="clear" w:color="auto" w:fill="FFFFFF"/>
        </w:rPr>
        <w:t>lie</w:t>
      </w:r>
      <w:proofErr w:type="gramEnd"/>
      <w:r w:rsidRPr="0003602B">
        <w:rPr>
          <w:rFonts w:ascii="Arial" w:eastAsia="Times New Roman" w:hAnsi="Arial" w:cs="Arial"/>
          <w:color w:val="0000FF"/>
          <w:shd w:val="clear" w:color="auto" w:fill="FFFFFF"/>
        </w:rPr>
        <w:t xml:space="preserve"> in my hand; depicted in a single object that may or may not please the Martians just right. </w:t>
      </w:r>
    </w:p>
    <w:p w14:paraId="73013062" w14:textId="77777777" w:rsidR="0003602B" w:rsidRPr="0003602B" w:rsidRDefault="0003602B" w:rsidP="0003602B">
      <w:pPr>
        <w:rPr>
          <w:rFonts w:ascii="Times New Roman" w:eastAsia="Times New Roman" w:hAnsi="Times New Roman" w:cs="Times New Roman"/>
        </w:rPr>
      </w:pPr>
    </w:p>
    <w:p w14:paraId="0FAA0ECC" w14:textId="77777777" w:rsidR="0003602B" w:rsidRPr="0003602B" w:rsidRDefault="0003602B" w:rsidP="0003602B">
      <w:pPr>
        <w:rPr>
          <w:rFonts w:ascii="Times New Roman" w:eastAsia="Times New Roman" w:hAnsi="Times New Roman" w:cs="Times New Roman"/>
        </w:rPr>
      </w:pPr>
      <w:r w:rsidRPr="0003602B">
        <w:rPr>
          <w:rFonts w:ascii="Arial" w:eastAsia="Times New Roman" w:hAnsi="Arial" w:cs="Arial"/>
          <w:color w:val="0000FF"/>
          <w:shd w:val="clear" w:color="auto" w:fill="FFFFFF"/>
        </w:rPr>
        <w:t>A wall of an unknown material stood in front of me, almost like a mirage you would see half dead walking through a desert. Something retreated behind this cloudy barrier… I could only catch a glimpse of the creature. Silence enveloped the area until a faint beeping emerged from the darkness. Suddenly, a loud voice echoed through my space suit, “what do you have for us?”. The ominous query made me tremble. </w:t>
      </w:r>
    </w:p>
    <w:p w14:paraId="0A0670DE" w14:textId="77777777" w:rsidR="0003602B" w:rsidRPr="0003602B" w:rsidRDefault="0003602B" w:rsidP="0003602B">
      <w:pPr>
        <w:rPr>
          <w:rFonts w:ascii="Times New Roman" w:eastAsia="Times New Roman" w:hAnsi="Times New Roman" w:cs="Times New Roman"/>
        </w:rPr>
      </w:pPr>
    </w:p>
    <w:p w14:paraId="3424B670" w14:textId="77777777" w:rsidR="0003602B" w:rsidRPr="0003602B" w:rsidRDefault="0003602B" w:rsidP="0003602B">
      <w:pPr>
        <w:rPr>
          <w:rFonts w:ascii="Times New Roman" w:eastAsia="Times New Roman" w:hAnsi="Times New Roman" w:cs="Times New Roman"/>
        </w:rPr>
      </w:pPr>
      <w:r w:rsidRPr="0003602B">
        <w:rPr>
          <w:rFonts w:ascii="Arial" w:eastAsia="Times New Roman" w:hAnsi="Arial" w:cs="Arial"/>
          <w:color w:val="0000FF"/>
          <w:shd w:val="clear" w:color="auto" w:fill="FFFFFF"/>
        </w:rPr>
        <w:t xml:space="preserve">Slowly I took out a folded picture from my back pocket. </w:t>
      </w:r>
      <w:commentRangeStart w:id="0"/>
      <w:r w:rsidRPr="0003602B">
        <w:rPr>
          <w:rFonts w:ascii="Arial" w:eastAsia="Times New Roman" w:hAnsi="Arial" w:cs="Arial"/>
          <w:color w:val="0000FF"/>
          <w:shd w:val="clear" w:color="auto" w:fill="FFFFFF"/>
        </w:rPr>
        <w:t>I chose a brain scan of a depressed person</w:t>
      </w:r>
      <w:commentRangeEnd w:id="0"/>
      <w:r w:rsidR="008D76E8">
        <w:rPr>
          <w:rStyle w:val="CommentReference"/>
        </w:rPr>
        <w:commentReference w:id="0"/>
      </w:r>
      <w:r w:rsidRPr="0003602B">
        <w:rPr>
          <w:rFonts w:ascii="Arial" w:eastAsia="Times New Roman" w:hAnsi="Arial" w:cs="Arial"/>
          <w:color w:val="0000FF"/>
          <w:shd w:val="clear" w:color="auto" w:fill="FFFFFF"/>
        </w:rPr>
        <w:t>. Now this may seem quite unusual given the circumstance but I think it represents humanity perfectly and encourages aliens to interact with us in a positive manner. </w:t>
      </w:r>
    </w:p>
    <w:p w14:paraId="7F77AC98" w14:textId="77777777" w:rsidR="0003602B" w:rsidRPr="0003602B" w:rsidRDefault="00BD0933" w:rsidP="0003602B">
      <w:pPr>
        <w:rPr>
          <w:rFonts w:ascii="Times New Roman" w:eastAsia="Times New Roman" w:hAnsi="Times New Roman" w:cs="Times New Roman"/>
        </w:rPr>
      </w:pPr>
      <w:commentRangeStart w:id="1"/>
      <w:commentRangeEnd w:id="1"/>
      <w:r>
        <w:rPr>
          <w:rStyle w:val="CommentReference"/>
        </w:rPr>
        <w:commentReference w:id="1"/>
      </w:r>
    </w:p>
    <w:p w14:paraId="05B4C34B" w14:textId="1EA2AD13" w:rsidR="007243C6" w:rsidRDefault="007243C6" w:rsidP="0003602B">
      <w:pPr>
        <w:rPr>
          <w:ins w:id="2" w:author="Chiara Situmorang" w:date="2022-10-21T16:23:00Z"/>
          <w:rFonts w:ascii="Arial" w:eastAsia="Times New Roman" w:hAnsi="Arial" w:cs="Arial"/>
          <w:color w:val="0000FF"/>
        </w:rPr>
      </w:pPr>
      <w:ins w:id="3" w:author="Chiara Situmorang" w:date="2022-10-21T16:23:00Z">
        <w:r w:rsidRPr="0003602B">
          <w:rPr>
            <w:rFonts w:ascii="Arial" w:eastAsia="Times New Roman" w:hAnsi="Arial" w:cs="Arial"/>
            <w:color w:val="0000FF"/>
          </w:rPr>
          <w:t xml:space="preserve">The scan </w:t>
        </w:r>
        <w:proofErr w:type="gramStart"/>
        <w:r w:rsidRPr="0003602B">
          <w:rPr>
            <w:rFonts w:ascii="Arial" w:eastAsia="Times New Roman" w:hAnsi="Arial" w:cs="Arial"/>
            <w:color w:val="0000FF"/>
          </w:rPr>
          <w:t>is able to</w:t>
        </w:r>
        <w:proofErr w:type="gramEnd"/>
        <w:r w:rsidRPr="0003602B">
          <w:rPr>
            <w:rFonts w:ascii="Arial" w:eastAsia="Times New Roman" w:hAnsi="Arial" w:cs="Arial"/>
            <w:color w:val="0000FF"/>
          </w:rPr>
          <w:t xml:space="preserve"> depict how a mental state can shift the brain’s biological processes to deactivate activity. While forms of literature can express the creativity in humans, an academic interpretation of the intangible </w:t>
        </w:r>
        <w:commentRangeStart w:id="4"/>
        <w:r w:rsidRPr="0003602B">
          <w:rPr>
            <w:rFonts w:ascii="Arial" w:eastAsia="Times New Roman" w:hAnsi="Arial" w:cs="Arial"/>
            <w:color w:val="0000FF"/>
          </w:rPr>
          <w:t xml:space="preserve">concept of depression is more attractive and displays a </w:t>
        </w:r>
        <w:commentRangeStart w:id="5"/>
        <w:r w:rsidRPr="0003602B">
          <w:rPr>
            <w:rFonts w:ascii="Arial" w:eastAsia="Times New Roman" w:hAnsi="Arial" w:cs="Arial"/>
            <w:color w:val="0000FF"/>
          </w:rPr>
          <w:t>potential benefit to collaborating with us</w:t>
        </w:r>
        <w:commentRangeEnd w:id="5"/>
        <w:r>
          <w:rPr>
            <w:rStyle w:val="CommentReference"/>
          </w:rPr>
          <w:commentReference w:id="5"/>
        </w:r>
        <w:r w:rsidRPr="0003602B">
          <w:rPr>
            <w:rFonts w:ascii="Arial" w:eastAsia="Times New Roman" w:hAnsi="Arial" w:cs="Arial"/>
            <w:color w:val="0000FF"/>
          </w:rPr>
          <w:t>. </w:t>
        </w:r>
        <w:commentRangeStart w:id="6"/>
        <w:r w:rsidRPr="0003602B">
          <w:rPr>
            <w:rFonts w:ascii="Arial" w:eastAsia="Times New Roman" w:hAnsi="Arial" w:cs="Arial"/>
            <w:color w:val="0000FF"/>
          </w:rPr>
          <w:t xml:space="preserve">The scan implies how sensitive we humans are to external stimuli. This vulnerability would reduce the chances Martians perceive us as threatening. </w:t>
        </w:r>
        <w:commentRangeEnd w:id="4"/>
        <w:r>
          <w:rPr>
            <w:rStyle w:val="CommentReference"/>
          </w:rPr>
          <w:commentReference w:id="4"/>
        </w:r>
        <w:r w:rsidRPr="0003602B">
          <w:rPr>
            <w:rFonts w:ascii="Arial" w:eastAsia="Times New Roman" w:hAnsi="Arial" w:cs="Arial"/>
            <w:color w:val="0000FF"/>
          </w:rPr>
          <w:t>It's a sufficient yet very humbling image that explicitly states both our physical weaknesses and our technological strengths. </w:t>
        </w:r>
      </w:ins>
      <w:commentRangeEnd w:id="6"/>
      <w:ins w:id="7" w:author="Chiara Situmorang" w:date="2022-10-21T16:26:00Z">
        <w:r>
          <w:rPr>
            <w:rStyle w:val="CommentReference"/>
          </w:rPr>
          <w:commentReference w:id="6"/>
        </w:r>
      </w:ins>
    </w:p>
    <w:p w14:paraId="61D682AC" w14:textId="77777777" w:rsidR="007243C6" w:rsidRDefault="007243C6" w:rsidP="0003602B">
      <w:pPr>
        <w:rPr>
          <w:ins w:id="8" w:author="Chiara Situmorang" w:date="2022-10-21T16:19:00Z"/>
          <w:rFonts w:ascii="Arial" w:eastAsia="Times New Roman" w:hAnsi="Arial" w:cs="Arial"/>
          <w:color w:val="0000FF"/>
          <w:shd w:val="clear" w:color="auto" w:fill="FFFFFF"/>
        </w:rPr>
      </w:pPr>
    </w:p>
    <w:p w14:paraId="2D252F1E" w14:textId="284C465B" w:rsidR="0003602B" w:rsidRPr="0003602B" w:rsidRDefault="0003602B" w:rsidP="0003602B">
      <w:pPr>
        <w:rPr>
          <w:rFonts w:ascii="Times New Roman" w:eastAsia="Times New Roman" w:hAnsi="Times New Roman" w:cs="Times New Roman"/>
        </w:rPr>
      </w:pPr>
      <w:r w:rsidRPr="0003602B">
        <w:rPr>
          <w:rFonts w:ascii="Arial" w:eastAsia="Times New Roman" w:hAnsi="Arial" w:cs="Arial"/>
          <w:color w:val="0000FF"/>
          <w:shd w:val="clear" w:color="auto" w:fill="FFFFFF"/>
        </w:rPr>
        <w:t xml:space="preserve">Advancements in technology serve the purpose of alleviating humans from problems that inhibit our future ambitions and longings. Our influence escalated up to a point where complete dominance against other species was not only possible but happening at an expeditious rate. So why is it that both suicide and stress levels have been at an all time high. During this era, nations are </w:t>
      </w:r>
      <w:proofErr w:type="spellStart"/>
      <w:r w:rsidRPr="0003602B">
        <w:rPr>
          <w:rFonts w:ascii="Arial" w:eastAsia="Times New Roman" w:hAnsi="Arial" w:cs="Arial"/>
          <w:color w:val="0000FF"/>
          <w:shd w:val="clear" w:color="auto" w:fill="FFFFFF"/>
        </w:rPr>
        <w:t>globalising</w:t>
      </w:r>
      <w:proofErr w:type="spellEnd"/>
      <w:r w:rsidRPr="0003602B">
        <w:rPr>
          <w:rFonts w:ascii="Arial" w:eastAsia="Times New Roman" w:hAnsi="Arial" w:cs="Arial"/>
          <w:color w:val="0000FF"/>
          <w:shd w:val="clear" w:color="auto" w:fill="FFFFFF"/>
        </w:rPr>
        <w:t xml:space="preserve">, which in turn gradually accept a wider body of ideals and perspectives, yet acculturative stress has been an increasingly huge problem for some humans. Human beings aren't just conquerors who salvage every piece of resource we find and completely lay waste to it. </w:t>
      </w:r>
      <w:commentRangeStart w:id="9"/>
      <w:commentRangeStart w:id="10"/>
      <w:r w:rsidRPr="0003602B">
        <w:rPr>
          <w:rFonts w:ascii="Arial" w:eastAsia="Times New Roman" w:hAnsi="Arial" w:cs="Arial"/>
          <w:color w:val="0000FF"/>
          <w:shd w:val="clear" w:color="auto" w:fill="FFFFFF"/>
        </w:rPr>
        <w:t xml:space="preserve">As complex as we think we are, all of us face the same problem: finding purpose. </w:t>
      </w:r>
      <w:commentRangeEnd w:id="9"/>
      <w:r w:rsidR="007243C6">
        <w:rPr>
          <w:rStyle w:val="CommentReference"/>
        </w:rPr>
        <w:commentReference w:id="9"/>
      </w:r>
      <w:commentRangeEnd w:id="10"/>
      <w:r w:rsidR="007243C6">
        <w:rPr>
          <w:rStyle w:val="CommentReference"/>
        </w:rPr>
        <w:commentReference w:id="10"/>
      </w:r>
      <w:r w:rsidRPr="0003602B">
        <w:rPr>
          <w:rFonts w:ascii="Arial" w:eastAsia="Times New Roman" w:hAnsi="Arial" w:cs="Arial"/>
          <w:color w:val="0000FF"/>
          <w:shd w:val="clear" w:color="auto" w:fill="FFFFFF"/>
        </w:rPr>
        <w:t xml:space="preserve">In essence, we are social </w:t>
      </w:r>
      <w:r w:rsidRPr="0003602B">
        <w:rPr>
          <w:rFonts w:ascii="Arial" w:eastAsia="Times New Roman" w:hAnsi="Arial" w:cs="Arial"/>
          <w:color w:val="0000FF"/>
          <w:shd w:val="clear" w:color="auto" w:fill="FFFFFF"/>
        </w:rPr>
        <w:lastRenderedPageBreak/>
        <w:t>creatures that search for greater meaning behind our actions through limitless interrelations with our world and others. Abstract concepts like the afterlife were created to fit our need for fulfilment</w:t>
      </w:r>
      <w:commentRangeStart w:id="11"/>
      <w:r w:rsidRPr="0003602B">
        <w:rPr>
          <w:rFonts w:ascii="Arial" w:eastAsia="Times New Roman" w:hAnsi="Arial" w:cs="Arial"/>
          <w:color w:val="0000FF"/>
          <w:shd w:val="clear" w:color="auto" w:fill="FFFFFF"/>
        </w:rPr>
        <w:t xml:space="preserve">. As Russian Psychologist Lev Vygotsky mentions, </w:t>
      </w:r>
      <w:proofErr w:type="gramStart"/>
      <w:r w:rsidRPr="0003602B">
        <w:rPr>
          <w:rFonts w:ascii="Arial" w:eastAsia="Times New Roman" w:hAnsi="Arial" w:cs="Arial"/>
          <w:color w:val="0000FF"/>
          <w:shd w:val="clear" w:color="auto" w:fill="FFFFFF"/>
        </w:rPr>
        <w:t xml:space="preserve">“ </w:t>
      </w:r>
      <w:r w:rsidRPr="0003602B">
        <w:rPr>
          <w:rFonts w:ascii="Arial" w:eastAsia="Times New Roman" w:hAnsi="Arial" w:cs="Arial"/>
          <w:color w:val="0000FF"/>
        </w:rPr>
        <w:t>Through</w:t>
      </w:r>
      <w:proofErr w:type="gramEnd"/>
      <w:r w:rsidRPr="0003602B">
        <w:rPr>
          <w:rFonts w:ascii="Arial" w:eastAsia="Times New Roman" w:hAnsi="Arial" w:cs="Arial"/>
          <w:color w:val="0000FF"/>
        </w:rPr>
        <w:t xml:space="preserve"> others, we become ourselves.” No person is who they are because they were born a particular way. </w:t>
      </w:r>
      <w:commentRangeEnd w:id="11"/>
      <w:r w:rsidR="00B25F6B">
        <w:rPr>
          <w:rStyle w:val="CommentReference"/>
        </w:rPr>
        <w:commentReference w:id="11"/>
      </w:r>
    </w:p>
    <w:p w14:paraId="068D5AF5" w14:textId="77777777" w:rsidR="0003602B" w:rsidRPr="0003602B" w:rsidDel="007243C6" w:rsidRDefault="0003602B" w:rsidP="0003602B">
      <w:pPr>
        <w:rPr>
          <w:del w:id="12" w:author="Chiara Situmorang" w:date="2022-10-21T16:26:00Z"/>
          <w:rFonts w:ascii="Times New Roman" w:eastAsia="Times New Roman" w:hAnsi="Times New Roman" w:cs="Times New Roman"/>
        </w:rPr>
      </w:pPr>
    </w:p>
    <w:p w14:paraId="153922DE" w14:textId="18B3EDC4" w:rsidR="007243C6" w:rsidRPr="0003602B" w:rsidDel="007243C6" w:rsidRDefault="007243C6" w:rsidP="007243C6">
      <w:pPr>
        <w:rPr>
          <w:del w:id="13" w:author="Chiara Situmorang" w:date="2022-10-21T16:26:00Z"/>
          <w:rFonts w:ascii="Times New Roman" w:eastAsia="Times New Roman" w:hAnsi="Times New Roman" w:cs="Times New Roman"/>
        </w:rPr>
      </w:pPr>
      <w:del w:id="14" w:author="Chiara Situmorang" w:date="2022-10-21T16:26:00Z">
        <w:r w:rsidRPr="0003602B" w:rsidDel="007243C6">
          <w:rPr>
            <w:rFonts w:ascii="Arial" w:eastAsia="Times New Roman" w:hAnsi="Arial" w:cs="Arial"/>
            <w:color w:val="0000FF"/>
          </w:rPr>
          <w:delText xml:space="preserve">We are curious beings in search of the truth but this image tells us we still suffer from internal problems that keep us from achieving perfection. Technology has progressed up to a point where identifying cognitive illnesses can be done casually. </w:delText>
        </w:r>
      </w:del>
      <w:del w:id="15" w:author="Chiara Situmorang" w:date="2022-10-21T16:23:00Z">
        <w:r w:rsidRPr="0003602B" w:rsidDel="007243C6">
          <w:rPr>
            <w:rFonts w:ascii="Arial" w:eastAsia="Times New Roman" w:hAnsi="Arial" w:cs="Arial"/>
            <w:color w:val="0000FF"/>
          </w:rPr>
          <w:delText xml:space="preserve">The scan is able to depict how a mental state can shift the brain’s biological processes to deactivate activity. </w:delText>
        </w:r>
      </w:del>
      <w:del w:id="16" w:author="Chiara Situmorang" w:date="2022-10-21T16:22:00Z">
        <w:r w:rsidRPr="0003602B" w:rsidDel="007243C6">
          <w:rPr>
            <w:rFonts w:ascii="Arial" w:eastAsia="Times New Roman" w:hAnsi="Arial" w:cs="Arial"/>
            <w:color w:val="0000FF"/>
          </w:rPr>
          <w:delText xml:space="preserve">Offering something so abstract and conveying it in a pragmatic manner is more than enough to convince Martians to prolong their communication with humans. </w:delText>
        </w:r>
      </w:del>
      <w:del w:id="17" w:author="Chiara Situmorang" w:date="2022-10-21T16:23:00Z">
        <w:r w:rsidRPr="0003602B" w:rsidDel="007243C6">
          <w:rPr>
            <w:rFonts w:ascii="Arial" w:eastAsia="Times New Roman" w:hAnsi="Arial" w:cs="Arial"/>
            <w:color w:val="0000FF"/>
          </w:rPr>
          <w:delText xml:space="preserve">While forms of literature can express the creativity in humans, an academic interpretation of the intangible </w:delText>
        </w:r>
        <w:commentRangeStart w:id="18"/>
        <w:r w:rsidRPr="0003602B" w:rsidDel="007243C6">
          <w:rPr>
            <w:rFonts w:ascii="Arial" w:eastAsia="Times New Roman" w:hAnsi="Arial" w:cs="Arial"/>
            <w:color w:val="0000FF"/>
          </w:rPr>
          <w:delText xml:space="preserve">concept of depression is more attractive and displays a </w:delText>
        </w:r>
        <w:commentRangeStart w:id="19"/>
        <w:r w:rsidRPr="0003602B" w:rsidDel="007243C6">
          <w:rPr>
            <w:rFonts w:ascii="Arial" w:eastAsia="Times New Roman" w:hAnsi="Arial" w:cs="Arial"/>
            <w:color w:val="0000FF"/>
          </w:rPr>
          <w:delText>potential benefit to collaborating with us</w:delText>
        </w:r>
        <w:commentRangeEnd w:id="19"/>
        <w:r w:rsidDel="007243C6">
          <w:rPr>
            <w:rStyle w:val="CommentReference"/>
          </w:rPr>
          <w:commentReference w:id="19"/>
        </w:r>
        <w:r w:rsidRPr="0003602B" w:rsidDel="007243C6">
          <w:rPr>
            <w:rFonts w:ascii="Arial" w:eastAsia="Times New Roman" w:hAnsi="Arial" w:cs="Arial"/>
            <w:color w:val="0000FF"/>
          </w:rPr>
          <w:delText xml:space="preserve">. The scan implies how sensitive we humans are to external stimuli. This vulnerability would reduce the chances Martians perceive us as threatening. </w:delText>
        </w:r>
        <w:commentRangeEnd w:id="18"/>
        <w:r w:rsidDel="007243C6">
          <w:rPr>
            <w:rStyle w:val="CommentReference"/>
          </w:rPr>
          <w:commentReference w:id="18"/>
        </w:r>
        <w:r w:rsidRPr="0003602B" w:rsidDel="007243C6">
          <w:rPr>
            <w:rFonts w:ascii="Arial" w:eastAsia="Times New Roman" w:hAnsi="Arial" w:cs="Arial"/>
            <w:color w:val="0000FF"/>
          </w:rPr>
          <w:delText>It's a sufficient yet very humbling image that explicitly states both our physical weaknesses and our technological strengths. </w:delText>
        </w:r>
      </w:del>
    </w:p>
    <w:p w14:paraId="2188BC4B" w14:textId="77777777" w:rsidR="0003602B" w:rsidRPr="0003602B" w:rsidRDefault="0003602B" w:rsidP="0003602B">
      <w:pPr>
        <w:rPr>
          <w:rFonts w:ascii="Times New Roman" w:eastAsia="Times New Roman" w:hAnsi="Times New Roman" w:cs="Times New Roman"/>
        </w:rPr>
      </w:pPr>
    </w:p>
    <w:p w14:paraId="15AC3DB3" w14:textId="77777777" w:rsidR="0003602B" w:rsidRPr="0003602B" w:rsidRDefault="0003602B" w:rsidP="0003602B">
      <w:pPr>
        <w:rPr>
          <w:rFonts w:ascii="Times New Roman" w:eastAsia="Times New Roman" w:hAnsi="Times New Roman" w:cs="Times New Roman"/>
        </w:rPr>
      </w:pPr>
      <w:r w:rsidRPr="0003602B">
        <w:rPr>
          <w:rFonts w:ascii="Arial" w:eastAsia="Times New Roman" w:hAnsi="Arial" w:cs="Arial"/>
          <w:color w:val="0000FF"/>
        </w:rPr>
        <w:t>After a while the shadow behind the rock began to take form. Unbeknownst to me, the boundless barrier had already dissipated. A hand reached from the darkness and I was going to take it. </w:t>
      </w:r>
    </w:p>
    <w:p w14:paraId="0BC7B533" w14:textId="77777777" w:rsidR="0003602B" w:rsidRPr="0003602B" w:rsidRDefault="0003602B" w:rsidP="0003602B">
      <w:pPr>
        <w:rPr>
          <w:rFonts w:ascii="Times New Roman" w:eastAsia="Times New Roman" w:hAnsi="Times New Roman" w:cs="Times New Roman"/>
        </w:rPr>
      </w:pPr>
    </w:p>
    <w:p w14:paraId="42680D61" w14:textId="77777777" w:rsidR="00B25F6B" w:rsidRDefault="00B25F6B">
      <w:r>
        <w:t>Hi Amos,</w:t>
      </w:r>
    </w:p>
    <w:p w14:paraId="2B569014" w14:textId="77777777" w:rsidR="00B25F6B" w:rsidRDefault="00B25F6B"/>
    <w:p w14:paraId="4862F098" w14:textId="3A31D2BD" w:rsidR="007243C6" w:rsidRDefault="00B25F6B">
      <w:r>
        <w:t xml:space="preserve">After rearranging some of your sentences, I see that the essay has become more effective. I really like your insights into the complexity of human beings. To make your essay even more memorable and impactful, I think it’s a good idea to clarify one or two reasons why the Martians should give humans a chance. </w:t>
      </w:r>
      <w:r w:rsidR="007243C6">
        <w:t xml:space="preserve">I feel that </w:t>
      </w:r>
      <w:proofErr w:type="gramStart"/>
      <w:r w:rsidR="007243C6">
        <w:t>your</w:t>
      </w:r>
      <w:proofErr w:type="gramEnd"/>
      <w:r w:rsidR="007243C6">
        <w:t xml:space="preserve"> reasoning for using the scan as a sign of weakness actually undermines the point you’re trying to make, which is that humans are infinitely curious &amp; complex</w:t>
      </w:r>
      <w:r>
        <w:t xml:space="preserve">. </w:t>
      </w:r>
      <w:r w:rsidR="007243C6">
        <w:t xml:space="preserve">I suggest rewriting this part, </w:t>
      </w:r>
      <w:r w:rsidR="007243C6">
        <w:t xml:space="preserve">especially </w:t>
      </w:r>
      <w:r w:rsidR="007243C6">
        <w:t>as portraying mental illness as a weakness is probably not what you want to do as a potential psychology major!</w:t>
      </w:r>
      <w:r w:rsidR="007243C6">
        <w:t xml:space="preserve"> </w:t>
      </w:r>
    </w:p>
    <w:p w14:paraId="2FF912D1" w14:textId="77777777" w:rsidR="007243C6" w:rsidRDefault="007243C6"/>
    <w:p w14:paraId="2B76494C" w14:textId="517ECFC5" w:rsidR="00323CCA" w:rsidRDefault="007243C6">
      <w:r>
        <w:t>Once you’ve rewritten the argument for your scan, think about this</w:t>
      </w:r>
      <w:r>
        <w:t>:</w:t>
      </w:r>
      <w:r w:rsidR="00B25F6B">
        <w:t xml:space="preserve"> </w:t>
      </w:r>
      <w:r>
        <w:t xml:space="preserve">how </w:t>
      </w:r>
      <w:r>
        <w:t>would this representation of humanity appeal to the Martians</w:t>
      </w:r>
      <w:r w:rsidR="00B25F6B">
        <w:t xml:space="preserve">? You mentioned </w:t>
      </w:r>
      <w:r>
        <w:t xml:space="preserve">that </w:t>
      </w:r>
      <w:r w:rsidR="00B25F6B">
        <w:t xml:space="preserve">humans need to find a purpose in life. </w:t>
      </w:r>
      <w:r>
        <w:t xml:space="preserve">Are they intrigued about our insatiable desire to explore despite our vulnerabilities? This is a chance for you to show what YOU think is valuable about humanity. </w:t>
      </w:r>
    </w:p>
    <w:p w14:paraId="08F59D33" w14:textId="519C5ED4" w:rsidR="007243C6" w:rsidRDefault="007243C6"/>
    <w:p w14:paraId="76EED8C8" w14:textId="662B7A0A" w:rsidR="007243C6" w:rsidRDefault="007243C6">
      <w:r>
        <w:t>Don’t forget that the prompt is asking you to show an object that shows humanity is worth the aliens’ time. This means showing our strengths, not our weakness</w:t>
      </w:r>
      <w:r>
        <w:t>es. Good luck on your revisions!</w:t>
      </w:r>
    </w:p>
    <w:p w14:paraId="73EFE7C7" w14:textId="77777777" w:rsidR="00323CCA" w:rsidRDefault="00323CCA"/>
    <w:p w14:paraId="559BB780" w14:textId="77777777" w:rsidR="00323CCA" w:rsidRDefault="00323CCA">
      <w:r>
        <w:t>Best wishes,</w:t>
      </w:r>
    </w:p>
    <w:p w14:paraId="28727BBB" w14:textId="11579047" w:rsidR="00B25F6B" w:rsidRDefault="00323CCA">
      <w:r>
        <w:t xml:space="preserve">Melinda </w:t>
      </w:r>
      <w:r w:rsidR="007243C6">
        <w:t>&amp; Chiara</w:t>
      </w:r>
    </w:p>
    <w:sectPr w:rsidR="00B25F6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0-21T00:44:00Z" w:initials="Office">
    <w:p w14:paraId="5837DB69" w14:textId="77777777" w:rsidR="008D76E8" w:rsidRDefault="008D76E8">
      <w:pPr>
        <w:pStyle w:val="CommentText"/>
      </w:pPr>
      <w:r>
        <w:rPr>
          <w:rStyle w:val="CommentReference"/>
        </w:rPr>
        <w:annotationRef/>
      </w:r>
      <w:r>
        <w:t xml:space="preserve">Hi Amos! </w:t>
      </w:r>
      <w:r w:rsidR="00BD0933">
        <w:t xml:space="preserve">I see that you’ve moved some things around from the previous draft to make your essay more cohesive </w:t>
      </w:r>
      <w:r w:rsidR="00BD0933">
        <w:sym w:font="Wingdings" w:char="F04A"/>
      </w:r>
    </w:p>
    <w:p w14:paraId="78FFAFAD" w14:textId="37D4F43F" w:rsidR="00BD0933" w:rsidRDefault="00BD0933">
      <w:pPr>
        <w:pStyle w:val="CommentText"/>
      </w:pPr>
      <w:r>
        <w:t>However, my previous question for this particular part still remains: what does this scan look like as opposed to that of a happy person? We’re dealing with Martians here, so I think it will make more sense if you provide some descriptions of a healthy brain vs the CT scan you chose.</w:t>
      </w:r>
    </w:p>
  </w:comment>
  <w:comment w:id="1" w:author="Microsoft Office User" w:date="2022-10-21T00:48:00Z" w:initials="Office">
    <w:p w14:paraId="7FAADCBD" w14:textId="77777777" w:rsidR="007243C6" w:rsidRDefault="00BD0933" w:rsidP="00BE448C">
      <w:r>
        <w:rPr>
          <w:rStyle w:val="CommentReference"/>
        </w:rPr>
        <w:annotationRef/>
      </w:r>
      <w:r w:rsidR="007243C6">
        <w:t>I moved part of your 5th paragraph here instead to make your essay more cohesive, since the answer to why the scan is chosen is somewhat explained in the beginning of this par.</w:t>
      </w:r>
    </w:p>
  </w:comment>
  <w:comment w:id="5" w:author="Chiara Situmorang" w:date="2022-10-21T16:23:00Z" w:initials="CS">
    <w:p w14:paraId="0C3DD3F8" w14:textId="6DD8774E" w:rsidR="007243C6" w:rsidRDefault="007243C6" w:rsidP="007243C6">
      <w:r>
        <w:rPr>
          <w:rStyle w:val="CommentReference"/>
        </w:rPr>
        <w:annotationRef/>
      </w:r>
      <w:r>
        <w:t>Why should they collaborate with us, and what would we collaborate on?</w:t>
      </w:r>
    </w:p>
  </w:comment>
  <w:comment w:id="4" w:author="Microsoft Office User" w:date="2022-10-21T00:51:00Z" w:initials="Office">
    <w:p w14:paraId="3AF97DE7" w14:textId="77777777" w:rsidR="007243C6" w:rsidRDefault="007243C6" w:rsidP="007243C6">
      <w:r>
        <w:rPr>
          <w:rStyle w:val="CommentReference"/>
        </w:rPr>
        <w:annotationRef/>
      </w:r>
      <w:r>
        <w:t xml:space="preserve">This poses a conundrum: you have mentioned before that humans need a purpose, yet you have not directly provided a clear answer to why we need to explore Mars. Does working with the Martians help us find our purpose? </w:t>
      </w:r>
    </w:p>
  </w:comment>
  <w:comment w:id="6" w:author="Chiara Situmorang" w:date="2022-10-21T16:26:00Z" w:initials="CS">
    <w:p w14:paraId="2032E9A6" w14:textId="77777777" w:rsidR="007243C6" w:rsidRDefault="007243C6" w:rsidP="00680616">
      <w:r>
        <w:rPr>
          <w:rStyle w:val="CommentReference"/>
        </w:rPr>
        <w:annotationRef/>
      </w:r>
      <w:r>
        <w:t>This suggests that you think mental health issues are a weakness. I think it would be a more interesting angle to say that this scan demonstrates our complexity as a species, both evolutionarily &amp; emotionally. This reasoning is a more compassionate &amp; empathetic stance towards mental health issues.</w:t>
      </w:r>
    </w:p>
  </w:comment>
  <w:comment w:id="9" w:author="Chiara Situmorang" w:date="2022-10-21T16:28:00Z" w:initials="CS">
    <w:p w14:paraId="44C7A103" w14:textId="77777777" w:rsidR="007243C6" w:rsidRDefault="007243C6" w:rsidP="00641BF0">
      <w:r>
        <w:rPr>
          <w:rStyle w:val="CommentReference"/>
        </w:rPr>
        <w:annotationRef/>
      </w:r>
      <w:r>
        <w:t>What does this say about us as a species? As Melinda said, you can connect this need for purpose to why we are supposedly on Mars, and why our tendency to explore ourselves would be appealing to the Martians.</w:t>
      </w:r>
    </w:p>
  </w:comment>
  <w:comment w:id="10" w:author="Chiara Situmorang" w:date="2022-10-21T16:37:00Z" w:initials="CS">
    <w:p w14:paraId="6746B7C0" w14:textId="77777777" w:rsidR="007243C6" w:rsidRDefault="007243C6" w:rsidP="00A84A62">
      <w:r>
        <w:rPr>
          <w:rStyle w:val="CommentReference"/>
        </w:rPr>
        <w:annotationRef/>
      </w:r>
      <w:r>
        <w:t>I removed part of your next paragraph, so you have more space here to elaborate on this.</w:t>
      </w:r>
    </w:p>
  </w:comment>
  <w:comment w:id="11" w:author="Microsoft Office User" w:date="2022-10-21T00:55:00Z" w:initials="Office">
    <w:p w14:paraId="58C5D752" w14:textId="672A8953" w:rsidR="00B25F6B" w:rsidRDefault="00B25F6B">
      <w:pPr>
        <w:pStyle w:val="CommentText"/>
      </w:pPr>
      <w:r>
        <w:rPr>
          <w:rStyle w:val="CommentReference"/>
        </w:rPr>
        <w:annotationRef/>
      </w:r>
      <w:r>
        <w:t xml:space="preserve">This quote would be more meaningful and profound if you can connect it with why we’re there in Mars. </w:t>
      </w:r>
    </w:p>
  </w:comment>
  <w:comment w:id="19" w:author="Chiara Situmorang" w:date="2022-10-21T16:23:00Z" w:initials="CS">
    <w:p w14:paraId="4BFB4DB4" w14:textId="77777777" w:rsidR="007243C6" w:rsidRDefault="007243C6" w:rsidP="00EB0461">
      <w:r>
        <w:rPr>
          <w:rStyle w:val="CommentReference"/>
        </w:rPr>
        <w:annotationRef/>
      </w:r>
      <w:r>
        <w:t>Why should they collaborate with us, and what would we collaborate on?</w:t>
      </w:r>
    </w:p>
  </w:comment>
  <w:comment w:id="18" w:author="Microsoft Office User" w:date="2022-10-21T00:51:00Z" w:initials="Office">
    <w:p w14:paraId="02E0CEEE" w14:textId="77777777" w:rsidR="007243C6" w:rsidRDefault="007243C6" w:rsidP="00F440B9">
      <w:r>
        <w:rPr>
          <w:rStyle w:val="CommentReference"/>
        </w:rPr>
        <w:annotationRef/>
      </w:r>
      <w:r>
        <w:t xml:space="preserve">This poses a conundrum: you have mentioned before that humans need a purpose, yet you have not directly provided a clear answer to why we need to explore Mars. Does working with the Martians help us find our purpose?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FFAFAD" w15:done="0"/>
  <w15:commentEx w15:paraId="7FAADCBD" w15:done="0"/>
  <w15:commentEx w15:paraId="0C3DD3F8" w15:done="0"/>
  <w15:commentEx w15:paraId="3AF97DE7" w15:done="0"/>
  <w15:commentEx w15:paraId="2032E9A6" w15:done="0"/>
  <w15:commentEx w15:paraId="44C7A103" w15:done="0"/>
  <w15:commentEx w15:paraId="6746B7C0" w15:paraIdParent="44C7A103" w15:done="0"/>
  <w15:commentEx w15:paraId="58C5D752" w15:done="0"/>
  <w15:commentEx w15:paraId="4BFB4DB4" w15:done="0"/>
  <w15:commentEx w15:paraId="02E0CE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D4608" w16cex:dateUtc="2022-10-21T09:23:00Z"/>
  <w16cex:commentExtensible w16cex:durableId="26FD469B" w16cex:dateUtc="2022-10-21T09:26:00Z"/>
  <w16cex:commentExtensible w16cex:durableId="26FD474B" w16cex:dateUtc="2022-10-21T09:28:00Z"/>
  <w16cex:commentExtensible w16cex:durableId="26FD495E" w16cex:dateUtc="2022-10-21T09:37:00Z"/>
  <w16cex:commentExtensible w16cex:durableId="26FD45F9" w16cex:dateUtc="2022-10-21T0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FFAFAD" w16cid:durableId="26FD421A"/>
  <w16cid:commentId w16cid:paraId="7FAADCBD" w16cid:durableId="26FD421B"/>
  <w16cid:commentId w16cid:paraId="0C3DD3F8" w16cid:durableId="26FD4608"/>
  <w16cid:commentId w16cid:paraId="3AF97DE7" w16cid:durableId="26FD4607"/>
  <w16cid:commentId w16cid:paraId="2032E9A6" w16cid:durableId="26FD469B"/>
  <w16cid:commentId w16cid:paraId="44C7A103" w16cid:durableId="26FD474B"/>
  <w16cid:commentId w16cid:paraId="6746B7C0" w16cid:durableId="26FD495E"/>
  <w16cid:commentId w16cid:paraId="58C5D752" w16cid:durableId="26FD421C"/>
  <w16cid:commentId w16cid:paraId="4BFB4DB4" w16cid:durableId="26FD45F9"/>
  <w16cid:commentId w16cid:paraId="02E0CEEE" w16cid:durableId="26FD45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20EE6"/>
    <w:multiLevelType w:val="multilevel"/>
    <w:tmpl w:val="8718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846009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02B"/>
    <w:rsid w:val="0003602B"/>
    <w:rsid w:val="00323CCA"/>
    <w:rsid w:val="007243C6"/>
    <w:rsid w:val="008D76E8"/>
    <w:rsid w:val="00B25F6B"/>
    <w:rsid w:val="00BD0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DFAEEF"/>
  <w15:chartTrackingRefBased/>
  <w15:docId w15:val="{095100AA-AB03-EF40-920B-CD6C7E6F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602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D76E8"/>
    <w:rPr>
      <w:sz w:val="18"/>
      <w:szCs w:val="18"/>
    </w:rPr>
  </w:style>
  <w:style w:type="paragraph" w:styleId="CommentText">
    <w:name w:val="annotation text"/>
    <w:basedOn w:val="Normal"/>
    <w:link w:val="CommentTextChar"/>
    <w:uiPriority w:val="99"/>
    <w:semiHidden/>
    <w:unhideWhenUsed/>
    <w:rsid w:val="008D76E8"/>
  </w:style>
  <w:style w:type="character" w:customStyle="1" w:styleId="CommentTextChar">
    <w:name w:val="Comment Text Char"/>
    <w:basedOn w:val="DefaultParagraphFont"/>
    <w:link w:val="CommentText"/>
    <w:uiPriority w:val="99"/>
    <w:semiHidden/>
    <w:rsid w:val="008D76E8"/>
  </w:style>
  <w:style w:type="paragraph" w:styleId="CommentSubject">
    <w:name w:val="annotation subject"/>
    <w:basedOn w:val="CommentText"/>
    <w:next w:val="CommentText"/>
    <w:link w:val="CommentSubjectChar"/>
    <w:uiPriority w:val="99"/>
    <w:semiHidden/>
    <w:unhideWhenUsed/>
    <w:rsid w:val="008D76E8"/>
    <w:rPr>
      <w:b/>
      <w:bCs/>
      <w:sz w:val="20"/>
      <w:szCs w:val="20"/>
    </w:rPr>
  </w:style>
  <w:style w:type="character" w:customStyle="1" w:styleId="CommentSubjectChar">
    <w:name w:val="Comment Subject Char"/>
    <w:basedOn w:val="CommentTextChar"/>
    <w:link w:val="CommentSubject"/>
    <w:uiPriority w:val="99"/>
    <w:semiHidden/>
    <w:rsid w:val="008D76E8"/>
    <w:rPr>
      <w:b/>
      <w:bCs/>
      <w:sz w:val="20"/>
      <w:szCs w:val="20"/>
    </w:rPr>
  </w:style>
  <w:style w:type="paragraph" w:styleId="BalloonText">
    <w:name w:val="Balloon Text"/>
    <w:basedOn w:val="Normal"/>
    <w:link w:val="BalloonTextChar"/>
    <w:uiPriority w:val="99"/>
    <w:semiHidden/>
    <w:unhideWhenUsed/>
    <w:rsid w:val="008D76E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76E8"/>
    <w:rPr>
      <w:rFonts w:ascii="Times New Roman" w:hAnsi="Times New Roman" w:cs="Times New Roman"/>
      <w:sz w:val="18"/>
      <w:szCs w:val="18"/>
    </w:rPr>
  </w:style>
  <w:style w:type="paragraph" w:styleId="Revision">
    <w:name w:val="Revision"/>
    <w:hidden/>
    <w:uiPriority w:val="99"/>
    <w:semiHidden/>
    <w:rsid w:val="00724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36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Arini Kasih</dc:creator>
  <cp:keywords/>
  <dc:description/>
  <cp:lastModifiedBy>Chiara Situmorang</cp:lastModifiedBy>
  <cp:revision>3</cp:revision>
  <dcterms:created xsi:type="dcterms:W3CDTF">2022-10-20T18:07:00Z</dcterms:created>
  <dcterms:modified xsi:type="dcterms:W3CDTF">2022-10-21T09:38:00Z</dcterms:modified>
</cp:coreProperties>
</file>