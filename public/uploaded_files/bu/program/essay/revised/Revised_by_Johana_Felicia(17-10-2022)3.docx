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18962" w14:textId="3C8BDDD8" w:rsidR="00B86B1E" w:rsidRPr="0014511D" w:rsidRDefault="00B86B1E" w:rsidP="00B86B1E">
      <w:pPr>
        <w:pStyle w:val="NormalWeb"/>
        <w:shd w:val="clear" w:color="auto" w:fill="FFFFFF"/>
        <w:spacing w:before="0" w:beforeAutospacing="0" w:after="0" w:afterAutospacing="0"/>
        <w:textAlignment w:val="baseline"/>
        <w:rPr>
          <w:rFonts w:ascii="Roboto" w:hAnsi="Roboto"/>
          <w:color w:val="333333"/>
          <w:lang w:val="en-US"/>
        </w:rPr>
      </w:pPr>
      <w:r w:rsidRPr="0014511D">
        <w:rPr>
          <w:rFonts w:ascii="Roboto" w:hAnsi="Roboto"/>
          <w:color w:val="333333"/>
          <w:shd w:val="clear" w:color="auto" w:fill="FFFF00"/>
          <w:lang w:val="en-US"/>
        </w:rPr>
        <w:t>Discuss an accomplishment, event, or realization that sparked a period of personal growth and a new understanding of yourself or others.</w:t>
      </w:r>
    </w:p>
    <w:p w14:paraId="62A837D9" w14:textId="77777777" w:rsidR="00B86B1E" w:rsidRPr="0014511D" w:rsidRDefault="00B86B1E" w:rsidP="00B86B1E">
      <w:pPr>
        <w:pStyle w:val="NormalWeb"/>
        <w:spacing w:before="0" w:beforeAutospacing="0" w:after="0" w:afterAutospacing="0" w:line="480" w:lineRule="auto"/>
        <w:ind w:left="2160" w:firstLine="720"/>
        <w:rPr>
          <w:rFonts w:ascii="Arial" w:hAnsi="Arial" w:cs="Arial"/>
          <w:color w:val="000000"/>
          <w:sz w:val="22"/>
          <w:szCs w:val="22"/>
          <w:lang w:val="en-US"/>
        </w:rPr>
      </w:pPr>
      <w:r w:rsidRPr="0014511D">
        <w:rPr>
          <w:rFonts w:ascii="Arial" w:hAnsi="Arial" w:cs="Arial"/>
          <w:color w:val="000000"/>
          <w:sz w:val="22"/>
          <w:szCs w:val="22"/>
          <w:lang w:val="en-US"/>
        </w:rPr>
        <w:t>   </w:t>
      </w:r>
    </w:p>
    <w:p w14:paraId="0A662454" w14:textId="61889439" w:rsidR="00B86B1E" w:rsidRPr="0014511D" w:rsidRDefault="00B86B1E" w:rsidP="00B86B1E">
      <w:pPr>
        <w:pStyle w:val="NormalWeb"/>
        <w:spacing w:before="0" w:beforeAutospacing="0" w:after="0" w:afterAutospacing="0" w:line="480" w:lineRule="auto"/>
        <w:rPr>
          <w:lang w:val="en-US"/>
        </w:rPr>
      </w:pPr>
    </w:p>
    <w:p w14:paraId="0B8C6E41" w14:textId="44BAD582" w:rsidR="00B86B1E" w:rsidRPr="0014511D" w:rsidRDefault="00B86B1E" w:rsidP="00B86B1E">
      <w:pPr>
        <w:pStyle w:val="NormalWeb"/>
        <w:spacing w:before="0" w:beforeAutospacing="0" w:after="0" w:afterAutospacing="0" w:line="480" w:lineRule="auto"/>
        <w:ind w:firstLine="720"/>
        <w:rPr>
          <w:lang w:val="en-US"/>
        </w:rPr>
      </w:pPr>
      <w:r w:rsidRPr="0014511D">
        <w:rPr>
          <w:rFonts w:ascii="Arial" w:hAnsi="Arial" w:cs="Arial"/>
          <w:color w:val="000000"/>
          <w:sz w:val="22"/>
          <w:szCs w:val="22"/>
          <w:lang w:val="en-US"/>
        </w:rPr>
        <w:t xml:space="preserve">As I woke up in the morning, I looked in the mirror magically hoping for a change, yet nothing happened, and I was greeted with the same emotion I felt every morning: a feeling of shame. I was tired of always being known as the “chubby” kid, but even more than that I was becoming increasingly aware that my lifestyle was not sustainable and that it was negatively impacting my health. Simple things like a jog or a light workout would be enough to leave me breathless. </w:t>
      </w:r>
      <w:del w:id="0" w:author="Chiara Situmorang" w:date="2022-10-17T13:51:00Z">
        <w:r w:rsidRPr="0014511D" w:rsidDel="00C61908">
          <w:rPr>
            <w:rFonts w:ascii="Arial" w:hAnsi="Arial" w:cs="Arial"/>
            <w:color w:val="000000"/>
            <w:sz w:val="22"/>
            <w:szCs w:val="22"/>
            <w:lang w:val="en-US"/>
          </w:rPr>
          <w:delText xml:space="preserve">At the end of my junior year, I promised myself to try and switch to a healthier lifestyle. </w:delText>
        </w:r>
      </w:del>
      <w:commentRangeStart w:id="1"/>
      <w:r w:rsidRPr="0014511D">
        <w:rPr>
          <w:rFonts w:ascii="Arial" w:hAnsi="Arial" w:cs="Arial"/>
          <w:color w:val="000000"/>
          <w:sz w:val="22"/>
          <w:szCs w:val="22"/>
          <w:lang w:val="en-US"/>
        </w:rPr>
        <w:t>Although the entire process of my weight loss might seem insignificant in the grand scheme of things, this process deeply impacted my mentality.</w:t>
      </w:r>
      <w:commentRangeEnd w:id="1"/>
      <w:r w:rsidR="00EE6B4C">
        <w:rPr>
          <w:rStyle w:val="CommentReference"/>
          <w:rFonts w:asciiTheme="minorHAnsi" w:eastAsiaTheme="minorEastAsia" w:hAnsiTheme="minorHAnsi" w:cstheme="minorBidi"/>
        </w:rPr>
        <w:commentReference w:id="1"/>
      </w:r>
      <w:r w:rsidRPr="0014511D">
        <w:rPr>
          <w:rFonts w:ascii="Arial" w:hAnsi="Arial" w:cs="Arial"/>
          <w:color w:val="000000"/>
          <w:sz w:val="22"/>
          <w:szCs w:val="22"/>
          <w:lang w:val="en-US"/>
        </w:rPr>
        <w:t xml:space="preserve"> In the past, my image of myself was a result of the way others viewed me. If people </w:t>
      </w:r>
      <w:r w:rsidR="0014511D">
        <w:rPr>
          <w:rFonts w:ascii="Arial" w:hAnsi="Arial" w:cs="Arial"/>
          <w:color w:val="000000"/>
          <w:sz w:val="22"/>
          <w:szCs w:val="22"/>
          <w:lang w:val="en-US"/>
        </w:rPr>
        <w:t>labelled</w:t>
      </w:r>
      <w:r w:rsidRPr="0014511D">
        <w:rPr>
          <w:rFonts w:ascii="Arial" w:hAnsi="Arial" w:cs="Arial"/>
          <w:color w:val="000000"/>
          <w:sz w:val="22"/>
          <w:szCs w:val="22"/>
          <w:lang w:val="en-US"/>
        </w:rPr>
        <w:t xml:space="preserve"> me as the “chubby” and unhealthy kid then, I would think of myself as the chubby and unhealthy kid. </w:t>
      </w:r>
      <w:commentRangeStart w:id="2"/>
      <w:r w:rsidRPr="0014511D">
        <w:rPr>
          <w:rFonts w:ascii="Arial" w:hAnsi="Arial" w:cs="Arial"/>
          <w:color w:val="000000"/>
          <w:sz w:val="22"/>
          <w:szCs w:val="22"/>
          <w:lang w:val="en-US"/>
        </w:rPr>
        <w:t xml:space="preserve">This mindset prevented me from growing because it made me believe that these titles were already part of my identity and that there was </w:t>
      </w:r>
      <w:proofErr w:type="gramStart"/>
      <w:r w:rsidRPr="0014511D">
        <w:rPr>
          <w:rFonts w:ascii="Arial" w:hAnsi="Arial" w:cs="Arial"/>
          <w:color w:val="000000"/>
          <w:sz w:val="22"/>
          <w:szCs w:val="22"/>
          <w:lang w:val="en-US"/>
        </w:rPr>
        <w:t>nothing</w:t>
      </w:r>
      <w:proofErr w:type="gramEnd"/>
      <w:r w:rsidRPr="0014511D">
        <w:rPr>
          <w:rFonts w:ascii="Arial" w:hAnsi="Arial" w:cs="Arial"/>
          <w:color w:val="000000"/>
          <w:sz w:val="22"/>
          <w:szCs w:val="22"/>
          <w:lang w:val="en-US"/>
        </w:rPr>
        <w:t xml:space="preserve"> I could do to change it.</w:t>
      </w:r>
      <w:commentRangeEnd w:id="2"/>
      <w:r w:rsidR="00C61908">
        <w:rPr>
          <w:rStyle w:val="CommentReference"/>
          <w:rFonts w:asciiTheme="minorHAnsi" w:eastAsiaTheme="minorEastAsia" w:hAnsiTheme="minorHAnsi" w:cstheme="minorBidi"/>
        </w:rPr>
        <w:commentReference w:id="2"/>
      </w:r>
    </w:p>
    <w:p w14:paraId="256E6EE2" w14:textId="77777777" w:rsidR="00B86B1E" w:rsidRPr="0014511D" w:rsidRDefault="00B86B1E" w:rsidP="00B86B1E">
      <w:pPr>
        <w:pStyle w:val="NormalWeb"/>
        <w:spacing w:before="0" w:beforeAutospacing="0" w:after="0" w:afterAutospacing="0" w:line="480" w:lineRule="auto"/>
        <w:ind w:firstLine="720"/>
        <w:rPr>
          <w:lang w:val="en-US"/>
        </w:rPr>
      </w:pPr>
      <w:commentRangeStart w:id="3"/>
      <w:r w:rsidRPr="0014511D">
        <w:rPr>
          <w:rFonts w:ascii="Arial" w:hAnsi="Arial" w:cs="Arial"/>
          <w:color w:val="000000"/>
          <w:sz w:val="22"/>
          <w:szCs w:val="22"/>
          <w:lang w:val="en-US"/>
        </w:rPr>
        <w:t>During my summer break, I took my promise seriously</w:t>
      </w:r>
      <w:commentRangeEnd w:id="3"/>
      <w:r w:rsidR="00C61908">
        <w:rPr>
          <w:rStyle w:val="CommentReference"/>
          <w:rFonts w:asciiTheme="minorHAnsi" w:eastAsiaTheme="minorEastAsia" w:hAnsiTheme="minorHAnsi" w:cstheme="minorBidi"/>
        </w:rPr>
        <w:commentReference w:id="3"/>
      </w:r>
      <w:r w:rsidRPr="0014511D">
        <w:rPr>
          <w:rFonts w:ascii="Arial" w:hAnsi="Arial" w:cs="Arial"/>
          <w:color w:val="000000"/>
          <w:sz w:val="22"/>
          <w:szCs w:val="22"/>
          <w:lang w:val="en-US"/>
        </w:rPr>
        <w:t xml:space="preserve"> and had that feeling of shame etched in my mind which enabled me to follow a strict diet despite the mouthwatering food that is always somehow available in every Indonesian household. More specifically, I was able to keep myself accountable by keeping a schedule and by making a diet plan. In addition, after my break started, my sister invited me to work out in the gym and soon after, I made this part of my routine and started to head to the gym </w:t>
      </w:r>
      <w:proofErr w:type="spellStart"/>
      <w:r w:rsidRPr="0014511D">
        <w:rPr>
          <w:rFonts w:ascii="Arial" w:hAnsi="Arial" w:cs="Arial"/>
          <w:color w:val="000000"/>
          <w:sz w:val="22"/>
          <w:szCs w:val="22"/>
          <w:lang w:val="en-US"/>
        </w:rPr>
        <w:t>everyday</w:t>
      </w:r>
      <w:proofErr w:type="spellEnd"/>
      <w:r w:rsidRPr="0014511D">
        <w:rPr>
          <w:rFonts w:ascii="Arial" w:hAnsi="Arial" w:cs="Arial"/>
          <w:color w:val="000000"/>
          <w:sz w:val="22"/>
          <w:szCs w:val="22"/>
          <w:lang w:val="en-US"/>
        </w:rPr>
        <w:t>. Even though there were numerous moments where I felt like giving up, that feeling of shame I felt every morning allowed me to keep going. </w:t>
      </w:r>
    </w:p>
    <w:p w14:paraId="18A0A195" w14:textId="339C9A06" w:rsidR="00B86B1E" w:rsidRPr="0014511D" w:rsidRDefault="00B86B1E" w:rsidP="00B86B1E">
      <w:pPr>
        <w:pStyle w:val="NormalWeb"/>
        <w:spacing w:before="0" w:beforeAutospacing="0" w:after="0" w:afterAutospacing="0" w:line="480" w:lineRule="auto"/>
        <w:ind w:firstLine="720"/>
        <w:rPr>
          <w:lang w:val="en-US"/>
        </w:rPr>
      </w:pPr>
      <w:r w:rsidRPr="0014511D">
        <w:rPr>
          <w:rFonts w:ascii="Arial" w:hAnsi="Arial" w:cs="Arial"/>
          <w:color w:val="000000"/>
          <w:sz w:val="22"/>
          <w:szCs w:val="22"/>
          <w:lang w:val="en-US"/>
        </w:rPr>
        <w:t xml:space="preserve">My weight loss experience has shown me that I don’t have to stick to any of the labels that are put on me and that I am instead capable of deciding who I want to be if I put in the effort.  </w:t>
      </w:r>
      <w:commentRangeStart w:id="4"/>
      <w:r w:rsidRPr="0014511D">
        <w:rPr>
          <w:rFonts w:ascii="Arial" w:hAnsi="Arial" w:cs="Arial"/>
          <w:color w:val="000000"/>
          <w:sz w:val="22"/>
          <w:szCs w:val="22"/>
          <w:lang w:val="en-US"/>
        </w:rPr>
        <w:t xml:space="preserve">My weight went down by over twenty </w:t>
      </w:r>
      <w:proofErr w:type="gramStart"/>
      <w:r w:rsidRPr="0014511D">
        <w:rPr>
          <w:rFonts w:ascii="Arial" w:hAnsi="Arial" w:cs="Arial"/>
          <w:color w:val="000000"/>
          <w:sz w:val="22"/>
          <w:szCs w:val="22"/>
          <w:lang w:val="en-US"/>
        </w:rPr>
        <w:t>kilograms</w:t>
      </w:r>
      <w:proofErr w:type="gramEnd"/>
      <w:r w:rsidRPr="0014511D">
        <w:rPr>
          <w:rFonts w:ascii="Arial" w:hAnsi="Arial" w:cs="Arial"/>
          <w:color w:val="000000"/>
          <w:sz w:val="22"/>
          <w:szCs w:val="22"/>
          <w:lang w:val="en-US"/>
        </w:rPr>
        <w:t xml:space="preserve"> and I was feeling healthier and more confident than I had ever been in years. </w:t>
      </w:r>
      <w:commentRangeEnd w:id="4"/>
      <w:r w:rsidR="00372167">
        <w:rPr>
          <w:rStyle w:val="CommentReference"/>
          <w:rFonts w:asciiTheme="minorHAnsi" w:eastAsiaTheme="minorEastAsia" w:hAnsiTheme="minorHAnsi" w:cstheme="minorBidi"/>
        </w:rPr>
        <w:commentReference w:id="4"/>
      </w:r>
      <w:r w:rsidRPr="0014511D">
        <w:rPr>
          <w:rFonts w:ascii="Arial" w:hAnsi="Arial" w:cs="Arial"/>
          <w:color w:val="000000"/>
          <w:sz w:val="22"/>
          <w:szCs w:val="22"/>
          <w:lang w:val="en-US"/>
        </w:rPr>
        <w:t>I was finally able to go for a simple jo</w:t>
      </w:r>
      <w:r w:rsidR="00C61908">
        <w:rPr>
          <w:rFonts w:ascii="Arial" w:hAnsi="Arial" w:cs="Arial"/>
          <w:color w:val="000000"/>
          <w:sz w:val="22"/>
          <w:szCs w:val="22"/>
          <w:lang w:val="en-US"/>
        </w:rPr>
        <w:t>g</w:t>
      </w:r>
      <w:r w:rsidRPr="0014511D">
        <w:rPr>
          <w:rFonts w:ascii="Arial" w:hAnsi="Arial" w:cs="Arial"/>
          <w:color w:val="000000"/>
          <w:sz w:val="22"/>
          <w:szCs w:val="22"/>
          <w:lang w:val="en-US"/>
        </w:rPr>
        <w:t xml:space="preserve"> or light workout without worrying about running out of breath</w:t>
      </w:r>
      <w:commentRangeStart w:id="5"/>
      <w:r w:rsidRPr="0014511D">
        <w:rPr>
          <w:rFonts w:ascii="Arial" w:hAnsi="Arial" w:cs="Arial"/>
          <w:color w:val="000000"/>
          <w:sz w:val="22"/>
          <w:szCs w:val="22"/>
          <w:lang w:val="en-US"/>
        </w:rPr>
        <w:t xml:space="preserve">. I was finally able to gain the </w:t>
      </w:r>
      <w:r w:rsidRPr="0014511D">
        <w:rPr>
          <w:rFonts w:ascii="Arial" w:hAnsi="Arial" w:cs="Arial"/>
          <w:color w:val="000000"/>
          <w:sz w:val="22"/>
          <w:szCs w:val="22"/>
          <w:lang w:val="en-US"/>
        </w:rPr>
        <w:lastRenderedPageBreak/>
        <w:t xml:space="preserve">confidence to try-out for the school soccer team. I was finally able to become a part of the school varsity soccer team. </w:t>
      </w:r>
      <w:commentRangeStart w:id="6"/>
      <w:r w:rsidRPr="0014511D">
        <w:rPr>
          <w:rFonts w:ascii="Arial" w:hAnsi="Arial" w:cs="Arial"/>
          <w:color w:val="000000"/>
          <w:sz w:val="22"/>
          <w:szCs w:val="22"/>
          <w:lang w:val="en-US"/>
        </w:rPr>
        <w:t>I was finally becoming more and more who I wanted to be</w:t>
      </w:r>
      <w:commentRangeEnd w:id="6"/>
      <w:r w:rsidR="00C61908">
        <w:rPr>
          <w:rStyle w:val="CommentReference"/>
          <w:rFonts w:asciiTheme="minorHAnsi" w:eastAsiaTheme="minorEastAsia" w:hAnsiTheme="minorHAnsi" w:cstheme="minorBidi"/>
        </w:rPr>
        <w:commentReference w:id="6"/>
      </w:r>
      <w:r w:rsidRPr="0014511D">
        <w:rPr>
          <w:rFonts w:ascii="Arial" w:hAnsi="Arial" w:cs="Arial"/>
          <w:color w:val="000000"/>
          <w:sz w:val="22"/>
          <w:szCs w:val="22"/>
          <w:lang w:val="en-US"/>
        </w:rPr>
        <w:t xml:space="preserve">. The new perspective on life that came as a result of my weight loss journey quickly spread to other aspects of my life. I was previously known by many people in school as a rather quiet person who was not the type to take on a leadership position, but </w:t>
      </w:r>
      <w:commentRangeStart w:id="7"/>
      <w:r w:rsidRPr="0014511D">
        <w:rPr>
          <w:rFonts w:ascii="Arial" w:hAnsi="Arial" w:cs="Arial"/>
          <w:color w:val="000000"/>
          <w:sz w:val="22"/>
          <w:szCs w:val="22"/>
          <w:lang w:val="en-US"/>
        </w:rPr>
        <w:t>I was able to change this perception of myself by becoming the CFO for the school shop and participating in various communities such as the drama community as well as the sports community</w:t>
      </w:r>
      <w:commentRangeEnd w:id="7"/>
      <w:r w:rsidR="00C61908">
        <w:rPr>
          <w:rStyle w:val="CommentReference"/>
          <w:rFonts w:asciiTheme="minorHAnsi" w:eastAsiaTheme="minorEastAsia" w:hAnsiTheme="minorHAnsi" w:cstheme="minorBidi"/>
        </w:rPr>
        <w:commentReference w:id="7"/>
      </w:r>
      <w:r w:rsidRPr="0014511D">
        <w:rPr>
          <w:rFonts w:ascii="Arial" w:hAnsi="Arial" w:cs="Arial"/>
          <w:color w:val="000000"/>
          <w:sz w:val="22"/>
          <w:szCs w:val="22"/>
          <w:lang w:val="en-US"/>
        </w:rPr>
        <w:t xml:space="preserve">. Now, when I look at the </w:t>
      </w:r>
      <w:proofErr w:type="gramStart"/>
      <w:r w:rsidRPr="0014511D">
        <w:rPr>
          <w:rFonts w:ascii="Arial" w:hAnsi="Arial" w:cs="Arial"/>
          <w:color w:val="000000"/>
          <w:sz w:val="22"/>
          <w:szCs w:val="22"/>
          <w:lang w:val="en-US"/>
        </w:rPr>
        <w:t>mirror</w:t>
      </w:r>
      <w:proofErr w:type="gramEnd"/>
      <w:r w:rsidRPr="0014511D">
        <w:rPr>
          <w:rFonts w:ascii="Arial" w:hAnsi="Arial" w:cs="Arial"/>
          <w:color w:val="000000"/>
          <w:sz w:val="22"/>
          <w:szCs w:val="22"/>
          <w:lang w:val="en-US"/>
        </w:rPr>
        <w:t xml:space="preserve"> I no longer feel a feeling of shame; instead, I feel motivated since I know that I can become a better version of myself as long as I put in the effort.</w:t>
      </w:r>
      <w:commentRangeEnd w:id="5"/>
      <w:r w:rsidR="00372167">
        <w:rPr>
          <w:rStyle w:val="CommentReference"/>
          <w:rFonts w:asciiTheme="minorHAnsi" w:eastAsiaTheme="minorEastAsia" w:hAnsiTheme="minorHAnsi" w:cstheme="minorBidi"/>
        </w:rPr>
        <w:commentReference w:id="5"/>
      </w:r>
    </w:p>
    <w:p w14:paraId="71827AD2" w14:textId="06C8926C" w:rsidR="0053294B" w:rsidRDefault="0053294B" w:rsidP="00B86B1E">
      <w:pPr>
        <w:rPr>
          <w:lang w:val="en-US"/>
        </w:rPr>
      </w:pPr>
    </w:p>
    <w:p w14:paraId="57A5DE3F" w14:textId="114C0CC1" w:rsidR="00C9554F" w:rsidRDefault="00C9554F" w:rsidP="00B86B1E">
      <w:pPr>
        <w:rPr>
          <w:lang w:val="en-US"/>
        </w:rPr>
      </w:pPr>
    </w:p>
    <w:p w14:paraId="2D91F0E0" w14:textId="691E4D01" w:rsidR="00C9554F" w:rsidRDefault="00C9554F" w:rsidP="00B86B1E">
      <w:pPr>
        <w:rPr>
          <w:lang w:val="en-US"/>
        </w:rPr>
      </w:pPr>
      <w:r>
        <w:rPr>
          <w:lang w:val="en-US"/>
        </w:rPr>
        <w:t xml:space="preserve">Hi William, </w:t>
      </w:r>
    </w:p>
    <w:p w14:paraId="4A7D1C1E" w14:textId="3CAC954C" w:rsidR="00C9554F" w:rsidRDefault="00C9554F" w:rsidP="00B86B1E">
      <w:pPr>
        <w:rPr>
          <w:lang w:val="en-US"/>
        </w:rPr>
      </w:pPr>
    </w:p>
    <w:p w14:paraId="43E85BC0" w14:textId="25BA876F" w:rsidR="00C9554F" w:rsidRDefault="00C9554F" w:rsidP="00B86B1E">
      <w:pPr>
        <w:rPr>
          <w:lang w:val="en-US"/>
        </w:rPr>
      </w:pPr>
      <w:r>
        <w:rPr>
          <w:lang w:val="en-US"/>
        </w:rPr>
        <w:t>Thank you for sharing your transformation journey! It was really inspiring, and you have written it in a way that kept me hooked! You also did well in sharing how your growth has transformed you in</w:t>
      </w:r>
      <w:r w:rsidR="000A6B6D">
        <w:rPr>
          <w:lang w:val="en-US"/>
        </w:rPr>
        <w:t xml:space="preserve"> many ways today. It showed </w:t>
      </w:r>
      <w:r w:rsidR="00CC3E9C">
        <w:rPr>
          <w:lang w:val="en-US"/>
        </w:rPr>
        <w:t>us the tangible</w:t>
      </w:r>
      <w:r w:rsidR="000A6B6D">
        <w:rPr>
          <w:lang w:val="en-US"/>
        </w:rPr>
        <w:t xml:space="preserve"> result</w:t>
      </w:r>
      <w:r w:rsidR="00CC3E9C">
        <w:rPr>
          <w:lang w:val="en-US"/>
        </w:rPr>
        <w:t>s</w:t>
      </w:r>
      <w:r w:rsidR="000A6B6D">
        <w:rPr>
          <w:lang w:val="en-US"/>
        </w:rPr>
        <w:t xml:space="preserve"> of that growth. </w:t>
      </w:r>
    </w:p>
    <w:p w14:paraId="2D2994A3" w14:textId="2F3805CF" w:rsidR="00C9554F" w:rsidRDefault="00C9554F" w:rsidP="00B86B1E">
      <w:pPr>
        <w:rPr>
          <w:lang w:val="en-US"/>
        </w:rPr>
      </w:pPr>
    </w:p>
    <w:p w14:paraId="1343B2D0" w14:textId="51565411" w:rsidR="00C9554F" w:rsidRDefault="00C9554F" w:rsidP="00B86B1E">
      <w:pPr>
        <w:rPr>
          <w:lang w:val="en-US"/>
        </w:rPr>
      </w:pPr>
      <w:r>
        <w:rPr>
          <w:lang w:val="en-US"/>
        </w:rPr>
        <w:t xml:space="preserve">However, I think as the prompt was asking for you to share a moment of realization that sparked personal growth—it would be </w:t>
      </w:r>
      <w:proofErr w:type="gramStart"/>
      <w:r>
        <w:rPr>
          <w:lang w:val="en-US"/>
        </w:rPr>
        <w:t>really good</w:t>
      </w:r>
      <w:proofErr w:type="gramEnd"/>
      <w:r>
        <w:rPr>
          <w:lang w:val="en-US"/>
        </w:rPr>
        <w:t xml:space="preserve"> if you could share that </w:t>
      </w:r>
      <w:r w:rsidRPr="00C9554F">
        <w:rPr>
          <w:b/>
          <w:bCs/>
          <w:lang w:val="en-US"/>
        </w:rPr>
        <w:t>process</w:t>
      </w:r>
      <w:r>
        <w:rPr>
          <w:lang w:val="en-US"/>
        </w:rPr>
        <w:t xml:space="preserve"> of how you grew. Perhaps, you could cut down a little bit of your first paragraph where you shared your moment of realization. You can then use the word count left to elaborate on your process and how you overcame the challenges along your journey of weight loss. </w:t>
      </w:r>
    </w:p>
    <w:p w14:paraId="77E403A3" w14:textId="016C80E6" w:rsidR="000A6B6D" w:rsidRDefault="000A6B6D" w:rsidP="00B86B1E">
      <w:pPr>
        <w:rPr>
          <w:lang w:val="en-US"/>
        </w:rPr>
      </w:pPr>
    </w:p>
    <w:p w14:paraId="3A99B49F" w14:textId="7BB4BF06" w:rsidR="000A6B6D" w:rsidRDefault="000A6B6D" w:rsidP="00B86B1E">
      <w:pPr>
        <w:rPr>
          <w:lang w:val="en-US"/>
        </w:rPr>
      </w:pPr>
      <w:r>
        <w:rPr>
          <w:lang w:val="en-US"/>
        </w:rPr>
        <w:t xml:space="preserve">Hope this helps and all the best with your application! </w:t>
      </w:r>
    </w:p>
    <w:p w14:paraId="60113719" w14:textId="0F7BA5E8" w:rsidR="000A6B6D" w:rsidRDefault="000A6B6D" w:rsidP="00B86B1E">
      <w:pPr>
        <w:rPr>
          <w:lang w:val="en-US"/>
        </w:rPr>
      </w:pPr>
    </w:p>
    <w:p w14:paraId="1598775F" w14:textId="3BEEBECA" w:rsidR="000A6B6D" w:rsidRDefault="000A6B6D" w:rsidP="00B86B1E">
      <w:pPr>
        <w:rPr>
          <w:lang w:val="en-US"/>
        </w:rPr>
      </w:pPr>
      <w:r>
        <w:rPr>
          <w:lang w:val="en-US"/>
        </w:rPr>
        <w:t xml:space="preserve">Best wishes, </w:t>
      </w:r>
    </w:p>
    <w:p w14:paraId="511A0CF2" w14:textId="2E44DA98" w:rsidR="000A6B6D" w:rsidRDefault="000A6B6D" w:rsidP="00B86B1E">
      <w:pPr>
        <w:rPr>
          <w:lang w:val="en-US"/>
        </w:rPr>
      </w:pPr>
      <w:r>
        <w:rPr>
          <w:lang w:val="en-US"/>
        </w:rPr>
        <w:t xml:space="preserve">Johana </w:t>
      </w:r>
    </w:p>
    <w:p w14:paraId="76471081" w14:textId="4D26F32C" w:rsidR="00C9554F" w:rsidRPr="0014511D" w:rsidRDefault="00C9554F" w:rsidP="00B86B1E">
      <w:pPr>
        <w:rPr>
          <w:lang w:val="en-US"/>
        </w:rPr>
      </w:pPr>
    </w:p>
    <w:sectPr w:rsidR="00C9554F" w:rsidRPr="0014511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iara Situmorang" w:date="2022-10-17T13:46:00Z" w:initials="CS">
    <w:p w14:paraId="274CD528" w14:textId="77777777" w:rsidR="00EE6B4C" w:rsidRDefault="00EE6B4C" w:rsidP="008D5620">
      <w:r>
        <w:rPr>
          <w:rStyle w:val="CommentReference"/>
        </w:rPr>
        <w:annotationRef/>
      </w:r>
      <w:r>
        <w:rPr>
          <w:sz w:val="20"/>
          <w:szCs w:val="20"/>
        </w:rPr>
        <w:t>This sentence should be way at the end of the essay as part of your reflection!</w:t>
      </w:r>
    </w:p>
  </w:comment>
  <w:comment w:id="2" w:author="Chiara Situmorang" w:date="2022-10-17T13:51:00Z" w:initials="CS">
    <w:p w14:paraId="6864F867" w14:textId="77777777" w:rsidR="00C61908" w:rsidRDefault="00C61908" w:rsidP="00834631">
      <w:r>
        <w:rPr>
          <w:rStyle w:val="CommentReference"/>
        </w:rPr>
        <w:annotationRef/>
      </w:r>
      <w:r>
        <w:rPr>
          <w:sz w:val="20"/>
          <w:szCs w:val="20"/>
        </w:rPr>
        <w:t xml:space="preserve">This is the meat of the essay here. The labels you were given stripped you of your agency, but you regained it and lived to tell the tale. </w:t>
      </w:r>
    </w:p>
    <w:p w14:paraId="049A66F5" w14:textId="77777777" w:rsidR="00C61908" w:rsidRDefault="00C61908" w:rsidP="00834631"/>
    <w:p w14:paraId="0D380B82" w14:textId="77777777" w:rsidR="00C61908" w:rsidRDefault="00C61908" w:rsidP="00834631">
      <w:r>
        <w:rPr>
          <w:sz w:val="20"/>
          <w:szCs w:val="20"/>
        </w:rPr>
        <w:t>Elaborate a bit more on how these labels made you feel.</w:t>
      </w:r>
    </w:p>
  </w:comment>
  <w:comment w:id="3" w:author="Chiara Situmorang" w:date="2022-10-17T13:52:00Z" w:initials="CS">
    <w:p w14:paraId="7B37824B" w14:textId="77777777" w:rsidR="00C61908" w:rsidRDefault="00C61908" w:rsidP="00F70AE1">
      <w:r>
        <w:rPr>
          <w:rStyle w:val="CommentReference"/>
        </w:rPr>
        <w:annotationRef/>
      </w:r>
      <w:r>
        <w:rPr>
          <w:sz w:val="20"/>
          <w:szCs w:val="20"/>
        </w:rPr>
        <w:t>What made you finally decide to take action?</w:t>
      </w:r>
    </w:p>
  </w:comment>
  <w:comment w:id="4" w:author="Johana Felicia" w:date="2022-10-17T10:23:00Z" w:initials="JF">
    <w:p w14:paraId="498CBDDC" w14:textId="3474BA70" w:rsidR="00372167" w:rsidRDefault="00372167" w:rsidP="00920995">
      <w:r>
        <w:rPr>
          <w:rStyle w:val="CommentReference"/>
        </w:rPr>
        <w:annotationRef/>
      </w:r>
      <w:r>
        <w:rPr>
          <w:sz w:val="20"/>
          <w:szCs w:val="20"/>
        </w:rPr>
        <w:t xml:space="preserve">This is an amazing transformation journey! </w:t>
      </w:r>
    </w:p>
    <w:p w14:paraId="375C7CDC" w14:textId="77777777" w:rsidR="00372167" w:rsidRDefault="00372167" w:rsidP="00920995"/>
    <w:p w14:paraId="7EA41943" w14:textId="77777777" w:rsidR="00372167" w:rsidRDefault="00372167" w:rsidP="00920995">
      <w:r>
        <w:rPr>
          <w:sz w:val="20"/>
          <w:szCs w:val="20"/>
        </w:rPr>
        <w:t>However, I think it would be interesting to see more of the process during your weight loss journey. What was it like for you to battle those shameful thoughts? What were the challenges you found along the way and how did you tackle those?</w:t>
      </w:r>
    </w:p>
  </w:comment>
  <w:comment w:id="6" w:author="Chiara Situmorang" w:date="2022-10-17T13:53:00Z" w:initials="CS">
    <w:p w14:paraId="19CD971F" w14:textId="77777777" w:rsidR="00C61908" w:rsidRDefault="00C61908" w:rsidP="0079690F">
      <w:r>
        <w:rPr>
          <w:rStyle w:val="CommentReference"/>
        </w:rPr>
        <w:annotationRef/>
      </w:r>
      <w:r>
        <w:rPr>
          <w:sz w:val="20"/>
          <w:szCs w:val="20"/>
        </w:rPr>
        <w:t>Who did you want to be? Can you elaborate?</w:t>
      </w:r>
    </w:p>
  </w:comment>
  <w:comment w:id="7" w:author="Chiara Situmorang" w:date="2022-10-17T13:54:00Z" w:initials="CS">
    <w:p w14:paraId="4EEFD1D1" w14:textId="77777777" w:rsidR="00C61908" w:rsidRDefault="00C61908" w:rsidP="001C0990">
      <w:r>
        <w:rPr>
          <w:rStyle w:val="CommentReference"/>
        </w:rPr>
        <w:annotationRef/>
      </w:r>
      <w:r>
        <w:rPr>
          <w:sz w:val="20"/>
          <w:szCs w:val="20"/>
        </w:rPr>
        <w:t>Tell us a little more about the process that got you here. How did your weight loss progress make you feel? How did your attitude, behaviour, mindset change? How did that translate to becoming involved in community and leadership?</w:t>
      </w:r>
    </w:p>
  </w:comment>
  <w:comment w:id="5" w:author="Johana Felicia" w:date="2022-10-17T10:24:00Z" w:initials="JF">
    <w:p w14:paraId="59F5BF29" w14:textId="3E20E618" w:rsidR="00372167" w:rsidRDefault="00372167" w:rsidP="003F0422">
      <w:r>
        <w:rPr>
          <w:rStyle w:val="CommentReference"/>
        </w:rPr>
        <w:annotationRef/>
      </w:r>
      <w:r>
        <w:rPr>
          <w:sz w:val="20"/>
          <w:szCs w:val="20"/>
        </w:rPr>
        <w:t xml:space="preserve">Glad to see you share how your weight loss journey has helped you to grow in many different areas!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4CD528" w15:done="0"/>
  <w15:commentEx w15:paraId="0D380B82" w15:done="0"/>
  <w15:commentEx w15:paraId="7B37824B" w15:done="0"/>
  <w15:commentEx w15:paraId="7EA41943" w15:done="0"/>
  <w15:commentEx w15:paraId="19CD971F" w15:done="0"/>
  <w15:commentEx w15:paraId="4EEFD1D1" w15:done="0"/>
  <w15:commentEx w15:paraId="59F5BF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7DB33" w16cex:dateUtc="2022-10-17T06:46:00Z"/>
  <w16cex:commentExtensible w16cex:durableId="26F7DC52" w16cex:dateUtc="2022-10-17T06:51:00Z"/>
  <w16cex:commentExtensible w16cex:durableId="26F7DC80" w16cex:dateUtc="2022-10-17T06:52:00Z"/>
  <w16cex:commentExtensible w16cex:durableId="26F7AB90" w16cex:dateUtc="2022-10-17T03:23:00Z"/>
  <w16cex:commentExtensible w16cex:durableId="26F7DCDA" w16cex:dateUtc="2022-10-17T06:53:00Z"/>
  <w16cex:commentExtensible w16cex:durableId="26F7DD25" w16cex:dateUtc="2022-10-17T06:54:00Z"/>
  <w16cex:commentExtensible w16cex:durableId="26F7ABCD" w16cex:dateUtc="2022-10-17T0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4CD528" w16cid:durableId="26F7DB33"/>
  <w16cid:commentId w16cid:paraId="0D380B82" w16cid:durableId="26F7DC52"/>
  <w16cid:commentId w16cid:paraId="7B37824B" w16cid:durableId="26F7DC80"/>
  <w16cid:commentId w16cid:paraId="7EA41943" w16cid:durableId="26F7AB90"/>
  <w16cid:commentId w16cid:paraId="19CD971F" w16cid:durableId="26F7DCDA"/>
  <w16cid:commentId w16cid:paraId="4EEFD1D1" w16cid:durableId="26F7DD25"/>
  <w16cid:commentId w16cid:paraId="59F5BF29" w16cid:durableId="26F7AB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3164A"/>
    <w:multiLevelType w:val="multilevel"/>
    <w:tmpl w:val="8B4A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1427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B33"/>
    <w:rsid w:val="000A6B6D"/>
    <w:rsid w:val="0014511D"/>
    <w:rsid w:val="001E6D23"/>
    <w:rsid w:val="00372167"/>
    <w:rsid w:val="0053294B"/>
    <w:rsid w:val="00650056"/>
    <w:rsid w:val="00910621"/>
    <w:rsid w:val="00AE0B33"/>
    <w:rsid w:val="00B86B1E"/>
    <w:rsid w:val="00C61908"/>
    <w:rsid w:val="00C9554F"/>
    <w:rsid w:val="00CC3E9C"/>
    <w:rsid w:val="00EE6B4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37D8F"/>
  <w15:chartTrackingRefBased/>
  <w15:docId w15:val="{5117C349-F4EC-450F-80F3-E763EFE0A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pPr>
      <w:spacing w:after="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B1E"/>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372167"/>
    <w:rPr>
      <w:sz w:val="16"/>
      <w:szCs w:val="16"/>
    </w:rPr>
  </w:style>
  <w:style w:type="paragraph" w:styleId="CommentText">
    <w:name w:val="annotation text"/>
    <w:basedOn w:val="Normal"/>
    <w:link w:val="CommentTextChar"/>
    <w:uiPriority w:val="99"/>
    <w:semiHidden/>
    <w:unhideWhenUsed/>
    <w:rsid w:val="00372167"/>
    <w:pPr>
      <w:spacing w:line="240" w:lineRule="auto"/>
    </w:pPr>
    <w:rPr>
      <w:sz w:val="20"/>
      <w:szCs w:val="20"/>
    </w:rPr>
  </w:style>
  <w:style w:type="character" w:customStyle="1" w:styleId="CommentTextChar">
    <w:name w:val="Comment Text Char"/>
    <w:basedOn w:val="DefaultParagraphFont"/>
    <w:link w:val="CommentText"/>
    <w:uiPriority w:val="99"/>
    <w:semiHidden/>
    <w:rsid w:val="00372167"/>
    <w:rPr>
      <w:sz w:val="20"/>
      <w:szCs w:val="20"/>
    </w:rPr>
  </w:style>
  <w:style w:type="paragraph" w:styleId="CommentSubject">
    <w:name w:val="annotation subject"/>
    <w:basedOn w:val="CommentText"/>
    <w:next w:val="CommentText"/>
    <w:link w:val="CommentSubjectChar"/>
    <w:uiPriority w:val="99"/>
    <w:semiHidden/>
    <w:unhideWhenUsed/>
    <w:rsid w:val="00372167"/>
    <w:rPr>
      <w:b/>
      <w:bCs/>
    </w:rPr>
  </w:style>
  <w:style w:type="character" w:customStyle="1" w:styleId="CommentSubjectChar">
    <w:name w:val="Comment Subject Char"/>
    <w:basedOn w:val="CommentTextChar"/>
    <w:link w:val="CommentSubject"/>
    <w:uiPriority w:val="99"/>
    <w:semiHidden/>
    <w:rsid w:val="00372167"/>
    <w:rPr>
      <w:b/>
      <w:bCs/>
      <w:sz w:val="20"/>
      <w:szCs w:val="20"/>
    </w:rPr>
  </w:style>
  <w:style w:type="paragraph" w:styleId="Revision">
    <w:name w:val="Revision"/>
    <w:hidden/>
    <w:uiPriority w:val="99"/>
    <w:semiHidden/>
    <w:rsid w:val="00C61908"/>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078585">
      <w:bodyDiv w:val="1"/>
      <w:marLeft w:val="0"/>
      <w:marRight w:val="0"/>
      <w:marTop w:val="0"/>
      <w:marBottom w:val="0"/>
      <w:divBdr>
        <w:top w:val="none" w:sz="0" w:space="0" w:color="auto"/>
        <w:left w:val="none" w:sz="0" w:space="0" w:color="auto"/>
        <w:bottom w:val="none" w:sz="0" w:space="0" w:color="auto"/>
        <w:right w:val="none" w:sz="0" w:space="0" w:color="auto"/>
      </w:divBdr>
    </w:div>
    <w:div w:id="753824547">
      <w:bodyDiv w:val="1"/>
      <w:marLeft w:val="0"/>
      <w:marRight w:val="0"/>
      <w:marTop w:val="0"/>
      <w:marBottom w:val="0"/>
      <w:divBdr>
        <w:top w:val="none" w:sz="0" w:space="0" w:color="auto"/>
        <w:left w:val="none" w:sz="0" w:space="0" w:color="auto"/>
        <w:bottom w:val="none" w:sz="0" w:space="0" w:color="auto"/>
        <w:right w:val="none" w:sz="0" w:space="0" w:color="auto"/>
      </w:divBdr>
    </w:div>
    <w:div w:id="144029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Chiara Situmorang</cp:lastModifiedBy>
  <cp:revision>7</cp:revision>
  <dcterms:created xsi:type="dcterms:W3CDTF">2022-10-15T04:08:00Z</dcterms:created>
  <dcterms:modified xsi:type="dcterms:W3CDTF">2022-10-17T06:55:00Z</dcterms:modified>
</cp:coreProperties>
</file>