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FBA9" w14:textId="4F7071B9" w:rsidR="00915687" w:rsidRDefault="00915687" w:rsidP="00915687">
      <w:pPr>
        <w:spacing w:before="80" w:after="80"/>
        <w:jc w:val="both"/>
        <w:outlineLvl w:val="2"/>
        <w:rPr>
          <w:rFonts w:ascii="Cambria" w:eastAsia="Times New Roman" w:hAnsi="Cambria" w:cs="Apple Color Emoji"/>
          <w:i/>
          <w:iCs/>
          <w:color w:val="00ABA4"/>
          <w:shd w:val="clear" w:color="auto" w:fill="FFFFFF"/>
        </w:rPr>
      </w:pPr>
      <w:r>
        <w:rPr>
          <w:rFonts w:ascii="Cambria" w:eastAsia="Times New Roman" w:hAnsi="Cambria" w:cs="Apple Color Emoji"/>
          <w:i/>
          <w:iCs/>
          <w:color w:val="00ABA4"/>
          <w:shd w:val="clear" w:color="auto" w:fill="FFFFFF"/>
        </w:rPr>
        <w:t>Farrell</w:t>
      </w:r>
    </w:p>
    <w:p w14:paraId="27C7ABD0" w14:textId="77777777" w:rsidR="00915687" w:rsidRPr="00915687" w:rsidRDefault="00915687" w:rsidP="00915687">
      <w:pPr>
        <w:spacing w:before="80" w:after="80"/>
        <w:jc w:val="both"/>
        <w:outlineLvl w:val="2"/>
        <w:rPr>
          <w:rFonts w:ascii="Cambria" w:eastAsia="Times New Roman" w:hAnsi="Cambria" w:cs="Apple Color Emoji"/>
          <w:i/>
          <w:iCs/>
          <w:color w:val="00ABA4"/>
          <w:shd w:val="clear" w:color="auto" w:fill="FFFFFF"/>
        </w:rPr>
      </w:pPr>
    </w:p>
    <w:p w14:paraId="12B4F8B9" w14:textId="03F185AD" w:rsidR="00915687" w:rsidRPr="00915687" w:rsidRDefault="00915687" w:rsidP="00915687">
      <w:pPr>
        <w:spacing w:before="80" w:after="80"/>
        <w:jc w:val="both"/>
        <w:outlineLvl w:val="2"/>
        <w:rPr>
          <w:rFonts w:ascii="Times New Roman" w:eastAsia="Times New Roman" w:hAnsi="Times New Roman" w:cs="Times New Roman"/>
          <w:b/>
          <w:bCs/>
          <w:sz w:val="27"/>
          <w:szCs w:val="27"/>
        </w:rPr>
      </w:pPr>
      <w:commentRangeStart w:id="0"/>
      <w:r w:rsidRPr="00915687">
        <w:rPr>
          <w:rFonts w:ascii="Apple Color Emoji" w:eastAsia="Times New Roman" w:hAnsi="Apple Color Emoji" w:cs="Apple Color Emoji"/>
          <w:i/>
          <w:iCs/>
          <w:color w:val="00ABA4"/>
          <w:shd w:val="clear" w:color="auto" w:fill="FFFFFF"/>
        </w:rPr>
        <w:t>✅</w:t>
      </w:r>
      <w:r w:rsidRPr="00915687">
        <w:rPr>
          <w:rFonts w:ascii="Arial" w:eastAsia="Times New Roman" w:hAnsi="Arial" w:cs="Arial"/>
          <w:b/>
          <w:bCs/>
          <w:color w:val="00ABA4"/>
          <w:sz w:val="26"/>
          <w:szCs w:val="26"/>
          <w:shd w:val="clear" w:color="auto" w:fill="FFFFFF"/>
        </w:rPr>
        <w:t xml:space="preserve"> </w:t>
      </w:r>
      <w:proofErr w:type="spellStart"/>
      <w:r w:rsidRPr="00915687">
        <w:rPr>
          <w:rFonts w:ascii="Arial" w:eastAsia="Times New Roman" w:hAnsi="Arial" w:cs="Arial"/>
          <w:b/>
          <w:bCs/>
          <w:color w:val="00ABA4"/>
          <w:sz w:val="26"/>
          <w:szCs w:val="26"/>
        </w:rPr>
        <w:t>UMich</w:t>
      </w:r>
      <w:proofErr w:type="spellEnd"/>
      <w:r w:rsidRPr="00915687">
        <w:rPr>
          <w:rFonts w:ascii="Arial" w:eastAsia="Times New Roman" w:hAnsi="Arial" w:cs="Arial"/>
          <w:b/>
          <w:bCs/>
          <w:color w:val="00ABA4"/>
          <w:sz w:val="26"/>
          <w:szCs w:val="26"/>
        </w:rPr>
        <w:t xml:space="preserve"> </w:t>
      </w:r>
      <w:proofErr w:type="gramStart"/>
      <w:r w:rsidRPr="00915687">
        <w:rPr>
          <w:rFonts w:ascii="Arial" w:eastAsia="Times New Roman" w:hAnsi="Arial" w:cs="Arial"/>
          <w:b/>
          <w:bCs/>
          <w:color w:val="00ABA4"/>
          <w:sz w:val="26"/>
          <w:szCs w:val="26"/>
        </w:rPr>
        <w:t>-  Everyone</w:t>
      </w:r>
      <w:proofErr w:type="gramEnd"/>
      <w:r w:rsidRPr="00915687">
        <w:rPr>
          <w:rFonts w:ascii="Arial" w:eastAsia="Times New Roman" w:hAnsi="Arial" w:cs="Arial"/>
          <w:b/>
          <w:bCs/>
          <w:color w:val="00ABA4"/>
          <w:sz w:val="26"/>
          <w:szCs w:val="26"/>
        </w:rPr>
        <w:t xml:space="preserve"> belongs to many different communities and/or groups defined by (among other things) shared geography, religion, ethnicity, income, cuisine, interest, race, ideology, or intellectual heritage. Choose one of the communities to which you </w:t>
      </w:r>
      <w:proofErr w:type="gramStart"/>
      <w:r w:rsidRPr="00915687">
        <w:rPr>
          <w:rFonts w:ascii="Arial" w:eastAsia="Times New Roman" w:hAnsi="Arial" w:cs="Arial"/>
          <w:b/>
          <w:bCs/>
          <w:color w:val="00ABA4"/>
          <w:sz w:val="26"/>
          <w:szCs w:val="26"/>
        </w:rPr>
        <w:t>belong, and</w:t>
      </w:r>
      <w:proofErr w:type="gramEnd"/>
      <w:r w:rsidRPr="00915687">
        <w:rPr>
          <w:rFonts w:ascii="Arial" w:eastAsia="Times New Roman" w:hAnsi="Arial" w:cs="Arial"/>
          <w:b/>
          <w:bCs/>
          <w:color w:val="00ABA4"/>
          <w:sz w:val="26"/>
          <w:szCs w:val="26"/>
        </w:rPr>
        <w:t xml:space="preserve"> describe that community and your place within it.</w:t>
      </w:r>
      <w:r w:rsidRPr="00915687">
        <w:rPr>
          <w:rFonts w:ascii="Arial" w:eastAsia="Times New Roman" w:hAnsi="Arial" w:cs="Arial"/>
          <w:b/>
          <w:bCs/>
          <w:color w:val="00FF00"/>
          <w:sz w:val="26"/>
          <w:szCs w:val="26"/>
        </w:rPr>
        <w:t xml:space="preserve"> (298/300 words)</w:t>
      </w:r>
      <w:commentRangeEnd w:id="0"/>
      <w:r w:rsidR="00927250">
        <w:rPr>
          <w:rStyle w:val="CommentReference"/>
        </w:rPr>
        <w:commentReference w:id="0"/>
      </w:r>
    </w:p>
    <w:p w14:paraId="7E054DF4" w14:textId="43B690BF" w:rsidR="00915687" w:rsidRDefault="00915687" w:rsidP="00915687">
      <w:pPr>
        <w:rPr>
          <w:rFonts w:ascii="Arial" w:eastAsia="Times New Roman" w:hAnsi="Arial" w:cs="Arial"/>
          <w:color w:val="000000"/>
          <w:sz w:val="26"/>
          <w:szCs w:val="26"/>
          <w:shd w:val="clear" w:color="auto" w:fill="FFFFFF"/>
        </w:rPr>
      </w:pPr>
    </w:p>
    <w:p w14:paraId="4DDBCA6D" w14:textId="77777777" w:rsidR="00915687" w:rsidRDefault="00915687" w:rsidP="00915687">
      <w:pPr>
        <w:rPr>
          <w:rFonts w:ascii="Arial" w:eastAsia="Times New Roman" w:hAnsi="Arial" w:cs="Arial"/>
          <w:color w:val="000000"/>
          <w:sz w:val="26"/>
          <w:szCs w:val="26"/>
          <w:shd w:val="clear" w:color="auto" w:fill="FFFFFF"/>
        </w:rPr>
      </w:pPr>
    </w:p>
    <w:p w14:paraId="17CDEC80" w14:textId="7C0FCDE3" w:rsidR="00915687" w:rsidRPr="00915687" w:rsidRDefault="00915687" w:rsidP="00915687">
      <w:pPr>
        <w:rPr>
          <w:rFonts w:ascii="Times New Roman" w:eastAsia="Times New Roman" w:hAnsi="Times New Roman" w:cs="Times New Roman"/>
        </w:rPr>
      </w:pPr>
      <w:r w:rsidRPr="00915687">
        <w:rPr>
          <w:rFonts w:ascii="Arial" w:eastAsia="Times New Roman" w:hAnsi="Arial" w:cs="Arial"/>
          <w:color w:val="000000"/>
          <w:sz w:val="26"/>
          <w:szCs w:val="26"/>
          <w:shd w:val="clear" w:color="auto" w:fill="FFFFFF"/>
        </w:rPr>
        <w:t xml:space="preserve">I was excited that middle school </w:t>
      </w:r>
      <w:del w:id="1" w:author="Chiara Situmorang" w:date="2022-10-28T13:51:00Z">
        <w:r w:rsidRPr="00915687" w:rsidDel="00BD06B5">
          <w:rPr>
            <w:rFonts w:ascii="Arial" w:eastAsia="Times New Roman" w:hAnsi="Arial" w:cs="Arial"/>
            <w:color w:val="000000"/>
            <w:sz w:val="26"/>
            <w:szCs w:val="26"/>
            <w:shd w:val="clear" w:color="auto" w:fill="FFFFFF"/>
          </w:rPr>
          <w:delText xml:space="preserve">classes </w:delText>
        </w:r>
      </w:del>
      <w:r w:rsidRPr="00915687">
        <w:rPr>
          <w:rFonts w:ascii="Arial" w:eastAsia="Times New Roman" w:hAnsi="Arial" w:cs="Arial"/>
          <w:color w:val="000000"/>
          <w:sz w:val="26"/>
          <w:szCs w:val="26"/>
          <w:shd w:val="clear" w:color="auto" w:fill="FFFFFF"/>
        </w:rPr>
        <w:t xml:space="preserve">allowed </w:t>
      </w:r>
      <w:ins w:id="2" w:author="Chiara Situmorang" w:date="2022-10-28T13:51:00Z">
        <w:r w:rsidR="00BD06B5">
          <w:rPr>
            <w:rFonts w:ascii="Arial" w:eastAsia="Times New Roman" w:hAnsi="Arial" w:cs="Arial"/>
            <w:color w:val="000000"/>
            <w:sz w:val="26"/>
            <w:szCs w:val="26"/>
            <w:shd w:val="clear" w:color="auto" w:fill="FFFFFF"/>
          </w:rPr>
          <w:t>you to br</w:t>
        </w:r>
      </w:ins>
      <w:ins w:id="3" w:author="Chiara Situmorang" w:date="2022-10-28T13:52:00Z">
        <w:r w:rsidR="00BD06B5">
          <w:rPr>
            <w:rFonts w:ascii="Arial" w:eastAsia="Times New Roman" w:hAnsi="Arial" w:cs="Arial"/>
            <w:color w:val="000000"/>
            <w:sz w:val="26"/>
            <w:szCs w:val="26"/>
            <w:shd w:val="clear" w:color="auto" w:fill="FFFFFF"/>
          </w:rPr>
          <w:t xml:space="preserve">ing your </w:t>
        </w:r>
      </w:ins>
      <w:r w:rsidRPr="00915687">
        <w:rPr>
          <w:rFonts w:ascii="Arial" w:eastAsia="Times New Roman" w:hAnsi="Arial" w:cs="Arial"/>
          <w:color w:val="000000"/>
          <w:sz w:val="26"/>
          <w:szCs w:val="26"/>
          <w:shd w:val="clear" w:color="auto" w:fill="FFFFFF"/>
        </w:rPr>
        <w:t>electronic devices, but</w:t>
      </w:r>
      <w:ins w:id="4" w:author="Chiara Situmorang" w:date="2022-10-28T13:52:00Z">
        <w:r w:rsidR="00BD06B5">
          <w:rPr>
            <w:rFonts w:ascii="Arial" w:eastAsia="Times New Roman" w:hAnsi="Arial" w:cs="Arial"/>
            <w:color w:val="000000"/>
            <w:sz w:val="26"/>
            <w:szCs w:val="26"/>
            <w:shd w:val="clear" w:color="auto" w:fill="FFFFFF"/>
          </w:rPr>
          <w:t xml:space="preserve"> it turns out that that led to</w:t>
        </w:r>
      </w:ins>
      <w:r w:rsidRPr="00915687">
        <w:rPr>
          <w:rFonts w:ascii="Arial" w:eastAsia="Times New Roman" w:hAnsi="Arial" w:cs="Arial"/>
          <w:color w:val="000000"/>
          <w:sz w:val="26"/>
          <w:szCs w:val="26"/>
          <w:shd w:val="clear" w:color="auto" w:fill="FFFFFF"/>
        </w:rPr>
        <w:t xml:space="preserve"> students </w:t>
      </w:r>
      <w:del w:id="5" w:author="Chiara Situmorang" w:date="2022-10-28T13:54:00Z">
        <w:r w:rsidRPr="00915687" w:rsidDel="00BD06B5">
          <w:rPr>
            <w:rFonts w:ascii="Arial" w:eastAsia="Times New Roman" w:hAnsi="Arial" w:cs="Arial"/>
            <w:color w:val="000000"/>
            <w:sz w:val="26"/>
            <w:szCs w:val="26"/>
            <w:shd w:val="clear" w:color="auto" w:fill="FFFFFF"/>
          </w:rPr>
          <w:delText>sat on the floor with</w:delText>
        </w:r>
      </w:del>
      <w:ins w:id="6" w:author="Chiara Situmorang" w:date="2022-10-28T13:54:00Z">
        <w:r w:rsidR="00BD06B5">
          <w:rPr>
            <w:rFonts w:ascii="Arial" w:eastAsia="Times New Roman" w:hAnsi="Arial" w:cs="Arial"/>
            <w:color w:val="000000"/>
            <w:sz w:val="26"/>
            <w:szCs w:val="26"/>
            <w:shd w:val="clear" w:color="auto" w:fill="FFFFFF"/>
          </w:rPr>
          <w:t>on</w:t>
        </w:r>
      </w:ins>
      <w:r w:rsidRPr="00915687">
        <w:rPr>
          <w:rFonts w:ascii="Arial" w:eastAsia="Times New Roman" w:hAnsi="Arial" w:cs="Arial"/>
          <w:color w:val="000000"/>
          <w:sz w:val="26"/>
          <w:szCs w:val="26"/>
          <w:shd w:val="clear" w:color="auto" w:fill="FFFFFF"/>
        </w:rPr>
        <w:t xml:space="preserve"> their phones</w:t>
      </w:r>
      <w:ins w:id="7" w:author="Chiara Situmorang" w:date="2022-10-28T13:54:00Z">
        <w:r w:rsidR="00BD06B5">
          <w:rPr>
            <w:rFonts w:ascii="Arial" w:eastAsia="Times New Roman" w:hAnsi="Arial" w:cs="Arial"/>
            <w:color w:val="000000"/>
            <w:sz w:val="26"/>
            <w:szCs w:val="26"/>
            <w:shd w:val="clear" w:color="auto" w:fill="FFFFFF"/>
          </w:rPr>
          <w:t>,</w:t>
        </w:r>
      </w:ins>
      <w:del w:id="8" w:author="Chiara Situmorang" w:date="2022-10-28T13:54:00Z">
        <w:r w:rsidRPr="00915687" w:rsidDel="00BD06B5">
          <w:rPr>
            <w:rFonts w:ascii="Arial" w:eastAsia="Times New Roman" w:hAnsi="Arial" w:cs="Arial"/>
            <w:color w:val="000000"/>
            <w:sz w:val="26"/>
            <w:szCs w:val="26"/>
            <w:shd w:val="clear" w:color="auto" w:fill="FFFFFF"/>
          </w:rPr>
          <w:delText xml:space="preserve"> to</w:delText>
        </w:r>
      </w:del>
      <w:r w:rsidRPr="00915687">
        <w:rPr>
          <w:rFonts w:ascii="Arial" w:eastAsia="Times New Roman" w:hAnsi="Arial" w:cs="Arial"/>
          <w:color w:val="000000"/>
          <w:sz w:val="26"/>
          <w:szCs w:val="26"/>
          <w:shd w:val="clear" w:color="auto" w:fill="FFFFFF"/>
        </w:rPr>
        <w:t xml:space="preserve"> text</w:t>
      </w:r>
      <w:ins w:id="9" w:author="Chiara Situmorang" w:date="2022-10-28T13:54:00Z">
        <w:r w:rsidR="00BD06B5">
          <w:rPr>
            <w:rFonts w:ascii="Arial" w:eastAsia="Times New Roman" w:hAnsi="Arial" w:cs="Arial"/>
            <w:color w:val="000000"/>
            <w:sz w:val="26"/>
            <w:szCs w:val="26"/>
            <w:shd w:val="clear" w:color="auto" w:fill="FFFFFF"/>
          </w:rPr>
          <w:t>ing</w:t>
        </w:r>
      </w:ins>
      <w:r w:rsidRPr="00915687">
        <w:rPr>
          <w:rFonts w:ascii="Arial" w:eastAsia="Times New Roman" w:hAnsi="Arial" w:cs="Arial"/>
          <w:color w:val="000000"/>
          <w:sz w:val="26"/>
          <w:szCs w:val="26"/>
          <w:shd w:val="clear" w:color="auto" w:fill="FFFFFF"/>
        </w:rPr>
        <w:t xml:space="preserve"> each other despite being in the same room. </w:t>
      </w:r>
    </w:p>
    <w:p w14:paraId="51F6AC36" w14:textId="77777777" w:rsidR="00915687" w:rsidRPr="00915687" w:rsidRDefault="00915687" w:rsidP="00915687">
      <w:pPr>
        <w:rPr>
          <w:rFonts w:ascii="Times New Roman" w:eastAsia="Times New Roman" w:hAnsi="Times New Roman" w:cs="Times New Roman"/>
        </w:rPr>
      </w:pPr>
    </w:p>
    <w:p w14:paraId="7F39846B" w14:textId="69FE5D97" w:rsidR="00915687" w:rsidRPr="00915687" w:rsidRDefault="00915687" w:rsidP="00915687">
      <w:pPr>
        <w:rPr>
          <w:rFonts w:ascii="Times New Roman" w:eastAsia="Times New Roman" w:hAnsi="Times New Roman" w:cs="Times New Roman"/>
        </w:rPr>
      </w:pPr>
      <w:commentRangeStart w:id="10"/>
      <w:r w:rsidRPr="00915687">
        <w:rPr>
          <w:rFonts w:ascii="Arial" w:eastAsia="Times New Roman" w:hAnsi="Arial" w:cs="Arial"/>
          <w:color w:val="000000"/>
          <w:sz w:val="26"/>
          <w:szCs w:val="26"/>
          <w:shd w:val="clear" w:color="auto" w:fill="FFFFFF"/>
        </w:rPr>
        <w:t>Itch</w:t>
      </w:r>
      <w:ins w:id="11" w:author="Chiara Situmorang" w:date="2022-10-28T13:53:00Z">
        <w:r w:rsidR="00BD06B5">
          <w:rPr>
            <w:rFonts w:ascii="Arial" w:eastAsia="Times New Roman" w:hAnsi="Arial" w:cs="Arial"/>
            <w:color w:val="000000"/>
            <w:sz w:val="26"/>
            <w:szCs w:val="26"/>
            <w:shd w:val="clear" w:color="auto" w:fill="FFFFFF"/>
          </w:rPr>
          <w:t>ing to do something</w:t>
        </w:r>
      </w:ins>
      <w:del w:id="12" w:author="Chiara Situmorang" w:date="2022-10-28T13:53:00Z">
        <w:r w:rsidRPr="00915687" w:rsidDel="00BD06B5">
          <w:rPr>
            <w:rFonts w:ascii="Arial" w:eastAsia="Times New Roman" w:hAnsi="Arial" w:cs="Arial"/>
            <w:color w:val="000000"/>
            <w:sz w:val="26"/>
            <w:szCs w:val="26"/>
            <w:shd w:val="clear" w:color="auto" w:fill="FFFFFF"/>
          </w:rPr>
          <w:delText>ed</w:delText>
        </w:r>
      </w:del>
      <w:r w:rsidRPr="00915687">
        <w:rPr>
          <w:rFonts w:ascii="Arial" w:eastAsia="Times New Roman" w:hAnsi="Arial" w:cs="Arial"/>
          <w:color w:val="000000"/>
          <w:sz w:val="26"/>
          <w:szCs w:val="26"/>
          <w:shd w:val="clear" w:color="auto" w:fill="FFFFFF"/>
        </w:rPr>
        <w:t xml:space="preserve"> </w:t>
      </w:r>
      <w:ins w:id="13" w:author="Chiara Situmorang" w:date="2022-10-28T13:54:00Z">
        <w:r w:rsidR="00BD06B5">
          <w:rPr>
            <w:rFonts w:ascii="Arial" w:eastAsia="Times New Roman" w:hAnsi="Arial" w:cs="Arial"/>
            <w:color w:val="000000"/>
            <w:sz w:val="26"/>
            <w:szCs w:val="26"/>
            <w:shd w:val="clear" w:color="auto" w:fill="FFFFFF"/>
          </w:rPr>
          <w:t>about</w:t>
        </w:r>
      </w:ins>
      <w:del w:id="14" w:author="Chiara Situmorang" w:date="2022-10-28T13:53:00Z">
        <w:r w:rsidRPr="00915687" w:rsidDel="00BD06B5">
          <w:rPr>
            <w:rFonts w:ascii="Arial" w:eastAsia="Times New Roman" w:hAnsi="Arial" w:cs="Arial"/>
            <w:color w:val="000000"/>
            <w:sz w:val="26"/>
            <w:szCs w:val="26"/>
            <w:shd w:val="clear" w:color="auto" w:fill="FFFFFF"/>
          </w:rPr>
          <w:delText>by</w:delText>
        </w:r>
      </w:del>
      <w:r w:rsidRPr="00915687">
        <w:rPr>
          <w:rFonts w:ascii="Arial" w:eastAsia="Times New Roman" w:hAnsi="Arial" w:cs="Arial"/>
          <w:color w:val="000000"/>
          <w:sz w:val="26"/>
          <w:szCs w:val="26"/>
          <w:shd w:val="clear" w:color="auto" w:fill="FFFFFF"/>
        </w:rPr>
        <w:t xml:space="preserve"> the situation, I brought two paddles and a ping</w:t>
      </w:r>
      <w:ins w:id="15" w:author="Chiara Situmorang" w:date="2022-10-28T13:54:00Z">
        <w:r w:rsidR="00BD06B5">
          <w:rPr>
            <w:rFonts w:ascii="Arial" w:eastAsia="Times New Roman" w:hAnsi="Arial" w:cs="Arial"/>
            <w:color w:val="000000"/>
            <w:sz w:val="26"/>
            <w:szCs w:val="26"/>
            <w:shd w:val="clear" w:color="auto" w:fill="FFFFFF"/>
          </w:rPr>
          <w:t xml:space="preserve"> </w:t>
        </w:r>
      </w:ins>
      <w:r w:rsidRPr="00915687">
        <w:rPr>
          <w:rFonts w:ascii="Arial" w:eastAsia="Times New Roman" w:hAnsi="Arial" w:cs="Arial"/>
          <w:color w:val="000000"/>
          <w:sz w:val="26"/>
          <w:szCs w:val="26"/>
          <w:shd w:val="clear" w:color="auto" w:fill="FFFFFF"/>
        </w:rPr>
        <w:t xml:space="preserve">pong ball to school and asked a classmate to play with me on a dusty, unused table at school. </w:t>
      </w:r>
      <w:del w:id="16" w:author="Chiara Situmorang" w:date="2022-10-28T13:54:00Z">
        <w:r w:rsidRPr="00915687" w:rsidDel="00BD06B5">
          <w:rPr>
            <w:rFonts w:ascii="Arial" w:eastAsia="Times New Roman" w:hAnsi="Arial" w:cs="Arial"/>
            <w:color w:val="000000"/>
            <w:sz w:val="26"/>
            <w:szCs w:val="26"/>
            <w:shd w:val="clear" w:color="auto" w:fill="FFFFFF"/>
          </w:rPr>
          <w:delText>We first played only against each other</w:delText>
        </w:r>
      </w:del>
      <w:ins w:id="17" w:author="Chiara Situmorang" w:date="2022-10-28T13:54:00Z">
        <w:r w:rsidR="00BD06B5">
          <w:rPr>
            <w:rFonts w:ascii="Arial" w:eastAsia="Times New Roman" w:hAnsi="Arial" w:cs="Arial"/>
            <w:color w:val="000000"/>
            <w:sz w:val="26"/>
            <w:szCs w:val="26"/>
            <w:shd w:val="clear" w:color="auto" w:fill="FFFFFF"/>
          </w:rPr>
          <w:t>At first it was just us</w:t>
        </w:r>
      </w:ins>
      <w:r w:rsidRPr="00915687">
        <w:rPr>
          <w:rFonts w:ascii="Arial" w:eastAsia="Times New Roman" w:hAnsi="Arial" w:cs="Arial"/>
          <w:color w:val="000000"/>
          <w:sz w:val="26"/>
          <w:szCs w:val="26"/>
          <w:shd w:val="clear" w:color="auto" w:fill="FFFFFF"/>
        </w:rPr>
        <w:t xml:space="preserve">, but </w:t>
      </w:r>
      <w:ins w:id="18" w:author="Chiara Situmorang" w:date="2022-10-28T13:54:00Z">
        <w:r w:rsidR="00BD06B5">
          <w:rPr>
            <w:rFonts w:ascii="Arial" w:eastAsia="Times New Roman" w:hAnsi="Arial" w:cs="Arial"/>
            <w:color w:val="000000"/>
            <w:sz w:val="26"/>
            <w:szCs w:val="26"/>
            <w:shd w:val="clear" w:color="auto" w:fill="FFFFFF"/>
          </w:rPr>
          <w:t>eve</w:t>
        </w:r>
      </w:ins>
      <w:ins w:id="19" w:author="Chiara Situmorang" w:date="2022-10-28T13:55:00Z">
        <w:r w:rsidR="00BD06B5">
          <w:rPr>
            <w:rFonts w:ascii="Arial" w:eastAsia="Times New Roman" w:hAnsi="Arial" w:cs="Arial"/>
            <w:color w:val="000000"/>
            <w:sz w:val="26"/>
            <w:szCs w:val="26"/>
            <w:shd w:val="clear" w:color="auto" w:fill="FFFFFF"/>
          </w:rPr>
          <w:t xml:space="preserve">ntually </w:t>
        </w:r>
      </w:ins>
      <w:r w:rsidRPr="00915687">
        <w:rPr>
          <w:rFonts w:ascii="Arial" w:eastAsia="Times New Roman" w:hAnsi="Arial" w:cs="Arial"/>
          <w:color w:val="000000"/>
          <w:sz w:val="26"/>
          <w:szCs w:val="26"/>
          <w:shd w:val="clear" w:color="auto" w:fill="FFFFFF"/>
        </w:rPr>
        <w:t xml:space="preserve">our </w:t>
      </w:r>
      <w:del w:id="20" w:author="Chiara Situmorang" w:date="2022-10-28T13:55:00Z">
        <w:r w:rsidRPr="00915687" w:rsidDel="00BD06B5">
          <w:rPr>
            <w:rFonts w:ascii="Arial" w:eastAsia="Times New Roman" w:hAnsi="Arial" w:cs="Arial"/>
            <w:color w:val="000000"/>
            <w:sz w:val="26"/>
            <w:szCs w:val="26"/>
            <w:shd w:val="clear" w:color="auto" w:fill="FFFFFF"/>
          </w:rPr>
          <w:delText xml:space="preserve">screams </w:delText>
        </w:r>
      </w:del>
      <w:ins w:id="21" w:author="Chiara Situmorang" w:date="2022-10-28T13:55:00Z">
        <w:r w:rsidR="00BD06B5">
          <w:rPr>
            <w:rFonts w:ascii="Arial" w:eastAsia="Times New Roman" w:hAnsi="Arial" w:cs="Arial"/>
            <w:color w:val="000000"/>
            <w:sz w:val="26"/>
            <w:szCs w:val="26"/>
            <w:shd w:val="clear" w:color="auto" w:fill="FFFFFF"/>
          </w:rPr>
          <w:t>yells</w:t>
        </w:r>
        <w:r w:rsidR="00BD06B5" w:rsidRPr="00915687">
          <w:rPr>
            <w:rFonts w:ascii="Arial" w:eastAsia="Times New Roman" w:hAnsi="Arial" w:cs="Arial"/>
            <w:color w:val="000000"/>
            <w:sz w:val="26"/>
            <w:szCs w:val="26"/>
            <w:shd w:val="clear" w:color="auto" w:fill="FFFFFF"/>
          </w:rPr>
          <w:t xml:space="preserve"> </w:t>
        </w:r>
      </w:ins>
      <w:r w:rsidRPr="00915687">
        <w:rPr>
          <w:rFonts w:ascii="Arial" w:eastAsia="Times New Roman" w:hAnsi="Arial" w:cs="Arial"/>
          <w:color w:val="000000"/>
          <w:sz w:val="26"/>
          <w:szCs w:val="26"/>
          <w:shd w:val="clear" w:color="auto" w:fill="FFFFFF"/>
        </w:rPr>
        <w:t xml:space="preserve">of victory and defeat caught </w:t>
      </w:r>
      <w:ins w:id="22" w:author="Chiara Situmorang" w:date="2022-10-28T13:55:00Z">
        <w:r w:rsidR="00BD06B5">
          <w:rPr>
            <w:rFonts w:ascii="Arial" w:eastAsia="Times New Roman" w:hAnsi="Arial" w:cs="Arial"/>
            <w:color w:val="000000"/>
            <w:sz w:val="26"/>
            <w:szCs w:val="26"/>
            <w:shd w:val="clear" w:color="auto" w:fill="FFFFFF"/>
          </w:rPr>
          <w:t>others’</w:t>
        </w:r>
      </w:ins>
      <w:del w:id="23" w:author="Chiara Situmorang" w:date="2022-10-28T13:55:00Z">
        <w:r w:rsidRPr="00915687" w:rsidDel="00BD06B5">
          <w:rPr>
            <w:rFonts w:ascii="Arial" w:eastAsia="Times New Roman" w:hAnsi="Arial" w:cs="Arial"/>
            <w:color w:val="000000"/>
            <w:sz w:val="26"/>
            <w:szCs w:val="26"/>
            <w:shd w:val="clear" w:color="auto" w:fill="FFFFFF"/>
          </w:rPr>
          <w:delText>the</w:delText>
        </w:r>
      </w:del>
      <w:r w:rsidRPr="00915687">
        <w:rPr>
          <w:rFonts w:ascii="Arial" w:eastAsia="Times New Roman" w:hAnsi="Arial" w:cs="Arial"/>
          <w:color w:val="000000"/>
          <w:sz w:val="26"/>
          <w:szCs w:val="26"/>
          <w:shd w:val="clear" w:color="auto" w:fill="FFFFFF"/>
        </w:rPr>
        <w:t xml:space="preserve"> attention</w:t>
      </w:r>
      <w:del w:id="24" w:author="Chiara Situmorang" w:date="2022-10-28T13:55:00Z">
        <w:r w:rsidRPr="00915687" w:rsidDel="00BD06B5">
          <w:rPr>
            <w:rFonts w:ascii="Arial" w:eastAsia="Times New Roman" w:hAnsi="Arial" w:cs="Arial"/>
            <w:color w:val="000000"/>
            <w:sz w:val="26"/>
            <w:szCs w:val="26"/>
            <w:shd w:val="clear" w:color="auto" w:fill="FFFFFF"/>
          </w:rPr>
          <w:delText xml:space="preserve"> of others</w:delText>
        </w:r>
      </w:del>
      <w:r w:rsidRPr="00915687">
        <w:rPr>
          <w:rFonts w:ascii="Arial" w:eastAsia="Times New Roman" w:hAnsi="Arial" w:cs="Arial"/>
          <w:color w:val="000000"/>
          <w:sz w:val="26"/>
          <w:szCs w:val="26"/>
          <w:shd w:val="clear" w:color="auto" w:fill="FFFFFF"/>
        </w:rPr>
        <w:t>. I invited more people</w:t>
      </w:r>
      <w:ins w:id="25" w:author="Chiara Situmorang" w:date="2022-10-28T13:55:00Z">
        <w:r w:rsidR="00BD06B5">
          <w:rPr>
            <w:rFonts w:ascii="Arial" w:eastAsia="Times New Roman" w:hAnsi="Arial" w:cs="Arial"/>
            <w:color w:val="000000"/>
            <w:sz w:val="26"/>
            <w:szCs w:val="26"/>
            <w:shd w:val="clear" w:color="auto" w:fill="FFFFFF"/>
          </w:rPr>
          <w:t xml:space="preserve"> to play</w:t>
        </w:r>
      </w:ins>
      <w:r w:rsidRPr="00915687">
        <w:rPr>
          <w:rFonts w:ascii="Arial" w:eastAsia="Times New Roman" w:hAnsi="Arial" w:cs="Arial"/>
          <w:color w:val="000000"/>
          <w:sz w:val="26"/>
          <w:szCs w:val="26"/>
          <w:shd w:val="clear" w:color="auto" w:fill="FFFFFF"/>
        </w:rPr>
        <w:t>, and others joined on their own</w:t>
      </w:r>
      <w:ins w:id="26" w:author="Chiara Situmorang" w:date="2022-10-28T13:55:00Z">
        <w:r w:rsidR="00BD06B5">
          <w:rPr>
            <w:rFonts w:ascii="Arial" w:eastAsia="Times New Roman" w:hAnsi="Arial" w:cs="Arial"/>
            <w:color w:val="000000"/>
            <w:sz w:val="26"/>
            <w:szCs w:val="26"/>
            <w:shd w:val="clear" w:color="auto" w:fill="FFFFFF"/>
          </w:rPr>
          <w:t>—</w:t>
        </w:r>
      </w:ins>
      <w:del w:id="27" w:author="Chiara Situmorang" w:date="2022-10-28T13:55:00Z">
        <w:r w:rsidRPr="00915687" w:rsidDel="00BD06B5">
          <w:rPr>
            <w:rFonts w:ascii="Arial" w:eastAsia="Times New Roman" w:hAnsi="Arial" w:cs="Arial"/>
            <w:color w:val="000000"/>
            <w:sz w:val="26"/>
            <w:szCs w:val="26"/>
            <w:shd w:val="clear" w:color="auto" w:fill="FFFFFF"/>
          </w:rPr>
          <w:delText xml:space="preserve"> - </w:delText>
        </w:r>
      </w:del>
      <w:r w:rsidRPr="00915687">
        <w:rPr>
          <w:rFonts w:ascii="Arial" w:eastAsia="Times New Roman" w:hAnsi="Arial" w:cs="Arial"/>
          <w:color w:val="000000"/>
          <w:sz w:val="26"/>
          <w:szCs w:val="26"/>
          <w:shd w:val="clear" w:color="auto" w:fill="FFFFFF"/>
        </w:rPr>
        <w:t xml:space="preserve">the same students who had been fixated on their screens. </w:t>
      </w:r>
      <w:del w:id="28" w:author="Chiara Situmorang" w:date="2022-10-28T13:55:00Z">
        <w:r w:rsidRPr="00915687" w:rsidDel="00BD06B5">
          <w:rPr>
            <w:rFonts w:ascii="Arial" w:eastAsia="Times New Roman" w:hAnsi="Arial" w:cs="Arial"/>
            <w:color w:val="000000"/>
            <w:sz w:val="26"/>
            <w:szCs w:val="26"/>
            <w:shd w:val="clear" w:color="auto" w:fill="FFFFFF"/>
          </w:rPr>
          <w:delText>Occasionally, I freaked out when people slammed my paddles loudly onto the tables out of frustration or joy. But i</w:delText>
        </w:r>
      </w:del>
      <w:ins w:id="29" w:author="Chiara Situmorang" w:date="2022-10-28T13:55:00Z">
        <w:r w:rsidR="00BD06B5">
          <w:rPr>
            <w:rFonts w:ascii="Arial" w:eastAsia="Times New Roman" w:hAnsi="Arial" w:cs="Arial"/>
            <w:color w:val="000000"/>
            <w:sz w:val="26"/>
            <w:szCs w:val="26"/>
            <w:shd w:val="clear" w:color="auto" w:fill="FFFFFF"/>
          </w:rPr>
          <w:t>I</w:t>
        </w:r>
      </w:ins>
      <w:r w:rsidRPr="00915687">
        <w:rPr>
          <w:rFonts w:ascii="Arial" w:eastAsia="Times New Roman" w:hAnsi="Arial" w:cs="Arial"/>
          <w:color w:val="000000"/>
          <w:sz w:val="26"/>
          <w:szCs w:val="26"/>
          <w:shd w:val="clear" w:color="auto" w:fill="FFFFFF"/>
        </w:rPr>
        <w:t>t was satisfying to hear sounds of interaction</w:t>
      </w:r>
      <w:del w:id="30" w:author="Chiara Situmorang" w:date="2022-10-28T13:55:00Z">
        <w:r w:rsidRPr="00915687" w:rsidDel="00BD06B5">
          <w:rPr>
            <w:rFonts w:ascii="Arial" w:eastAsia="Times New Roman" w:hAnsi="Arial" w:cs="Arial"/>
            <w:color w:val="000000"/>
            <w:sz w:val="26"/>
            <w:szCs w:val="26"/>
            <w:shd w:val="clear" w:color="auto" w:fill="FFFFFF"/>
          </w:rPr>
          <w:delText>,</w:delText>
        </w:r>
      </w:del>
      <w:r w:rsidRPr="00915687">
        <w:rPr>
          <w:rFonts w:ascii="Arial" w:eastAsia="Times New Roman" w:hAnsi="Arial" w:cs="Arial"/>
          <w:color w:val="000000"/>
          <w:sz w:val="26"/>
          <w:szCs w:val="26"/>
          <w:shd w:val="clear" w:color="auto" w:fill="FFFFFF"/>
        </w:rPr>
        <w:t xml:space="preserve"> instead of just keyboard clicks. </w:t>
      </w:r>
    </w:p>
    <w:p w14:paraId="466746FB" w14:textId="2DD80A35" w:rsidR="00915687" w:rsidRPr="00915687" w:rsidRDefault="00915687" w:rsidP="00915687">
      <w:pPr>
        <w:rPr>
          <w:rFonts w:ascii="Times New Roman" w:eastAsia="Times New Roman" w:hAnsi="Times New Roman" w:cs="Times New Roman"/>
        </w:rPr>
      </w:pPr>
      <w:r w:rsidRPr="00915687">
        <w:rPr>
          <w:rFonts w:ascii="Arial" w:eastAsia="Times New Roman" w:hAnsi="Arial" w:cs="Arial"/>
          <w:color w:val="000000"/>
          <w:sz w:val="26"/>
          <w:szCs w:val="26"/>
          <w:shd w:val="clear" w:color="auto" w:fill="FFFFFF"/>
        </w:rPr>
        <w:br/>
        <w:t xml:space="preserve">Through shared enjoyment, the component which groups people together, </w:t>
      </w:r>
      <w:commentRangeStart w:id="31"/>
      <w:r w:rsidRPr="00915687">
        <w:rPr>
          <w:rFonts w:ascii="Arial" w:eastAsia="Times New Roman" w:hAnsi="Arial" w:cs="Arial"/>
          <w:color w:val="000000"/>
          <w:sz w:val="26"/>
          <w:szCs w:val="26"/>
          <w:shd w:val="clear" w:color="auto" w:fill="FFFFFF"/>
        </w:rPr>
        <w:t>I created a community of physically active people engaging in small talks and laughter. </w:t>
      </w:r>
      <w:commentRangeEnd w:id="31"/>
      <w:r w:rsidR="00BD06B5">
        <w:rPr>
          <w:rStyle w:val="CommentReference"/>
        </w:rPr>
        <w:commentReference w:id="31"/>
      </w:r>
    </w:p>
    <w:p w14:paraId="1A523671" w14:textId="540C58F0" w:rsidR="00915687" w:rsidRPr="00915687" w:rsidRDefault="00915687" w:rsidP="00915687">
      <w:pPr>
        <w:rPr>
          <w:rFonts w:ascii="Times New Roman" w:eastAsia="Times New Roman" w:hAnsi="Times New Roman" w:cs="Times New Roman"/>
        </w:rPr>
      </w:pPr>
    </w:p>
    <w:p w14:paraId="5EFF57D4" w14:textId="2FC514D1" w:rsidR="00915687" w:rsidRPr="00915687" w:rsidRDefault="00915687" w:rsidP="00915687">
      <w:pPr>
        <w:rPr>
          <w:rFonts w:ascii="Times New Roman" w:eastAsia="Times New Roman" w:hAnsi="Times New Roman" w:cs="Times New Roman"/>
        </w:rPr>
      </w:pPr>
      <w:commentRangeStart w:id="32"/>
      <w:r w:rsidRPr="00915687">
        <w:rPr>
          <w:rFonts w:ascii="Arial" w:eastAsia="Times New Roman" w:hAnsi="Arial" w:cs="Arial"/>
          <w:color w:val="000000"/>
          <w:sz w:val="26"/>
          <w:szCs w:val="26"/>
          <w:shd w:val="clear" w:color="auto" w:fill="FFFFFF"/>
        </w:rPr>
        <w:t xml:space="preserve">However, one of us left for basketball, hinting he lost interest. Here, I noticed </w:t>
      </w:r>
      <w:del w:id="33" w:author="Chiara Situmorang" w:date="2022-10-28T13:58:00Z">
        <w:r w:rsidRPr="00915687" w:rsidDel="00BD06B5">
          <w:rPr>
            <w:rFonts w:ascii="Arial" w:eastAsia="Times New Roman" w:hAnsi="Arial" w:cs="Arial"/>
            <w:color w:val="000000"/>
            <w:sz w:val="26"/>
            <w:szCs w:val="26"/>
            <w:shd w:val="clear" w:color="auto" w:fill="FFFFFF"/>
          </w:rPr>
          <w:delText>enjoyment’s fragility</w:delText>
        </w:r>
      </w:del>
      <w:ins w:id="34" w:author="Chiara Situmorang" w:date="2022-10-28T13:58:00Z">
        <w:r w:rsidR="00BD06B5">
          <w:rPr>
            <w:rFonts w:ascii="Arial" w:eastAsia="Times New Roman" w:hAnsi="Arial" w:cs="Arial"/>
            <w:color w:val="000000"/>
            <w:sz w:val="26"/>
            <w:szCs w:val="26"/>
            <w:shd w:val="clear" w:color="auto" w:fill="FFFFFF"/>
          </w:rPr>
          <w:t>the fragility of enjoyment</w:t>
        </w:r>
      </w:ins>
      <w:del w:id="35" w:author="Chiara Situmorang" w:date="2022-10-28T13:58:00Z">
        <w:r w:rsidRPr="00915687" w:rsidDel="00BD06B5">
          <w:rPr>
            <w:rFonts w:ascii="Arial" w:eastAsia="Times New Roman" w:hAnsi="Arial" w:cs="Arial"/>
            <w:color w:val="000000"/>
            <w:sz w:val="26"/>
            <w:szCs w:val="26"/>
            <w:shd w:val="clear" w:color="auto" w:fill="FFFFFF"/>
          </w:rPr>
          <w:delText xml:space="preserve"> and the need to preserve it</w:delText>
        </w:r>
      </w:del>
      <w:r w:rsidRPr="00915687">
        <w:rPr>
          <w:rFonts w:ascii="Arial" w:eastAsia="Times New Roman" w:hAnsi="Arial" w:cs="Arial"/>
          <w:color w:val="000000"/>
          <w:sz w:val="26"/>
          <w:szCs w:val="26"/>
          <w:shd w:val="clear" w:color="auto" w:fill="FFFFFF"/>
        </w:rPr>
        <w:t xml:space="preserve">. </w:t>
      </w:r>
      <w:commentRangeStart w:id="36"/>
      <w:r w:rsidRPr="00915687">
        <w:rPr>
          <w:rFonts w:ascii="Arial" w:eastAsia="Times New Roman" w:hAnsi="Arial" w:cs="Arial"/>
          <w:color w:val="000000"/>
          <w:sz w:val="26"/>
          <w:szCs w:val="26"/>
          <w:shd w:val="clear" w:color="auto" w:fill="FFFFFF"/>
        </w:rPr>
        <w:t xml:space="preserve">After days of observations, I figured that the missing glue of this community was variety; </w:t>
      </w:r>
      <w:commentRangeEnd w:id="36"/>
      <w:r w:rsidR="00BD06B5">
        <w:rPr>
          <w:rStyle w:val="CommentReference"/>
        </w:rPr>
        <w:commentReference w:id="36"/>
      </w:r>
      <w:r w:rsidRPr="00915687">
        <w:rPr>
          <w:rFonts w:ascii="Arial" w:eastAsia="Times New Roman" w:hAnsi="Arial" w:cs="Arial"/>
          <w:color w:val="000000"/>
          <w:sz w:val="26"/>
          <w:szCs w:val="26"/>
          <w:shd w:val="clear" w:color="auto" w:fill="FFFFFF"/>
        </w:rPr>
        <w:t>all our games were repetitive. Gluing the community together requires variety in the games we play</w:t>
      </w:r>
      <w:commentRangeEnd w:id="10"/>
      <w:r w:rsidR="0059642F">
        <w:rPr>
          <w:rStyle w:val="CommentReference"/>
        </w:rPr>
        <w:commentReference w:id="10"/>
      </w:r>
      <w:r w:rsidRPr="00915687">
        <w:rPr>
          <w:rFonts w:ascii="Arial" w:eastAsia="Times New Roman" w:hAnsi="Arial" w:cs="Arial"/>
          <w:color w:val="000000"/>
          <w:sz w:val="26"/>
          <w:szCs w:val="26"/>
          <w:shd w:val="clear" w:color="auto" w:fill="FFFFFF"/>
        </w:rPr>
        <w:t>. </w:t>
      </w:r>
      <w:commentRangeEnd w:id="32"/>
      <w:r w:rsidR="00BD06B5">
        <w:rPr>
          <w:rStyle w:val="CommentReference"/>
        </w:rPr>
        <w:commentReference w:id="32"/>
      </w:r>
    </w:p>
    <w:p w14:paraId="04D94480" w14:textId="77777777" w:rsidR="00915687" w:rsidRPr="00915687" w:rsidRDefault="00915687" w:rsidP="00915687">
      <w:pPr>
        <w:rPr>
          <w:rFonts w:ascii="Times New Roman" w:eastAsia="Times New Roman" w:hAnsi="Times New Roman" w:cs="Times New Roman"/>
        </w:rPr>
      </w:pPr>
    </w:p>
    <w:p w14:paraId="1E2585DE" w14:textId="2A0A5D3C" w:rsidR="00915687" w:rsidRPr="00915687" w:rsidRDefault="00915687" w:rsidP="00915687">
      <w:pPr>
        <w:rPr>
          <w:rFonts w:ascii="Times New Roman" w:eastAsia="Times New Roman" w:hAnsi="Times New Roman" w:cs="Times New Roman"/>
        </w:rPr>
      </w:pPr>
      <w:r w:rsidRPr="00915687">
        <w:rPr>
          <w:rFonts w:ascii="Arial" w:eastAsia="Times New Roman" w:hAnsi="Arial" w:cs="Arial"/>
          <w:color w:val="000000"/>
          <w:sz w:val="26"/>
          <w:szCs w:val="26"/>
          <w:shd w:val="clear" w:color="auto" w:fill="FFFFFF"/>
        </w:rPr>
        <w:t>From then, I started to practice challenging techniques at home</w:t>
      </w:r>
      <w:ins w:id="37" w:author="Chiara Situmorang" w:date="2022-10-28T14:02:00Z">
        <w:r w:rsidR="00BD06B5">
          <w:rPr>
            <w:rFonts w:ascii="Arial" w:eastAsia="Times New Roman" w:hAnsi="Arial" w:cs="Arial"/>
            <w:color w:val="000000"/>
            <w:sz w:val="26"/>
            <w:szCs w:val="26"/>
            <w:shd w:val="clear" w:color="auto" w:fill="FFFFFF"/>
          </w:rPr>
          <w:t>—</w:t>
        </w:r>
      </w:ins>
      <w:del w:id="38" w:author="Chiara Situmorang" w:date="2022-10-28T14:02:00Z">
        <w:r w:rsidRPr="00915687" w:rsidDel="00BD06B5">
          <w:rPr>
            <w:rFonts w:ascii="Arial" w:eastAsia="Times New Roman" w:hAnsi="Arial" w:cs="Arial"/>
            <w:color w:val="000000"/>
            <w:sz w:val="26"/>
            <w:szCs w:val="26"/>
            <w:shd w:val="clear" w:color="auto" w:fill="FFFFFF"/>
          </w:rPr>
          <w:delText xml:space="preserve"> – </w:delText>
        </w:r>
      </w:del>
      <w:r w:rsidRPr="00915687">
        <w:rPr>
          <w:rFonts w:ascii="Arial" w:eastAsia="Times New Roman" w:hAnsi="Arial" w:cs="Arial"/>
          <w:color w:val="000000"/>
          <w:sz w:val="26"/>
          <w:szCs w:val="26"/>
          <w:shd w:val="clear" w:color="auto" w:fill="FFFFFF"/>
        </w:rPr>
        <w:t>spins, chops, ghost-serves, and flicks</w:t>
      </w:r>
      <w:ins w:id="39" w:author="Chiara Situmorang" w:date="2022-10-28T14:02:00Z">
        <w:r w:rsidR="00BD06B5">
          <w:rPr>
            <w:rFonts w:ascii="Arial" w:eastAsia="Times New Roman" w:hAnsi="Arial" w:cs="Arial"/>
            <w:color w:val="000000"/>
            <w:sz w:val="26"/>
            <w:szCs w:val="26"/>
            <w:shd w:val="clear" w:color="auto" w:fill="FFFFFF"/>
          </w:rPr>
          <w:t>—</w:t>
        </w:r>
      </w:ins>
      <w:del w:id="40" w:author="Chiara Situmorang" w:date="2022-10-28T14:02:00Z">
        <w:r w:rsidRPr="00915687" w:rsidDel="00BD06B5">
          <w:rPr>
            <w:rFonts w:ascii="Arial" w:eastAsia="Times New Roman" w:hAnsi="Arial" w:cs="Arial"/>
            <w:color w:val="000000"/>
            <w:sz w:val="26"/>
            <w:szCs w:val="26"/>
            <w:shd w:val="clear" w:color="auto" w:fill="FFFFFF"/>
          </w:rPr>
          <w:delText xml:space="preserve"> – </w:delText>
        </w:r>
      </w:del>
      <w:r w:rsidRPr="00915687">
        <w:rPr>
          <w:rFonts w:ascii="Arial" w:eastAsia="Times New Roman" w:hAnsi="Arial" w:cs="Arial"/>
          <w:color w:val="000000"/>
          <w:sz w:val="26"/>
          <w:szCs w:val="26"/>
          <w:shd w:val="clear" w:color="auto" w:fill="FFFFFF"/>
        </w:rPr>
        <w:t xml:space="preserve">all of which cause the ball to move oddly. I gradually used these techniques at school; my </w:t>
      </w:r>
      <w:r>
        <w:rPr>
          <w:rFonts w:ascii="Arial" w:eastAsia="Times New Roman" w:hAnsi="Arial" w:cs="Arial"/>
          <w:color w:val="000000"/>
          <w:sz w:val="26"/>
          <w:szCs w:val="26"/>
          <w:shd w:val="clear" w:color="auto" w:fill="FFFFFF"/>
        </w:rPr>
        <w:t>friends</w:t>
      </w:r>
      <w:r w:rsidRPr="00915687">
        <w:rPr>
          <w:rFonts w:ascii="Arial" w:eastAsia="Times New Roman" w:hAnsi="Arial" w:cs="Arial"/>
          <w:color w:val="000000"/>
          <w:sz w:val="26"/>
          <w:szCs w:val="26"/>
          <w:shd w:val="clear" w:color="auto" w:fill="FFFFFF"/>
        </w:rPr>
        <w:t xml:space="preserve"> were initially bewildered but were quickly engaged as they </w:t>
      </w:r>
      <w:del w:id="41" w:author="Chiara Situmorang" w:date="2022-10-28T14:03:00Z">
        <w:r w:rsidRPr="00915687" w:rsidDel="00BD06B5">
          <w:rPr>
            <w:rFonts w:ascii="Arial" w:eastAsia="Times New Roman" w:hAnsi="Arial" w:cs="Arial"/>
            <w:color w:val="000000"/>
            <w:sz w:val="26"/>
            <w:szCs w:val="26"/>
            <w:shd w:val="clear" w:color="auto" w:fill="FFFFFF"/>
          </w:rPr>
          <w:delText>interacted with each other to collectively</w:delText>
        </w:r>
      </w:del>
      <w:ins w:id="42" w:author="Chiara Situmorang" w:date="2022-10-28T14:03:00Z">
        <w:r w:rsidR="00BD06B5">
          <w:rPr>
            <w:rFonts w:ascii="Arial" w:eastAsia="Times New Roman" w:hAnsi="Arial" w:cs="Arial"/>
            <w:color w:val="000000"/>
            <w:sz w:val="26"/>
            <w:szCs w:val="26"/>
            <w:shd w:val="clear" w:color="auto" w:fill="FFFFFF"/>
          </w:rPr>
          <w:t>tried to</w:t>
        </w:r>
      </w:ins>
      <w:r w:rsidRPr="00915687">
        <w:rPr>
          <w:rFonts w:ascii="Arial" w:eastAsia="Times New Roman" w:hAnsi="Arial" w:cs="Arial"/>
          <w:color w:val="000000"/>
          <w:sz w:val="26"/>
          <w:szCs w:val="26"/>
          <w:shd w:val="clear" w:color="auto" w:fill="FFFFFF"/>
        </w:rPr>
        <w:t xml:space="preserve"> come up with techniques to counter them. As a result, existing friendships strengthened through their rejuvenated enjoyment of this common interest. </w:t>
      </w:r>
    </w:p>
    <w:p w14:paraId="208D654D" w14:textId="77777777" w:rsidR="00915687" w:rsidRPr="00915687" w:rsidRDefault="00915687" w:rsidP="00915687">
      <w:pPr>
        <w:rPr>
          <w:rFonts w:ascii="Times New Roman" w:eastAsia="Times New Roman" w:hAnsi="Times New Roman" w:cs="Times New Roman"/>
        </w:rPr>
      </w:pPr>
    </w:p>
    <w:p w14:paraId="6B73F1AB" w14:textId="77777777" w:rsidR="00915687" w:rsidRPr="00915687" w:rsidRDefault="00915687" w:rsidP="00915687">
      <w:pPr>
        <w:rPr>
          <w:rFonts w:ascii="Times New Roman" w:eastAsia="Times New Roman" w:hAnsi="Times New Roman" w:cs="Times New Roman"/>
        </w:rPr>
      </w:pPr>
      <w:commentRangeStart w:id="43"/>
      <w:r w:rsidRPr="00915687">
        <w:rPr>
          <w:rFonts w:ascii="Arial" w:eastAsia="Times New Roman" w:hAnsi="Arial" w:cs="Arial"/>
          <w:color w:val="000000"/>
          <w:sz w:val="26"/>
          <w:szCs w:val="26"/>
          <w:shd w:val="clear" w:color="auto" w:fill="FFFFFF"/>
        </w:rPr>
        <w:t xml:space="preserve">Gluing a community together is indeed exhausting, but the rewarding results motivate me to continue in the communities I’ll belong to in </w:t>
      </w:r>
      <w:proofErr w:type="spellStart"/>
      <w:r w:rsidRPr="00915687">
        <w:rPr>
          <w:rFonts w:ascii="Arial" w:eastAsia="Times New Roman" w:hAnsi="Arial" w:cs="Arial"/>
          <w:color w:val="000000"/>
          <w:sz w:val="26"/>
          <w:szCs w:val="26"/>
          <w:shd w:val="clear" w:color="auto" w:fill="FFFFFF"/>
        </w:rPr>
        <w:t>UMich</w:t>
      </w:r>
      <w:proofErr w:type="spellEnd"/>
      <w:r w:rsidRPr="00915687">
        <w:rPr>
          <w:rFonts w:ascii="Arial" w:eastAsia="Times New Roman" w:hAnsi="Arial" w:cs="Arial"/>
          <w:color w:val="000000"/>
          <w:sz w:val="26"/>
          <w:szCs w:val="26"/>
          <w:shd w:val="clear" w:color="auto" w:fill="FFFFFF"/>
        </w:rPr>
        <w:t>.</w:t>
      </w:r>
      <w:commentRangeEnd w:id="43"/>
      <w:r w:rsidR="0059642F">
        <w:rPr>
          <w:rStyle w:val="CommentReference"/>
        </w:rPr>
        <w:commentReference w:id="43"/>
      </w:r>
    </w:p>
    <w:p w14:paraId="5A0B1DE3" w14:textId="31C757B6" w:rsidR="00915687" w:rsidRDefault="00915687" w:rsidP="00915687">
      <w:pPr>
        <w:rPr>
          <w:rFonts w:ascii="Times New Roman" w:eastAsia="Times New Roman" w:hAnsi="Times New Roman" w:cs="Times New Roman"/>
        </w:rPr>
      </w:pPr>
    </w:p>
    <w:p w14:paraId="477CB15E" w14:textId="15AD2B3B" w:rsidR="0059642F" w:rsidRDefault="0059642F" w:rsidP="00915687">
      <w:pPr>
        <w:rPr>
          <w:rFonts w:ascii="Times New Roman" w:eastAsia="Times New Roman" w:hAnsi="Times New Roman" w:cs="Times New Roman"/>
        </w:rPr>
      </w:pPr>
    </w:p>
    <w:p w14:paraId="2F60463C" w14:textId="755877EF" w:rsidR="0059642F" w:rsidRDefault="0059642F" w:rsidP="00915687">
      <w:pPr>
        <w:rPr>
          <w:rFonts w:ascii="Times New Roman" w:eastAsia="Times New Roman" w:hAnsi="Times New Roman" w:cs="Times New Roman"/>
        </w:rPr>
      </w:pPr>
      <w:r>
        <w:rPr>
          <w:rFonts w:ascii="Times New Roman" w:eastAsia="Times New Roman" w:hAnsi="Times New Roman" w:cs="Times New Roman"/>
        </w:rPr>
        <w:t>Hi Farrell,</w:t>
      </w:r>
    </w:p>
    <w:p w14:paraId="5DFE10BF" w14:textId="76D55237" w:rsidR="0059642F" w:rsidRDefault="0059642F" w:rsidP="00915687">
      <w:pPr>
        <w:rPr>
          <w:rFonts w:ascii="Times New Roman" w:eastAsia="Times New Roman" w:hAnsi="Times New Roman" w:cs="Times New Roman"/>
        </w:rPr>
      </w:pPr>
    </w:p>
    <w:p w14:paraId="4448E857" w14:textId="5389E041" w:rsidR="00915687" w:rsidRDefault="0059642F">
      <w:pPr>
        <w:rPr>
          <w:rFonts w:ascii="Times New Roman" w:eastAsia="Times New Roman" w:hAnsi="Times New Roman" w:cs="Times New Roman"/>
        </w:rPr>
      </w:pPr>
      <w:r>
        <w:rPr>
          <w:rFonts w:ascii="Times New Roman" w:eastAsia="Times New Roman" w:hAnsi="Times New Roman" w:cs="Times New Roman"/>
        </w:rPr>
        <w:lastRenderedPageBreak/>
        <w:t xml:space="preserve">Thank you for your essay! Writing about being an initiator that brings a community together is a strong choice because it </w:t>
      </w:r>
      <w:r w:rsidR="007B7DEA">
        <w:rPr>
          <w:rFonts w:ascii="Times New Roman" w:eastAsia="Times New Roman" w:hAnsi="Times New Roman" w:cs="Times New Roman"/>
        </w:rPr>
        <w:t xml:space="preserve">lets schools know that you are a leader and are willing to act. Your drive to make ping pong interesting is to bring your community together, so I think the hole in your story is why do you mind if they are playing basketball since they are still being part of the community? You can clarify this by emphasizing the community you want to sustain: your classmates as a whole or the ping pong group. If it’s your classmates, I think you should try a different approach to your essay and say that ping pong is for those who enjoy it and want to keep trying new moves. If it’s the ping pong group, keeping people in it would be your main goal. After talking about the community, you should emphasize your main goal in it. You are the leader because you started it and are finding new ways to improve it. Make sure that you make it clear that </w:t>
      </w:r>
      <w:r w:rsidR="007B7DEA">
        <w:rPr>
          <w:rFonts w:ascii="Times New Roman" w:eastAsia="Times New Roman" w:hAnsi="Times New Roman" w:cs="Times New Roman"/>
          <w:i/>
          <w:iCs/>
        </w:rPr>
        <w:t>you</w:t>
      </w:r>
      <w:r w:rsidR="007B7DEA">
        <w:rPr>
          <w:rFonts w:ascii="Times New Roman" w:eastAsia="Times New Roman" w:hAnsi="Times New Roman" w:cs="Times New Roman"/>
        </w:rPr>
        <w:t xml:space="preserve"> are the one keeping things running in the group.</w:t>
      </w:r>
    </w:p>
    <w:p w14:paraId="6B6D0277" w14:textId="77777777" w:rsidR="007B7DEA" w:rsidRDefault="007B7DEA">
      <w:pPr>
        <w:rPr>
          <w:rFonts w:ascii="Times New Roman" w:eastAsia="Times New Roman" w:hAnsi="Times New Roman" w:cs="Times New Roman"/>
        </w:rPr>
      </w:pPr>
    </w:p>
    <w:p w14:paraId="2B570319" w14:textId="441E9F70" w:rsidR="007B7DEA" w:rsidRDefault="007B7DEA">
      <w:pPr>
        <w:rPr>
          <w:rFonts w:ascii="Times New Roman" w:eastAsia="Times New Roman" w:hAnsi="Times New Roman" w:cs="Times New Roman"/>
        </w:rPr>
      </w:pPr>
    </w:p>
    <w:p w14:paraId="65D75EDB" w14:textId="7188D476" w:rsidR="007B7DEA" w:rsidRDefault="007B7DEA">
      <w:pPr>
        <w:rPr>
          <w:rFonts w:ascii="Times New Roman" w:eastAsia="Times New Roman" w:hAnsi="Times New Roman" w:cs="Times New Roman"/>
        </w:rPr>
      </w:pPr>
      <w:r>
        <w:rPr>
          <w:rFonts w:ascii="Times New Roman" w:eastAsia="Times New Roman" w:hAnsi="Times New Roman" w:cs="Times New Roman"/>
        </w:rPr>
        <w:t>C.G.</w:t>
      </w:r>
    </w:p>
    <w:p w14:paraId="294B946D" w14:textId="77777777" w:rsidR="007B7DEA" w:rsidRPr="007B7DEA" w:rsidRDefault="007B7DEA"/>
    <w:sectPr w:rsidR="007B7DEA" w:rsidRPr="007B7D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Arini Kasih" w:date="2022-10-26T16:54:00Z" w:initials="DAK">
    <w:p w14:paraId="3E53539D" w14:textId="77777777" w:rsidR="00927250" w:rsidRDefault="00927250" w:rsidP="008159FB">
      <w:r>
        <w:rPr>
          <w:rStyle w:val="CommentReference"/>
        </w:rPr>
        <w:annotationRef/>
      </w:r>
      <w:r>
        <w:rPr>
          <w:sz w:val="20"/>
          <w:szCs w:val="20"/>
        </w:rPr>
        <w:t>Pls help spice up this essay</w:t>
      </w:r>
    </w:p>
  </w:comment>
  <w:comment w:id="31" w:author="Chiara Situmorang" w:date="2022-10-28T13:57:00Z" w:initials="CS">
    <w:p w14:paraId="71C00FD5" w14:textId="77777777" w:rsidR="00BD06B5" w:rsidRDefault="00BD06B5" w:rsidP="007629DA">
      <w:r>
        <w:rPr>
          <w:rStyle w:val="CommentReference"/>
        </w:rPr>
        <w:annotationRef/>
      </w:r>
      <w:r>
        <w:rPr>
          <w:sz w:val="20"/>
          <w:szCs w:val="20"/>
        </w:rPr>
        <w:t>How did you feel about having done this?</w:t>
      </w:r>
    </w:p>
  </w:comment>
  <w:comment w:id="36" w:author="Chiara Situmorang" w:date="2022-10-28T11:07:00Z" w:initials="CS">
    <w:p w14:paraId="727105E1" w14:textId="5AF5A4C9" w:rsidR="00BD06B5" w:rsidRDefault="00BD06B5" w:rsidP="00E541A6">
      <w:r>
        <w:rPr>
          <w:rStyle w:val="CommentReference"/>
        </w:rPr>
        <w:annotationRef/>
      </w:r>
      <w:r>
        <w:rPr>
          <w:sz w:val="20"/>
          <w:szCs w:val="20"/>
        </w:rPr>
        <w:t>Can you explain how you figured this out? What did you observe? Did you talk to the basketball player?</w:t>
      </w:r>
    </w:p>
  </w:comment>
  <w:comment w:id="10" w:author="Microsoft Office User" w:date="2022-10-27T12:30:00Z" w:initials="MOU">
    <w:p w14:paraId="4D3BA1F4" w14:textId="013894D4" w:rsidR="0059642F" w:rsidRDefault="0059642F" w:rsidP="00CC6E94">
      <w:r>
        <w:rPr>
          <w:rStyle w:val="CommentReference"/>
        </w:rPr>
        <w:annotationRef/>
      </w:r>
      <w:r>
        <w:rPr>
          <w:sz w:val="20"/>
          <w:szCs w:val="20"/>
        </w:rPr>
        <w:t>This can be summarized into one paragraph. Major points are:</w:t>
      </w:r>
    </w:p>
    <w:p w14:paraId="03C0F44C" w14:textId="77777777" w:rsidR="0059642F" w:rsidRDefault="0059642F" w:rsidP="00CC6E94">
      <w:r>
        <w:rPr>
          <w:sz w:val="20"/>
          <w:szCs w:val="20"/>
        </w:rPr>
        <w:t>- started out with playing one classmate</w:t>
      </w:r>
    </w:p>
    <w:p w14:paraId="1C68B53E" w14:textId="77777777" w:rsidR="0059642F" w:rsidRDefault="0059642F" w:rsidP="00CC6E94">
      <w:r>
        <w:rPr>
          <w:sz w:val="20"/>
          <w:szCs w:val="20"/>
        </w:rPr>
        <w:t>- people started to notice and join in</w:t>
      </w:r>
    </w:p>
    <w:p w14:paraId="77FDD6C0" w14:textId="77777777" w:rsidR="0059642F" w:rsidRDefault="0059642F" w:rsidP="00CC6E94">
      <w:r>
        <w:rPr>
          <w:sz w:val="20"/>
          <w:szCs w:val="20"/>
        </w:rPr>
        <w:t>-people lost interest and you realized what was needed was variety and diversity (something for everybody)</w:t>
      </w:r>
    </w:p>
    <w:p w14:paraId="60246BAD" w14:textId="77777777" w:rsidR="0059642F" w:rsidRDefault="0059642F" w:rsidP="00CC6E94"/>
    <w:p w14:paraId="4A88C1B3" w14:textId="77777777" w:rsidR="0059642F" w:rsidRDefault="0059642F" w:rsidP="00CC6E94">
      <w:r>
        <w:rPr>
          <w:sz w:val="20"/>
          <w:szCs w:val="20"/>
        </w:rPr>
        <w:t xml:space="preserve">As long as you have these points in the paragraph, everything else can be deleted out. </w:t>
      </w:r>
    </w:p>
  </w:comment>
  <w:comment w:id="32" w:author="Chiara Situmorang" w:date="2022-10-28T14:02:00Z" w:initials="CS">
    <w:p w14:paraId="70F06AB2" w14:textId="77777777" w:rsidR="00BD06B5" w:rsidRDefault="00BD06B5" w:rsidP="00010035">
      <w:r>
        <w:rPr>
          <w:rStyle w:val="CommentReference"/>
        </w:rPr>
        <w:annotationRef/>
      </w:r>
      <w:r>
        <w:rPr>
          <w:sz w:val="20"/>
          <w:szCs w:val="20"/>
        </w:rPr>
        <w:t>Did you feel hurt when they left? Why did you have to ‘preserve the enjoyment’? Did you want everyone to keep playing ping pong?</w:t>
      </w:r>
    </w:p>
  </w:comment>
  <w:comment w:id="43" w:author="Microsoft Office User" w:date="2022-10-27T12:24:00Z" w:initials="MOU">
    <w:p w14:paraId="328139CC" w14:textId="3CAF68D8" w:rsidR="0059642F" w:rsidRDefault="0059642F" w:rsidP="00D55E5B">
      <w:r>
        <w:rPr>
          <w:rStyle w:val="CommentReference"/>
        </w:rPr>
        <w:annotationRef/>
      </w:r>
      <w:r>
        <w:rPr>
          <w:sz w:val="20"/>
          <w:szCs w:val="20"/>
        </w:rPr>
        <w:t>Which community are you referring to? The middle schoolers? The ping pong players? Specify which.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53539D" w15:done="0"/>
  <w15:commentEx w15:paraId="71C00FD5" w15:done="0"/>
  <w15:commentEx w15:paraId="727105E1" w15:done="0"/>
  <w15:commentEx w15:paraId="4A88C1B3" w15:done="0"/>
  <w15:commentEx w15:paraId="70F06AB2" w15:done="0"/>
  <w15:commentEx w15:paraId="328139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E4E2" w16cex:dateUtc="2022-10-26T20:54:00Z"/>
  <w16cex:commentExtensible w16cex:durableId="27065E63" w16cex:dateUtc="2022-10-28T06:57:00Z"/>
  <w16cex:commentExtensible w16cex:durableId="2706367C" w16cex:dateUtc="2022-10-28T04:07:00Z"/>
  <w16cex:commentExtensible w16cex:durableId="2704F851" w16cex:dateUtc="2022-10-27T16:30:00Z"/>
  <w16cex:commentExtensible w16cex:durableId="27065F64" w16cex:dateUtc="2022-10-28T07:02:00Z"/>
  <w16cex:commentExtensible w16cex:durableId="2704F6E7" w16cex:dateUtc="2022-10-27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53539D" w16cid:durableId="2703E4E2"/>
  <w16cid:commentId w16cid:paraId="71C00FD5" w16cid:durableId="27065E63"/>
  <w16cid:commentId w16cid:paraId="727105E1" w16cid:durableId="2706367C"/>
  <w16cid:commentId w16cid:paraId="4A88C1B3" w16cid:durableId="2704F851"/>
  <w16cid:commentId w16cid:paraId="70F06AB2" w16cid:durableId="27065F64"/>
  <w16cid:commentId w16cid:paraId="328139CC" w16cid:durableId="2704F6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87"/>
    <w:rsid w:val="0059642F"/>
    <w:rsid w:val="007B7DEA"/>
    <w:rsid w:val="00915687"/>
    <w:rsid w:val="00927250"/>
    <w:rsid w:val="00BD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F26BB"/>
  <w15:chartTrackingRefBased/>
  <w15:docId w15:val="{4107D973-9120-824E-A626-C7FDC52F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56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687"/>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15687"/>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927250"/>
    <w:rPr>
      <w:sz w:val="16"/>
      <w:szCs w:val="16"/>
    </w:rPr>
  </w:style>
  <w:style w:type="paragraph" w:styleId="CommentText">
    <w:name w:val="annotation text"/>
    <w:basedOn w:val="Normal"/>
    <w:link w:val="CommentTextChar"/>
    <w:uiPriority w:val="99"/>
    <w:semiHidden/>
    <w:unhideWhenUsed/>
    <w:rsid w:val="00927250"/>
    <w:rPr>
      <w:sz w:val="20"/>
      <w:szCs w:val="20"/>
    </w:rPr>
  </w:style>
  <w:style w:type="character" w:customStyle="1" w:styleId="CommentTextChar">
    <w:name w:val="Comment Text Char"/>
    <w:basedOn w:val="DefaultParagraphFont"/>
    <w:link w:val="CommentText"/>
    <w:uiPriority w:val="99"/>
    <w:semiHidden/>
    <w:rsid w:val="00927250"/>
    <w:rPr>
      <w:sz w:val="20"/>
      <w:szCs w:val="20"/>
    </w:rPr>
  </w:style>
  <w:style w:type="paragraph" w:styleId="CommentSubject">
    <w:name w:val="annotation subject"/>
    <w:basedOn w:val="CommentText"/>
    <w:next w:val="CommentText"/>
    <w:link w:val="CommentSubjectChar"/>
    <w:uiPriority w:val="99"/>
    <w:semiHidden/>
    <w:unhideWhenUsed/>
    <w:rsid w:val="00927250"/>
    <w:rPr>
      <w:b/>
      <w:bCs/>
    </w:rPr>
  </w:style>
  <w:style w:type="character" w:customStyle="1" w:styleId="CommentSubjectChar">
    <w:name w:val="Comment Subject Char"/>
    <w:basedOn w:val="CommentTextChar"/>
    <w:link w:val="CommentSubject"/>
    <w:uiPriority w:val="99"/>
    <w:semiHidden/>
    <w:rsid w:val="00927250"/>
    <w:rPr>
      <w:b/>
      <w:bCs/>
      <w:sz w:val="20"/>
      <w:szCs w:val="20"/>
    </w:rPr>
  </w:style>
  <w:style w:type="paragraph" w:styleId="Revision">
    <w:name w:val="Revision"/>
    <w:hidden/>
    <w:uiPriority w:val="99"/>
    <w:semiHidden/>
    <w:rsid w:val="00BD0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658615">
      <w:bodyDiv w:val="1"/>
      <w:marLeft w:val="0"/>
      <w:marRight w:val="0"/>
      <w:marTop w:val="0"/>
      <w:marBottom w:val="0"/>
      <w:divBdr>
        <w:top w:val="none" w:sz="0" w:space="0" w:color="auto"/>
        <w:left w:val="none" w:sz="0" w:space="0" w:color="auto"/>
        <w:bottom w:val="none" w:sz="0" w:space="0" w:color="auto"/>
        <w:right w:val="none" w:sz="0" w:space="0" w:color="auto"/>
      </w:divBdr>
    </w:div>
    <w:div w:id="1606230097">
      <w:bodyDiv w:val="1"/>
      <w:marLeft w:val="0"/>
      <w:marRight w:val="0"/>
      <w:marTop w:val="0"/>
      <w:marBottom w:val="0"/>
      <w:divBdr>
        <w:top w:val="none" w:sz="0" w:space="0" w:color="auto"/>
        <w:left w:val="none" w:sz="0" w:space="0" w:color="auto"/>
        <w:bottom w:val="none" w:sz="0" w:space="0" w:color="auto"/>
        <w:right w:val="none" w:sz="0" w:space="0" w:color="auto"/>
      </w:divBdr>
    </w:div>
    <w:div w:id="174209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Chiara Situmorang</cp:lastModifiedBy>
  <cp:revision>4</cp:revision>
  <dcterms:created xsi:type="dcterms:W3CDTF">2022-10-26T20:47:00Z</dcterms:created>
  <dcterms:modified xsi:type="dcterms:W3CDTF">2022-10-28T07:04:00Z</dcterms:modified>
</cp:coreProperties>
</file>