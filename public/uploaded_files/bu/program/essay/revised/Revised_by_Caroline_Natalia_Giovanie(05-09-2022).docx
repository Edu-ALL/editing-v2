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71B7"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Prompt 1</w:t>
      </w:r>
    </w:p>
    <w:p w14:paraId="16F74AEE"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Describe an example of your leadership experience in which you have positively influenced others, helped resolve disputes, or contributed to group efforts over time.</w:t>
      </w:r>
    </w:p>
    <w:p w14:paraId="280250F2" w14:textId="77777777" w:rsidR="00883362" w:rsidRPr="00883362" w:rsidRDefault="00883362" w:rsidP="00883362">
      <w:pPr>
        <w:rPr>
          <w:rFonts w:ascii="Times New Roman" w:eastAsia="Times New Roman" w:hAnsi="Times New Roman" w:cs="Times New Roman"/>
        </w:rPr>
      </w:pPr>
    </w:p>
    <w:p w14:paraId="154CD57F" w14:textId="77777777" w:rsidR="00883362" w:rsidRPr="00883362" w:rsidRDefault="00883362" w:rsidP="00883362">
      <w:pPr>
        <w:jc w:val="both"/>
        <w:rPr>
          <w:rFonts w:ascii="Times New Roman" w:eastAsia="Times New Roman" w:hAnsi="Times New Roman" w:cs="Times New Roman"/>
        </w:rPr>
      </w:pPr>
      <w:commentRangeStart w:id="0"/>
      <w:commentRangeStart w:id="1"/>
      <w:r w:rsidRPr="00883362">
        <w:rPr>
          <w:rFonts w:ascii="Arial" w:eastAsia="Times New Roman" w:hAnsi="Arial" w:cs="Arial"/>
          <w:color w:val="4B4B4B"/>
          <w:shd w:val="clear" w:color="auto" w:fill="FFFFFF"/>
        </w:rPr>
        <w:t>Two hard slaps in the face during my internship, called internal resistance and miscommunication, nearly cost me my confidence. I’m glad, however, that I got slapped early. I experienced the tip of an iceberg called leadership that makes a team so solid it doesn’t waver in the face of adversity. </w:t>
      </w:r>
      <w:commentRangeEnd w:id="0"/>
      <w:r w:rsidR="00672253">
        <w:rPr>
          <w:rStyle w:val="CommentReference"/>
        </w:rPr>
        <w:commentReference w:id="0"/>
      </w:r>
      <w:commentRangeEnd w:id="1"/>
      <w:r w:rsidR="00227ADB">
        <w:rPr>
          <w:rStyle w:val="CommentReference"/>
        </w:rPr>
        <w:commentReference w:id="1"/>
      </w:r>
    </w:p>
    <w:p w14:paraId="3FA71951" w14:textId="77777777" w:rsidR="00883362" w:rsidRPr="00883362" w:rsidRDefault="00883362" w:rsidP="00883362">
      <w:pPr>
        <w:rPr>
          <w:rFonts w:ascii="Times New Roman" w:eastAsia="Times New Roman" w:hAnsi="Times New Roman" w:cs="Times New Roman"/>
        </w:rPr>
      </w:pPr>
    </w:p>
    <w:p w14:paraId="08830A67" w14:textId="77777777" w:rsidR="00883362" w:rsidRPr="00883362" w:rsidRDefault="00883362" w:rsidP="00883362">
      <w:pPr>
        <w:jc w:val="both"/>
        <w:rPr>
          <w:rFonts w:ascii="Times New Roman" w:eastAsia="Times New Roman" w:hAnsi="Times New Roman" w:cs="Times New Roman"/>
        </w:rPr>
      </w:pPr>
      <w:commentRangeStart w:id="2"/>
      <w:r w:rsidRPr="00883362">
        <w:rPr>
          <w:rFonts w:ascii="Arial" w:eastAsia="Times New Roman" w:hAnsi="Arial" w:cs="Arial"/>
          <w:color w:val="4B4B4B"/>
          <w:shd w:val="clear" w:color="auto" w:fill="FFFFFF"/>
        </w:rPr>
        <w:t xml:space="preserve">My main task was to work with 3 other interns to produce a marketing and budgeting plan for the company to attract customers. I was excited knowing how I could potentially contribute to the company’s revenue growth. So, I pushed my colleagues to get things done ASAP no matter the deadline and use the remaining time to go the extra mile. However, I was met with resistance by the others’ “If things </w:t>
      </w:r>
      <w:proofErr w:type="spellStart"/>
      <w:r w:rsidRPr="00883362">
        <w:rPr>
          <w:rFonts w:ascii="Arial" w:eastAsia="Times New Roman" w:hAnsi="Arial" w:cs="Arial"/>
          <w:color w:val="4B4B4B"/>
          <w:shd w:val="clear" w:color="auto" w:fill="FFFFFF"/>
        </w:rPr>
        <w:t>ain't</w:t>
      </w:r>
      <w:proofErr w:type="spellEnd"/>
      <w:r w:rsidRPr="00883362">
        <w:rPr>
          <w:rFonts w:ascii="Arial" w:eastAsia="Times New Roman" w:hAnsi="Arial" w:cs="Arial"/>
          <w:color w:val="4B4B4B"/>
          <w:shd w:val="clear" w:color="auto" w:fill="FFFFFF"/>
        </w:rPr>
        <w:t xml:space="preserve"> broke, don’t fix it” attitude.</w:t>
      </w:r>
    </w:p>
    <w:p w14:paraId="2632B9F5" w14:textId="77777777" w:rsidR="00883362" w:rsidRPr="00883362" w:rsidRDefault="00883362" w:rsidP="00883362">
      <w:pPr>
        <w:rPr>
          <w:rFonts w:ascii="Times New Roman" w:eastAsia="Times New Roman" w:hAnsi="Times New Roman" w:cs="Times New Roman"/>
        </w:rPr>
      </w:pPr>
    </w:p>
    <w:p w14:paraId="0314A9C0" w14:textId="77777777" w:rsidR="00883362" w:rsidRPr="00883362" w:rsidRDefault="00883362" w:rsidP="00883362">
      <w:pPr>
        <w:jc w:val="both"/>
        <w:rPr>
          <w:rFonts w:ascii="Times New Roman" w:eastAsia="Times New Roman" w:hAnsi="Times New Roman" w:cs="Times New Roman"/>
        </w:rPr>
      </w:pPr>
      <w:r w:rsidRPr="00883362">
        <w:rPr>
          <w:rFonts w:ascii="Arial" w:eastAsia="Times New Roman" w:hAnsi="Arial" w:cs="Arial"/>
          <w:color w:val="4B4B4B"/>
          <w:shd w:val="clear" w:color="auto" w:fill="FFFFFF"/>
        </w:rPr>
        <w:t>After a few weeks of continuous resistance and sensitivity whenever ‘deadline’ was mentioned, I began to doubt myself. I started to find ways to adapt without compromising my principles. Thus, I met them halfway and would make casual bets on who could finish things early.</w:t>
      </w:r>
      <w:commentRangeEnd w:id="2"/>
      <w:r w:rsidR="00510876">
        <w:rPr>
          <w:rStyle w:val="CommentReference"/>
        </w:rPr>
        <w:commentReference w:id="2"/>
      </w:r>
    </w:p>
    <w:p w14:paraId="4AC0D1A3" w14:textId="77777777" w:rsidR="00883362" w:rsidRPr="00883362" w:rsidRDefault="00883362" w:rsidP="00883362">
      <w:pPr>
        <w:rPr>
          <w:rFonts w:ascii="Times New Roman" w:eastAsia="Times New Roman" w:hAnsi="Times New Roman" w:cs="Times New Roman"/>
        </w:rPr>
      </w:pPr>
    </w:p>
    <w:p w14:paraId="62373E78" w14:textId="77777777" w:rsidR="00883362" w:rsidRPr="00883362" w:rsidRDefault="00883362" w:rsidP="00883362">
      <w:pPr>
        <w:jc w:val="both"/>
        <w:rPr>
          <w:rFonts w:ascii="Times New Roman" w:eastAsia="Times New Roman" w:hAnsi="Times New Roman" w:cs="Times New Roman"/>
        </w:rPr>
      </w:pPr>
      <w:r w:rsidRPr="00883362">
        <w:rPr>
          <w:rFonts w:ascii="Arial" w:eastAsia="Times New Roman" w:hAnsi="Arial" w:cs="Arial"/>
          <w:color w:val="4B4B4B"/>
          <w:shd w:val="clear" w:color="auto" w:fill="FFFFFF"/>
        </w:rPr>
        <w:t>During my second month, things turned for the better. I’ve learned my colleagues’ pace and strengths. We began finishing tasks more efficiently: we consistently finished our tasks a few days in advance. However, much like how the Titanic got blindsided by an iceberg, our “interns” ship encountered our iceberg: A deadline typo from 11 to 21.</w:t>
      </w:r>
    </w:p>
    <w:p w14:paraId="7C6473C8" w14:textId="77777777" w:rsidR="00883362" w:rsidRPr="00883362" w:rsidRDefault="00883362" w:rsidP="00883362">
      <w:pPr>
        <w:rPr>
          <w:rFonts w:ascii="Times New Roman" w:eastAsia="Times New Roman" w:hAnsi="Times New Roman" w:cs="Times New Roman"/>
        </w:rPr>
      </w:pPr>
    </w:p>
    <w:p w14:paraId="34BAB8F7" w14:textId="77777777" w:rsidR="00883362" w:rsidRPr="00883362" w:rsidRDefault="00883362" w:rsidP="00883362">
      <w:pPr>
        <w:jc w:val="both"/>
        <w:rPr>
          <w:rFonts w:ascii="Times New Roman" w:eastAsia="Times New Roman" w:hAnsi="Times New Roman" w:cs="Times New Roman"/>
        </w:rPr>
      </w:pPr>
      <w:commentRangeStart w:id="3"/>
      <w:commentRangeStart w:id="4"/>
      <w:r w:rsidRPr="00883362">
        <w:rPr>
          <w:rFonts w:ascii="Arial" w:eastAsia="Times New Roman" w:hAnsi="Arial" w:cs="Arial"/>
          <w:color w:val="4B4B4B"/>
          <w:shd w:val="clear" w:color="auto" w:fill="FFFFFF"/>
        </w:rPr>
        <w:t>It was the 8th, but we were calm and collected thanks to our weekly bets. We adjusted our timeline to meet the original deadline (the 11th) as I delegated our tasks: I worked on marketing ideas, Stanley calculated the budget, Patricia communicated with the internal team, and James helped design the proposal. As I negotiated our deadline to our supervisor with a trembling heart, we were able to extend the deadline to the 15th. A couple of all-nighters later, we finished the task by the 13th. </w:t>
      </w:r>
    </w:p>
    <w:p w14:paraId="7A56B890" w14:textId="77777777" w:rsidR="00883362" w:rsidRPr="00883362" w:rsidRDefault="00883362" w:rsidP="00883362">
      <w:pPr>
        <w:rPr>
          <w:rFonts w:ascii="Times New Roman" w:eastAsia="Times New Roman" w:hAnsi="Times New Roman" w:cs="Times New Roman"/>
        </w:rPr>
      </w:pPr>
    </w:p>
    <w:p w14:paraId="6BF36E89" w14:textId="77777777" w:rsidR="00883362" w:rsidRPr="00883362" w:rsidRDefault="00883362" w:rsidP="00883362">
      <w:pPr>
        <w:jc w:val="both"/>
        <w:rPr>
          <w:rFonts w:ascii="Times New Roman" w:eastAsia="Times New Roman" w:hAnsi="Times New Roman" w:cs="Times New Roman"/>
        </w:rPr>
      </w:pPr>
      <w:r w:rsidRPr="00883362">
        <w:rPr>
          <w:rFonts w:ascii="Arial" w:eastAsia="Times New Roman" w:hAnsi="Arial" w:cs="Arial"/>
          <w:color w:val="4B4B4B"/>
          <w:shd w:val="clear" w:color="auto" w:fill="FFFFFF"/>
        </w:rPr>
        <w:t>We did miss our original deadline, but I was proud to see our development from a dishevelled team of interns into a solid team unfazed by adversities. I learned a lot about marketing and budgeting. I learned about effective team communication. Most importantly, I’ve developed some sort of a leadership style to lead by examples and positive reinforcements, which boosted my confidence to pursue my entrepreneurial dream.</w:t>
      </w:r>
      <w:commentRangeEnd w:id="3"/>
      <w:r w:rsidR="00510876">
        <w:rPr>
          <w:rStyle w:val="CommentReference"/>
        </w:rPr>
        <w:commentReference w:id="3"/>
      </w:r>
      <w:commentRangeEnd w:id="4"/>
      <w:r w:rsidR="00510876">
        <w:rPr>
          <w:rStyle w:val="CommentReference"/>
        </w:rPr>
        <w:commentReference w:id="4"/>
      </w:r>
    </w:p>
    <w:p w14:paraId="74E47248" w14:textId="77777777" w:rsidR="00883362" w:rsidRPr="00883362" w:rsidRDefault="00883362" w:rsidP="00883362">
      <w:pPr>
        <w:rPr>
          <w:rFonts w:ascii="Times New Roman" w:eastAsia="Times New Roman" w:hAnsi="Times New Roman" w:cs="Times New Roman"/>
        </w:rPr>
      </w:pPr>
    </w:p>
    <w:p w14:paraId="65DFA3BD" w14:textId="4AAA17FC" w:rsidR="005E3C66" w:rsidRDefault="005E3C66"/>
    <w:p w14:paraId="1D3D3C98" w14:textId="77777777" w:rsidR="005E16B8" w:rsidRDefault="00D9650F">
      <w:pPr>
        <w:rPr>
          <w:ins w:id="5" w:author="Chiara Situmorang" w:date="2022-09-05T17:10:00Z"/>
        </w:rPr>
      </w:pPr>
      <w:ins w:id="6" w:author="Chiara Situmorang" w:date="2022-09-05T15:33:00Z">
        <w:r>
          <w:t xml:space="preserve">Hi </w:t>
        </w:r>
        <w:proofErr w:type="spellStart"/>
        <w:r>
          <w:t>Axell</w:t>
        </w:r>
        <w:proofErr w:type="spellEnd"/>
        <w:r>
          <w:t xml:space="preserve">! </w:t>
        </w:r>
      </w:ins>
    </w:p>
    <w:p w14:paraId="3C71DC45" w14:textId="77777777" w:rsidR="005E16B8" w:rsidRDefault="005E16B8">
      <w:pPr>
        <w:rPr>
          <w:ins w:id="7" w:author="Chiara Situmorang" w:date="2022-09-05T17:10:00Z"/>
        </w:rPr>
      </w:pPr>
    </w:p>
    <w:p w14:paraId="16739107" w14:textId="255B58FE" w:rsidR="00D9650F" w:rsidRDefault="00587C88">
      <w:pPr>
        <w:rPr>
          <w:ins w:id="8" w:author="Chiara Situmorang" w:date="2022-09-05T17:07:00Z"/>
        </w:rPr>
      </w:pPr>
      <w:ins w:id="9" w:author="Chiara Situmorang" w:date="2022-09-05T16:34:00Z">
        <w:r>
          <w:t xml:space="preserve">This is a great </w:t>
        </w:r>
      </w:ins>
      <w:ins w:id="10" w:author="Chiara Situmorang" w:date="2022-09-05T16:53:00Z">
        <w:r w:rsidR="00044153">
          <w:t>story for an</w:t>
        </w:r>
      </w:ins>
      <w:ins w:id="11" w:author="Chiara Situmorang" w:date="2022-09-05T16:34:00Z">
        <w:r>
          <w:t xml:space="preserve"> essay on leadership. </w:t>
        </w:r>
      </w:ins>
      <w:ins w:id="12" w:author="Chiara Situmorang" w:date="2022-09-05T16:55:00Z">
        <w:r w:rsidR="00044153">
          <w:t>There is chronology – a beginning, middle, and an end – but I w</w:t>
        </w:r>
      </w:ins>
      <w:ins w:id="13" w:author="Chiara Situmorang" w:date="2022-09-05T16:56:00Z">
        <w:r w:rsidR="00044153">
          <w:t xml:space="preserve">ant to see you elaborate on each of these parts. </w:t>
        </w:r>
      </w:ins>
      <w:ins w:id="14" w:author="Chiara Situmorang" w:date="2022-09-05T17:05:00Z">
        <w:r w:rsidR="005E16B8">
          <w:t xml:space="preserve">When you open the essay, start the story immediately. </w:t>
        </w:r>
      </w:ins>
      <w:ins w:id="15" w:author="Chiara Situmorang" w:date="2022-09-05T17:09:00Z">
        <w:r w:rsidR="005E16B8">
          <w:t xml:space="preserve">Put your reader in the middle of the action. </w:t>
        </w:r>
      </w:ins>
      <w:ins w:id="16" w:author="Chiara Situmorang" w:date="2022-09-05T17:06:00Z">
        <w:r w:rsidR="005E16B8">
          <w:t xml:space="preserve">Save your words to </w:t>
        </w:r>
        <w:r w:rsidR="005E16B8">
          <w:lastRenderedPageBreak/>
          <w:t xml:space="preserve">elaborate more on how you </w:t>
        </w:r>
      </w:ins>
      <w:ins w:id="17" w:author="Chiara Situmorang" w:date="2022-09-05T17:09:00Z">
        <w:r w:rsidR="005E16B8">
          <w:t xml:space="preserve">later </w:t>
        </w:r>
      </w:ins>
      <w:ins w:id="18" w:author="Chiara Situmorang" w:date="2022-09-05T17:06:00Z">
        <w:r w:rsidR="005E16B8">
          <w:t xml:space="preserve">figured out that positive reinforcement actually worked </w:t>
        </w:r>
      </w:ins>
      <w:ins w:id="19" w:author="Chiara Situmorang" w:date="2022-09-05T17:07:00Z">
        <w:r w:rsidR="005E16B8">
          <w:t>as a better motivator.</w:t>
        </w:r>
      </w:ins>
      <w:ins w:id="20" w:author="Chiara Situmorang" w:date="2022-09-05T16:56:00Z">
        <w:r w:rsidR="00044153">
          <w:t xml:space="preserve"> </w:t>
        </w:r>
      </w:ins>
      <w:ins w:id="21" w:author="Chiara Situmorang" w:date="2022-09-05T17:07:00Z">
        <w:r w:rsidR="005E16B8">
          <w:t>How did you think of making bets as an incentive? How did the team respond to that?</w:t>
        </w:r>
      </w:ins>
      <w:ins w:id="22" w:author="Chiara Situmorang" w:date="2022-09-05T17:09:00Z">
        <w:r w:rsidR="005E16B8">
          <w:t xml:space="preserve"> At the end, what did you learn about yourself</w:t>
        </w:r>
      </w:ins>
      <w:ins w:id="23" w:author="Chiara Situmorang" w:date="2022-09-05T17:10:00Z">
        <w:r w:rsidR="005E16B8">
          <w:t xml:space="preserve"> as a leader?</w:t>
        </w:r>
      </w:ins>
    </w:p>
    <w:p w14:paraId="71C30940" w14:textId="666B47E0" w:rsidR="005E16B8" w:rsidRDefault="005E16B8">
      <w:pPr>
        <w:rPr>
          <w:ins w:id="24" w:author="Chiara Situmorang" w:date="2022-09-05T17:10:00Z"/>
        </w:rPr>
      </w:pPr>
    </w:p>
    <w:p w14:paraId="3CB13730" w14:textId="1DAD3B44" w:rsidR="005E16B8" w:rsidRDefault="005E16B8">
      <w:pPr>
        <w:rPr>
          <w:ins w:id="25" w:author="Chiara Situmorang" w:date="2022-09-05T17:10:00Z"/>
        </w:rPr>
      </w:pPr>
      <w:ins w:id="26" w:author="Chiara Situmorang" w:date="2022-09-05T17:10:00Z">
        <w:r>
          <w:t>Good luck on your revisions!</w:t>
        </w:r>
      </w:ins>
    </w:p>
    <w:p w14:paraId="19C74F96" w14:textId="1AB4A1FE" w:rsidR="005E16B8" w:rsidRDefault="005E16B8">
      <w:pPr>
        <w:rPr>
          <w:ins w:id="27" w:author="Chiara Situmorang" w:date="2022-09-05T17:10:00Z"/>
        </w:rPr>
      </w:pPr>
    </w:p>
    <w:p w14:paraId="1EB74B77" w14:textId="6AC299E7" w:rsidR="005E16B8" w:rsidRDefault="005E16B8">
      <w:pPr>
        <w:rPr>
          <w:ins w:id="28" w:author="Chiara Situmorang" w:date="2022-09-05T17:10:00Z"/>
        </w:rPr>
      </w:pPr>
      <w:ins w:id="29" w:author="Chiara Situmorang" w:date="2022-09-05T17:10:00Z">
        <w:r>
          <w:t>Chiara &amp; Caroline</w:t>
        </w:r>
      </w:ins>
    </w:p>
    <w:p w14:paraId="469723C3" w14:textId="42F0156E" w:rsidR="005E16B8" w:rsidRDefault="005E16B8">
      <w:proofErr w:type="spellStart"/>
      <w:ins w:id="30" w:author="Chiara Situmorang" w:date="2022-09-05T17:10:00Z">
        <w:r>
          <w:t>ALL-in</w:t>
        </w:r>
        <w:proofErr w:type="spellEnd"/>
        <w:r>
          <w:t xml:space="preserve"> Essay Editors</w:t>
        </w:r>
      </w:ins>
    </w:p>
    <w:sectPr w:rsidR="005E16B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04T22:53:00Z" w:initials="MOU">
    <w:p w14:paraId="129749E7" w14:textId="77777777" w:rsidR="00672253" w:rsidRDefault="00672253" w:rsidP="009C2AF3">
      <w:r>
        <w:rPr>
          <w:rStyle w:val="CommentReference"/>
        </w:rPr>
        <w:annotationRef/>
      </w:r>
      <w:r>
        <w:rPr>
          <w:sz w:val="20"/>
          <w:szCs w:val="20"/>
        </w:rPr>
        <w:t>While the metaphor creates an impact on the reader, I believe a gentler introduction to how your first taste of leadership led you to know more about your leadership style and how solving issues as a group worked for the better.</w:t>
      </w:r>
    </w:p>
  </w:comment>
  <w:comment w:id="1" w:author="Chiara Situmorang" w:date="2022-09-05T15:31:00Z" w:initials="CS">
    <w:p w14:paraId="0C6D8412" w14:textId="77777777" w:rsidR="00227ADB" w:rsidRDefault="00227ADB" w:rsidP="00315378">
      <w:r>
        <w:rPr>
          <w:rStyle w:val="CommentReference"/>
        </w:rPr>
        <w:annotationRef/>
      </w:r>
      <w:r>
        <w:rPr>
          <w:sz w:val="20"/>
          <w:szCs w:val="20"/>
        </w:rPr>
        <w:t>I agree. As a reader, I was confused about being thrown straight into a metaphor I had no context for. The first paragraph needs to be engaging, and to do that, you want to be concrete and specific. You can include dialogue or start the story during a particular incident when you’re arguing with the other interns, for example</w:t>
      </w:r>
    </w:p>
  </w:comment>
  <w:comment w:id="2" w:author="Microsoft Office User" w:date="2022-09-04T22:49:00Z" w:initials="MOU">
    <w:p w14:paraId="629F6181" w14:textId="1CCF2DA8" w:rsidR="00510876" w:rsidRDefault="00510876" w:rsidP="001C5405">
      <w:r>
        <w:rPr>
          <w:rStyle w:val="CommentReference"/>
        </w:rPr>
        <w:annotationRef/>
      </w:r>
      <w:r>
        <w:rPr>
          <w:sz w:val="20"/>
          <w:szCs w:val="20"/>
        </w:rPr>
        <w:t>These two paragraphs discuss your struggle and your team’s resistance, and can be summarized into one shorter paragraph to make more room for your resolution. You can elaborate on the bet and how your team took your proposal.</w:t>
      </w:r>
    </w:p>
  </w:comment>
  <w:comment w:id="3" w:author="Microsoft Office User" w:date="2022-09-04T22:47:00Z" w:initials="MOU">
    <w:p w14:paraId="3D24BEA7" w14:textId="066A4C73" w:rsidR="00510876" w:rsidRDefault="00510876" w:rsidP="004226AC">
      <w:r>
        <w:rPr>
          <w:rStyle w:val="CommentReference"/>
        </w:rPr>
        <w:annotationRef/>
      </w:r>
      <w:r>
        <w:rPr>
          <w:sz w:val="20"/>
          <w:szCs w:val="20"/>
        </w:rPr>
        <w:t>These two paragraphs describe how you used your leadership skills to positively impact your peers and the results of your tasks, a great section in your essay. Your mention of being flexible with other peoples’ working styles also shows strong leadership skills, and are highlighted well.</w:t>
      </w:r>
    </w:p>
  </w:comment>
  <w:comment w:id="4" w:author="Microsoft Office User" w:date="2022-09-04T22:48:00Z" w:initials="MOU">
    <w:p w14:paraId="5518B146" w14:textId="77777777" w:rsidR="00510876" w:rsidRDefault="00510876" w:rsidP="007043D4">
      <w:r>
        <w:rPr>
          <w:rStyle w:val="CommentReference"/>
        </w:rPr>
        <w:annotationRef/>
      </w:r>
      <w:r>
        <w:rPr>
          <w:sz w:val="20"/>
          <w:szCs w:val="20"/>
        </w:rPr>
        <w:t>You can elaborate on your newly developed leadership style, and how you have learned from your peers who initially resisted your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749E7" w15:done="0"/>
  <w15:commentEx w15:paraId="0C6D8412" w15:paraIdParent="129749E7" w15:done="0"/>
  <w15:commentEx w15:paraId="629F6181" w15:done="0"/>
  <w15:commentEx w15:paraId="3D24BEA7" w15:done="0"/>
  <w15:commentEx w15:paraId="5518B146" w15:paraIdParent="3D24BE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AAEC" w16cex:dateUtc="2022-09-05T02:53:00Z"/>
  <w16cex:commentExtensible w16cex:durableId="26C094CF" w16cex:dateUtc="2022-09-05T08:31:00Z"/>
  <w16cex:commentExtensible w16cex:durableId="26BFAA15" w16cex:dateUtc="2022-09-05T02:49:00Z"/>
  <w16cex:commentExtensible w16cex:durableId="26BFA965" w16cex:dateUtc="2022-09-05T02:47:00Z"/>
  <w16cex:commentExtensible w16cex:durableId="26BFA9BC" w16cex:dateUtc="2022-09-05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749E7" w16cid:durableId="26BFAAEC"/>
  <w16cid:commentId w16cid:paraId="0C6D8412" w16cid:durableId="26C094CF"/>
  <w16cid:commentId w16cid:paraId="629F6181" w16cid:durableId="26BFAA15"/>
  <w16cid:commentId w16cid:paraId="3D24BEA7" w16cid:durableId="26BFA965"/>
  <w16cid:commentId w16cid:paraId="5518B146" w16cid:durableId="26BFA9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2"/>
    <w:rsid w:val="00044153"/>
    <w:rsid w:val="00185506"/>
    <w:rsid w:val="00227ADB"/>
    <w:rsid w:val="00510876"/>
    <w:rsid w:val="00587C88"/>
    <w:rsid w:val="005E16B8"/>
    <w:rsid w:val="005E3C66"/>
    <w:rsid w:val="0062459E"/>
    <w:rsid w:val="00672253"/>
    <w:rsid w:val="00883362"/>
    <w:rsid w:val="00D965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10876"/>
    <w:rPr>
      <w:sz w:val="16"/>
      <w:szCs w:val="16"/>
    </w:rPr>
  </w:style>
  <w:style w:type="paragraph" w:styleId="CommentText">
    <w:name w:val="annotation text"/>
    <w:basedOn w:val="Normal"/>
    <w:link w:val="CommentTextChar"/>
    <w:uiPriority w:val="99"/>
    <w:semiHidden/>
    <w:unhideWhenUsed/>
    <w:rsid w:val="00510876"/>
    <w:rPr>
      <w:sz w:val="20"/>
      <w:szCs w:val="20"/>
    </w:rPr>
  </w:style>
  <w:style w:type="character" w:customStyle="1" w:styleId="CommentTextChar">
    <w:name w:val="Comment Text Char"/>
    <w:basedOn w:val="DefaultParagraphFont"/>
    <w:link w:val="CommentText"/>
    <w:uiPriority w:val="99"/>
    <w:semiHidden/>
    <w:rsid w:val="00510876"/>
    <w:rPr>
      <w:sz w:val="20"/>
      <w:szCs w:val="20"/>
    </w:rPr>
  </w:style>
  <w:style w:type="paragraph" w:styleId="CommentSubject">
    <w:name w:val="annotation subject"/>
    <w:basedOn w:val="CommentText"/>
    <w:next w:val="CommentText"/>
    <w:link w:val="CommentSubjectChar"/>
    <w:uiPriority w:val="99"/>
    <w:semiHidden/>
    <w:unhideWhenUsed/>
    <w:rsid w:val="00510876"/>
    <w:rPr>
      <w:b/>
      <w:bCs/>
    </w:rPr>
  </w:style>
  <w:style w:type="character" w:customStyle="1" w:styleId="CommentSubjectChar">
    <w:name w:val="Comment Subject Char"/>
    <w:basedOn w:val="CommentTextChar"/>
    <w:link w:val="CommentSubject"/>
    <w:uiPriority w:val="99"/>
    <w:semiHidden/>
    <w:rsid w:val="00510876"/>
    <w:rPr>
      <w:b/>
      <w:bCs/>
      <w:sz w:val="20"/>
      <w:szCs w:val="20"/>
    </w:rPr>
  </w:style>
  <w:style w:type="paragraph" w:styleId="Revision">
    <w:name w:val="Revision"/>
    <w:hidden/>
    <w:uiPriority w:val="99"/>
    <w:semiHidden/>
    <w:rsid w:val="00D96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2022-09-01T03:18:00Z</dcterms:created>
  <dcterms:modified xsi:type="dcterms:W3CDTF">2022-09-05T10:10:00Z</dcterms:modified>
</cp:coreProperties>
</file>