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DBCD" w14:textId="77777777" w:rsidR="00A901EF" w:rsidRDefault="00A901EF" w:rsidP="00A901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PURDUE</w:t>
      </w:r>
    </w:p>
    <w:p w14:paraId="0B71F568" w14:textId="2FA5D65D" w:rsidR="00A901EF" w:rsidRDefault="00A901EF" w:rsidP="00A901EF">
      <w:pPr>
        <w:pStyle w:val="NormalWeb"/>
        <w:spacing w:before="0" w:beforeAutospacing="0" w:after="0" w:afterAutospacing="0"/>
      </w:pPr>
      <w:r>
        <w:rPr>
          <w:rFonts w:ascii="Roboto" w:hAnsi="Roboto"/>
          <w:b/>
          <w:bCs/>
          <w:color w:val="222222"/>
          <w:sz w:val="21"/>
          <w:szCs w:val="21"/>
          <w:shd w:val="clear" w:color="auto" w:fill="FFFFFF"/>
        </w:rPr>
        <w:t>#1 How will opportunities at Purdue support your interests, both in and out of the classroom? (Respond in 100 words or fewer.)</w:t>
      </w:r>
    </w:p>
    <w:p w14:paraId="6C6DBEE3" w14:textId="77777777" w:rsidR="00A901EF" w:rsidRDefault="00A901EF" w:rsidP="00A901EF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222222"/>
          <w:sz w:val="21"/>
          <w:szCs w:val="21"/>
          <w:shd w:val="clear" w:color="auto" w:fill="FFFFFF"/>
        </w:rPr>
      </w:pPr>
    </w:p>
    <w:p w14:paraId="56196E8C" w14:textId="5F3F7BCE" w:rsidR="00A901EF" w:rsidRDefault="00A901EF" w:rsidP="00A901EF">
      <w:pPr>
        <w:pStyle w:val="NormalWeb"/>
        <w:spacing w:before="0" w:beforeAutospacing="0" w:after="0" w:afterAutospacing="0"/>
      </w:pPr>
      <w:r>
        <w:rPr>
          <w:rFonts w:ascii="Roboto" w:hAnsi="Roboto"/>
          <w:b/>
          <w:bCs/>
          <w:color w:val="222222"/>
          <w:sz w:val="21"/>
          <w:szCs w:val="21"/>
          <w:shd w:val="clear" w:color="auto" w:fill="FFFFFF"/>
        </w:rPr>
        <w:t>#2 Briefly discuss your reasons for pursuing the major you have selected. (Respond in 100 words or fewer.)</w:t>
      </w:r>
    </w:p>
    <w:p w14:paraId="0DE67469" w14:textId="77777777" w:rsidR="00A901EF" w:rsidRPr="00A901EF" w:rsidRDefault="00A901EF" w:rsidP="00A901EF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5D0C86F5" w14:textId="77777777" w:rsidR="00A901EF" w:rsidRPr="00A901EF" w:rsidRDefault="00A901EF" w:rsidP="00A901EF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A901EF">
        <w:rPr>
          <w:rFonts w:ascii="Arial" w:eastAsia="Times New Roman" w:hAnsi="Arial" w:cs="Arial"/>
          <w:color w:val="000000"/>
          <w:sz w:val="22"/>
        </w:rPr>
        <w:t>#1</w:t>
      </w:r>
    </w:p>
    <w:p w14:paraId="44A2424A" w14:textId="72F95886" w:rsidR="00A901EF" w:rsidRPr="00A901EF" w:rsidRDefault="00A901EF" w:rsidP="00A901EF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commentRangeStart w:id="0"/>
      <w:r w:rsidRPr="00A901EF">
        <w:rPr>
          <w:rFonts w:ascii="Arial" w:eastAsia="Times New Roman" w:hAnsi="Arial" w:cs="Arial"/>
          <w:color w:val="000000"/>
          <w:sz w:val="22"/>
        </w:rPr>
        <w:t xml:space="preserve">Having explored food science for a while now, I am particularly interested in </w:t>
      </w:r>
      <w:del w:id="1" w:author="Chiara Situmorang" w:date="2022-10-27T13:21:00Z">
        <w:r w:rsidRPr="00A901EF" w:rsidDel="00AE03E9">
          <w:rPr>
            <w:rFonts w:ascii="Arial" w:eastAsia="Times New Roman" w:hAnsi="Arial" w:cs="Arial"/>
            <w:color w:val="000000"/>
            <w:sz w:val="22"/>
          </w:rPr>
          <w:delText xml:space="preserve">some areas, such as </w:delText>
        </w:r>
      </w:del>
      <w:r w:rsidRPr="00A901EF">
        <w:rPr>
          <w:rFonts w:ascii="Arial" w:eastAsia="Times New Roman" w:hAnsi="Arial" w:cs="Arial"/>
          <w:color w:val="000000"/>
          <w:sz w:val="22"/>
        </w:rPr>
        <w:t xml:space="preserve">fermentation, the manufacturing process, and ingredient science. However, there is still much I would like to explore. Food nanotechnology, an area I recently learned about, has grasped my </w:t>
      </w:r>
      <w:commentRangeStart w:id="2"/>
      <w:r w:rsidRPr="00A901EF">
        <w:rPr>
          <w:rFonts w:ascii="Arial" w:eastAsia="Times New Roman" w:hAnsi="Arial" w:cs="Arial"/>
          <w:color w:val="000000"/>
          <w:sz w:val="22"/>
        </w:rPr>
        <w:t>attention</w:t>
      </w:r>
      <w:commentRangeEnd w:id="2"/>
      <w:r w:rsidR="00AE03E9">
        <w:rPr>
          <w:rStyle w:val="CommentReference"/>
        </w:rPr>
        <w:commentReference w:id="2"/>
      </w:r>
      <w:r w:rsidRPr="00A901EF">
        <w:rPr>
          <w:rFonts w:ascii="Arial" w:eastAsia="Times New Roman" w:hAnsi="Arial" w:cs="Arial"/>
          <w:color w:val="000000"/>
          <w:sz w:val="22"/>
        </w:rPr>
        <w:t xml:space="preserve">, and because of this, I am especially interested in </w:t>
      </w:r>
      <w:commentRangeStart w:id="3"/>
      <w:r w:rsidRPr="00A901EF">
        <w:rPr>
          <w:rFonts w:ascii="Arial" w:eastAsia="Times New Roman" w:hAnsi="Arial" w:cs="Arial"/>
          <w:color w:val="000000"/>
          <w:sz w:val="22"/>
        </w:rPr>
        <w:t xml:space="preserve">professor Josef </w:t>
      </w:r>
      <w:proofErr w:type="spellStart"/>
      <w:r w:rsidRPr="00A901EF">
        <w:rPr>
          <w:rFonts w:ascii="Arial" w:eastAsia="Times New Roman" w:hAnsi="Arial" w:cs="Arial"/>
          <w:color w:val="000000"/>
          <w:sz w:val="22"/>
        </w:rPr>
        <w:t>Kokini’s</w:t>
      </w:r>
      <w:proofErr w:type="spellEnd"/>
      <w:r w:rsidRPr="00A901EF">
        <w:rPr>
          <w:rFonts w:ascii="Arial" w:eastAsia="Times New Roman" w:hAnsi="Arial" w:cs="Arial"/>
          <w:color w:val="000000"/>
          <w:sz w:val="22"/>
        </w:rPr>
        <w:t xml:space="preserve"> work</w:t>
      </w:r>
      <w:commentRangeEnd w:id="3"/>
      <w:r w:rsidR="00AE03E9">
        <w:rPr>
          <w:rStyle w:val="CommentReference"/>
        </w:rPr>
        <w:commentReference w:id="3"/>
      </w:r>
      <w:r w:rsidRPr="00A901EF">
        <w:rPr>
          <w:rFonts w:ascii="Arial" w:eastAsia="Times New Roman" w:hAnsi="Arial" w:cs="Arial"/>
          <w:color w:val="000000"/>
          <w:sz w:val="22"/>
        </w:rPr>
        <w:t xml:space="preserve">. I also hope to further my knowledge in carbohydrate science through </w:t>
      </w:r>
      <w:commentRangeStart w:id="4"/>
      <w:r w:rsidRPr="00A901EF">
        <w:rPr>
          <w:rFonts w:ascii="Arial" w:eastAsia="Times New Roman" w:hAnsi="Arial" w:cs="Arial"/>
          <w:color w:val="000000"/>
          <w:sz w:val="22"/>
        </w:rPr>
        <w:t xml:space="preserve">lectures and webinars </w:t>
      </w:r>
      <w:commentRangeEnd w:id="4"/>
      <w:r w:rsidR="00AE03E9">
        <w:rPr>
          <w:rStyle w:val="CommentReference"/>
        </w:rPr>
        <w:commentReference w:id="4"/>
      </w:r>
      <w:r w:rsidRPr="00A901EF">
        <w:rPr>
          <w:rFonts w:ascii="Arial" w:eastAsia="Times New Roman" w:hAnsi="Arial" w:cs="Arial"/>
          <w:color w:val="000000"/>
          <w:sz w:val="22"/>
        </w:rPr>
        <w:t xml:space="preserve">held at the Whistler </w:t>
      </w:r>
      <w:proofErr w:type="spellStart"/>
      <w:r w:rsidRPr="00A901EF">
        <w:rPr>
          <w:rFonts w:ascii="Arial" w:eastAsia="Times New Roman" w:hAnsi="Arial" w:cs="Arial"/>
          <w:color w:val="000000"/>
          <w:sz w:val="22"/>
        </w:rPr>
        <w:t>Center</w:t>
      </w:r>
      <w:proofErr w:type="spellEnd"/>
      <w:r w:rsidRPr="00A901EF">
        <w:rPr>
          <w:rFonts w:ascii="Arial" w:eastAsia="Times New Roman" w:hAnsi="Arial" w:cs="Arial"/>
          <w:color w:val="000000"/>
          <w:sz w:val="22"/>
        </w:rPr>
        <w:t xml:space="preserve">. Outside the classroom, the C. Richard </w:t>
      </w:r>
      <w:proofErr w:type="spellStart"/>
      <w:r w:rsidRPr="00A901EF">
        <w:rPr>
          <w:rFonts w:ascii="Arial" w:eastAsia="Times New Roman" w:hAnsi="Arial" w:cs="Arial"/>
          <w:color w:val="000000"/>
          <w:sz w:val="22"/>
        </w:rPr>
        <w:t>Petticrew</w:t>
      </w:r>
      <w:proofErr w:type="spellEnd"/>
      <w:r w:rsidRPr="00A901EF">
        <w:rPr>
          <w:rFonts w:ascii="Arial" w:eastAsia="Times New Roman" w:hAnsi="Arial" w:cs="Arial"/>
          <w:color w:val="000000"/>
          <w:sz w:val="22"/>
        </w:rPr>
        <w:t xml:space="preserve"> Forum especially interests me as </w:t>
      </w:r>
      <w:commentRangeStart w:id="5"/>
      <w:r w:rsidRPr="00A901EF">
        <w:rPr>
          <w:rFonts w:ascii="Arial" w:eastAsia="Times New Roman" w:hAnsi="Arial" w:cs="Arial"/>
          <w:color w:val="000000"/>
          <w:sz w:val="22"/>
        </w:rPr>
        <w:t>I am leaning towards pursuing debate at the university level</w:t>
      </w:r>
      <w:commentRangeEnd w:id="5"/>
      <w:r w:rsidR="00AE03E9">
        <w:rPr>
          <w:rStyle w:val="CommentReference"/>
        </w:rPr>
        <w:commentReference w:id="5"/>
      </w:r>
      <w:r w:rsidRPr="00A901EF">
        <w:rPr>
          <w:rFonts w:ascii="Arial" w:eastAsia="Times New Roman" w:hAnsi="Arial" w:cs="Arial"/>
          <w:color w:val="000000"/>
          <w:sz w:val="22"/>
        </w:rPr>
        <w:t>.</w:t>
      </w:r>
      <w:commentRangeEnd w:id="0"/>
      <w:r w:rsidR="005D0962">
        <w:rPr>
          <w:rStyle w:val="CommentReference"/>
        </w:rPr>
        <w:commentReference w:id="0"/>
      </w:r>
    </w:p>
    <w:p w14:paraId="1FD5F032" w14:textId="77777777" w:rsidR="00A901EF" w:rsidRPr="00A901EF" w:rsidRDefault="00A901EF" w:rsidP="00A901EF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6D6C6370" w14:textId="77777777" w:rsidR="00A901EF" w:rsidRPr="00A901EF" w:rsidRDefault="00A901EF" w:rsidP="00A901EF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A901EF">
        <w:rPr>
          <w:rFonts w:ascii="Arial" w:eastAsia="Times New Roman" w:hAnsi="Arial" w:cs="Arial"/>
          <w:color w:val="000000"/>
          <w:sz w:val="22"/>
        </w:rPr>
        <w:t>#2</w:t>
      </w:r>
    </w:p>
    <w:p w14:paraId="722F9F25" w14:textId="448B64A9" w:rsidR="00A901EF" w:rsidRPr="00A901EF" w:rsidRDefault="00A901EF" w:rsidP="00A901EF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A901EF">
        <w:rPr>
          <w:rFonts w:ascii="Arial" w:eastAsia="Times New Roman" w:hAnsi="Arial" w:cs="Arial"/>
          <w:color w:val="000000"/>
          <w:sz w:val="22"/>
        </w:rPr>
        <w:t xml:space="preserve">Eddie Huang from the TV series </w:t>
      </w:r>
      <w:r w:rsidRPr="00A901EF">
        <w:rPr>
          <w:rFonts w:ascii="Arial" w:eastAsia="Times New Roman" w:hAnsi="Arial" w:cs="Arial"/>
          <w:i/>
          <w:iCs/>
          <w:color w:val="000000"/>
          <w:sz w:val="22"/>
        </w:rPr>
        <w:t>Fresh Off the Boat</w:t>
      </w:r>
      <w:r w:rsidRPr="00A901EF">
        <w:rPr>
          <w:rFonts w:ascii="Arial" w:eastAsia="Times New Roman" w:hAnsi="Arial" w:cs="Arial"/>
          <w:color w:val="000000"/>
          <w:sz w:val="22"/>
        </w:rPr>
        <w:t xml:space="preserve"> once </w:t>
      </w:r>
      <w:proofErr w:type="spellStart"/>
      <w:r w:rsidRPr="00A901EF">
        <w:rPr>
          <w:rFonts w:ascii="Arial" w:eastAsia="Times New Roman" w:hAnsi="Arial" w:cs="Arial"/>
          <w:color w:val="000000"/>
          <w:sz w:val="22"/>
        </w:rPr>
        <w:t>said,”Food</w:t>
      </w:r>
      <w:proofErr w:type="spellEnd"/>
      <w:r w:rsidRPr="00A901EF">
        <w:rPr>
          <w:rFonts w:ascii="Arial" w:eastAsia="Times New Roman" w:hAnsi="Arial" w:cs="Arial"/>
          <w:color w:val="000000"/>
          <w:sz w:val="22"/>
        </w:rPr>
        <w:t xml:space="preserve"> engineering is cool, you </w:t>
      </w:r>
      <w:del w:id="6" w:author="Chiara Situmorang" w:date="2022-10-27T13:24:00Z">
        <w:r w:rsidRPr="00A901EF" w:rsidDel="00AE03E9">
          <w:rPr>
            <w:rFonts w:ascii="Arial" w:eastAsia="Times New Roman" w:hAnsi="Arial" w:cs="Arial"/>
            <w:color w:val="000000"/>
            <w:sz w:val="22"/>
          </w:rPr>
          <w:delText xml:space="preserve">could </w:delText>
        </w:r>
      </w:del>
      <w:ins w:id="7" w:author="Chiara Situmorang" w:date="2022-10-27T13:24:00Z">
        <w:r w:rsidR="00AE03E9" w:rsidRPr="00A901EF">
          <w:rPr>
            <w:rFonts w:ascii="Arial" w:eastAsia="Times New Roman" w:hAnsi="Arial" w:cs="Arial"/>
            <w:color w:val="000000"/>
            <w:sz w:val="22"/>
          </w:rPr>
          <w:t>c</w:t>
        </w:r>
        <w:r w:rsidR="00AE03E9">
          <w:rPr>
            <w:rFonts w:ascii="Arial" w:eastAsia="Times New Roman" w:hAnsi="Arial" w:cs="Arial"/>
            <w:color w:val="000000"/>
            <w:sz w:val="22"/>
          </w:rPr>
          <w:t>an</w:t>
        </w:r>
        <w:r w:rsidR="00AE03E9" w:rsidRPr="00A901EF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r w:rsidRPr="00A901EF">
        <w:rPr>
          <w:rFonts w:ascii="Arial" w:eastAsia="Times New Roman" w:hAnsi="Arial" w:cs="Arial"/>
          <w:color w:val="000000"/>
          <w:sz w:val="22"/>
        </w:rPr>
        <w:t xml:space="preserve">make your own cereal!” </w:t>
      </w:r>
      <w:commentRangeStart w:id="8"/>
      <w:r w:rsidRPr="00A901EF">
        <w:rPr>
          <w:rFonts w:ascii="Arial" w:eastAsia="Times New Roman" w:hAnsi="Arial" w:cs="Arial"/>
          <w:color w:val="000000"/>
          <w:sz w:val="22"/>
        </w:rPr>
        <w:t xml:space="preserve">From </w:t>
      </w:r>
      <w:commentRangeEnd w:id="8"/>
      <w:r w:rsidR="005D0962">
        <w:rPr>
          <w:rStyle w:val="CommentReference"/>
        </w:rPr>
        <w:commentReference w:id="8"/>
      </w:r>
      <w:r w:rsidRPr="00A901EF">
        <w:rPr>
          <w:rFonts w:ascii="Arial" w:eastAsia="Times New Roman" w:hAnsi="Arial" w:cs="Arial"/>
          <w:color w:val="000000"/>
          <w:sz w:val="22"/>
        </w:rPr>
        <w:t xml:space="preserve">then on, my mind was set on pursuing food science. My passions in biology, chemistry, and food </w:t>
      </w:r>
      <w:commentRangeStart w:id="9"/>
      <w:r w:rsidRPr="00A901EF">
        <w:rPr>
          <w:rFonts w:ascii="Arial" w:eastAsia="Times New Roman" w:hAnsi="Arial" w:cs="Arial"/>
          <w:color w:val="000000"/>
          <w:sz w:val="22"/>
        </w:rPr>
        <w:t>made me dive deeper into the chemical and molecular sides of processes such as preservation</w:t>
      </w:r>
      <w:commentRangeEnd w:id="9"/>
      <w:r w:rsidR="00AE03E9">
        <w:rPr>
          <w:rStyle w:val="CommentReference"/>
        </w:rPr>
        <w:commentReference w:id="9"/>
      </w:r>
      <w:r w:rsidRPr="00A901EF">
        <w:rPr>
          <w:rFonts w:ascii="Arial" w:eastAsia="Times New Roman" w:hAnsi="Arial" w:cs="Arial"/>
          <w:color w:val="000000"/>
          <w:sz w:val="22"/>
        </w:rPr>
        <w:t xml:space="preserve">. </w:t>
      </w:r>
      <w:commentRangeStart w:id="10"/>
      <w:r w:rsidRPr="00A901EF">
        <w:rPr>
          <w:rFonts w:ascii="Arial" w:eastAsia="Times New Roman" w:hAnsi="Arial" w:cs="Arial"/>
          <w:color w:val="000000"/>
          <w:sz w:val="22"/>
        </w:rPr>
        <w:t>After doing an internship in a plant-based food company, my interest grew into creating sustainable food products and innovating food production processes to push towards sustainability.</w:t>
      </w:r>
      <w:commentRangeEnd w:id="10"/>
      <w:r w:rsidR="00AE03E9">
        <w:rPr>
          <w:rStyle w:val="CommentReference"/>
        </w:rPr>
        <w:commentReference w:id="10"/>
      </w:r>
    </w:p>
    <w:p w14:paraId="196AEAFF" w14:textId="77777777" w:rsidR="0053294B" w:rsidRDefault="0053294B"/>
    <w:sectPr w:rsidR="0053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hiara Situmorang" w:date="2022-10-27T13:22:00Z" w:initials="CS">
    <w:p w14:paraId="577FB505" w14:textId="77777777" w:rsidR="00AE03E9" w:rsidRDefault="00AE03E9" w:rsidP="00CC2C4A">
      <w:r>
        <w:rPr>
          <w:rStyle w:val="CommentReference"/>
        </w:rPr>
        <w:annotationRef/>
      </w:r>
      <w:r>
        <w:rPr>
          <w:sz w:val="20"/>
          <w:szCs w:val="20"/>
        </w:rPr>
        <w:t>Why? Was there a particular case/news that introduced you to this area?</w:t>
      </w:r>
    </w:p>
  </w:comment>
  <w:comment w:id="3" w:author="Chiara Situmorang" w:date="2022-10-27T13:23:00Z" w:initials="CS">
    <w:p w14:paraId="55A26D6F" w14:textId="77777777" w:rsidR="00AE03E9" w:rsidRDefault="00AE03E9" w:rsidP="00D143A5">
      <w:r>
        <w:rPr>
          <w:rStyle w:val="CommentReference"/>
        </w:rPr>
        <w:annotationRef/>
      </w:r>
      <w:r>
        <w:rPr>
          <w:sz w:val="20"/>
          <w:szCs w:val="20"/>
        </w:rPr>
        <w:t>Can you specify which part, and why it interests you?</w:t>
      </w:r>
    </w:p>
  </w:comment>
  <w:comment w:id="4" w:author="Chiara Situmorang" w:date="2022-10-27T13:25:00Z" w:initials="CS">
    <w:p w14:paraId="189D1F9F" w14:textId="77777777" w:rsidR="00AE03E9" w:rsidRDefault="00AE03E9" w:rsidP="00DC5B09">
      <w:r>
        <w:rPr>
          <w:rStyle w:val="CommentReference"/>
        </w:rPr>
        <w:annotationRef/>
      </w:r>
      <w:r>
        <w:rPr>
          <w:sz w:val="20"/>
          <w:szCs w:val="20"/>
        </w:rPr>
        <w:t>Are there particular classes you want to take?</w:t>
      </w:r>
    </w:p>
  </w:comment>
  <w:comment w:id="5" w:author="Chiara Situmorang" w:date="2022-10-27T13:23:00Z" w:initials="CS">
    <w:p w14:paraId="08500936" w14:textId="6DFB3302" w:rsidR="00AE03E9" w:rsidRDefault="00AE03E9" w:rsidP="004272D1">
      <w:r>
        <w:rPr>
          <w:rStyle w:val="CommentReference"/>
        </w:rPr>
        <w:annotationRef/>
      </w:r>
      <w:r>
        <w:rPr>
          <w:sz w:val="20"/>
          <w:szCs w:val="20"/>
        </w:rPr>
        <w:t>I would be more assertive about this and say something like ‘I would like to pursue debate to help develop my … skills/help me achieve …’</w:t>
      </w:r>
    </w:p>
  </w:comment>
  <w:comment w:id="0" w:author="Microsoft Office User" w:date="2022-10-26T13:38:00Z" w:initials="MOU">
    <w:p w14:paraId="5E6EC6E8" w14:textId="02933960" w:rsidR="005D0962" w:rsidRDefault="005D0962" w:rsidP="00910A68">
      <w:r>
        <w:rPr>
          <w:rStyle w:val="CommentReference"/>
        </w:rPr>
        <w:annotationRef/>
      </w:r>
      <w:r>
        <w:rPr>
          <w:sz w:val="20"/>
          <w:szCs w:val="20"/>
        </w:rPr>
        <w:t xml:space="preserve">For the outside of the classroom part of the prompt, try to find an example that is not related to the school. Do you have an organization in Lafayette or a community that you are interested in? </w:t>
      </w:r>
    </w:p>
  </w:comment>
  <w:comment w:id="8" w:author="Microsoft Office User" w:date="2022-10-26T13:44:00Z" w:initials="MOU">
    <w:p w14:paraId="10F4027D" w14:textId="77777777" w:rsidR="005D0962" w:rsidRDefault="005D0962" w:rsidP="00F45864">
      <w:r>
        <w:rPr>
          <w:rStyle w:val="CommentReference"/>
        </w:rPr>
        <w:annotationRef/>
      </w:r>
      <w:r>
        <w:rPr>
          <w:sz w:val="20"/>
          <w:szCs w:val="20"/>
        </w:rPr>
        <w:t>Is there another strong reason why you chose food science? Maybe hearing Eddie Huang say it is the cherry on top.</w:t>
      </w:r>
    </w:p>
  </w:comment>
  <w:comment w:id="9" w:author="Chiara Situmorang" w:date="2022-10-27T13:24:00Z" w:initials="CS">
    <w:p w14:paraId="11718943" w14:textId="77777777" w:rsidR="00AE03E9" w:rsidRDefault="00AE03E9" w:rsidP="004C6472">
      <w:r>
        <w:rPr>
          <w:rStyle w:val="CommentReference"/>
        </w:rPr>
        <w:annotationRef/>
      </w:r>
      <w:r>
        <w:rPr>
          <w:sz w:val="20"/>
          <w:szCs w:val="20"/>
        </w:rPr>
        <w:t>Was this deep dive purely personal research, or did you do it as a project?</w:t>
      </w:r>
    </w:p>
  </w:comment>
  <w:comment w:id="10" w:author="Chiara Situmorang" w:date="2022-10-27T13:25:00Z" w:initials="CS">
    <w:p w14:paraId="216FCB4E" w14:textId="77777777" w:rsidR="00AE03E9" w:rsidRDefault="00AE03E9" w:rsidP="00E84C09">
      <w:r>
        <w:rPr>
          <w:rStyle w:val="CommentReference"/>
        </w:rPr>
        <w:annotationRef/>
      </w:r>
      <w:r>
        <w:rPr>
          <w:sz w:val="20"/>
          <w:szCs w:val="20"/>
        </w:rPr>
        <w:t>So how can your major help you do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7FB505" w15:done="0"/>
  <w15:commentEx w15:paraId="55A26D6F" w15:done="0"/>
  <w15:commentEx w15:paraId="189D1F9F" w15:done="0"/>
  <w15:commentEx w15:paraId="08500936" w15:done="0"/>
  <w15:commentEx w15:paraId="5E6EC6E8" w15:done="0"/>
  <w15:commentEx w15:paraId="10F4027D" w15:done="0"/>
  <w15:commentEx w15:paraId="11718943" w15:done="0"/>
  <w15:commentEx w15:paraId="216FCB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5047D" w16cex:dateUtc="2022-10-27T06:22:00Z"/>
  <w16cex:commentExtensible w16cex:durableId="270504B4" w16cex:dateUtc="2022-10-27T06:23:00Z"/>
  <w16cex:commentExtensible w16cex:durableId="2705054B" w16cex:dateUtc="2022-10-27T06:25:00Z"/>
  <w16cex:commentExtensible w16cex:durableId="270504ED" w16cex:dateUtc="2022-10-27T06:23:00Z"/>
  <w16cex:commentExtensible w16cex:durableId="2703B6D4" w16cex:dateUtc="2022-10-26T17:38:00Z"/>
  <w16cex:commentExtensible w16cex:durableId="2703B835" w16cex:dateUtc="2022-10-26T17:44:00Z"/>
  <w16cex:commentExtensible w16cex:durableId="2705051C" w16cex:dateUtc="2022-10-27T06:24:00Z"/>
  <w16cex:commentExtensible w16cex:durableId="27050530" w16cex:dateUtc="2022-10-27T0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7FB505" w16cid:durableId="2705047D"/>
  <w16cid:commentId w16cid:paraId="55A26D6F" w16cid:durableId="270504B4"/>
  <w16cid:commentId w16cid:paraId="189D1F9F" w16cid:durableId="2705054B"/>
  <w16cid:commentId w16cid:paraId="08500936" w16cid:durableId="270504ED"/>
  <w16cid:commentId w16cid:paraId="5E6EC6E8" w16cid:durableId="2703B6D4"/>
  <w16cid:commentId w16cid:paraId="10F4027D" w16cid:durableId="2703B835"/>
  <w16cid:commentId w16cid:paraId="11718943" w16cid:durableId="2705051C"/>
  <w16cid:commentId w16cid:paraId="216FCB4E" w16cid:durableId="270505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EF"/>
    <w:rsid w:val="001E6D23"/>
    <w:rsid w:val="0053294B"/>
    <w:rsid w:val="005D0962"/>
    <w:rsid w:val="00A901EF"/>
    <w:rsid w:val="00A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B47E"/>
  <w15:chartTrackingRefBased/>
  <w15:docId w15:val="{70D972D5-FE38-46BF-8A21-E43E779E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23"/>
    <w:pPr>
      <w:spacing w:after="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0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9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3E9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Chiara Situmorang</cp:lastModifiedBy>
  <cp:revision>3</cp:revision>
  <dcterms:created xsi:type="dcterms:W3CDTF">2022-10-26T04:48:00Z</dcterms:created>
  <dcterms:modified xsi:type="dcterms:W3CDTF">2022-10-27T06:26:00Z</dcterms:modified>
</cp:coreProperties>
</file>