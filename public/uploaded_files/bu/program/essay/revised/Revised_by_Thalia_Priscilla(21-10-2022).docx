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5B35C" w14:textId="0D803A93" w:rsidR="00385607" w:rsidRDefault="00385607" w:rsidP="00385607">
      <w:pPr>
        <w:spacing w:after="160" w:line="240" w:lineRule="auto"/>
        <w:rPr>
          <w:rFonts w:ascii="Calibri" w:eastAsia="Times New Roman" w:hAnsi="Calibri" w:cs="Calibri"/>
          <w:b/>
          <w:bCs/>
          <w:color w:val="000000"/>
          <w:szCs w:val="24"/>
        </w:rPr>
      </w:pPr>
      <w:r>
        <w:rPr>
          <w:rFonts w:ascii="Calibri" w:eastAsia="Times New Roman" w:hAnsi="Calibri" w:cs="Calibri"/>
          <w:b/>
          <w:bCs/>
          <w:color w:val="000000"/>
          <w:szCs w:val="24"/>
        </w:rPr>
        <w:t>Mabel UC Essays</w:t>
      </w:r>
    </w:p>
    <w:p w14:paraId="05E82E1C" w14:textId="77777777" w:rsidR="00385607" w:rsidRDefault="00385607" w:rsidP="00385607">
      <w:pPr>
        <w:spacing w:after="160" w:line="240" w:lineRule="auto"/>
        <w:rPr>
          <w:rFonts w:ascii="Calibri" w:eastAsia="Times New Roman" w:hAnsi="Calibri" w:cs="Calibri"/>
          <w:b/>
          <w:bCs/>
          <w:color w:val="000000"/>
          <w:szCs w:val="24"/>
        </w:rPr>
      </w:pPr>
    </w:p>
    <w:p w14:paraId="4C00B960" w14:textId="646EB37A" w:rsidR="00385607" w:rsidRPr="00385607" w:rsidRDefault="00385607" w:rsidP="00385607">
      <w:pPr>
        <w:spacing w:after="160" w:line="240" w:lineRule="auto"/>
        <w:rPr>
          <w:rFonts w:ascii="Times New Roman" w:eastAsia="Times New Roman" w:hAnsi="Times New Roman" w:cs="Times New Roman"/>
          <w:szCs w:val="24"/>
        </w:rPr>
      </w:pPr>
      <w:r w:rsidRPr="00385607">
        <w:rPr>
          <w:rFonts w:ascii="Calibri" w:eastAsia="Times New Roman" w:hAnsi="Calibri" w:cs="Calibri"/>
          <w:b/>
          <w:bCs/>
          <w:color w:val="000000"/>
          <w:szCs w:val="24"/>
        </w:rPr>
        <w:t xml:space="preserve">Prompt 1 </w:t>
      </w:r>
      <w:r w:rsidRPr="00385607">
        <w:rPr>
          <w:rFonts w:ascii="Calibri" w:eastAsia="Times New Roman" w:hAnsi="Calibri" w:cs="Calibri"/>
          <w:color w:val="000000"/>
          <w:szCs w:val="24"/>
        </w:rPr>
        <w:t>-</w:t>
      </w:r>
      <w:r w:rsidRPr="00385607">
        <w:rPr>
          <w:rFonts w:ascii="Calibri" w:eastAsia="Times New Roman" w:hAnsi="Calibri" w:cs="Calibri"/>
          <w:b/>
          <w:bCs/>
          <w:color w:val="000000"/>
          <w:szCs w:val="24"/>
        </w:rPr>
        <w:t xml:space="preserve"> </w:t>
      </w:r>
      <w:r w:rsidRPr="00385607">
        <w:rPr>
          <w:rFonts w:ascii="Calibri" w:eastAsia="Times New Roman" w:hAnsi="Calibri" w:cs="Calibri"/>
          <w:b/>
          <w:bCs/>
          <w:color w:val="000000"/>
          <w:sz w:val="22"/>
        </w:rPr>
        <w:t>Describe an example of your leadership experience in which you have positively influenced others, helped resolve disputes or contributed to group efforts over time.</w:t>
      </w:r>
    </w:p>
    <w:p w14:paraId="52D47B14" w14:textId="77777777" w:rsidR="00385607" w:rsidRPr="00385607" w:rsidRDefault="00385607" w:rsidP="00385607">
      <w:pPr>
        <w:spacing w:after="160" w:line="240" w:lineRule="auto"/>
        <w:rPr>
          <w:rFonts w:ascii="Times New Roman" w:eastAsia="Times New Roman" w:hAnsi="Times New Roman" w:cs="Times New Roman"/>
          <w:szCs w:val="24"/>
        </w:rPr>
      </w:pPr>
      <w:commentRangeStart w:id="0"/>
      <w:r w:rsidRPr="00385607">
        <w:rPr>
          <w:rFonts w:ascii="Calibri" w:eastAsia="Times New Roman" w:hAnsi="Calibri" w:cs="Calibri"/>
          <w:color w:val="000000"/>
          <w:sz w:val="22"/>
        </w:rPr>
        <w:t>Ding! </w:t>
      </w:r>
    </w:p>
    <w:p w14:paraId="3C829AFD" w14:textId="09046FDA" w:rsidR="00385607" w:rsidRPr="00385607" w:rsidRDefault="00385607" w:rsidP="00385607">
      <w:pPr>
        <w:spacing w:after="16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“K added Mabel to the group,” it stated</w:t>
      </w:r>
      <w:del w:id="1" w:author="Chiara Situmorang" w:date="2022-10-21T16:58:00Z">
        <w:r w:rsidRPr="00385607" w:rsidDel="00CA78C7">
          <w:rPr>
            <w:rFonts w:ascii="Calibri" w:eastAsia="Times New Roman" w:hAnsi="Calibri" w:cs="Calibri"/>
            <w:color w:val="000000"/>
            <w:sz w:val="22"/>
          </w:rPr>
          <w:delText>, befuddling me</w:delText>
        </w:r>
      </w:del>
      <w:r w:rsidRPr="00385607">
        <w:rPr>
          <w:rFonts w:ascii="Calibri" w:eastAsia="Times New Roman" w:hAnsi="Calibri" w:cs="Calibri"/>
          <w:color w:val="000000"/>
          <w:sz w:val="22"/>
        </w:rPr>
        <w:t>. The group’s title was Senior High Student Orientation Program. I was clueless why I was added until another notification appeared. The notification wrote a list of group leaders for the program, including my name. I felt delighted when I was selected. Nonetheless, at the same time, I was perturbed, questioning my ability to lead my team due to my introverted nature. Even so, I kept my chin up and became determined to give it my best shot.</w:t>
      </w:r>
      <w:commentRangeEnd w:id="0"/>
      <w:r w:rsidR="00AE4592">
        <w:rPr>
          <w:rStyle w:val="CommentReference"/>
        </w:rPr>
        <w:commentReference w:id="0"/>
      </w:r>
    </w:p>
    <w:p w14:paraId="7980A4E3" w14:textId="77777777" w:rsidR="00385607" w:rsidRPr="00385607" w:rsidRDefault="00385607" w:rsidP="00385607">
      <w:pPr>
        <w:spacing w:after="16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 xml:space="preserve">Everything on the initial day was smooth sailing since the students basically learned the school’s technical information. It was a large weight off my shoulders. Unfortunately, the following day fell apart. My team members were </w:t>
      </w:r>
      <w:commentRangeStart w:id="2"/>
      <w:r w:rsidRPr="00385607">
        <w:rPr>
          <w:rFonts w:ascii="Calibri" w:eastAsia="Times New Roman" w:hAnsi="Calibri" w:cs="Calibri"/>
          <w:color w:val="000000"/>
          <w:sz w:val="22"/>
        </w:rPr>
        <w:t xml:space="preserve">obstructive </w:t>
      </w:r>
      <w:commentRangeEnd w:id="2"/>
      <w:r w:rsidR="008C6E74">
        <w:rPr>
          <w:rStyle w:val="CommentReference"/>
        </w:rPr>
        <w:commentReference w:id="2"/>
      </w:r>
      <w:r w:rsidRPr="00385607">
        <w:rPr>
          <w:rFonts w:ascii="Calibri" w:eastAsia="Times New Roman" w:hAnsi="Calibri" w:cs="Calibri"/>
          <w:color w:val="000000"/>
          <w:sz w:val="22"/>
        </w:rPr>
        <w:t>with one another and did not want to be involved in the activities, which they deemed mundane. </w:t>
      </w:r>
    </w:p>
    <w:p w14:paraId="383DCBDC" w14:textId="77777777" w:rsidR="00CA78C7" w:rsidRDefault="00385607" w:rsidP="00385607">
      <w:pPr>
        <w:spacing w:after="160" w:line="240" w:lineRule="auto"/>
        <w:rPr>
          <w:ins w:id="3" w:author="Chiara Situmorang" w:date="2022-10-21T16:59:00Z"/>
          <w:rFonts w:ascii="Calibri" w:eastAsia="Times New Roman" w:hAnsi="Calibri" w:cs="Calibri"/>
          <w:color w:val="000000"/>
          <w:sz w:val="22"/>
        </w:rPr>
      </w:pPr>
      <w:r w:rsidRPr="00385607">
        <w:rPr>
          <w:rFonts w:ascii="Calibri" w:eastAsia="Times New Roman" w:hAnsi="Calibri" w:cs="Calibri"/>
          <w:color w:val="000000"/>
          <w:sz w:val="22"/>
        </w:rPr>
        <w:t xml:space="preserve">I panicked and thought of sharing each other’s interests and playing classic games. Yet, it did nothing but worsened the </w:t>
      </w:r>
      <w:commentRangeStart w:id="4"/>
      <w:r w:rsidRPr="00385607">
        <w:rPr>
          <w:rFonts w:ascii="Calibri" w:eastAsia="Times New Roman" w:hAnsi="Calibri" w:cs="Calibri"/>
          <w:color w:val="000000"/>
          <w:sz w:val="22"/>
        </w:rPr>
        <w:t>delicate</w:t>
      </w:r>
      <w:commentRangeEnd w:id="4"/>
      <w:r w:rsidR="00164CBD">
        <w:rPr>
          <w:rStyle w:val="CommentReference"/>
        </w:rPr>
        <w:commentReference w:id="4"/>
      </w:r>
      <w:r w:rsidRPr="00385607">
        <w:rPr>
          <w:rFonts w:ascii="Calibri" w:eastAsia="Times New Roman" w:hAnsi="Calibri" w:cs="Calibri"/>
          <w:color w:val="000000"/>
          <w:sz w:val="22"/>
        </w:rPr>
        <w:t xml:space="preserve">. </w:t>
      </w:r>
    </w:p>
    <w:p w14:paraId="57429585" w14:textId="2C50F117" w:rsidR="00385607" w:rsidRPr="00385607" w:rsidRDefault="00385607" w:rsidP="00385607">
      <w:pPr>
        <w:spacing w:after="16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 xml:space="preserve">At last, I enquired for advice from other group leaders. They advised me to do </w:t>
      </w:r>
      <w:commentRangeStart w:id="5"/>
      <w:r w:rsidRPr="00385607">
        <w:rPr>
          <w:rFonts w:ascii="Calibri" w:eastAsia="Times New Roman" w:hAnsi="Calibri" w:cs="Calibri"/>
          <w:color w:val="000000"/>
          <w:sz w:val="22"/>
        </w:rPr>
        <w:t xml:space="preserve">‘atypical’ activities, </w:t>
      </w:r>
      <w:commentRangeEnd w:id="5"/>
      <w:r w:rsidR="00CA78C7">
        <w:rPr>
          <w:rStyle w:val="CommentReference"/>
        </w:rPr>
        <w:commentReference w:id="5"/>
      </w:r>
      <w:r w:rsidRPr="00385607">
        <w:rPr>
          <w:rFonts w:ascii="Calibri" w:eastAsia="Times New Roman" w:hAnsi="Calibri" w:cs="Calibri"/>
          <w:color w:val="000000"/>
          <w:sz w:val="22"/>
        </w:rPr>
        <w:t xml:space="preserve">because the activities I had thought </w:t>
      </w:r>
      <w:ins w:id="6" w:author="Thalia Priscilla" w:date="2022-10-20T15:09:00Z">
        <w:r w:rsidR="00164CBD">
          <w:rPr>
            <w:rFonts w:ascii="Calibri" w:eastAsia="Times New Roman" w:hAnsi="Calibri" w:cs="Calibri"/>
            <w:color w:val="000000"/>
            <w:sz w:val="22"/>
          </w:rPr>
          <w:t xml:space="preserve">of </w:t>
        </w:r>
      </w:ins>
      <w:r w:rsidRPr="00385607">
        <w:rPr>
          <w:rFonts w:ascii="Calibri" w:eastAsia="Times New Roman" w:hAnsi="Calibri" w:cs="Calibri"/>
          <w:color w:val="000000"/>
          <w:sz w:val="22"/>
        </w:rPr>
        <w:t xml:space="preserve">earlier rendered them reluctant to participate. This brought me to Mafia, Charades, and cheer. </w:t>
      </w:r>
      <w:proofErr w:type="gramStart"/>
      <w:r w:rsidRPr="00385607">
        <w:rPr>
          <w:rFonts w:ascii="Calibri" w:eastAsia="Times New Roman" w:hAnsi="Calibri" w:cs="Calibri"/>
          <w:color w:val="000000"/>
          <w:sz w:val="22"/>
        </w:rPr>
        <w:t>In the course of</w:t>
      </w:r>
      <w:proofErr w:type="gramEnd"/>
      <w:r w:rsidRPr="00385607">
        <w:rPr>
          <w:rFonts w:ascii="Calibri" w:eastAsia="Times New Roman" w:hAnsi="Calibri" w:cs="Calibri"/>
          <w:color w:val="000000"/>
          <w:sz w:val="22"/>
        </w:rPr>
        <w:t xml:space="preserve"> the gathering, I asked them to create a cheer. Thankfully, the discussion began. They generated one and tried it with one accord after. Following this, tackling the issue in the game session, I encouraged them to partake to advance their teamwork skills and get familiar with one another. I also gave them key roles in games in turn, so they could have the chance to </w:t>
      </w:r>
      <w:commentRangeStart w:id="7"/>
      <w:ins w:id="8" w:author="Thalia Priscilla" w:date="2022-10-20T15:59:00Z">
        <w:r w:rsidR="000854D3">
          <w:rPr>
            <w:rFonts w:ascii="Calibri" w:eastAsia="Times New Roman" w:hAnsi="Calibri" w:cs="Calibri"/>
            <w:color w:val="000000"/>
            <w:sz w:val="22"/>
          </w:rPr>
          <w:t xml:space="preserve">express their </w:t>
        </w:r>
      </w:ins>
      <w:r w:rsidRPr="00385607">
        <w:rPr>
          <w:rFonts w:ascii="Calibri" w:eastAsia="Times New Roman" w:hAnsi="Calibri" w:cs="Calibri"/>
          <w:color w:val="000000"/>
          <w:sz w:val="22"/>
        </w:rPr>
        <w:t>voice</w:t>
      </w:r>
      <w:ins w:id="9" w:author="Thalia Priscilla" w:date="2022-10-20T15:59:00Z">
        <w:r w:rsidR="000854D3">
          <w:rPr>
            <w:rFonts w:ascii="Calibri" w:eastAsia="Times New Roman" w:hAnsi="Calibri" w:cs="Calibri"/>
            <w:color w:val="000000"/>
            <w:sz w:val="22"/>
          </w:rPr>
          <w:t>s</w:t>
        </w:r>
      </w:ins>
      <w:r w:rsidRPr="00385607">
        <w:rPr>
          <w:rFonts w:ascii="Calibri" w:eastAsia="Times New Roman" w:hAnsi="Calibri" w:cs="Calibri"/>
          <w:color w:val="000000"/>
          <w:sz w:val="22"/>
        </w:rPr>
        <w:t xml:space="preserve">. </w:t>
      </w:r>
      <w:commentRangeEnd w:id="7"/>
      <w:r w:rsidR="000854D3">
        <w:rPr>
          <w:rStyle w:val="CommentReference"/>
        </w:rPr>
        <w:commentReference w:id="7"/>
      </w:r>
      <w:r w:rsidRPr="00385607">
        <w:rPr>
          <w:rFonts w:ascii="Calibri" w:eastAsia="Times New Roman" w:hAnsi="Calibri" w:cs="Calibri"/>
          <w:color w:val="000000"/>
          <w:sz w:val="22"/>
        </w:rPr>
        <w:t>As expected, all of them uttered pleasantly. </w:t>
      </w:r>
    </w:p>
    <w:p w14:paraId="306EEF4D" w14:textId="304BA5AC" w:rsidR="00385607" w:rsidRDefault="00385607" w:rsidP="00385607">
      <w:pPr>
        <w:spacing w:after="160" w:line="240" w:lineRule="auto"/>
        <w:rPr>
          <w:rFonts w:ascii="Calibri" w:eastAsia="Times New Roman" w:hAnsi="Calibri" w:cs="Calibri"/>
          <w:color w:val="000000"/>
          <w:sz w:val="22"/>
        </w:rPr>
      </w:pPr>
      <w:r w:rsidRPr="00385607">
        <w:rPr>
          <w:rFonts w:ascii="Calibri" w:eastAsia="Times New Roman" w:hAnsi="Calibri" w:cs="Calibri"/>
          <w:color w:val="000000"/>
          <w:sz w:val="22"/>
        </w:rPr>
        <w:t xml:space="preserve">I felt exceedingly content and proud being able to excite my team and watching them being more intimate months later. At the end of the event, one of my team members approached me, sharing that she was thrilled she came to this school and entered such an engrossing program. </w:t>
      </w:r>
      <w:commentRangeStart w:id="10"/>
      <w:commentRangeStart w:id="11"/>
      <w:r w:rsidRPr="00385607">
        <w:rPr>
          <w:rFonts w:ascii="Calibri" w:eastAsia="Times New Roman" w:hAnsi="Calibri" w:cs="Calibri"/>
          <w:color w:val="000000"/>
          <w:sz w:val="22"/>
        </w:rPr>
        <w:t>Never have I imagined I would encounter significant growth — from a bashful introvert to someone who is capable of leadership. </w:t>
      </w:r>
      <w:commentRangeEnd w:id="10"/>
      <w:r w:rsidR="00CA78C7">
        <w:rPr>
          <w:rStyle w:val="CommentReference"/>
        </w:rPr>
        <w:commentReference w:id="10"/>
      </w:r>
      <w:commentRangeEnd w:id="11"/>
      <w:r w:rsidR="00CA78C7">
        <w:rPr>
          <w:rStyle w:val="CommentReference"/>
        </w:rPr>
        <w:commentReference w:id="11"/>
      </w:r>
    </w:p>
    <w:p w14:paraId="1D02C7A0" w14:textId="62CB78C6" w:rsidR="00164CBD" w:rsidRPr="009E327C" w:rsidRDefault="00164CBD" w:rsidP="00385607">
      <w:pPr>
        <w:spacing w:after="160" w:line="240" w:lineRule="auto"/>
        <w:rPr>
          <w:rFonts w:ascii="Calibri" w:eastAsia="Times New Roman" w:hAnsi="Calibri" w:cs="Calibri"/>
          <w:color w:val="000000"/>
          <w:sz w:val="22"/>
          <w:u w:val="single"/>
          <w:rPrChange w:id="12" w:author="Thalia Priscilla" w:date="2022-10-20T16:21:00Z">
            <w:rPr>
              <w:rFonts w:ascii="Calibri" w:eastAsia="Times New Roman" w:hAnsi="Calibri" w:cs="Calibri"/>
              <w:color w:val="000000"/>
              <w:sz w:val="22"/>
            </w:rPr>
          </w:rPrChange>
        </w:rPr>
      </w:pPr>
      <w:r w:rsidRPr="009E327C">
        <w:rPr>
          <w:rFonts w:ascii="Calibri" w:eastAsia="Times New Roman" w:hAnsi="Calibri" w:cs="Calibri"/>
          <w:color w:val="000000"/>
          <w:sz w:val="22"/>
          <w:u w:val="single"/>
          <w:rPrChange w:id="13" w:author="Thalia Priscilla" w:date="2022-10-20T16:21:00Z">
            <w:rPr>
              <w:rFonts w:ascii="Calibri" w:eastAsia="Times New Roman" w:hAnsi="Calibri" w:cs="Calibri"/>
              <w:color w:val="000000"/>
              <w:sz w:val="22"/>
            </w:rPr>
          </w:rPrChange>
        </w:rPr>
        <w:t>Notes:</w:t>
      </w:r>
    </w:p>
    <w:p w14:paraId="6E6E1636" w14:textId="1DE5FD4F" w:rsidR="00164CBD" w:rsidRDefault="00AE4592" w:rsidP="00385607">
      <w:pPr>
        <w:spacing w:after="160" w:line="240" w:lineRule="auto"/>
        <w:rPr>
          <w:rFonts w:ascii="Calibri" w:eastAsia="Times New Roman" w:hAnsi="Calibri" w:cs="Calibri"/>
          <w:color w:val="000000"/>
          <w:sz w:val="22"/>
        </w:rPr>
      </w:pPr>
      <w:r>
        <w:rPr>
          <w:rFonts w:ascii="Calibri" w:eastAsia="Times New Roman" w:hAnsi="Calibri" w:cs="Calibri"/>
          <w:color w:val="000000"/>
          <w:sz w:val="22"/>
        </w:rPr>
        <w:t xml:space="preserve">It’s always a noteworthy experience when we are given a chance to lead. </w:t>
      </w:r>
    </w:p>
    <w:p w14:paraId="56AE9A21" w14:textId="33E457F5" w:rsidR="008C6E74" w:rsidRDefault="008C6E74" w:rsidP="00385607">
      <w:pPr>
        <w:spacing w:after="160" w:line="240" w:lineRule="auto"/>
        <w:rPr>
          <w:rFonts w:ascii="Calibri" w:eastAsia="Times New Roman" w:hAnsi="Calibri" w:cs="Calibri"/>
          <w:color w:val="000000"/>
          <w:sz w:val="22"/>
        </w:rPr>
      </w:pPr>
      <w:r>
        <w:rPr>
          <w:rFonts w:ascii="Calibri" w:eastAsia="Times New Roman" w:hAnsi="Calibri" w:cs="Calibri"/>
          <w:color w:val="000000"/>
          <w:sz w:val="22"/>
        </w:rPr>
        <w:t>My suggestion is to look over your word choices and make sure they convey what you mean to. Don’t be afraid to double check their meaning and context – whether they are commonly used to express what you intend to.</w:t>
      </w:r>
      <w:r w:rsidR="00A46A19">
        <w:rPr>
          <w:rFonts w:ascii="Calibri" w:eastAsia="Times New Roman" w:hAnsi="Calibri" w:cs="Calibri"/>
          <w:color w:val="000000"/>
          <w:sz w:val="22"/>
        </w:rPr>
        <w:t xml:space="preserve"> </w:t>
      </w:r>
    </w:p>
    <w:p w14:paraId="1BE7F0CC" w14:textId="069C6ED7" w:rsidR="008C6E74" w:rsidRDefault="00CA78C7" w:rsidP="00385607">
      <w:pPr>
        <w:spacing w:after="160" w:line="240" w:lineRule="auto"/>
        <w:rPr>
          <w:rFonts w:ascii="Calibri" w:eastAsia="Times New Roman" w:hAnsi="Calibri" w:cs="Calibri"/>
          <w:color w:val="000000"/>
          <w:sz w:val="22"/>
        </w:rPr>
      </w:pPr>
      <w:r>
        <w:rPr>
          <w:rFonts w:ascii="Calibri" w:eastAsia="Times New Roman" w:hAnsi="Calibri" w:cs="Calibri"/>
          <w:color w:val="000000"/>
          <w:sz w:val="22"/>
        </w:rPr>
        <w:t>Structure</w:t>
      </w:r>
      <w:r w:rsidR="008C6E74">
        <w:rPr>
          <w:rFonts w:ascii="Calibri" w:eastAsia="Times New Roman" w:hAnsi="Calibri" w:cs="Calibri"/>
          <w:color w:val="000000"/>
          <w:sz w:val="22"/>
        </w:rPr>
        <w:t xml:space="preserve"> wise, I think overall this is almost good to go. </w:t>
      </w:r>
      <w:r w:rsidR="009E327C">
        <w:rPr>
          <w:rFonts w:ascii="Calibri" w:eastAsia="Times New Roman" w:hAnsi="Calibri" w:cs="Calibri"/>
          <w:color w:val="000000"/>
          <w:sz w:val="22"/>
        </w:rPr>
        <w:t>:)</w:t>
      </w:r>
    </w:p>
    <w:p w14:paraId="74FBAB34" w14:textId="4F93B1A0" w:rsidR="00AE4592" w:rsidRPr="00385607" w:rsidRDefault="00AE4592" w:rsidP="00385607">
      <w:pPr>
        <w:spacing w:after="160" w:line="240" w:lineRule="auto"/>
        <w:rPr>
          <w:rFonts w:ascii="Times New Roman" w:eastAsia="Times New Roman" w:hAnsi="Times New Roman" w:cs="Times New Roman"/>
          <w:szCs w:val="24"/>
        </w:rPr>
      </w:pPr>
    </w:p>
    <w:p w14:paraId="2ADF2A9A" w14:textId="77777777" w:rsidR="00385607" w:rsidRPr="00385607" w:rsidRDefault="00385607" w:rsidP="00385607">
      <w:pPr>
        <w:spacing w:after="200" w:line="240" w:lineRule="auto"/>
        <w:outlineLvl w:val="2"/>
        <w:rPr>
          <w:rFonts w:ascii="Times New Roman" w:eastAsia="Times New Roman" w:hAnsi="Times New Roman" w:cs="Times New Roman"/>
          <w:b/>
          <w:bCs/>
          <w:sz w:val="27"/>
          <w:szCs w:val="27"/>
        </w:rPr>
      </w:pPr>
      <w:r w:rsidRPr="00385607">
        <w:rPr>
          <w:rFonts w:ascii="Calibri" w:eastAsia="Times New Roman" w:hAnsi="Calibri" w:cs="Calibri"/>
          <w:b/>
          <w:bCs/>
          <w:color w:val="000000"/>
          <w:szCs w:val="24"/>
        </w:rPr>
        <w:t>Prompt 6</w:t>
      </w:r>
      <w:r w:rsidRPr="00385607">
        <w:rPr>
          <w:rFonts w:ascii="Calibri" w:eastAsia="Times New Roman" w:hAnsi="Calibri" w:cs="Calibri"/>
          <w:b/>
          <w:bCs/>
          <w:color w:val="000000"/>
          <w:sz w:val="22"/>
        </w:rPr>
        <w:t xml:space="preserve"> - Think about an academic subject that inspires you. Describe how you have furthered this interest inside and/or outside of the classroom. </w:t>
      </w:r>
    </w:p>
    <w:p w14:paraId="4E721050" w14:textId="77777777" w:rsidR="00385607" w:rsidRPr="00385607" w:rsidRDefault="00385607" w:rsidP="00385607">
      <w:pPr>
        <w:spacing w:after="200" w:line="240" w:lineRule="auto"/>
        <w:rPr>
          <w:rFonts w:ascii="Times New Roman" w:eastAsia="Times New Roman" w:hAnsi="Times New Roman" w:cs="Times New Roman"/>
          <w:szCs w:val="24"/>
        </w:rPr>
      </w:pPr>
      <w:commentRangeStart w:id="14"/>
      <w:r w:rsidRPr="00385607">
        <w:rPr>
          <w:rFonts w:ascii="Calibri" w:eastAsia="Times New Roman" w:hAnsi="Calibri" w:cs="Calibri"/>
          <w:color w:val="000000"/>
          <w:sz w:val="22"/>
        </w:rPr>
        <w:t xml:space="preserve">Our body teaches </w:t>
      </w:r>
      <w:proofErr w:type="gramStart"/>
      <w:r w:rsidRPr="00385607">
        <w:rPr>
          <w:rFonts w:ascii="Calibri" w:eastAsia="Times New Roman" w:hAnsi="Calibri" w:cs="Calibri"/>
          <w:color w:val="000000"/>
          <w:sz w:val="22"/>
        </w:rPr>
        <w:t>morality?</w:t>
      </w:r>
      <w:proofErr w:type="gramEnd"/>
      <w:r w:rsidRPr="00385607">
        <w:rPr>
          <w:rFonts w:ascii="Calibri" w:eastAsia="Times New Roman" w:hAnsi="Calibri" w:cs="Calibri"/>
          <w:color w:val="000000"/>
          <w:sz w:val="22"/>
        </w:rPr>
        <w:t> </w:t>
      </w:r>
      <w:commentRangeEnd w:id="14"/>
      <w:r w:rsidR="008C6E74">
        <w:rPr>
          <w:rStyle w:val="CommentReference"/>
        </w:rPr>
        <w:commentReference w:id="14"/>
      </w:r>
    </w:p>
    <w:p w14:paraId="08E8BA03" w14:textId="77777777" w:rsidR="00385607" w:rsidRPr="00385607" w:rsidRDefault="00385607" w:rsidP="00385607">
      <w:pPr>
        <w:spacing w:after="20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 xml:space="preserve">My 11th grade Biology teacher displayed a video of </w:t>
      </w:r>
      <w:proofErr w:type="spellStart"/>
      <w:r w:rsidRPr="00385607">
        <w:rPr>
          <w:rFonts w:ascii="Calibri" w:eastAsia="Times New Roman" w:hAnsi="Calibri" w:cs="Calibri"/>
          <w:color w:val="000000"/>
          <w:sz w:val="22"/>
        </w:rPr>
        <w:t>Kurzgesagt</w:t>
      </w:r>
      <w:proofErr w:type="spellEnd"/>
      <w:r w:rsidRPr="00385607">
        <w:rPr>
          <w:rFonts w:ascii="Calibri" w:eastAsia="Times New Roman" w:hAnsi="Calibri" w:cs="Calibri"/>
          <w:color w:val="000000"/>
          <w:sz w:val="22"/>
        </w:rPr>
        <w:t xml:space="preserve"> – In a Nutshell, depicting the battle between the immune system and pathogens. There were two cells which caught my attention. They are the B and T cells – whom I creatively name the </w:t>
      </w:r>
      <w:proofErr w:type="spellStart"/>
      <w:r w:rsidRPr="00385607">
        <w:rPr>
          <w:rFonts w:ascii="Calibri" w:eastAsia="Times New Roman" w:hAnsi="Calibri" w:cs="Calibri"/>
          <w:color w:val="000000"/>
          <w:sz w:val="22"/>
        </w:rPr>
        <w:t>BesTies</w:t>
      </w:r>
      <w:proofErr w:type="spellEnd"/>
      <w:r w:rsidRPr="00385607">
        <w:rPr>
          <w:rFonts w:ascii="Calibri" w:eastAsia="Times New Roman" w:hAnsi="Calibri" w:cs="Calibri"/>
          <w:color w:val="000000"/>
          <w:sz w:val="22"/>
        </w:rPr>
        <w:t xml:space="preserve"> cell, owing to their roles that support </w:t>
      </w:r>
      <w:r w:rsidRPr="00385607">
        <w:rPr>
          <w:rFonts w:ascii="Calibri" w:eastAsia="Times New Roman" w:hAnsi="Calibri" w:cs="Calibri"/>
          <w:color w:val="000000"/>
          <w:sz w:val="22"/>
        </w:rPr>
        <w:lastRenderedPageBreak/>
        <w:t>each other. The B cells act as the frontline soldier, whilst T cells stimulate B cells. Whenever B cells are debilitated, T cells come to invigorate them. Reflecting on this story, the immune system – and I believe all systems inside our body – could educate us countless life lessons. </w:t>
      </w:r>
    </w:p>
    <w:p w14:paraId="6334BC9C" w14:textId="2EBD0934" w:rsidR="00385607" w:rsidRPr="00385607" w:rsidRDefault="00385607" w:rsidP="00385607">
      <w:pPr>
        <w:spacing w:after="20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 xml:space="preserve">I began to be more intrigued by Biology, thus I have been delving into it by watching videos on body systems and enrolling in the HEAL Virtual Clinical Shadowing program, </w:t>
      </w:r>
      <w:del w:id="15" w:author="Thalia Priscilla" w:date="2022-10-20T16:08:00Z">
        <w:r w:rsidRPr="00385607" w:rsidDel="001D4425">
          <w:rPr>
            <w:rFonts w:ascii="Calibri" w:eastAsia="Times New Roman" w:hAnsi="Calibri" w:cs="Calibri"/>
            <w:color w:val="000000"/>
            <w:sz w:val="22"/>
          </w:rPr>
          <w:delText xml:space="preserve">in which </w:delText>
        </w:r>
      </w:del>
      <w:ins w:id="16" w:author="Thalia Priscilla" w:date="2022-10-20T16:08:00Z">
        <w:r w:rsidR="001D4425">
          <w:rPr>
            <w:rFonts w:ascii="Calibri" w:eastAsia="Times New Roman" w:hAnsi="Calibri" w:cs="Calibri"/>
            <w:color w:val="000000"/>
            <w:sz w:val="22"/>
          </w:rPr>
          <w:t xml:space="preserve">where </w:t>
        </w:r>
      </w:ins>
      <w:r w:rsidRPr="00385607">
        <w:rPr>
          <w:rFonts w:ascii="Calibri" w:eastAsia="Times New Roman" w:hAnsi="Calibri" w:cs="Calibri"/>
          <w:color w:val="000000"/>
          <w:sz w:val="22"/>
        </w:rPr>
        <w:t xml:space="preserve">I observed how doctors proceed from diagnosis to treatment. Throughout the process, I learned to record patients’ health information in the SOAP format, broadened my health knowledge, and enhanced my clinical skills. As I observed them, I was attracted to having a clinical experience like them. Hence, I went to do a health checkup with </w:t>
      </w:r>
      <w:proofErr w:type="spellStart"/>
      <w:r w:rsidRPr="00385607">
        <w:rPr>
          <w:rFonts w:ascii="Calibri" w:eastAsia="Times New Roman" w:hAnsi="Calibri" w:cs="Calibri"/>
          <w:color w:val="000000"/>
          <w:sz w:val="22"/>
        </w:rPr>
        <w:t>doctorSHARE’s</w:t>
      </w:r>
      <w:proofErr w:type="spellEnd"/>
      <w:r w:rsidRPr="00385607">
        <w:rPr>
          <w:rFonts w:ascii="Calibri" w:eastAsia="Times New Roman" w:hAnsi="Calibri" w:cs="Calibri"/>
          <w:color w:val="000000"/>
          <w:sz w:val="22"/>
        </w:rPr>
        <w:t xml:space="preserve"> medical personnel</w:t>
      </w:r>
      <w:del w:id="17" w:author="Thalia Priscilla" w:date="2022-10-20T16:09:00Z">
        <w:r w:rsidRPr="00385607" w:rsidDel="001D4425">
          <w:rPr>
            <w:rFonts w:ascii="Calibri" w:eastAsia="Times New Roman" w:hAnsi="Calibri" w:cs="Calibri"/>
            <w:color w:val="000000"/>
            <w:sz w:val="22"/>
          </w:rPr>
          <w:delText>s</w:delText>
        </w:r>
      </w:del>
      <w:r w:rsidRPr="00385607">
        <w:rPr>
          <w:rFonts w:ascii="Calibri" w:eastAsia="Times New Roman" w:hAnsi="Calibri" w:cs="Calibri"/>
          <w:color w:val="000000"/>
          <w:sz w:val="22"/>
        </w:rPr>
        <w:t xml:space="preserve"> in an </w:t>
      </w:r>
      <w:commentRangeStart w:id="18"/>
      <w:r w:rsidRPr="00385607">
        <w:rPr>
          <w:rFonts w:ascii="Calibri" w:eastAsia="Times New Roman" w:hAnsi="Calibri" w:cs="Calibri"/>
          <w:color w:val="000000"/>
          <w:sz w:val="22"/>
        </w:rPr>
        <w:t xml:space="preserve">undeveloped </w:t>
      </w:r>
      <w:commentRangeEnd w:id="18"/>
      <w:r w:rsidR="004B3EF4">
        <w:rPr>
          <w:rStyle w:val="CommentReference"/>
        </w:rPr>
        <w:commentReference w:id="18"/>
      </w:r>
      <w:r w:rsidRPr="00385607">
        <w:rPr>
          <w:rFonts w:ascii="Calibri" w:eastAsia="Times New Roman" w:hAnsi="Calibri" w:cs="Calibri"/>
          <w:color w:val="000000"/>
          <w:sz w:val="22"/>
        </w:rPr>
        <w:t>place in Jakarta. </w:t>
      </w:r>
    </w:p>
    <w:p w14:paraId="79349D5C" w14:textId="77777777" w:rsidR="00385607" w:rsidRPr="00385607" w:rsidRDefault="00385607" w:rsidP="00385607">
      <w:pPr>
        <w:spacing w:after="20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 xml:space="preserve">One point that left a deep impression on me from the health checkup is when a ten-year-old boy approached the doctor and vented his misery of having family issues. The doctor then encouraged the child while manifesting his empathy. The doctor’s response was reminiscent of the </w:t>
      </w:r>
      <w:proofErr w:type="gramStart"/>
      <w:r w:rsidRPr="00385607">
        <w:rPr>
          <w:rFonts w:ascii="Calibri" w:eastAsia="Times New Roman" w:hAnsi="Calibri" w:cs="Calibri"/>
          <w:color w:val="000000"/>
          <w:sz w:val="22"/>
        </w:rPr>
        <w:t>aforementioned video</w:t>
      </w:r>
      <w:proofErr w:type="gramEnd"/>
      <w:r w:rsidRPr="00385607">
        <w:rPr>
          <w:rFonts w:ascii="Calibri" w:eastAsia="Times New Roman" w:hAnsi="Calibri" w:cs="Calibri"/>
          <w:color w:val="000000"/>
          <w:sz w:val="22"/>
        </w:rPr>
        <w:t xml:space="preserve">, reminding me to always assist people. </w:t>
      </w:r>
      <w:commentRangeStart w:id="19"/>
      <w:r w:rsidRPr="00385607">
        <w:rPr>
          <w:rFonts w:ascii="Calibri" w:eastAsia="Times New Roman" w:hAnsi="Calibri" w:cs="Calibri"/>
          <w:color w:val="000000"/>
          <w:sz w:val="22"/>
        </w:rPr>
        <w:t xml:space="preserve">Moreover, this has opened my eyes to the fact that contributing </w:t>
      </w:r>
      <w:proofErr w:type="gramStart"/>
      <w:r w:rsidRPr="00385607">
        <w:rPr>
          <w:rFonts w:ascii="Calibri" w:eastAsia="Times New Roman" w:hAnsi="Calibri" w:cs="Calibri"/>
          <w:color w:val="000000"/>
          <w:sz w:val="22"/>
        </w:rPr>
        <w:t>in</w:t>
      </w:r>
      <w:proofErr w:type="gramEnd"/>
      <w:r w:rsidRPr="00385607">
        <w:rPr>
          <w:rFonts w:ascii="Calibri" w:eastAsia="Times New Roman" w:hAnsi="Calibri" w:cs="Calibri"/>
          <w:color w:val="000000"/>
          <w:sz w:val="22"/>
        </w:rPr>
        <w:t xml:space="preserve"> the health field does not merely involve technical skills, but also a compassionate heart. In any case, people’s comfort is over everything else.</w:t>
      </w:r>
      <w:commentRangeEnd w:id="19"/>
      <w:r w:rsidR="001D4425">
        <w:rPr>
          <w:rStyle w:val="CommentReference"/>
        </w:rPr>
        <w:commentReference w:id="19"/>
      </w:r>
    </w:p>
    <w:p w14:paraId="7285D9D1" w14:textId="6839A0C7" w:rsidR="00385607" w:rsidRDefault="00385607" w:rsidP="00385607">
      <w:pPr>
        <w:spacing w:after="200" w:line="240" w:lineRule="auto"/>
        <w:rPr>
          <w:ins w:id="20" w:author="Thalia Priscilla" w:date="2022-10-20T16:09:00Z"/>
          <w:rFonts w:ascii="Calibri" w:eastAsia="Times New Roman" w:hAnsi="Calibri" w:cs="Calibri"/>
          <w:color w:val="000000"/>
          <w:sz w:val="22"/>
        </w:rPr>
      </w:pPr>
      <w:r w:rsidRPr="00385607">
        <w:rPr>
          <w:rFonts w:ascii="Calibri" w:eastAsia="Times New Roman" w:hAnsi="Calibri" w:cs="Calibri"/>
          <w:color w:val="000000"/>
          <w:sz w:val="22"/>
        </w:rPr>
        <w:t xml:space="preserve">Such activities have inspired me to major in Biological Sciences in college, aspiring to research fascinating ‘stories’ between molecules in our body that explain </w:t>
      </w:r>
      <w:ins w:id="21" w:author="Thalia Priscilla" w:date="2022-10-20T14:49:00Z">
        <w:r w:rsidR="00ED2EA0">
          <w:rPr>
            <w:rFonts w:ascii="Calibri" w:eastAsia="Times New Roman" w:hAnsi="Calibri" w:cs="Calibri"/>
            <w:color w:val="000000"/>
            <w:sz w:val="22"/>
          </w:rPr>
          <w:t xml:space="preserve">a </w:t>
        </w:r>
      </w:ins>
      <w:r w:rsidRPr="00385607">
        <w:rPr>
          <w:rFonts w:ascii="Calibri" w:eastAsia="Times New Roman" w:hAnsi="Calibri" w:cs="Calibri"/>
          <w:color w:val="000000"/>
          <w:sz w:val="22"/>
        </w:rPr>
        <w:t xml:space="preserve">myriad </w:t>
      </w:r>
      <w:ins w:id="22" w:author="Thalia Priscilla" w:date="2022-10-20T14:49:00Z">
        <w:r w:rsidR="00ED2EA0">
          <w:rPr>
            <w:rFonts w:ascii="Calibri" w:eastAsia="Times New Roman" w:hAnsi="Calibri" w:cs="Calibri"/>
            <w:color w:val="000000"/>
            <w:sz w:val="22"/>
          </w:rPr>
          <w:t xml:space="preserve">of </w:t>
        </w:r>
      </w:ins>
      <w:r w:rsidRPr="00385607">
        <w:rPr>
          <w:rFonts w:ascii="Calibri" w:eastAsia="Times New Roman" w:hAnsi="Calibri" w:cs="Calibri"/>
          <w:color w:val="000000"/>
          <w:sz w:val="22"/>
        </w:rPr>
        <w:t xml:space="preserve">things about our lives, </w:t>
      </w:r>
      <w:commentRangeStart w:id="23"/>
      <w:r w:rsidRPr="00385607">
        <w:rPr>
          <w:rFonts w:ascii="Calibri" w:eastAsia="Times New Roman" w:hAnsi="Calibri" w:cs="Calibri"/>
          <w:color w:val="000000"/>
          <w:sz w:val="22"/>
        </w:rPr>
        <w:t>then galvanize everyone into action. </w:t>
      </w:r>
      <w:commentRangeEnd w:id="23"/>
      <w:r w:rsidR="00CA78C7">
        <w:rPr>
          <w:rStyle w:val="CommentReference"/>
        </w:rPr>
        <w:commentReference w:id="23"/>
      </w:r>
    </w:p>
    <w:p w14:paraId="05D9DF05" w14:textId="54625AB8" w:rsidR="001D4425" w:rsidRDefault="001D4425" w:rsidP="00385607">
      <w:pPr>
        <w:spacing w:after="200" w:line="240" w:lineRule="auto"/>
        <w:rPr>
          <w:ins w:id="24" w:author="Thalia Priscilla" w:date="2022-10-20T16:09:00Z"/>
          <w:rFonts w:ascii="Calibri" w:eastAsia="Times New Roman" w:hAnsi="Calibri" w:cs="Calibri"/>
          <w:color w:val="000000"/>
          <w:sz w:val="22"/>
        </w:rPr>
      </w:pPr>
      <w:ins w:id="25" w:author="Thalia Priscilla" w:date="2022-10-20T16:09:00Z">
        <w:r w:rsidRPr="009E327C">
          <w:rPr>
            <w:rFonts w:ascii="Calibri" w:eastAsia="Times New Roman" w:hAnsi="Calibri" w:cs="Calibri"/>
            <w:color w:val="000000"/>
            <w:sz w:val="22"/>
            <w:u w:val="single"/>
          </w:rPr>
          <w:t>Notes</w:t>
        </w:r>
        <w:r>
          <w:rPr>
            <w:rFonts w:ascii="Calibri" w:eastAsia="Times New Roman" w:hAnsi="Calibri" w:cs="Calibri"/>
            <w:color w:val="000000"/>
            <w:sz w:val="22"/>
          </w:rPr>
          <w:t>:</w:t>
        </w:r>
      </w:ins>
    </w:p>
    <w:p w14:paraId="5C3F29C5" w14:textId="517F827E" w:rsidR="001D4425" w:rsidRDefault="001D4425" w:rsidP="00385607">
      <w:pPr>
        <w:spacing w:after="200" w:line="240" w:lineRule="auto"/>
        <w:rPr>
          <w:ins w:id="26" w:author="Thalia Priscilla" w:date="2022-10-20T16:19:00Z"/>
          <w:rFonts w:ascii="Calibri" w:eastAsia="Times New Roman" w:hAnsi="Calibri" w:cs="Calibri"/>
          <w:color w:val="000000"/>
          <w:sz w:val="22"/>
        </w:rPr>
      </w:pPr>
      <w:ins w:id="27" w:author="Thalia Priscilla" w:date="2022-10-20T16:09:00Z">
        <w:r>
          <w:rPr>
            <w:rFonts w:ascii="Calibri" w:eastAsia="Times New Roman" w:hAnsi="Calibri" w:cs="Calibri"/>
            <w:color w:val="000000"/>
            <w:sz w:val="22"/>
          </w:rPr>
          <w:t xml:space="preserve">This is a </w:t>
        </w:r>
      </w:ins>
      <w:ins w:id="28" w:author="Thalia Priscilla" w:date="2022-10-20T16:14:00Z">
        <w:r w:rsidR="00A46A19">
          <w:rPr>
            <w:rFonts w:ascii="Calibri" w:eastAsia="Times New Roman" w:hAnsi="Calibri" w:cs="Calibri"/>
            <w:color w:val="000000"/>
            <w:sz w:val="22"/>
          </w:rPr>
          <w:t xml:space="preserve">wonderful </w:t>
        </w:r>
      </w:ins>
      <w:ins w:id="29" w:author="Thalia Priscilla" w:date="2022-10-20T16:22:00Z">
        <w:r w:rsidR="009E327C">
          <w:rPr>
            <w:rFonts w:ascii="Calibri" w:eastAsia="Times New Roman" w:hAnsi="Calibri" w:cs="Calibri"/>
            <w:color w:val="000000"/>
            <w:sz w:val="22"/>
          </w:rPr>
          <w:t>experience</w:t>
        </w:r>
      </w:ins>
      <w:ins w:id="30" w:author="Thalia Priscilla" w:date="2022-10-20T16:17:00Z">
        <w:r w:rsidR="004B3EF4">
          <w:rPr>
            <w:rFonts w:ascii="Calibri" w:eastAsia="Times New Roman" w:hAnsi="Calibri" w:cs="Calibri"/>
            <w:color w:val="000000"/>
            <w:sz w:val="22"/>
          </w:rPr>
          <w:t xml:space="preserve">! </w:t>
        </w:r>
      </w:ins>
      <w:ins w:id="31" w:author="Thalia Priscilla" w:date="2022-10-20T16:22:00Z">
        <w:r w:rsidR="009E327C">
          <w:rPr>
            <w:rFonts w:ascii="Calibri" w:eastAsia="Times New Roman" w:hAnsi="Calibri" w:cs="Calibri"/>
            <w:color w:val="000000"/>
            <w:sz w:val="22"/>
          </w:rPr>
          <w:t>I believe</w:t>
        </w:r>
      </w:ins>
      <w:ins w:id="32" w:author="Thalia Priscilla" w:date="2022-10-20T16:17:00Z">
        <w:r w:rsidR="004B3EF4">
          <w:rPr>
            <w:rFonts w:ascii="Calibri" w:eastAsia="Times New Roman" w:hAnsi="Calibri" w:cs="Calibri"/>
            <w:color w:val="000000"/>
            <w:sz w:val="22"/>
          </w:rPr>
          <w:t xml:space="preserve"> reader can </w:t>
        </w:r>
      </w:ins>
      <w:ins w:id="33" w:author="Thalia Priscilla" w:date="2022-10-20T16:18:00Z">
        <w:r w:rsidR="004B3EF4">
          <w:rPr>
            <w:rFonts w:ascii="Calibri" w:eastAsia="Times New Roman" w:hAnsi="Calibri" w:cs="Calibri"/>
            <w:color w:val="000000"/>
            <w:sz w:val="22"/>
          </w:rPr>
          <w:t xml:space="preserve">really </w:t>
        </w:r>
      </w:ins>
      <w:ins w:id="34" w:author="Thalia Priscilla" w:date="2022-10-20T16:17:00Z">
        <w:r w:rsidR="004B3EF4">
          <w:rPr>
            <w:rFonts w:ascii="Calibri" w:eastAsia="Times New Roman" w:hAnsi="Calibri" w:cs="Calibri"/>
            <w:color w:val="000000"/>
            <w:sz w:val="22"/>
          </w:rPr>
          <w:t>see how you have been inspired by biology.</w:t>
        </w:r>
      </w:ins>
    </w:p>
    <w:p w14:paraId="64AEA802" w14:textId="22E28FFE" w:rsidR="004B3EF4" w:rsidRDefault="004B3EF4" w:rsidP="00385607">
      <w:pPr>
        <w:spacing w:after="200" w:line="240" w:lineRule="auto"/>
        <w:rPr>
          <w:ins w:id="35" w:author="Thalia Priscilla" w:date="2022-10-20T16:20:00Z"/>
          <w:rFonts w:ascii="Calibri" w:eastAsia="Times New Roman" w:hAnsi="Calibri" w:cs="Calibri"/>
          <w:color w:val="000000"/>
          <w:sz w:val="22"/>
        </w:rPr>
      </w:pPr>
      <w:ins w:id="36" w:author="Thalia Priscilla" w:date="2022-10-20T16:19:00Z">
        <w:r>
          <w:rPr>
            <w:rFonts w:ascii="Calibri" w:eastAsia="Times New Roman" w:hAnsi="Calibri" w:cs="Calibri"/>
            <w:color w:val="000000"/>
            <w:sz w:val="22"/>
          </w:rPr>
          <w:t>I also think this is almost polished.</w:t>
        </w:r>
      </w:ins>
      <w:ins w:id="37" w:author="Thalia Priscilla" w:date="2022-10-20T16:20:00Z">
        <w:r>
          <w:rPr>
            <w:rFonts w:ascii="Calibri" w:eastAsia="Times New Roman" w:hAnsi="Calibri" w:cs="Calibri"/>
            <w:color w:val="000000"/>
            <w:sz w:val="22"/>
          </w:rPr>
          <w:t xml:space="preserve"> I suggest proofreading </w:t>
        </w:r>
      </w:ins>
      <w:ins w:id="38" w:author="Thalia Priscilla" w:date="2022-10-20T16:21:00Z">
        <w:r w:rsidR="009E327C">
          <w:rPr>
            <w:rFonts w:ascii="Calibri" w:eastAsia="Times New Roman" w:hAnsi="Calibri" w:cs="Calibri"/>
            <w:color w:val="000000"/>
            <w:sz w:val="22"/>
          </w:rPr>
          <w:t xml:space="preserve">once more </w:t>
        </w:r>
      </w:ins>
      <w:ins w:id="39" w:author="Thalia Priscilla" w:date="2022-10-20T16:20:00Z">
        <w:r>
          <w:rPr>
            <w:rFonts w:ascii="Calibri" w:eastAsia="Times New Roman" w:hAnsi="Calibri" w:cs="Calibri"/>
            <w:color w:val="000000"/>
            <w:sz w:val="22"/>
          </w:rPr>
          <w:t xml:space="preserve">for grammatical </w:t>
        </w:r>
        <w:r w:rsidR="009E327C">
          <w:rPr>
            <w:rFonts w:ascii="Calibri" w:eastAsia="Times New Roman" w:hAnsi="Calibri" w:cs="Calibri"/>
            <w:color w:val="000000"/>
            <w:sz w:val="22"/>
          </w:rPr>
          <w:t>accuracy.</w:t>
        </w:r>
      </w:ins>
    </w:p>
    <w:p w14:paraId="3252A613" w14:textId="2B223215" w:rsidR="009E327C" w:rsidRDefault="009E327C" w:rsidP="00385607">
      <w:pPr>
        <w:spacing w:after="200" w:line="240" w:lineRule="auto"/>
        <w:rPr>
          <w:ins w:id="40" w:author="Thalia Priscilla" w:date="2022-10-20T16:18:00Z"/>
          <w:rFonts w:ascii="Calibri" w:eastAsia="Times New Roman" w:hAnsi="Calibri" w:cs="Calibri"/>
          <w:color w:val="000000"/>
          <w:sz w:val="22"/>
        </w:rPr>
      </w:pPr>
      <w:ins w:id="41" w:author="Thalia Priscilla" w:date="2022-10-20T16:20:00Z">
        <w:r>
          <w:rPr>
            <w:rFonts w:ascii="Calibri" w:eastAsia="Times New Roman" w:hAnsi="Calibri" w:cs="Calibri"/>
            <w:color w:val="000000"/>
            <w:sz w:val="22"/>
          </w:rPr>
          <w:t>Great work</w:t>
        </w:r>
      </w:ins>
      <w:ins w:id="42" w:author="Thalia Priscilla" w:date="2022-10-20T16:21:00Z">
        <w:r>
          <w:rPr>
            <w:rFonts w:ascii="Calibri" w:eastAsia="Times New Roman" w:hAnsi="Calibri" w:cs="Calibri"/>
            <w:color w:val="000000"/>
            <w:sz w:val="22"/>
          </w:rPr>
          <w:t>!</w:t>
        </w:r>
      </w:ins>
    </w:p>
    <w:p w14:paraId="394846F4" w14:textId="77777777" w:rsidR="004B3EF4" w:rsidRPr="00385607" w:rsidRDefault="004B3EF4" w:rsidP="00385607">
      <w:pPr>
        <w:spacing w:after="200" w:line="240" w:lineRule="auto"/>
        <w:rPr>
          <w:rFonts w:ascii="Times New Roman" w:eastAsia="Times New Roman" w:hAnsi="Times New Roman" w:cs="Times New Roman"/>
          <w:szCs w:val="24"/>
        </w:rPr>
      </w:pPr>
    </w:p>
    <w:p w14:paraId="14020976" w14:textId="77777777" w:rsidR="00385607" w:rsidRPr="00385607" w:rsidRDefault="00385607" w:rsidP="00385607">
      <w:pPr>
        <w:spacing w:after="200" w:line="240" w:lineRule="auto"/>
        <w:outlineLvl w:val="2"/>
        <w:rPr>
          <w:rFonts w:ascii="Times New Roman" w:eastAsia="Times New Roman" w:hAnsi="Times New Roman" w:cs="Times New Roman"/>
          <w:b/>
          <w:bCs/>
          <w:sz w:val="27"/>
          <w:szCs w:val="27"/>
        </w:rPr>
      </w:pPr>
      <w:r w:rsidRPr="00385607">
        <w:rPr>
          <w:rFonts w:ascii="Calibri" w:eastAsia="Times New Roman" w:hAnsi="Calibri" w:cs="Calibri"/>
          <w:b/>
          <w:bCs/>
          <w:color w:val="000000"/>
          <w:szCs w:val="24"/>
        </w:rPr>
        <w:t>Prompt 2</w:t>
      </w:r>
      <w:r w:rsidRPr="00385607">
        <w:rPr>
          <w:rFonts w:ascii="Calibri" w:eastAsia="Times New Roman" w:hAnsi="Calibri" w:cs="Calibri"/>
          <w:b/>
          <w:bCs/>
          <w:color w:val="000000"/>
          <w:sz w:val="22"/>
        </w:rPr>
        <w:t xml:space="preserve"> - Every person has a creative side, and it can be expressed in many ways: problem solving, original and innovative thinking, and artistically, to name a few. Describe how you express your creative side.</w:t>
      </w:r>
    </w:p>
    <w:p w14:paraId="2D31A1F3" w14:textId="77777777" w:rsidR="00385607" w:rsidRPr="00385607" w:rsidRDefault="00385607" w:rsidP="00385607">
      <w:pPr>
        <w:spacing w:after="200" w:line="240" w:lineRule="auto"/>
        <w:rPr>
          <w:rFonts w:ascii="Times New Roman" w:eastAsia="Times New Roman" w:hAnsi="Times New Roman" w:cs="Times New Roman"/>
          <w:szCs w:val="24"/>
        </w:rPr>
      </w:pPr>
      <w:commentRangeStart w:id="43"/>
      <w:r w:rsidRPr="00385607">
        <w:rPr>
          <w:rFonts w:ascii="Calibri" w:eastAsia="Times New Roman" w:hAnsi="Calibri" w:cs="Calibri"/>
          <w:color w:val="000000"/>
          <w:sz w:val="22"/>
        </w:rPr>
        <w:t>“Writing is the best way to talk without being interrupted.” – Jules Renard</w:t>
      </w:r>
      <w:commentRangeEnd w:id="43"/>
      <w:r w:rsidR="00CA78C7">
        <w:rPr>
          <w:rStyle w:val="CommentReference"/>
        </w:rPr>
        <w:commentReference w:id="43"/>
      </w:r>
    </w:p>
    <w:p w14:paraId="641EB5F3" w14:textId="2210CDDF" w:rsidR="00385607" w:rsidRPr="00385607" w:rsidRDefault="00385607" w:rsidP="00385607">
      <w:pPr>
        <w:spacing w:after="20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Many would rather express thoughts and emotions by mouth, nevertheless, I would rather</w:t>
      </w:r>
      <w:ins w:id="44" w:author="Thalia Priscilla" w:date="2022-10-20T14:49:00Z">
        <w:r w:rsidR="00ED2EA0">
          <w:rPr>
            <w:rFonts w:ascii="Calibri" w:eastAsia="Times New Roman" w:hAnsi="Calibri" w:cs="Calibri"/>
            <w:color w:val="000000"/>
            <w:sz w:val="22"/>
          </w:rPr>
          <w:t xml:space="preserve"> do so</w:t>
        </w:r>
      </w:ins>
      <w:r w:rsidRPr="00385607">
        <w:rPr>
          <w:rFonts w:ascii="Calibri" w:eastAsia="Times New Roman" w:hAnsi="Calibri" w:cs="Calibri"/>
          <w:color w:val="000000"/>
          <w:sz w:val="22"/>
        </w:rPr>
        <w:t xml:space="preserve"> by paper. </w:t>
      </w:r>
      <w:commentRangeStart w:id="45"/>
      <w:r w:rsidRPr="00385607">
        <w:rPr>
          <w:rFonts w:ascii="Calibri" w:eastAsia="Times New Roman" w:hAnsi="Calibri" w:cs="Calibri"/>
          <w:color w:val="000000"/>
          <w:sz w:val="22"/>
        </w:rPr>
        <w:t xml:space="preserve">This is because by writing, no one would interrupt me, allowing me to express myself frankly. </w:t>
      </w:r>
      <w:commentRangeEnd w:id="45"/>
      <w:r w:rsidR="00CA78C7">
        <w:rPr>
          <w:rStyle w:val="CommentReference"/>
        </w:rPr>
        <w:commentReference w:id="45"/>
      </w:r>
      <w:r w:rsidRPr="00385607">
        <w:rPr>
          <w:rFonts w:ascii="Calibri" w:eastAsia="Times New Roman" w:hAnsi="Calibri" w:cs="Calibri"/>
          <w:color w:val="000000"/>
          <w:sz w:val="22"/>
        </w:rPr>
        <w:t>Without</w:t>
      </w:r>
      <w:ins w:id="46" w:author="Thalia Priscilla" w:date="2022-10-20T14:50:00Z">
        <w:r w:rsidR="00ED2EA0">
          <w:rPr>
            <w:rFonts w:ascii="Calibri" w:eastAsia="Times New Roman" w:hAnsi="Calibri" w:cs="Calibri"/>
            <w:color w:val="000000"/>
            <w:sz w:val="22"/>
          </w:rPr>
          <w:t xml:space="preserve"> a</w:t>
        </w:r>
      </w:ins>
      <w:r w:rsidRPr="00385607">
        <w:rPr>
          <w:rFonts w:ascii="Calibri" w:eastAsia="Times New Roman" w:hAnsi="Calibri" w:cs="Calibri"/>
          <w:color w:val="000000"/>
          <w:sz w:val="22"/>
        </w:rPr>
        <w:t xml:space="preserve"> doubt, </w:t>
      </w:r>
      <w:del w:id="47" w:author="Thalia Priscilla" w:date="2022-10-20T14:50:00Z">
        <w:r w:rsidRPr="00385607" w:rsidDel="00ED2EA0">
          <w:rPr>
            <w:rFonts w:ascii="Calibri" w:eastAsia="Times New Roman" w:hAnsi="Calibri" w:cs="Calibri"/>
            <w:color w:val="000000"/>
            <w:sz w:val="22"/>
          </w:rPr>
          <w:delText xml:space="preserve">essaying </w:delText>
        </w:r>
      </w:del>
      <w:ins w:id="48" w:author="Thalia Priscilla" w:date="2022-10-20T14:50:00Z">
        <w:r w:rsidR="00ED2EA0">
          <w:rPr>
            <w:rFonts w:ascii="Calibri" w:eastAsia="Times New Roman" w:hAnsi="Calibri" w:cs="Calibri"/>
            <w:color w:val="000000"/>
            <w:sz w:val="22"/>
          </w:rPr>
          <w:t>essay writing</w:t>
        </w:r>
        <w:r w:rsidR="00ED2EA0" w:rsidRPr="00385607">
          <w:rPr>
            <w:rFonts w:ascii="Calibri" w:eastAsia="Times New Roman" w:hAnsi="Calibri" w:cs="Calibri"/>
            <w:color w:val="000000"/>
            <w:sz w:val="22"/>
          </w:rPr>
          <w:t xml:space="preserve"> </w:t>
        </w:r>
      </w:ins>
      <w:r w:rsidRPr="00385607">
        <w:rPr>
          <w:rFonts w:ascii="Calibri" w:eastAsia="Times New Roman" w:hAnsi="Calibri" w:cs="Calibri"/>
          <w:color w:val="000000"/>
          <w:sz w:val="22"/>
        </w:rPr>
        <w:t>is a tough job. I have come up against numerous challenges in writing.</w:t>
      </w:r>
      <w:commentRangeStart w:id="49"/>
      <w:r w:rsidRPr="00385607">
        <w:rPr>
          <w:rFonts w:ascii="Calibri" w:eastAsia="Times New Roman" w:hAnsi="Calibri" w:cs="Calibri"/>
          <w:color w:val="000000"/>
          <w:sz w:val="22"/>
        </w:rPr>
        <w:t xml:space="preserve"> There were times when I did not score great in my essay assessments and did not win my essay competitions</w:t>
      </w:r>
      <w:commentRangeEnd w:id="49"/>
      <w:r w:rsidR="00CA78C7">
        <w:rPr>
          <w:rStyle w:val="CommentReference"/>
        </w:rPr>
        <w:commentReference w:id="49"/>
      </w:r>
      <w:r w:rsidRPr="00385607">
        <w:rPr>
          <w:rFonts w:ascii="Calibri" w:eastAsia="Times New Roman" w:hAnsi="Calibri" w:cs="Calibri"/>
          <w:color w:val="000000"/>
          <w:sz w:val="22"/>
        </w:rPr>
        <w:t xml:space="preserve">. </w:t>
      </w:r>
      <w:proofErr w:type="gramStart"/>
      <w:r w:rsidRPr="00385607">
        <w:rPr>
          <w:rFonts w:ascii="Calibri" w:eastAsia="Times New Roman" w:hAnsi="Calibri" w:cs="Calibri"/>
          <w:color w:val="000000"/>
          <w:sz w:val="22"/>
        </w:rPr>
        <w:t>In spite of</w:t>
      </w:r>
      <w:proofErr w:type="gramEnd"/>
      <w:r w:rsidRPr="00385607">
        <w:rPr>
          <w:rFonts w:ascii="Calibri" w:eastAsia="Times New Roman" w:hAnsi="Calibri" w:cs="Calibri"/>
          <w:color w:val="000000"/>
          <w:sz w:val="22"/>
        </w:rPr>
        <w:t xml:space="preserve"> that, I have sensed a major upgrade in my essays over time. In addition, plenty of people I encountered, including my native English teacher, loved my works. </w:t>
      </w:r>
    </w:p>
    <w:p w14:paraId="093720D8" w14:textId="59604ABD" w:rsidR="00385607" w:rsidRPr="00385607" w:rsidRDefault="00385607" w:rsidP="00385607">
      <w:pPr>
        <w:spacing w:after="200" w:line="240" w:lineRule="auto"/>
        <w:rPr>
          <w:rFonts w:ascii="Times New Roman" w:eastAsia="Times New Roman" w:hAnsi="Times New Roman" w:cs="Times New Roman"/>
          <w:szCs w:val="24"/>
        </w:rPr>
      </w:pPr>
      <w:commentRangeStart w:id="50"/>
      <w:r w:rsidRPr="00385607">
        <w:rPr>
          <w:rFonts w:ascii="Calibri" w:eastAsia="Times New Roman" w:hAnsi="Calibri" w:cs="Calibri"/>
          <w:color w:val="000000"/>
          <w:sz w:val="22"/>
        </w:rPr>
        <w:t xml:space="preserve">Thanks to their recognition, I was triggered to write even more. Therefore, I joined a youth-led organization, Pemoeda Bisa, </w:t>
      </w:r>
      <w:del w:id="51" w:author="Thalia Priscilla" w:date="2022-10-20T14:51:00Z">
        <w:r w:rsidRPr="00385607" w:rsidDel="00ED2EA0">
          <w:rPr>
            <w:rFonts w:ascii="Calibri" w:eastAsia="Times New Roman" w:hAnsi="Calibri" w:cs="Calibri"/>
            <w:color w:val="000000"/>
            <w:sz w:val="22"/>
          </w:rPr>
          <w:delText>in which</w:delText>
        </w:r>
      </w:del>
      <w:ins w:id="52" w:author="Thalia Priscilla" w:date="2022-10-20T14:51:00Z">
        <w:r w:rsidR="00ED2EA0">
          <w:rPr>
            <w:rFonts w:ascii="Calibri" w:eastAsia="Times New Roman" w:hAnsi="Calibri" w:cs="Calibri"/>
            <w:color w:val="000000"/>
            <w:sz w:val="22"/>
          </w:rPr>
          <w:t>where</w:t>
        </w:r>
      </w:ins>
      <w:r w:rsidRPr="00385607">
        <w:rPr>
          <w:rFonts w:ascii="Calibri" w:eastAsia="Times New Roman" w:hAnsi="Calibri" w:cs="Calibri"/>
          <w:color w:val="000000"/>
          <w:sz w:val="22"/>
        </w:rPr>
        <w:t xml:space="preserve"> I have been writing monthly contents about globally burning issues and uploading them to its Instagram account afterward. I have successfully published contents, such as </w:t>
      </w:r>
      <w:ins w:id="53" w:author="Thalia Priscilla" w:date="2022-10-20T14:51:00Z">
        <w:r w:rsidR="00ED2EA0">
          <w:rPr>
            <w:rFonts w:ascii="Calibri" w:eastAsia="Times New Roman" w:hAnsi="Calibri" w:cs="Calibri"/>
            <w:color w:val="000000"/>
            <w:sz w:val="22"/>
          </w:rPr>
          <w:t>b</w:t>
        </w:r>
      </w:ins>
      <w:del w:id="54" w:author="Thalia Priscilla" w:date="2022-10-20T14:51:00Z">
        <w:r w:rsidRPr="00385607" w:rsidDel="00ED2EA0">
          <w:rPr>
            <w:rFonts w:ascii="Calibri" w:eastAsia="Times New Roman" w:hAnsi="Calibri" w:cs="Calibri"/>
            <w:color w:val="000000"/>
            <w:sz w:val="22"/>
          </w:rPr>
          <w:delText>B</w:delText>
        </w:r>
      </w:del>
      <w:r w:rsidRPr="00385607">
        <w:rPr>
          <w:rFonts w:ascii="Calibri" w:eastAsia="Times New Roman" w:hAnsi="Calibri" w:cs="Calibri"/>
          <w:color w:val="000000"/>
          <w:sz w:val="22"/>
        </w:rPr>
        <w:t>urnout, HIV/AIDS, procrastination, and so forth.</w:t>
      </w:r>
      <w:commentRangeEnd w:id="50"/>
      <w:r w:rsidR="00CA78C7">
        <w:rPr>
          <w:rStyle w:val="CommentReference"/>
        </w:rPr>
        <w:commentReference w:id="50"/>
      </w:r>
      <w:r w:rsidRPr="00385607">
        <w:rPr>
          <w:rFonts w:ascii="Calibri" w:eastAsia="Times New Roman" w:hAnsi="Calibri" w:cs="Calibri"/>
          <w:color w:val="000000"/>
          <w:sz w:val="22"/>
        </w:rPr>
        <w:t xml:space="preserve"> My favorite content would be about </w:t>
      </w:r>
      <w:ins w:id="55" w:author="Thalia Priscilla" w:date="2022-10-20T14:52:00Z">
        <w:r w:rsidR="00ED2EA0">
          <w:rPr>
            <w:rFonts w:ascii="Calibri" w:eastAsia="Times New Roman" w:hAnsi="Calibri" w:cs="Calibri"/>
            <w:color w:val="000000"/>
            <w:sz w:val="22"/>
          </w:rPr>
          <w:t>b</w:t>
        </w:r>
      </w:ins>
      <w:del w:id="56" w:author="Thalia Priscilla" w:date="2022-10-20T14:52:00Z">
        <w:r w:rsidRPr="00385607" w:rsidDel="00ED2EA0">
          <w:rPr>
            <w:rFonts w:ascii="Calibri" w:eastAsia="Times New Roman" w:hAnsi="Calibri" w:cs="Calibri"/>
            <w:color w:val="000000"/>
            <w:sz w:val="22"/>
          </w:rPr>
          <w:delText>B</w:delText>
        </w:r>
      </w:del>
      <w:r w:rsidRPr="00385607">
        <w:rPr>
          <w:rFonts w:ascii="Calibri" w:eastAsia="Times New Roman" w:hAnsi="Calibri" w:cs="Calibri"/>
          <w:color w:val="000000"/>
          <w:sz w:val="22"/>
        </w:rPr>
        <w:t xml:space="preserve">urnout since it principally discusses the life of teenagers who are overwhelmed on account of hustle culture. In my homeland, Indonesia, people ranging from freshmen to adult workers, appear to throw around the term ‘burnout’ as an excuse to cease working. </w:t>
      </w:r>
      <w:commentRangeStart w:id="57"/>
      <w:proofErr w:type="gramStart"/>
      <w:r w:rsidRPr="00385607">
        <w:rPr>
          <w:rFonts w:ascii="Calibri" w:eastAsia="Times New Roman" w:hAnsi="Calibri" w:cs="Calibri"/>
          <w:color w:val="000000"/>
          <w:sz w:val="22"/>
        </w:rPr>
        <w:t>In light of</w:t>
      </w:r>
      <w:proofErr w:type="gramEnd"/>
      <w:r w:rsidRPr="00385607">
        <w:rPr>
          <w:rFonts w:ascii="Calibri" w:eastAsia="Times New Roman" w:hAnsi="Calibri" w:cs="Calibri"/>
          <w:color w:val="000000"/>
          <w:sz w:val="22"/>
        </w:rPr>
        <w:t xml:space="preserve"> this, in my writing, I emphasized burnouts do exist, and we definitely do need to take a break to recover from burnouts, </w:t>
      </w:r>
      <w:r w:rsidRPr="00385607">
        <w:rPr>
          <w:rFonts w:ascii="Calibri" w:eastAsia="Times New Roman" w:hAnsi="Calibri" w:cs="Calibri"/>
          <w:color w:val="000000"/>
          <w:sz w:val="22"/>
        </w:rPr>
        <w:lastRenderedPageBreak/>
        <w:t xml:space="preserve">but not to escape from reality. </w:t>
      </w:r>
      <w:commentRangeEnd w:id="57"/>
      <w:r w:rsidR="00CA78C7">
        <w:rPr>
          <w:rStyle w:val="CommentReference"/>
        </w:rPr>
        <w:commentReference w:id="57"/>
      </w:r>
      <w:commentRangeStart w:id="58"/>
      <w:r w:rsidRPr="00385607">
        <w:rPr>
          <w:rFonts w:ascii="Calibri" w:eastAsia="Times New Roman" w:hAnsi="Calibri" w:cs="Calibri"/>
          <w:color w:val="000000"/>
          <w:sz w:val="22"/>
        </w:rPr>
        <w:t xml:space="preserve">On top of that, I listed </w:t>
      </w:r>
      <w:proofErr w:type="gramStart"/>
      <w:r w:rsidRPr="00385607">
        <w:rPr>
          <w:rFonts w:ascii="Calibri" w:eastAsia="Times New Roman" w:hAnsi="Calibri" w:cs="Calibri"/>
          <w:color w:val="000000"/>
          <w:sz w:val="22"/>
        </w:rPr>
        <w:t>a number of</w:t>
      </w:r>
      <w:proofErr w:type="gramEnd"/>
      <w:r w:rsidRPr="00385607">
        <w:rPr>
          <w:rFonts w:ascii="Calibri" w:eastAsia="Times New Roman" w:hAnsi="Calibri" w:cs="Calibri"/>
          <w:color w:val="000000"/>
          <w:sz w:val="22"/>
        </w:rPr>
        <w:t xml:space="preserve"> straightforward and effective strategies to cope with burnout and urged readers to follow them.</w:t>
      </w:r>
      <w:commentRangeEnd w:id="58"/>
      <w:r w:rsidR="00CA78C7">
        <w:rPr>
          <w:rStyle w:val="CommentReference"/>
        </w:rPr>
        <w:commentReference w:id="58"/>
      </w:r>
    </w:p>
    <w:p w14:paraId="22F3B1B9" w14:textId="77777777" w:rsidR="00385607" w:rsidRPr="00385607" w:rsidRDefault="00385607" w:rsidP="00385607">
      <w:pPr>
        <w:spacing w:line="240" w:lineRule="auto"/>
        <w:rPr>
          <w:rFonts w:ascii="Times New Roman" w:eastAsia="Times New Roman" w:hAnsi="Times New Roman" w:cs="Times New Roman"/>
          <w:szCs w:val="24"/>
        </w:rPr>
      </w:pPr>
    </w:p>
    <w:p w14:paraId="79F5C2F8" w14:textId="77777777" w:rsidR="00385607" w:rsidRPr="00385607" w:rsidRDefault="00385607" w:rsidP="00385607">
      <w:pPr>
        <w:spacing w:after="160" w:line="240" w:lineRule="auto"/>
        <w:rPr>
          <w:rFonts w:ascii="Times New Roman" w:eastAsia="Times New Roman" w:hAnsi="Times New Roman" w:cs="Times New Roman"/>
          <w:szCs w:val="24"/>
        </w:rPr>
      </w:pPr>
      <w:r w:rsidRPr="00385607">
        <w:rPr>
          <w:rFonts w:ascii="Calibri" w:eastAsia="Times New Roman" w:hAnsi="Calibri" w:cs="Calibri"/>
          <w:color w:val="000000"/>
          <w:sz w:val="22"/>
        </w:rPr>
        <w:t xml:space="preserve">My experiences in writing have propelled me to write a blog </w:t>
      </w:r>
      <w:commentRangeStart w:id="59"/>
      <w:r w:rsidRPr="00385607">
        <w:rPr>
          <w:rFonts w:ascii="Calibri" w:eastAsia="Times New Roman" w:hAnsi="Calibri" w:cs="Calibri"/>
          <w:color w:val="000000"/>
          <w:sz w:val="22"/>
        </w:rPr>
        <w:t>or</w:t>
      </w:r>
      <w:commentRangeEnd w:id="59"/>
      <w:r w:rsidR="00CA78C7">
        <w:rPr>
          <w:rStyle w:val="CommentReference"/>
        </w:rPr>
        <w:commentReference w:id="59"/>
      </w:r>
      <w:r w:rsidRPr="00385607">
        <w:rPr>
          <w:rFonts w:ascii="Calibri" w:eastAsia="Times New Roman" w:hAnsi="Calibri" w:cs="Calibri"/>
          <w:color w:val="000000"/>
          <w:sz w:val="22"/>
        </w:rPr>
        <w:t xml:space="preserve"> create posts on social media, as a medium to share </w:t>
      </w:r>
      <w:commentRangeStart w:id="60"/>
      <w:r w:rsidRPr="00385607">
        <w:rPr>
          <w:rFonts w:ascii="Calibri" w:eastAsia="Times New Roman" w:hAnsi="Calibri" w:cs="Calibri"/>
          <w:color w:val="000000"/>
          <w:sz w:val="22"/>
        </w:rPr>
        <w:t xml:space="preserve">my and others’ thoughts revolving around the life of adolescents to adults. </w:t>
      </w:r>
      <w:commentRangeEnd w:id="60"/>
      <w:r w:rsidR="00CA78C7">
        <w:rPr>
          <w:rStyle w:val="CommentReference"/>
        </w:rPr>
        <w:commentReference w:id="60"/>
      </w:r>
      <w:commentRangeStart w:id="61"/>
      <w:r w:rsidRPr="00385607">
        <w:rPr>
          <w:rFonts w:ascii="Calibri" w:eastAsia="Times New Roman" w:hAnsi="Calibri" w:cs="Calibri"/>
          <w:color w:val="000000"/>
          <w:sz w:val="22"/>
        </w:rPr>
        <w:t>Furthermore, I will utilize my essays to inspire people and to call them to action. </w:t>
      </w:r>
      <w:commentRangeEnd w:id="61"/>
      <w:r w:rsidR="00CA78C7">
        <w:rPr>
          <w:rStyle w:val="CommentReference"/>
        </w:rPr>
        <w:commentReference w:id="61"/>
      </w:r>
    </w:p>
    <w:p w14:paraId="6445B035" w14:textId="3857C1B3" w:rsidR="00385607" w:rsidRPr="00385607" w:rsidRDefault="00385607" w:rsidP="00385607">
      <w:pPr>
        <w:spacing w:after="160" w:line="240" w:lineRule="auto"/>
        <w:rPr>
          <w:rFonts w:ascii="Times New Roman" w:eastAsia="Times New Roman" w:hAnsi="Times New Roman" w:cs="Times New Roman"/>
          <w:szCs w:val="24"/>
        </w:rPr>
      </w:pPr>
      <w:del w:id="62" w:author="Thalia Priscilla" w:date="2022-10-20T14:53:00Z">
        <w:r w:rsidRPr="00385607" w:rsidDel="00ED2EA0">
          <w:rPr>
            <w:rFonts w:ascii="Calibri" w:eastAsia="Times New Roman" w:hAnsi="Calibri" w:cs="Calibri"/>
            <w:color w:val="000000"/>
            <w:sz w:val="22"/>
          </w:rPr>
          <w:delText xml:space="preserve">Harking </w:delText>
        </w:r>
      </w:del>
      <w:ins w:id="63" w:author="Thalia Priscilla" w:date="2022-10-20T14:53:00Z">
        <w:r w:rsidR="00ED2EA0">
          <w:rPr>
            <w:rFonts w:ascii="Calibri" w:eastAsia="Times New Roman" w:hAnsi="Calibri" w:cs="Calibri"/>
            <w:color w:val="000000"/>
            <w:sz w:val="22"/>
          </w:rPr>
          <w:t>Looking</w:t>
        </w:r>
        <w:r w:rsidR="00ED2EA0" w:rsidRPr="00385607">
          <w:rPr>
            <w:rFonts w:ascii="Calibri" w:eastAsia="Times New Roman" w:hAnsi="Calibri" w:cs="Calibri"/>
            <w:color w:val="000000"/>
            <w:sz w:val="22"/>
          </w:rPr>
          <w:t xml:space="preserve"> </w:t>
        </w:r>
      </w:ins>
      <w:r w:rsidRPr="00385607">
        <w:rPr>
          <w:rFonts w:ascii="Calibri" w:eastAsia="Times New Roman" w:hAnsi="Calibri" w:cs="Calibri"/>
          <w:color w:val="000000"/>
          <w:sz w:val="22"/>
        </w:rPr>
        <w:t xml:space="preserve">back to this entire journey, I am exceedingly proud watching myself considerably progressing in writing and at the same time, I am exhilarated to see how my writings would spark positive influence </w:t>
      </w:r>
      <w:proofErr w:type="gramStart"/>
      <w:r w:rsidRPr="00385607">
        <w:rPr>
          <w:rFonts w:ascii="Calibri" w:eastAsia="Times New Roman" w:hAnsi="Calibri" w:cs="Calibri"/>
          <w:color w:val="000000"/>
          <w:sz w:val="22"/>
        </w:rPr>
        <w:t>to</w:t>
      </w:r>
      <w:proofErr w:type="gramEnd"/>
      <w:r w:rsidRPr="00385607">
        <w:rPr>
          <w:rFonts w:ascii="Calibri" w:eastAsia="Times New Roman" w:hAnsi="Calibri" w:cs="Calibri"/>
          <w:color w:val="000000"/>
          <w:sz w:val="22"/>
        </w:rPr>
        <w:t xml:space="preserve"> the world.</w:t>
      </w:r>
    </w:p>
    <w:p w14:paraId="1E5584AD" w14:textId="42DEC402" w:rsidR="0053294B" w:rsidRPr="009E327C" w:rsidRDefault="00012859">
      <w:pPr>
        <w:rPr>
          <w:ins w:id="64" w:author="Thalia Priscilla" w:date="2022-10-20T14:54:00Z"/>
          <w:sz w:val="22"/>
          <w:szCs w:val="21"/>
          <w:u w:val="single"/>
        </w:rPr>
      </w:pPr>
      <w:ins w:id="65" w:author="Thalia Priscilla" w:date="2022-10-20T14:54:00Z">
        <w:r w:rsidRPr="009E327C">
          <w:rPr>
            <w:sz w:val="22"/>
            <w:szCs w:val="21"/>
            <w:u w:val="single"/>
          </w:rPr>
          <w:t>Notes:</w:t>
        </w:r>
      </w:ins>
    </w:p>
    <w:p w14:paraId="771252EB" w14:textId="47998D49" w:rsidR="00012859" w:rsidRDefault="00012859">
      <w:pPr>
        <w:rPr>
          <w:ins w:id="66" w:author="Thalia Priscilla" w:date="2022-10-20T14:54:00Z"/>
          <w:sz w:val="22"/>
          <w:szCs w:val="21"/>
        </w:rPr>
      </w:pPr>
    </w:p>
    <w:p w14:paraId="1F8BD77C" w14:textId="50FC6526" w:rsidR="00E165CF" w:rsidRDefault="00CA78C7">
      <w:pPr>
        <w:rPr>
          <w:sz w:val="22"/>
          <w:szCs w:val="21"/>
        </w:rPr>
      </w:pPr>
      <w:r>
        <w:rPr>
          <w:sz w:val="22"/>
          <w:szCs w:val="21"/>
        </w:rPr>
        <w:t xml:space="preserve">I can tell you’re </w:t>
      </w:r>
      <w:proofErr w:type="gramStart"/>
      <w:r>
        <w:rPr>
          <w:sz w:val="22"/>
          <w:szCs w:val="21"/>
        </w:rPr>
        <w:t>really passionate</w:t>
      </w:r>
      <w:proofErr w:type="gramEnd"/>
      <w:r>
        <w:rPr>
          <w:sz w:val="22"/>
          <w:szCs w:val="21"/>
        </w:rPr>
        <w:t xml:space="preserve"> about writing! Unfortunately, I don’t quite see why yet. Remember, the prompt is asking you how you express your creativity. How are you creative in your writing? I see hints of an answer in your elaboration of your post on burnout – perhaps creativity for you is being able to think critically, to take in different sources of information and opinion and come up with your own take on a topic. </w:t>
      </w:r>
    </w:p>
    <w:p w14:paraId="4D92F279" w14:textId="03D4E9F6" w:rsidR="00CA78C7" w:rsidRDefault="00CA78C7">
      <w:pPr>
        <w:rPr>
          <w:sz w:val="22"/>
          <w:szCs w:val="21"/>
        </w:rPr>
      </w:pPr>
    </w:p>
    <w:p w14:paraId="1A2029B5" w14:textId="6CA82FD3" w:rsidR="00CA78C7" w:rsidRDefault="00CA78C7">
      <w:pPr>
        <w:rPr>
          <w:ins w:id="67" w:author="Thalia Priscilla" w:date="2022-10-20T16:26:00Z"/>
          <w:sz w:val="22"/>
          <w:szCs w:val="21"/>
        </w:rPr>
      </w:pPr>
      <w:r>
        <w:rPr>
          <w:sz w:val="22"/>
          <w:szCs w:val="21"/>
        </w:rPr>
        <w:t>I’ve written comments throughout that can help guide you in shifting the focus in this essay. Try brainstorming an outline first and making sure it answers the prompt before you revise.</w:t>
      </w:r>
    </w:p>
    <w:p w14:paraId="590351D8" w14:textId="1536CF1B" w:rsidR="009E327C" w:rsidRDefault="009E327C">
      <w:pPr>
        <w:rPr>
          <w:ins w:id="68" w:author="Thalia Priscilla" w:date="2022-10-20T16:25:00Z"/>
          <w:sz w:val="22"/>
          <w:szCs w:val="21"/>
        </w:rPr>
      </w:pPr>
    </w:p>
    <w:p w14:paraId="72B4041D" w14:textId="5024FADD" w:rsidR="009E327C" w:rsidRPr="00012859" w:rsidRDefault="009E327C">
      <w:pPr>
        <w:rPr>
          <w:ins w:id="69" w:author="Thalia Priscilla" w:date="2022-10-20T14:54:00Z"/>
          <w:sz w:val="22"/>
          <w:szCs w:val="21"/>
        </w:rPr>
      </w:pPr>
      <w:ins w:id="70" w:author="Thalia Priscilla" w:date="2022-10-20T16:25:00Z">
        <w:r>
          <w:rPr>
            <w:sz w:val="22"/>
            <w:szCs w:val="21"/>
          </w:rPr>
          <w:t>All the best :)</w:t>
        </w:r>
      </w:ins>
    </w:p>
    <w:p w14:paraId="47502043" w14:textId="77777777" w:rsidR="00012859" w:rsidRDefault="00012859"/>
    <w:sectPr w:rsidR="0001285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20T15:51:00Z" w:initials="TP">
    <w:p w14:paraId="3461467C" w14:textId="6C0F8277" w:rsidR="00AE4592" w:rsidRDefault="00AE4592">
      <w:pPr>
        <w:pStyle w:val="CommentText"/>
      </w:pPr>
      <w:r>
        <w:rPr>
          <w:rStyle w:val="CommentReference"/>
        </w:rPr>
        <w:annotationRef/>
      </w:r>
      <w:r>
        <w:rPr>
          <w:rStyle w:val="CommentReference"/>
        </w:rPr>
        <w:t>Great hook</w:t>
      </w:r>
      <w:r w:rsidR="008C6E74">
        <w:rPr>
          <w:rStyle w:val="CommentReference"/>
        </w:rPr>
        <w:t>!</w:t>
      </w:r>
    </w:p>
  </w:comment>
  <w:comment w:id="2" w:author="Thalia Priscilla" w:date="2022-10-20T16:02:00Z" w:initials="TP">
    <w:p w14:paraId="5BC187BC" w14:textId="59DF24CD" w:rsidR="008C6E74" w:rsidRDefault="008C6E74">
      <w:pPr>
        <w:pStyle w:val="CommentText"/>
      </w:pPr>
      <w:r>
        <w:rPr>
          <w:rStyle w:val="CommentReference"/>
        </w:rPr>
        <w:annotationRef/>
      </w:r>
      <w:r>
        <w:t>I think there may be a better word choice for this context.</w:t>
      </w:r>
    </w:p>
  </w:comment>
  <w:comment w:id="4" w:author="Thalia Priscilla" w:date="2022-10-20T15:08:00Z" w:initials="TP">
    <w:p w14:paraId="1C3A1526" w14:textId="00A65E69" w:rsidR="00164CBD" w:rsidRDefault="00164CBD">
      <w:pPr>
        <w:pStyle w:val="CommentText"/>
      </w:pPr>
      <w:r>
        <w:rPr>
          <w:rStyle w:val="CommentReference"/>
        </w:rPr>
        <w:annotationRef/>
      </w:r>
      <w:r>
        <w:rPr>
          <w:rStyle w:val="CommentReference"/>
        </w:rPr>
        <w:t>What do you mean to express here? I feel like there may be a better suited word for this.</w:t>
      </w:r>
    </w:p>
  </w:comment>
  <w:comment w:id="5" w:author="Chiara Situmorang" w:date="2022-10-21T16:59:00Z" w:initials="CS">
    <w:p w14:paraId="619D4FD5" w14:textId="77777777" w:rsidR="00CA78C7" w:rsidRDefault="00CA78C7" w:rsidP="00683467">
      <w:r>
        <w:rPr>
          <w:rStyle w:val="CommentReference"/>
        </w:rPr>
        <w:annotationRef/>
      </w:r>
      <w:r>
        <w:rPr>
          <w:sz w:val="20"/>
          <w:szCs w:val="20"/>
        </w:rPr>
        <w:t>How were these activities different from the ones you tried?</w:t>
      </w:r>
    </w:p>
  </w:comment>
  <w:comment w:id="7" w:author="Thalia Priscilla" w:date="2022-10-20T15:59:00Z" w:initials="TP">
    <w:p w14:paraId="5FA8EADE" w14:textId="34EA7D17" w:rsidR="000854D3" w:rsidRDefault="000854D3">
      <w:pPr>
        <w:pStyle w:val="CommentText"/>
      </w:pPr>
      <w:r>
        <w:rPr>
          <w:rStyle w:val="CommentReference"/>
        </w:rPr>
        <w:annotationRef/>
      </w:r>
      <w:r>
        <w:rPr>
          <w:rStyle w:val="CommentReference"/>
        </w:rPr>
        <w:t xml:space="preserve">Is this </w:t>
      </w:r>
      <w:r w:rsidR="008C6E74">
        <w:rPr>
          <w:rStyle w:val="CommentReference"/>
        </w:rPr>
        <w:t>accurate?</w:t>
      </w:r>
    </w:p>
  </w:comment>
  <w:comment w:id="10" w:author="Chiara Situmorang" w:date="2022-10-21T17:01:00Z" w:initials="CS">
    <w:p w14:paraId="7A38BF93" w14:textId="77777777" w:rsidR="00CA78C7" w:rsidRDefault="00CA78C7" w:rsidP="00600E3F">
      <w:r>
        <w:rPr>
          <w:rStyle w:val="CommentReference"/>
        </w:rPr>
        <w:annotationRef/>
      </w:r>
      <w:r>
        <w:rPr>
          <w:sz w:val="20"/>
          <w:szCs w:val="20"/>
        </w:rPr>
        <w:t>Can you elaborate on this? What did you learn from this experience about leadership?</w:t>
      </w:r>
    </w:p>
  </w:comment>
  <w:comment w:id="11" w:author="Chiara Situmorang" w:date="2022-10-21T17:01:00Z" w:initials="CS">
    <w:p w14:paraId="64E658AC" w14:textId="77777777" w:rsidR="00CA78C7" w:rsidRDefault="00CA78C7" w:rsidP="00944B05">
      <w:r>
        <w:rPr>
          <w:rStyle w:val="CommentReference"/>
        </w:rPr>
        <w:annotationRef/>
      </w:r>
      <w:r>
        <w:rPr>
          <w:sz w:val="20"/>
          <w:szCs w:val="20"/>
        </w:rPr>
        <w:t>Don’t worry about the word count yet, we’ll cut it down later!</w:t>
      </w:r>
    </w:p>
  </w:comment>
  <w:comment w:id="14" w:author="Thalia Priscilla" w:date="2022-10-20T16:03:00Z" w:initials="TP">
    <w:p w14:paraId="393FE68F" w14:textId="6AFECC91" w:rsidR="008C6E74" w:rsidRDefault="008C6E74">
      <w:pPr>
        <w:pStyle w:val="CommentText"/>
      </w:pPr>
      <w:r>
        <w:rPr>
          <w:rStyle w:val="CommentReference"/>
        </w:rPr>
        <w:annotationRef/>
      </w:r>
      <w:r>
        <w:t>I like the approach – using a question as an opening. I suggest using a formal and full sentence. “</w:t>
      </w:r>
      <w:r w:rsidR="00A46A19">
        <w:t>Can</w:t>
      </w:r>
      <w:r>
        <w:t xml:space="preserve"> our bod</w:t>
      </w:r>
      <w:r w:rsidR="00A46A19">
        <w:t>ies</w:t>
      </w:r>
      <w:r>
        <w:t xml:space="preserve"> really teach </w:t>
      </w:r>
      <w:r w:rsidR="00A46A19">
        <w:t xml:space="preserve">us </w:t>
      </w:r>
      <w:r>
        <w:t>morality?”, for example.</w:t>
      </w:r>
    </w:p>
  </w:comment>
  <w:comment w:id="18" w:author="Thalia Priscilla" w:date="2022-10-20T16:18:00Z" w:initials="TP">
    <w:p w14:paraId="275DCD78" w14:textId="4D504BAA" w:rsidR="004B3EF4" w:rsidRDefault="004B3EF4">
      <w:pPr>
        <w:pStyle w:val="CommentText"/>
      </w:pPr>
      <w:r>
        <w:rPr>
          <w:rStyle w:val="CommentReference"/>
        </w:rPr>
        <w:annotationRef/>
      </w:r>
      <w:r>
        <w:rPr>
          <w:rStyle w:val="CommentReference"/>
        </w:rPr>
        <w:t>What exactly do you mean by this?</w:t>
      </w:r>
    </w:p>
  </w:comment>
  <w:comment w:id="19" w:author="Thalia Priscilla" w:date="2022-10-20T16:09:00Z" w:initials="TP">
    <w:p w14:paraId="7F0DAC62" w14:textId="48BF396A" w:rsidR="001D4425" w:rsidRDefault="001D4425">
      <w:pPr>
        <w:pStyle w:val="CommentText"/>
      </w:pPr>
      <w:r>
        <w:rPr>
          <w:rStyle w:val="CommentReference"/>
        </w:rPr>
        <w:annotationRef/>
      </w:r>
      <w:r>
        <w:t>Awesome. I love this.</w:t>
      </w:r>
    </w:p>
  </w:comment>
  <w:comment w:id="23" w:author="Chiara Situmorang" w:date="2022-10-21T22:05:00Z" w:initials="CS">
    <w:p w14:paraId="6F1D695F" w14:textId="77777777" w:rsidR="00CA78C7" w:rsidRDefault="00CA78C7" w:rsidP="0099585F">
      <w:r>
        <w:rPr>
          <w:rStyle w:val="CommentReference"/>
        </w:rPr>
        <w:annotationRef/>
      </w:r>
      <w:r>
        <w:rPr>
          <w:sz w:val="20"/>
          <w:szCs w:val="20"/>
        </w:rPr>
        <w:t>What does this look like in concrete terms?</w:t>
      </w:r>
    </w:p>
  </w:comment>
  <w:comment w:id="43" w:author="Chiara Situmorang" w:date="2022-10-21T22:08:00Z" w:initials="CS">
    <w:p w14:paraId="35018928" w14:textId="77777777" w:rsidR="00CA78C7" w:rsidRDefault="00CA78C7" w:rsidP="008E3DFF">
      <w:r>
        <w:rPr>
          <w:rStyle w:val="CommentReference"/>
        </w:rPr>
        <w:annotationRef/>
      </w:r>
      <w:r>
        <w:rPr>
          <w:sz w:val="20"/>
          <w:szCs w:val="20"/>
        </w:rPr>
        <w:t>I don’t recommend starting application essays with a quote! It’s overused and often can be replaced with a much better, more interesting hook. Can you think of a one-liner you can put here instead?</w:t>
      </w:r>
    </w:p>
  </w:comment>
  <w:comment w:id="45" w:author="Chiara Situmorang" w:date="2022-10-21T22:18:00Z" w:initials="CS">
    <w:p w14:paraId="2AD54340" w14:textId="77777777" w:rsidR="00CA78C7" w:rsidRDefault="00CA78C7" w:rsidP="00DD63D5">
      <w:r>
        <w:rPr>
          <w:rStyle w:val="CommentReference"/>
        </w:rPr>
        <w:annotationRef/>
      </w:r>
      <w:r>
        <w:rPr>
          <w:sz w:val="20"/>
          <w:szCs w:val="20"/>
        </w:rPr>
        <w:t>The prompt is asking about how you express your creativity, not just how you express yourself more generally. Can you rewrite this part to focus on how you’re able to channel your creativity through your writing?</w:t>
      </w:r>
    </w:p>
  </w:comment>
  <w:comment w:id="49" w:author="Chiara Situmorang" w:date="2022-10-21T22:09:00Z" w:initials="CS">
    <w:p w14:paraId="0E10C20F" w14:textId="3009CDD6" w:rsidR="00CA78C7" w:rsidRDefault="00CA78C7" w:rsidP="002D2D25">
      <w:r>
        <w:rPr>
          <w:rStyle w:val="CommentReference"/>
        </w:rPr>
        <w:annotationRef/>
      </w:r>
      <w:r>
        <w:rPr>
          <w:sz w:val="20"/>
          <w:szCs w:val="20"/>
        </w:rPr>
        <w:t>I would replace this sentence with an elaboration of the previous sentence.</w:t>
      </w:r>
    </w:p>
  </w:comment>
  <w:comment w:id="50" w:author="Chiara Situmorang" w:date="2022-10-21T22:20:00Z" w:initials="CS">
    <w:p w14:paraId="7CDE8D9F" w14:textId="77777777" w:rsidR="00CA78C7" w:rsidRDefault="00CA78C7" w:rsidP="00C063F0">
      <w:r>
        <w:rPr>
          <w:rStyle w:val="CommentReference"/>
        </w:rPr>
        <w:annotationRef/>
      </w:r>
      <w:r>
        <w:rPr>
          <w:sz w:val="20"/>
          <w:szCs w:val="20"/>
        </w:rPr>
        <w:t>This needs to be shorter because it’s just context, not the main focus of the essay.</w:t>
      </w:r>
    </w:p>
  </w:comment>
  <w:comment w:id="57" w:author="Chiara Situmorang" w:date="2022-10-21T22:20:00Z" w:initials="CS">
    <w:p w14:paraId="0776FBF8" w14:textId="64833A41" w:rsidR="00CA78C7" w:rsidRDefault="00CA78C7" w:rsidP="009C1264">
      <w:r>
        <w:rPr>
          <w:rStyle w:val="CommentReference"/>
        </w:rPr>
        <w:annotationRef/>
      </w:r>
      <w:r>
        <w:rPr>
          <w:sz w:val="20"/>
          <w:szCs w:val="20"/>
        </w:rPr>
        <w:t>This demonstrates critical thinking, which can be your chosen mode of creativity. I would elaborate on this or other pieces of writing where you have had to think out of the box.</w:t>
      </w:r>
    </w:p>
  </w:comment>
  <w:comment w:id="58" w:author="Chiara Situmorang" w:date="2022-10-21T22:10:00Z" w:initials="CS">
    <w:p w14:paraId="58166DC6" w14:textId="2039E80D" w:rsidR="00CA78C7" w:rsidRDefault="00CA78C7" w:rsidP="001D4D0F">
      <w:r>
        <w:rPr>
          <w:rStyle w:val="CommentReference"/>
        </w:rPr>
        <w:annotationRef/>
      </w:r>
      <w:r>
        <w:rPr>
          <w:sz w:val="20"/>
          <w:szCs w:val="20"/>
        </w:rPr>
        <w:t>How was the public’s response to the post?</w:t>
      </w:r>
    </w:p>
  </w:comment>
  <w:comment w:id="59" w:author="Chiara Situmorang" w:date="2022-10-21T22:10:00Z" w:initials="CS">
    <w:p w14:paraId="11F97C77" w14:textId="77777777" w:rsidR="00CA78C7" w:rsidRDefault="00CA78C7" w:rsidP="00561F9A">
      <w:r>
        <w:rPr>
          <w:rStyle w:val="CommentReference"/>
        </w:rPr>
        <w:annotationRef/>
      </w:r>
      <w:r>
        <w:rPr>
          <w:sz w:val="20"/>
          <w:szCs w:val="20"/>
        </w:rPr>
        <w:t>Should this be ‘and’?</w:t>
      </w:r>
    </w:p>
  </w:comment>
  <w:comment w:id="60" w:author="Chiara Situmorang" w:date="2022-10-21T22:21:00Z" w:initials="CS">
    <w:p w14:paraId="242A586A" w14:textId="77777777" w:rsidR="00CA78C7" w:rsidRDefault="00CA78C7" w:rsidP="00FE286C">
      <w:r>
        <w:rPr>
          <w:rStyle w:val="CommentReference"/>
        </w:rPr>
        <w:annotationRef/>
      </w:r>
      <w:r>
        <w:rPr>
          <w:sz w:val="20"/>
          <w:szCs w:val="20"/>
        </w:rPr>
        <w:t>Can you be more specific? How will you channel your creativity through this?</w:t>
      </w:r>
    </w:p>
  </w:comment>
  <w:comment w:id="61" w:author="Chiara Situmorang" w:date="2022-10-21T22:11:00Z" w:initials="CS">
    <w:p w14:paraId="513C8B8F" w14:textId="4A8F3BB8" w:rsidR="00CA78C7" w:rsidRDefault="00CA78C7" w:rsidP="00E62F68">
      <w:r>
        <w:rPr>
          <w:rStyle w:val="CommentReference"/>
        </w:rPr>
        <w:annotationRef/>
      </w:r>
      <w:r>
        <w:rPr>
          <w:sz w:val="20"/>
          <w:szCs w:val="20"/>
        </w:rPr>
        <w:t>Is there a particular topic you’re passionate about? Are you planning to write on your own platform or write for publications?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61467C" w15:done="0"/>
  <w15:commentEx w15:paraId="5BC187BC" w15:done="0"/>
  <w15:commentEx w15:paraId="1C3A1526" w15:done="0"/>
  <w15:commentEx w15:paraId="619D4FD5" w15:done="0"/>
  <w15:commentEx w15:paraId="5FA8EADE" w15:done="0"/>
  <w15:commentEx w15:paraId="7A38BF93" w15:done="0"/>
  <w15:commentEx w15:paraId="64E658AC" w15:paraIdParent="7A38BF93" w15:done="0"/>
  <w15:commentEx w15:paraId="393FE68F" w15:done="0"/>
  <w15:commentEx w15:paraId="275DCD78" w15:done="0"/>
  <w15:commentEx w15:paraId="7F0DAC62" w15:done="0"/>
  <w15:commentEx w15:paraId="6F1D695F" w15:done="0"/>
  <w15:commentEx w15:paraId="35018928" w15:done="0"/>
  <w15:commentEx w15:paraId="2AD54340" w15:done="0"/>
  <w15:commentEx w15:paraId="0E10C20F" w15:done="0"/>
  <w15:commentEx w15:paraId="7CDE8D9F" w15:done="0"/>
  <w15:commentEx w15:paraId="0776FBF8" w15:done="0"/>
  <w15:commentEx w15:paraId="58166DC6" w15:done="0"/>
  <w15:commentEx w15:paraId="11F97C77" w15:done="0"/>
  <w15:commentEx w15:paraId="242A586A" w15:done="0"/>
  <w15:commentEx w15:paraId="513C8B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BECFF" w16cex:dateUtc="2022-10-20T08:51:00Z"/>
  <w16cex:commentExtensible w16cex:durableId="26FBEFB0" w16cex:dateUtc="2022-10-20T09:02:00Z"/>
  <w16cex:commentExtensible w16cex:durableId="26FBE2F1" w16cex:dateUtc="2022-10-20T08:08:00Z"/>
  <w16cex:commentExtensible w16cex:durableId="26FD4E7D" w16cex:dateUtc="2022-10-21T09:59:00Z"/>
  <w16cex:commentExtensible w16cex:durableId="26FBEEE4" w16cex:dateUtc="2022-10-20T08:59:00Z"/>
  <w16cex:commentExtensible w16cex:durableId="26FD4ED6" w16cex:dateUtc="2022-10-21T10:01:00Z"/>
  <w16cex:commentExtensible w16cex:durableId="26FD4EE3" w16cex:dateUtc="2022-10-21T10:01:00Z"/>
  <w16cex:commentExtensible w16cex:durableId="26FBEFD4" w16cex:dateUtc="2022-10-20T09:03:00Z"/>
  <w16cex:commentExtensible w16cex:durableId="26FBF362" w16cex:dateUtc="2022-10-20T09:18:00Z"/>
  <w16cex:commentExtensible w16cex:durableId="26FBF13C" w16cex:dateUtc="2022-10-20T09:09:00Z"/>
  <w16cex:commentExtensible w16cex:durableId="26FD961E" w16cex:dateUtc="2022-10-21T15:05:00Z"/>
  <w16cex:commentExtensible w16cex:durableId="26FD96D0" w16cex:dateUtc="2022-10-21T15:08:00Z"/>
  <w16cex:commentExtensible w16cex:durableId="26FD9924" w16cex:dateUtc="2022-10-21T15:18:00Z"/>
  <w16cex:commentExtensible w16cex:durableId="26FD970A" w16cex:dateUtc="2022-10-21T15:09:00Z"/>
  <w16cex:commentExtensible w16cex:durableId="26FD99AB" w16cex:dateUtc="2022-10-21T15:20:00Z"/>
  <w16cex:commentExtensible w16cex:durableId="26FD9990" w16cex:dateUtc="2022-10-21T15:20:00Z"/>
  <w16cex:commentExtensible w16cex:durableId="26FD9748" w16cex:dateUtc="2022-10-21T15:10:00Z"/>
  <w16cex:commentExtensible w16cex:durableId="26FD9760" w16cex:dateUtc="2022-10-21T15:10:00Z"/>
  <w16cex:commentExtensible w16cex:durableId="26FD99D1" w16cex:dateUtc="2022-10-21T15:21:00Z"/>
  <w16cex:commentExtensible w16cex:durableId="26FD9790" w16cex:dateUtc="2022-10-21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61467C" w16cid:durableId="26FBECFF"/>
  <w16cid:commentId w16cid:paraId="5BC187BC" w16cid:durableId="26FBEFB0"/>
  <w16cid:commentId w16cid:paraId="1C3A1526" w16cid:durableId="26FBE2F1"/>
  <w16cid:commentId w16cid:paraId="619D4FD5" w16cid:durableId="26FD4E7D"/>
  <w16cid:commentId w16cid:paraId="5FA8EADE" w16cid:durableId="26FBEEE4"/>
  <w16cid:commentId w16cid:paraId="7A38BF93" w16cid:durableId="26FD4ED6"/>
  <w16cid:commentId w16cid:paraId="64E658AC" w16cid:durableId="26FD4EE3"/>
  <w16cid:commentId w16cid:paraId="393FE68F" w16cid:durableId="26FBEFD4"/>
  <w16cid:commentId w16cid:paraId="275DCD78" w16cid:durableId="26FBF362"/>
  <w16cid:commentId w16cid:paraId="7F0DAC62" w16cid:durableId="26FBF13C"/>
  <w16cid:commentId w16cid:paraId="6F1D695F" w16cid:durableId="26FD961E"/>
  <w16cid:commentId w16cid:paraId="35018928" w16cid:durableId="26FD96D0"/>
  <w16cid:commentId w16cid:paraId="2AD54340" w16cid:durableId="26FD9924"/>
  <w16cid:commentId w16cid:paraId="0E10C20F" w16cid:durableId="26FD970A"/>
  <w16cid:commentId w16cid:paraId="7CDE8D9F" w16cid:durableId="26FD99AB"/>
  <w16cid:commentId w16cid:paraId="0776FBF8" w16cid:durableId="26FD9990"/>
  <w16cid:commentId w16cid:paraId="58166DC6" w16cid:durableId="26FD9748"/>
  <w16cid:commentId w16cid:paraId="11F97C77" w16cid:durableId="26FD9760"/>
  <w16cid:commentId w16cid:paraId="242A586A" w16cid:durableId="26FD99D1"/>
  <w16cid:commentId w16cid:paraId="513C8B8F" w16cid:durableId="26FD97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607"/>
    <w:rsid w:val="00012859"/>
    <w:rsid w:val="000854D3"/>
    <w:rsid w:val="00164CBD"/>
    <w:rsid w:val="001D4425"/>
    <w:rsid w:val="001E6D23"/>
    <w:rsid w:val="00385607"/>
    <w:rsid w:val="004B3EF4"/>
    <w:rsid w:val="0052396A"/>
    <w:rsid w:val="0053294B"/>
    <w:rsid w:val="008C6E74"/>
    <w:rsid w:val="009E327C"/>
    <w:rsid w:val="00A46A19"/>
    <w:rsid w:val="00AE4592"/>
    <w:rsid w:val="00CA78C7"/>
    <w:rsid w:val="00E165CF"/>
    <w:rsid w:val="00ED2EA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A8C9C"/>
  <w15:chartTrackingRefBased/>
  <w15:docId w15:val="{FB22ADCB-D282-43F0-B5CD-32BA30E1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lang w:val="en-US"/>
    </w:rPr>
  </w:style>
  <w:style w:type="paragraph" w:styleId="Heading3">
    <w:name w:val="heading 3"/>
    <w:basedOn w:val="Normal"/>
    <w:link w:val="Heading3Char"/>
    <w:uiPriority w:val="9"/>
    <w:qFormat/>
    <w:rsid w:val="003856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56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5607"/>
    <w:pPr>
      <w:spacing w:before="100"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ED2EA0"/>
    <w:pPr>
      <w:spacing w:after="0" w:line="240" w:lineRule="auto"/>
    </w:pPr>
    <w:rPr>
      <w:sz w:val="24"/>
    </w:rPr>
  </w:style>
  <w:style w:type="character" w:styleId="CommentReference">
    <w:name w:val="annotation reference"/>
    <w:basedOn w:val="DefaultParagraphFont"/>
    <w:uiPriority w:val="99"/>
    <w:semiHidden/>
    <w:unhideWhenUsed/>
    <w:rsid w:val="00164CBD"/>
    <w:rPr>
      <w:sz w:val="16"/>
      <w:szCs w:val="16"/>
    </w:rPr>
  </w:style>
  <w:style w:type="paragraph" w:styleId="CommentText">
    <w:name w:val="annotation text"/>
    <w:basedOn w:val="Normal"/>
    <w:link w:val="CommentTextChar"/>
    <w:uiPriority w:val="99"/>
    <w:semiHidden/>
    <w:unhideWhenUsed/>
    <w:rsid w:val="00164CBD"/>
    <w:pPr>
      <w:spacing w:line="240" w:lineRule="auto"/>
    </w:pPr>
    <w:rPr>
      <w:sz w:val="20"/>
      <w:szCs w:val="20"/>
    </w:rPr>
  </w:style>
  <w:style w:type="character" w:customStyle="1" w:styleId="CommentTextChar">
    <w:name w:val="Comment Text Char"/>
    <w:basedOn w:val="DefaultParagraphFont"/>
    <w:link w:val="CommentText"/>
    <w:uiPriority w:val="99"/>
    <w:semiHidden/>
    <w:rsid w:val="00164CBD"/>
    <w:rPr>
      <w:sz w:val="20"/>
      <w:szCs w:val="20"/>
      <w:lang w:val="en-US"/>
    </w:rPr>
  </w:style>
  <w:style w:type="paragraph" w:styleId="CommentSubject">
    <w:name w:val="annotation subject"/>
    <w:basedOn w:val="CommentText"/>
    <w:next w:val="CommentText"/>
    <w:link w:val="CommentSubjectChar"/>
    <w:uiPriority w:val="99"/>
    <w:semiHidden/>
    <w:unhideWhenUsed/>
    <w:rsid w:val="00164CBD"/>
    <w:rPr>
      <w:b/>
      <w:bCs/>
    </w:rPr>
  </w:style>
  <w:style w:type="character" w:customStyle="1" w:styleId="CommentSubjectChar">
    <w:name w:val="Comment Subject Char"/>
    <w:basedOn w:val="CommentTextChar"/>
    <w:link w:val="CommentSubject"/>
    <w:uiPriority w:val="99"/>
    <w:semiHidden/>
    <w:rsid w:val="00164CBD"/>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1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Chiara Situmorang</cp:lastModifiedBy>
  <cp:revision>4</cp:revision>
  <dcterms:created xsi:type="dcterms:W3CDTF">2022-10-18T02:12:00Z</dcterms:created>
  <dcterms:modified xsi:type="dcterms:W3CDTF">2022-10-21T15:23:00Z</dcterms:modified>
</cp:coreProperties>
</file>