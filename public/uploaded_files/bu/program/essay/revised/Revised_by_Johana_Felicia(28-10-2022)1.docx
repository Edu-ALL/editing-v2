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8E688F" w:rsidRDefault="00000000">
      <w:pPr>
        <w:spacing w:after="240"/>
      </w:pPr>
      <w:r>
        <w:rPr>
          <w:b/>
        </w:rPr>
        <w:t xml:space="preserve">Prompt 1: </w:t>
      </w:r>
      <w:r>
        <w:t>How will opportunities at Purdue support your interests, both in and out of the classroom? (100 words)</w:t>
      </w:r>
    </w:p>
    <w:p w14:paraId="00000008" w14:textId="47986DB6" w:rsidR="008E688F" w:rsidRDefault="00000000">
      <w:pPr>
        <w:spacing w:after="240"/>
      </w:pPr>
      <w:r>
        <w:t xml:space="preserve">As someone who has been involved in </w:t>
      </w:r>
      <w:commentRangeStart w:id="0"/>
      <w:r>
        <w:t xml:space="preserve">community service </w:t>
      </w:r>
      <w:commentRangeEnd w:id="0"/>
      <w:r w:rsidR="001262D0">
        <w:rPr>
          <w:rStyle w:val="CommentReference"/>
        </w:rPr>
        <w:commentReference w:id="0"/>
      </w:r>
      <w:r>
        <w:t xml:space="preserve">since high school, seeing Purdue’s Hack the Future organization sparked joy within me. </w:t>
      </w:r>
      <w:commentRangeStart w:id="1"/>
      <w:r>
        <w:t>Improving the community using technology is something that I look forward to in Purdue</w:t>
      </w:r>
      <w:commentRangeEnd w:id="1"/>
      <w:r w:rsidR="004C61C5">
        <w:rPr>
          <w:rStyle w:val="CommentReference"/>
        </w:rPr>
        <w:commentReference w:id="1"/>
      </w:r>
      <w:r>
        <w:t xml:space="preserve">. </w:t>
      </w:r>
      <w:commentRangeStart w:id="2"/>
      <w:commentRangeStart w:id="3"/>
      <w:r>
        <w:t xml:space="preserve">Not only that, but Purdue provides the option to specialize </w:t>
      </w:r>
      <w:proofErr w:type="gramStart"/>
      <w:r>
        <w:t>in particular areas</w:t>
      </w:r>
      <w:proofErr w:type="gramEnd"/>
      <w:r>
        <w:t xml:space="preserve"> of data science.</w:t>
      </w:r>
      <w:commentRangeEnd w:id="2"/>
      <w:r w:rsidR="004C61C5">
        <w:rPr>
          <w:rStyle w:val="CommentReference"/>
        </w:rPr>
        <w:commentReference w:id="2"/>
      </w:r>
      <w:commentRangeEnd w:id="3"/>
      <w:r w:rsidR="001262D0">
        <w:rPr>
          <w:rStyle w:val="CommentReference"/>
        </w:rPr>
        <w:commentReference w:id="3"/>
      </w:r>
      <w:r>
        <w:t xml:space="preserve"> Other than supporting my academic passion, </w:t>
      </w:r>
      <w:commentRangeStart w:id="4"/>
      <w:r>
        <w:t xml:space="preserve">Purdue’s </w:t>
      </w:r>
      <w:r w:rsidR="004C61C5">
        <w:t>S</w:t>
      </w:r>
      <w:r>
        <w:t xml:space="preserve">ymphony </w:t>
      </w:r>
      <w:r w:rsidR="004C61C5">
        <w:t>O</w:t>
      </w:r>
      <w:r>
        <w:t>rchestra excites me as I’ve always dreamed of playing in a symphony orchestra.</w:t>
      </w:r>
      <w:commentRangeEnd w:id="4"/>
      <w:r w:rsidR="004C61C5">
        <w:rPr>
          <w:rStyle w:val="CommentReference"/>
        </w:rPr>
        <w:commentReference w:id="4"/>
      </w:r>
      <w:r>
        <w:t xml:space="preserve"> </w:t>
      </w:r>
      <w:r w:rsidR="004C61C5">
        <w:t>At</w:t>
      </w:r>
      <w:r>
        <w:t xml:space="preserve"> Purdue, I can finally accomplish my dream of performing concerts with a whole orchestra while having the ideal academic life.  </w:t>
      </w:r>
    </w:p>
    <w:p w14:paraId="00000009" w14:textId="77777777" w:rsidR="008E688F" w:rsidRDefault="00000000">
      <w:pPr>
        <w:spacing w:before="240" w:after="240"/>
        <w:rPr>
          <w:b/>
        </w:rPr>
      </w:pPr>
      <w:r>
        <w:rPr>
          <w:b/>
        </w:rPr>
        <w:t xml:space="preserve">Prompt 2: </w:t>
      </w:r>
      <w:r>
        <w:t>Briefly discuss your reasons for pursuing the major you have selected. (100 words)</w:t>
      </w:r>
    </w:p>
    <w:p w14:paraId="0000000A" w14:textId="589A12D3" w:rsidR="008E688F" w:rsidRDefault="00000000">
      <w:pPr>
        <w:spacing w:before="240" w:after="240"/>
      </w:pPr>
      <w:del w:id="5" w:author="Chiara Situmorang" w:date="2022-10-28T20:04:00Z">
        <w:r w:rsidDel="001262D0">
          <w:delText xml:space="preserve">Envisioning a future where I make use of the subjects I like seems interesting. </w:delText>
        </w:r>
      </w:del>
      <w:commentRangeStart w:id="6"/>
      <w:r>
        <w:t>Working with numbers, coding, and a bit of Economics is what I like about data science</w:t>
      </w:r>
      <w:commentRangeEnd w:id="6"/>
      <w:r w:rsidR="00613E7D">
        <w:rPr>
          <w:rStyle w:val="CommentReference"/>
        </w:rPr>
        <w:commentReference w:id="6"/>
      </w:r>
      <w:r>
        <w:t>. Solving puzzles has always been my thing. From assembling jigsaw puzzles to playing sudoku, which then evolved to solving math problems and then robotics. Receiving an award of excellence in my nint</w:t>
      </w:r>
      <w:r w:rsidR="00613E7D">
        <w:t>h-</w:t>
      </w:r>
      <w:r>
        <w:t xml:space="preserve">grade robotics class made me determined to explore more. I then explored coding by first making a website using HTML, CSS and </w:t>
      </w:r>
      <w:r w:rsidR="00613E7D">
        <w:t>JavaScript</w:t>
      </w:r>
      <w:r>
        <w:t xml:space="preserve"> which prompted me to learn other coding languages. </w:t>
      </w:r>
      <w:commentRangeStart w:id="7"/>
      <w:r>
        <w:t>Encountering data science sparked an interest within me</w:t>
      </w:r>
      <w:commentRangeEnd w:id="7"/>
      <w:r w:rsidR="00613E7D">
        <w:rPr>
          <w:rStyle w:val="CommentReference"/>
        </w:rPr>
        <w:commentReference w:id="7"/>
      </w:r>
      <w:r>
        <w:t xml:space="preserve">. </w:t>
      </w:r>
      <w:commentRangeStart w:id="8"/>
      <w:r>
        <w:t>Joining a bootcamp and reading about data science secured my goal in pursuing data science as a career</w:t>
      </w:r>
      <w:commentRangeEnd w:id="8"/>
      <w:r w:rsidR="00613E7D">
        <w:rPr>
          <w:rStyle w:val="CommentReference"/>
        </w:rPr>
        <w:commentReference w:id="8"/>
      </w:r>
      <w:r>
        <w:t xml:space="preserve">. I look forward to analyzing data, applying coding, and improving businesses using all of the skills I’ve developed throughout my academic journey. </w:t>
      </w:r>
    </w:p>
    <w:p w14:paraId="0000000B" w14:textId="41D46E32" w:rsidR="008E688F" w:rsidRDefault="00613E7D">
      <w:r>
        <w:t xml:space="preserve">Hi Rebekah, </w:t>
      </w:r>
    </w:p>
    <w:p w14:paraId="0D945221" w14:textId="0E1F66ED" w:rsidR="00613E7D" w:rsidRDefault="00613E7D"/>
    <w:p w14:paraId="6345A0C5" w14:textId="04FFAE94" w:rsidR="00613E7D" w:rsidRDefault="00613E7D">
      <w:r>
        <w:t xml:space="preserve">This is a great start for your draft! I will always applaud and support women who enthusiastically pursues their dream and career in the IT world. </w:t>
      </w:r>
    </w:p>
    <w:p w14:paraId="23CD31BE" w14:textId="11FA0A36" w:rsidR="00613E7D" w:rsidRDefault="00613E7D"/>
    <w:p w14:paraId="40667855" w14:textId="645BAD42" w:rsidR="00613E7D" w:rsidRDefault="00613E7D">
      <w:r>
        <w:t xml:space="preserve">However, </w:t>
      </w:r>
      <w:r w:rsidR="009B5052">
        <w:t xml:space="preserve">I also think that your answers could be much more direct and concise. As you can read from my comments, there are still gaps that will need to be filled in. Supplemental essays have a very limited word count. Therefore, you need to be direct and specific in answering the prompts given so there aren’t any gaps in the information the university recruiter is looking for from you. </w:t>
      </w:r>
    </w:p>
    <w:p w14:paraId="2C12B6A9" w14:textId="64F64AA2" w:rsidR="009B5052" w:rsidRDefault="009B5052"/>
    <w:p w14:paraId="579A0F81" w14:textId="7481B06B" w:rsidR="009B5052" w:rsidRDefault="009B5052">
      <w:r>
        <w:t xml:space="preserve">All the best! </w:t>
      </w:r>
    </w:p>
    <w:p w14:paraId="2E59EDB0" w14:textId="4B00334E" w:rsidR="009B5052" w:rsidRDefault="009B5052"/>
    <w:p w14:paraId="61BD2448" w14:textId="4895F499" w:rsidR="009B5052" w:rsidRDefault="009B5052">
      <w:r>
        <w:t xml:space="preserve">Johana </w:t>
      </w:r>
    </w:p>
    <w:sectPr w:rsidR="009B505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8T19:18:00Z" w:initials="CS">
    <w:p w14:paraId="516E06E8" w14:textId="77777777" w:rsidR="001262D0" w:rsidRDefault="001262D0" w:rsidP="00A87217">
      <w:r>
        <w:rPr>
          <w:rStyle w:val="CommentReference"/>
        </w:rPr>
        <w:annotationRef/>
      </w:r>
      <w:r>
        <w:rPr>
          <w:sz w:val="20"/>
          <w:szCs w:val="20"/>
        </w:rPr>
        <w:t>What kind of comm service?</w:t>
      </w:r>
    </w:p>
  </w:comment>
  <w:comment w:id="1" w:author="Johana Felicia" w:date="2022-10-28T16:09:00Z" w:initials="JF">
    <w:p w14:paraId="31E07AF2" w14:textId="68B078E2" w:rsidR="004C61C5" w:rsidRDefault="004C61C5" w:rsidP="00651559">
      <w:r>
        <w:rPr>
          <w:rStyle w:val="CommentReference"/>
        </w:rPr>
        <w:annotationRef/>
      </w:r>
      <w:r>
        <w:rPr>
          <w:sz w:val="20"/>
          <w:szCs w:val="20"/>
        </w:rPr>
        <w:t xml:space="preserve">How will you improve the community? What area in the community needs improving? </w:t>
      </w:r>
    </w:p>
  </w:comment>
  <w:comment w:id="2" w:author="Johana Felicia" w:date="2022-10-28T16:09:00Z" w:initials="JF">
    <w:p w14:paraId="5F1C056C" w14:textId="77777777" w:rsidR="00613E7D" w:rsidRDefault="004C61C5" w:rsidP="005F6D81">
      <w:r>
        <w:rPr>
          <w:rStyle w:val="CommentReference"/>
        </w:rPr>
        <w:annotationRef/>
      </w:r>
      <w:r w:rsidR="00613E7D">
        <w:rPr>
          <w:sz w:val="20"/>
          <w:szCs w:val="20"/>
        </w:rPr>
        <w:t>Why are you interested in data science? How does it tie into your interest? What about Purdue’s data science program that will help support that interest?</w:t>
      </w:r>
    </w:p>
  </w:comment>
  <w:comment w:id="3" w:author="Chiara Situmorang" w:date="2022-10-28T19:19:00Z" w:initials="CS">
    <w:p w14:paraId="7067E077" w14:textId="77777777" w:rsidR="001262D0" w:rsidRDefault="001262D0" w:rsidP="0009734D">
      <w:r>
        <w:rPr>
          <w:rStyle w:val="CommentReference"/>
        </w:rPr>
        <w:annotationRef/>
      </w:r>
      <w:r>
        <w:rPr>
          <w:sz w:val="20"/>
          <w:szCs w:val="20"/>
        </w:rPr>
        <w:t>Which specialisation are you interested in?</w:t>
      </w:r>
    </w:p>
  </w:comment>
  <w:comment w:id="4" w:author="Johana Felicia" w:date="2022-10-28T16:18:00Z" w:initials="JF">
    <w:p w14:paraId="3DB5B968" w14:textId="698CA618" w:rsidR="004C61C5" w:rsidRDefault="004C61C5" w:rsidP="00027E9D">
      <w:r>
        <w:rPr>
          <w:rStyle w:val="CommentReference"/>
        </w:rPr>
        <w:annotationRef/>
      </w:r>
      <w:r>
        <w:rPr>
          <w:sz w:val="20"/>
          <w:szCs w:val="20"/>
        </w:rPr>
        <w:t xml:space="preserve">What instrument will you play in the orchestra? </w:t>
      </w:r>
    </w:p>
  </w:comment>
  <w:comment w:id="6" w:author="Johana Felicia" w:date="2022-10-28T16:22:00Z" w:initials="JF">
    <w:p w14:paraId="7B92CEB2" w14:textId="77777777" w:rsidR="00613E7D" w:rsidRDefault="00613E7D" w:rsidP="000B13A9">
      <w:r>
        <w:rPr>
          <w:rStyle w:val="CommentReference"/>
        </w:rPr>
        <w:annotationRef/>
      </w:r>
      <w:r>
        <w:rPr>
          <w:sz w:val="20"/>
          <w:szCs w:val="20"/>
        </w:rPr>
        <w:t xml:space="preserve">I think you should start immediately with this sentence. </w:t>
      </w:r>
    </w:p>
  </w:comment>
  <w:comment w:id="7" w:author="Johana Felicia" w:date="2022-10-28T16:25:00Z" w:initials="JF">
    <w:p w14:paraId="4AA7764C" w14:textId="77777777" w:rsidR="00613E7D" w:rsidRDefault="00613E7D" w:rsidP="00FC09D8">
      <w:r>
        <w:rPr>
          <w:rStyle w:val="CommentReference"/>
        </w:rPr>
        <w:annotationRef/>
      </w:r>
      <w:r>
        <w:rPr>
          <w:sz w:val="20"/>
          <w:szCs w:val="20"/>
        </w:rPr>
        <w:t xml:space="preserve">What about it sparks interest in you? </w:t>
      </w:r>
    </w:p>
  </w:comment>
  <w:comment w:id="8" w:author="Johana Felicia" w:date="2022-10-28T16:27:00Z" w:initials="JF">
    <w:p w14:paraId="2524A88C" w14:textId="77777777" w:rsidR="00613E7D" w:rsidRDefault="00613E7D" w:rsidP="00154FED">
      <w:r>
        <w:rPr>
          <w:rStyle w:val="CommentReference"/>
        </w:rPr>
        <w:annotationRef/>
      </w:r>
      <w:r>
        <w:rPr>
          <w:sz w:val="20"/>
          <w:szCs w:val="20"/>
        </w:rPr>
        <w:t>How so? What did you get out of the bootcamp?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E06E8" w15:done="0"/>
  <w15:commentEx w15:paraId="31E07AF2" w15:done="0"/>
  <w15:commentEx w15:paraId="5F1C056C" w15:done="0"/>
  <w15:commentEx w15:paraId="7067E077" w15:paraIdParent="5F1C056C" w15:done="0"/>
  <w15:commentEx w15:paraId="3DB5B968" w15:done="0"/>
  <w15:commentEx w15:paraId="7B92CEB2" w15:done="0"/>
  <w15:commentEx w15:paraId="4AA7764C" w15:done="0"/>
  <w15:commentEx w15:paraId="2524A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A980" w16cex:dateUtc="2022-10-28T12:18:00Z"/>
  <w16cex:commentExtensible w16cex:durableId="27067D38" w16cex:dateUtc="2022-10-28T09:09:00Z"/>
  <w16cex:commentExtensible w16cex:durableId="27067D50" w16cex:dateUtc="2022-10-28T09:09:00Z"/>
  <w16cex:commentExtensible w16cex:durableId="2706A9B5" w16cex:dateUtc="2022-10-28T12:19:00Z"/>
  <w16cex:commentExtensible w16cex:durableId="27067F3C" w16cex:dateUtc="2022-10-28T09:18:00Z"/>
  <w16cex:commentExtensible w16cex:durableId="27068028" w16cex:dateUtc="2022-10-28T09:22:00Z"/>
  <w16cex:commentExtensible w16cex:durableId="270680F1" w16cex:dateUtc="2022-10-28T09:25:00Z"/>
  <w16cex:commentExtensible w16cex:durableId="27068188" w16cex:dateUtc="2022-10-28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E06E8" w16cid:durableId="2706A980"/>
  <w16cid:commentId w16cid:paraId="31E07AF2" w16cid:durableId="27067D38"/>
  <w16cid:commentId w16cid:paraId="5F1C056C" w16cid:durableId="27067D50"/>
  <w16cid:commentId w16cid:paraId="7067E077" w16cid:durableId="2706A9B5"/>
  <w16cid:commentId w16cid:paraId="3DB5B968" w16cid:durableId="27067F3C"/>
  <w16cid:commentId w16cid:paraId="7B92CEB2" w16cid:durableId="27068028"/>
  <w16cid:commentId w16cid:paraId="4AA7764C" w16cid:durableId="270680F1"/>
  <w16cid:commentId w16cid:paraId="2524A88C" w16cid:durableId="27068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8F"/>
    <w:rsid w:val="001262D0"/>
    <w:rsid w:val="004C61C5"/>
    <w:rsid w:val="00613E7D"/>
    <w:rsid w:val="008E688F"/>
    <w:rsid w:val="009B5052"/>
    <w:rsid w:val="00A95E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AB0C"/>
  <w15:docId w15:val="{9D060DA8-C9E5-429C-BDE3-713EB24C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C61C5"/>
    <w:rPr>
      <w:b/>
      <w:bCs/>
    </w:rPr>
  </w:style>
  <w:style w:type="character" w:customStyle="1" w:styleId="CommentSubjectChar">
    <w:name w:val="Comment Subject Char"/>
    <w:basedOn w:val="CommentTextChar"/>
    <w:link w:val="CommentSubject"/>
    <w:uiPriority w:val="99"/>
    <w:semiHidden/>
    <w:rsid w:val="004C61C5"/>
    <w:rPr>
      <w:b/>
      <w:bCs/>
      <w:sz w:val="20"/>
      <w:szCs w:val="20"/>
    </w:rPr>
  </w:style>
  <w:style w:type="paragraph" w:styleId="Revision">
    <w:name w:val="Revision"/>
    <w:hidden/>
    <w:uiPriority w:val="99"/>
    <w:semiHidden/>
    <w:rsid w:val="001262D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2022-10-27T07:35:00Z</dcterms:created>
  <dcterms:modified xsi:type="dcterms:W3CDTF">2022-10-28T13:05:00Z</dcterms:modified>
</cp:coreProperties>
</file>