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143D" w14:textId="77777777" w:rsidR="004F5032" w:rsidRPr="004F5032" w:rsidRDefault="004F5032" w:rsidP="004F5032">
      <w:pPr>
        <w:shd w:val="clear" w:color="auto" w:fill="FFFFFF"/>
        <w:rPr>
          <w:rFonts w:ascii="Times New Roman" w:eastAsia="Times New Roman" w:hAnsi="Times New Roman" w:cs="Times New Roman"/>
        </w:rPr>
      </w:pPr>
      <w:r w:rsidRPr="004F5032">
        <w:rPr>
          <w:rFonts w:ascii="Arial" w:eastAsia="Times New Roman" w:hAnsi="Arial" w:cs="Arial"/>
          <w:b/>
          <w:bCs/>
          <w:color w:val="000000"/>
          <w:sz w:val="22"/>
          <w:szCs w:val="22"/>
        </w:rPr>
        <w:t>Prompt 1: Some students have a background, identity, interest, or talent that is so meaningful they believe their application would be incomplete without it. If this sounds like you, then please share your story.</w:t>
      </w:r>
    </w:p>
    <w:p w14:paraId="3F3B2F31" w14:textId="77777777" w:rsidR="004F5032" w:rsidRPr="004F5032" w:rsidRDefault="004F5032" w:rsidP="004F5032">
      <w:pPr>
        <w:rPr>
          <w:rFonts w:ascii="Times New Roman" w:eastAsia="Times New Roman" w:hAnsi="Times New Roman" w:cs="Times New Roman"/>
        </w:rPr>
      </w:pPr>
    </w:p>
    <w:p w14:paraId="5C8E4C22" w14:textId="77777777" w:rsidR="004F5032" w:rsidRPr="004F5032" w:rsidRDefault="004F5032" w:rsidP="004F5032">
      <w:pPr>
        <w:rPr>
          <w:rFonts w:ascii="Times New Roman" w:eastAsia="Times New Roman" w:hAnsi="Times New Roman" w:cs="Times New Roman"/>
        </w:rPr>
      </w:pPr>
      <w:commentRangeStart w:id="0"/>
      <w:r w:rsidRPr="004F5032">
        <w:rPr>
          <w:rFonts w:ascii="Arial" w:eastAsia="Times New Roman" w:hAnsi="Arial" w:cs="Arial"/>
          <w:color w:val="000000"/>
          <w:sz w:val="22"/>
          <w:szCs w:val="22"/>
        </w:rPr>
        <w:t xml:space="preserve">Under the blazing sun in the Middle East, I am greeted with blasts of scorching heat. Sweat leaked from my head and sizzled as it collided with the asphalt road. </w:t>
      </w:r>
      <w:commentRangeEnd w:id="0"/>
      <w:r w:rsidR="00C77B94">
        <w:rPr>
          <w:rStyle w:val="CommentReference"/>
        </w:rPr>
        <w:commentReference w:id="0"/>
      </w:r>
      <w:r w:rsidRPr="004F5032">
        <w:rPr>
          <w:rFonts w:ascii="Arial" w:eastAsia="Times New Roman" w:hAnsi="Arial" w:cs="Arial"/>
          <w:color w:val="000000"/>
          <w:sz w:val="22"/>
          <w:szCs w:val="22"/>
        </w:rPr>
        <w:t>Out of the corner of my eye, I see a thin figure and I turn to see a malnourished dog limping down the road. Its hunger was apparent from its rib cage protruding out of its body. Its crusted tongue dangled from its withered mouth. “Should I give it food?” I thought. But before I could even attempt to move, the stray dog became aware of my presence and bolted out of sight. The reality set in that I was unable to help and my heart sank. If only I could do something to help them…</w:t>
      </w:r>
    </w:p>
    <w:p w14:paraId="5A0B8C51" w14:textId="77777777" w:rsidR="004F5032" w:rsidRPr="004F5032" w:rsidRDefault="004F5032" w:rsidP="004F5032">
      <w:pPr>
        <w:rPr>
          <w:rFonts w:ascii="Times New Roman" w:eastAsia="Times New Roman" w:hAnsi="Times New Roman" w:cs="Times New Roman"/>
        </w:rPr>
      </w:pPr>
    </w:p>
    <w:p w14:paraId="0812E2B6"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 xml:space="preserve">Stray animals will travel long distances to scavenge for food. Unfortunately, they will go so far as to venture into the city where the consequences can be fatal since they will get shot by the police in Oman. Conducting research has seared these facts into my brain. </w:t>
      </w:r>
      <w:commentRangeStart w:id="1"/>
      <w:r w:rsidRPr="004F5032">
        <w:rPr>
          <w:rFonts w:ascii="Arial" w:eastAsia="Times New Roman" w:hAnsi="Arial" w:cs="Arial"/>
          <w:color w:val="000000"/>
          <w:sz w:val="22"/>
          <w:szCs w:val="22"/>
        </w:rPr>
        <w:t>If I really wanted to help these animals, I should tackle the problem of scarce food sources because it is the driving factor as to why they travel great distances. </w:t>
      </w:r>
      <w:commentRangeEnd w:id="1"/>
      <w:r w:rsidR="00C77B94">
        <w:rPr>
          <w:rStyle w:val="CommentReference"/>
        </w:rPr>
        <w:commentReference w:id="1"/>
      </w:r>
    </w:p>
    <w:p w14:paraId="57900714" w14:textId="77777777" w:rsidR="004F5032" w:rsidRPr="004F5032" w:rsidRDefault="004F5032" w:rsidP="004F5032">
      <w:pPr>
        <w:rPr>
          <w:rFonts w:ascii="Times New Roman" w:eastAsia="Times New Roman" w:hAnsi="Times New Roman" w:cs="Times New Roman"/>
        </w:rPr>
      </w:pPr>
    </w:p>
    <w:p w14:paraId="4B6C757D" w14:textId="02808748"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After brainstorming, I opted to build an automatic animal feeder because it could feed strays and eliminate human presence so they do not feel threatened. This is vital considering their poor treatment from residents. It was also the most practical option because it would help them directly. I felt</w:t>
      </w:r>
      <w:r w:rsidRPr="004F5032">
        <w:rPr>
          <w:rFonts w:ascii="Arial" w:eastAsia="Times New Roman" w:hAnsi="Arial" w:cs="Arial"/>
          <w:color w:val="000000"/>
          <w:sz w:val="22"/>
          <w:szCs w:val="22"/>
          <w:shd w:val="clear" w:color="auto" w:fill="FFFFFF"/>
        </w:rPr>
        <w:t xml:space="preserve"> like I finally found a purpose because my engineering skills can be harnessed to help countless</w:t>
      </w:r>
      <w:commentRangeStart w:id="2"/>
      <w:r w:rsidRPr="004F5032">
        <w:rPr>
          <w:rFonts w:ascii="Arial" w:eastAsia="Times New Roman" w:hAnsi="Arial" w:cs="Arial"/>
          <w:color w:val="000000"/>
          <w:sz w:val="22"/>
          <w:szCs w:val="22"/>
          <w:shd w:val="clear" w:color="auto" w:fill="FFFFFF"/>
        </w:rPr>
        <w:t xml:space="preserve"> </w:t>
      </w:r>
      <w:ins w:id="3" w:author="Thalia Priscilla" w:date="2022-09-26T15:13:00Z">
        <w:r w:rsidR="00C77B94">
          <w:rPr>
            <w:rFonts w:ascii="Arial" w:eastAsia="Times New Roman" w:hAnsi="Arial" w:cs="Arial"/>
            <w:color w:val="000000"/>
            <w:sz w:val="22"/>
            <w:szCs w:val="22"/>
            <w:shd w:val="clear" w:color="auto" w:fill="FFFFFF"/>
          </w:rPr>
          <w:t xml:space="preserve">animal </w:t>
        </w:r>
      </w:ins>
      <w:commentRangeEnd w:id="2"/>
      <w:ins w:id="4" w:author="Thalia Priscilla" w:date="2022-09-26T15:27:00Z">
        <w:r w:rsidR="00C77B94">
          <w:rPr>
            <w:rStyle w:val="CommentReference"/>
          </w:rPr>
          <w:commentReference w:id="2"/>
        </w:r>
      </w:ins>
      <w:r w:rsidRPr="004F5032">
        <w:rPr>
          <w:rFonts w:ascii="Arial" w:eastAsia="Times New Roman" w:hAnsi="Arial" w:cs="Arial"/>
          <w:color w:val="000000"/>
          <w:sz w:val="22"/>
          <w:szCs w:val="22"/>
          <w:shd w:val="clear" w:color="auto" w:fill="FFFFFF"/>
        </w:rPr>
        <w:t>lives.</w:t>
      </w:r>
      <w:ins w:id="5" w:author="Thalia Priscilla" w:date="2022-09-26T14:39:00Z">
        <w:r w:rsidR="00C77B94">
          <w:rPr>
            <w:rFonts w:ascii="Arial" w:eastAsia="Times New Roman" w:hAnsi="Arial" w:cs="Arial"/>
            <w:color w:val="000000"/>
            <w:sz w:val="22"/>
            <w:szCs w:val="22"/>
            <w:shd w:val="clear" w:color="auto" w:fill="FFFFFF"/>
          </w:rPr>
          <w:t xml:space="preserve"> </w:t>
        </w:r>
      </w:ins>
    </w:p>
    <w:p w14:paraId="1AE4137B" w14:textId="77777777" w:rsidR="004F5032" w:rsidRPr="004F5032" w:rsidRDefault="004F5032" w:rsidP="004F5032">
      <w:pPr>
        <w:rPr>
          <w:rFonts w:ascii="Times New Roman" w:eastAsia="Times New Roman" w:hAnsi="Times New Roman" w:cs="Times New Roman"/>
        </w:rPr>
      </w:pPr>
    </w:p>
    <w:p w14:paraId="3ACC0BB5" w14:textId="77777777"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 xml:space="preserve">The first prototype I constructed was a feeder with a plywood base and a remote food dispensation feature. It takes advantage of the abundant sunlight in Oman through the use of a solar panel. </w:t>
      </w:r>
      <w:commentRangeStart w:id="6"/>
      <w:r w:rsidRPr="004F5032">
        <w:rPr>
          <w:rFonts w:ascii="Arial" w:eastAsia="Times New Roman" w:hAnsi="Arial" w:cs="Arial"/>
          <w:color w:val="000000"/>
          <w:sz w:val="22"/>
          <w:szCs w:val="22"/>
        </w:rPr>
        <w:t xml:space="preserve">But were these features adequate? </w:t>
      </w:r>
      <w:commentRangeEnd w:id="6"/>
      <w:r w:rsidR="00477D53">
        <w:rPr>
          <w:rStyle w:val="CommentReference"/>
        </w:rPr>
        <w:commentReference w:id="6"/>
      </w:r>
      <w:r w:rsidRPr="004F5032">
        <w:rPr>
          <w:rFonts w:ascii="Arial" w:eastAsia="Times New Roman" w:hAnsi="Arial" w:cs="Arial"/>
          <w:color w:val="000000"/>
          <w:sz w:val="22"/>
          <w:szCs w:val="22"/>
        </w:rPr>
        <w:t xml:space="preserve">To reach the machine’s full potential, I wanted an expert to inspect it </w:t>
      </w:r>
      <w:commentRangeStart w:id="7"/>
      <w:commentRangeStart w:id="8"/>
      <w:r w:rsidRPr="004F5032">
        <w:rPr>
          <w:rFonts w:ascii="Arial" w:eastAsia="Times New Roman" w:hAnsi="Arial" w:cs="Arial"/>
          <w:color w:val="000000"/>
          <w:sz w:val="22"/>
          <w:szCs w:val="22"/>
        </w:rPr>
        <w:t>so I got in contact with BAWABALI, one of the biggest animal rescue shelters in Bali, Indonesia</w:t>
      </w:r>
      <w:commentRangeStart w:id="9"/>
      <w:r w:rsidRPr="004F5032">
        <w:rPr>
          <w:rFonts w:ascii="Arial" w:eastAsia="Times New Roman" w:hAnsi="Arial" w:cs="Arial"/>
          <w:color w:val="000000"/>
          <w:sz w:val="22"/>
          <w:szCs w:val="22"/>
        </w:rPr>
        <w:t xml:space="preserve">. </w:t>
      </w:r>
      <w:commentRangeEnd w:id="7"/>
      <w:r w:rsidR="00C77B94">
        <w:rPr>
          <w:rStyle w:val="CommentReference"/>
        </w:rPr>
        <w:commentReference w:id="7"/>
      </w:r>
      <w:commentRangeEnd w:id="8"/>
      <w:r w:rsidR="006A1F10">
        <w:rPr>
          <w:rStyle w:val="CommentReference"/>
        </w:rPr>
        <w:commentReference w:id="8"/>
      </w:r>
      <w:r w:rsidRPr="004F5032">
        <w:rPr>
          <w:rFonts w:ascii="Arial" w:eastAsia="Times New Roman" w:hAnsi="Arial" w:cs="Arial"/>
          <w:color w:val="000000"/>
          <w:sz w:val="22"/>
          <w:szCs w:val="22"/>
        </w:rPr>
        <w:t>With their guidance, I developed a plan to build a new prototype specifically for their main shelter which will directly support the rescued animals.</w:t>
      </w:r>
      <w:commentRangeEnd w:id="9"/>
      <w:r w:rsidR="00477D53">
        <w:rPr>
          <w:rStyle w:val="CommentReference"/>
        </w:rPr>
        <w:commentReference w:id="9"/>
      </w:r>
    </w:p>
    <w:p w14:paraId="40E9F72B" w14:textId="77777777" w:rsidR="004F5032" w:rsidRPr="004F5032" w:rsidRDefault="004F5032" w:rsidP="004F5032">
      <w:pPr>
        <w:rPr>
          <w:rFonts w:ascii="Times New Roman" w:eastAsia="Times New Roman" w:hAnsi="Times New Roman" w:cs="Times New Roman"/>
        </w:rPr>
      </w:pPr>
    </w:p>
    <w:p w14:paraId="6ABC1358" w14:textId="41949DA4" w:rsidR="004F5032" w:rsidRPr="004F5032" w:rsidRDefault="004F5032" w:rsidP="004F5032">
      <w:pPr>
        <w:rPr>
          <w:rFonts w:ascii="Times New Roman" w:eastAsia="Times New Roman" w:hAnsi="Times New Roman" w:cs="Times New Roman"/>
        </w:rPr>
      </w:pPr>
      <w:r w:rsidRPr="004F5032">
        <w:rPr>
          <w:rFonts w:ascii="Arial" w:eastAsia="Times New Roman" w:hAnsi="Arial" w:cs="Arial"/>
          <w:color w:val="000000"/>
          <w:sz w:val="22"/>
          <w:szCs w:val="22"/>
        </w:rPr>
        <w:t xml:space="preserve">I designed the second prototype using </w:t>
      </w:r>
      <w:commentRangeStart w:id="10"/>
      <w:r w:rsidRPr="004F5032">
        <w:rPr>
          <w:rFonts w:ascii="Arial" w:eastAsia="Times New Roman" w:hAnsi="Arial" w:cs="Arial"/>
          <w:color w:val="000000"/>
          <w:sz w:val="22"/>
          <w:szCs w:val="22"/>
        </w:rPr>
        <w:t xml:space="preserve">CAD </w:t>
      </w:r>
      <w:commentRangeEnd w:id="10"/>
      <w:r w:rsidR="00B120DF">
        <w:rPr>
          <w:rStyle w:val="CommentReference"/>
        </w:rPr>
        <w:commentReference w:id="10"/>
      </w:r>
      <w:commentRangeStart w:id="11"/>
      <w:r w:rsidRPr="004F5032">
        <w:rPr>
          <w:rFonts w:ascii="Arial" w:eastAsia="Times New Roman" w:hAnsi="Arial" w:cs="Arial"/>
          <w:color w:val="000000"/>
          <w:sz w:val="22"/>
          <w:szCs w:val="22"/>
        </w:rPr>
        <w:t>in Indonesia</w:t>
      </w:r>
      <w:commentRangeEnd w:id="11"/>
      <w:r w:rsidR="006A1F10">
        <w:rPr>
          <w:rStyle w:val="CommentReference"/>
        </w:rPr>
        <w:commentReference w:id="11"/>
      </w:r>
      <w:r w:rsidRPr="004F5032">
        <w:rPr>
          <w:rFonts w:ascii="Arial" w:eastAsia="Times New Roman" w:hAnsi="Arial" w:cs="Arial"/>
          <w:color w:val="000000"/>
          <w:sz w:val="22"/>
          <w:szCs w:val="22"/>
        </w:rPr>
        <w:t xml:space="preserve">. </w:t>
      </w:r>
      <w:commentRangeStart w:id="12"/>
      <w:r w:rsidRPr="004F5032">
        <w:rPr>
          <w:rFonts w:ascii="Arial" w:eastAsia="Times New Roman" w:hAnsi="Arial" w:cs="Arial"/>
          <w:color w:val="000000"/>
          <w:sz w:val="22"/>
          <w:szCs w:val="22"/>
        </w:rPr>
        <w:t>It allowed me to create a significantly more effective dispensation system as well as a more stable frame without physically making anything</w:t>
      </w:r>
      <w:ins w:id="13" w:author="Thalia Priscilla" w:date="2022-09-26T15:20:00Z">
        <w:r w:rsidR="00C77B94">
          <w:rPr>
            <w:rFonts w:ascii="Arial" w:eastAsia="Times New Roman" w:hAnsi="Arial" w:cs="Arial"/>
            <w:color w:val="000000"/>
            <w:sz w:val="22"/>
            <w:szCs w:val="22"/>
          </w:rPr>
          <w:t xml:space="preserve"> yet</w:t>
        </w:r>
      </w:ins>
      <w:r w:rsidRPr="004F5032">
        <w:rPr>
          <w:rFonts w:ascii="Arial" w:eastAsia="Times New Roman" w:hAnsi="Arial" w:cs="Arial"/>
          <w:color w:val="000000"/>
          <w:sz w:val="22"/>
          <w:szCs w:val="22"/>
        </w:rPr>
        <w:t>. This proved especially useful when I showed BAWABALI my latest design because it allowed them to visualize the product and determine the best place for it within their main shelter. After receiving their approval, I started building the device.</w:t>
      </w:r>
      <w:commentRangeEnd w:id="12"/>
      <w:r w:rsidR="00B120DF">
        <w:rPr>
          <w:rStyle w:val="CommentReference"/>
        </w:rPr>
        <w:commentReference w:id="12"/>
      </w:r>
    </w:p>
    <w:p w14:paraId="4C3F184B" w14:textId="77777777" w:rsidR="004F5032" w:rsidRPr="004F5032" w:rsidRDefault="004F5032" w:rsidP="004F5032">
      <w:pPr>
        <w:rPr>
          <w:rFonts w:ascii="Times New Roman" w:eastAsia="Times New Roman" w:hAnsi="Times New Roman" w:cs="Times New Roman"/>
        </w:rPr>
      </w:pPr>
    </w:p>
    <w:p w14:paraId="2B93E2B8" w14:textId="77777777" w:rsidR="004F5032" w:rsidRPr="004F5032" w:rsidRDefault="004F5032" w:rsidP="004F5032">
      <w:pPr>
        <w:rPr>
          <w:rFonts w:ascii="Times New Roman" w:eastAsia="Times New Roman" w:hAnsi="Times New Roman" w:cs="Times New Roman"/>
        </w:rPr>
      </w:pPr>
      <w:commentRangeStart w:id="14"/>
      <w:r w:rsidRPr="004F5032">
        <w:rPr>
          <w:rFonts w:ascii="Arial" w:eastAsia="Times New Roman" w:hAnsi="Arial" w:cs="Arial"/>
          <w:color w:val="000000"/>
          <w:sz w:val="22"/>
          <w:szCs w:val="22"/>
        </w:rPr>
        <w:t xml:space="preserve">The whirring of motors and the clanging of food pellets against the metal bowl could only mean one thing: the feeder is functioning at last. </w:t>
      </w:r>
      <w:commentRangeEnd w:id="14"/>
      <w:r w:rsidR="00200694">
        <w:rPr>
          <w:rStyle w:val="CommentReference"/>
        </w:rPr>
        <w:commentReference w:id="14"/>
      </w:r>
      <w:commentRangeStart w:id="15"/>
      <w:r w:rsidRPr="004F5032">
        <w:rPr>
          <w:rFonts w:ascii="Arial" w:eastAsia="Times New Roman" w:hAnsi="Arial" w:cs="Arial"/>
          <w:color w:val="000000"/>
          <w:sz w:val="22"/>
          <w:szCs w:val="22"/>
        </w:rPr>
        <w:t xml:space="preserve">Bursting with joy, I observed the machine operate expeditiously here in Indonesia. </w:t>
      </w:r>
      <w:commentRangeStart w:id="16"/>
      <w:r w:rsidRPr="004F5032">
        <w:rPr>
          <w:rFonts w:ascii="Arial" w:eastAsia="Times New Roman" w:hAnsi="Arial" w:cs="Arial"/>
          <w:color w:val="000000"/>
          <w:sz w:val="22"/>
          <w:szCs w:val="22"/>
        </w:rPr>
        <w:t>I was excited to donate the feeder to BAWABALI and see it in action.</w:t>
      </w:r>
      <w:commentRangeEnd w:id="15"/>
      <w:r w:rsidR="00C77B94">
        <w:rPr>
          <w:rStyle w:val="CommentReference"/>
        </w:rPr>
        <w:commentReference w:id="15"/>
      </w:r>
      <w:r w:rsidRPr="004F5032">
        <w:rPr>
          <w:rFonts w:ascii="Arial" w:eastAsia="Times New Roman" w:hAnsi="Arial" w:cs="Arial"/>
          <w:color w:val="000000"/>
          <w:sz w:val="22"/>
          <w:szCs w:val="22"/>
        </w:rPr>
        <w:t xml:space="preserve"> I was anxious to see how the stray animals would react. Additionally, I thought it would be helpful to donate dog food since the majority of their rescued animals are stray dogs.</w:t>
      </w:r>
      <w:commentRangeEnd w:id="16"/>
      <w:r w:rsidR="0081258E">
        <w:rPr>
          <w:rStyle w:val="CommentReference"/>
        </w:rPr>
        <w:commentReference w:id="16"/>
      </w:r>
    </w:p>
    <w:p w14:paraId="636D6EC7" w14:textId="77777777" w:rsidR="004F5032" w:rsidRPr="004F5032" w:rsidRDefault="004F5032" w:rsidP="004F5032">
      <w:pPr>
        <w:rPr>
          <w:rFonts w:ascii="Times New Roman" w:eastAsia="Times New Roman" w:hAnsi="Times New Roman" w:cs="Times New Roman"/>
        </w:rPr>
      </w:pPr>
    </w:p>
    <w:p w14:paraId="783FC27F" w14:textId="77777777" w:rsidR="004F5032" w:rsidRPr="004F5032" w:rsidRDefault="004F5032" w:rsidP="004F5032">
      <w:pPr>
        <w:rPr>
          <w:rFonts w:ascii="Times New Roman" w:eastAsia="Times New Roman" w:hAnsi="Times New Roman" w:cs="Times New Roman"/>
        </w:rPr>
      </w:pPr>
      <w:commentRangeStart w:id="17"/>
      <w:commentRangeStart w:id="18"/>
      <w:r w:rsidRPr="004F5032">
        <w:rPr>
          <w:rFonts w:ascii="Arial" w:eastAsia="Times New Roman" w:hAnsi="Arial" w:cs="Arial"/>
          <w:color w:val="000000"/>
          <w:sz w:val="22"/>
          <w:szCs w:val="22"/>
        </w:rPr>
        <w:t xml:space="preserve">This experience has made me more confident in my ability to help this community because there were times throughout this journey where I doubted myself. </w:t>
      </w:r>
      <w:commentRangeEnd w:id="18"/>
      <w:r w:rsidR="00BD4FE5">
        <w:rPr>
          <w:rStyle w:val="CommentReference"/>
        </w:rPr>
        <w:commentReference w:id="18"/>
      </w:r>
      <w:r w:rsidRPr="004F5032">
        <w:rPr>
          <w:rFonts w:ascii="Arial" w:eastAsia="Times New Roman" w:hAnsi="Arial" w:cs="Arial"/>
          <w:color w:val="000000"/>
          <w:sz w:val="22"/>
          <w:szCs w:val="22"/>
        </w:rPr>
        <w:t>Moreover, it demonstrated the value of engineering as it helps those that are in need. I desire to have more opportunities like this where I apply my knowledge to address real life problems and create meaningful solutions.</w:t>
      </w:r>
      <w:commentRangeEnd w:id="17"/>
      <w:r w:rsidR="00C77B94">
        <w:rPr>
          <w:rStyle w:val="CommentReference"/>
        </w:rPr>
        <w:commentReference w:id="17"/>
      </w:r>
    </w:p>
    <w:p w14:paraId="41158C28" w14:textId="77777777" w:rsidR="004F5032" w:rsidRPr="004F5032" w:rsidRDefault="004F5032" w:rsidP="004F5032">
      <w:pPr>
        <w:rPr>
          <w:rFonts w:ascii="Times New Roman" w:eastAsia="Times New Roman" w:hAnsi="Times New Roman" w:cs="Times New Roman"/>
        </w:rPr>
      </w:pPr>
    </w:p>
    <w:p w14:paraId="3A270E26" w14:textId="2630EEC7" w:rsidR="00040207" w:rsidRDefault="00040207"/>
    <w:p w14:paraId="3E451458" w14:textId="7B2A5BD1" w:rsidR="00C77B94" w:rsidRDefault="00C77B94"/>
    <w:p w14:paraId="231157B0" w14:textId="4A5F4FE2" w:rsidR="00C77B94" w:rsidRDefault="00C77B94">
      <w:pPr>
        <w:rPr>
          <w:ins w:id="19" w:author="Thalia Priscilla" w:date="2022-09-26T13:44:00Z"/>
        </w:rPr>
      </w:pPr>
      <w:ins w:id="20" w:author="Thalia Priscilla" w:date="2022-09-26T13:44:00Z">
        <w:r>
          <w:lastRenderedPageBreak/>
          <w:t xml:space="preserve">Dear </w:t>
        </w:r>
        <w:proofErr w:type="spellStart"/>
        <w:r>
          <w:t>Abian</w:t>
        </w:r>
        <w:proofErr w:type="spellEnd"/>
        <w:r>
          <w:t>,</w:t>
        </w:r>
      </w:ins>
    </w:p>
    <w:p w14:paraId="4588694B" w14:textId="1D3C3412" w:rsidR="00C77B94" w:rsidRDefault="00C77B94">
      <w:pPr>
        <w:rPr>
          <w:ins w:id="21" w:author="Thalia Priscilla" w:date="2022-09-26T13:44:00Z"/>
        </w:rPr>
      </w:pPr>
    </w:p>
    <w:p w14:paraId="61E92E3F" w14:textId="0A1D8001" w:rsidR="00C77B94" w:rsidRDefault="00C77B94" w:rsidP="00C77B94">
      <w:pPr>
        <w:rPr>
          <w:ins w:id="22" w:author="Thalia Priscilla" w:date="2022-09-26T13:44:00Z"/>
          <w:lang w:val="en"/>
        </w:rPr>
      </w:pPr>
      <w:ins w:id="23" w:author="Thalia Priscilla" w:date="2022-09-26T15:32:00Z">
        <w:r>
          <w:rPr>
            <w:lang w:val="en"/>
          </w:rPr>
          <w:t xml:space="preserve">Wow, what an experience! It must </w:t>
        </w:r>
      </w:ins>
      <w:ins w:id="24" w:author="Thalia Priscilla" w:date="2022-09-26T15:44:00Z">
        <w:r>
          <w:rPr>
            <w:lang w:val="en"/>
          </w:rPr>
          <w:t xml:space="preserve">not </w:t>
        </w:r>
      </w:ins>
      <w:ins w:id="25" w:author="Thalia Priscilla" w:date="2022-09-26T15:32:00Z">
        <w:r>
          <w:rPr>
            <w:lang w:val="en"/>
          </w:rPr>
          <w:t xml:space="preserve">have been </w:t>
        </w:r>
      </w:ins>
      <w:ins w:id="26" w:author="Thalia Priscilla" w:date="2022-09-26T15:44:00Z">
        <w:r>
          <w:rPr>
            <w:lang w:val="en"/>
          </w:rPr>
          <w:t xml:space="preserve">an easy </w:t>
        </w:r>
      </w:ins>
      <w:ins w:id="27" w:author="Thalia Priscilla" w:date="2022-09-26T15:32:00Z">
        <w:r>
          <w:rPr>
            <w:lang w:val="en"/>
          </w:rPr>
          <w:t>project to undertake</w:t>
        </w:r>
      </w:ins>
      <w:ins w:id="28" w:author="Thalia Priscilla" w:date="2022-09-26T15:44:00Z">
        <w:r>
          <w:rPr>
            <w:lang w:val="en"/>
          </w:rPr>
          <w:t xml:space="preserve">. </w:t>
        </w:r>
      </w:ins>
    </w:p>
    <w:p w14:paraId="1CF4D277" w14:textId="77777777" w:rsidR="00C77B94" w:rsidRDefault="00C77B94" w:rsidP="00C77B94">
      <w:pPr>
        <w:rPr>
          <w:ins w:id="29" w:author="Thalia Priscilla" w:date="2022-09-26T13:44:00Z"/>
          <w:lang w:val="en"/>
        </w:rPr>
      </w:pPr>
    </w:p>
    <w:p w14:paraId="6686CCE4" w14:textId="3B23B01A" w:rsidR="00C77B94" w:rsidRPr="00C77B94" w:rsidRDefault="00C77B94" w:rsidP="00C77B94">
      <w:pPr>
        <w:rPr>
          <w:ins w:id="30" w:author="Thalia Priscilla" w:date="2022-09-26T13:44:00Z"/>
          <w:lang w:val="en"/>
        </w:rPr>
      </w:pPr>
      <w:ins w:id="31" w:author="Thalia Priscilla" w:date="2022-09-26T15:44:00Z">
        <w:r>
          <w:rPr>
            <w:lang w:val="en"/>
          </w:rPr>
          <w:t>Since the essay is still under the word limit, it may help to add a few details</w:t>
        </w:r>
      </w:ins>
      <w:ins w:id="32" w:author="Thalia Priscilla" w:date="2022-09-26T15:45:00Z">
        <w:r>
          <w:rPr>
            <w:lang w:val="en"/>
          </w:rPr>
          <w:t xml:space="preserve">. </w:t>
        </w:r>
        <w:r>
          <w:t>As mentioned above, it might not be clear to the reader where you are doing these projects physically and the correlation between your project in Oman and in Indonesia.</w:t>
        </w:r>
      </w:ins>
    </w:p>
    <w:p w14:paraId="5C6F2191" w14:textId="77777777" w:rsidR="00C77B94" w:rsidRPr="00C77B94" w:rsidRDefault="00C77B94" w:rsidP="00C77B94">
      <w:pPr>
        <w:rPr>
          <w:ins w:id="33" w:author="Thalia Priscilla" w:date="2022-09-26T13:44:00Z"/>
          <w:lang w:val="en"/>
        </w:rPr>
      </w:pPr>
    </w:p>
    <w:p w14:paraId="73577897" w14:textId="1EA79977" w:rsidR="00970E5D" w:rsidRDefault="00C77B94" w:rsidP="00C77B94">
      <w:pPr>
        <w:rPr>
          <w:ins w:id="34" w:author="Thalia Priscilla" w:date="2022-09-26T19:52:00Z"/>
          <w:lang w:val="en"/>
        </w:rPr>
      </w:pPr>
      <w:ins w:id="35" w:author="Thalia Priscilla" w:date="2022-09-26T13:44:00Z">
        <w:r w:rsidRPr="00C77B94">
          <w:rPr>
            <w:lang w:val="en"/>
          </w:rPr>
          <w:t>Although too much detail is not advisable, context is very important to allow the reader to follow the storyline and conversely step into your shoes. An easy guideline is using the 4W +1H: who, what, when, where, and how. Throughout the essay, keep in mind the objective, which is answering the prompt, and how each element below can be woven into the essay and help achieve that objective.</w:t>
        </w:r>
      </w:ins>
      <w:ins w:id="36" w:author="Thalia Priscilla" w:date="2022-09-26T15:46:00Z">
        <w:r>
          <w:rPr>
            <w:lang w:val="en"/>
          </w:rPr>
          <w:t xml:space="preserve"> </w:t>
        </w:r>
      </w:ins>
    </w:p>
    <w:p w14:paraId="26D98AC4" w14:textId="6098720B" w:rsidR="00970E5D" w:rsidRDefault="00970E5D" w:rsidP="00C77B94">
      <w:pPr>
        <w:rPr>
          <w:ins w:id="37" w:author="Thalia Priscilla" w:date="2022-09-26T19:52:00Z"/>
          <w:lang w:val="en"/>
        </w:rPr>
      </w:pPr>
    </w:p>
    <w:p w14:paraId="7100ADC2" w14:textId="2B20EE4E" w:rsidR="00C77B94" w:rsidRDefault="00970E5D" w:rsidP="00C77B94">
      <w:pPr>
        <w:rPr>
          <w:ins w:id="38" w:author="Thalia Priscilla" w:date="2022-09-26T20:08:00Z"/>
          <w:lang w:val="en"/>
        </w:rPr>
      </w:pPr>
      <w:ins w:id="39" w:author="Thalia Priscilla" w:date="2022-09-26T20:07:00Z">
        <w:r>
          <w:rPr>
            <w:lang w:val="en"/>
          </w:rPr>
          <w:t xml:space="preserve">In conclusion, </w:t>
        </w:r>
      </w:ins>
      <w:ins w:id="40" w:author="Thalia Priscilla" w:date="2022-09-26T20:08:00Z">
        <w:r>
          <w:rPr>
            <w:lang w:val="en"/>
          </w:rPr>
          <w:t>you are off to a great start. All the best!</w:t>
        </w:r>
      </w:ins>
    </w:p>
    <w:p w14:paraId="2962FBD5" w14:textId="5563D785" w:rsidR="00970E5D" w:rsidRDefault="00970E5D" w:rsidP="00C77B94">
      <w:pPr>
        <w:rPr>
          <w:ins w:id="41" w:author="Thalia Priscilla" w:date="2022-09-26T20:08:00Z"/>
          <w:lang w:val="en"/>
        </w:rPr>
      </w:pPr>
    </w:p>
    <w:p w14:paraId="724FEB8B" w14:textId="01CC64C1" w:rsidR="00970E5D" w:rsidRDefault="00970E5D" w:rsidP="00C77B94">
      <w:pPr>
        <w:rPr>
          <w:ins w:id="42" w:author="Thalia Priscilla" w:date="2022-09-26T20:08:00Z"/>
          <w:lang w:val="en"/>
        </w:rPr>
      </w:pPr>
      <w:ins w:id="43" w:author="Thalia Priscilla" w:date="2022-09-26T20:08:00Z">
        <w:r>
          <w:rPr>
            <w:lang w:val="en"/>
          </w:rPr>
          <w:t>Thalia</w:t>
        </w:r>
      </w:ins>
    </w:p>
    <w:p w14:paraId="1941F397" w14:textId="2867A655" w:rsidR="00970E5D" w:rsidRDefault="00970E5D" w:rsidP="00C77B94">
      <w:pPr>
        <w:rPr>
          <w:ins w:id="44" w:author="Thalia Priscilla" w:date="2022-09-26T20:08:00Z"/>
          <w:lang w:val="en"/>
        </w:rPr>
      </w:pPr>
    </w:p>
    <w:p w14:paraId="2B64D97B" w14:textId="060F5683" w:rsidR="00970E5D" w:rsidRDefault="00970E5D" w:rsidP="00C77B94">
      <w:pPr>
        <w:rPr>
          <w:ins w:id="45" w:author="Thalia Priscilla" w:date="2022-09-26T15:25:00Z"/>
          <w:lang w:val="en"/>
        </w:rPr>
      </w:pPr>
      <w:ins w:id="46" w:author="Thalia Priscilla" w:date="2022-09-26T20:08:00Z">
        <w:r>
          <w:rPr>
            <w:lang w:val="en"/>
          </w:rPr>
          <w:t>ALL-in Essay Editor</w:t>
        </w:r>
      </w:ins>
    </w:p>
    <w:p w14:paraId="67278988" w14:textId="7A8F78D2" w:rsidR="00C77B94" w:rsidRDefault="00C77B94" w:rsidP="00C77B94">
      <w:pPr>
        <w:pStyle w:val="CommentText"/>
        <w:rPr>
          <w:ins w:id="47" w:author="Thalia Priscilla" w:date="2022-09-26T15:25:00Z"/>
        </w:rPr>
      </w:pPr>
      <w:ins w:id="48" w:author="Thalia Priscilla" w:date="2022-09-26T15:25:00Z">
        <w:r>
          <w:rPr>
            <w:rStyle w:val="CommentReference"/>
          </w:rPr>
          <w:annotationRef/>
        </w:r>
        <w:r>
          <w:t xml:space="preserve"> </w:t>
        </w:r>
      </w:ins>
    </w:p>
    <w:p w14:paraId="00966F6A" w14:textId="77777777" w:rsidR="00C77B94" w:rsidRPr="00C77B94" w:rsidRDefault="00C77B94" w:rsidP="00C77B94">
      <w:pPr>
        <w:rPr>
          <w:ins w:id="49" w:author="Thalia Priscilla" w:date="2022-09-26T13:44:00Z"/>
          <w:lang w:val="en"/>
        </w:rPr>
      </w:pPr>
    </w:p>
    <w:p w14:paraId="29A65781" w14:textId="77777777" w:rsidR="00C77B94" w:rsidRDefault="00C77B94"/>
    <w:sectPr w:rsidR="00C77B9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09-26T15:05:00Z" w:initials="TP">
    <w:p w14:paraId="582154A8" w14:textId="1702E694" w:rsidR="00C77B94" w:rsidRDefault="00C77B94">
      <w:pPr>
        <w:pStyle w:val="CommentText"/>
      </w:pPr>
      <w:r>
        <w:rPr>
          <w:rStyle w:val="CommentReference"/>
        </w:rPr>
        <w:annotationRef/>
      </w:r>
      <w:r>
        <w:t>Great opening line! The visualization of the setting gives the reader a vivid picture of the setting.</w:t>
      </w:r>
    </w:p>
  </w:comment>
  <w:comment w:id="1" w:author="Thalia Priscilla" w:date="2022-09-26T15:29:00Z" w:initials="TP">
    <w:p w14:paraId="2E2D5EBE" w14:textId="4E7C6830" w:rsidR="00C77B94" w:rsidRDefault="00C77B94">
      <w:pPr>
        <w:pStyle w:val="CommentText"/>
      </w:pPr>
      <w:r>
        <w:rPr>
          <w:rStyle w:val="CommentReference"/>
        </w:rPr>
        <w:annotationRef/>
      </w:r>
      <w:r>
        <w:t>Nice conclusion</w:t>
      </w:r>
      <w:r w:rsidR="00231EC8">
        <w:t>.</w:t>
      </w:r>
      <w:r>
        <w:t xml:space="preserve"> If you want you can mention your passion to help stray animals, tying it to the prompt, as you see fit.</w:t>
      </w:r>
    </w:p>
  </w:comment>
  <w:comment w:id="2" w:author="Thalia Priscilla" w:date="2022-09-26T15:27:00Z" w:initials="TP">
    <w:p w14:paraId="32120B6B" w14:textId="468A0D2A" w:rsidR="00C77B94" w:rsidRDefault="00C77B94">
      <w:pPr>
        <w:pStyle w:val="CommentText"/>
      </w:pPr>
      <w:r>
        <w:rPr>
          <w:rStyle w:val="CommentReference"/>
        </w:rPr>
        <w:annotationRef/>
      </w:r>
      <w:r>
        <w:t>Is this correct?</w:t>
      </w:r>
    </w:p>
  </w:comment>
  <w:comment w:id="6" w:author="ALL-in Eduspace" w:date="2022-09-27T09:54:00Z" w:initials="AiE">
    <w:p w14:paraId="2281F0C6" w14:textId="77777777" w:rsidR="00477D53" w:rsidRDefault="00477D53" w:rsidP="00477D53">
      <w:pPr>
        <w:pStyle w:val="CommentText"/>
      </w:pPr>
      <w:r>
        <w:rPr>
          <w:rStyle w:val="CommentReference"/>
        </w:rPr>
        <w:annotationRef/>
      </w:r>
      <w:r>
        <w:rPr>
          <w:rStyle w:val="CommentReference"/>
        </w:rPr>
        <w:annotationRef/>
      </w:r>
      <w:r>
        <w:t xml:space="preserve">Include and show your feelings more here. </w:t>
      </w:r>
    </w:p>
    <w:p w14:paraId="6DFEAE80" w14:textId="77777777" w:rsidR="00477D53" w:rsidRDefault="00477D53" w:rsidP="00477D53">
      <w:pPr>
        <w:pStyle w:val="CommentText"/>
      </w:pPr>
    </w:p>
    <w:p w14:paraId="5E795BC9" w14:textId="77777777" w:rsidR="00477D53" w:rsidRDefault="00477D53" w:rsidP="00477D53">
      <w:pPr>
        <w:pStyle w:val="CommentText"/>
      </w:pPr>
      <w:r>
        <w:t>E.g.</w:t>
      </w:r>
    </w:p>
    <w:p w14:paraId="70C30E73" w14:textId="77777777" w:rsidR="00477D53" w:rsidRDefault="00477D53" w:rsidP="00477D53">
      <w:pPr>
        <w:pStyle w:val="CommentText"/>
      </w:pPr>
      <w:r>
        <w:t>“But I started doubting and questioning whether these features were adequate.”</w:t>
      </w:r>
    </w:p>
    <w:p w14:paraId="060E4938" w14:textId="77777777" w:rsidR="00477D53" w:rsidRDefault="00477D53" w:rsidP="00477D53">
      <w:pPr>
        <w:pStyle w:val="CommentText"/>
      </w:pPr>
    </w:p>
    <w:p w14:paraId="6D1B8B22" w14:textId="77777777" w:rsidR="00477D53" w:rsidRDefault="00477D53" w:rsidP="00477D53">
      <w:pPr>
        <w:pStyle w:val="CommentText"/>
      </w:pPr>
      <w:r>
        <w:t>Or “But were these features adequate? I started questioning myself. To make sure that it is, I….”</w:t>
      </w:r>
    </w:p>
    <w:p w14:paraId="617A643C" w14:textId="54B5947B" w:rsidR="00477D53" w:rsidRDefault="00477D53">
      <w:pPr>
        <w:pStyle w:val="CommentText"/>
      </w:pPr>
    </w:p>
  </w:comment>
  <w:comment w:id="7" w:author="Thalia Priscilla" w:date="2022-09-26T15:08:00Z" w:initials="TP">
    <w:p w14:paraId="4610DE43" w14:textId="061969B7" w:rsidR="00C77B94" w:rsidRDefault="00C77B94">
      <w:pPr>
        <w:pStyle w:val="CommentText"/>
      </w:pPr>
      <w:r>
        <w:rPr>
          <w:rStyle w:val="CommentReference"/>
        </w:rPr>
        <w:annotationRef/>
      </w:r>
      <w:r>
        <w:t>You could briefly mention your cultural background prior to conveying this part of your story. Up until this point the story is set in Oman. It would be helpful to explain why you reached out to an animal shelter in another country.</w:t>
      </w:r>
    </w:p>
  </w:comment>
  <w:comment w:id="8" w:author="ALL-in Eduspace" w:date="2022-09-27T09:58:00Z" w:initials="AiE">
    <w:p w14:paraId="40400A9A" w14:textId="72931DE4" w:rsidR="006A1F10" w:rsidRDefault="006A1F10">
      <w:pPr>
        <w:pStyle w:val="CommentText"/>
      </w:pPr>
      <w:r>
        <w:rPr>
          <w:rStyle w:val="CommentReference"/>
        </w:rPr>
        <w:annotationRef/>
      </w:r>
      <w:r>
        <w:t>I agree. This will give more context and help the reader understand it easier and clearer.</w:t>
      </w:r>
    </w:p>
  </w:comment>
  <w:comment w:id="9" w:author="ALL-in Eduspace" w:date="2022-09-27T09:54:00Z" w:initials="AiE">
    <w:p w14:paraId="5983B807" w14:textId="104557D4" w:rsidR="00477D53" w:rsidRDefault="00477D53">
      <w:pPr>
        <w:pStyle w:val="CommentText"/>
      </w:pPr>
      <w:r>
        <w:rPr>
          <w:rStyle w:val="CommentReference"/>
        </w:rPr>
        <w:annotationRef/>
      </w:r>
      <w:r>
        <w:t>What was their comment and feedback? What did they say? What changes did you implement in the new prototype?</w:t>
      </w:r>
    </w:p>
  </w:comment>
  <w:comment w:id="10" w:author="ALL-in Eduspace" w:date="2022-09-27T10:03:00Z" w:initials="AiE">
    <w:p w14:paraId="6A6A7912" w14:textId="6BAA31B5" w:rsidR="00B120DF" w:rsidRDefault="00B120DF">
      <w:pPr>
        <w:pStyle w:val="CommentText"/>
      </w:pPr>
      <w:r>
        <w:rPr>
          <w:rStyle w:val="CommentReference"/>
        </w:rPr>
        <w:annotationRef/>
      </w:r>
      <w:r>
        <w:t>Write it out Computer-aided Design (CAD)? And then you can abbreviate the next one if there’s any.</w:t>
      </w:r>
    </w:p>
  </w:comment>
  <w:comment w:id="11" w:author="ALL-in Eduspace" w:date="2022-09-27T09:59:00Z" w:initials="AiE">
    <w:p w14:paraId="35B4365D" w14:textId="62C189B3" w:rsidR="006A1F10" w:rsidRDefault="006A1F10">
      <w:pPr>
        <w:pStyle w:val="CommentText"/>
      </w:pPr>
      <w:r>
        <w:rPr>
          <w:rStyle w:val="CommentReference"/>
        </w:rPr>
        <w:annotationRef/>
      </w:r>
      <w:r>
        <w:t xml:space="preserve">Referring to providing context for why BAWABALI in Indonesia, </w:t>
      </w:r>
      <w:r w:rsidR="00B120DF">
        <w:t>make sure it also connects to why you design the 2</w:t>
      </w:r>
      <w:r w:rsidR="00B120DF" w:rsidRPr="00B120DF">
        <w:rPr>
          <w:vertAlign w:val="superscript"/>
        </w:rPr>
        <w:t>nd</w:t>
      </w:r>
      <w:r w:rsidR="00B120DF">
        <w:t xml:space="preserve"> prototype in Indonesia.</w:t>
      </w:r>
    </w:p>
  </w:comment>
  <w:comment w:id="12" w:author="ALL-in Eduspace" w:date="2022-09-27T10:06:00Z" w:initials="AiE">
    <w:p w14:paraId="139ECB6E" w14:textId="77777777" w:rsidR="00E53791" w:rsidRDefault="00B120DF">
      <w:pPr>
        <w:pStyle w:val="CommentText"/>
      </w:pPr>
      <w:r>
        <w:rPr>
          <w:rStyle w:val="CommentReference"/>
        </w:rPr>
        <w:annotationRef/>
      </w:r>
      <w:r>
        <w:t>Maybe here you can be clearer</w:t>
      </w:r>
      <w:r w:rsidR="00E53791">
        <w:t xml:space="preserve"> with your points here by relating it to how you did it the first time.</w:t>
      </w:r>
    </w:p>
    <w:p w14:paraId="23E1D9E5" w14:textId="77777777" w:rsidR="00E53791" w:rsidRDefault="00E53791">
      <w:pPr>
        <w:pStyle w:val="CommentText"/>
      </w:pPr>
    </w:p>
    <w:p w14:paraId="5D9FEF11" w14:textId="16CCFE34" w:rsidR="00E53791" w:rsidRDefault="00E53791">
      <w:pPr>
        <w:pStyle w:val="CommentText"/>
      </w:pPr>
      <w:r>
        <w:t>Something like: Due to BAWABALI’s feedback or reflecting on the prototype, this time you designed the second prototype using CAD first, so that…</w:t>
      </w:r>
    </w:p>
  </w:comment>
  <w:comment w:id="14" w:author="ALL-in Eduspace" w:date="2022-09-27T11:18:00Z" w:initials="AiE">
    <w:p w14:paraId="1CF9E313" w14:textId="3DD54F91" w:rsidR="00200694" w:rsidRDefault="00200694">
      <w:pPr>
        <w:pStyle w:val="CommentText"/>
      </w:pPr>
      <w:r>
        <w:rPr>
          <w:rStyle w:val="CommentReference"/>
        </w:rPr>
        <w:annotationRef/>
      </w:r>
      <w:r>
        <w:t>I think it’s good to kind of add a little bit of detail here such as “After x hours/days or after …</w:t>
      </w:r>
      <w:proofErr w:type="gramStart"/>
      <w:r>
        <w:t>…..</w:t>
      </w:r>
      <w:proofErr w:type="gramEnd"/>
      <w:r>
        <w:t>, finally….”</w:t>
      </w:r>
    </w:p>
  </w:comment>
  <w:comment w:id="15" w:author="Thalia Priscilla" w:date="2022-09-26T15:26:00Z" w:initials="TP">
    <w:p w14:paraId="12F628AD" w14:textId="40B3962D" w:rsidR="00C77B94" w:rsidRDefault="00C77B94">
      <w:pPr>
        <w:pStyle w:val="CommentText"/>
      </w:pPr>
      <w:r>
        <w:rPr>
          <w:rStyle w:val="CommentReference"/>
        </w:rPr>
        <w:annotationRef/>
      </w:r>
      <w:r>
        <w:rPr>
          <w:rStyle w:val="CommentReference"/>
        </w:rPr>
        <w:annotationRef/>
      </w:r>
      <w:r>
        <w:t>That’s amazing! Did you end up building the machine in Oman?</w:t>
      </w:r>
    </w:p>
  </w:comment>
  <w:comment w:id="16" w:author="ALL-in Eduspace" w:date="2022-09-27T11:22:00Z" w:initials="AiE">
    <w:p w14:paraId="3068F395" w14:textId="315C2DCD" w:rsidR="0081258E" w:rsidRDefault="0081258E">
      <w:pPr>
        <w:pStyle w:val="CommentText"/>
      </w:pPr>
      <w:r>
        <w:rPr>
          <w:rStyle w:val="CommentReference"/>
        </w:rPr>
        <w:annotationRef/>
      </w:r>
      <w:proofErr w:type="gramStart"/>
      <w:r>
        <w:t>So</w:t>
      </w:r>
      <w:proofErr w:type="gramEnd"/>
      <w:r>
        <w:t xml:space="preserve"> did you donate it already? I think you can be clearer here whether you have donated it or not, whether it has been tried and implemented or not.</w:t>
      </w:r>
    </w:p>
    <w:p w14:paraId="3855D4AF" w14:textId="77777777" w:rsidR="0081258E" w:rsidRDefault="0081258E">
      <w:pPr>
        <w:pStyle w:val="CommentText"/>
      </w:pPr>
    </w:p>
    <w:p w14:paraId="6504B30F" w14:textId="043295F8" w:rsidR="0081258E" w:rsidRDefault="0081258E">
      <w:pPr>
        <w:pStyle w:val="CommentText"/>
      </w:pPr>
      <w:r>
        <w:t xml:space="preserve">If yes, what was the outcome?  </w:t>
      </w:r>
    </w:p>
  </w:comment>
  <w:comment w:id="18" w:author="ALL-in Eduspace" w:date="2022-09-27T11:29:00Z" w:initials="AiE">
    <w:p w14:paraId="11D3CE9A" w14:textId="3A9D988F" w:rsidR="00BD4FE5" w:rsidRDefault="00BD4FE5" w:rsidP="00BD4FE5">
      <w:pPr>
        <w:pStyle w:val="CommentText"/>
      </w:pPr>
      <w:r>
        <w:rPr>
          <w:rStyle w:val="CommentReference"/>
        </w:rPr>
        <w:annotationRef/>
      </w:r>
      <w:r>
        <w:t>Indeed, great reflection!</w:t>
      </w:r>
    </w:p>
    <w:p w14:paraId="0F355FAD" w14:textId="05A9AFC8" w:rsidR="00BD4FE5" w:rsidRDefault="00BD4FE5" w:rsidP="00BD4FE5">
      <w:pPr>
        <w:pStyle w:val="CommentText"/>
      </w:pPr>
      <w:r>
        <w:t>Referring to the previous comments, make sure you elaborate and show the reader the journey where you initially doubted yourself. (You weren’t confident of the initial features, reached out to BAWABALI and received feedbacks, improved the prototype)</w:t>
      </w:r>
    </w:p>
  </w:comment>
  <w:comment w:id="17" w:author="Thalia Priscilla" w:date="2022-09-26T15:24:00Z" w:initials="TP">
    <w:p w14:paraId="3F04CC25" w14:textId="029A37D2" w:rsidR="00C77B94" w:rsidRDefault="00C77B94">
      <w:pPr>
        <w:pStyle w:val="CommentText"/>
      </w:pPr>
      <w:r>
        <w:rPr>
          <w:rStyle w:val="CommentReference"/>
        </w:rPr>
        <w:annotationRef/>
      </w:r>
      <w:r>
        <w:t>Great reflection</w:t>
      </w:r>
      <w:r w:rsidR="00231EC8">
        <w:t>.</w:t>
      </w:r>
      <w:r>
        <w:t xml:space="preserve"> You might want to consider briefly highlighting the collision of your interest to help animals and your engineering skills. This is a very admirable venture!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2154A8" w15:done="0"/>
  <w15:commentEx w15:paraId="2E2D5EBE" w15:done="0"/>
  <w15:commentEx w15:paraId="32120B6B" w15:done="0"/>
  <w15:commentEx w15:paraId="617A643C" w15:done="0"/>
  <w15:commentEx w15:paraId="4610DE43" w15:done="0"/>
  <w15:commentEx w15:paraId="40400A9A" w15:paraIdParent="4610DE43" w15:done="0"/>
  <w15:commentEx w15:paraId="5983B807" w15:done="0"/>
  <w15:commentEx w15:paraId="6A6A7912" w15:done="0"/>
  <w15:commentEx w15:paraId="35B4365D" w15:done="0"/>
  <w15:commentEx w15:paraId="5D9FEF11" w15:done="0"/>
  <w15:commentEx w15:paraId="1CF9E313" w15:done="0"/>
  <w15:commentEx w15:paraId="12F628AD" w15:done="0"/>
  <w15:commentEx w15:paraId="6504B30F" w15:done="0"/>
  <w15:commentEx w15:paraId="0F355FAD" w15:done="0"/>
  <w15:commentEx w15:paraId="3F04C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3E44" w16cex:dateUtc="2022-09-26T08:05:00Z"/>
  <w16cex:commentExtensible w16cex:durableId="26DC43E7" w16cex:dateUtc="2022-09-26T08:29:00Z"/>
  <w16cex:commentExtensible w16cex:durableId="26DC437A" w16cex:dateUtc="2022-09-26T08:27:00Z"/>
  <w16cex:commentExtensible w16cex:durableId="26DD46CC" w16cex:dateUtc="2022-09-27T02:54:00Z"/>
  <w16cex:commentExtensible w16cex:durableId="26DC3F06" w16cex:dateUtc="2022-09-26T08:08:00Z"/>
  <w16cex:commentExtensible w16cex:durableId="26DD47CC" w16cex:dateUtc="2022-09-27T02:58:00Z"/>
  <w16cex:commentExtensible w16cex:durableId="26DD46EA" w16cex:dateUtc="2022-09-27T02:54:00Z"/>
  <w16cex:commentExtensible w16cex:durableId="26DD48F0" w16cex:dateUtc="2022-09-27T03:03:00Z"/>
  <w16cex:commentExtensible w16cex:durableId="26DD4801" w16cex:dateUtc="2022-09-27T02:59:00Z"/>
  <w16cex:commentExtensible w16cex:durableId="26DD499D" w16cex:dateUtc="2022-09-27T03:06:00Z"/>
  <w16cex:commentExtensible w16cex:durableId="26DD5AA0" w16cex:dateUtc="2022-09-27T04:18:00Z"/>
  <w16cex:commentExtensible w16cex:durableId="26DC4337" w16cex:dateUtc="2022-09-26T08:26:00Z"/>
  <w16cex:commentExtensible w16cex:durableId="26DD5B7C" w16cex:dateUtc="2022-09-27T04:22:00Z"/>
  <w16cex:commentExtensible w16cex:durableId="26DD5CFF" w16cex:dateUtc="2022-09-27T04:29:00Z"/>
  <w16cex:commentExtensible w16cex:durableId="26DC42B8" w16cex:dateUtc="2022-09-26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2154A8" w16cid:durableId="26DC3E44"/>
  <w16cid:commentId w16cid:paraId="2E2D5EBE" w16cid:durableId="26DC43E7"/>
  <w16cid:commentId w16cid:paraId="32120B6B" w16cid:durableId="26DC437A"/>
  <w16cid:commentId w16cid:paraId="617A643C" w16cid:durableId="26DD46CC"/>
  <w16cid:commentId w16cid:paraId="4610DE43" w16cid:durableId="26DC3F06"/>
  <w16cid:commentId w16cid:paraId="40400A9A" w16cid:durableId="26DD47CC"/>
  <w16cid:commentId w16cid:paraId="5983B807" w16cid:durableId="26DD46EA"/>
  <w16cid:commentId w16cid:paraId="6A6A7912" w16cid:durableId="26DD48F0"/>
  <w16cid:commentId w16cid:paraId="35B4365D" w16cid:durableId="26DD4801"/>
  <w16cid:commentId w16cid:paraId="5D9FEF11" w16cid:durableId="26DD499D"/>
  <w16cid:commentId w16cid:paraId="1CF9E313" w16cid:durableId="26DD5AA0"/>
  <w16cid:commentId w16cid:paraId="12F628AD" w16cid:durableId="26DC4337"/>
  <w16cid:commentId w16cid:paraId="6504B30F" w16cid:durableId="26DD5B7C"/>
  <w16cid:commentId w16cid:paraId="0F355FAD" w16cid:durableId="26DD5CFF"/>
  <w16cid:commentId w16cid:paraId="3F04CC25" w16cid:durableId="26DC42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185506"/>
    <w:rsid w:val="00200694"/>
    <w:rsid w:val="00231EC8"/>
    <w:rsid w:val="00477D53"/>
    <w:rsid w:val="004F5032"/>
    <w:rsid w:val="00540E9F"/>
    <w:rsid w:val="005E3C66"/>
    <w:rsid w:val="0062459E"/>
    <w:rsid w:val="006A1F10"/>
    <w:rsid w:val="006F6709"/>
    <w:rsid w:val="0081258E"/>
    <w:rsid w:val="00970E5D"/>
    <w:rsid w:val="00B120DF"/>
    <w:rsid w:val="00BD4FE5"/>
    <w:rsid w:val="00C77B94"/>
    <w:rsid w:val="00E537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unhideWhenUsed/>
    <w:rsid w:val="00540E9F"/>
    <w:rPr>
      <w:sz w:val="20"/>
      <w:szCs w:val="20"/>
    </w:rPr>
  </w:style>
  <w:style w:type="character" w:customStyle="1" w:styleId="CommentTextChar">
    <w:name w:val="Comment Text Char"/>
    <w:basedOn w:val="DefaultParagraphFont"/>
    <w:link w:val="CommentText"/>
    <w:uiPriority w:val="99"/>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 w:type="paragraph" w:styleId="Revision">
    <w:name w:val="Revision"/>
    <w:hidden/>
    <w:uiPriority w:val="99"/>
    <w:semiHidden/>
    <w:rsid w:val="00C7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ALL-in Eduspace</cp:lastModifiedBy>
  <cp:revision>7</cp:revision>
  <dcterms:created xsi:type="dcterms:W3CDTF">2022-08-27T04:29:00Z</dcterms:created>
  <dcterms:modified xsi:type="dcterms:W3CDTF">2022-09-27T04:30:00Z</dcterms:modified>
</cp:coreProperties>
</file>