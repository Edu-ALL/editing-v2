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206DD" w14:textId="4FE9FF11" w:rsidR="00971254" w:rsidRPr="00971254" w:rsidRDefault="00971254" w:rsidP="00971254">
      <w:pPr>
        <w:rPr>
          <w:rFonts w:ascii="Times New Roman" w:eastAsia="Times New Roman" w:hAnsi="Times New Roman" w:cs="Times New Roman"/>
        </w:rPr>
      </w:pPr>
      <w:r w:rsidRPr="00971254">
        <w:rPr>
          <w:rFonts w:ascii="Arial" w:eastAsia="Times New Roman" w:hAnsi="Arial" w:cs="Arial"/>
          <w:b/>
          <w:bCs/>
          <w:color w:val="333333"/>
          <w:sz w:val="25"/>
          <w:szCs w:val="25"/>
          <w:shd w:val="clear" w:color="auto" w:fill="FFFFFF"/>
        </w:rPr>
        <w:t>2. Briefly describe a personal goal you have set for yourself, and how long you have been working to achieve this goal. Who did you turn to for advice or help, and what was their role? What did you learn about yourself?</w:t>
      </w:r>
      <w:r w:rsidR="00B92100">
        <w:rPr>
          <w:rFonts w:ascii="Arial" w:eastAsia="Times New Roman" w:hAnsi="Arial" w:cs="Arial"/>
          <w:b/>
          <w:bCs/>
          <w:color w:val="333333"/>
          <w:sz w:val="25"/>
          <w:szCs w:val="25"/>
          <w:shd w:val="clear" w:color="auto" w:fill="FFFFFF"/>
        </w:rPr>
        <w:t xml:space="preserve"> (120 Words)</w:t>
      </w:r>
    </w:p>
    <w:p w14:paraId="1CFA5DA7" w14:textId="77777777" w:rsidR="00971254" w:rsidRDefault="00971254" w:rsidP="00971254">
      <w:pPr>
        <w:rPr>
          <w:rFonts w:ascii="Times New Roman" w:eastAsia="Times New Roman" w:hAnsi="Times New Roman" w:cs="Times New Roman"/>
        </w:rPr>
      </w:pPr>
    </w:p>
    <w:p w14:paraId="2C3553ED" w14:textId="384DD53D" w:rsidR="00971254" w:rsidRPr="00971254" w:rsidRDefault="00971254" w:rsidP="00971254">
      <w:pPr>
        <w:rPr>
          <w:rFonts w:ascii="Times New Roman" w:eastAsia="Times New Roman" w:hAnsi="Times New Roman" w:cs="Times New Roman"/>
        </w:rPr>
      </w:pPr>
      <w:r w:rsidRPr="00971254">
        <w:rPr>
          <w:rFonts w:ascii="Arial" w:eastAsia="Times New Roman" w:hAnsi="Arial" w:cs="Arial"/>
          <w:color w:val="000000"/>
          <w:shd w:val="clear" w:color="auto" w:fill="FFFFFF"/>
        </w:rPr>
        <w:t xml:space="preserve">“1 in 10 people (785 million) still lack </w:t>
      </w:r>
      <w:commentRangeStart w:id="0"/>
      <w:commentRangeStart w:id="1"/>
      <w:commentRangeStart w:id="2"/>
      <w:r w:rsidRPr="00971254">
        <w:rPr>
          <w:rFonts w:ascii="Arial" w:eastAsia="Times New Roman" w:hAnsi="Arial" w:cs="Arial"/>
          <w:color w:val="000000"/>
          <w:shd w:val="clear" w:color="auto" w:fill="FFFFFF"/>
        </w:rPr>
        <w:t>basic services</w:t>
      </w:r>
      <w:commentRangeEnd w:id="0"/>
      <w:r w:rsidR="000C74FB">
        <w:rPr>
          <w:rStyle w:val="CommentReference"/>
        </w:rPr>
        <w:commentReference w:id="0"/>
      </w:r>
      <w:commentRangeEnd w:id="1"/>
      <w:r w:rsidR="00060366">
        <w:rPr>
          <w:rStyle w:val="CommentReference"/>
        </w:rPr>
        <w:commentReference w:id="1"/>
      </w:r>
      <w:commentRangeEnd w:id="2"/>
      <w:r w:rsidR="00E85E1D">
        <w:rPr>
          <w:rStyle w:val="CommentReference"/>
        </w:rPr>
        <w:commentReference w:id="2"/>
      </w:r>
      <w:r w:rsidRPr="00971254">
        <w:rPr>
          <w:rFonts w:ascii="Arial" w:eastAsia="Times New Roman" w:hAnsi="Arial" w:cs="Arial"/>
          <w:color w:val="000000"/>
          <w:shd w:val="clear" w:color="auto" w:fill="FFFFFF"/>
        </w:rPr>
        <w:t>, including the 144 million who drink untreated surface water.” This inspired me to create a freely-accessible water safety map that can act as a guide for people to monitor and learn more about the water conditions around them. </w:t>
      </w:r>
    </w:p>
    <w:p w14:paraId="14E17F18" w14:textId="77777777" w:rsidR="00971254" w:rsidRPr="00971254" w:rsidRDefault="00971254" w:rsidP="00971254">
      <w:pPr>
        <w:rPr>
          <w:rFonts w:ascii="Times New Roman" w:eastAsia="Times New Roman" w:hAnsi="Times New Roman" w:cs="Times New Roman"/>
        </w:rPr>
      </w:pPr>
    </w:p>
    <w:p w14:paraId="29D586F3" w14:textId="77777777" w:rsidR="00971254" w:rsidRPr="00971254" w:rsidRDefault="00971254" w:rsidP="00971254">
      <w:pPr>
        <w:rPr>
          <w:rFonts w:ascii="Times New Roman" w:eastAsia="Times New Roman" w:hAnsi="Times New Roman" w:cs="Times New Roman"/>
        </w:rPr>
      </w:pPr>
      <w:r w:rsidRPr="00971254">
        <w:rPr>
          <w:rFonts w:ascii="Arial" w:eastAsia="Times New Roman" w:hAnsi="Arial" w:cs="Arial"/>
          <w:color w:val="000000"/>
          <w:shd w:val="clear" w:color="auto" w:fill="FFFFFF"/>
        </w:rPr>
        <w:t>As a high school student, I certainly lacked the knowledge on how to accomplish this goal. I approached my dad and shared my thoughts. “Research, listen and learn” was his advice.  </w:t>
      </w:r>
    </w:p>
    <w:p w14:paraId="7FA6D9D6" w14:textId="77777777" w:rsidR="00971254" w:rsidRPr="00971254" w:rsidRDefault="00971254" w:rsidP="00971254">
      <w:pPr>
        <w:rPr>
          <w:rFonts w:ascii="Times New Roman" w:eastAsia="Times New Roman" w:hAnsi="Times New Roman" w:cs="Times New Roman"/>
        </w:rPr>
      </w:pPr>
    </w:p>
    <w:p w14:paraId="3EFFE479" w14:textId="6B767DD0" w:rsidR="00971254" w:rsidRPr="00971254" w:rsidRDefault="00971254" w:rsidP="00971254">
      <w:pPr>
        <w:rPr>
          <w:rFonts w:ascii="Times New Roman" w:eastAsia="Times New Roman" w:hAnsi="Times New Roman" w:cs="Times New Roman"/>
        </w:rPr>
      </w:pPr>
      <w:r w:rsidRPr="00971254">
        <w:rPr>
          <w:rFonts w:ascii="Arial" w:eastAsia="Times New Roman" w:hAnsi="Arial" w:cs="Arial"/>
          <w:color w:val="000000"/>
          <w:shd w:val="clear" w:color="auto" w:fill="FFFFFF"/>
        </w:rPr>
        <w:t>I started researching different types of water contaminants</w:t>
      </w:r>
      <w:r w:rsidR="000F758E">
        <w:rPr>
          <w:rFonts w:ascii="Arial" w:eastAsia="Times New Roman" w:hAnsi="Arial" w:cs="Arial"/>
          <w:color w:val="000000"/>
          <w:shd w:val="clear" w:color="auto" w:fill="FFFFFF"/>
        </w:rPr>
        <w:t xml:space="preserve"> and</w:t>
      </w:r>
      <w:r w:rsidRPr="00971254">
        <w:rPr>
          <w:rFonts w:ascii="Arial" w:eastAsia="Times New Roman" w:hAnsi="Arial" w:cs="Arial"/>
          <w:color w:val="000000"/>
          <w:shd w:val="clear" w:color="auto" w:fill="FFFFFF"/>
        </w:rPr>
        <w:t xml:space="preserve"> current water conditions in various places</w:t>
      </w:r>
      <w:r w:rsidR="000F758E">
        <w:rPr>
          <w:rFonts w:ascii="Arial" w:eastAsia="Times New Roman" w:hAnsi="Arial" w:cs="Arial"/>
          <w:color w:val="000000"/>
          <w:shd w:val="clear" w:color="auto" w:fill="FFFFFF"/>
        </w:rPr>
        <w:t>. I</w:t>
      </w:r>
      <w:r w:rsidRPr="00971254">
        <w:rPr>
          <w:rFonts w:ascii="Arial" w:eastAsia="Times New Roman" w:hAnsi="Arial" w:cs="Arial"/>
          <w:color w:val="000000"/>
          <w:shd w:val="clear" w:color="auto" w:fill="FFFFFF"/>
        </w:rPr>
        <w:t xml:space="preserve"> listened to countless tutorials</w:t>
      </w:r>
      <w:ins w:id="3" w:author="Chiara Situmorang" w:date="2022-11-03T15:24:00Z">
        <w:r w:rsidR="000F758E">
          <w:rPr>
            <w:rFonts w:ascii="Arial" w:eastAsia="Times New Roman" w:hAnsi="Arial" w:cs="Arial"/>
            <w:color w:val="000000"/>
            <w:shd w:val="clear" w:color="auto" w:fill="FFFFFF"/>
          </w:rPr>
          <w:t xml:space="preserve"> on app development</w:t>
        </w:r>
      </w:ins>
      <w:r w:rsidRPr="00971254">
        <w:rPr>
          <w:rFonts w:ascii="Arial" w:eastAsia="Times New Roman" w:hAnsi="Arial" w:cs="Arial"/>
          <w:color w:val="000000"/>
          <w:shd w:val="clear" w:color="auto" w:fill="FFFFFF"/>
        </w:rPr>
        <w:t xml:space="preserve"> and learnt the techniques and steps to create the app. Without realizing it, the first prototype of this app was finished in April. </w:t>
      </w:r>
    </w:p>
    <w:p w14:paraId="79ECC800" w14:textId="77777777" w:rsidR="00971254" w:rsidRPr="00971254" w:rsidRDefault="00971254" w:rsidP="00971254">
      <w:pPr>
        <w:rPr>
          <w:rFonts w:ascii="Times New Roman" w:eastAsia="Times New Roman" w:hAnsi="Times New Roman" w:cs="Times New Roman"/>
        </w:rPr>
      </w:pPr>
    </w:p>
    <w:p w14:paraId="0BC1A43C" w14:textId="77777777" w:rsidR="00971254" w:rsidRPr="00971254" w:rsidRDefault="00971254" w:rsidP="00971254">
      <w:pPr>
        <w:rPr>
          <w:rFonts w:ascii="Times New Roman" w:eastAsia="Times New Roman" w:hAnsi="Times New Roman" w:cs="Times New Roman"/>
        </w:rPr>
      </w:pPr>
      <w:commentRangeStart w:id="4"/>
      <w:r w:rsidRPr="00971254">
        <w:rPr>
          <w:rFonts w:ascii="Arial" w:eastAsia="Times New Roman" w:hAnsi="Arial" w:cs="Arial"/>
          <w:color w:val="000000"/>
          <w:shd w:val="clear" w:color="auto" w:fill="FFFFFF"/>
        </w:rPr>
        <w:t>Throughout this journey, I realized that accessibility to reliable data is crucial</w:t>
      </w:r>
      <w:commentRangeEnd w:id="4"/>
      <w:r w:rsidR="000F758E">
        <w:rPr>
          <w:rStyle w:val="CommentReference"/>
        </w:rPr>
        <w:commentReference w:id="4"/>
      </w:r>
      <w:r w:rsidRPr="00971254">
        <w:rPr>
          <w:rFonts w:ascii="Arial" w:eastAsia="Times New Roman" w:hAnsi="Arial" w:cs="Arial"/>
          <w:color w:val="000000"/>
          <w:shd w:val="clear" w:color="auto" w:fill="FFFFFF"/>
        </w:rPr>
        <w:t>, which drives me eager to learn more about data management.</w:t>
      </w:r>
    </w:p>
    <w:p w14:paraId="1EC64B92" w14:textId="77777777" w:rsidR="00971254" w:rsidRPr="00971254" w:rsidRDefault="00971254" w:rsidP="00971254">
      <w:pPr>
        <w:rPr>
          <w:rFonts w:ascii="Times New Roman" w:eastAsia="Times New Roman" w:hAnsi="Times New Roman" w:cs="Times New Roman"/>
        </w:rPr>
      </w:pPr>
    </w:p>
    <w:p w14:paraId="51746513" w14:textId="4C52571E" w:rsidR="003D6FD0" w:rsidRDefault="003D6FD0"/>
    <w:p w14:paraId="63D50105" w14:textId="6FFE80ED" w:rsidR="00B92100" w:rsidRPr="00B92100" w:rsidRDefault="00B92100" w:rsidP="00B92100">
      <w:pPr>
        <w:rPr>
          <w:rFonts w:ascii="Times New Roman" w:eastAsia="Times New Roman" w:hAnsi="Times New Roman" w:cs="Times New Roman"/>
        </w:rPr>
      </w:pPr>
      <w:r w:rsidRPr="00B92100">
        <w:rPr>
          <w:rFonts w:ascii="Arial" w:eastAsia="Times New Roman" w:hAnsi="Arial" w:cs="Arial"/>
          <w:b/>
          <w:bCs/>
          <w:color w:val="333333"/>
          <w:sz w:val="25"/>
          <w:szCs w:val="25"/>
          <w:shd w:val="clear" w:color="auto" w:fill="FFFFFF"/>
        </w:rPr>
        <w:t>3. Describe an example of a situation where you took on a leadership role, helped resolve a dispute, or contributed to a group's goals. What was your role, what were your responsibilities, and what contribution did you make?</w:t>
      </w:r>
      <w:r>
        <w:rPr>
          <w:rFonts w:ascii="Arial" w:eastAsia="Times New Roman" w:hAnsi="Arial" w:cs="Arial"/>
          <w:b/>
          <w:bCs/>
          <w:color w:val="333333"/>
          <w:sz w:val="25"/>
          <w:szCs w:val="25"/>
          <w:shd w:val="clear" w:color="auto" w:fill="FFFFFF"/>
        </w:rPr>
        <w:t xml:space="preserve"> (120 Words)</w:t>
      </w:r>
    </w:p>
    <w:p w14:paraId="7D9518D2" w14:textId="77777777" w:rsidR="00B92100" w:rsidRPr="00B92100" w:rsidRDefault="00B92100" w:rsidP="00B92100">
      <w:pPr>
        <w:rPr>
          <w:rFonts w:ascii="Times New Roman" w:eastAsia="Times New Roman" w:hAnsi="Times New Roman" w:cs="Times New Roman"/>
        </w:rPr>
      </w:pPr>
    </w:p>
    <w:p w14:paraId="26A8DD13" w14:textId="77777777" w:rsidR="00B92100" w:rsidRPr="00B92100" w:rsidRDefault="00B92100" w:rsidP="00B92100">
      <w:pPr>
        <w:rPr>
          <w:rFonts w:ascii="Times New Roman" w:eastAsia="Times New Roman" w:hAnsi="Times New Roman" w:cs="Times New Roman"/>
        </w:rPr>
      </w:pPr>
      <w:r w:rsidRPr="00B92100">
        <w:rPr>
          <w:rFonts w:ascii="Arial" w:eastAsia="Times New Roman" w:hAnsi="Arial" w:cs="Arial"/>
          <w:color w:val="000000"/>
        </w:rPr>
        <w:t xml:space="preserve">Being one of the youngest participants in the </w:t>
      </w:r>
      <w:proofErr w:type="spellStart"/>
      <w:r w:rsidRPr="00B92100">
        <w:rPr>
          <w:rFonts w:ascii="Arial" w:eastAsia="Times New Roman" w:hAnsi="Arial" w:cs="Arial"/>
          <w:color w:val="000000"/>
        </w:rPr>
        <w:t>Technovation</w:t>
      </w:r>
      <w:proofErr w:type="spellEnd"/>
      <w:r w:rsidRPr="00B92100">
        <w:rPr>
          <w:rFonts w:ascii="Arial" w:eastAsia="Times New Roman" w:hAnsi="Arial" w:cs="Arial"/>
          <w:color w:val="000000"/>
        </w:rPr>
        <w:t xml:space="preserve"> Girls competition, my group was behind in both coding and business knowledge.</w:t>
      </w:r>
    </w:p>
    <w:p w14:paraId="3735E916" w14:textId="77777777" w:rsidR="00B92100" w:rsidRPr="00B92100" w:rsidRDefault="00B92100" w:rsidP="00B92100">
      <w:pPr>
        <w:rPr>
          <w:rFonts w:ascii="Times New Roman" w:eastAsia="Times New Roman" w:hAnsi="Times New Roman" w:cs="Times New Roman"/>
        </w:rPr>
      </w:pPr>
    </w:p>
    <w:p w14:paraId="2A3BB9E6" w14:textId="77777777" w:rsidR="00B92100" w:rsidRPr="00B92100" w:rsidRDefault="00B92100" w:rsidP="00B92100">
      <w:pPr>
        <w:rPr>
          <w:rFonts w:ascii="Times New Roman" w:eastAsia="Times New Roman" w:hAnsi="Times New Roman" w:cs="Times New Roman"/>
        </w:rPr>
      </w:pPr>
      <w:commentRangeStart w:id="5"/>
      <w:r w:rsidRPr="00B92100">
        <w:rPr>
          <w:rFonts w:ascii="Arial" w:eastAsia="Times New Roman" w:hAnsi="Arial" w:cs="Arial"/>
          <w:color w:val="000000"/>
        </w:rPr>
        <w:t xml:space="preserve">Taking the initiative to take the leader role, </w:t>
      </w:r>
      <w:commentRangeEnd w:id="5"/>
      <w:r w:rsidR="000F758E">
        <w:rPr>
          <w:rStyle w:val="CommentReference"/>
        </w:rPr>
        <w:commentReference w:id="5"/>
      </w:r>
      <w:r w:rsidRPr="00B92100">
        <w:rPr>
          <w:rFonts w:ascii="Arial" w:eastAsia="Times New Roman" w:hAnsi="Arial" w:cs="Arial"/>
          <w:color w:val="000000"/>
        </w:rPr>
        <w:t>I set up zoom calls to discuss our problem and potential solution, delegated tasks into the app development team and business team. I would frequently hyped up our group chat, asked about their progress, and made sure we communicated effectively. I also diligently searched online tutorials on how to build the app and helped my partner whenever she ran into trouble. In addition, I urged my teammates to offer feedback on the development of the app and vice versa for the business plan.</w:t>
      </w:r>
    </w:p>
    <w:p w14:paraId="50577C47" w14:textId="77777777" w:rsidR="00B92100" w:rsidRPr="00B92100" w:rsidRDefault="00B92100" w:rsidP="00B92100">
      <w:pPr>
        <w:rPr>
          <w:rFonts w:ascii="Times New Roman" w:eastAsia="Times New Roman" w:hAnsi="Times New Roman" w:cs="Times New Roman"/>
        </w:rPr>
      </w:pPr>
    </w:p>
    <w:p w14:paraId="474793D2" w14:textId="77777777" w:rsidR="00B92100" w:rsidRPr="00B92100" w:rsidRDefault="00B92100" w:rsidP="00B92100">
      <w:pPr>
        <w:rPr>
          <w:rFonts w:ascii="Times New Roman" w:eastAsia="Times New Roman" w:hAnsi="Times New Roman" w:cs="Times New Roman"/>
        </w:rPr>
      </w:pPr>
      <w:commentRangeStart w:id="6"/>
      <w:r w:rsidRPr="00B92100">
        <w:rPr>
          <w:rFonts w:ascii="Arial" w:eastAsia="Times New Roman" w:hAnsi="Arial" w:cs="Arial"/>
          <w:color w:val="000000"/>
        </w:rPr>
        <w:t xml:space="preserve">As a result, my team was able to go to the global round </w:t>
      </w:r>
      <w:proofErr w:type="spellStart"/>
      <w:r w:rsidRPr="00B92100">
        <w:rPr>
          <w:rFonts w:ascii="Arial" w:eastAsia="Times New Roman" w:hAnsi="Arial" w:cs="Arial"/>
          <w:color w:val="000000"/>
        </w:rPr>
        <w:t>semi finals</w:t>
      </w:r>
      <w:proofErr w:type="spellEnd"/>
      <w:r w:rsidRPr="00B92100">
        <w:rPr>
          <w:rFonts w:ascii="Arial" w:eastAsia="Times New Roman" w:hAnsi="Arial" w:cs="Arial"/>
          <w:color w:val="000000"/>
        </w:rPr>
        <w:t xml:space="preserve"> and win the regional round title of "the </w:t>
      </w:r>
      <w:proofErr w:type="spellStart"/>
      <w:r w:rsidRPr="00B92100">
        <w:rPr>
          <w:rFonts w:ascii="Arial" w:eastAsia="Times New Roman" w:hAnsi="Arial" w:cs="Arial"/>
          <w:color w:val="000000"/>
        </w:rPr>
        <w:t>favorite</w:t>
      </w:r>
      <w:proofErr w:type="spellEnd"/>
      <w:r w:rsidRPr="00B92100">
        <w:rPr>
          <w:rFonts w:ascii="Arial" w:eastAsia="Times New Roman" w:hAnsi="Arial" w:cs="Arial"/>
          <w:color w:val="000000"/>
        </w:rPr>
        <w:t xml:space="preserve"> app." </w:t>
      </w:r>
      <w:commentRangeEnd w:id="6"/>
      <w:r w:rsidR="00BC3798">
        <w:rPr>
          <w:rStyle w:val="CommentReference"/>
        </w:rPr>
        <w:commentReference w:id="6"/>
      </w:r>
    </w:p>
    <w:p w14:paraId="1FFECBF0" w14:textId="77777777" w:rsidR="00B92100" w:rsidRPr="00B92100" w:rsidRDefault="00B92100" w:rsidP="00B92100">
      <w:pPr>
        <w:rPr>
          <w:rFonts w:ascii="Times New Roman" w:eastAsia="Times New Roman" w:hAnsi="Times New Roman" w:cs="Times New Roman"/>
        </w:rPr>
      </w:pPr>
    </w:p>
    <w:p w14:paraId="0DE4FFBB" w14:textId="0CE27834" w:rsidR="00B92100" w:rsidRDefault="00B92100"/>
    <w:p w14:paraId="672A1757" w14:textId="54CE4423" w:rsidR="00B92100" w:rsidRDefault="00B92100">
      <w:r>
        <w:br w:type="page"/>
      </w:r>
    </w:p>
    <w:p w14:paraId="00E146C3" w14:textId="013E5FC3" w:rsidR="00B92100" w:rsidRPr="00B92100" w:rsidRDefault="00B92100" w:rsidP="00B92100">
      <w:pPr>
        <w:rPr>
          <w:rFonts w:ascii="Times New Roman" w:eastAsia="Times New Roman" w:hAnsi="Times New Roman" w:cs="Times New Roman"/>
        </w:rPr>
      </w:pPr>
      <w:r w:rsidRPr="00B92100">
        <w:rPr>
          <w:rFonts w:ascii="Arial" w:eastAsia="Times New Roman" w:hAnsi="Arial" w:cs="Arial"/>
          <w:b/>
          <w:bCs/>
          <w:color w:val="333333"/>
          <w:sz w:val="25"/>
          <w:szCs w:val="25"/>
          <w:shd w:val="clear" w:color="auto" w:fill="FFFFFF"/>
        </w:rPr>
        <w:lastRenderedPageBreak/>
        <w:t>4. Describe a group, organization, or community with which you have been involved. How long have you been involved? Describe the impact of your involvement in this community, and what you learned from being a member.</w:t>
      </w:r>
      <w:r>
        <w:rPr>
          <w:rFonts w:ascii="Arial" w:eastAsia="Times New Roman" w:hAnsi="Arial" w:cs="Arial"/>
          <w:b/>
          <w:bCs/>
          <w:color w:val="333333"/>
          <w:sz w:val="25"/>
          <w:szCs w:val="25"/>
          <w:shd w:val="clear" w:color="auto" w:fill="FFFFFF"/>
        </w:rPr>
        <w:t xml:space="preserve"> (120 Words)</w:t>
      </w:r>
    </w:p>
    <w:p w14:paraId="5D644483" w14:textId="77777777" w:rsidR="00B92100" w:rsidRPr="00B92100" w:rsidRDefault="00B92100" w:rsidP="00B92100">
      <w:pPr>
        <w:rPr>
          <w:rFonts w:ascii="Times New Roman" w:eastAsia="Times New Roman" w:hAnsi="Times New Roman" w:cs="Times New Roman"/>
        </w:rPr>
      </w:pPr>
    </w:p>
    <w:p w14:paraId="6AA52CBB" w14:textId="77777777" w:rsidR="00B92100" w:rsidRPr="00B92100" w:rsidRDefault="00B92100" w:rsidP="00B92100">
      <w:pPr>
        <w:rPr>
          <w:rFonts w:ascii="Times New Roman" w:eastAsia="Times New Roman" w:hAnsi="Times New Roman" w:cs="Times New Roman"/>
        </w:rPr>
      </w:pPr>
      <w:r w:rsidRPr="00B92100">
        <w:rPr>
          <w:rFonts w:ascii="Arial" w:eastAsia="Times New Roman" w:hAnsi="Arial" w:cs="Arial"/>
          <w:color w:val="000000"/>
          <w:shd w:val="clear" w:color="auto" w:fill="FFFFFF"/>
        </w:rPr>
        <w:t>I first heard of Leo Club, a youth organization to develop leadership qualities by participating in community service activities, back in secondary 1. As a regular member, I participated in a variety of events from school clean-ups to yearly conferences with other Leo Clubs around Indonesia.</w:t>
      </w:r>
    </w:p>
    <w:p w14:paraId="5DB1F0C0" w14:textId="77777777" w:rsidR="00B92100" w:rsidRPr="00B92100" w:rsidRDefault="00B92100" w:rsidP="00B92100">
      <w:pPr>
        <w:rPr>
          <w:rFonts w:ascii="Times New Roman" w:eastAsia="Times New Roman" w:hAnsi="Times New Roman" w:cs="Times New Roman"/>
        </w:rPr>
      </w:pPr>
    </w:p>
    <w:p w14:paraId="0E6DE865" w14:textId="77777777" w:rsidR="00B92100" w:rsidRPr="00B92100" w:rsidRDefault="00B92100" w:rsidP="00B92100">
      <w:pPr>
        <w:rPr>
          <w:rFonts w:ascii="Times New Roman" w:eastAsia="Times New Roman" w:hAnsi="Times New Roman" w:cs="Times New Roman"/>
        </w:rPr>
      </w:pPr>
      <w:r w:rsidRPr="00B92100">
        <w:rPr>
          <w:rFonts w:ascii="Arial" w:eastAsia="Times New Roman" w:hAnsi="Arial" w:cs="Arial"/>
          <w:color w:val="000000"/>
          <w:shd w:val="clear" w:color="auto" w:fill="FFFFFF"/>
        </w:rPr>
        <w:t>3 years passed and I was nominated to be the secretary. I worked closely with the president and vice president during meetings and events such as bake sales, donations and others. I also made sure to record meeting minutes and write monthly club reports to be sent to the district officer. </w:t>
      </w:r>
    </w:p>
    <w:p w14:paraId="29791AB9" w14:textId="77777777" w:rsidR="00B92100" w:rsidRPr="00B92100" w:rsidRDefault="00B92100" w:rsidP="00B92100">
      <w:pPr>
        <w:rPr>
          <w:rFonts w:ascii="Times New Roman" w:eastAsia="Times New Roman" w:hAnsi="Times New Roman" w:cs="Times New Roman"/>
        </w:rPr>
      </w:pPr>
    </w:p>
    <w:p w14:paraId="2602EF3E" w14:textId="77777777" w:rsidR="00B92100" w:rsidRPr="00B92100" w:rsidRDefault="00B92100" w:rsidP="00B92100">
      <w:pPr>
        <w:rPr>
          <w:rFonts w:ascii="Times New Roman" w:eastAsia="Times New Roman" w:hAnsi="Times New Roman" w:cs="Times New Roman"/>
        </w:rPr>
      </w:pPr>
      <w:r w:rsidRPr="00B92100">
        <w:rPr>
          <w:rFonts w:ascii="Arial" w:eastAsia="Times New Roman" w:hAnsi="Arial" w:cs="Arial"/>
          <w:color w:val="000000"/>
          <w:shd w:val="clear" w:color="auto" w:fill="FFFFFF"/>
        </w:rPr>
        <w:t xml:space="preserve">Being a part of this club has helped me realize that life is all about giving rather than receiving. Whether it be through donating to a charity, sharing our knowledge, or protecting the environment by picking up </w:t>
      </w:r>
      <w:commentRangeStart w:id="7"/>
      <w:commentRangeStart w:id="8"/>
      <w:r w:rsidRPr="00B92100">
        <w:rPr>
          <w:rFonts w:ascii="Arial" w:eastAsia="Times New Roman" w:hAnsi="Arial" w:cs="Arial"/>
          <w:color w:val="000000"/>
          <w:shd w:val="clear" w:color="auto" w:fill="FFFFFF"/>
        </w:rPr>
        <w:t>rubbish</w:t>
      </w:r>
      <w:commentRangeEnd w:id="7"/>
      <w:r w:rsidR="00BC3798">
        <w:rPr>
          <w:rStyle w:val="CommentReference"/>
        </w:rPr>
        <w:commentReference w:id="7"/>
      </w:r>
      <w:commentRangeEnd w:id="8"/>
      <w:r w:rsidR="000F758E">
        <w:rPr>
          <w:rStyle w:val="CommentReference"/>
        </w:rPr>
        <w:commentReference w:id="8"/>
      </w:r>
      <w:r w:rsidRPr="00B92100">
        <w:rPr>
          <w:rFonts w:ascii="Arial" w:eastAsia="Times New Roman" w:hAnsi="Arial" w:cs="Arial"/>
          <w:color w:val="000000"/>
          <w:shd w:val="clear" w:color="auto" w:fill="FFFFFF"/>
        </w:rPr>
        <w:t>. </w:t>
      </w:r>
    </w:p>
    <w:p w14:paraId="59A0F4AA" w14:textId="77777777" w:rsidR="00B92100" w:rsidRPr="00B92100" w:rsidRDefault="00B92100" w:rsidP="00B92100">
      <w:pPr>
        <w:rPr>
          <w:rFonts w:ascii="Times New Roman" w:eastAsia="Times New Roman" w:hAnsi="Times New Roman" w:cs="Times New Roman"/>
        </w:rPr>
      </w:pPr>
    </w:p>
    <w:p w14:paraId="0818E343" w14:textId="77777777" w:rsidR="00B92100" w:rsidRDefault="00B92100"/>
    <w:sectPr w:rsidR="00B9210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1-02T11:51:00Z" w:initials="MOU">
    <w:p w14:paraId="4F2C34E6" w14:textId="77777777" w:rsidR="000C74FB" w:rsidRDefault="000C74FB" w:rsidP="009F312F">
      <w:r>
        <w:rPr>
          <w:rStyle w:val="CommentReference"/>
        </w:rPr>
        <w:annotationRef/>
      </w:r>
      <w:r>
        <w:rPr>
          <w:sz w:val="20"/>
          <w:szCs w:val="20"/>
        </w:rPr>
        <w:t>A more relevant word would be basic standards of living</w:t>
      </w:r>
    </w:p>
  </w:comment>
  <w:comment w:id="1" w:author="Microsoft Office User" w:date="2022-11-02T12:27:00Z" w:initials="MOU">
    <w:p w14:paraId="1BA2190C" w14:textId="77777777" w:rsidR="00060366" w:rsidRDefault="00060366" w:rsidP="00872CBB">
      <w:r>
        <w:rPr>
          <w:rStyle w:val="CommentReference"/>
        </w:rPr>
        <w:annotationRef/>
      </w:r>
      <w:r>
        <w:rPr>
          <w:sz w:val="20"/>
          <w:szCs w:val="20"/>
        </w:rPr>
        <w:t>Starting off with a statistic also comes across as impersonal. A personal anecdote about water contamination will work better for the intro.</w:t>
      </w:r>
    </w:p>
  </w:comment>
  <w:comment w:id="2" w:author="Microsoft Office User" w:date="2022-11-02T12:41:00Z" w:initials="MOU">
    <w:p w14:paraId="361BAE07" w14:textId="77777777" w:rsidR="00E85E1D" w:rsidRDefault="00E85E1D" w:rsidP="004342E4">
      <w:r>
        <w:rPr>
          <w:rStyle w:val="CommentReference"/>
        </w:rPr>
        <w:annotationRef/>
      </w:r>
      <w:r>
        <w:rPr>
          <w:sz w:val="20"/>
          <w:szCs w:val="20"/>
        </w:rPr>
        <w:t>The main thing lacking in this short answer is the “why” behind your actions. If you find a strong reason why you are interested in water quality, it will strengthen your story.</w:t>
      </w:r>
    </w:p>
  </w:comment>
  <w:comment w:id="4" w:author="Chiara Situmorang" w:date="2022-11-03T15:24:00Z" w:initials="CS">
    <w:p w14:paraId="4743211B" w14:textId="77777777" w:rsidR="000F758E" w:rsidRDefault="000F758E" w:rsidP="00E953E4">
      <w:r>
        <w:rPr>
          <w:rStyle w:val="CommentReference"/>
        </w:rPr>
        <w:annotationRef/>
      </w:r>
      <w:r>
        <w:rPr>
          <w:sz w:val="20"/>
          <w:szCs w:val="20"/>
        </w:rPr>
        <w:t>How did you learn this? And how does data management play into this?</w:t>
      </w:r>
    </w:p>
  </w:comment>
  <w:comment w:id="5" w:author="Chiara Situmorang" w:date="2022-11-03T15:26:00Z" w:initials="CS">
    <w:p w14:paraId="6402E7EB" w14:textId="77777777" w:rsidR="000F758E" w:rsidRDefault="000F758E" w:rsidP="00670750">
      <w:r>
        <w:rPr>
          <w:rStyle w:val="CommentReference"/>
        </w:rPr>
        <w:annotationRef/>
      </w:r>
      <w:r>
        <w:rPr>
          <w:sz w:val="20"/>
          <w:szCs w:val="20"/>
        </w:rPr>
        <w:t>What made you take charge?</w:t>
      </w:r>
    </w:p>
  </w:comment>
  <w:comment w:id="6" w:author="Microsoft Office User" w:date="2022-11-02T12:51:00Z" w:initials="MOU">
    <w:p w14:paraId="106056F3" w14:textId="14BB0955" w:rsidR="00BC3798" w:rsidRDefault="00BC3798" w:rsidP="00C9206C">
      <w:r>
        <w:rPr>
          <w:rStyle w:val="CommentReference"/>
        </w:rPr>
        <w:annotationRef/>
      </w:r>
      <w:r>
        <w:rPr>
          <w:sz w:val="20"/>
          <w:szCs w:val="20"/>
        </w:rPr>
        <w:t xml:space="preserve">What lesson did you learn from this experience? That taking an initiative creates changes? Take a lesson and expand on it here. </w:t>
      </w:r>
    </w:p>
  </w:comment>
  <w:comment w:id="7" w:author="Microsoft Office User" w:date="2022-11-02T12:56:00Z" w:initials="MOU">
    <w:p w14:paraId="3C7DA244" w14:textId="77777777" w:rsidR="00BC3798" w:rsidRDefault="00BC3798" w:rsidP="00D51CC9">
      <w:r>
        <w:rPr>
          <w:rStyle w:val="CommentReference"/>
        </w:rPr>
        <w:annotationRef/>
      </w:r>
      <w:r>
        <w:rPr>
          <w:sz w:val="20"/>
          <w:szCs w:val="20"/>
        </w:rPr>
        <w:t>For this answer, I I think it would work better to mention the changes you see from your efforts. Did you get to see what your hard work did?</w:t>
      </w:r>
    </w:p>
  </w:comment>
  <w:comment w:id="8" w:author="Chiara Situmorang" w:date="2022-11-03T15:29:00Z" w:initials="CS">
    <w:p w14:paraId="06069E4D" w14:textId="77777777" w:rsidR="000F758E" w:rsidRDefault="000F758E" w:rsidP="005975DF">
      <w:r>
        <w:rPr>
          <w:rStyle w:val="CommentReference"/>
        </w:rPr>
        <w:annotationRef/>
      </w:r>
      <w:r>
        <w:rPr>
          <w:sz w:val="20"/>
          <w:szCs w:val="20"/>
        </w:rPr>
        <w:t>Agree! The prompt is asking about the impact of your involvement as well as what you learned from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2C34E6" w15:done="0"/>
  <w15:commentEx w15:paraId="1BA2190C" w15:paraIdParent="4F2C34E6" w15:done="0"/>
  <w15:commentEx w15:paraId="361BAE07" w15:paraIdParent="4F2C34E6" w15:done="0"/>
  <w15:commentEx w15:paraId="4743211B" w15:done="0"/>
  <w15:commentEx w15:paraId="6402E7EB" w15:done="0"/>
  <w15:commentEx w15:paraId="106056F3" w15:done="0"/>
  <w15:commentEx w15:paraId="3C7DA244" w15:done="0"/>
  <w15:commentEx w15:paraId="06069E4D" w15:paraIdParent="3C7DA2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CD82A" w16cex:dateUtc="2022-11-02T15:51:00Z"/>
  <w16cex:commentExtensible w16cex:durableId="270CE0A8" w16cex:dateUtc="2022-11-02T16:27:00Z"/>
  <w16cex:commentExtensible w16cex:durableId="270CE409" w16cex:dateUtc="2022-11-02T16:41:00Z"/>
  <w16cex:commentExtensible w16cex:durableId="270E5BCA" w16cex:dateUtc="2022-11-03T08:24:00Z"/>
  <w16cex:commentExtensible w16cex:durableId="270E5C2A" w16cex:dateUtc="2022-11-03T08:26:00Z"/>
  <w16cex:commentExtensible w16cex:durableId="270CE64F" w16cex:dateUtc="2022-11-02T16:51:00Z"/>
  <w16cex:commentExtensible w16cex:durableId="270CE76F" w16cex:dateUtc="2022-11-02T16:56:00Z"/>
  <w16cex:commentExtensible w16cex:durableId="270E5CD7" w16cex:dateUtc="2022-11-03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2C34E6" w16cid:durableId="270CD82A"/>
  <w16cid:commentId w16cid:paraId="1BA2190C" w16cid:durableId="270CE0A8"/>
  <w16cid:commentId w16cid:paraId="361BAE07" w16cid:durableId="270CE409"/>
  <w16cid:commentId w16cid:paraId="4743211B" w16cid:durableId="270E5BCA"/>
  <w16cid:commentId w16cid:paraId="6402E7EB" w16cid:durableId="270E5C2A"/>
  <w16cid:commentId w16cid:paraId="106056F3" w16cid:durableId="270CE64F"/>
  <w16cid:commentId w16cid:paraId="3C7DA244" w16cid:durableId="270CE76F"/>
  <w16cid:commentId w16cid:paraId="06069E4D" w16cid:durableId="270E5C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54"/>
    <w:rsid w:val="00060366"/>
    <w:rsid w:val="000C74FB"/>
    <w:rsid w:val="000F758E"/>
    <w:rsid w:val="00185506"/>
    <w:rsid w:val="003D6FD0"/>
    <w:rsid w:val="0062459E"/>
    <w:rsid w:val="00971254"/>
    <w:rsid w:val="00B92100"/>
    <w:rsid w:val="00BC3798"/>
    <w:rsid w:val="00E85E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3C70FFB"/>
  <w15:chartTrackingRefBased/>
  <w15:docId w15:val="{21A64F3E-17F1-5B42-A1DE-90425336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25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C74FB"/>
    <w:rPr>
      <w:sz w:val="16"/>
      <w:szCs w:val="16"/>
    </w:rPr>
  </w:style>
  <w:style w:type="paragraph" w:styleId="CommentText">
    <w:name w:val="annotation text"/>
    <w:basedOn w:val="Normal"/>
    <w:link w:val="CommentTextChar"/>
    <w:uiPriority w:val="99"/>
    <w:semiHidden/>
    <w:unhideWhenUsed/>
    <w:rsid w:val="000C74FB"/>
    <w:rPr>
      <w:sz w:val="20"/>
      <w:szCs w:val="20"/>
    </w:rPr>
  </w:style>
  <w:style w:type="character" w:customStyle="1" w:styleId="CommentTextChar">
    <w:name w:val="Comment Text Char"/>
    <w:basedOn w:val="DefaultParagraphFont"/>
    <w:link w:val="CommentText"/>
    <w:uiPriority w:val="99"/>
    <w:semiHidden/>
    <w:rsid w:val="000C74FB"/>
    <w:rPr>
      <w:sz w:val="20"/>
      <w:szCs w:val="20"/>
    </w:rPr>
  </w:style>
  <w:style w:type="paragraph" w:styleId="CommentSubject">
    <w:name w:val="annotation subject"/>
    <w:basedOn w:val="CommentText"/>
    <w:next w:val="CommentText"/>
    <w:link w:val="CommentSubjectChar"/>
    <w:uiPriority w:val="99"/>
    <w:semiHidden/>
    <w:unhideWhenUsed/>
    <w:rsid w:val="000C74FB"/>
    <w:rPr>
      <w:b/>
      <w:bCs/>
    </w:rPr>
  </w:style>
  <w:style w:type="character" w:customStyle="1" w:styleId="CommentSubjectChar">
    <w:name w:val="Comment Subject Char"/>
    <w:basedOn w:val="CommentTextChar"/>
    <w:link w:val="CommentSubject"/>
    <w:uiPriority w:val="99"/>
    <w:semiHidden/>
    <w:rsid w:val="000C74FB"/>
    <w:rPr>
      <w:b/>
      <w:bCs/>
      <w:sz w:val="20"/>
      <w:szCs w:val="20"/>
    </w:rPr>
  </w:style>
  <w:style w:type="paragraph" w:styleId="Revision">
    <w:name w:val="Revision"/>
    <w:hidden/>
    <w:uiPriority w:val="99"/>
    <w:semiHidden/>
    <w:rsid w:val="000F7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6799">
      <w:bodyDiv w:val="1"/>
      <w:marLeft w:val="0"/>
      <w:marRight w:val="0"/>
      <w:marTop w:val="0"/>
      <w:marBottom w:val="0"/>
      <w:divBdr>
        <w:top w:val="none" w:sz="0" w:space="0" w:color="auto"/>
        <w:left w:val="none" w:sz="0" w:space="0" w:color="auto"/>
        <w:bottom w:val="none" w:sz="0" w:space="0" w:color="auto"/>
        <w:right w:val="none" w:sz="0" w:space="0" w:color="auto"/>
      </w:divBdr>
    </w:div>
    <w:div w:id="1250576631">
      <w:bodyDiv w:val="1"/>
      <w:marLeft w:val="0"/>
      <w:marRight w:val="0"/>
      <w:marTop w:val="0"/>
      <w:marBottom w:val="0"/>
      <w:divBdr>
        <w:top w:val="none" w:sz="0" w:space="0" w:color="auto"/>
        <w:left w:val="none" w:sz="0" w:space="0" w:color="auto"/>
        <w:bottom w:val="none" w:sz="0" w:space="0" w:color="auto"/>
        <w:right w:val="none" w:sz="0" w:space="0" w:color="auto"/>
      </w:divBdr>
    </w:div>
    <w:div w:id="142175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4</cp:revision>
  <dcterms:created xsi:type="dcterms:W3CDTF">2022-11-02T04:26:00Z</dcterms:created>
  <dcterms:modified xsi:type="dcterms:W3CDTF">2022-11-03T08:29:00Z</dcterms:modified>
</cp:coreProperties>
</file>