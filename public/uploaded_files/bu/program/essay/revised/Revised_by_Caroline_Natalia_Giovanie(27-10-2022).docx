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5B0D3" w14:textId="4E7D32C7" w:rsidR="00434980" w:rsidRPr="002C7AC4" w:rsidRDefault="002C7AC4">
      <w:pPr>
        <w:rPr>
          <w:rFonts w:ascii="Helvetica Neue" w:hAnsi="Helvetica Neue"/>
          <w:b/>
          <w:bCs/>
          <w:i/>
          <w:iCs/>
          <w:color w:val="000000"/>
          <w:shd w:val="clear" w:color="auto" w:fill="FFFFFF"/>
        </w:rPr>
      </w:pPr>
      <w:r w:rsidRPr="002C7AC4">
        <w:rPr>
          <w:rFonts w:ascii="Helvetica Neue" w:hAnsi="Helvetica Neue"/>
          <w:b/>
          <w:bCs/>
          <w:i/>
          <w:iCs/>
          <w:color w:val="000000"/>
          <w:shd w:val="clear" w:color="auto" w:fill="FFFFFF"/>
        </w:rPr>
        <w:t>Discuss an accomplishment, event, or realization that sparked a period of personal growth and a new understanding of yourself or others.</w:t>
      </w:r>
    </w:p>
    <w:p w14:paraId="3411DEAD" w14:textId="2C985948" w:rsidR="002C7AC4" w:rsidRDefault="002C7AC4">
      <w:pPr>
        <w:rPr>
          <w:rFonts w:ascii="Helvetica Neue" w:hAnsi="Helvetica Neue"/>
          <w:i/>
          <w:iCs/>
          <w:color w:val="000000"/>
          <w:shd w:val="clear" w:color="auto" w:fill="FFFFFF"/>
        </w:rPr>
      </w:pPr>
    </w:p>
    <w:p w14:paraId="71BF2DB3" w14:textId="77777777" w:rsidR="003E436A" w:rsidRPr="003E436A" w:rsidRDefault="003E436A" w:rsidP="003E436A">
      <w:pPr>
        <w:jc w:val="both"/>
        <w:rPr>
          <w:rFonts w:ascii="Times New Roman" w:eastAsia="Times New Roman" w:hAnsi="Times New Roman" w:cs="Times New Roman"/>
        </w:rPr>
      </w:pPr>
      <w:r w:rsidRPr="003E436A">
        <w:rPr>
          <w:rFonts w:ascii="Arial" w:eastAsia="Times New Roman" w:hAnsi="Arial" w:cs="Arial"/>
          <w:color w:val="000000"/>
          <w:sz w:val="22"/>
          <w:szCs w:val="22"/>
        </w:rPr>
        <w:t>Have you ever woken up and unexpectedly seen more than a million people view your post? </w:t>
      </w:r>
    </w:p>
    <w:p w14:paraId="4E491AC5" w14:textId="77777777" w:rsidR="003E436A" w:rsidRPr="003E436A" w:rsidRDefault="003E436A" w:rsidP="003E436A">
      <w:pPr>
        <w:rPr>
          <w:rFonts w:ascii="Times New Roman" w:eastAsia="Times New Roman" w:hAnsi="Times New Roman" w:cs="Times New Roman"/>
        </w:rPr>
      </w:pPr>
    </w:p>
    <w:p w14:paraId="6594E363" w14:textId="7563D8B8" w:rsidR="003E436A" w:rsidRPr="003E436A" w:rsidRDefault="003E436A" w:rsidP="003E436A">
      <w:pPr>
        <w:jc w:val="both"/>
        <w:rPr>
          <w:rFonts w:ascii="Times New Roman" w:eastAsia="Times New Roman" w:hAnsi="Times New Roman" w:cs="Times New Roman"/>
        </w:rPr>
      </w:pPr>
      <w:r w:rsidRPr="003E436A">
        <w:rPr>
          <w:rFonts w:ascii="Arial" w:eastAsia="Times New Roman" w:hAnsi="Arial" w:cs="Arial"/>
          <w:color w:val="000000"/>
          <w:sz w:val="22"/>
          <w:szCs w:val="22"/>
        </w:rPr>
        <w:t>I grew up in an environment where my friends doubted m</w:t>
      </w:r>
      <w:ins w:id="0" w:author="Chiara Situmorang" w:date="2022-10-27T12:54:00Z">
        <w:r w:rsidR="00F549BA">
          <w:rPr>
            <w:rFonts w:ascii="Arial" w:eastAsia="Times New Roman" w:hAnsi="Arial" w:cs="Arial"/>
            <w:color w:val="000000"/>
            <w:sz w:val="22"/>
            <w:szCs w:val="22"/>
          </w:rPr>
          <w:t>y …….</w:t>
        </w:r>
      </w:ins>
      <w:del w:id="1" w:author="Chiara Situmorang" w:date="2022-10-27T12:54:00Z">
        <w:r w:rsidRPr="003E436A" w:rsidDel="00F549BA">
          <w:rPr>
            <w:rFonts w:ascii="Arial" w:eastAsia="Times New Roman" w:hAnsi="Arial" w:cs="Arial"/>
            <w:color w:val="000000"/>
            <w:sz w:val="22"/>
            <w:szCs w:val="22"/>
          </w:rPr>
          <w:delText>e</w:delText>
        </w:r>
      </w:del>
      <w:r w:rsidRPr="003E436A">
        <w:rPr>
          <w:rFonts w:ascii="Arial" w:eastAsia="Times New Roman" w:hAnsi="Arial" w:cs="Arial"/>
          <w:color w:val="000000"/>
          <w:sz w:val="22"/>
          <w:szCs w:val="22"/>
        </w:rPr>
        <w:t xml:space="preserve"> because it took me a while to catch up with trends or new gadgets. I initially accepted that no one would notice me, and I </w:t>
      </w:r>
      <w:del w:id="2" w:author="Chiara Situmorang" w:date="2022-10-27T12:55:00Z">
        <w:r w:rsidRPr="003E436A" w:rsidDel="00F549BA">
          <w:rPr>
            <w:rFonts w:ascii="Arial" w:eastAsia="Times New Roman" w:hAnsi="Arial" w:cs="Arial"/>
            <w:color w:val="000000"/>
            <w:sz w:val="22"/>
            <w:szCs w:val="22"/>
          </w:rPr>
          <w:delText>never thought I would be popular</w:delText>
        </w:r>
      </w:del>
      <w:ins w:id="3" w:author="Chiara Situmorang" w:date="2022-10-27T12:55:00Z">
        <w:r w:rsidR="00F549BA">
          <w:rPr>
            <w:rFonts w:ascii="Arial" w:eastAsia="Times New Roman" w:hAnsi="Arial" w:cs="Arial"/>
            <w:color w:val="000000"/>
            <w:sz w:val="22"/>
            <w:szCs w:val="22"/>
          </w:rPr>
          <w:t>would always be a wallflower</w:t>
        </w:r>
      </w:ins>
      <w:r w:rsidRPr="003E436A">
        <w:rPr>
          <w:rFonts w:ascii="Arial" w:eastAsia="Times New Roman" w:hAnsi="Arial" w:cs="Arial"/>
          <w:color w:val="000000"/>
          <w:sz w:val="22"/>
          <w:szCs w:val="22"/>
        </w:rPr>
        <w:t xml:space="preserve">. My self-doubt led me to become quiet and reserved. I preferred </w:t>
      </w:r>
      <w:del w:id="4" w:author="Chiara Situmorang" w:date="2022-10-27T12:55:00Z">
        <w:r w:rsidRPr="003E436A" w:rsidDel="00F549BA">
          <w:rPr>
            <w:rFonts w:ascii="Arial" w:eastAsia="Times New Roman" w:hAnsi="Arial" w:cs="Arial"/>
            <w:color w:val="000000"/>
            <w:sz w:val="22"/>
            <w:szCs w:val="22"/>
          </w:rPr>
          <w:delText xml:space="preserve">keeping </w:delText>
        </w:r>
      </w:del>
      <w:ins w:id="5" w:author="Chiara Situmorang" w:date="2022-10-27T12:55:00Z">
        <w:r w:rsidR="00F549BA">
          <w:rPr>
            <w:rFonts w:ascii="Arial" w:eastAsia="Times New Roman" w:hAnsi="Arial" w:cs="Arial"/>
            <w:color w:val="000000"/>
            <w:sz w:val="22"/>
            <w:szCs w:val="22"/>
          </w:rPr>
          <w:t>to keep</w:t>
        </w:r>
        <w:r w:rsidR="00F549BA" w:rsidRPr="003E436A">
          <w:rPr>
            <w:rFonts w:ascii="Arial" w:eastAsia="Times New Roman" w:hAnsi="Arial" w:cs="Arial"/>
            <w:color w:val="000000"/>
            <w:sz w:val="22"/>
            <w:szCs w:val="22"/>
          </w:rPr>
          <w:t xml:space="preserve"> </w:t>
        </w:r>
      </w:ins>
      <w:r w:rsidRPr="003E436A">
        <w:rPr>
          <w:rFonts w:ascii="Arial" w:eastAsia="Times New Roman" w:hAnsi="Arial" w:cs="Arial"/>
          <w:color w:val="000000"/>
          <w:sz w:val="22"/>
          <w:szCs w:val="22"/>
        </w:rPr>
        <w:t>my opinions to myself since my friends didn't take my voice seriously. It made me feel that my views were unnecessary and that no one would bother listening to what I had to say. </w:t>
      </w:r>
    </w:p>
    <w:p w14:paraId="1BE4356B" w14:textId="77777777" w:rsidR="003E436A" w:rsidRPr="003E436A" w:rsidRDefault="003E436A" w:rsidP="003E436A">
      <w:pPr>
        <w:rPr>
          <w:rFonts w:ascii="Times New Roman" w:eastAsia="Times New Roman" w:hAnsi="Times New Roman" w:cs="Times New Roman"/>
        </w:rPr>
      </w:pPr>
    </w:p>
    <w:p w14:paraId="1CE2054B" w14:textId="57CF4FE8" w:rsidR="003E436A" w:rsidRPr="003E436A" w:rsidRDefault="003E436A" w:rsidP="003E436A">
      <w:pPr>
        <w:jc w:val="both"/>
        <w:rPr>
          <w:rFonts w:ascii="Times New Roman" w:eastAsia="Times New Roman" w:hAnsi="Times New Roman" w:cs="Times New Roman"/>
        </w:rPr>
      </w:pPr>
      <w:r w:rsidRPr="003E436A">
        <w:rPr>
          <w:rFonts w:ascii="Arial" w:eastAsia="Times New Roman" w:hAnsi="Arial" w:cs="Arial"/>
          <w:color w:val="000000"/>
          <w:sz w:val="22"/>
          <w:szCs w:val="22"/>
        </w:rPr>
        <w:t xml:space="preserve">However, </w:t>
      </w:r>
      <w:ins w:id="6" w:author="Chiara Situmorang" w:date="2022-10-27T12:55:00Z">
        <w:r w:rsidR="00F549BA">
          <w:rPr>
            <w:rFonts w:ascii="Arial" w:eastAsia="Times New Roman" w:hAnsi="Arial" w:cs="Arial"/>
            <w:color w:val="000000"/>
            <w:sz w:val="22"/>
            <w:szCs w:val="22"/>
          </w:rPr>
          <w:t xml:space="preserve">one day, </w:t>
        </w:r>
      </w:ins>
      <w:r w:rsidRPr="003E436A">
        <w:rPr>
          <w:rFonts w:ascii="Arial" w:eastAsia="Times New Roman" w:hAnsi="Arial" w:cs="Arial"/>
          <w:color w:val="000000"/>
          <w:sz w:val="22"/>
          <w:szCs w:val="22"/>
        </w:rPr>
        <w:t>I decided to use TikTok to post a critique a few months ago because there was an issue with my mom's car that deserved some attention. I voiced my concern about Indonesian-assembled Hondas, pointing out the flaws of the built quality, such as unsecured armrests and falling door trims</w:t>
      </w:r>
      <w:del w:id="7" w:author="Chiara Situmorang" w:date="2022-10-27T12:55:00Z">
        <w:r w:rsidRPr="003E436A" w:rsidDel="00F549BA">
          <w:rPr>
            <w:rFonts w:ascii="Arial" w:eastAsia="Times New Roman" w:hAnsi="Arial" w:cs="Arial"/>
            <w:color w:val="000000"/>
            <w:sz w:val="22"/>
            <w:szCs w:val="22"/>
          </w:rPr>
          <w:delText>, things the competitor didn't have</w:delText>
        </w:r>
      </w:del>
      <w:r w:rsidRPr="003E436A">
        <w:rPr>
          <w:rFonts w:ascii="Arial" w:eastAsia="Times New Roman" w:hAnsi="Arial" w:cs="Arial"/>
          <w:color w:val="000000"/>
          <w:sz w:val="22"/>
          <w:szCs w:val="22"/>
        </w:rPr>
        <w:t xml:space="preserve">. The assembler </w:t>
      </w:r>
      <w:ins w:id="8" w:author="Chiara Situmorang" w:date="2022-10-27T12:56:00Z">
        <w:r w:rsidR="00F549BA">
          <w:rPr>
            <w:rFonts w:ascii="Arial" w:eastAsia="Times New Roman" w:hAnsi="Arial" w:cs="Arial"/>
            <w:color w:val="000000"/>
            <w:sz w:val="22"/>
            <w:szCs w:val="22"/>
          </w:rPr>
          <w:t>ha</w:t>
        </w:r>
      </w:ins>
      <w:del w:id="9" w:author="Chiara Situmorang" w:date="2022-10-27T12:56:00Z">
        <w:r w:rsidRPr="003E436A" w:rsidDel="00F549BA">
          <w:rPr>
            <w:rFonts w:ascii="Arial" w:eastAsia="Times New Roman" w:hAnsi="Arial" w:cs="Arial"/>
            <w:color w:val="000000"/>
            <w:sz w:val="22"/>
            <w:szCs w:val="22"/>
          </w:rPr>
          <w:delText>di</w:delText>
        </w:r>
      </w:del>
      <w:r w:rsidRPr="003E436A">
        <w:rPr>
          <w:rFonts w:ascii="Arial" w:eastAsia="Times New Roman" w:hAnsi="Arial" w:cs="Arial"/>
          <w:color w:val="000000"/>
          <w:sz w:val="22"/>
          <w:szCs w:val="22"/>
        </w:rPr>
        <w:t xml:space="preserve">d not </w:t>
      </w:r>
      <w:del w:id="10" w:author="Chiara Situmorang" w:date="2022-10-27T12:55:00Z">
        <w:r w:rsidRPr="003E436A" w:rsidDel="00F549BA">
          <w:rPr>
            <w:rFonts w:ascii="Arial" w:eastAsia="Times New Roman" w:hAnsi="Arial" w:cs="Arial"/>
            <w:color w:val="000000"/>
            <w:sz w:val="22"/>
            <w:szCs w:val="22"/>
          </w:rPr>
          <w:delText xml:space="preserve">appropriately </w:delText>
        </w:r>
      </w:del>
      <w:r w:rsidRPr="003E436A">
        <w:rPr>
          <w:rFonts w:ascii="Arial" w:eastAsia="Times New Roman" w:hAnsi="Arial" w:cs="Arial"/>
          <w:color w:val="000000"/>
          <w:sz w:val="22"/>
          <w:szCs w:val="22"/>
        </w:rPr>
        <w:t>secure</w:t>
      </w:r>
      <w:ins w:id="11" w:author="Chiara Situmorang" w:date="2022-10-27T12:56:00Z">
        <w:r w:rsidR="00F549BA">
          <w:rPr>
            <w:rFonts w:ascii="Arial" w:eastAsia="Times New Roman" w:hAnsi="Arial" w:cs="Arial"/>
            <w:color w:val="000000"/>
            <w:sz w:val="22"/>
            <w:szCs w:val="22"/>
          </w:rPr>
          <w:t>d</w:t>
        </w:r>
      </w:ins>
      <w:r w:rsidRPr="003E436A">
        <w:rPr>
          <w:rFonts w:ascii="Arial" w:eastAsia="Times New Roman" w:hAnsi="Arial" w:cs="Arial"/>
          <w:color w:val="000000"/>
          <w:sz w:val="22"/>
          <w:szCs w:val="22"/>
        </w:rPr>
        <w:t xml:space="preserve"> the trims attached to the doors</w:t>
      </w:r>
      <w:ins w:id="12" w:author="Chiara Situmorang" w:date="2022-10-27T12:56:00Z">
        <w:r w:rsidR="00F549BA">
          <w:rPr>
            <w:rFonts w:ascii="Arial" w:eastAsia="Times New Roman" w:hAnsi="Arial" w:cs="Arial"/>
            <w:color w:val="000000"/>
            <w:sz w:val="22"/>
            <w:szCs w:val="22"/>
          </w:rPr>
          <w:t xml:space="preserve"> properly</w:t>
        </w:r>
      </w:ins>
      <w:r w:rsidRPr="003E436A">
        <w:rPr>
          <w:rFonts w:ascii="Arial" w:eastAsia="Times New Roman" w:hAnsi="Arial" w:cs="Arial"/>
          <w:color w:val="000000"/>
          <w:sz w:val="22"/>
          <w:szCs w:val="22"/>
        </w:rPr>
        <w:t xml:space="preserve">. Considering how much my mom paid for this car, I was disappointed. My goal with the video was to let people know about Honda's awful quality control, </w:t>
      </w:r>
      <w:ins w:id="13" w:author="Chiara Situmorang" w:date="2022-10-27T12:56:00Z">
        <w:r w:rsidR="00F549BA">
          <w:rPr>
            <w:rFonts w:ascii="Arial" w:eastAsia="Times New Roman" w:hAnsi="Arial" w:cs="Arial"/>
            <w:color w:val="000000"/>
            <w:sz w:val="22"/>
            <w:szCs w:val="22"/>
          </w:rPr>
          <w:t>but</w:t>
        </w:r>
      </w:ins>
      <w:del w:id="14" w:author="Chiara Situmorang" w:date="2022-10-27T12:56:00Z">
        <w:r w:rsidRPr="003E436A" w:rsidDel="00F549BA">
          <w:rPr>
            <w:rFonts w:ascii="Arial" w:eastAsia="Times New Roman" w:hAnsi="Arial" w:cs="Arial"/>
            <w:color w:val="000000"/>
            <w:sz w:val="22"/>
            <w:szCs w:val="22"/>
          </w:rPr>
          <w:delText>yet</w:delText>
        </w:r>
      </w:del>
      <w:r w:rsidRPr="003E436A">
        <w:rPr>
          <w:rFonts w:ascii="Arial" w:eastAsia="Times New Roman" w:hAnsi="Arial" w:cs="Arial"/>
          <w:color w:val="000000"/>
          <w:sz w:val="22"/>
          <w:szCs w:val="22"/>
        </w:rPr>
        <w:t xml:space="preserve"> it </w:t>
      </w:r>
      <w:ins w:id="15" w:author="Chiara Situmorang" w:date="2022-10-27T12:56:00Z">
        <w:r w:rsidR="00F549BA">
          <w:rPr>
            <w:rFonts w:ascii="Arial" w:eastAsia="Times New Roman" w:hAnsi="Arial" w:cs="Arial"/>
            <w:color w:val="000000"/>
            <w:sz w:val="22"/>
            <w:szCs w:val="22"/>
          </w:rPr>
          <w:t>ended up doing much</w:t>
        </w:r>
      </w:ins>
      <w:del w:id="16" w:author="Chiara Situmorang" w:date="2022-10-27T12:56:00Z">
        <w:r w:rsidRPr="003E436A" w:rsidDel="00F549BA">
          <w:rPr>
            <w:rFonts w:ascii="Arial" w:eastAsia="Times New Roman" w:hAnsi="Arial" w:cs="Arial"/>
            <w:color w:val="000000"/>
            <w:sz w:val="22"/>
            <w:szCs w:val="22"/>
          </w:rPr>
          <w:delText>did</w:delText>
        </w:r>
      </w:del>
      <w:r w:rsidRPr="003E436A">
        <w:rPr>
          <w:rFonts w:ascii="Arial" w:eastAsia="Times New Roman" w:hAnsi="Arial" w:cs="Arial"/>
          <w:color w:val="000000"/>
          <w:sz w:val="22"/>
          <w:szCs w:val="22"/>
        </w:rPr>
        <w:t xml:space="preserve"> more than that. </w:t>
      </w:r>
    </w:p>
    <w:p w14:paraId="25F1C34C" w14:textId="77777777" w:rsidR="003E436A" w:rsidRPr="003E436A" w:rsidRDefault="003E436A" w:rsidP="003E436A">
      <w:pPr>
        <w:rPr>
          <w:rFonts w:ascii="Times New Roman" w:eastAsia="Times New Roman" w:hAnsi="Times New Roman" w:cs="Times New Roman"/>
        </w:rPr>
      </w:pPr>
    </w:p>
    <w:p w14:paraId="46DE052A" w14:textId="1D05BA86" w:rsidR="003E436A" w:rsidRPr="003E436A" w:rsidRDefault="003E436A" w:rsidP="003E436A">
      <w:pPr>
        <w:jc w:val="both"/>
        <w:rPr>
          <w:rFonts w:ascii="Times New Roman" w:eastAsia="Times New Roman" w:hAnsi="Times New Roman" w:cs="Times New Roman"/>
        </w:rPr>
      </w:pPr>
      <w:r w:rsidRPr="003E436A">
        <w:rPr>
          <w:rFonts w:ascii="Arial" w:eastAsia="Times New Roman" w:hAnsi="Arial" w:cs="Arial"/>
          <w:color w:val="000000"/>
          <w:sz w:val="22"/>
          <w:szCs w:val="22"/>
        </w:rPr>
        <w:t xml:space="preserve">Never have I seen that many views on any video I </w:t>
      </w:r>
      <w:ins w:id="17" w:author="Chiara Situmorang" w:date="2022-10-27T12:56:00Z">
        <w:r w:rsidR="00F549BA">
          <w:rPr>
            <w:rFonts w:ascii="Arial" w:eastAsia="Times New Roman" w:hAnsi="Arial" w:cs="Arial"/>
            <w:color w:val="000000"/>
            <w:sz w:val="22"/>
            <w:szCs w:val="22"/>
          </w:rPr>
          <w:t xml:space="preserve">had </w:t>
        </w:r>
      </w:ins>
      <w:r w:rsidRPr="003E436A">
        <w:rPr>
          <w:rFonts w:ascii="Arial" w:eastAsia="Times New Roman" w:hAnsi="Arial" w:cs="Arial"/>
          <w:color w:val="000000"/>
          <w:sz w:val="22"/>
          <w:szCs w:val="22"/>
        </w:rPr>
        <w:t xml:space="preserve">made, let alone a TikTok. </w:t>
      </w:r>
      <w:del w:id="18" w:author="Chiara Situmorang" w:date="2022-10-27T12:57:00Z">
        <w:r w:rsidRPr="003E436A" w:rsidDel="00F549BA">
          <w:rPr>
            <w:rFonts w:ascii="Arial" w:eastAsia="Times New Roman" w:hAnsi="Arial" w:cs="Arial"/>
            <w:color w:val="000000"/>
            <w:sz w:val="22"/>
            <w:szCs w:val="22"/>
          </w:rPr>
          <w:delText xml:space="preserve">This was unexpected as I didn't think the video would reach hundreds of For Your Pages. </w:delText>
        </w:r>
      </w:del>
      <w:r w:rsidRPr="003E436A">
        <w:rPr>
          <w:rFonts w:ascii="Arial" w:eastAsia="Times New Roman" w:hAnsi="Arial" w:cs="Arial"/>
          <w:color w:val="000000"/>
          <w:sz w:val="22"/>
          <w:szCs w:val="22"/>
        </w:rPr>
        <w:t xml:space="preserve">At that point, I didn't know what to do or </w:t>
      </w:r>
      <w:ins w:id="19" w:author="Chiara Situmorang" w:date="2022-10-27T12:57:00Z">
        <w:r w:rsidR="00F549BA">
          <w:rPr>
            <w:rFonts w:ascii="Arial" w:eastAsia="Times New Roman" w:hAnsi="Arial" w:cs="Arial"/>
            <w:color w:val="000000"/>
            <w:sz w:val="22"/>
            <w:szCs w:val="22"/>
          </w:rPr>
          <w:t xml:space="preserve">how to </w:t>
        </w:r>
      </w:ins>
      <w:r w:rsidRPr="003E436A">
        <w:rPr>
          <w:rFonts w:ascii="Arial" w:eastAsia="Times New Roman" w:hAnsi="Arial" w:cs="Arial"/>
          <w:color w:val="000000"/>
          <w:sz w:val="22"/>
          <w:szCs w:val="22"/>
        </w:rPr>
        <w:t xml:space="preserve">react. I looked at the comments and was amazed by the number of people who related to my critique. The feeling of getting </w:t>
      </w:r>
      <w:del w:id="20" w:author="Chiara Situmorang" w:date="2022-10-27T12:57:00Z">
        <w:r w:rsidRPr="003E436A" w:rsidDel="00F549BA">
          <w:rPr>
            <w:rFonts w:ascii="Arial" w:eastAsia="Times New Roman" w:hAnsi="Arial" w:cs="Arial"/>
            <w:color w:val="000000"/>
            <w:sz w:val="22"/>
            <w:szCs w:val="22"/>
          </w:rPr>
          <w:delText xml:space="preserve">more </w:delText>
        </w:r>
      </w:del>
      <w:r w:rsidRPr="003E436A">
        <w:rPr>
          <w:rFonts w:ascii="Arial" w:eastAsia="Times New Roman" w:hAnsi="Arial" w:cs="Arial"/>
          <w:color w:val="000000"/>
          <w:sz w:val="22"/>
          <w:szCs w:val="22"/>
        </w:rPr>
        <w:t xml:space="preserve">recognition from </w:t>
      </w:r>
      <w:del w:id="21" w:author="Chiara Situmorang" w:date="2022-10-27T12:57:00Z">
        <w:r w:rsidRPr="003E436A" w:rsidDel="00F549BA">
          <w:rPr>
            <w:rFonts w:ascii="Arial" w:eastAsia="Times New Roman" w:hAnsi="Arial" w:cs="Arial"/>
            <w:color w:val="000000"/>
            <w:sz w:val="22"/>
            <w:szCs w:val="22"/>
          </w:rPr>
          <w:delText xml:space="preserve">other </w:delText>
        </w:r>
      </w:del>
      <w:r w:rsidRPr="003E436A">
        <w:rPr>
          <w:rFonts w:ascii="Arial" w:eastAsia="Times New Roman" w:hAnsi="Arial" w:cs="Arial"/>
          <w:color w:val="000000"/>
          <w:sz w:val="22"/>
          <w:szCs w:val="22"/>
        </w:rPr>
        <w:t>people I had never interacted with was exciting. Still, I</w:t>
      </w:r>
      <w:ins w:id="22" w:author="Chiara Situmorang" w:date="2022-10-27T12:57:00Z">
        <w:r w:rsidR="00F549BA">
          <w:rPr>
            <w:rFonts w:ascii="Arial" w:eastAsia="Times New Roman" w:hAnsi="Arial" w:cs="Arial"/>
            <w:color w:val="000000"/>
            <w:sz w:val="22"/>
            <w:szCs w:val="22"/>
          </w:rPr>
          <w:t xml:space="preserve"> was</w:t>
        </w:r>
      </w:ins>
      <w:del w:id="23" w:author="Chiara Situmorang" w:date="2022-10-27T12:57:00Z">
        <w:r w:rsidRPr="003E436A" w:rsidDel="00F549BA">
          <w:rPr>
            <w:rFonts w:ascii="Arial" w:eastAsia="Times New Roman" w:hAnsi="Arial" w:cs="Arial"/>
            <w:color w:val="000000"/>
            <w:sz w:val="22"/>
            <w:szCs w:val="22"/>
          </w:rPr>
          <w:delText>'m</w:delText>
        </w:r>
      </w:del>
      <w:r w:rsidRPr="003E436A">
        <w:rPr>
          <w:rFonts w:ascii="Arial" w:eastAsia="Times New Roman" w:hAnsi="Arial" w:cs="Arial"/>
          <w:color w:val="000000"/>
          <w:sz w:val="22"/>
          <w:szCs w:val="22"/>
        </w:rPr>
        <w:t xml:space="preserve"> worried that </w:t>
      </w:r>
      <w:del w:id="24" w:author="Chiara Situmorang" w:date="2022-10-27T12:57:00Z">
        <w:r w:rsidRPr="003E436A" w:rsidDel="00F549BA">
          <w:rPr>
            <w:rFonts w:ascii="Arial" w:eastAsia="Times New Roman" w:hAnsi="Arial" w:cs="Arial"/>
            <w:color w:val="000000"/>
            <w:sz w:val="22"/>
            <w:szCs w:val="22"/>
          </w:rPr>
          <w:delText>there might be a negative consequence, such as</w:delText>
        </w:r>
      </w:del>
      <w:ins w:id="25" w:author="Chiara Situmorang" w:date="2022-10-27T12:57:00Z">
        <w:r w:rsidR="00F549BA">
          <w:rPr>
            <w:rFonts w:ascii="Arial" w:eastAsia="Times New Roman" w:hAnsi="Arial" w:cs="Arial"/>
            <w:color w:val="000000"/>
            <w:sz w:val="22"/>
            <w:szCs w:val="22"/>
          </w:rPr>
          <w:t>I would receive</w:t>
        </w:r>
      </w:ins>
      <w:r w:rsidRPr="003E436A">
        <w:rPr>
          <w:rFonts w:ascii="Arial" w:eastAsia="Times New Roman" w:hAnsi="Arial" w:cs="Arial"/>
          <w:color w:val="000000"/>
          <w:sz w:val="22"/>
          <w:szCs w:val="22"/>
        </w:rPr>
        <w:t xml:space="preserve"> hateful comments or </w:t>
      </w:r>
      <w:del w:id="26" w:author="Chiara Situmorang" w:date="2022-10-27T12:57:00Z">
        <w:r w:rsidRPr="003E436A" w:rsidDel="00F549BA">
          <w:rPr>
            <w:rFonts w:ascii="Arial" w:eastAsia="Times New Roman" w:hAnsi="Arial" w:cs="Arial"/>
            <w:color w:val="000000"/>
            <w:sz w:val="22"/>
            <w:szCs w:val="22"/>
          </w:rPr>
          <w:delText xml:space="preserve">the company I'm critiquing sending </w:delText>
        </w:r>
      </w:del>
      <w:r w:rsidRPr="003E436A">
        <w:rPr>
          <w:rFonts w:ascii="Arial" w:eastAsia="Times New Roman" w:hAnsi="Arial" w:cs="Arial"/>
          <w:color w:val="000000"/>
          <w:sz w:val="22"/>
          <w:szCs w:val="22"/>
        </w:rPr>
        <w:t>a subpoena</w:t>
      </w:r>
      <w:ins w:id="27" w:author="Chiara Situmorang" w:date="2022-10-27T12:57:00Z">
        <w:r w:rsidR="00F549BA">
          <w:rPr>
            <w:rFonts w:ascii="Arial" w:eastAsia="Times New Roman" w:hAnsi="Arial" w:cs="Arial"/>
            <w:color w:val="000000"/>
            <w:sz w:val="22"/>
            <w:szCs w:val="22"/>
          </w:rPr>
          <w:t xml:space="preserve"> from </w:t>
        </w:r>
      </w:ins>
      <w:ins w:id="28" w:author="Chiara Situmorang" w:date="2022-10-27T12:58:00Z">
        <w:r w:rsidR="00F549BA">
          <w:rPr>
            <w:rFonts w:ascii="Arial" w:eastAsia="Times New Roman" w:hAnsi="Arial" w:cs="Arial"/>
            <w:color w:val="000000"/>
            <w:sz w:val="22"/>
            <w:szCs w:val="22"/>
          </w:rPr>
          <w:t>Honda</w:t>
        </w:r>
      </w:ins>
      <w:r w:rsidRPr="003E436A">
        <w:rPr>
          <w:rFonts w:ascii="Arial" w:eastAsia="Times New Roman" w:hAnsi="Arial" w:cs="Arial"/>
          <w:color w:val="000000"/>
          <w:sz w:val="22"/>
          <w:szCs w:val="22"/>
        </w:rPr>
        <w:t>. </w:t>
      </w:r>
    </w:p>
    <w:p w14:paraId="4E78EBD5" w14:textId="77777777" w:rsidR="003E436A" w:rsidRPr="003E436A" w:rsidRDefault="003E436A" w:rsidP="003E436A">
      <w:pPr>
        <w:rPr>
          <w:rFonts w:ascii="Times New Roman" w:eastAsia="Times New Roman" w:hAnsi="Times New Roman" w:cs="Times New Roman"/>
        </w:rPr>
      </w:pPr>
    </w:p>
    <w:p w14:paraId="0FFC207A" w14:textId="4AA7CF13" w:rsidR="003E436A" w:rsidRPr="003E436A" w:rsidRDefault="003E436A" w:rsidP="003E436A">
      <w:pPr>
        <w:jc w:val="both"/>
        <w:rPr>
          <w:rFonts w:ascii="Times New Roman" w:eastAsia="Times New Roman" w:hAnsi="Times New Roman" w:cs="Times New Roman"/>
        </w:rPr>
      </w:pPr>
      <w:r w:rsidRPr="003E436A">
        <w:rPr>
          <w:rFonts w:ascii="Arial" w:eastAsia="Times New Roman" w:hAnsi="Arial" w:cs="Arial"/>
          <w:color w:val="000000"/>
          <w:sz w:val="22"/>
          <w:szCs w:val="22"/>
        </w:rPr>
        <w:t>I</w:t>
      </w:r>
      <w:ins w:id="29" w:author="Chiara Situmorang" w:date="2022-10-27T12:58:00Z">
        <w:r w:rsidR="00F549BA">
          <w:rPr>
            <w:rFonts w:ascii="Arial" w:eastAsia="Times New Roman" w:hAnsi="Arial" w:cs="Arial"/>
            <w:color w:val="000000"/>
            <w:sz w:val="22"/>
            <w:szCs w:val="22"/>
          </w:rPr>
          <w:t>n fact, i</w:t>
        </w:r>
      </w:ins>
      <w:r w:rsidRPr="003E436A">
        <w:rPr>
          <w:rFonts w:ascii="Arial" w:eastAsia="Times New Roman" w:hAnsi="Arial" w:cs="Arial"/>
          <w:color w:val="000000"/>
          <w:sz w:val="22"/>
          <w:szCs w:val="22"/>
        </w:rPr>
        <w:t xml:space="preserve">t didn't take long </w:t>
      </w:r>
      <w:del w:id="30" w:author="Chiara Situmorang" w:date="2022-10-27T12:53:00Z">
        <w:r w:rsidRPr="003E436A" w:rsidDel="00F549BA">
          <w:rPr>
            <w:rFonts w:ascii="Arial" w:eastAsia="Times New Roman" w:hAnsi="Arial" w:cs="Arial"/>
            <w:color w:val="000000"/>
            <w:sz w:val="22"/>
            <w:szCs w:val="22"/>
          </w:rPr>
          <w:delText xml:space="preserve">until </w:delText>
        </w:r>
      </w:del>
      <w:ins w:id="31" w:author="Chiara Situmorang" w:date="2022-10-27T12:53:00Z">
        <w:r w:rsidR="00F549BA">
          <w:rPr>
            <w:rFonts w:ascii="Arial" w:eastAsia="Times New Roman" w:hAnsi="Arial" w:cs="Arial"/>
            <w:color w:val="000000"/>
            <w:sz w:val="22"/>
            <w:szCs w:val="22"/>
          </w:rPr>
          <w:t>before</w:t>
        </w:r>
        <w:r w:rsidR="00F549BA" w:rsidRPr="003E436A">
          <w:rPr>
            <w:rFonts w:ascii="Arial" w:eastAsia="Times New Roman" w:hAnsi="Arial" w:cs="Arial"/>
            <w:color w:val="000000"/>
            <w:sz w:val="22"/>
            <w:szCs w:val="22"/>
          </w:rPr>
          <w:t xml:space="preserve"> </w:t>
        </w:r>
      </w:ins>
      <w:r w:rsidRPr="003E436A">
        <w:rPr>
          <w:rFonts w:ascii="Arial" w:eastAsia="Times New Roman" w:hAnsi="Arial" w:cs="Arial"/>
          <w:color w:val="000000"/>
          <w:sz w:val="22"/>
          <w:szCs w:val="22"/>
        </w:rPr>
        <w:t xml:space="preserve">I got a message from a Honda representative. </w:t>
      </w:r>
      <w:commentRangeStart w:id="32"/>
      <w:del w:id="33" w:author="Chiara Situmorang" w:date="2022-10-27T12:53:00Z">
        <w:r w:rsidRPr="003E436A" w:rsidDel="00F549BA">
          <w:rPr>
            <w:rFonts w:ascii="Arial" w:eastAsia="Times New Roman" w:hAnsi="Arial" w:cs="Arial"/>
            <w:color w:val="000000"/>
            <w:sz w:val="22"/>
            <w:szCs w:val="22"/>
          </w:rPr>
          <w:delText>"Oh lord, it's happening," I said</w:delText>
        </w:r>
        <w:commentRangeEnd w:id="32"/>
        <w:r w:rsidR="00232C42" w:rsidDel="00F549BA">
          <w:rPr>
            <w:rStyle w:val="CommentReference"/>
          </w:rPr>
          <w:commentReference w:id="32"/>
        </w:r>
        <w:r w:rsidRPr="003E436A" w:rsidDel="00F549BA">
          <w:rPr>
            <w:rFonts w:ascii="Arial" w:eastAsia="Times New Roman" w:hAnsi="Arial" w:cs="Arial"/>
            <w:color w:val="000000"/>
            <w:sz w:val="22"/>
            <w:szCs w:val="22"/>
          </w:rPr>
          <w:delText xml:space="preserve">. </w:delText>
        </w:r>
      </w:del>
      <w:r w:rsidRPr="003E436A">
        <w:rPr>
          <w:rFonts w:ascii="Arial" w:eastAsia="Times New Roman" w:hAnsi="Arial" w:cs="Arial"/>
          <w:color w:val="000000"/>
          <w:sz w:val="22"/>
          <w:szCs w:val="22"/>
        </w:rPr>
        <w:t>The world stopped at that moment, and my face went pale. With my heart thumping loudly, I read the message. </w:t>
      </w:r>
    </w:p>
    <w:p w14:paraId="5676907B" w14:textId="77777777" w:rsidR="003E436A" w:rsidRPr="003E436A" w:rsidRDefault="003E436A" w:rsidP="003E436A">
      <w:pPr>
        <w:rPr>
          <w:rFonts w:ascii="Times New Roman" w:eastAsia="Times New Roman" w:hAnsi="Times New Roman" w:cs="Times New Roman"/>
        </w:rPr>
      </w:pPr>
    </w:p>
    <w:p w14:paraId="1D91A650" w14:textId="07B1F9C8" w:rsidR="003E436A" w:rsidRPr="003E436A" w:rsidRDefault="003E436A" w:rsidP="003E436A">
      <w:pPr>
        <w:jc w:val="both"/>
        <w:rPr>
          <w:rFonts w:ascii="Times New Roman" w:eastAsia="Times New Roman" w:hAnsi="Times New Roman" w:cs="Times New Roman"/>
        </w:rPr>
      </w:pPr>
      <w:r w:rsidRPr="003E436A">
        <w:rPr>
          <w:rFonts w:ascii="Arial" w:eastAsia="Times New Roman" w:hAnsi="Arial" w:cs="Arial"/>
          <w:color w:val="000000"/>
          <w:sz w:val="22"/>
          <w:szCs w:val="22"/>
        </w:rPr>
        <w:t xml:space="preserve">It turns out that </w:t>
      </w:r>
      <w:del w:id="34" w:author="Chiara Situmorang" w:date="2022-10-27T12:58:00Z">
        <w:r w:rsidRPr="003E436A" w:rsidDel="00F549BA">
          <w:rPr>
            <w:rFonts w:ascii="Arial" w:eastAsia="Times New Roman" w:hAnsi="Arial" w:cs="Arial"/>
            <w:color w:val="000000"/>
            <w:sz w:val="22"/>
            <w:szCs w:val="22"/>
          </w:rPr>
          <w:delText>the factory's representative</w:delText>
        </w:r>
      </w:del>
      <w:ins w:id="35" w:author="Chiara Situmorang" w:date="2022-10-27T12:58:00Z">
        <w:r w:rsidR="00F549BA">
          <w:rPr>
            <w:rFonts w:ascii="Arial" w:eastAsia="Times New Roman" w:hAnsi="Arial" w:cs="Arial"/>
            <w:color w:val="000000"/>
            <w:sz w:val="22"/>
            <w:szCs w:val="22"/>
          </w:rPr>
          <w:t>a representative of the factory</w:t>
        </w:r>
      </w:ins>
      <w:r w:rsidRPr="003E436A">
        <w:rPr>
          <w:rFonts w:ascii="Arial" w:eastAsia="Times New Roman" w:hAnsi="Arial" w:cs="Arial"/>
          <w:color w:val="000000"/>
          <w:sz w:val="22"/>
          <w:szCs w:val="22"/>
        </w:rPr>
        <w:t xml:space="preserve"> from which my mom's car was produced wanted to look at the vehicle and inspect what was wrong with it. I was 16 then</w:t>
      </w:r>
      <w:ins w:id="36" w:author="Chiara Situmorang" w:date="2022-10-27T12:59:00Z">
        <w:r w:rsidR="00F549BA">
          <w:rPr>
            <w:rFonts w:ascii="Arial" w:eastAsia="Times New Roman" w:hAnsi="Arial" w:cs="Arial"/>
            <w:color w:val="000000"/>
            <w:sz w:val="22"/>
            <w:szCs w:val="22"/>
          </w:rPr>
          <w:t>,</w:t>
        </w:r>
      </w:ins>
      <w:r w:rsidRPr="003E436A">
        <w:rPr>
          <w:rFonts w:ascii="Arial" w:eastAsia="Times New Roman" w:hAnsi="Arial" w:cs="Arial"/>
          <w:color w:val="000000"/>
          <w:sz w:val="22"/>
          <w:szCs w:val="22"/>
        </w:rPr>
        <w:t xml:space="preserve"> and had never talked to a corporate official before. They found that weak adhesive was the reason for the falling trims and later fixed it free of charge. The people from Honda were accepting</w:t>
      </w:r>
      <w:ins w:id="37" w:author="Chiara Situmorang" w:date="2022-10-27T12:59:00Z">
        <w:r w:rsidR="00F549BA">
          <w:rPr>
            <w:rFonts w:ascii="Arial" w:eastAsia="Times New Roman" w:hAnsi="Arial" w:cs="Arial"/>
            <w:color w:val="000000"/>
            <w:sz w:val="22"/>
            <w:szCs w:val="22"/>
          </w:rPr>
          <w:t xml:space="preserve"> of my critique</w:t>
        </w:r>
      </w:ins>
      <w:r w:rsidRPr="003E436A">
        <w:rPr>
          <w:rFonts w:ascii="Arial" w:eastAsia="Times New Roman" w:hAnsi="Arial" w:cs="Arial"/>
          <w:color w:val="000000"/>
          <w:sz w:val="22"/>
          <w:szCs w:val="22"/>
        </w:rPr>
        <w:t xml:space="preserve">, and even though I spoke badly about their cars, they were open to discussion and feedback to improve themselves. They listened to me, which </w:t>
      </w:r>
      <w:del w:id="38" w:author="Chiara Situmorang" w:date="2022-10-27T12:59:00Z">
        <w:r w:rsidRPr="003E436A" w:rsidDel="00F549BA">
          <w:rPr>
            <w:rFonts w:ascii="Arial" w:eastAsia="Times New Roman" w:hAnsi="Arial" w:cs="Arial"/>
            <w:color w:val="000000"/>
            <w:sz w:val="22"/>
            <w:szCs w:val="22"/>
          </w:rPr>
          <w:delText>contrasted with my initial mindset</w:delText>
        </w:r>
      </w:del>
      <w:ins w:id="39" w:author="Chiara Situmorang" w:date="2022-10-27T12:59:00Z">
        <w:r w:rsidR="00F549BA">
          <w:rPr>
            <w:rFonts w:ascii="Arial" w:eastAsia="Times New Roman" w:hAnsi="Arial" w:cs="Arial"/>
            <w:color w:val="000000"/>
            <w:sz w:val="22"/>
            <w:szCs w:val="22"/>
          </w:rPr>
          <w:t>went against how I thought they would react</w:t>
        </w:r>
      </w:ins>
      <w:r w:rsidRPr="003E436A">
        <w:rPr>
          <w:rFonts w:ascii="Arial" w:eastAsia="Times New Roman" w:hAnsi="Arial" w:cs="Arial"/>
          <w:color w:val="000000"/>
          <w:sz w:val="22"/>
          <w:szCs w:val="22"/>
        </w:rPr>
        <w:t>. This made me realize</w:t>
      </w:r>
      <w:del w:id="40" w:author="Chiara Situmorang" w:date="2022-10-27T12:59:00Z">
        <w:r w:rsidRPr="003E436A" w:rsidDel="00F549BA">
          <w:rPr>
            <w:rFonts w:ascii="Arial" w:eastAsia="Times New Roman" w:hAnsi="Arial" w:cs="Arial"/>
            <w:color w:val="000000"/>
            <w:sz w:val="22"/>
            <w:szCs w:val="22"/>
          </w:rPr>
          <w:delText xml:space="preserve"> </w:delText>
        </w:r>
      </w:del>
      <w:r w:rsidRPr="003E436A">
        <w:rPr>
          <w:rFonts w:ascii="Arial" w:eastAsia="Times New Roman" w:hAnsi="Arial" w:cs="Arial"/>
          <w:color w:val="000000"/>
          <w:sz w:val="22"/>
          <w:szCs w:val="22"/>
        </w:rPr>
        <w:t>—regardless of age and status</w:t>
      </w:r>
      <w:del w:id="41" w:author="Chiara Situmorang" w:date="2022-10-27T13:00:00Z">
        <w:r w:rsidRPr="003E436A" w:rsidDel="00F549BA">
          <w:rPr>
            <w:rFonts w:ascii="Arial" w:eastAsia="Times New Roman" w:hAnsi="Arial" w:cs="Arial"/>
            <w:color w:val="000000"/>
            <w:sz w:val="22"/>
            <w:szCs w:val="22"/>
          </w:rPr>
          <w:delText xml:space="preserve"> </w:delText>
        </w:r>
      </w:del>
      <w:r w:rsidRPr="003E436A">
        <w:rPr>
          <w:rFonts w:ascii="Arial" w:eastAsia="Times New Roman" w:hAnsi="Arial" w:cs="Arial"/>
          <w:color w:val="000000"/>
          <w:sz w:val="22"/>
          <w:szCs w:val="22"/>
        </w:rPr>
        <w:t>—</w:t>
      </w:r>
      <w:ins w:id="42" w:author="Chiara Situmorang" w:date="2022-10-27T13:00:00Z">
        <w:r w:rsidR="00F549BA">
          <w:rPr>
            <w:rFonts w:ascii="Arial" w:eastAsia="Times New Roman" w:hAnsi="Arial" w:cs="Arial"/>
            <w:color w:val="000000"/>
            <w:sz w:val="22"/>
            <w:szCs w:val="22"/>
          </w:rPr>
          <w:t xml:space="preserve">that </w:t>
        </w:r>
      </w:ins>
      <w:r w:rsidRPr="003E436A">
        <w:rPr>
          <w:rFonts w:ascii="Arial" w:eastAsia="Times New Roman" w:hAnsi="Arial" w:cs="Arial"/>
          <w:color w:val="000000"/>
          <w:sz w:val="22"/>
          <w:szCs w:val="22"/>
        </w:rPr>
        <w:t>one's voice matters, and it must be voiced responsibility for a good cause. </w:t>
      </w:r>
    </w:p>
    <w:p w14:paraId="77A6068D" w14:textId="77777777" w:rsidR="003E436A" w:rsidRPr="003E436A" w:rsidRDefault="003E436A" w:rsidP="003E436A">
      <w:pPr>
        <w:rPr>
          <w:rFonts w:ascii="Times New Roman" w:eastAsia="Times New Roman" w:hAnsi="Times New Roman" w:cs="Times New Roman"/>
        </w:rPr>
      </w:pPr>
    </w:p>
    <w:p w14:paraId="375657F8" w14:textId="7A92BB67" w:rsidR="003E436A" w:rsidRPr="003E436A" w:rsidRDefault="003E436A" w:rsidP="003E436A">
      <w:pPr>
        <w:jc w:val="both"/>
        <w:rPr>
          <w:rFonts w:ascii="Times New Roman" w:eastAsia="Times New Roman" w:hAnsi="Times New Roman" w:cs="Times New Roman"/>
        </w:rPr>
      </w:pPr>
      <w:r w:rsidRPr="003E436A">
        <w:rPr>
          <w:rFonts w:ascii="Arial" w:eastAsia="Times New Roman" w:hAnsi="Arial" w:cs="Arial"/>
          <w:color w:val="000000"/>
          <w:sz w:val="22"/>
          <w:szCs w:val="22"/>
        </w:rPr>
        <w:t xml:space="preserve">Since then, my follower count has grown to 4000, and my likes have reached 240,000+. </w:t>
      </w:r>
      <w:del w:id="43" w:author="Chiara Situmorang" w:date="2022-10-27T13:00:00Z">
        <w:r w:rsidRPr="003E436A" w:rsidDel="00F549BA">
          <w:rPr>
            <w:rFonts w:ascii="Arial" w:eastAsia="Times New Roman" w:hAnsi="Arial" w:cs="Arial"/>
            <w:color w:val="000000"/>
            <w:sz w:val="22"/>
            <w:szCs w:val="22"/>
          </w:rPr>
          <w:delText xml:space="preserve">I have also started publishing different content types in addition to critiquing. </w:delText>
        </w:r>
      </w:del>
      <w:r w:rsidRPr="003E436A">
        <w:rPr>
          <w:rFonts w:ascii="Arial" w:eastAsia="Times New Roman" w:hAnsi="Arial" w:cs="Arial"/>
          <w:color w:val="000000"/>
          <w:sz w:val="22"/>
          <w:szCs w:val="22"/>
        </w:rPr>
        <w:t>I create other content</w:t>
      </w:r>
      <w:ins w:id="44" w:author="Chiara Situmorang" w:date="2022-10-27T13:00:00Z">
        <w:r w:rsidR="00F549BA">
          <w:rPr>
            <w:rFonts w:ascii="Arial" w:eastAsia="Times New Roman" w:hAnsi="Arial" w:cs="Arial"/>
            <w:color w:val="000000"/>
            <w:sz w:val="22"/>
            <w:szCs w:val="22"/>
          </w:rPr>
          <w:t xml:space="preserve"> now too</w:t>
        </w:r>
      </w:ins>
      <w:r w:rsidRPr="003E436A">
        <w:rPr>
          <w:rFonts w:ascii="Arial" w:eastAsia="Times New Roman" w:hAnsi="Arial" w:cs="Arial"/>
          <w:color w:val="000000"/>
          <w:sz w:val="22"/>
          <w:szCs w:val="22"/>
        </w:rPr>
        <w:t xml:space="preserve">, </w:t>
      </w:r>
      <w:del w:id="45" w:author="Chiara Situmorang" w:date="2022-10-27T13:00:00Z">
        <w:r w:rsidRPr="003E436A" w:rsidDel="00F549BA">
          <w:rPr>
            <w:rFonts w:ascii="Arial" w:eastAsia="Times New Roman" w:hAnsi="Arial" w:cs="Arial"/>
            <w:color w:val="000000"/>
            <w:sz w:val="22"/>
            <w:szCs w:val="22"/>
          </w:rPr>
          <w:delText xml:space="preserve">such as </w:delText>
        </w:r>
      </w:del>
      <w:r w:rsidRPr="003E436A">
        <w:rPr>
          <w:rFonts w:ascii="Arial" w:eastAsia="Times New Roman" w:hAnsi="Arial" w:cs="Arial"/>
          <w:color w:val="000000"/>
          <w:sz w:val="22"/>
          <w:szCs w:val="22"/>
        </w:rPr>
        <w:t xml:space="preserve">reviewing air fresheners </w:t>
      </w:r>
      <w:ins w:id="46" w:author="Chiara Situmorang" w:date="2022-10-27T13:01:00Z">
        <w:r w:rsidR="00F549BA">
          <w:rPr>
            <w:rFonts w:ascii="Arial" w:eastAsia="Times New Roman" w:hAnsi="Arial" w:cs="Arial"/>
            <w:color w:val="000000"/>
            <w:sz w:val="22"/>
            <w:szCs w:val="22"/>
          </w:rPr>
          <w:t>and</w:t>
        </w:r>
      </w:ins>
      <w:del w:id="47" w:author="Chiara Situmorang" w:date="2022-10-27T13:01:00Z">
        <w:r w:rsidRPr="003E436A" w:rsidDel="00F549BA">
          <w:rPr>
            <w:rFonts w:ascii="Arial" w:eastAsia="Times New Roman" w:hAnsi="Arial" w:cs="Arial"/>
            <w:color w:val="000000"/>
            <w:sz w:val="22"/>
            <w:szCs w:val="22"/>
          </w:rPr>
          <w:delText>or</w:delText>
        </w:r>
      </w:del>
      <w:r w:rsidRPr="003E436A">
        <w:rPr>
          <w:rFonts w:ascii="Arial" w:eastAsia="Times New Roman" w:hAnsi="Arial" w:cs="Arial"/>
          <w:color w:val="000000"/>
          <w:sz w:val="22"/>
          <w:szCs w:val="22"/>
        </w:rPr>
        <w:t xml:space="preserve"> commenting on newly launched cars. I'm very passionate about examining </w:t>
      </w:r>
      <w:ins w:id="48" w:author="Chiara Situmorang" w:date="2022-10-27T13:01:00Z">
        <w:r w:rsidR="00F549BA">
          <w:rPr>
            <w:rFonts w:ascii="Arial" w:eastAsia="Times New Roman" w:hAnsi="Arial" w:cs="Arial"/>
            <w:color w:val="000000"/>
            <w:sz w:val="22"/>
            <w:szCs w:val="22"/>
          </w:rPr>
          <w:t xml:space="preserve">the features of </w:t>
        </w:r>
      </w:ins>
      <w:r w:rsidRPr="003E436A">
        <w:rPr>
          <w:rFonts w:ascii="Arial" w:eastAsia="Times New Roman" w:hAnsi="Arial" w:cs="Arial"/>
          <w:color w:val="000000"/>
          <w:sz w:val="22"/>
          <w:szCs w:val="22"/>
        </w:rPr>
        <w:t>new cars</w:t>
      </w:r>
      <w:del w:id="49" w:author="Chiara Situmorang" w:date="2022-10-27T13:01:00Z">
        <w:r w:rsidRPr="003E436A" w:rsidDel="00F549BA">
          <w:rPr>
            <w:rFonts w:ascii="Arial" w:eastAsia="Times New Roman" w:hAnsi="Arial" w:cs="Arial"/>
            <w:color w:val="000000"/>
            <w:sz w:val="22"/>
            <w:szCs w:val="22"/>
          </w:rPr>
          <w:delText>' features</w:delText>
        </w:r>
      </w:del>
      <w:r w:rsidRPr="003E436A">
        <w:rPr>
          <w:rFonts w:ascii="Arial" w:eastAsia="Times New Roman" w:hAnsi="Arial" w:cs="Arial"/>
          <w:color w:val="000000"/>
          <w:sz w:val="22"/>
          <w:szCs w:val="22"/>
        </w:rPr>
        <w:t xml:space="preserve"> and comparing different vehicles on the market, which helps people make better decisions. My TikTok account also aims to </w:t>
      </w:r>
      <w:del w:id="50" w:author="Chiara Situmorang" w:date="2022-10-27T13:01:00Z">
        <w:r w:rsidRPr="003E436A" w:rsidDel="00F549BA">
          <w:rPr>
            <w:rFonts w:ascii="Arial" w:eastAsia="Times New Roman" w:hAnsi="Arial" w:cs="Arial"/>
            <w:color w:val="000000"/>
            <w:sz w:val="22"/>
            <w:szCs w:val="22"/>
          </w:rPr>
          <w:delText xml:space="preserve">inform and </w:delText>
        </w:r>
      </w:del>
      <w:r w:rsidRPr="003E436A">
        <w:rPr>
          <w:rFonts w:ascii="Arial" w:eastAsia="Times New Roman" w:hAnsi="Arial" w:cs="Arial"/>
          <w:color w:val="000000"/>
          <w:sz w:val="22"/>
          <w:szCs w:val="22"/>
        </w:rPr>
        <w:t xml:space="preserve">educate people </w:t>
      </w:r>
      <w:del w:id="51" w:author="Chiara Situmorang" w:date="2022-10-27T13:01:00Z">
        <w:r w:rsidRPr="003E436A" w:rsidDel="00F549BA">
          <w:rPr>
            <w:rFonts w:ascii="Arial" w:eastAsia="Times New Roman" w:hAnsi="Arial" w:cs="Arial"/>
            <w:color w:val="000000"/>
            <w:sz w:val="22"/>
            <w:szCs w:val="22"/>
          </w:rPr>
          <w:delText xml:space="preserve">about </w:delText>
        </w:r>
      </w:del>
      <w:ins w:id="52" w:author="Chiara Situmorang" w:date="2022-10-27T13:01:00Z">
        <w:r w:rsidR="00F549BA">
          <w:rPr>
            <w:rFonts w:ascii="Arial" w:eastAsia="Times New Roman" w:hAnsi="Arial" w:cs="Arial"/>
            <w:color w:val="000000"/>
            <w:sz w:val="22"/>
            <w:szCs w:val="22"/>
          </w:rPr>
          <w:t>on</w:t>
        </w:r>
        <w:r w:rsidR="00F549BA" w:rsidRPr="003E436A">
          <w:rPr>
            <w:rFonts w:ascii="Arial" w:eastAsia="Times New Roman" w:hAnsi="Arial" w:cs="Arial"/>
            <w:color w:val="000000"/>
            <w:sz w:val="22"/>
            <w:szCs w:val="22"/>
          </w:rPr>
          <w:t xml:space="preserve"> </w:t>
        </w:r>
      </w:ins>
      <w:r w:rsidRPr="003E436A">
        <w:rPr>
          <w:rFonts w:ascii="Arial" w:eastAsia="Times New Roman" w:hAnsi="Arial" w:cs="Arial"/>
          <w:color w:val="000000"/>
          <w:sz w:val="22"/>
          <w:szCs w:val="22"/>
        </w:rPr>
        <w:t>specific car updates and products to keep people informed on current automobile trends. </w:t>
      </w:r>
    </w:p>
    <w:p w14:paraId="06798B9B" w14:textId="77777777" w:rsidR="003E436A" w:rsidRPr="003E436A" w:rsidRDefault="003E436A" w:rsidP="003E436A">
      <w:pPr>
        <w:rPr>
          <w:rFonts w:ascii="Times New Roman" w:eastAsia="Times New Roman" w:hAnsi="Times New Roman" w:cs="Times New Roman"/>
        </w:rPr>
      </w:pPr>
    </w:p>
    <w:p w14:paraId="6BA5EF1A" w14:textId="3DC7C20B" w:rsidR="002C7AC4" w:rsidRDefault="003E436A" w:rsidP="003E436A">
      <w:pPr>
        <w:jc w:val="both"/>
        <w:rPr>
          <w:rFonts w:ascii="Arial" w:eastAsia="Times New Roman" w:hAnsi="Arial" w:cs="Arial"/>
          <w:color w:val="000000"/>
          <w:sz w:val="22"/>
          <w:szCs w:val="22"/>
        </w:rPr>
      </w:pPr>
      <w:r w:rsidRPr="003E436A">
        <w:rPr>
          <w:rFonts w:ascii="Arial" w:eastAsia="Times New Roman" w:hAnsi="Arial" w:cs="Arial"/>
          <w:color w:val="000000"/>
          <w:sz w:val="22"/>
          <w:szCs w:val="22"/>
        </w:rPr>
        <w:t xml:space="preserve">I learned about the power of words and how they can help and heal others and ourselves. This has become my </w:t>
      </w:r>
      <w:del w:id="53" w:author="Chiara Situmorang" w:date="2022-10-27T13:12:00Z">
        <w:r w:rsidRPr="003E436A" w:rsidDel="00F549BA">
          <w:rPr>
            <w:rFonts w:ascii="Arial" w:eastAsia="Times New Roman" w:hAnsi="Arial" w:cs="Arial"/>
            <w:color w:val="000000"/>
            <w:sz w:val="22"/>
            <w:szCs w:val="22"/>
          </w:rPr>
          <w:delText>aspiration when</w:delText>
        </w:r>
      </w:del>
      <w:ins w:id="54" w:author="Chiara Situmorang" w:date="2022-10-27T13:12:00Z">
        <w:r w:rsidR="00F549BA">
          <w:rPr>
            <w:rFonts w:ascii="Arial" w:eastAsia="Times New Roman" w:hAnsi="Arial" w:cs="Arial"/>
            <w:color w:val="000000"/>
            <w:sz w:val="22"/>
            <w:szCs w:val="22"/>
          </w:rPr>
          <w:t>motivation for</w:t>
        </w:r>
      </w:ins>
      <w:r w:rsidRPr="003E436A">
        <w:rPr>
          <w:rFonts w:ascii="Arial" w:eastAsia="Times New Roman" w:hAnsi="Arial" w:cs="Arial"/>
          <w:color w:val="000000"/>
          <w:sz w:val="22"/>
          <w:szCs w:val="22"/>
        </w:rPr>
        <w:t xml:space="preserve"> using my TikTok and other social media platforms. This journey taught me to always be open to others and ourselves, and it helped me ease things when accepting new challenges and communicating with others. I now feel confident in expressing myself, </w:t>
      </w:r>
      <w:commentRangeStart w:id="55"/>
      <w:r w:rsidRPr="003E436A">
        <w:rPr>
          <w:rFonts w:ascii="Arial" w:eastAsia="Times New Roman" w:hAnsi="Arial" w:cs="Arial"/>
          <w:color w:val="000000"/>
          <w:sz w:val="22"/>
          <w:szCs w:val="22"/>
        </w:rPr>
        <w:t>which has made things easier for me so far</w:t>
      </w:r>
      <w:commentRangeEnd w:id="55"/>
      <w:r w:rsidR="00F549BA">
        <w:rPr>
          <w:rStyle w:val="CommentReference"/>
        </w:rPr>
        <w:commentReference w:id="55"/>
      </w:r>
      <w:r w:rsidRPr="003E436A">
        <w:rPr>
          <w:rFonts w:ascii="Arial" w:eastAsia="Times New Roman" w:hAnsi="Arial" w:cs="Arial"/>
          <w:color w:val="000000"/>
          <w:sz w:val="22"/>
          <w:szCs w:val="22"/>
        </w:rPr>
        <w:t xml:space="preserve">. </w:t>
      </w:r>
    </w:p>
    <w:p w14:paraId="2AA8C84C" w14:textId="2818D1E5" w:rsidR="00232C42" w:rsidRDefault="00232C42" w:rsidP="003E436A">
      <w:pPr>
        <w:jc w:val="both"/>
        <w:rPr>
          <w:rFonts w:ascii="Arial" w:eastAsia="Times New Roman" w:hAnsi="Arial" w:cs="Arial"/>
          <w:color w:val="000000"/>
          <w:sz w:val="22"/>
          <w:szCs w:val="22"/>
        </w:rPr>
      </w:pPr>
    </w:p>
    <w:p w14:paraId="5B390034" w14:textId="34C9A5B4" w:rsidR="00232C42" w:rsidRDefault="00232C42" w:rsidP="003E436A">
      <w:pPr>
        <w:jc w:val="both"/>
        <w:rPr>
          <w:rFonts w:ascii="Arial" w:eastAsia="Times New Roman" w:hAnsi="Arial" w:cs="Arial"/>
          <w:color w:val="000000"/>
          <w:sz w:val="22"/>
          <w:szCs w:val="22"/>
        </w:rPr>
      </w:pPr>
    </w:p>
    <w:p w14:paraId="36E6C9ED" w14:textId="2582B2E2" w:rsidR="00232C42" w:rsidRDefault="00232C42" w:rsidP="003E436A">
      <w:pPr>
        <w:jc w:val="both"/>
        <w:rPr>
          <w:rFonts w:ascii="Arial" w:eastAsia="Times New Roman" w:hAnsi="Arial" w:cs="Arial"/>
          <w:color w:val="000000"/>
          <w:sz w:val="22"/>
          <w:szCs w:val="22"/>
        </w:rPr>
      </w:pPr>
      <w:r>
        <w:rPr>
          <w:rFonts w:ascii="Arial" w:eastAsia="Times New Roman" w:hAnsi="Arial" w:cs="Arial"/>
          <w:color w:val="000000"/>
          <w:sz w:val="22"/>
          <w:szCs w:val="22"/>
        </w:rPr>
        <w:t>Hi In</w:t>
      </w:r>
      <w:r w:rsidR="00F549BA">
        <w:rPr>
          <w:rFonts w:ascii="Arial" w:eastAsia="Times New Roman" w:hAnsi="Arial" w:cs="Arial"/>
          <w:color w:val="000000"/>
          <w:sz w:val="22"/>
          <w:szCs w:val="22"/>
        </w:rPr>
        <w:t>dra</w:t>
      </w:r>
      <w:r>
        <w:rPr>
          <w:rFonts w:ascii="Arial" w:eastAsia="Times New Roman" w:hAnsi="Arial" w:cs="Arial"/>
          <w:color w:val="000000"/>
          <w:sz w:val="22"/>
          <w:szCs w:val="22"/>
        </w:rPr>
        <w:t>,</w:t>
      </w:r>
    </w:p>
    <w:p w14:paraId="1EB4C753" w14:textId="184F8BA1" w:rsidR="00232C42" w:rsidRDefault="00232C42" w:rsidP="003E436A">
      <w:pPr>
        <w:jc w:val="both"/>
        <w:rPr>
          <w:rFonts w:ascii="Arial" w:eastAsia="Times New Roman" w:hAnsi="Arial" w:cs="Arial"/>
          <w:color w:val="000000"/>
          <w:sz w:val="22"/>
          <w:szCs w:val="22"/>
        </w:rPr>
      </w:pPr>
    </w:p>
    <w:p w14:paraId="3EAC561D" w14:textId="25225CDA" w:rsidR="00232C42" w:rsidRDefault="00232C42" w:rsidP="003E436A">
      <w:pPr>
        <w:jc w:val="both"/>
        <w:rPr>
          <w:rFonts w:ascii="Arial" w:eastAsia="Times New Roman" w:hAnsi="Arial" w:cs="Arial"/>
          <w:color w:val="000000"/>
          <w:sz w:val="22"/>
          <w:szCs w:val="22"/>
        </w:rPr>
      </w:pPr>
      <w:r>
        <w:rPr>
          <w:rFonts w:ascii="Arial" w:eastAsia="Times New Roman" w:hAnsi="Arial" w:cs="Arial"/>
          <w:color w:val="000000"/>
          <w:sz w:val="22"/>
          <w:szCs w:val="22"/>
        </w:rPr>
        <w:t xml:space="preserve">Thank you for your submission! I see that you made your essay much more concise </w:t>
      </w:r>
      <w:r w:rsidR="001703D5">
        <w:rPr>
          <w:rFonts w:ascii="Arial" w:eastAsia="Times New Roman" w:hAnsi="Arial" w:cs="Arial"/>
          <w:color w:val="000000"/>
          <w:sz w:val="22"/>
          <w:szCs w:val="22"/>
        </w:rPr>
        <w:t>and highlighted the lesson you learned well. The only parts that you can expand now is the concluding paragraph. As for the ending, elaborating on how you feel confident (the way you talk, the way you behave now vs. before) will show the results of the experience better.</w:t>
      </w:r>
    </w:p>
    <w:p w14:paraId="2CF3A113" w14:textId="19770FC0" w:rsidR="001703D5" w:rsidRDefault="001703D5" w:rsidP="003E436A">
      <w:pPr>
        <w:jc w:val="both"/>
        <w:rPr>
          <w:rFonts w:ascii="Arial" w:eastAsia="Times New Roman" w:hAnsi="Arial" w:cs="Arial"/>
          <w:color w:val="000000"/>
          <w:sz w:val="22"/>
          <w:szCs w:val="22"/>
        </w:rPr>
      </w:pPr>
    </w:p>
    <w:p w14:paraId="07A3F4EC" w14:textId="37F7AFBE" w:rsidR="001703D5" w:rsidRDefault="001703D5" w:rsidP="003E436A">
      <w:pPr>
        <w:jc w:val="both"/>
        <w:rPr>
          <w:rFonts w:ascii="Arial" w:eastAsia="Times New Roman" w:hAnsi="Arial" w:cs="Arial"/>
          <w:color w:val="000000"/>
          <w:sz w:val="22"/>
          <w:szCs w:val="22"/>
        </w:rPr>
      </w:pPr>
    </w:p>
    <w:p w14:paraId="341DD3BB" w14:textId="68A93922" w:rsidR="001703D5" w:rsidRPr="002C7AC4" w:rsidRDefault="001703D5" w:rsidP="003E436A">
      <w:pPr>
        <w:jc w:val="both"/>
      </w:pPr>
      <w:r>
        <w:rPr>
          <w:rFonts w:ascii="Arial" w:eastAsia="Times New Roman" w:hAnsi="Arial" w:cs="Arial"/>
          <w:color w:val="000000"/>
          <w:sz w:val="22"/>
          <w:szCs w:val="22"/>
        </w:rPr>
        <w:t xml:space="preserve">C.G. </w:t>
      </w:r>
    </w:p>
    <w:sectPr w:rsidR="001703D5" w:rsidRPr="002C7AC4">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2" w:author="Microsoft Office User" w:date="2022-10-26T12:18:00Z" w:initials="MOU">
    <w:p w14:paraId="1823F52A" w14:textId="77777777" w:rsidR="00232C42" w:rsidRDefault="00232C42" w:rsidP="00D73D70">
      <w:r>
        <w:rPr>
          <w:rStyle w:val="CommentReference"/>
        </w:rPr>
        <w:annotationRef/>
      </w:r>
      <w:r>
        <w:rPr>
          <w:sz w:val="20"/>
          <w:szCs w:val="20"/>
        </w:rPr>
        <w:t>We understand how you felt about getting the initial message, this sentence can be edited out.</w:t>
      </w:r>
    </w:p>
  </w:comment>
  <w:comment w:id="55" w:author="Chiara Situmorang" w:date="2022-10-27T13:05:00Z" w:initials="CS">
    <w:p w14:paraId="791FE716" w14:textId="77777777" w:rsidR="00F549BA" w:rsidRDefault="00F549BA" w:rsidP="00644F21">
      <w:r>
        <w:rPr>
          <w:rStyle w:val="CommentReference"/>
        </w:rPr>
        <w:annotationRef/>
      </w:r>
      <w:r>
        <w:rPr>
          <w:sz w:val="20"/>
          <w:szCs w:val="20"/>
        </w:rPr>
        <w:t xml:space="preserve">How has it made things easier for you?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823F52A" w15:done="0"/>
  <w15:commentEx w15:paraId="791FE71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03A40B" w16cex:dateUtc="2022-10-26T16:18:00Z"/>
  <w16cex:commentExtensible w16cex:durableId="270500B2" w16cex:dateUtc="2022-10-27T06: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823F52A" w16cid:durableId="2703A40B"/>
  <w16cid:commentId w16cid:paraId="791FE716" w16cid:durableId="270500B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altName w:val="Sylfaen"/>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iara Situmorang">
    <w15:presenceInfo w15:providerId="Windows Live" w15:userId="2a17bce7ec47fbc6"/>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AC4"/>
    <w:rsid w:val="001703D5"/>
    <w:rsid w:val="00185506"/>
    <w:rsid w:val="00232C42"/>
    <w:rsid w:val="002C7AC4"/>
    <w:rsid w:val="003E436A"/>
    <w:rsid w:val="00434980"/>
    <w:rsid w:val="005E4392"/>
    <w:rsid w:val="0062459E"/>
    <w:rsid w:val="00856A89"/>
    <w:rsid w:val="008F3DFF"/>
    <w:rsid w:val="00C45CDC"/>
    <w:rsid w:val="00F11CC2"/>
    <w:rsid w:val="00F549B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22450"/>
  <w15:chartTrackingRefBased/>
  <w15:docId w15:val="{DC5395DB-9D89-C54F-A5B6-6676EAF88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C7AC4"/>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8F3DFF"/>
    <w:rPr>
      <w:sz w:val="16"/>
      <w:szCs w:val="16"/>
    </w:rPr>
  </w:style>
  <w:style w:type="paragraph" w:styleId="CommentText">
    <w:name w:val="annotation text"/>
    <w:basedOn w:val="Normal"/>
    <w:link w:val="CommentTextChar"/>
    <w:uiPriority w:val="99"/>
    <w:semiHidden/>
    <w:unhideWhenUsed/>
    <w:rsid w:val="008F3DFF"/>
    <w:rPr>
      <w:sz w:val="20"/>
      <w:szCs w:val="20"/>
    </w:rPr>
  </w:style>
  <w:style w:type="character" w:customStyle="1" w:styleId="CommentTextChar">
    <w:name w:val="Comment Text Char"/>
    <w:basedOn w:val="DefaultParagraphFont"/>
    <w:link w:val="CommentText"/>
    <w:uiPriority w:val="99"/>
    <w:semiHidden/>
    <w:rsid w:val="008F3DFF"/>
    <w:rPr>
      <w:sz w:val="20"/>
      <w:szCs w:val="20"/>
    </w:rPr>
  </w:style>
  <w:style w:type="paragraph" w:styleId="CommentSubject">
    <w:name w:val="annotation subject"/>
    <w:basedOn w:val="CommentText"/>
    <w:next w:val="CommentText"/>
    <w:link w:val="CommentSubjectChar"/>
    <w:uiPriority w:val="99"/>
    <w:semiHidden/>
    <w:unhideWhenUsed/>
    <w:rsid w:val="008F3DFF"/>
    <w:rPr>
      <w:b/>
      <w:bCs/>
    </w:rPr>
  </w:style>
  <w:style w:type="character" w:customStyle="1" w:styleId="CommentSubjectChar">
    <w:name w:val="Comment Subject Char"/>
    <w:basedOn w:val="CommentTextChar"/>
    <w:link w:val="CommentSubject"/>
    <w:uiPriority w:val="99"/>
    <w:semiHidden/>
    <w:rsid w:val="008F3DFF"/>
    <w:rPr>
      <w:b/>
      <w:bCs/>
      <w:sz w:val="20"/>
      <w:szCs w:val="20"/>
    </w:rPr>
  </w:style>
  <w:style w:type="paragraph" w:styleId="Revision">
    <w:name w:val="Revision"/>
    <w:hidden/>
    <w:uiPriority w:val="99"/>
    <w:semiHidden/>
    <w:rsid w:val="00F549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291254">
      <w:bodyDiv w:val="1"/>
      <w:marLeft w:val="0"/>
      <w:marRight w:val="0"/>
      <w:marTop w:val="0"/>
      <w:marBottom w:val="0"/>
      <w:divBdr>
        <w:top w:val="none" w:sz="0" w:space="0" w:color="auto"/>
        <w:left w:val="none" w:sz="0" w:space="0" w:color="auto"/>
        <w:bottom w:val="none" w:sz="0" w:space="0" w:color="auto"/>
        <w:right w:val="none" w:sz="0" w:space="0" w:color="auto"/>
      </w:divBdr>
    </w:div>
    <w:div w:id="365642497">
      <w:bodyDiv w:val="1"/>
      <w:marLeft w:val="0"/>
      <w:marRight w:val="0"/>
      <w:marTop w:val="0"/>
      <w:marBottom w:val="0"/>
      <w:divBdr>
        <w:top w:val="none" w:sz="0" w:space="0" w:color="auto"/>
        <w:left w:val="none" w:sz="0" w:space="0" w:color="auto"/>
        <w:bottom w:val="none" w:sz="0" w:space="0" w:color="auto"/>
        <w:right w:val="none" w:sz="0" w:space="0" w:color="auto"/>
      </w:divBdr>
    </w:div>
    <w:div w:id="1318073016">
      <w:bodyDiv w:val="1"/>
      <w:marLeft w:val="0"/>
      <w:marRight w:val="0"/>
      <w:marTop w:val="0"/>
      <w:marBottom w:val="0"/>
      <w:divBdr>
        <w:top w:val="none" w:sz="0" w:space="0" w:color="auto"/>
        <w:left w:val="none" w:sz="0" w:space="0" w:color="auto"/>
        <w:bottom w:val="none" w:sz="0" w:space="0" w:color="auto"/>
        <w:right w:val="none" w:sz="0" w:space="0" w:color="auto"/>
      </w:divBdr>
    </w:div>
    <w:div w:id="1576819395">
      <w:bodyDiv w:val="1"/>
      <w:marLeft w:val="0"/>
      <w:marRight w:val="0"/>
      <w:marTop w:val="0"/>
      <w:marBottom w:val="0"/>
      <w:divBdr>
        <w:top w:val="none" w:sz="0" w:space="0" w:color="auto"/>
        <w:left w:val="none" w:sz="0" w:space="0" w:color="auto"/>
        <w:bottom w:val="none" w:sz="0" w:space="0" w:color="auto"/>
        <w:right w:val="none" w:sz="0" w:space="0" w:color="auto"/>
      </w:divBdr>
    </w:div>
    <w:div w:id="1940678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646</Words>
  <Characters>3688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Chiara Situmorang</cp:lastModifiedBy>
  <cp:revision>8</cp:revision>
  <dcterms:created xsi:type="dcterms:W3CDTF">2022-10-02T09:07:00Z</dcterms:created>
  <dcterms:modified xsi:type="dcterms:W3CDTF">2022-10-27T06:15:00Z</dcterms:modified>
</cp:coreProperties>
</file>