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0541" w14:textId="77777777" w:rsidR="007E0356" w:rsidRPr="00690024" w:rsidRDefault="007E0356" w:rsidP="007E035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90024">
        <w:rPr>
          <w:rFonts w:ascii="Arial" w:eastAsia="Times New Roman" w:hAnsi="Arial" w:cs="Arial"/>
          <w:b/>
          <w:bCs/>
          <w:color w:val="000000" w:themeColor="text1"/>
        </w:rPr>
        <w:t>Prompt #5</w:t>
      </w:r>
    </w:p>
    <w:p w14:paraId="2E1E4E9A" w14:textId="77777777" w:rsidR="007E0356" w:rsidRPr="00690024" w:rsidRDefault="007E0356" w:rsidP="007E035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690024">
        <w:rPr>
          <w:rFonts w:ascii="Arial" w:eastAsia="Times New Roman" w:hAnsi="Arial" w:cs="Arial"/>
          <w:b/>
          <w:bCs/>
          <w:i/>
          <w:iCs/>
          <w:color w:val="000000" w:themeColor="text1"/>
        </w:rPr>
        <w:t>Discuss an accomplishment, event, or realization that sparked a period of personal growth and a new understanding of yourself or others.</w:t>
      </w:r>
    </w:p>
    <w:p w14:paraId="5BBA486E" w14:textId="77777777" w:rsidR="007E0356" w:rsidRPr="00690024" w:rsidRDefault="007E0356" w:rsidP="007E035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3E95CC" w14:textId="588D0305" w:rsidR="007964E0" w:rsidRPr="00356DBD" w:rsidRDefault="007525B5" w:rsidP="007964E0">
      <w:pPr>
        <w:ind w:firstLine="720"/>
        <w:rPr>
          <w:rFonts w:ascii="Arial" w:eastAsia="Times New Roman" w:hAnsi="Arial" w:cs="Arial"/>
          <w:color w:val="000000" w:themeColor="text1"/>
          <w:sz w:val="22"/>
          <w:szCs w:val="22"/>
        </w:rPr>
      </w:pPr>
      <w:commentRangeStart w:id="0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I had never really liked bracelets and thought that that</w:t>
      </w:r>
      <w:ins w:id="1" w:author="Chiara Situmorang" w:date="2022-10-20T14:56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would</w:t>
        </w:r>
      </w:ins>
      <w:del w:id="2" w:author="Chiara Situmorang" w:date="2022-10-20T14:56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’ll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never change. The constant rubbing and movement of it </w:t>
      </w:r>
      <w:del w:id="3" w:author="Chiara Situmorang" w:date="2022-10-20T14:57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as I swung my hand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left a</w:t>
      </w:r>
      <w:ins w:id="4" w:author="Chiara Situmorang" w:date="2022-10-20T14:57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n</w:t>
        </w:r>
      </w:ins>
      <w:del w:id="5" w:author="Chiara Situmorang" w:date="2022-10-20T14:57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 very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unpleasant feeling on my wrist. I thought I'd never wear one again until earlier this year. A slim black thread with </w:t>
      </w:r>
      <w:ins w:id="6" w:author="Chiara Situmorang" w:date="2022-10-20T14:56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a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black bead strung along it like a rosary was wrapped around my wrist as I walked along the school corridors early in the morning heading to my class. It was a gift from Jocelyn. Despite the kindness, I was still itching to take it off. Minutes felt like hours with the bracelet.</w:t>
      </w:r>
      <w:commentRangeEnd w:id="0"/>
      <w:r w:rsidR="00AC751F">
        <w:rPr>
          <w:rStyle w:val="CommentReference"/>
        </w:rPr>
        <w:commentReference w:id="0"/>
      </w:r>
    </w:p>
    <w:p w14:paraId="63FF9C1F" w14:textId="344AA37C" w:rsidR="007525B5" w:rsidRPr="007525B5" w:rsidDel="00C148DA" w:rsidRDefault="007525B5" w:rsidP="007525B5">
      <w:pPr>
        <w:ind w:firstLine="720"/>
        <w:rPr>
          <w:del w:id="7" w:author="Thalia Priscilla" w:date="2022-10-19T11:08:00Z"/>
          <w:rFonts w:ascii="Times New Roman" w:eastAsia="Times New Roman" w:hAnsi="Times New Roman" w:cs="Times New Roman"/>
          <w:color w:val="000000" w:themeColor="text1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“I’ll take it off after</w:t>
      </w:r>
      <w:ins w:id="8" w:author="Thalia Priscilla" w:date="2022-10-19T10:35:00Z">
        <w:r w:rsidR="00ED7664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school when she's not around</w:t>
      </w:r>
      <w:ins w:id="9" w:author="Chiara Situmorang" w:date="2022-10-20T14:54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,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”</w:t>
      </w:r>
      <w:ins w:id="10" w:author="Chiara Situmorang" w:date="2022-10-20T14:54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</w:p>
    <w:p w14:paraId="22CECC86" w14:textId="301C6734" w:rsidR="007964E0" w:rsidRDefault="007525B5" w:rsidP="007964E0">
      <w:pPr>
        <w:ind w:firstLine="720"/>
        <w:rPr>
          <w:ins w:id="11" w:author="Thalia Priscilla" w:date="2022-10-19T11:08:00Z"/>
          <w:rFonts w:ascii="Arial" w:eastAsia="Times New Roman" w:hAnsi="Arial" w:cs="Arial"/>
          <w:color w:val="000000" w:themeColor="text1"/>
          <w:sz w:val="22"/>
          <w:szCs w:val="22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 said to myself. </w:t>
      </w:r>
    </w:p>
    <w:p w14:paraId="601540D4" w14:textId="65BCEBDE" w:rsidR="007525B5" w:rsidRPr="007525B5" w:rsidRDefault="007525B5" w:rsidP="00C148DA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I’</w:t>
      </w:r>
      <w:ins w:id="12" w:author="Chiara Situmorang" w:date="2022-10-20T14:57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d</w:t>
        </w:r>
      </w:ins>
      <w:del w:id="13" w:author="Chiara Situmorang" w:date="2022-10-20T14:57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ve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always had this </w:t>
      </w:r>
      <w:del w:id="14" w:author="Chiara Situmorang" w:date="2022-10-20T14:5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mental barrier from</w:delText>
        </w:r>
      </w:del>
      <w:ins w:id="15" w:author="Chiara Situmorang" w:date="2022-10-20T14:58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discomfort with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wearing bracelets </w:t>
      </w:r>
      <w:del w:id="16" w:author="Chiara Situmorang" w:date="2022-10-20T14:5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and sticking to them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ever since I was a kid. This same phenomenon seemed to pervade other parts of my life. I was often hesitant to </w:t>
      </w:r>
      <w:del w:id="17" w:author="Chiara Situmorang" w:date="2022-10-20T14:5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take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leap</w:t>
      </w:r>
      <w:del w:id="18" w:author="Chiara Situmorang" w:date="2022-10-20T14:5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s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into new things or foreign environments, afraid I wasn’t up for it, afraid it just wasn’t for me. </w:t>
      </w:r>
      <w:commentRangeStart w:id="19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I’d sometimes miss deadlines for competitions because I </w:t>
      </w:r>
      <w:del w:id="20" w:author="Chiara Situmorang" w:date="2022-10-20T14:59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ponder too much on</w:delText>
        </w:r>
      </w:del>
      <w:ins w:id="21" w:author="Chiara Situmorang" w:date="2022-10-20T14:59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was worrying about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whether it was</w:t>
      </w:r>
      <w:del w:id="22" w:author="Chiara Situmorang" w:date="2022-10-20T14:59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 even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worth a shot. During my first year of high</w:t>
      </w:r>
      <w:ins w:id="23" w:author="Thalia Priscilla" w:date="2022-10-19T10:35:00Z">
        <w:r w:rsidR="00ED7664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school, when appointed as the Student Council’s head of welfare, I found myself procrastinating over my duties and afraid of adding more responsibilities </w:t>
      </w:r>
      <w:ins w:id="24" w:author="Chiara Situmorang" w:date="2022-10-20T15:00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on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to my plate due to fear of failing and pressure. When wanting to try new programming languages, fearing the difficulty of the foreign elements I'll need to learn in the future, I end up not starting at all. </w:t>
      </w:r>
      <w:commentRangeEnd w:id="19"/>
      <w:r w:rsidR="008273B9">
        <w:rPr>
          <w:rStyle w:val="CommentReference"/>
        </w:rPr>
        <w:commentReference w:id="19"/>
      </w:r>
    </w:p>
    <w:p w14:paraId="46D866C9" w14:textId="762E74A9" w:rsidR="007964E0" w:rsidRPr="00356DBD" w:rsidRDefault="007525B5" w:rsidP="007964E0">
      <w:pPr>
        <w:ind w:firstLine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As the last class of my day drew closer, I was sitting at my desk when I was approached by Jocelyn. </w:t>
      </w:r>
    </w:p>
    <w:p w14:paraId="7D6F8A94" w14:textId="73310498" w:rsidR="007525B5" w:rsidRPr="007525B5" w:rsidDel="007964E0" w:rsidRDefault="007525B5" w:rsidP="007525B5">
      <w:pPr>
        <w:ind w:firstLine="720"/>
        <w:rPr>
          <w:del w:id="25" w:author="Thalia Priscilla" w:date="2022-10-19T11:12:00Z"/>
          <w:rFonts w:ascii="Times New Roman" w:eastAsia="Times New Roman" w:hAnsi="Times New Roman" w:cs="Times New Roman"/>
          <w:color w:val="000000" w:themeColor="text1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“Are you liking it?”</w:t>
      </w:r>
      <w:ins w:id="26" w:author="Chiara Situmorang" w:date="2022-10-20T15:00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ins w:id="27" w:author="Thalia Priscilla" w:date="2022-10-19T11:12:00Z">
        <w:del w:id="28" w:author="Chiara Situmorang" w:date="2022-10-20T15:00:00Z">
          <w:r w:rsidR="007964E0" w:rsidDel="00082B02">
            <w:rPr>
              <w:rFonts w:ascii="Arial" w:eastAsia="Times New Roman" w:hAnsi="Arial" w:cs="Arial"/>
              <w:color w:val="000000" w:themeColor="text1"/>
              <w:sz w:val="22"/>
              <w:szCs w:val="22"/>
            </w:rPr>
            <w:delText xml:space="preserve">, </w:delText>
          </w:r>
        </w:del>
      </w:ins>
    </w:p>
    <w:p w14:paraId="3B243DE9" w14:textId="42035538" w:rsidR="007525B5" w:rsidRPr="007525B5" w:rsidRDefault="007964E0" w:rsidP="007964E0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ins w:id="29" w:author="Thalia Priscilla" w:date="2022-10-19T11:12:00Z">
        <w:r>
          <w:rPr>
            <w:rFonts w:ascii="Arial" w:eastAsia="Times New Roman" w:hAnsi="Arial" w:cs="Arial"/>
            <w:color w:val="000000" w:themeColor="text1"/>
            <w:sz w:val="22"/>
            <w:szCs w:val="22"/>
          </w:rPr>
          <w:t>s</w:t>
        </w:r>
      </w:ins>
      <w:del w:id="30" w:author="Thalia Priscilla" w:date="2022-10-19T11:12:00Z">
        <w:r w:rsidR="007525B5" w:rsidRPr="007525B5" w:rsidDel="007964E0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S</w:delText>
        </w:r>
      </w:del>
      <w:r w:rsidR="007525B5"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he asked. I suddenly remembered the gift she gave me and looked over to my left wrist. </w:t>
      </w:r>
    </w:p>
    <w:p w14:paraId="7867EE14" w14:textId="1E2FB725" w:rsidR="007525B5" w:rsidDel="00082B02" w:rsidRDefault="007525B5" w:rsidP="00082B02">
      <w:pPr>
        <w:ind w:firstLine="720"/>
        <w:rPr>
          <w:del w:id="31" w:author="Chiara Situmorang" w:date="2022-10-20T15:00:00Z"/>
          <w:rFonts w:ascii="Arial" w:eastAsia="Times New Roman" w:hAnsi="Arial" w:cs="Arial"/>
          <w:color w:val="000000" w:themeColor="text1"/>
          <w:sz w:val="22"/>
          <w:szCs w:val="22"/>
        </w:rPr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“Huh</w:t>
      </w:r>
      <w:ins w:id="32" w:author="Chiara Situmorang" w:date="2022-10-20T15:00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.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”</w:t>
      </w:r>
      <w:ins w:id="33" w:author="Chiara Situmorang" w:date="2022-10-20T15:00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</w:p>
    <w:p w14:paraId="20BA8B9B" w14:textId="77777777" w:rsidR="00082B02" w:rsidRPr="007525B5" w:rsidRDefault="00082B02" w:rsidP="007525B5">
      <w:pPr>
        <w:ind w:firstLine="720"/>
        <w:rPr>
          <w:ins w:id="34" w:author="Chiara Situmorang" w:date="2022-10-20T15:00:00Z"/>
          <w:rFonts w:ascii="Times New Roman" w:eastAsia="Times New Roman" w:hAnsi="Times New Roman" w:cs="Times New Roman"/>
          <w:color w:val="000000" w:themeColor="text1"/>
        </w:rPr>
      </w:pPr>
    </w:p>
    <w:p w14:paraId="46257EAF" w14:textId="5756DE1E" w:rsidR="007525B5" w:rsidRPr="007525B5" w:rsidDel="007964E0" w:rsidRDefault="007525B5" w:rsidP="00082B02">
      <w:pPr>
        <w:rPr>
          <w:del w:id="35" w:author="Thalia Priscilla" w:date="2022-10-19T11:11:00Z"/>
          <w:rFonts w:ascii="Times New Roman" w:eastAsia="Times New Roman" w:hAnsi="Times New Roman" w:cs="Times New Roman"/>
          <w:color w:val="000000" w:themeColor="text1"/>
        </w:rPr>
        <w:pPrChange w:id="36" w:author="Chiara Situmorang" w:date="2022-10-20T15:00:00Z">
          <w:pPr>
            <w:ind w:firstLine="720"/>
          </w:pPr>
        </w:pPrChange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To my surprise, the bracelet was resting comfortably on my wrist. I’d completely forgotten about it. </w:t>
      </w:r>
      <w:del w:id="37" w:author="Thalia Priscilla" w:date="2022-10-19T11:09:00Z">
        <w:r w:rsidRPr="007525B5" w:rsidDel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It was </w:delText>
        </w:r>
      </w:del>
      <w:ins w:id="38" w:author="Thalia Priscilla" w:date="2022-10-19T11:09:00Z">
        <w:del w:id="39" w:author="Chiara Situmorang" w:date="2022-10-20T15:01:00Z">
          <w:r w:rsidR="00C148DA" w:rsidDel="00082B02">
            <w:rPr>
              <w:rFonts w:ascii="Arial" w:eastAsia="Times New Roman" w:hAnsi="Arial" w:cs="Arial"/>
              <w:color w:val="000000" w:themeColor="text1"/>
              <w:sz w:val="22"/>
              <w:szCs w:val="22"/>
            </w:rPr>
            <w:delText>A</w:delText>
          </w:r>
        </w:del>
      </w:ins>
      <w:del w:id="40" w:author="Chiara Situmorang" w:date="2022-10-20T15:01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at this point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I realized that maybe my initial thought that bracelets not being my thing wasn’t true at all. I made baseless assumptions in my head</w:t>
      </w:r>
      <w:del w:id="41" w:author="Chiara Situmorang" w:date="2022-10-20T15:2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 and overthink it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. It was my mind that was hindering me. </w:t>
      </w:r>
      <w:del w:id="42" w:author="Chiara Situmorang" w:date="2022-10-20T15:28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 </w:delText>
        </w:r>
      </w:del>
    </w:p>
    <w:p w14:paraId="2779DE83" w14:textId="77777777" w:rsidR="007525B5" w:rsidRPr="007525B5" w:rsidDel="007964E0" w:rsidRDefault="007525B5" w:rsidP="00082B02">
      <w:pPr>
        <w:rPr>
          <w:del w:id="43" w:author="Thalia Priscilla" w:date="2022-10-19T11:12:00Z"/>
          <w:rFonts w:ascii="Times New Roman" w:eastAsia="Times New Roman" w:hAnsi="Times New Roman" w:cs="Times New Roman"/>
          <w:color w:val="000000" w:themeColor="text1"/>
        </w:rPr>
        <w:pPrChange w:id="44" w:author="Chiara Situmorang" w:date="2022-10-20T15:00:00Z">
          <w:pPr>
            <w:ind w:firstLine="720"/>
          </w:pPr>
        </w:pPrChange>
      </w:pPr>
    </w:p>
    <w:p w14:paraId="095A0064" w14:textId="2618205D" w:rsidR="007525B5" w:rsidRPr="007525B5" w:rsidDel="007964E0" w:rsidRDefault="007525B5" w:rsidP="00082B02">
      <w:pPr>
        <w:rPr>
          <w:del w:id="45" w:author="Thalia Priscilla" w:date="2022-10-19T11:11:00Z"/>
          <w:rFonts w:ascii="Times New Roman" w:eastAsia="Times New Roman" w:hAnsi="Times New Roman" w:cs="Times New Roman"/>
          <w:color w:val="000000" w:themeColor="text1"/>
        </w:rPr>
        <w:pPrChange w:id="46" w:author="Chiara Situmorang" w:date="2022-10-20T15:00:00Z">
          <w:pPr>
            <w:ind w:firstLine="720"/>
          </w:pPr>
        </w:pPrChange>
      </w:pP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From that moment on, I promised myself that I</w:t>
      </w:r>
      <w:ins w:id="47" w:author="Thalia Priscilla" w:date="2022-10-19T11:01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ins w:id="48" w:author="Chiara Situmorang" w:date="2022-10-20T15:28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would</w:t>
        </w:r>
      </w:ins>
      <w:ins w:id="49" w:author="Thalia Priscilla" w:date="2022-10-19T11:01:00Z">
        <w:del w:id="50" w:author="Chiara Situmorang" w:date="2022-10-20T15:28:00Z">
          <w:r w:rsidR="00FE45E4" w:rsidDel="00082B02">
            <w:rPr>
              <w:rFonts w:ascii="Arial" w:eastAsia="Times New Roman" w:hAnsi="Arial" w:cs="Arial"/>
              <w:color w:val="000000" w:themeColor="text1"/>
              <w:sz w:val="22"/>
              <w:szCs w:val="22"/>
            </w:rPr>
            <w:delText>will</w:delText>
          </w:r>
        </w:del>
      </w:ins>
      <w:del w:id="51" w:author="Thalia Priscilla" w:date="2022-10-19T11:01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'll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not back down from my future </w:t>
      </w:r>
      <w:proofErr w:type="spellStart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endeavors</w:t>
      </w:r>
      <w:proofErr w:type="spellEnd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no matter how challenging or scary </w:t>
      </w:r>
      <w:ins w:id="52" w:author="Thalia Priscilla" w:date="2022-10-19T11:01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they</w:t>
        </w:r>
      </w:ins>
      <w:del w:id="53" w:author="Thalia Priscilla" w:date="2022-10-19T11:01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it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may seem. </w:t>
      </w:r>
    </w:p>
    <w:p w14:paraId="5CCDA3AA" w14:textId="77777777" w:rsidR="007525B5" w:rsidRPr="007525B5" w:rsidRDefault="007525B5" w:rsidP="00082B02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580C9875" w14:textId="4B2D465E" w:rsidR="007525B5" w:rsidRPr="007525B5" w:rsidDel="007964E0" w:rsidRDefault="007525B5" w:rsidP="007525B5">
      <w:pPr>
        <w:ind w:firstLine="720"/>
        <w:rPr>
          <w:del w:id="54" w:author="Thalia Priscilla" w:date="2022-10-19T11:12:00Z"/>
          <w:rFonts w:ascii="Times New Roman" w:eastAsia="Times New Roman" w:hAnsi="Times New Roman" w:cs="Times New Roman"/>
          <w:color w:val="000000" w:themeColor="text1"/>
        </w:rPr>
      </w:pPr>
      <w:commentRangeStart w:id="55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Being true to my promise, I participated </w:t>
      </w:r>
      <w:del w:id="56" w:author="Chiara Situmorang" w:date="2022-10-20T15:29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with a team of 4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in a hackathon </w:t>
      </w:r>
      <w:ins w:id="57" w:author="Chiara Situmorang" w:date="2022-10-20T15:29:00Z">
        <w:r w:rsidR="00082B02" w:rsidRPr="007525B5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with a team of 4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for the very first time during this year. The hackathon required its participants to develop an application that provided a solution to a global problem of your choice and a business plan for pitching, all in just a day. Despite knowing I had close to zero experience in app development, let alone in pitching, I registered anyways. I didn’t want to succumb to my fear of failing and embarrassment and let this opportunity go away. With only a few days till D-Day, I studied as much as I possibly can and, to my surprise, placed second. </w:t>
      </w:r>
    </w:p>
    <w:p w14:paraId="7641A953" w14:textId="77777777" w:rsidR="007525B5" w:rsidRPr="007525B5" w:rsidRDefault="007525B5" w:rsidP="00356DBD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del w:id="58" w:author="Thalia Priscilla" w:date="2022-10-19T11:12:00Z">
        <w:r w:rsidRPr="007525B5" w:rsidDel="007964E0">
          <w:rPr>
            <w:rFonts w:ascii="Arial" w:eastAsia="Times New Roman" w:hAnsi="Arial" w:cs="Arial"/>
            <w:color w:val="000000" w:themeColor="text1"/>
            <w:sz w:val="22"/>
            <w:szCs w:val="22"/>
          </w:rPr>
          <w:tab/>
        </w:r>
      </w:del>
      <w:commentRangeEnd w:id="55"/>
      <w:r w:rsidR="007964E0">
        <w:rPr>
          <w:rStyle w:val="CommentReference"/>
        </w:rPr>
        <w:commentReference w:id="55"/>
      </w:r>
    </w:p>
    <w:p w14:paraId="5009D9C6" w14:textId="3CC8C6E7" w:rsidR="007525B5" w:rsidRPr="007525B5" w:rsidDel="007964E0" w:rsidRDefault="007525B5" w:rsidP="007525B5">
      <w:pPr>
        <w:ind w:firstLine="720"/>
        <w:rPr>
          <w:del w:id="59" w:author="Thalia Priscilla" w:date="2022-10-19T11:12:00Z"/>
          <w:rFonts w:ascii="Times New Roman" w:eastAsia="Times New Roman" w:hAnsi="Times New Roman" w:cs="Times New Roman"/>
          <w:color w:val="000000" w:themeColor="text1"/>
        </w:rPr>
      </w:pPr>
      <w:del w:id="60" w:author="Chiara Situmorang" w:date="2022-10-20T15:32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Just t</w:delText>
        </w:r>
      </w:del>
      <w:ins w:id="61" w:author="Chiara Situmorang" w:date="2022-10-20T15:32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T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hese seemingly small changes in my head changed how I approach my difficulties and opportunities. I was able to try out lots of new activities, take on new responsibilities in</w:t>
      </w:r>
      <w:del w:id="62" w:author="Chiara Situmorang" w:date="2022-10-20T15:32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 my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student council</w:t>
      </w:r>
      <w:ins w:id="63" w:author="Chiara Situmorang" w:date="2022-10-20T15:32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,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even d</w:t>
      </w:r>
      <w:ins w:id="64" w:author="Thalia Priscilla" w:date="2022-10-19T11:02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id</w:t>
        </w:r>
      </w:ins>
      <w:del w:id="65" w:author="Thalia Priscilla" w:date="2022-10-19T11:02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o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 internship. I stopped merely thinking about doing things</w:t>
      </w:r>
      <w:ins w:id="66" w:author="Thalia Priscilla" w:date="2022-10-19T11:07:00Z">
        <w:r w:rsidR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and</w:t>
        </w:r>
      </w:ins>
      <w:ins w:id="67" w:author="Thalia Priscilla" w:date="2022-10-19T11:09:00Z">
        <w:r w:rsidR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del w:id="68" w:author="Thalia Priscilla" w:date="2022-10-19T11:07:00Z">
        <w:r w:rsidRPr="007525B5" w:rsidDel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. I</w:delText>
        </w:r>
      </w:del>
      <w:ins w:id="69" w:author="Thalia Priscilla" w:date="2022-10-19T11:07:00Z">
        <w:r w:rsidR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t>i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nstead, </w:t>
      </w:r>
      <w:del w:id="70" w:author="Thalia Priscilla" w:date="2022-10-19T11:07:00Z">
        <w:r w:rsidRPr="007525B5" w:rsidDel="00C148DA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I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learned not to be afraid, to take the first step, to seize the day. </w:t>
      </w:r>
    </w:p>
    <w:p w14:paraId="24F46E41" w14:textId="77777777" w:rsidR="007525B5" w:rsidRPr="007525B5" w:rsidRDefault="007525B5" w:rsidP="00356DBD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5036679D" w14:textId="7BD438BD" w:rsidR="007525B5" w:rsidRPr="007525B5" w:rsidDel="00FE45E4" w:rsidRDefault="007525B5" w:rsidP="007525B5">
      <w:pPr>
        <w:ind w:firstLine="720"/>
        <w:jc w:val="both"/>
        <w:rPr>
          <w:del w:id="71" w:author="Thalia Priscilla" w:date="2022-10-19T11:05:00Z"/>
          <w:rFonts w:ascii="Times New Roman" w:eastAsia="Times New Roman" w:hAnsi="Times New Roman" w:cs="Times New Roman"/>
          <w:color w:val="000000" w:themeColor="text1"/>
        </w:rPr>
      </w:pPr>
      <w:commentRangeStart w:id="72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As I’m writing this, it's only a few months left </w:t>
      </w:r>
      <w:ins w:id="73" w:author="Chiara Situmorang" w:date="2022-10-20T15:33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before</w:t>
        </w:r>
      </w:ins>
      <w:del w:id="74" w:author="Chiara Situmorang" w:date="2022-10-20T15:33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till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the end of the year. I’m at my desk with my hands typing away on my keyboard as I stare at my monitor</w:t>
      </w:r>
      <w:ins w:id="75" w:author="Chiara Situmorang" w:date="2022-10-20T15:33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, t</w:t>
        </w:r>
      </w:ins>
      <w:del w:id="76" w:author="Chiara Situmorang" w:date="2022-10-20T15:33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. T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he bracelet on my left wrist still </w:t>
      </w:r>
      <w:del w:id="77" w:author="Chiara Situmorang" w:date="2022-10-20T15:33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seen </w:delText>
        </w:r>
      </w:del>
      <w:ins w:id="78" w:author="Chiara Situmorang" w:date="2022-10-20T15:33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>visible</w:t>
        </w:r>
        <w:r w:rsidR="00082B02" w:rsidRPr="007525B5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in my peripheral vision. The bracelet, which </w:t>
      </w:r>
      <w:ins w:id="79" w:author="Chiara Situmorang" w:date="2022-10-20T15:33:00Z">
        <w:r w:rsidR="00082B02" w:rsidRPr="007525B5">
          <w:rPr>
            <w:rFonts w:ascii="Arial" w:eastAsia="Times New Roman" w:hAnsi="Arial" w:cs="Arial"/>
            <w:color w:val="000000" w:themeColor="text1"/>
            <w:sz w:val="22"/>
            <w:szCs w:val="22"/>
          </w:rPr>
          <w:t>initially</w:t>
        </w:r>
        <w:r w:rsidR="00082B02" w:rsidRPr="007525B5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felt like a shackle </w:t>
      </w:r>
      <w:del w:id="80" w:author="Chiara Situmorang" w:date="2022-10-20T15:33:00Z">
        <w:r w:rsidRPr="007525B5" w:rsidDel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initially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both physically and mentally, had now become proof and a constant reminder to me that my limitation </w:t>
      </w:r>
      <w:del w:id="81" w:author="Thalia Priscilla" w:date="2022-10-19T11:02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-</w:delText>
        </w:r>
      </w:del>
      <w:ins w:id="82" w:author="Thalia Priscilla" w:date="2022-10-19T11:02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–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it</w:t>
      </w:r>
      <w:ins w:id="83" w:author="Chiara Situmorang" w:date="2022-10-20T15:34:00Z">
        <w:r w:rsidR="00082B02">
          <w:rPr>
            <w:rFonts w:ascii="Arial" w:eastAsia="Times New Roman" w:hAnsi="Arial" w:cs="Arial"/>
            <w:color w:val="000000" w:themeColor="text1"/>
            <w:sz w:val="22"/>
            <w:szCs w:val="22"/>
          </w:rPr>
          <w:t xml:space="preserve"> wa</w:t>
        </w:r>
      </w:ins>
      <w:ins w:id="84" w:author="Thalia Priscilla" w:date="2022-10-19T11:02:00Z">
        <w:del w:id="85" w:author="Chiara Situmorang" w:date="2022-10-20T15:34:00Z">
          <w:r w:rsidR="00FE45E4" w:rsidDel="00082B02">
            <w:rPr>
              <w:rFonts w:ascii="Arial" w:eastAsia="Times New Roman" w:hAnsi="Arial" w:cs="Arial"/>
              <w:color w:val="000000" w:themeColor="text1"/>
              <w:sz w:val="22"/>
              <w:szCs w:val="22"/>
            </w:rPr>
            <w:delText>’</w:delText>
          </w:r>
        </w:del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s only my imagination. </w:t>
      </w:r>
      <w:commentRangeEnd w:id="72"/>
      <w:r w:rsidR="00082B02">
        <w:rPr>
          <w:rStyle w:val="CommentReference"/>
        </w:rPr>
        <w:commentReference w:id="72"/>
      </w:r>
    </w:p>
    <w:p w14:paraId="5231CE1F" w14:textId="77777777" w:rsidR="007525B5" w:rsidRPr="007525B5" w:rsidDel="00FE45E4" w:rsidRDefault="007525B5" w:rsidP="007525B5">
      <w:pPr>
        <w:rPr>
          <w:del w:id="86" w:author="Thalia Priscilla" w:date="2022-10-19T11:05:00Z"/>
          <w:rFonts w:ascii="Times New Roman" w:eastAsia="Times New Roman" w:hAnsi="Times New Roman" w:cs="Times New Roman"/>
          <w:color w:val="000000" w:themeColor="text1"/>
        </w:rPr>
      </w:pPr>
    </w:p>
    <w:p w14:paraId="5BBD5E2A" w14:textId="56AB718F" w:rsidR="007525B5" w:rsidRPr="007525B5" w:rsidRDefault="007525B5" w:rsidP="00FE45E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commentRangeStart w:id="87"/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Throughout my time in college and beyond, there's no doubt that I’ll be faced with various challenges and opportunities</w:t>
      </w:r>
      <w:ins w:id="88" w:author="Thalia Priscilla" w:date="2022-10-19T11:03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,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from </w:t>
      </w:r>
      <w:del w:id="89" w:author="Thalia Priscilla" w:date="2022-10-19T11:02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getting to participate</w:delText>
        </w:r>
      </w:del>
      <w:ins w:id="90" w:author="Thalia Priscilla" w:date="2022-10-19T11:02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participating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in lab research</w:t>
      </w:r>
      <w:ins w:id="91" w:author="Thalia Priscilla" w:date="2022-10-19T11:03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,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to hosting community events</w:t>
      </w:r>
      <w:ins w:id="92" w:author="Thalia Priscilla" w:date="2022-10-19T11:03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,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del w:id="93" w:author="Thalia Priscilla" w:date="2022-10-19T11:03:00Z">
        <w:r w:rsidRPr="007525B5" w:rsidDel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 xml:space="preserve">and then from </w:delText>
        </w:r>
      </w:del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taking on difficult assignments and courses</w:t>
      </w:r>
      <w:ins w:id="94" w:author="Thalia Priscilla" w:date="2022-10-19T11:03:00Z">
        <w:r w:rsidR="00FE45E4">
          <w:rPr>
            <w:rFonts w:ascii="Arial" w:eastAsia="Times New Roman" w:hAnsi="Arial" w:cs="Arial"/>
            <w:color w:val="000000" w:themeColor="text1"/>
            <w:sz w:val="22"/>
            <w:szCs w:val="22"/>
          </w:rPr>
          <w:t>,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to working on my own start</w:t>
      </w:r>
      <w:ins w:id="95" w:author="Thalia Priscilla" w:date="2022-10-19T10:34:00Z">
        <w:r w:rsidR="00ED7664">
          <w:rPr>
            <w:rFonts w:ascii="Arial" w:eastAsia="Times New Roman" w:hAnsi="Arial" w:cs="Arial"/>
            <w:color w:val="000000" w:themeColor="text1"/>
            <w:sz w:val="22"/>
            <w:szCs w:val="22"/>
          </w:rPr>
          <w:t>-</w:t>
        </w:r>
      </w:ins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>up</w:t>
      </w:r>
      <w:commentRangeEnd w:id="87"/>
      <w:r w:rsidR="00FE45E4">
        <w:rPr>
          <w:rStyle w:val="CommentReference"/>
        </w:rPr>
        <w:commentReference w:id="87"/>
      </w:r>
      <w:r w:rsidRPr="007525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Instead of worrying, I’ll face them all head on and keep moving forward. I’ll wear the bracelet. </w:t>
      </w:r>
    </w:p>
    <w:p w14:paraId="0AD26879" w14:textId="77777777" w:rsidR="007525B5" w:rsidRPr="007525B5" w:rsidRDefault="007525B5" w:rsidP="007525B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915EE9" w14:textId="77777777" w:rsidR="00E014F9" w:rsidRPr="00690024" w:rsidRDefault="00E014F9" w:rsidP="00E014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DBC7EA" w14:textId="1018F0F6" w:rsidR="007E0356" w:rsidDel="00AC751F" w:rsidRDefault="00AC751F" w:rsidP="007E0356">
      <w:pPr>
        <w:rPr>
          <w:del w:id="96" w:author="Thalia Priscilla" w:date="2022-10-19T11:23:00Z"/>
          <w:color w:val="000000" w:themeColor="text1"/>
        </w:rPr>
      </w:pPr>
      <w:ins w:id="97" w:author="Thalia Priscilla" w:date="2022-10-19T11:23:00Z">
        <w:r>
          <w:rPr>
            <w:color w:val="000000" w:themeColor="text1"/>
          </w:rPr>
          <w:t>Dear Joe:</w:t>
        </w:r>
      </w:ins>
    </w:p>
    <w:p w14:paraId="27E0D227" w14:textId="76EAF243" w:rsidR="00AC751F" w:rsidRDefault="00AC751F" w:rsidP="007E0356">
      <w:pPr>
        <w:rPr>
          <w:ins w:id="98" w:author="Thalia Priscilla" w:date="2022-10-19T11:23:00Z"/>
          <w:color w:val="000000" w:themeColor="text1"/>
        </w:rPr>
      </w:pPr>
    </w:p>
    <w:p w14:paraId="2E5CFB36" w14:textId="5C4D424B" w:rsidR="00AC751F" w:rsidRDefault="00AC751F" w:rsidP="007E0356">
      <w:pPr>
        <w:rPr>
          <w:ins w:id="99" w:author="Thalia Priscilla" w:date="2022-10-19T11:24:00Z"/>
          <w:color w:val="000000" w:themeColor="text1"/>
        </w:rPr>
      </w:pPr>
      <w:ins w:id="100" w:author="Thalia Priscilla" w:date="2022-10-19T11:23:00Z">
        <w:r>
          <w:rPr>
            <w:color w:val="000000" w:themeColor="text1"/>
          </w:rPr>
          <w:t xml:space="preserve">Great second draft! I love how </w:t>
        </w:r>
      </w:ins>
      <w:ins w:id="101" w:author="Thalia Priscilla" w:date="2022-10-19T11:24:00Z">
        <w:r>
          <w:rPr>
            <w:color w:val="000000" w:themeColor="text1"/>
          </w:rPr>
          <w:t xml:space="preserve">you’ve given a real example on how the bracelet inspired you to take action. </w:t>
        </w:r>
      </w:ins>
    </w:p>
    <w:p w14:paraId="1AF510A3" w14:textId="468C0B71" w:rsidR="00AC751F" w:rsidRDefault="00AC751F" w:rsidP="007E0356">
      <w:pPr>
        <w:rPr>
          <w:ins w:id="102" w:author="Thalia Priscilla" w:date="2022-10-19T11:24:00Z"/>
          <w:color w:val="000000" w:themeColor="text1"/>
        </w:rPr>
      </w:pPr>
    </w:p>
    <w:p w14:paraId="059FB9CF" w14:textId="45E3F0EE" w:rsidR="00AC751F" w:rsidRDefault="00AC751F" w:rsidP="007E0356">
      <w:pPr>
        <w:rPr>
          <w:ins w:id="103" w:author="Thalia Priscilla" w:date="2022-10-19T11:30:00Z"/>
          <w:color w:val="000000" w:themeColor="text1"/>
        </w:rPr>
      </w:pPr>
      <w:ins w:id="104" w:author="Thalia Priscilla" w:date="2022-10-19T11:25:00Z">
        <w:r>
          <w:rPr>
            <w:color w:val="000000" w:themeColor="text1"/>
          </w:rPr>
          <w:t xml:space="preserve">Overall I think the draft is nearly polished. To cut down on the word count, I gave some </w:t>
        </w:r>
      </w:ins>
      <w:ins w:id="105" w:author="Thalia Priscilla" w:date="2022-10-19T11:26:00Z">
        <w:r>
          <w:rPr>
            <w:color w:val="000000" w:themeColor="text1"/>
          </w:rPr>
          <w:t>indications on the parts where you might be able to edit</w:t>
        </w:r>
      </w:ins>
      <w:ins w:id="106" w:author="Thalia Priscilla" w:date="2022-10-19T11:25:00Z">
        <w:r>
          <w:rPr>
            <w:color w:val="000000" w:themeColor="text1"/>
          </w:rPr>
          <w:t xml:space="preserve"> in the above comments. </w:t>
        </w:r>
      </w:ins>
      <w:ins w:id="107" w:author="Thalia Priscilla" w:date="2022-10-19T11:32:00Z">
        <w:r w:rsidR="00C809CF">
          <w:rPr>
            <w:color w:val="000000" w:themeColor="text1"/>
          </w:rPr>
          <w:t xml:space="preserve">I did not directly </w:t>
        </w:r>
      </w:ins>
      <w:ins w:id="108" w:author="Thalia Priscilla" w:date="2022-10-19T11:34:00Z">
        <w:r w:rsidR="00C809CF">
          <w:rPr>
            <w:color w:val="000000" w:themeColor="text1"/>
          </w:rPr>
          <w:t>delete</w:t>
        </w:r>
      </w:ins>
      <w:ins w:id="109" w:author="Thalia Priscilla" w:date="2022-10-19T11:32:00Z">
        <w:r w:rsidR="00C809CF">
          <w:rPr>
            <w:color w:val="000000" w:themeColor="text1"/>
          </w:rPr>
          <w:t xml:space="preserve"> specific parts because I think </w:t>
        </w:r>
      </w:ins>
      <w:ins w:id="110" w:author="Thalia Priscilla" w:date="2022-10-19T11:34:00Z">
        <w:r w:rsidR="00C809CF">
          <w:rPr>
            <w:color w:val="000000" w:themeColor="text1"/>
          </w:rPr>
          <w:t xml:space="preserve">the delivery is </w:t>
        </w:r>
      </w:ins>
      <w:ins w:id="111" w:author="Thalia Priscilla" w:date="2022-10-19T11:35:00Z">
        <w:r w:rsidR="00C809CF">
          <w:rPr>
            <w:color w:val="000000" w:themeColor="text1"/>
          </w:rPr>
          <w:t>good as it is</w:t>
        </w:r>
      </w:ins>
      <w:ins w:id="112" w:author="Thalia Priscilla" w:date="2022-10-19T11:34:00Z">
        <w:r w:rsidR="00C809CF">
          <w:rPr>
            <w:color w:val="000000" w:themeColor="text1"/>
          </w:rPr>
          <w:t>. I</w:t>
        </w:r>
      </w:ins>
      <w:ins w:id="113" w:author="Thalia Priscilla" w:date="2022-10-19T11:33:00Z">
        <w:r w:rsidR="00C809CF">
          <w:rPr>
            <w:color w:val="000000" w:themeColor="text1"/>
          </w:rPr>
          <w:t xml:space="preserve">t’s better for you to </w:t>
        </w:r>
      </w:ins>
      <w:ins w:id="114" w:author="Thalia Priscilla" w:date="2022-10-19T11:32:00Z">
        <w:r w:rsidR="00C809CF">
          <w:rPr>
            <w:color w:val="000000" w:themeColor="text1"/>
          </w:rPr>
          <w:t>decide which parts you want to retain</w:t>
        </w:r>
      </w:ins>
      <w:ins w:id="115" w:author="Thalia Priscilla" w:date="2022-10-19T11:33:00Z">
        <w:r w:rsidR="00C809CF">
          <w:rPr>
            <w:color w:val="000000" w:themeColor="text1"/>
          </w:rPr>
          <w:t xml:space="preserve"> (which you consider significant)</w:t>
        </w:r>
      </w:ins>
      <w:ins w:id="116" w:author="Thalia Priscilla" w:date="2022-10-19T11:32:00Z">
        <w:r w:rsidR="00C809CF">
          <w:rPr>
            <w:color w:val="000000" w:themeColor="text1"/>
          </w:rPr>
          <w:t xml:space="preserve">. </w:t>
        </w:r>
      </w:ins>
      <w:ins w:id="117" w:author="Thalia Priscilla" w:date="2022-10-19T11:28:00Z">
        <w:r w:rsidR="00F472B1">
          <w:rPr>
            <w:color w:val="000000" w:themeColor="text1"/>
          </w:rPr>
          <w:t>Additional</w:t>
        </w:r>
      </w:ins>
      <w:ins w:id="118" w:author="Thalia Priscilla" w:date="2022-10-19T11:26:00Z">
        <w:r w:rsidR="00F472B1">
          <w:rPr>
            <w:color w:val="000000" w:themeColor="text1"/>
          </w:rPr>
          <w:t xml:space="preserve"> tips </w:t>
        </w:r>
      </w:ins>
      <w:ins w:id="119" w:author="Thalia Priscilla" w:date="2022-10-19T11:27:00Z">
        <w:r w:rsidR="00F472B1">
          <w:rPr>
            <w:color w:val="000000" w:themeColor="text1"/>
          </w:rPr>
          <w:t xml:space="preserve">from me </w:t>
        </w:r>
      </w:ins>
      <w:ins w:id="120" w:author="Thalia Priscilla" w:date="2022-10-19T11:31:00Z">
        <w:r w:rsidR="00F472B1">
          <w:rPr>
            <w:color w:val="000000" w:themeColor="text1"/>
          </w:rPr>
          <w:t>include:</w:t>
        </w:r>
      </w:ins>
      <w:ins w:id="121" w:author="Thalia Priscilla" w:date="2022-10-19T11:27:00Z">
        <w:r w:rsidR="00F472B1">
          <w:rPr>
            <w:color w:val="000000" w:themeColor="text1"/>
          </w:rPr>
          <w:t xml:space="preserve">  </w:t>
        </w:r>
      </w:ins>
      <w:ins w:id="122" w:author="Thalia Priscilla" w:date="2022-10-19T11:28:00Z">
        <w:r w:rsidR="00F472B1">
          <w:rPr>
            <w:color w:val="000000" w:themeColor="text1"/>
          </w:rPr>
          <w:t>read</w:t>
        </w:r>
      </w:ins>
      <w:ins w:id="123" w:author="Thalia Priscilla" w:date="2022-10-19T11:31:00Z">
        <w:r w:rsidR="00F472B1">
          <w:rPr>
            <w:color w:val="000000" w:themeColor="text1"/>
          </w:rPr>
          <w:t>ing</w:t>
        </w:r>
      </w:ins>
      <w:ins w:id="124" w:author="Thalia Priscilla" w:date="2022-10-19T11:28:00Z">
        <w:r w:rsidR="00F472B1">
          <w:rPr>
            <w:color w:val="000000" w:themeColor="text1"/>
          </w:rPr>
          <w:t xml:space="preserve"> through your whole es</w:t>
        </w:r>
      </w:ins>
      <w:ins w:id="125" w:author="Thalia Priscilla" w:date="2022-10-19T11:29:00Z">
        <w:r w:rsidR="00F472B1">
          <w:rPr>
            <w:color w:val="000000" w:themeColor="text1"/>
          </w:rPr>
          <w:t xml:space="preserve">say </w:t>
        </w:r>
      </w:ins>
      <w:ins w:id="126" w:author="Thalia Priscilla" w:date="2022-10-19T11:31:00Z">
        <w:r w:rsidR="00F472B1">
          <w:rPr>
            <w:color w:val="000000" w:themeColor="text1"/>
          </w:rPr>
          <w:t xml:space="preserve">again </w:t>
        </w:r>
      </w:ins>
      <w:ins w:id="127" w:author="Thalia Priscilla" w:date="2022-10-19T11:29:00Z">
        <w:r w:rsidR="00F472B1">
          <w:rPr>
            <w:color w:val="000000" w:themeColor="text1"/>
          </w:rPr>
          <w:t xml:space="preserve">to see where </w:t>
        </w:r>
      </w:ins>
      <w:ins w:id="128" w:author="Thalia Priscilla" w:date="2022-10-19T11:30:00Z">
        <w:r w:rsidR="00F472B1">
          <w:rPr>
            <w:color w:val="000000" w:themeColor="text1"/>
          </w:rPr>
          <w:t>you might use more concise wording, avoid using too many prepositions, and combine sentences with similar meanings</w:t>
        </w:r>
      </w:ins>
      <w:ins w:id="129" w:author="Thalia Priscilla" w:date="2022-10-19T11:31:00Z">
        <w:r w:rsidR="00F472B1">
          <w:rPr>
            <w:color w:val="000000" w:themeColor="text1"/>
          </w:rPr>
          <w:t xml:space="preserve"> to reduce redundancy.</w:t>
        </w:r>
      </w:ins>
    </w:p>
    <w:p w14:paraId="486BA600" w14:textId="64CC21D8" w:rsidR="00F472B1" w:rsidRDefault="00F472B1" w:rsidP="007E0356">
      <w:pPr>
        <w:rPr>
          <w:ins w:id="130" w:author="Thalia Priscilla" w:date="2022-10-19T11:30:00Z"/>
          <w:color w:val="000000" w:themeColor="text1"/>
        </w:rPr>
      </w:pPr>
    </w:p>
    <w:p w14:paraId="063B3F21" w14:textId="18184DDB" w:rsidR="00F472B1" w:rsidRDefault="00F472B1" w:rsidP="007E0356">
      <w:pPr>
        <w:rPr>
          <w:ins w:id="131" w:author="Thalia Priscilla" w:date="2022-10-19T11:31:00Z"/>
          <w:color w:val="000000" w:themeColor="text1"/>
        </w:rPr>
      </w:pPr>
      <w:ins w:id="132" w:author="Thalia Priscilla" w:date="2022-10-19T11:30:00Z">
        <w:r>
          <w:rPr>
            <w:color w:val="000000" w:themeColor="text1"/>
          </w:rPr>
          <w:t>All the best!</w:t>
        </w:r>
      </w:ins>
    </w:p>
    <w:p w14:paraId="776F8A05" w14:textId="0D0EDC41" w:rsidR="00F472B1" w:rsidRDefault="00F472B1" w:rsidP="007E0356">
      <w:pPr>
        <w:rPr>
          <w:ins w:id="133" w:author="Thalia Priscilla" w:date="2022-10-19T11:31:00Z"/>
          <w:color w:val="000000" w:themeColor="text1"/>
        </w:rPr>
      </w:pPr>
    </w:p>
    <w:p w14:paraId="0E245599" w14:textId="3F5349F0" w:rsidR="00F472B1" w:rsidRPr="00690024" w:rsidRDefault="00F472B1" w:rsidP="007E0356">
      <w:pPr>
        <w:rPr>
          <w:ins w:id="134" w:author="Thalia Priscilla" w:date="2022-10-19T11:23:00Z"/>
          <w:rFonts w:ascii="Times New Roman" w:eastAsia="Times New Roman" w:hAnsi="Times New Roman" w:cs="Times New Roman"/>
          <w:color w:val="000000" w:themeColor="text1"/>
        </w:rPr>
      </w:pPr>
      <w:ins w:id="135" w:author="Thalia Priscilla" w:date="2022-10-19T11:31:00Z">
        <w:r>
          <w:rPr>
            <w:color w:val="000000" w:themeColor="text1"/>
          </w:rPr>
          <w:t>Thalia</w:t>
        </w:r>
      </w:ins>
    </w:p>
    <w:p w14:paraId="2E56D144" w14:textId="77777777" w:rsidR="00E253AD" w:rsidRPr="00690024" w:rsidRDefault="00E253AD">
      <w:pPr>
        <w:rPr>
          <w:color w:val="000000" w:themeColor="text1"/>
        </w:rPr>
      </w:pPr>
    </w:p>
    <w:sectPr w:rsidR="00E253AD" w:rsidRPr="00690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0-19T11:22:00Z" w:initials="TP">
    <w:p w14:paraId="037BAC98" w14:textId="539CD116" w:rsidR="00AC751F" w:rsidRDefault="00AC751F">
      <w:pPr>
        <w:pStyle w:val="CommentText"/>
      </w:pPr>
      <w:r>
        <w:rPr>
          <w:rStyle w:val="CommentReference"/>
        </w:rPr>
        <w:annotationRef/>
      </w:r>
      <w:r w:rsidR="00F472B1">
        <w:t>Although I think this is a really good visual description as an opening, y</w:t>
      </w:r>
      <w:r>
        <w:t>ou might want to shorten sentences with prepositions to keep in line with the word count.</w:t>
      </w:r>
    </w:p>
  </w:comment>
  <w:comment w:id="19" w:author="Thalia Priscilla" w:date="2022-10-19T10:53:00Z" w:initials="TP">
    <w:p w14:paraId="7D594544" w14:textId="2ED73797" w:rsidR="008273B9" w:rsidRDefault="008273B9">
      <w:pPr>
        <w:pStyle w:val="CommentText"/>
      </w:pPr>
      <w:r>
        <w:rPr>
          <w:rStyle w:val="CommentReference"/>
        </w:rPr>
        <w:annotationRef/>
      </w:r>
      <w:r>
        <w:t>Awesome examples.</w:t>
      </w:r>
      <w:r w:rsidR="00D109CF">
        <w:t xml:space="preserve"> I suggest highlighting one or two major examples instead of mentioning too many</w:t>
      </w:r>
      <w:r w:rsidR="00FE45E4">
        <w:t xml:space="preserve"> different ones.</w:t>
      </w:r>
    </w:p>
  </w:comment>
  <w:comment w:id="55" w:author="Thalia Priscilla" w:date="2022-10-19T11:16:00Z" w:initials="TP">
    <w:p w14:paraId="51AF68F9" w14:textId="2C105F1B" w:rsidR="007964E0" w:rsidRDefault="007964E0">
      <w:pPr>
        <w:pStyle w:val="CommentText"/>
      </w:pPr>
      <w:r>
        <w:rPr>
          <w:rStyle w:val="CommentReference"/>
        </w:rPr>
        <w:annotationRef/>
      </w:r>
      <w:r w:rsidR="00AC751F">
        <w:t>Wonderful</w:t>
      </w:r>
      <w:r w:rsidR="00356DBD">
        <w:t xml:space="preserve"> </w:t>
      </w:r>
      <w:r w:rsidR="00AC751F">
        <w:t>experience!</w:t>
      </w:r>
    </w:p>
  </w:comment>
  <w:comment w:id="72" w:author="Chiara Situmorang" w:date="2022-10-20T15:37:00Z" w:initials="CS">
    <w:p w14:paraId="4F241DED" w14:textId="77777777" w:rsidR="00082B02" w:rsidRDefault="00082B02" w:rsidP="0047152B">
      <w:r>
        <w:rPr>
          <w:rStyle w:val="CommentReference"/>
        </w:rPr>
        <w:annotationRef/>
      </w:r>
      <w:r>
        <w:rPr>
          <w:sz w:val="20"/>
          <w:szCs w:val="20"/>
        </w:rPr>
        <w:t>You can cut this part to bring down the word count.</w:t>
      </w:r>
    </w:p>
  </w:comment>
  <w:comment w:id="87" w:author="Thalia Priscilla" w:date="2022-10-19T11:04:00Z" w:initials="TP">
    <w:p w14:paraId="7616E756" w14:textId="284C4525" w:rsidR="00FE45E4" w:rsidRDefault="00FE45E4">
      <w:pPr>
        <w:pStyle w:val="CommentText"/>
      </w:pPr>
      <w:r>
        <w:rPr>
          <w:rStyle w:val="CommentReference"/>
        </w:rPr>
        <w:annotationRef/>
      </w:r>
      <w:r>
        <w:t xml:space="preserve">I think this paragraph can be </w:t>
      </w:r>
      <w:r w:rsidR="00C148DA">
        <w:t xml:space="preserve">merged into the previous one as one unifying conclusion. </w:t>
      </w:r>
    </w:p>
    <w:p w14:paraId="437BCBA5" w14:textId="77777777" w:rsidR="00C148DA" w:rsidRDefault="00C148DA">
      <w:pPr>
        <w:pStyle w:val="CommentText"/>
      </w:pPr>
    </w:p>
    <w:p w14:paraId="3CA6C207" w14:textId="288C41EB" w:rsidR="00C148DA" w:rsidRDefault="00C148DA">
      <w:pPr>
        <w:pStyle w:val="CommentText"/>
      </w:pPr>
      <w:r>
        <w:t>This sentence in particular, though, feels like a run-on sentence. You might want to make it more concise. It’s okay to not use that many examples as I feel the message is already clear.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7BAC98" w15:done="0"/>
  <w15:commentEx w15:paraId="7D594544" w15:done="0"/>
  <w15:commentEx w15:paraId="51AF68F9" w15:done="0"/>
  <w15:commentEx w15:paraId="4F241DED" w15:done="0"/>
  <w15:commentEx w15:paraId="3CA6C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5C5C" w16cex:dateUtc="2022-10-19T04:22:00Z"/>
  <w16cex:commentExtensible w16cex:durableId="26FA55BF" w16cex:dateUtc="2022-10-19T03:53:00Z"/>
  <w16cex:commentExtensible w16cex:durableId="26FA5AF6" w16cex:dateUtc="2022-10-19T04:16:00Z"/>
  <w16cex:commentExtensible w16cex:durableId="26FBE9CD" w16cex:dateUtc="2022-10-20T08:37:00Z"/>
  <w16cex:commentExtensible w16cex:durableId="26FA5834" w16cex:dateUtc="2022-10-19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7BAC98" w16cid:durableId="26FA5C5C"/>
  <w16cid:commentId w16cid:paraId="7D594544" w16cid:durableId="26FA55BF"/>
  <w16cid:commentId w16cid:paraId="51AF68F9" w16cid:durableId="26FA5AF6"/>
  <w16cid:commentId w16cid:paraId="4F241DED" w16cid:durableId="26FBE9CD"/>
  <w16cid:commentId w16cid:paraId="3CA6C207" w16cid:durableId="26FA58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56"/>
    <w:rsid w:val="00082B02"/>
    <w:rsid w:val="00185506"/>
    <w:rsid w:val="00356DBD"/>
    <w:rsid w:val="0062459E"/>
    <w:rsid w:val="00690024"/>
    <w:rsid w:val="007525B5"/>
    <w:rsid w:val="007964E0"/>
    <w:rsid w:val="007E0356"/>
    <w:rsid w:val="008273B9"/>
    <w:rsid w:val="00AC751F"/>
    <w:rsid w:val="00C148DA"/>
    <w:rsid w:val="00C809CF"/>
    <w:rsid w:val="00D109CF"/>
    <w:rsid w:val="00E014F9"/>
    <w:rsid w:val="00E253AD"/>
    <w:rsid w:val="00ED7664"/>
    <w:rsid w:val="00F472B1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B9F5B"/>
  <w15:chartTrackingRefBased/>
  <w15:docId w15:val="{9F03B4CD-7771-9240-B35D-8E0E9AC1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525B5"/>
  </w:style>
  <w:style w:type="paragraph" w:styleId="Revision">
    <w:name w:val="Revision"/>
    <w:hidden/>
    <w:uiPriority w:val="99"/>
    <w:semiHidden/>
    <w:rsid w:val="00ED7664"/>
  </w:style>
  <w:style w:type="character" w:styleId="CommentReference">
    <w:name w:val="annotation reference"/>
    <w:basedOn w:val="DefaultParagraphFont"/>
    <w:uiPriority w:val="99"/>
    <w:semiHidden/>
    <w:unhideWhenUsed/>
    <w:rsid w:val="00827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3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3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2022-09-29T06:45:00Z</dcterms:created>
  <dcterms:modified xsi:type="dcterms:W3CDTF">2022-10-20T08:38:00Z</dcterms:modified>
</cp:coreProperties>
</file>