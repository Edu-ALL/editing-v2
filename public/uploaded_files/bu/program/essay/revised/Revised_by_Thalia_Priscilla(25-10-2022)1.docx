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E2D1" w14:textId="77777777" w:rsidR="00D224B1" w:rsidRPr="00D224B1" w:rsidRDefault="00D224B1" w:rsidP="00D224B1">
      <w:pPr>
        <w:spacing w:after="60"/>
        <w:rPr>
          <w:rFonts w:ascii="Times New Roman" w:eastAsia="Times New Roman" w:hAnsi="Times New Roman" w:cs="Times New Roman"/>
        </w:rPr>
      </w:pPr>
      <w:r w:rsidRPr="00D224B1">
        <w:rPr>
          <w:rFonts w:ascii="Roboto" w:eastAsia="Times New Roman" w:hAnsi="Roboto" w:cs="Times New Roman"/>
          <w:b/>
          <w:bCs/>
          <w:color w:val="222222"/>
        </w:rPr>
        <w:t>At the University of Maryland, we encourage our students to go beyond the classroom to engage in opportunities that further both their academic and personal growth. To tell us more about yourself, please complete the following sentences using only the space provided (300 characters).</w:t>
      </w:r>
    </w:p>
    <w:p w14:paraId="79F84949" w14:textId="77777777" w:rsidR="00D224B1" w:rsidRPr="00D224B1" w:rsidRDefault="00D224B1" w:rsidP="00D224B1">
      <w:pPr>
        <w:rPr>
          <w:rFonts w:ascii="Times New Roman" w:eastAsia="Times New Roman" w:hAnsi="Times New Roman" w:cs="Times New Roman"/>
        </w:rPr>
      </w:pPr>
    </w:p>
    <w:p w14:paraId="3B6DADB9"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If I could travel anywhere, I would go to...</w:t>
      </w:r>
      <w:r w:rsidRPr="00CA31E8">
        <w:rPr>
          <w:rFonts w:ascii="Roboto" w:eastAsia="Times New Roman" w:hAnsi="Roboto" w:cs="Times New Roman"/>
          <w:b/>
          <w:bCs/>
          <w:color w:val="E00029"/>
        </w:rPr>
        <w:t>*</w:t>
      </w:r>
    </w:p>
    <w:p w14:paraId="79AE6A2B" w14:textId="77777777" w:rsidR="00CA31E8" w:rsidRPr="00CA31E8" w:rsidRDefault="00CA31E8" w:rsidP="00CA31E8">
      <w:pPr>
        <w:rPr>
          <w:rFonts w:ascii="Times New Roman" w:eastAsia="Times New Roman" w:hAnsi="Times New Roman" w:cs="Times New Roman"/>
        </w:rPr>
      </w:pPr>
    </w:p>
    <w:p w14:paraId="332BFD44"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Switzerland. Since middle school, skydiving has been at the top of my bucket list. </w:t>
      </w:r>
      <w:commentRangeStart w:id="0"/>
      <w:r w:rsidRPr="00CA31E8">
        <w:rPr>
          <w:rFonts w:ascii="Roboto" w:eastAsia="Times New Roman" w:hAnsi="Roboto" w:cs="Times New Roman"/>
          <w:color w:val="000000"/>
        </w:rPr>
        <w:t xml:space="preserve">It simply thrills me to be able to freefall </w:t>
      </w:r>
      <w:commentRangeEnd w:id="0"/>
      <w:r w:rsidR="005B55D6">
        <w:rPr>
          <w:rStyle w:val="CommentReference"/>
        </w:rPr>
        <w:commentReference w:id="0"/>
      </w:r>
      <w:r w:rsidRPr="00CA31E8">
        <w:rPr>
          <w:rFonts w:ascii="Roboto" w:eastAsia="Times New Roman" w:hAnsi="Roboto" w:cs="Times New Roman"/>
          <w:color w:val="000000"/>
        </w:rPr>
        <w:t>over the Swiss Alps in Interlaken at a speed of about 120 mph. Additionally, it enables me to briefly put my daily troubles aside and simply enjoy life.</w:t>
      </w:r>
    </w:p>
    <w:p w14:paraId="399FE71B" w14:textId="77777777" w:rsidR="00CA31E8" w:rsidRPr="00CA31E8" w:rsidRDefault="00CA31E8" w:rsidP="00CA31E8">
      <w:pPr>
        <w:rPr>
          <w:rFonts w:ascii="Times New Roman" w:eastAsia="Times New Roman" w:hAnsi="Times New Roman" w:cs="Times New Roman"/>
        </w:rPr>
      </w:pPr>
    </w:p>
    <w:p w14:paraId="4671C2A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The most interesting fact I ever learned from research was...</w:t>
      </w:r>
      <w:r w:rsidRPr="00CA31E8">
        <w:rPr>
          <w:rFonts w:ascii="Roboto" w:eastAsia="Times New Roman" w:hAnsi="Roboto" w:cs="Times New Roman"/>
          <w:b/>
          <w:bCs/>
          <w:color w:val="E00029"/>
        </w:rPr>
        <w:t>*</w:t>
      </w:r>
    </w:p>
    <w:p w14:paraId="1544BA2A" w14:textId="4D6DD8AD"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E00029"/>
        </w:rPr>
        <w:br/>
      </w:r>
      <w:r w:rsidRPr="00CA31E8">
        <w:rPr>
          <w:rFonts w:ascii="Roboto" w:eastAsia="Times New Roman" w:hAnsi="Roboto" w:cs="Times New Roman"/>
          <w:color w:val="000000"/>
        </w:rPr>
        <w:t>Squid ink contains antimicrobial properties and is used to reduce blood pressure as it aids in blood artery dilatation. In fact, it is commonly used in pasta recipes as the ink harbours subtle, saline flavours and umami depth, making it one of the most renowned foods in Venice, Italy.</w:t>
      </w:r>
    </w:p>
    <w:p w14:paraId="08A693A9" w14:textId="77777777" w:rsidR="00CA31E8" w:rsidRPr="00CA31E8" w:rsidRDefault="00CA31E8" w:rsidP="00CA31E8">
      <w:pPr>
        <w:rPr>
          <w:rFonts w:ascii="Times New Roman" w:eastAsia="Times New Roman" w:hAnsi="Times New Roman" w:cs="Times New Roman"/>
        </w:rPr>
      </w:pPr>
    </w:p>
    <w:p w14:paraId="797B68EC"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In addition to my major, my academic interests include...</w:t>
      </w:r>
      <w:r w:rsidRPr="00CA31E8">
        <w:rPr>
          <w:rFonts w:ascii="Roboto" w:eastAsia="Times New Roman" w:hAnsi="Roboto" w:cs="Times New Roman"/>
          <w:b/>
          <w:bCs/>
          <w:color w:val="E00029"/>
        </w:rPr>
        <w:t>*</w:t>
      </w:r>
    </w:p>
    <w:p w14:paraId="0E751E39" w14:textId="77777777" w:rsidR="00CA31E8" w:rsidRPr="00CA31E8" w:rsidRDefault="00CA31E8" w:rsidP="00CA31E8">
      <w:pPr>
        <w:rPr>
          <w:rFonts w:ascii="Times New Roman" w:eastAsia="Times New Roman" w:hAnsi="Times New Roman" w:cs="Times New Roman"/>
        </w:rPr>
      </w:pPr>
    </w:p>
    <w:p w14:paraId="3E15272E"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Water filtration system implementation. </w:t>
      </w:r>
      <w:r w:rsidRPr="00CA31E8">
        <w:rPr>
          <w:rFonts w:ascii="Roboto" w:eastAsia="Times New Roman" w:hAnsi="Roboto" w:cs="Times New Roman"/>
          <w:color w:val="000000"/>
          <w:shd w:val="clear" w:color="auto" w:fill="FFFFFF"/>
        </w:rPr>
        <w:t xml:space="preserve">We can’t see or taste contaminants but if they’re that harmful to our body, what can we do about them? </w:t>
      </w:r>
      <w:r w:rsidRPr="00CA31E8">
        <w:rPr>
          <w:rFonts w:ascii="Roboto" w:eastAsia="Times New Roman" w:hAnsi="Roboto" w:cs="Times New Roman"/>
          <w:b/>
          <w:bCs/>
          <w:color w:val="000000"/>
        </w:rPr>
        <w:t> </w:t>
      </w:r>
      <w:r w:rsidRPr="00CA31E8">
        <w:rPr>
          <w:rFonts w:ascii="Roboto" w:eastAsia="Times New Roman" w:hAnsi="Roboto" w:cs="Times New Roman"/>
          <w:color w:val="000000"/>
        </w:rPr>
        <w:t>The procedure of removing chemical and biological impurities from contaminated water to produce safe and clean water for everyone fascinates me.</w:t>
      </w:r>
    </w:p>
    <w:p w14:paraId="4C8CEB93" w14:textId="77777777" w:rsidR="00CA31E8" w:rsidRPr="00CA31E8" w:rsidRDefault="00CA31E8" w:rsidP="00CA31E8">
      <w:pPr>
        <w:rPr>
          <w:rFonts w:ascii="Times New Roman" w:eastAsia="Times New Roman" w:hAnsi="Times New Roman" w:cs="Times New Roman"/>
        </w:rPr>
      </w:pPr>
    </w:p>
    <w:p w14:paraId="55363467"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My favourite thing about last Wednesday was...</w:t>
      </w:r>
      <w:r w:rsidRPr="00CA31E8">
        <w:rPr>
          <w:rFonts w:ascii="Roboto" w:eastAsia="Times New Roman" w:hAnsi="Roboto" w:cs="Times New Roman"/>
          <w:b/>
          <w:bCs/>
          <w:color w:val="E00029"/>
        </w:rPr>
        <w:t>*</w:t>
      </w:r>
    </w:p>
    <w:p w14:paraId="1B8530A2" w14:textId="77777777" w:rsidR="00CA31E8" w:rsidRPr="00CA31E8" w:rsidRDefault="00CA31E8" w:rsidP="00CA31E8">
      <w:pPr>
        <w:rPr>
          <w:rFonts w:ascii="Times New Roman" w:eastAsia="Times New Roman" w:hAnsi="Times New Roman" w:cs="Times New Roman"/>
        </w:rPr>
      </w:pPr>
    </w:p>
    <w:p w14:paraId="5FA768D4" w14:textId="566108E4" w:rsidR="00CA31E8" w:rsidRPr="00CA31E8" w:rsidRDefault="00CA31E8" w:rsidP="00CA31E8">
      <w:pPr>
        <w:rPr>
          <w:rFonts w:ascii="Times New Roman" w:eastAsia="Times New Roman" w:hAnsi="Times New Roman" w:cs="Times New Roman"/>
        </w:rPr>
      </w:pPr>
      <w:proofErr w:type="spellStart"/>
      <w:r w:rsidRPr="00CA31E8">
        <w:rPr>
          <w:rFonts w:ascii="Roboto" w:eastAsia="Times New Roman" w:hAnsi="Roboto" w:cs="Times New Roman"/>
          <w:color w:val="000000"/>
        </w:rPr>
        <w:t>Wingstop</w:t>
      </w:r>
      <w:proofErr w:type="spellEnd"/>
      <w:r w:rsidRPr="00CA31E8">
        <w:rPr>
          <w:rFonts w:ascii="Roboto" w:eastAsia="Times New Roman" w:hAnsi="Roboto" w:cs="Times New Roman"/>
          <w:color w:val="000000"/>
        </w:rPr>
        <w:t xml:space="preserve"> Wednesday. It’s the only day where I’</w:t>
      </w:r>
      <w:ins w:id="1" w:author="Chiara Situmorang" w:date="2022-10-25T21:48:00Z">
        <w:r w:rsidR="005B55D6">
          <w:rPr>
            <w:rFonts w:ascii="Roboto" w:eastAsia="Times New Roman" w:hAnsi="Roboto" w:cs="Times New Roman"/>
            <w:color w:val="000000"/>
          </w:rPr>
          <w:t>m</w:t>
        </w:r>
      </w:ins>
      <w:del w:id="2" w:author="Chiara Situmorang" w:date="2022-10-25T21:48:00Z">
        <w:r w:rsidRPr="00CA31E8" w:rsidDel="005B55D6">
          <w:rPr>
            <w:rFonts w:ascii="Roboto" w:eastAsia="Times New Roman" w:hAnsi="Roboto" w:cs="Times New Roman"/>
            <w:color w:val="000000"/>
          </w:rPr>
          <w:delText>ll be</w:delText>
        </w:r>
      </w:del>
      <w:r w:rsidRPr="00CA31E8">
        <w:rPr>
          <w:rFonts w:ascii="Roboto" w:eastAsia="Times New Roman" w:hAnsi="Roboto" w:cs="Times New Roman"/>
          <w:color w:val="000000"/>
        </w:rPr>
        <w:t xml:space="preserve"> able to buy 8 wings and get an additional 8 more for free</w:t>
      </w:r>
      <w:ins w:id="3" w:author="Chiara Situmorang" w:date="2022-10-25T21:48:00Z">
        <w:r w:rsidR="005B55D6">
          <w:rPr>
            <w:rFonts w:ascii="Roboto" w:eastAsia="Times New Roman" w:hAnsi="Roboto" w:cs="Times New Roman"/>
            <w:color w:val="000000"/>
          </w:rPr>
          <w:t>. B</w:t>
        </w:r>
      </w:ins>
      <w:del w:id="4" w:author="Chiara Situmorang" w:date="2022-10-25T21:48:00Z">
        <w:r w:rsidRPr="00CA31E8" w:rsidDel="005B55D6">
          <w:rPr>
            <w:rFonts w:ascii="Roboto" w:eastAsia="Times New Roman" w:hAnsi="Roboto" w:cs="Times New Roman"/>
            <w:color w:val="000000"/>
          </w:rPr>
          <w:delText>, b</w:delText>
        </w:r>
      </w:del>
      <w:r w:rsidRPr="00CA31E8">
        <w:rPr>
          <w:rFonts w:ascii="Roboto" w:eastAsia="Times New Roman" w:hAnsi="Roboto" w:cs="Times New Roman"/>
          <w:color w:val="000000"/>
        </w:rPr>
        <w:t>asically a 50% discount! My father particularly hates junk food and this wings</w:t>
      </w:r>
      <w:ins w:id="5" w:author="Chiara Situmorang" w:date="2022-10-25T21:48:00Z">
        <w:r w:rsidR="005B55D6">
          <w:rPr>
            <w:rFonts w:ascii="Roboto" w:eastAsia="Times New Roman" w:hAnsi="Roboto" w:cs="Times New Roman"/>
            <w:color w:val="000000"/>
          </w:rPr>
          <w:t xml:space="preserve"> </w:t>
        </w:r>
      </w:ins>
      <w:r w:rsidRPr="00CA31E8">
        <w:rPr>
          <w:rFonts w:ascii="Roboto" w:eastAsia="Times New Roman" w:hAnsi="Roboto" w:cs="Times New Roman"/>
          <w:color w:val="000000"/>
        </w:rPr>
        <w:t xml:space="preserve">day </w:t>
      </w:r>
      <w:del w:id="6" w:author="Chiara Situmorang" w:date="2022-10-25T21:48:00Z">
        <w:r w:rsidRPr="00CA31E8" w:rsidDel="005B55D6">
          <w:rPr>
            <w:rFonts w:ascii="Roboto" w:eastAsia="Times New Roman" w:hAnsi="Roboto" w:cs="Times New Roman"/>
            <w:color w:val="000000"/>
          </w:rPr>
          <w:delText>would be</w:delText>
        </w:r>
      </w:del>
      <w:ins w:id="7" w:author="Chiara Situmorang" w:date="2022-10-25T21:48:00Z">
        <w:r w:rsidR="005B55D6">
          <w:rPr>
            <w:rFonts w:ascii="Roboto" w:eastAsia="Times New Roman" w:hAnsi="Roboto" w:cs="Times New Roman"/>
            <w:color w:val="000000"/>
          </w:rPr>
          <w:t>is</w:t>
        </w:r>
      </w:ins>
      <w:r w:rsidRPr="00CA31E8">
        <w:rPr>
          <w:rFonts w:ascii="Roboto" w:eastAsia="Times New Roman" w:hAnsi="Roboto" w:cs="Times New Roman"/>
          <w:color w:val="000000"/>
        </w:rPr>
        <w:t xml:space="preserve"> the only time he tolerates it</w:t>
      </w:r>
      <w:ins w:id="8" w:author="Chiara Situmorang" w:date="2022-10-25T21:48:00Z">
        <w:r w:rsidR="005B55D6">
          <w:rPr>
            <w:rFonts w:ascii="Roboto" w:eastAsia="Times New Roman" w:hAnsi="Roboto" w:cs="Times New Roman"/>
            <w:color w:val="000000"/>
          </w:rPr>
          <w:t>. D</w:t>
        </w:r>
      </w:ins>
      <w:del w:id="9" w:author="Chiara Situmorang" w:date="2022-10-25T21:48:00Z">
        <w:r w:rsidRPr="00CA31E8" w:rsidDel="005B55D6">
          <w:rPr>
            <w:rFonts w:ascii="Roboto" w:eastAsia="Times New Roman" w:hAnsi="Roboto" w:cs="Times New Roman"/>
            <w:color w:val="000000"/>
          </w:rPr>
          <w:delText>, d</w:delText>
        </w:r>
      </w:del>
      <w:r w:rsidRPr="00CA31E8">
        <w:rPr>
          <w:rFonts w:ascii="Roboto" w:eastAsia="Times New Roman" w:hAnsi="Roboto" w:cs="Times New Roman"/>
          <w:color w:val="000000"/>
        </w:rPr>
        <w:t xml:space="preserve">efinitely the reason </w:t>
      </w:r>
      <w:del w:id="10" w:author="Chiara Situmorang" w:date="2022-10-25T21:48:00Z">
        <w:r w:rsidRPr="00CA31E8" w:rsidDel="005B55D6">
          <w:rPr>
            <w:rFonts w:ascii="Roboto" w:eastAsia="Times New Roman" w:hAnsi="Roboto" w:cs="Times New Roman"/>
            <w:color w:val="000000"/>
          </w:rPr>
          <w:delText xml:space="preserve">why </w:delText>
        </w:r>
      </w:del>
      <w:r w:rsidRPr="00CA31E8">
        <w:rPr>
          <w:rFonts w:ascii="Roboto" w:eastAsia="Times New Roman" w:hAnsi="Roboto" w:cs="Times New Roman"/>
          <w:color w:val="000000"/>
        </w:rPr>
        <w:t>I’m always looking forward to Wednesday.</w:t>
      </w:r>
    </w:p>
    <w:p w14:paraId="346D6CC6" w14:textId="77777777" w:rsidR="00CA31E8" w:rsidRPr="00CA31E8" w:rsidRDefault="00CA31E8" w:rsidP="00CA31E8">
      <w:pPr>
        <w:rPr>
          <w:rFonts w:ascii="Times New Roman" w:eastAsia="Times New Roman" w:hAnsi="Times New Roman" w:cs="Times New Roman"/>
        </w:rPr>
      </w:pPr>
    </w:p>
    <w:p w14:paraId="64F2C703"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When I think of diversity, I think of..</w:t>
      </w:r>
      <w:r w:rsidRPr="00CA31E8">
        <w:rPr>
          <w:rFonts w:ascii="Roboto" w:eastAsia="Times New Roman" w:hAnsi="Roboto" w:cs="Times New Roman"/>
          <w:b/>
          <w:bCs/>
          <w:color w:val="E00029"/>
        </w:rPr>
        <w:t>*</w:t>
      </w:r>
    </w:p>
    <w:p w14:paraId="50C9AB2F" w14:textId="77777777" w:rsidR="00CA31E8" w:rsidRPr="00CA31E8" w:rsidRDefault="00CA31E8" w:rsidP="00CA31E8">
      <w:pPr>
        <w:rPr>
          <w:rFonts w:ascii="Times New Roman" w:eastAsia="Times New Roman" w:hAnsi="Times New Roman" w:cs="Times New Roman"/>
        </w:rPr>
      </w:pPr>
    </w:p>
    <w:p w14:paraId="4E89DAA4" w14:textId="6EAC7244"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color w:val="000000"/>
        </w:rPr>
        <w:t xml:space="preserve">Conviction. Different people have different viewpoints to demonstrate their convictions on water issues. </w:t>
      </w:r>
      <w:commentRangeStart w:id="11"/>
      <w:r w:rsidRPr="00CA31E8">
        <w:rPr>
          <w:rFonts w:ascii="Roboto" w:eastAsia="Times New Roman" w:hAnsi="Roboto" w:cs="Times New Roman"/>
          <w:color w:val="000000"/>
        </w:rPr>
        <w:t xml:space="preserve">In my opinion, data on water-related issues, such as contamination levels or purity levels, should be analysed and organised </w:t>
      </w:r>
      <w:del w:id="12" w:author="Thalia Priscilla" w:date="2022-10-25T20:13:00Z">
        <w:r w:rsidRPr="00CA31E8" w:rsidDel="0050103A">
          <w:rPr>
            <w:rFonts w:ascii="Roboto" w:eastAsia="Times New Roman" w:hAnsi="Roboto" w:cs="Times New Roman"/>
            <w:color w:val="000000"/>
          </w:rPr>
          <w:delText>such that they are</w:delText>
        </w:r>
      </w:del>
      <w:ins w:id="13" w:author="Thalia Priscilla" w:date="2022-10-25T20:13:00Z">
        <w:r w:rsidR="0050103A">
          <w:rPr>
            <w:rFonts w:ascii="Roboto" w:eastAsia="Times New Roman" w:hAnsi="Roboto" w:cs="Times New Roman"/>
            <w:color w:val="000000"/>
          </w:rPr>
          <w:t>to become</w:t>
        </w:r>
      </w:ins>
      <w:r w:rsidRPr="00CA31E8">
        <w:rPr>
          <w:rFonts w:ascii="Roboto" w:eastAsia="Times New Roman" w:hAnsi="Roboto" w:cs="Times New Roman"/>
          <w:color w:val="000000"/>
        </w:rPr>
        <w:t xml:space="preserve"> simple to understand </w:t>
      </w:r>
      <w:del w:id="14" w:author="Thalia Priscilla" w:date="2022-10-25T20:13:00Z">
        <w:r w:rsidRPr="00CA31E8" w:rsidDel="0050103A">
          <w:rPr>
            <w:rFonts w:ascii="Roboto" w:eastAsia="Times New Roman" w:hAnsi="Roboto" w:cs="Times New Roman"/>
            <w:color w:val="000000"/>
          </w:rPr>
          <w:delText xml:space="preserve"> </w:delText>
        </w:r>
      </w:del>
      <w:r w:rsidRPr="00CA31E8">
        <w:rPr>
          <w:rFonts w:ascii="Roboto" w:eastAsia="Times New Roman" w:hAnsi="Roboto" w:cs="Times New Roman"/>
          <w:color w:val="000000"/>
        </w:rPr>
        <w:t>and widely accessible.</w:t>
      </w:r>
      <w:commentRangeEnd w:id="11"/>
      <w:r w:rsidR="005B55D6">
        <w:rPr>
          <w:rStyle w:val="CommentReference"/>
        </w:rPr>
        <w:commentReference w:id="11"/>
      </w:r>
    </w:p>
    <w:p w14:paraId="016F2630" w14:textId="77777777" w:rsidR="00CA31E8" w:rsidRPr="00CA31E8" w:rsidRDefault="00CA31E8" w:rsidP="00CA31E8">
      <w:pPr>
        <w:rPr>
          <w:rFonts w:ascii="Times New Roman" w:eastAsia="Times New Roman" w:hAnsi="Times New Roman" w:cs="Times New Roman"/>
        </w:rPr>
      </w:pPr>
    </w:p>
    <w:p w14:paraId="2018AF2B" w14:textId="77777777" w:rsidR="00CA31E8" w:rsidRPr="00CA31E8" w:rsidRDefault="00CA31E8" w:rsidP="00CA31E8">
      <w:pPr>
        <w:rPr>
          <w:rFonts w:ascii="Times New Roman" w:eastAsia="Times New Roman" w:hAnsi="Times New Roman" w:cs="Times New Roman"/>
        </w:rPr>
      </w:pPr>
      <w:r w:rsidRPr="00CA31E8">
        <w:rPr>
          <w:rFonts w:ascii="Roboto" w:eastAsia="Times New Roman" w:hAnsi="Roboto" w:cs="Times New Roman"/>
          <w:b/>
          <w:bCs/>
          <w:color w:val="222222"/>
        </w:rPr>
        <w:t>Something you might not know about me is...</w:t>
      </w:r>
      <w:r w:rsidRPr="00CA31E8">
        <w:rPr>
          <w:rFonts w:ascii="Roboto" w:eastAsia="Times New Roman" w:hAnsi="Roboto" w:cs="Times New Roman"/>
          <w:b/>
          <w:bCs/>
          <w:color w:val="E00029"/>
        </w:rPr>
        <w:t>*</w:t>
      </w:r>
    </w:p>
    <w:p w14:paraId="6E04D325" w14:textId="77777777" w:rsidR="00CA31E8" w:rsidRPr="00CA31E8" w:rsidRDefault="00CA31E8" w:rsidP="00CA31E8">
      <w:pPr>
        <w:rPr>
          <w:rFonts w:ascii="Times New Roman" w:eastAsia="Times New Roman" w:hAnsi="Times New Roman" w:cs="Times New Roman"/>
        </w:rPr>
      </w:pPr>
    </w:p>
    <w:p w14:paraId="45C091C5" w14:textId="754873D6" w:rsidR="00231036" w:rsidRPr="00D224B1" w:rsidRDefault="00CA31E8">
      <w:pPr>
        <w:rPr>
          <w:rFonts w:ascii="Times New Roman" w:eastAsia="Times New Roman" w:hAnsi="Times New Roman" w:cs="Times New Roman"/>
        </w:rPr>
      </w:pPr>
      <w:r w:rsidRPr="00CA31E8">
        <w:rPr>
          <w:rFonts w:ascii="Roboto" w:eastAsia="Times New Roman" w:hAnsi="Roboto" w:cs="Times New Roman"/>
          <w:color w:val="000000"/>
        </w:rPr>
        <w:t>I absolutely adore monkeys. It began when my mother gave me my first doll, a monkey. It makes sense that something you constantly see as a child would have an impact on you. Over time, my interest in the animal grew, but what fascinated me was how similar the brains of humans and monkeys are—98.8%.</w:t>
      </w:r>
    </w:p>
    <w:sectPr w:rsidR="00231036" w:rsidRPr="00D224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5T21:47:00Z" w:initials="CS">
    <w:p w14:paraId="4A8733BB" w14:textId="77777777" w:rsidR="005B55D6" w:rsidRDefault="005B55D6" w:rsidP="00B36547">
      <w:r>
        <w:rPr>
          <w:rStyle w:val="CommentReference"/>
        </w:rPr>
        <w:annotationRef/>
      </w:r>
      <w:r>
        <w:rPr>
          <w:sz w:val="20"/>
          <w:szCs w:val="20"/>
        </w:rPr>
        <w:t>Have you done this before? If not, maybe rephrase this to something like ‘The idea of freefalling… simply thrills me.”</w:t>
      </w:r>
    </w:p>
  </w:comment>
  <w:comment w:id="11" w:author="Chiara Situmorang" w:date="2022-10-25T21:49:00Z" w:initials="CS">
    <w:p w14:paraId="22AAC2A5" w14:textId="77777777" w:rsidR="005B55D6" w:rsidRDefault="005B55D6" w:rsidP="0057564D">
      <w:r>
        <w:rPr>
          <w:rStyle w:val="CommentReference"/>
        </w:rPr>
        <w:annotationRef/>
      </w:r>
      <w:r>
        <w:rPr>
          <w:sz w:val="20"/>
          <w:szCs w:val="20"/>
        </w:rPr>
        <w:t>How does this relate to 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733BB" w15:done="0"/>
  <w15:commentEx w15:paraId="22AAC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D7E6" w16cex:dateUtc="2022-10-25T14:47:00Z"/>
  <w16cex:commentExtensible w16cex:durableId="2702D867" w16cex:dateUtc="2022-10-2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733BB" w16cid:durableId="2702D7E6"/>
  <w16cid:commentId w16cid:paraId="22AAC2A5" w16cid:durableId="2702D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1"/>
    <w:rsid w:val="00185506"/>
    <w:rsid w:val="00231036"/>
    <w:rsid w:val="0050103A"/>
    <w:rsid w:val="005B55D6"/>
    <w:rsid w:val="0062459E"/>
    <w:rsid w:val="00B950E2"/>
    <w:rsid w:val="00CA31E8"/>
    <w:rsid w:val="00D22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050D06"/>
  <w15:chartTrackingRefBased/>
  <w15:docId w15:val="{D4AAAE7A-9B28-8D4A-B394-BD50235E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4B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950E2"/>
  </w:style>
  <w:style w:type="character" w:styleId="CommentReference">
    <w:name w:val="annotation reference"/>
    <w:basedOn w:val="DefaultParagraphFont"/>
    <w:uiPriority w:val="99"/>
    <w:semiHidden/>
    <w:unhideWhenUsed/>
    <w:rsid w:val="005B55D6"/>
    <w:rPr>
      <w:sz w:val="16"/>
      <w:szCs w:val="16"/>
    </w:rPr>
  </w:style>
  <w:style w:type="paragraph" w:styleId="CommentText">
    <w:name w:val="annotation text"/>
    <w:basedOn w:val="Normal"/>
    <w:link w:val="CommentTextChar"/>
    <w:uiPriority w:val="99"/>
    <w:semiHidden/>
    <w:unhideWhenUsed/>
    <w:rsid w:val="005B55D6"/>
    <w:rPr>
      <w:sz w:val="20"/>
      <w:szCs w:val="20"/>
    </w:rPr>
  </w:style>
  <w:style w:type="character" w:customStyle="1" w:styleId="CommentTextChar">
    <w:name w:val="Comment Text Char"/>
    <w:basedOn w:val="DefaultParagraphFont"/>
    <w:link w:val="CommentText"/>
    <w:uiPriority w:val="99"/>
    <w:semiHidden/>
    <w:rsid w:val="005B55D6"/>
    <w:rPr>
      <w:sz w:val="20"/>
      <w:szCs w:val="20"/>
    </w:rPr>
  </w:style>
  <w:style w:type="paragraph" w:styleId="CommentSubject">
    <w:name w:val="annotation subject"/>
    <w:basedOn w:val="CommentText"/>
    <w:next w:val="CommentText"/>
    <w:link w:val="CommentSubjectChar"/>
    <w:uiPriority w:val="99"/>
    <w:semiHidden/>
    <w:unhideWhenUsed/>
    <w:rsid w:val="005B55D6"/>
    <w:rPr>
      <w:b/>
      <w:bCs/>
    </w:rPr>
  </w:style>
  <w:style w:type="character" w:customStyle="1" w:styleId="CommentSubjectChar">
    <w:name w:val="Comment Subject Char"/>
    <w:basedOn w:val="CommentTextChar"/>
    <w:link w:val="CommentSubject"/>
    <w:uiPriority w:val="99"/>
    <w:semiHidden/>
    <w:rsid w:val="005B55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94469">
      <w:bodyDiv w:val="1"/>
      <w:marLeft w:val="0"/>
      <w:marRight w:val="0"/>
      <w:marTop w:val="0"/>
      <w:marBottom w:val="0"/>
      <w:divBdr>
        <w:top w:val="none" w:sz="0" w:space="0" w:color="auto"/>
        <w:left w:val="none" w:sz="0" w:space="0" w:color="auto"/>
        <w:bottom w:val="none" w:sz="0" w:space="0" w:color="auto"/>
        <w:right w:val="none" w:sz="0" w:space="0" w:color="auto"/>
      </w:divBdr>
    </w:div>
    <w:div w:id="1553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2022-10-04T07:43:00Z</dcterms:created>
  <dcterms:modified xsi:type="dcterms:W3CDTF">2022-10-25T14:49:00Z</dcterms:modified>
</cp:coreProperties>
</file>