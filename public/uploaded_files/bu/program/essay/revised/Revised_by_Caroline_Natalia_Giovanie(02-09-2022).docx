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4F5F" w14:textId="4A2E4DDA" w:rsidR="005E3C66" w:rsidRPr="00040207" w:rsidRDefault="00040207">
      <w:pPr>
        <w:rPr>
          <w:rFonts w:ascii="Times New Roman" w:eastAsia="Times New Roman" w:hAnsi="Times New Roman" w:cs="Times New Roman"/>
        </w:rPr>
      </w:pPr>
      <w:r w:rsidRPr="00040207">
        <w:rPr>
          <w:rFonts w:ascii="Arial" w:eastAsia="Times New Roman" w:hAnsi="Arial" w:cs="Arial"/>
          <w:b/>
          <w:bCs/>
          <w:color w:val="000000"/>
          <w:sz w:val="22"/>
          <w:szCs w:val="22"/>
        </w:rPr>
        <w:t>Discuss an accomplishment, event, or realization that sparked a period of personal growth and a new understanding of yourself or others.</w:t>
      </w:r>
    </w:p>
    <w:p w14:paraId="4CF2DA2E" w14:textId="1BA8EA09" w:rsidR="00040207" w:rsidRDefault="00040207"/>
    <w:p w14:paraId="37295FF1" w14:textId="77777777" w:rsidR="00040207" w:rsidRPr="00040207" w:rsidRDefault="00040207" w:rsidP="00040207">
      <w:pPr>
        <w:rPr>
          <w:rFonts w:ascii="Times New Roman" w:eastAsia="Times New Roman" w:hAnsi="Times New Roman" w:cs="Times New Roman"/>
        </w:rPr>
      </w:pPr>
      <w:commentRangeStart w:id="0"/>
      <w:r w:rsidRPr="00040207">
        <w:rPr>
          <w:rFonts w:ascii="Arial" w:eastAsia="Times New Roman" w:hAnsi="Arial" w:cs="Arial"/>
          <w:color w:val="000000"/>
          <w:sz w:val="22"/>
          <w:szCs w:val="22"/>
        </w:rPr>
        <w:t>Under the blazing sun in the Middle East, I am greeted with blasts of scorching heat. Sweat leaked from my head and sizzled as it collided with the asphalt road. Out of the corner of my eye, I see a thin figure and I turn to see a malnourished dog limping down the road. Its hunger was apparent from its rib cage bulging out of its body. Its crusted tongue dangled from its withered mouth. Should I give it food? Before I could even attempt it, the stray dog became aware of my presence and bolted out of sight. I felt a sense of regret that I could not do anything. If only I could do something to help them.</w:t>
      </w:r>
      <w:commentRangeEnd w:id="0"/>
      <w:r w:rsidR="007404AB">
        <w:rPr>
          <w:rStyle w:val="CommentReference"/>
        </w:rPr>
        <w:commentReference w:id="0"/>
      </w:r>
    </w:p>
    <w:p w14:paraId="4952736C" w14:textId="77777777" w:rsidR="00040207" w:rsidRPr="00040207" w:rsidRDefault="00040207" w:rsidP="00040207">
      <w:pPr>
        <w:rPr>
          <w:rFonts w:ascii="Times New Roman" w:eastAsia="Times New Roman" w:hAnsi="Times New Roman" w:cs="Times New Roman"/>
        </w:rPr>
      </w:pPr>
    </w:p>
    <w:p w14:paraId="7B22CC06"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Stray animals will travel long distances to scavenge for food and they will go so far as to venture into the city where the consequences can be fatal since they will get shot here in Oman. I came across numerous articles about this while conducting research. I thought this was inhumane so I wanted to harness my engineering skills to create a solution to this problem. I knew I had to lead them away from the city so they have less interactions with people. I figured a source of food would keep them away. Therefore, I wanted to make an automatic feeder. I also wanted to take advantage of the abundant sunlight and incorporate a solar panel. I thought this would be a great idea since it would not only benefit the stray dogs but also propel me towards becoming a mechanical engineer.</w:t>
      </w:r>
    </w:p>
    <w:p w14:paraId="00FA0190" w14:textId="77777777" w:rsidR="00040207" w:rsidRPr="00040207" w:rsidRDefault="00040207" w:rsidP="00040207">
      <w:pPr>
        <w:rPr>
          <w:rFonts w:ascii="Times New Roman" w:eastAsia="Times New Roman" w:hAnsi="Times New Roman" w:cs="Times New Roman"/>
        </w:rPr>
      </w:pPr>
      <w:commentRangeStart w:id="1"/>
    </w:p>
    <w:p w14:paraId="121A9CB3" w14:textId="77777777" w:rsidR="00040207" w:rsidRPr="00040207" w:rsidRDefault="00040207" w:rsidP="00040207">
      <w:pPr>
        <w:rPr>
          <w:rFonts w:ascii="Times New Roman" w:eastAsia="Times New Roman" w:hAnsi="Times New Roman" w:cs="Times New Roman"/>
        </w:rPr>
      </w:pPr>
      <w:commentRangeStart w:id="2"/>
      <w:r w:rsidRPr="00040207">
        <w:rPr>
          <w:rFonts w:ascii="Arial" w:eastAsia="Times New Roman" w:hAnsi="Arial" w:cs="Arial"/>
          <w:color w:val="000000"/>
          <w:sz w:val="22"/>
          <w:szCs w:val="22"/>
        </w:rPr>
        <w:t>The process of building the automatic feeder did not go smoothly since I had issues with all of my prototypes. The flimsy cardboard walls barely held up the simple electrical circuit that was meant to dispense the dog food. I have spent time going on multiple trips going back and forth from the shop to get new supplies just for the prototype to not work. I was ready to abandon the project. But the image of that starving dog was jammed into my brain. Despite numerous failures, I know I have to keep making prototypes until one of the models functioned.</w:t>
      </w:r>
    </w:p>
    <w:p w14:paraId="21FA3906" w14:textId="77777777" w:rsidR="00040207" w:rsidRPr="00040207" w:rsidRDefault="00040207" w:rsidP="00040207">
      <w:pPr>
        <w:rPr>
          <w:rFonts w:ascii="Times New Roman" w:eastAsia="Times New Roman" w:hAnsi="Times New Roman" w:cs="Times New Roman"/>
        </w:rPr>
      </w:pPr>
    </w:p>
    <w:p w14:paraId="176A70CA"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Thinking it would be best to talk to an expert, I got in touch with BAWABALI, a voluntary animal rescue organization, and I had a meeting with one of their members. I pitched the design to her and she mentioned that it would need significant changes to be used in the streets of Bali. I discovered that there were more practical problems I had not even considered. I was sad. To rub salt into the wound, I had to return the equipment I used for the working prototype since I borrowed it from the school workshop. I will never forget the feeling of misery I had while forking over all my progress to a teacher who had no idea what I went through. </w:t>
      </w:r>
    </w:p>
    <w:p w14:paraId="6975A9CB" w14:textId="77777777" w:rsidR="00040207" w:rsidRPr="00040207" w:rsidRDefault="00040207" w:rsidP="00040207">
      <w:pPr>
        <w:rPr>
          <w:rFonts w:ascii="Times New Roman" w:eastAsia="Times New Roman" w:hAnsi="Times New Roman" w:cs="Times New Roman"/>
        </w:rPr>
      </w:pPr>
    </w:p>
    <w:p w14:paraId="61FFBFFA"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I went back home to Indonesia for a month but there was not enough space to bring my wooden  case. I wanted to meet with BAWABALI but now I don’t even have a semi working prototype. I felt powerless and had no clue what to do next. I thought the best course of action was just to create a 3D model using CAD. </w:t>
      </w:r>
      <w:commentRangeEnd w:id="1"/>
      <w:r w:rsidR="007404AB">
        <w:rPr>
          <w:rStyle w:val="CommentReference"/>
        </w:rPr>
        <w:commentReference w:id="1"/>
      </w:r>
    </w:p>
    <w:p w14:paraId="2B74B948" w14:textId="77777777" w:rsidR="00040207" w:rsidRPr="00040207" w:rsidRDefault="00040207" w:rsidP="00040207">
      <w:pPr>
        <w:rPr>
          <w:rFonts w:ascii="Times New Roman" w:eastAsia="Times New Roman" w:hAnsi="Times New Roman" w:cs="Times New Roman"/>
        </w:rPr>
      </w:pPr>
    </w:p>
    <w:p w14:paraId="37F4C25E"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 xml:space="preserve">I realize that I have to appreciate the small steps towards my goals. I almost did not start at all because, in my mind, if I am not able to do it immediately then I don’t want to do it. Changing my mindset made me determined to finish this product. It made me less arrogant so I can listen to the advice I’ve been given. I also learned to swallow my pride and let experts do their thing: it took me weeks to build the wooden case in my school workshop and only one day for a </w:t>
      </w:r>
      <w:commentRangeStart w:id="3"/>
      <w:r w:rsidRPr="00040207">
        <w:rPr>
          <w:rFonts w:ascii="Arial" w:eastAsia="Times New Roman" w:hAnsi="Arial" w:cs="Arial"/>
          <w:color w:val="000000"/>
          <w:sz w:val="22"/>
          <w:szCs w:val="22"/>
        </w:rPr>
        <w:t xml:space="preserve">carpenter </w:t>
      </w:r>
      <w:commentRangeEnd w:id="3"/>
      <w:r w:rsidR="007404AB">
        <w:rPr>
          <w:rStyle w:val="CommentReference"/>
        </w:rPr>
        <w:commentReference w:id="3"/>
      </w:r>
      <w:r w:rsidRPr="00040207">
        <w:rPr>
          <w:rFonts w:ascii="Arial" w:eastAsia="Times New Roman" w:hAnsi="Arial" w:cs="Arial"/>
          <w:color w:val="000000"/>
          <w:sz w:val="22"/>
          <w:szCs w:val="22"/>
        </w:rPr>
        <w:t>to do it.</w:t>
      </w:r>
      <w:commentRangeEnd w:id="2"/>
      <w:r w:rsidR="00540E9F">
        <w:rPr>
          <w:rStyle w:val="CommentReference"/>
        </w:rPr>
        <w:commentReference w:id="2"/>
      </w:r>
    </w:p>
    <w:p w14:paraId="43D1675D" w14:textId="77777777" w:rsidR="00040207" w:rsidRPr="00040207" w:rsidRDefault="00040207" w:rsidP="00040207">
      <w:pPr>
        <w:rPr>
          <w:rFonts w:ascii="Times New Roman" w:eastAsia="Times New Roman" w:hAnsi="Times New Roman" w:cs="Times New Roman"/>
        </w:rPr>
      </w:pPr>
    </w:p>
    <w:p w14:paraId="3A270E26" w14:textId="75B5CD61" w:rsidR="00040207" w:rsidRDefault="00040207">
      <w:pPr>
        <w:rPr>
          <w:ins w:id="4" w:author="Chiara Situmorang" w:date="2022-09-02T14:03:00Z"/>
        </w:rPr>
      </w:pPr>
    </w:p>
    <w:p w14:paraId="5A94FAB9" w14:textId="61B7D0FC" w:rsidR="00B114C7" w:rsidRDefault="00B114C7">
      <w:pPr>
        <w:rPr>
          <w:ins w:id="5" w:author="Chiara Situmorang" w:date="2022-09-02T14:03:00Z"/>
        </w:rPr>
      </w:pPr>
    </w:p>
    <w:p w14:paraId="28D22075" w14:textId="44FF55F4" w:rsidR="00747107" w:rsidRDefault="00B114C7">
      <w:pPr>
        <w:rPr>
          <w:ins w:id="6" w:author="Chiara Situmorang" w:date="2022-09-02T14:45:00Z"/>
        </w:rPr>
      </w:pPr>
      <w:ins w:id="7" w:author="Chiara Situmorang" w:date="2022-09-02T14:03:00Z">
        <w:r>
          <w:lastRenderedPageBreak/>
          <w:t xml:space="preserve">Hi </w:t>
        </w:r>
        <w:proofErr w:type="spellStart"/>
        <w:r>
          <w:t>Abian</w:t>
        </w:r>
        <w:proofErr w:type="spellEnd"/>
        <w:r>
          <w:t xml:space="preserve">! </w:t>
        </w:r>
      </w:ins>
      <w:ins w:id="8" w:author="Chiara Situmorang" w:date="2022-09-02T14:29:00Z">
        <w:r w:rsidR="000432CB">
          <w:t>I’d like to second Caroline’s comments above. This is a great start to the essay – literally</w:t>
        </w:r>
      </w:ins>
      <w:ins w:id="9" w:author="Chiara Situmorang" w:date="2022-09-02T14:30:00Z">
        <w:r w:rsidR="000432CB">
          <w:t>! T</w:t>
        </w:r>
      </w:ins>
      <w:ins w:id="10" w:author="Chiara Situmorang" w:date="2022-09-02T14:29:00Z">
        <w:r w:rsidR="000432CB">
          <w:t>hat first paragraph is sensory, immersive, and keeps the reader engaged.</w:t>
        </w:r>
      </w:ins>
      <w:ins w:id="11" w:author="Chiara Situmorang" w:date="2022-09-02T14:39:00Z">
        <w:r w:rsidR="00747107">
          <w:t xml:space="preserve"> </w:t>
        </w:r>
      </w:ins>
      <w:ins w:id="12" w:author="Chiara Situmorang" w:date="2022-09-02T14:41:00Z">
        <w:r w:rsidR="00747107">
          <w:t>However,</w:t>
        </w:r>
      </w:ins>
      <w:ins w:id="13" w:author="Chiara Situmorang" w:date="2022-09-02T14:30:00Z">
        <w:r w:rsidR="000432CB">
          <w:t xml:space="preserve"> </w:t>
        </w:r>
      </w:ins>
      <w:ins w:id="14" w:author="Chiara Situmorang" w:date="2022-09-02T14:43:00Z">
        <w:r w:rsidR="00747107">
          <w:t xml:space="preserve">the </w:t>
        </w:r>
      </w:ins>
      <w:ins w:id="15" w:author="Chiara Situmorang" w:date="2022-09-02T14:45:00Z">
        <w:r w:rsidR="00EA3362">
          <w:t>timeline</w:t>
        </w:r>
      </w:ins>
      <w:ins w:id="16" w:author="Chiara Situmorang" w:date="2022-09-02T14:44:00Z">
        <w:r w:rsidR="00EA3362">
          <w:t xml:space="preserve"> </w:t>
        </w:r>
      </w:ins>
      <w:ins w:id="17" w:author="Chiara Situmorang" w:date="2022-09-02T14:43:00Z">
        <w:r w:rsidR="00747107">
          <w:t xml:space="preserve">of how your project came about </w:t>
        </w:r>
      </w:ins>
      <w:ins w:id="18" w:author="Chiara Situmorang" w:date="2022-09-02T14:44:00Z">
        <w:r w:rsidR="00EA3362">
          <w:t xml:space="preserve">after that </w:t>
        </w:r>
      </w:ins>
      <w:ins w:id="19" w:author="Chiara Situmorang" w:date="2022-09-02T14:45:00Z">
        <w:r w:rsidR="00EA3362">
          <w:t xml:space="preserve">was unclear. </w:t>
        </w:r>
      </w:ins>
    </w:p>
    <w:p w14:paraId="12913CDF" w14:textId="5772A32D" w:rsidR="00EA3362" w:rsidRDefault="00EA3362">
      <w:pPr>
        <w:rPr>
          <w:ins w:id="20" w:author="Chiara Situmorang" w:date="2022-09-02T14:45:00Z"/>
        </w:rPr>
      </w:pPr>
    </w:p>
    <w:p w14:paraId="63EAD926" w14:textId="2E1E2FA6" w:rsidR="00EA3362" w:rsidRDefault="00EA3362">
      <w:pPr>
        <w:rPr>
          <w:ins w:id="21" w:author="Chiara Situmorang" w:date="2022-09-02T14:46:00Z"/>
        </w:rPr>
      </w:pPr>
      <w:ins w:id="22" w:author="Chiara Situmorang" w:date="2022-09-02T14:45:00Z">
        <w:r>
          <w:t xml:space="preserve">You want to make sure that you’re spending more space on the important </w:t>
        </w:r>
      </w:ins>
      <w:ins w:id="23" w:author="Chiara Situmorang" w:date="2022-09-02T14:46:00Z">
        <w:r>
          <w:t>turning points</w:t>
        </w:r>
      </w:ins>
      <w:ins w:id="24" w:author="Chiara Situmorang" w:date="2022-09-02T14:47:00Z">
        <w:r>
          <w:t>, which m</w:t>
        </w:r>
      </w:ins>
      <w:ins w:id="25" w:author="Chiara Situmorang" w:date="2022-09-02T14:48:00Z">
        <w:r>
          <w:t xml:space="preserve">eans your essay might </w:t>
        </w:r>
      </w:ins>
      <w:ins w:id="26" w:author="Chiara Situmorang" w:date="2022-09-02T14:47:00Z">
        <w:r>
          <w:t>look like this</w:t>
        </w:r>
      </w:ins>
      <w:ins w:id="27" w:author="Chiara Situmorang" w:date="2022-09-02T14:46:00Z">
        <w:r>
          <w:t>:</w:t>
        </w:r>
      </w:ins>
    </w:p>
    <w:p w14:paraId="777667A7" w14:textId="6C2ADD7B" w:rsidR="00EA3362" w:rsidRDefault="00EA3362" w:rsidP="00EA3362">
      <w:pPr>
        <w:pStyle w:val="ListParagraph"/>
        <w:numPr>
          <w:ilvl w:val="0"/>
          <w:numId w:val="1"/>
        </w:numPr>
        <w:rPr>
          <w:ins w:id="28" w:author="Chiara Situmorang" w:date="2022-09-02T14:46:00Z"/>
        </w:rPr>
      </w:pPr>
      <w:ins w:id="29" w:author="Chiara Situmorang" w:date="2022-09-02T14:46:00Z">
        <w:r>
          <w:t>Your inciting incident (which is already written well!)</w:t>
        </w:r>
      </w:ins>
    </w:p>
    <w:p w14:paraId="437FAC59" w14:textId="1B53BBBA" w:rsidR="00EA3362" w:rsidRDefault="00EA3362" w:rsidP="00EA3362">
      <w:pPr>
        <w:pStyle w:val="ListParagraph"/>
        <w:numPr>
          <w:ilvl w:val="0"/>
          <w:numId w:val="1"/>
        </w:numPr>
        <w:rPr>
          <w:ins w:id="30" w:author="Chiara Situmorang" w:date="2022-09-02T14:47:00Z"/>
        </w:rPr>
      </w:pPr>
      <w:ins w:id="31" w:author="Chiara Situmorang" w:date="2022-09-02T14:46:00Z">
        <w:r>
          <w:t xml:space="preserve">Your moment of realisation that you can actually do something </w:t>
        </w:r>
      </w:ins>
      <w:ins w:id="32" w:author="Chiara Situmorang" w:date="2022-09-02T14:47:00Z">
        <w:r>
          <w:t>(did you start doing research before or after this moment?)</w:t>
        </w:r>
      </w:ins>
    </w:p>
    <w:p w14:paraId="76559586" w14:textId="34A44CED" w:rsidR="00EA3362" w:rsidRDefault="00EA3362" w:rsidP="00EA3362">
      <w:pPr>
        <w:pStyle w:val="ListParagraph"/>
        <w:numPr>
          <w:ilvl w:val="0"/>
          <w:numId w:val="1"/>
        </w:numPr>
        <w:rPr>
          <w:ins w:id="33" w:author="Chiara Situmorang" w:date="2022-09-02T14:48:00Z"/>
        </w:rPr>
      </w:pPr>
      <w:ins w:id="34" w:author="Chiara Situmorang" w:date="2022-09-02T14:48:00Z">
        <w:r>
          <w:t>Trying to build the feeder yourself and failing</w:t>
        </w:r>
      </w:ins>
    </w:p>
    <w:p w14:paraId="1E27E8A1" w14:textId="6853DBAB" w:rsidR="00EA3362" w:rsidRDefault="00EA3362" w:rsidP="00074EE0">
      <w:pPr>
        <w:pStyle w:val="ListParagraph"/>
        <w:numPr>
          <w:ilvl w:val="0"/>
          <w:numId w:val="1"/>
        </w:numPr>
        <w:rPr>
          <w:ins w:id="35" w:author="Chiara Situmorang" w:date="2022-09-02T14:49:00Z"/>
        </w:rPr>
      </w:pPr>
      <w:ins w:id="36" w:author="Chiara Situmorang" w:date="2022-09-02T14:48:00Z">
        <w:r>
          <w:t>Talking to BAWABALI and realising you</w:t>
        </w:r>
      </w:ins>
      <w:ins w:id="37" w:author="Chiara Situmorang" w:date="2022-09-02T14:49:00Z">
        <w:r w:rsidR="00074EE0">
          <w:t>r design hadn’t taken into consideration the practical factors anyway</w:t>
        </w:r>
      </w:ins>
      <w:ins w:id="38" w:author="Chiara Situmorang" w:date="2022-09-02T14:51:00Z">
        <w:r w:rsidR="00074EE0">
          <w:t xml:space="preserve"> </w:t>
        </w:r>
      </w:ins>
      <w:ins w:id="39" w:author="Chiara Situmorang" w:date="2022-09-02T14:52:00Z">
        <w:r w:rsidR="00074EE0">
          <w:t>(</w:t>
        </w:r>
      </w:ins>
      <w:ins w:id="40" w:author="Chiara Situmorang" w:date="2022-09-02T14:55:00Z">
        <w:r w:rsidR="00D641BE">
          <w:t>what was going through your mind</w:t>
        </w:r>
      </w:ins>
      <w:ins w:id="41" w:author="Chiara Situmorang" w:date="2022-09-02T14:52:00Z">
        <w:r w:rsidR="00074EE0">
          <w:t xml:space="preserve"> at this point</w:t>
        </w:r>
      </w:ins>
      <w:ins w:id="42" w:author="Chiara Situmorang" w:date="2022-09-02T14:56:00Z">
        <w:r w:rsidR="00D641BE">
          <w:t>?</w:t>
        </w:r>
      </w:ins>
      <w:ins w:id="43" w:author="Chiara Situmorang" w:date="2022-09-02T14:52:00Z">
        <w:r w:rsidR="00074EE0">
          <w:t>)</w:t>
        </w:r>
      </w:ins>
    </w:p>
    <w:p w14:paraId="6CEBB574" w14:textId="0E56C1A0" w:rsidR="00074EE0" w:rsidRDefault="00074EE0" w:rsidP="00074EE0">
      <w:pPr>
        <w:pStyle w:val="ListParagraph"/>
        <w:numPr>
          <w:ilvl w:val="0"/>
          <w:numId w:val="1"/>
        </w:numPr>
        <w:rPr>
          <w:ins w:id="44" w:author="Chiara Situmorang" w:date="2022-09-02T14:50:00Z"/>
        </w:rPr>
      </w:pPr>
      <w:ins w:id="45" w:author="Chiara Situmorang" w:date="2022-09-02T14:49:00Z">
        <w:r>
          <w:t>Deciding</w:t>
        </w:r>
      </w:ins>
      <w:ins w:id="46" w:author="Chiara Situmorang" w:date="2022-09-02T14:50:00Z">
        <w:r>
          <w:t xml:space="preserve"> to render a 3D model instead and allow a professional carpenter to craft the model</w:t>
        </w:r>
      </w:ins>
      <w:ins w:id="47" w:author="Chiara Situmorang" w:date="2022-09-02T14:52:00Z">
        <w:r>
          <w:t xml:space="preserve"> (what made you decide to try again?)</w:t>
        </w:r>
      </w:ins>
    </w:p>
    <w:p w14:paraId="7317C890" w14:textId="5A0F0AF6" w:rsidR="00074EE0" w:rsidRDefault="00074EE0" w:rsidP="00074EE0">
      <w:pPr>
        <w:pStyle w:val="ListParagraph"/>
        <w:numPr>
          <w:ilvl w:val="0"/>
          <w:numId w:val="1"/>
        </w:numPr>
        <w:rPr>
          <w:ins w:id="48" w:author="Chiara Situmorang" w:date="2022-09-02T14:51:00Z"/>
        </w:rPr>
      </w:pPr>
      <w:ins w:id="49" w:author="Chiara Situmorang" w:date="2022-09-02T14:50:00Z">
        <w:r>
          <w:t xml:space="preserve">The end result, which is still missing from this draft </w:t>
        </w:r>
        <w:r>
          <w:sym w:font="Wingdings" w:char="F0E0"/>
        </w:r>
        <w:r>
          <w:t xml:space="preserve"> </w:t>
        </w:r>
      </w:ins>
      <w:ins w:id="50" w:author="Chiara Situmorang" w:date="2022-09-02T14:51:00Z">
        <w:r>
          <w:t xml:space="preserve">did the carpenter create a working model based on your design? Did anything need to be changed? Is it </w:t>
        </w:r>
      </w:ins>
      <w:ins w:id="51" w:author="Chiara Situmorang" w:date="2022-09-02T14:56:00Z">
        <w:r w:rsidR="00D641BE">
          <w:t>in use</w:t>
        </w:r>
      </w:ins>
      <w:ins w:id="52" w:author="Chiara Situmorang" w:date="2022-09-02T14:51:00Z">
        <w:r>
          <w:t xml:space="preserve"> now? </w:t>
        </w:r>
      </w:ins>
    </w:p>
    <w:p w14:paraId="0A947AD0" w14:textId="13E49234" w:rsidR="00D641BE" w:rsidRDefault="00074EE0" w:rsidP="00D641BE">
      <w:pPr>
        <w:pStyle w:val="ListParagraph"/>
        <w:numPr>
          <w:ilvl w:val="1"/>
          <w:numId w:val="1"/>
        </w:numPr>
        <w:rPr>
          <w:ins w:id="53" w:author="Chiara Situmorang" w:date="2022-09-02T14:39:00Z"/>
        </w:rPr>
      </w:pPr>
      <w:ins w:id="54" w:author="Chiara Situmorang" w:date="2022-09-02T14:51:00Z">
        <w:r>
          <w:t xml:space="preserve">Your end reflection </w:t>
        </w:r>
      </w:ins>
      <w:ins w:id="55" w:author="Chiara Situmorang" w:date="2022-09-02T14:53:00Z">
        <w:r>
          <w:t>–</w:t>
        </w:r>
      </w:ins>
      <w:ins w:id="56" w:author="Chiara Situmorang" w:date="2022-09-02T14:51:00Z">
        <w:r>
          <w:t xml:space="preserve"> </w:t>
        </w:r>
      </w:ins>
      <w:ins w:id="57" w:author="Chiara Situmorang" w:date="2022-09-02T14:53:00Z">
        <w:r>
          <w:t xml:space="preserve">learning that </w:t>
        </w:r>
        <w:r w:rsidR="00D641BE">
          <w:t>you need other</w:t>
        </w:r>
      </w:ins>
      <w:ins w:id="58" w:author="Chiara Situmorang" w:date="2022-09-02T14:54:00Z">
        <w:r w:rsidR="00D641BE">
          <w:t xml:space="preserve"> people’s help to achieve your vision &amp; provide feedback (this is a great lesson to learn especially as a future engineer, where you’ll definitely be working with others on projects!)</w:t>
        </w:r>
      </w:ins>
    </w:p>
    <w:p w14:paraId="287D2FE6" w14:textId="77777777" w:rsidR="00747107" w:rsidRDefault="00747107">
      <w:pPr>
        <w:rPr>
          <w:ins w:id="59" w:author="Chiara Situmorang" w:date="2022-09-02T14:39:00Z"/>
        </w:rPr>
      </w:pPr>
    </w:p>
    <w:p w14:paraId="07EC774F" w14:textId="295D95A1" w:rsidR="000432CB" w:rsidRDefault="00D641BE">
      <w:pPr>
        <w:rPr>
          <w:ins w:id="60" w:author="Chiara Situmorang" w:date="2022-09-02T14:55:00Z"/>
        </w:rPr>
      </w:pPr>
      <w:ins w:id="61" w:author="Chiara Situmorang" w:date="2022-09-02T14:54:00Z">
        <w:r>
          <w:t>Hope this is helpful</w:t>
        </w:r>
      </w:ins>
      <w:ins w:id="62" w:author="Chiara Situmorang" w:date="2022-09-02T14:55:00Z">
        <w:r>
          <w:t>. Good luck on your revisions!</w:t>
        </w:r>
      </w:ins>
    </w:p>
    <w:p w14:paraId="06420AEC" w14:textId="001C907A" w:rsidR="00D641BE" w:rsidRDefault="00D641BE">
      <w:pPr>
        <w:rPr>
          <w:ins w:id="63" w:author="Chiara Situmorang" w:date="2022-09-02T14:55:00Z"/>
        </w:rPr>
      </w:pPr>
    </w:p>
    <w:p w14:paraId="62DF5922" w14:textId="3AAAC672" w:rsidR="00D641BE" w:rsidRDefault="00D641BE" w:rsidP="00D641BE">
      <w:pPr>
        <w:rPr>
          <w:ins w:id="64" w:author="Chiara Situmorang" w:date="2022-09-02T14:55:00Z"/>
        </w:rPr>
      </w:pPr>
      <w:ins w:id="65" w:author="Chiara Situmorang" w:date="2022-09-02T14:55:00Z">
        <w:r>
          <w:t>Chiara &amp; Caroline,</w:t>
        </w:r>
      </w:ins>
    </w:p>
    <w:p w14:paraId="5358F28D" w14:textId="2CFEAE08" w:rsidR="00D641BE" w:rsidRDefault="00D641BE" w:rsidP="00D641BE">
      <w:proofErr w:type="spellStart"/>
      <w:ins w:id="66" w:author="Chiara Situmorang" w:date="2022-09-02T14:55:00Z">
        <w:r>
          <w:t>ALL-in</w:t>
        </w:r>
        <w:proofErr w:type="spellEnd"/>
        <w:r>
          <w:t xml:space="preserve"> Essay Editors</w:t>
        </w:r>
      </w:ins>
    </w:p>
    <w:sectPr w:rsidR="00D641B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29T13:10:00Z" w:initials="MOU">
    <w:p w14:paraId="0641680A" w14:textId="77777777" w:rsidR="007404AB" w:rsidRDefault="007404AB" w:rsidP="00CE5991">
      <w:r>
        <w:rPr>
          <w:rStyle w:val="CommentReference"/>
        </w:rPr>
        <w:annotationRef/>
      </w:r>
      <w:r>
        <w:rPr>
          <w:sz w:val="20"/>
          <w:szCs w:val="20"/>
        </w:rPr>
        <w:t xml:space="preserve">Great imagery and description during the starter! It shows the origin of how you got inspired to create a feeder for stray animals. </w:t>
      </w:r>
    </w:p>
    <w:p w14:paraId="1640FBDD" w14:textId="77777777" w:rsidR="007404AB" w:rsidRDefault="007404AB" w:rsidP="00CE5991"/>
    <w:p w14:paraId="104E6CC5" w14:textId="77777777" w:rsidR="007404AB" w:rsidRDefault="007404AB" w:rsidP="00CE5991"/>
  </w:comment>
  <w:comment w:id="1" w:author="Microsoft Office User" w:date="2022-08-29T13:10:00Z" w:initials="MOU">
    <w:p w14:paraId="1A78F7FD" w14:textId="77777777" w:rsidR="007404AB" w:rsidRDefault="007404AB" w:rsidP="00744C5D">
      <w:r>
        <w:rPr>
          <w:rStyle w:val="CommentReference"/>
        </w:rPr>
        <w:annotationRef/>
      </w:r>
      <w:r>
        <w:rPr>
          <w:sz w:val="20"/>
          <w:szCs w:val="20"/>
        </w:rPr>
        <w:t xml:space="preserve">Though you described your progress and struggles well with the feeder, it could be summarized into one paragraph. I would like to see more of your realizations and lessons like in the last paragraph. Elaborate on how you applied how appreciation of the small steps to enjoy the process, and how your consistency and perseverance led to future victories. </w:t>
      </w:r>
    </w:p>
    <w:p w14:paraId="721A01DB" w14:textId="77777777" w:rsidR="007404AB" w:rsidRDefault="007404AB" w:rsidP="00744C5D"/>
  </w:comment>
  <w:comment w:id="3" w:author="Microsoft Office User" w:date="2022-08-29T13:12:00Z" w:initials="MOU">
    <w:p w14:paraId="2F3B7ECF" w14:textId="77777777" w:rsidR="007404AB" w:rsidRDefault="007404AB" w:rsidP="00913D27">
      <w:r>
        <w:rPr>
          <w:rStyle w:val="CommentReference"/>
        </w:rPr>
        <w:annotationRef/>
      </w:r>
      <w:r>
        <w:rPr>
          <w:sz w:val="20"/>
          <w:szCs w:val="20"/>
        </w:rPr>
        <w:t>I would like to see more on your thoughts on the learning curve in the field you have chosen. This is the start of your professional career and you have incorporated an important lesson that you will carry with you.</w:t>
      </w:r>
    </w:p>
  </w:comment>
  <w:comment w:id="2" w:author="Nicholas Soepriatna" w:date="2022-08-27T11:34:00Z" w:initials="NS">
    <w:p w14:paraId="58C48B1B" w14:textId="59C73995" w:rsidR="00540E9F" w:rsidRDefault="00540E9F" w:rsidP="00F4010D">
      <w:r>
        <w:rPr>
          <w:rStyle w:val="CommentReference"/>
        </w:rPr>
        <w:annotationRef/>
      </w:r>
      <w:r>
        <w:rPr>
          <w:sz w:val="20"/>
          <w:szCs w:val="20"/>
        </w:rPr>
        <w:t xml:space="preserve">I was thinking that, instead of talking about doing small steps and wins to achieve success, it would be more meaningful to talk about how he realized that the has compassion after working on his project making automated animal feeder for dogs and cats. </w:t>
      </w:r>
    </w:p>
    <w:p w14:paraId="0719663A" w14:textId="77777777" w:rsidR="00540E9F" w:rsidRDefault="00540E9F" w:rsidP="00F4010D"/>
    <w:p w14:paraId="5B21240F" w14:textId="77777777" w:rsidR="00540E9F" w:rsidRDefault="00540E9F" w:rsidP="00F4010D">
      <w:r>
        <w:rPr>
          <w:sz w:val="20"/>
          <w:szCs w:val="20"/>
        </w:rPr>
        <w:t>So, the before is that he is strictly a logical person, BUT… after this animal feeder project, he gained compassion and now he is more passionate than ever in what he wants to pursue.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4E6CC5" w15:done="0"/>
  <w15:commentEx w15:paraId="721A01DB" w15:done="0"/>
  <w15:commentEx w15:paraId="2F3B7ECF" w15:done="0"/>
  <w15:commentEx w15:paraId="5B2124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3940" w16cex:dateUtc="2022-08-29T17:10:00Z"/>
  <w16cex:commentExtensible w16cex:durableId="26B73963" w16cex:dateUtc="2022-08-29T17:10:00Z"/>
  <w16cex:commentExtensible w16cex:durableId="26B739C1" w16cex:dateUtc="2022-08-29T17:12:00Z"/>
  <w16cex:commentExtensible w16cex:durableId="26B47FDF" w16cex:dateUtc="2022-08-27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E6CC5" w16cid:durableId="26B73940"/>
  <w16cid:commentId w16cid:paraId="721A01DB" w16cid:durableId="26B73963"/>
  <w16cid:commentId w16cid:paraId="2F3B7ECF" w16cid:durableId="26B739C1"/>
  <w16cid:commentId w16cid:paraId="5B21240F" w16cid:durableId="26B47F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9298" w14:textId="77777777" w:rsidR="005502EE" w:rsidRDefault="005502EE" w:rsidP="007404AB">
      <w:r>
        <w:separator/>
      </w:r>
    </w:p>
  </w:endnote>
  <w:endnote w:type="continuationSeparator" w:id="0">
    <w:p w14:paraId="0779FE5A" w14:textId="77777777" w:rsidR="005502EE" w:rsidRDefault="005502EE" w:rsidP="00740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65FB" w14:textId="77777777" w:rsidR="007404AB" w:rsidRDefault="00740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2D829" w14:textId="77777777" w:rsidR="007404AB" w:rsidRDefault="007404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91EA" w14:textId="77777777" w:rsidR="007404AB" w:rsidRDefault="00740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881A4" w14:textId="77777777" w:rsidR="005502EE" w:rsidRDefault="005502EE" w:rsidP="007404AB">
      <w:r>
        <w:separator/>
      </w:r>
    </w:p>
  </w:footnote>
  <w:footnote w:type="continuationSeparator" w:id="0">
    <w:p w14:paraId="666731C0" w14:textId="77777777" w:rsidR="005502EE" w:rsidRDefault="005502EE" w:rsidP="00740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3625" w14:textId="77777777" w:rsidR="007404AB" w:rsidRDefault="007404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B80E" w14:textId="77777777" w:rsidR="007404AB" w:rsidRDefault="007404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CDAC" w14:textId="77777777" w:rsidR="007404AB" w:rsidRDefault="00740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3351"/>
    <w:multiLevelType w:val="hybridMultilevel"/>
    <w:tmpl w:val="48DEF8FC"/>
    <w:lvl w:ilvl="0" w:tplc="1ED64B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4464F"/>
    <w:multiLevelType w:val="hybridMultilevel"/>
    <w:tmpl w:val="B55295F6"/>
    <w:lvl w:ilvl="0" w:tplc="D3D8B9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139972">
    <w:abstractNumId w:val="1"/>
  </w:num>
  <w:num w:numId="2" w16cid:durableId="14221458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Nicholas Soepriatna">
    <w15:presenceInfo w15:providerId="Windows Live" w15:userId="2a60971bea9853da"/>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0432CB"/>
    <w:rsid w:val="00074EE0"/>
    <w:rsid w:val="00185506"/>
    <w:rsid w:val="00540E9F"/>
    <w:rsid w:val="005502EE"/>
    <w:rsid w:val="005E3C66"/>
    <w:rsid w:val="0062459E"/>
    <w:rsid w:val="007404AB"/>
    <w:rsid w:val="00747107"/>
    <w:rsid w:val="008735F5"/>
    <w:rsid w:val="00B114C7"/>
    <w:rsid w:val="00D641BE"/>
    <w:rsid w:val="00EA3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 w:type="paragraph" w:styleId="Header">
    <w:name w:val="header"/>
    <w:basedOn w:val="Normal"/>
    <w:link w:val="HeaderChar"/>
    <w:uiPriority w:val="99"/>
    <w:unhideWhenUsed/>
    <w:rsid w:val="007404AB"/>
    <w:pPr>
      <w:tabs>
        <w:tab w:val="center" w:pos="4680"/>
        <w:tab w:val="right" w:pos="9360"/>
      </w:tabs>
    </w:pPr>
  </w:style>
  <w:style w:type="character" w:customStyle="1" w:styleId="HeaderChar">
    <w:name w:val="Header Char"/>
    <w:basedOn w:val="DefaultParagraphFont"/>
    <w:link w:val="Header"/>
    <w:uiPriority w:val="99"/>
    <w:rsid w:val="007404AB"/>
  </w:style>
  <w:style w:type="paragraph" w:styleId="Footer">
    <w:name w:val="footer"/>
    <w:basedOn w:val="Normal"/>
    <w:link w:val="FooterChar"/>
    <w:uiPriority w:val="99"/>
    <w:unhideWhenUsed/>
    <w:rsid w:val="007404AB"/>
    <w:pPr>
      <w:tabs>
        <w:tab w:val="center" w:pos="4680"/>
        <w:tab w:val="right" w:pos="9360"/>
      </w:tabs>
    </w:pPr>
  </w:style>
  <w:style w:type="character" w:customStyle="1" w:styleId="FooterChar">
    <w:name w:val="Footer Char"/>
    <w:basedOn w:val="DefaultParagraphFont"/>
    <w:link w:val="Footer"/>
    <w:uiPriority w:val="99"/>
    <w:rsid w:val="007404AB"/>
  </w:style>
  <w:style w:type="paragraph" w:styleId="Revision">
    <w:name w:val="Revision"/>
    <w:hidden/>
    <w:uiPriority w:val="99"/>
    <w:semiHidden/>
    <w:rsid w:val="00B114C7"/>
  </w:style>
  <w:style w:type="paragraph" w:styleId="ListParagraph">
    <w:name w:val="List Paragraph"/>
    <w:basedOn w:val="Normal"/>
    <w:uiPriority w:val="34"/>
    <w:qFormat/>
    <w:rsid w:val="00EA3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2022-08-27T04:29:00Z</dcterms:created>
  <dcterms:modified xsi:type="dcterms:W3CDTF">2022-09-02T07:56:00Z</dcterms:modified>
</cp:coreProperties>
</file>