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EE197" w14:textId="4D5AD7DC" w:rsidR="00634612" w:rsidRPr="00634612" w:rsidRDefault="00634612" w:rsidP="00634612">
      <w:pPr>
        <w:rPr>
          <w:rFonts w:ascii="Times New Roman" w:hAnsi="Times New Roman" w:cs="Times New Roman"/>
          <w:color w:val="000000"/>
          <w:sz w:val="24"/>
          <w:szCs w:val="24"/>
        </w:rPr>
      </w:pPr>
      <w:r w:rsidRPr="00634612">
        <w:rPr>
          <w:rFonts w:ascii="Times New Roman" w:hAnsi="Times New Roman" w:cs="Times New Roman"/>
          <w:color w:val="000000"/>
          <w:sz w:val="24"/>
          <w:szCs w:val="24"/>
        </w:rPr>
        <w:t xml:space="preserve">Assemble parts, check, work on the code, check. 3 more days to finish my solar powered power bank prototype and I wanted to make sure no time is wasted. I wanted to finish my prototype as fast as I could so that I can start moving on to another project. </w:t>
      </w:r>
      <w:commentRangeStart w:id="0"/>
      <w:r w:rsidRPr="00634612">
        <w:rPr>
          <w:rFonts w:ascii="Times New Roman" w:hAnsi="Times New Roman" w:cs="Times New Roman"/>
          <w:color w:val="000000"/>
          <w:sz w:val="24"/>
          <w:szCs w:val="24"/>
        </w:rPr>
        <w:t>Avoiding</w:t>
      </w:r>
      <w:commentRangeEnd w:id="0"/>
      <w:r w:rsidR="00AA35C6">
        <w:rPr>
          <w:rStyle w:val="CommentReference"/>
        </w:rPr>
        <w:commentReference w:id="0"/>
      </w:r>
      <w:r w:rsidRPr="00634612">
        <w:rPr>
          <w:rFonts w:ascii="Times New Roman" w:hAnsi="Times New Roman" w:cs="Times New Roman"/>
          <w:color w:val="000000"/>
          <w:sz w:val="24"/>
          <w:szCs w:val="24"/>
        </w:rPr>
        <w:t xml:space="preserve"> the feeling of guilt when I'm not productive or doing something, I have a to-do list that helps me know what I need to do and do it efficiently. I always tried to fill in every time slot I had since my view was that I needed to be as efficient as productive as I could be.</w:t>
      </w:r>
    </w:p>
    <w:p w14:paraId="71EA4945" w14:textId="60F3F5DD" w:rsidR="00634612" w:rsidRPr="00634612" w:rsidRDefault="00634612" w:rsidP="00634612">
      <w:pPr>
        <w:spacing w:before="240" w:after="240" w:line="240" w:lineRule="auto"/>
        <w:jc w:val="both"/>
        <w:rPr>
          <w:rFonts w:ascii="Times New Roman" w:eastAsia="Times New Roman" w:hAnsi="Times New Roman" w:cs="Times New Roman"/>
          <w:sz w:val="24"/>
          <w:szCs w:val="24"/>
          <w:lang w:eastAsia="en-ID"/>
        </w:rPr>
      </w:pPr>
      <w:commentRangeStart w:id="1"/>
      <w:r w:rsidRPr="00634612">
        <w:rPr>
          <w:rFonts w:ascii="Times New Roman" w:eastAsia="Times New Roman" w:hAnsi="Times New Roman" w:cs="Times New Roman"/>
          <w:color w:val="000000"/>
          <w:sz w:val="24"/>
          <w:szCs w:val="24"/>
          <w:lang w:eastAsia="en-ID"/>
        </w:rPr>
        <w:t>Fast forward to 2022, My combined interest in exploring different parts of Indonesia and helping people brought me to join a non-profit organization called ‘</w:t>
      </w:r>
      <w:proofErr w:type="spellStart"/>
      <w:r w:rsidRPr="00634612">
        <w:rPr>
          <w:rFonts w:ascii="Times New Roman" w:eastAsia="Times New Roman" w:hAnsi="Times New Roman" w:cs="Times New Roman"/>
          <w:color w:val="000000"/>
          <w:sz w:val="24"/>
          <w:szCs w:val="24"/>
          <w:lang w:eastAsia="en-ID"/>
        </w:rPr>
        <w:t>DoctorShare</w:t>
      </w:r>
      <w:proofErr w:type="spellEnd"/>
      <w:r w:rsidRPr="00634612">
        <w:rPr>
          <w:rFonts w:ascii="Times New Roman" w:eastAsia="Times New Roman" w:hAnsi="Times New Roman" w:cs="Times New Roman"/>
          <w:color w:val="000000"/>
          <w:sz w:val="24"/>
          <w:szCs w:val="24"/>
          <w:lang w:eastAsia="en-ID"/>
        </w:rPr>
        <w:t xml:space="preserve">’ to help people in a small island named Kei Island. </w:t>
      </w:r>
      <w:commentRangeEnd w:id="1"/>
      <w:r>
        <w:rPr>
          <w:rStyle w:val="CommentReference"/>
        </w:rPr>
        <w:commentReference w:id="1"/>
      </w:r>
      <w:r w:rsidRPr="00634612">
        <w:rPr>
          <w:rFonts w:ascii="Times New Roman" w:eastAsia="Times New Roman" w:hAnsi="Times New Roman" w:cs="Times New Roman"/>
          <w:color w:val="000000"/>
          <w:sz w:val="24"/>
          <w:szCs w:val="24"/>
          <w:lang w:eastAsia="en-ID"/>
        </w:rPr>
        <w:t>It was a 2-week trip which I had made a set plan and schedule where I planned on making a plastic compressor to help reduce plastic waste there. But during my visit there, luck was not on my side. I got tested positive with the newly spread virus COVID-19</w:t>
      </w:r>
      <w:del w:id="2" w:author="ALL-in Eduspace" w:date="2022-10-12T13:30:00Z">
        <w:r w:rsidRPr="00634612" w:rsidDel="005F16D0">
          <w:rPr>
            <w:rFonts w:ascii="Times New Roman" w:eastAsia="Times New Roman" w:hAnsi="Times New Roman" w:cs="Times New Roman"/>
            <w:color w:val="000000"/>
            <w:sz w:val="24"/>
            <w:szCs w:val="24"/>
            <w:lang w:eastAsia="en-ID"/>
          </w:rPr>
          <w:delText xml:space="preserve"> </w:delText>
        </w:r>
        <w:commentRangeStart w:id="3"/>
        <w:r w:rsidRPr="00634612" w:rsidDel="005F16D0">
          <w:rPr>
            <w:rFonts w:ascii="Times New Roman" w:eastAsia="Times New Roman" w:hAnsi="Times New Roman" w:cs="Times New Roman"/>
            <w:color w:val="000000"/>
            <w:sz w:val="24"/>
            <w:szCs w:val="24"/>
            <w:lang w:eastAsia="en-ID"/>
          </w:rPr>
          <w:delText>in which I could say the worst possible place and scenario</w:delText>
        </w:r>
        <w:commentRangeEnd w:id="3"/>
        <w:r w:rsidR="009A0DB7" w:rsidDel="005F16D0">
          <w:rPr>
            <w:rStyle w:val="CommentReference"/>
          </w:rPr>
          <w:commentReference w:id="3"/>
        </w:r>
      </w:del>
      <w:r w:rsidRPr="00634612">
        <w:rPr>
          <w:rFonts w:ascii="Times New Roman" w:eastAsia="Times New Roman" w:hAnsi="Times New Roman" w:cs="Times New Roman"/>
          <w:color w:val="000000"/>
          <w:sz w:val="24"/>
          <w:szCs w:val="24"/>
          <w:lang w:eastAsia="en-ID"/>
        </w:rPr>
        <w:t xml:space="preserve">. This tragedy made me frustrated because I couldn’t do what I had planned and had to miss a great opportunity in helping people. I felt very useless and unproductive since all I could do was to just sit inside and rest. </w:t>
      </w:r>
      <w:ins w:id="4" w:author="ALL-in Eduspace" w:date="2022-10-12T13:32:00Z">
        <w:r w:rsidR="005F16D0">
          <w:rPr>
            <w:rFonts w:ascii="Times New Roman" w:eastAsia="Times New Roman" w:hAnsi="Times New Roman" w:cs="Times New Roman"/>
            <w:color w:val="000000"/>
            <w:sz w:val="24"/>
            <w:szCs w:val="24"/>
            <w:lang w:eastAsia="en-ID"/>
          </w:rPr>
          <w:t>I was restless.</w:t>
        </w:r>
      </w:ins>
      <w:del w:id="5" w:author="ALL-in Eduspace" w:date="2022-10-12T13:32:00Z">
        <w:r w:rsidRPr="00634612" w:rsidDel="005F16D0">
          <w:rPr>
            <w:rFonts w:ascii="Times New Roman" w:eastAsia="Times New Roman" w:hAnsi="Times New Roman" w:cs="Times New Roman"/>
            <w:color w:val="000000"/>
            <w:sz w:val="24"/>
            <w:szCs w:val="24"/>
            <w:lang w:eastAsia="en-ID"/>
          </w:rPr>
          <w:delText>This situation led me to try being more productive by</w:delText>
        </w:r>
      </w:del>
      <w:r w:rsidRPr="00634612">
        <w:rPr>
          <w:rFonts w:ascii="Times New Roman" w:eastAsia="Times New Roman" w:hAnsi="Times New Roman" w:cs="Times New Roman"/>
          <w:color w:val="000000"/>
          <w:sz w:val="24"/>
          <w:szCs w:val="24"/>
          <w:lang w:eastAsia="en-ID"/>
        </w:rPr>
        <w:t xml:space="preserve"> </w:t>
      </w:r>
      <w:ins w:id="6" w:author="ALL-in Eduspace" w:date="2022-10-12T13:32:00Z">
        <w:r w:rsidR="005F16D0">
          <w:rPr>
            <w:rFonts w:ascii="Times New Roman" w:eastAsia="Times New Roman" w:hAnsi="Times New Roman" w:cs="Times New Roman"/>
            <w:color w:val="000000"/>
            <w:sz w:val="24"/>
            <w:szCs w:val="24"/>
            <w:lang w:eastAsia="en-ID"/>
          </w:rPr>
          <w:t xml:space="preserve">I started </w:t>
        </w:r>
      </w:ins>
      <w:r w:rsidRPr="00634612">
        <w:rPr>
          <w:rFonts w:ascii="Times New Roman" w:eastAsia="Times New Roman" w:hAnsi="Times New Roman" w:cs="Times New Roman"/>
          <w:color w:val="000000"/>
          <w:sz w:val="24"/>
          <w:szCs w:val="24"/>
          <w:lang w:eastAsia="en-ID"/>
        </w:rPr>
        <w:t>working on my unfinished school thesis and homework. But after a day</w:t>
      </w:r>
      <w:ins w:id="7" w:author="ALL-in Eduspace" w:date="2022-10-12T13:32:00Z">
        <w:r w:rsidR="005F16D0">
          <w:rPr>
            <w:rFonts w:ascii="Times New Roman" w:eastAsia="Times New Roman" w:hAnsi="Times New Roman" w:cs="Times New Roman"/>
            <w:color w:val="000000"/>
            <w:sz w:val="24"/>
            <w:szCs w:val="24"/>
            <w:lang w:eastAsia="en-ID"/>
          </w:rPr>
          <w:t xml:space="preserve">, </w:t>
        </w:r>
      </w:ins>
      <w:del w:id="8" w:author="ALL-in Eduspace" w:date="2022-10-12T13:32:00Z">
        <w:r w:rsidRPr="00634612" w:rsidDel="005F16D0">
          <w:rPr>
            <w:rFonts w:ascii="Times New Roman" w:eastAsia="Times New Roman" w:hAnsi="Times New Roman" w:cs="Times New Roman"/>
            <w:color w:val="000000"/>
            <w:sz w:val="24"/>
            <w:szCs w:val="24"/>
            <w:lang w:eastAsia="en-ID"/>
          </w:rPr>
          <w:delText xml:space="preserve"> </w:delText>
        </w:r>
      </w:del>
      <w:ins w:id="9" w:author="ALL-in Eduspace" w:date="2022-10-12T13:32:00Z">
        <w:r w:rsidR="005F16D0">
          <w:rPr>
            <w:rFonts w:ascii="Times New Roman" w:eastAsia="Times New Roman" w:hAnsi="Times New Roman" w:cs="Times New Roman"/>
            <w:color w:val="000000"/>
            <w:sz w:val="24"/>
            <w:szCs w:val="24"/>
            <w:lang w:eastAsia="en-ID"/>
          </w:rPr>
          <w:t xml:space="preserve">I finished everything and </w:t>
        </w:r>
      </w:ins>
      <w:del w:id="10" w:author="ALL-in Eduspace" w:date="2022-10-12T13:32:00Z">
        <w:r w:rsidRPr="00634612" w:rsidDel="005F16D0">
          <w:rPr>
            <w:rFonts w:ascii="Times New Roman" w:eastAsia="Times New Roman" w:hAnsi="Times New Roman" w:cs="Times New Roman"/>
            <w:color w:val="000000"/>
            <w:sz w:val="24"/>
            <w:szCs w:val="24"/>
            <w:lang w:eastAsia="en-ID"/>
          </w:rPr>
          <w:delText>of finishing my work</w:delText>
        </w:r>
      </w:del>
      <w:r w:rsidRPr="00634612">
        <w:rPr>
          <w:rFonts w:ascii="Times New Roman" w:eastAsia="Times New Roman" w:hAnsi="Times New Roman" w:cs="Times New Roman"/>
          <w:color w:val="000000"/>
          <w:sz w:val="24"/>
          <w:szCs w:val="24"/>
          <w:lang w:eastAsia="en-ID"/>
        </w:rPr>
        <w:t xml:space="preserve">, I ran out of </w:t>
      </w:r>
      <w:del w:id="11" w:author="ALL-in Eduspace" w:date="2022-10-12T13:32:00Z">
        <w:r w:rsidRPr="00634612" w:rsidDel="005F16D0">
          <w:rPr>
            <w:rFonts w:ascii="Times New Roman" w:eastAsia="Times New Roman" w:hAnsi="Times New Roman" w:cs="Times New Roman"/>
            <w:color w:val="000000"/>
            <w:sz w:val="24"/>
            <w:szCs w:val="24"/>
            <w:lang w:eastAsia="en-ID"/>
          </w:rPr>
          <w:delText xml:space="preserve">productive </w:delText>
        </w:r>
      </w:del>
      <w:r w:rsidRPr="00634612">
        <w:rPr>
          <w:rFonts w:ascii="Times New Roman" w:eastAsia="Times New Roman" w:hAnsi="Times New Roman" w:cs="Times New Roman"/>
          <w:color w:val="000000"/>
          <w:sz w:val="24"/>
          <w:szCs w:val="24"/>
          <w:lang w:eastAsia="en-ID"/>
        </w:rPr>
        <w:t>things to do and what's left for me was to observe citizens surrounding me from afar.</w:t>
      </w:r>
    </w:p>
    <w:p w14:paraId="41E95195" w14:textId="304F9E27" w:rsidR="00634612" w:rsidRPr="00634612" w:rsidRDefault="00634612" w:rsidP="00634612">
      <w:pPr>
        <w:spacing w:before="240" w:after="240" w:line="240" w:lineRule="auto"/>
        <w:jc w:val="both"/>
        <w:rPr>
          <w:rFonts w:ascii="Times New Roman" w:eastAsia="Times New Roman" w:hAnsi="Times New Roman" w:cs="Times New Roman"/>
          <w:sz w:val="24"/>
          <w:szCs w:val="24"/>
          <w:lang w:eastAsia="en-ID"/>
        </w:rPr>
      </w:pPr>
      <w:r w:rsidRPr="00634612">
        <w:rPr>
          <w:rFonts w:ascii="Times New Roman" w:eastAsia="Times New Roman" w:hAnsi="Times New Roman" w:cs="Times New Roman"/>
          <w:color w:val="000000"/>
          <w:sz w:val="24"/>
          <w:szCs w:val="24"/>
          <w:lang w:eastAsia="en-ID"/>
        </w:rPr>
        <w:t xml:space="preserve">However, while I was watching them, I started to realize that I wasn't just merely looking at them. My mind started coming up with observations and reflections. One crucial observation was that the problems they had were different from what I had expected. At first, I thought their main problem was the lack of tools and utility to preserve health, income, and environment. But throughout my </w:t>
      </w:r>
      <w:commentRangeStart w:id="12"/>
      <w:r w:rsidRPr="00634612">
        <w:rPr>
          <w:rFonts w:ascii="Times New Roman" w:eastAsia="Times New Roman" w:hAnsi="Times New Roman" w:cs="Times New Roman"/>
          <w:color w:val="000000"/>
          <w:sz w:val="24"/>
          <w:szCs w:val="24"/>
          <w:lang w:eastAsia="en-ID"/>
        </w:rPr>
        <w:t xml:space="preserve">observations, </w:t>
      </w:r>
      <w:commentRangeEnd w:id="12"/>
      <w:r w:rsidR="005F16D0">
        <w:rPr>
          <w:rStyle w:val="CommentReference"/>
        </w:rPr>
        <w:commentReference w:id="12"/>
      </w:r>
      <w:r w:rsidRPr="00634612">
        <w:rPr>
          <w:rFonts w:ascii="Times New Roman" w:eastAsia="Times New Roman" w:hAnsi="Times New Roman" w:cs="Times New Roman"/>
          <w:color w:val="000000"/>
          <w:sz w:val="24"/>
          <w:szCs w:val="24"/>
          <w:lang w:eastAsia="en-ID"/>
        </w:rPr>
        <w:t>I realized that their main problem was the lack of knowledge they had on said things. This newly found knowledge made me realize how the project could be improved to better suit them, through focusing on teaching and providing them with the knowledge they need to care about their own problems</w:t>
      </w:r>
      <w:commentRangeStart w:id="13"/>
      <w:r w:rsidRPr="00634612">
        <w:rPr>
          <w:rFonts w:ascii="Times New Roman" w:eastAsia="Times New Roman" w:hAnsi="Times New Roman" w:cs="Times New Roman"/>
          <w:color w:val="000000"/>
          <w:sz w:val="24"/>
          <w:szCs w:val="24"/>
          <w:lang w:eastAsia="en-ID"/>
        </w:rPr>
        <w:t xml:space="preserve">.  Although half of my trip was cut short due to Covid, I didn’t find this trip less meaningful. This trip made me realize that productivity and efficiency aren't just measured or merely based on doing all my to-do list. </w:t>
      </w:r>
      <w:commentRangeEnd w:id="13"/>
      <w:r w:rsidR="005F16D0">
        <w:rPr>
          <w:rStyle w:val="CommentReference"/>
        </w:rPr>
        <w:commentReference w:id="13"/>
      </w:r>
      <w:r w:rsidRPr="00634612">
        <w:rPr>
          <w:rFonts w:ascii="Times New Roman" w:eastAsia="Times New Roman" w:hAnsi="Times New Roman" w:cs="Times New Roman"/>
          <w:color w:val="000000"/>
          <w:sz w:val="24"/>
          <w:szCs w:val="24"/>
          <w:lang w:eastAsia="en-ID"/>
        </w:rPr>
        <w:t xml:space="preserve">Taking time to observe, reflect, converse with people </w:t>
      </w:r>
      <w:proofErr w:type="gramStart"/>
      <w:r w:rsidRPr="00634612">
        <w:rPr>
          <w:rFonts w:ascii="Times New Roman" w:eastAsia="Times New Roman" w:hAnsi="Times New Roman" w:cs="Times New Roman"/>
          <w:color w:val="000000"/>
          <w:sz w:val="24"/>
          <w:szCs w:val="24"/>
          <w:lang w:eastAsia="en-ID"/>
        </w:rPr>
        <w:t>are</w:t>
      </w:r>
      <w:proofErr w:type="gramEnd"/>
      <w:r w:rsidRPr="00634612">
        <w:rPr>
          <w:rFonts w:ascii="Times New Roman" w:eastAsia="Times New Roman" w:hAnsi="Times New Roman" w:cs="Times New Roman"/>
          <w:color w:val="000000"/>
          <w:sz w:val="24"/>
          <w:szCs w:val="24"/>
          <w:lang w:eastAsia="en-ID"/>
        </w:rPr>
        <w:t xml:space="preserve"> also essential. They are meaningful experiences that are crucial to help develop projects and who I am as I can gain a different perspective that I might have missed if I didn't stop and pause for a while.</w:t>
      </w:r>
    </w:p>
    <w:p w14:paraId="4D25CCFA" w14:textId="3117E81E" w:rsidR="00634612" w:rsidRDefault="00634612" w:rsidP="00634612">
      <w:pPr>
        <w:pStyle w:val="NormalWeb"/>
        <w:spacing w:before="240" w:beforeAutospacing="0" w:after="240" w:afterAutospacing="0"/>
        <w:jc w:val="both"/>
      </w:pPr>
      <w:r>
        <w:rPr>
          <w:color w:val="000000"/>
        </w:rPr>
        <w:t>I went home from my 2 week trip and stumbled upon a to-do list I had made. “PS2 Prototype To-dos” written on the top of the paper with lines of tasks I had checked. For around 3 years, I have been working on a project named PS2 which stands for Powered Solar System where I intend to produce a solar powered power bank for daily usage. Learning from my trip to Kei Island, I allocated time for reflection and observation upon the project. I revisited each feature that I’ve designed or built. Looking at the precious prototype I had made, I reflect on the primary focus of making this product. At this moment, I realized that the product I’m making is needed more by people that lack electricity. I had made the best quality prototype I could have, but didn't think about the affordability to people who actually needs it</w:t>
      </w:r>
      <w:commentRangeStart w:id="14"/>
      <w:r>
        <w:rPr>
          <w:color w:val="000000"/>
        </w:rPr>
        <w:t>. I finally decided to lower the material quality to compensate for lower pricing in order to sell to people who need it the most and provide a bigger impact in the society.</w:t>
      </w:r>
      <w:commentRangeEnd w:id="14"/>
      <w:r w:rsidR="005F16D0">
        <w:rPr>
          <w:rStyle w:val="CommentReference"/>
          <w:rFonts w:asciiTheme="minorHAnsi" w:eastAsiaTheme="minorHAnsi" w:hAnsiTheme="minorHAnsi" w:cstheme="minorBidi"/>
          <w:lang w:eastAsia="en-US"/>
        </w:rPr>
        <w:commentReference w:id="14"/>
      </w:r>
    </w:p>
    <w:p w14:paraId="207D0C66" w14:textId="1DB2171E" w:rsidR="00634612" w:rsidRDefault="00634612" w:rsidP="00634612">
      <w:pPr>
        <w:pStyle w:val="NormalWeb"/>
        <w:spacing w:before="240" w:beforeAutospacing="0" w:after="240" w:afterAutospacing="0"/>
        <w:jc w:val="both"/>
      </w:pPr>
      <w:r w:rsidRPr="00634612">
        <w:rPr>
          <w:color w:val="000000"/>
        </w:rPr>
        <w:t>Throughout my journey in understanding efficiency and productivity, I realized that the core of a successful plan doesn’t only involve being the utmost efficient and fast.</w:t>
      </w:r>
      <w:r>
        <w:rPr>
          <w:color w:val="000000"/>
        </w:rPr>
        <w:t xml:space="preserve"> The quality and impact, found mainly by observation and reflection upon a plan, needs to be factored in alongside, which is why a balance between efficiency and observation is needed in order to </w:t>
      </w:r>
      <w:r>
        <w:rPr>
          <w:color w:val="000000"/>
        </w:rPr>
        <w:lastRenderedPageBreak/>
        <w:t>create the best quality and result.</w:t>
      </w:r>
      <w:r w:rsidRPr="00634612">
        <w:rPr>
          <w:color w:val="000000"/>
        </w:rPr>
        <w:t xml:space="preserve"> Everything in this life needs a balanced and efficient learning, a tiny revelation may have a large impact on society and bringing those solutions is what I intend to do in the future. The possibilities of improving are endless, so is my passion and energy to do so.</w:t>
      </w:r>
    </w:p>
    <w:p w14:paraId="129DF2D2" w14:textId="77777777" w:rsidR="00634612" w:rsidRDefault="00634612"/>
    <w:sectPr w:rsidR="006346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0-11T23:01:00Z" w:initials="MOU">
    <w:p w14:paraId="63672039" w14:textId="77777777" w:rsidR="00AA35C6" w:rsidRDefault="00AA35C6" w:rsidP="00473886">
      <w:r>
        <w:rPr>
          <w:rStyle w:val="CommentReference"/>
        </w:rPr>
        <w:annotationRef/>
      </w:r>
      <w:r>
        <w:rPr>
          <w:sz w:val="20"/>
          <w:szCs w:val="20"/>
        </w:rPr>
        <w:t>There should be one or two more sentences to transition between your solar power bank project to your over productivity. This can be about how long you have had this behavior for, what it has done for you (positives or negatives), etc.</w:t>
      </w:r>
    </w:p>
  </w:comment>
  <w:comment w:id="1" w:author="ALL-in Eduspace" w:date="2022-10-11T18:48:00Z" w:initials="AiE">
    <w:p w14:paraId="04520A9F" w14:textId="3E0C5A1A" w:rsidR="00634612" w:rsidRDefault="00634612">
      <w:pPr>
        <w:pStyle w:val="CommentText"/>
      </w:pPr>
      <w:r>
        <w:rPr>
          <w:rStyle w:val="CommentReference"/>
        </w:rPr>
        <w:annotationRef/>
      </w:r>
      <w:r>
        <w:rPr>
          <w:rFonts w:ascii="Roboto" w:hAnsi="Roboto"/>
          <w:color w:val="000000"/>
          <w:spacing w:val="3"/>
          <w:sz w:val="21"/>
          <w:szCs w:val="21"/>
          <w:shd w:val="clear" w:color="auto" w:fill="FFFFFF"/>
        </w:rPr>
        <w:t>Need to come up with a better transition.</w:t>
      </w:r>
      <w:r>
        <w:rPr>
          <w:rFonts w:ascii="Roboto" w:hAnsi="Roboto"/>
          <w:color w:val="000000"/>
          <w:spacing w:val="3"/>
          <w:sz w:val="21"/>
          <w:szCs w:val="21"/>
        </w:rPr>
        <w:br/>
      </w:r>
      <w:r>
        <w:rPr>
          <w:rFonts w:ascii="Roboto" w:hAnsi="Roboto"/>
          <w:color w:val="000000"/>
          <w:spacing w:val="3"/>
          <w:sz w:val="21"/>
          <w:szCs w:val="21"/>
        </w:rPr>
        <w:br/>
      </w:r>
      <w:r>
        <w:rPr>
          <w:rFonts w:ascii="Roboto" w:hAnsi="Roboto"/>
          <w:color w:val="000000"/>
          <w:spacing w:val="3"/>
          <w:sz w:val="21"/>
          <w:szCs w:val="21"/>
          <w:shd w:val="clear" w:color="auto" w:fill="FFFFFF"/>
        </w:rPr>
        <w:t>Consider for example:</w:t>
      </w:r>
      <w:r>
        <w:rPr>
          <w:rFonts w:ascii="Roboto" w:hAnsi="Roboto"/>
          <w:color w:val="000000"/>
          <w:spacing w:val="3"/>
          <w:sz w:val="21"/>
          <w:szCs w:val="21"/>
        </w:rPr>
        <w:br/>
      </w:r>
      <w:r>
        <w:rPr>
          <w:rFonts w:ascii="Roboto" w:hAnsi="Roboto"/>
          <w:color w:val="000000"/>
          <w:spacing w:val="3"/>
          <w:sz w:val="21"/>
          <w:szCs w:val="21"/>
          <w:shd w:val="clear" w:color="auto" w:fill="FFFFFF"/>
        </w:rPr>
        <w:t>However, the exact opposite happened when I was in Kei Island. </w:t>
      </w:r>
      <w:r>
        <w:rPr>
          <w:rFonts w:ascii="Roboto" w:hAnsi="Roboto"/>
          <w:color w:val="000000"/>
          <w:spacing w:val="3"/>
          <w:sz w:val="21"/>
          <w:szCs w:val="21"/>
        </w:rPr>
        <w:br/>
      </w:r>
      <w:r>
        <w:rPr>
          <w:rFonts w:ascii="Roboto" w:hAnsi="Roboto"/>
          <w:color w:val="000000"/>
          <w:spacing w:val="3"/>
          <w:sz w:val="21"/>
          <w:szCs w:val="21"/>
        </w:rPr>
        <w:br/>
      </w:r>
      <w:r>
        <w:rPr>
          <w:rFonts w:ascii="Roboto" w:hAnsi="Roboto"/>
          <w:color w:val="000000"/>
          <w:spacing w:val="3"/>
          <w:sz w:val="21"/>
          <w:szCs w:val="21"/>
          <w:shd w:val="clear" w:color="auto" w:fill="FFFFFF"/>
        </w:rPr>
        <w:t>It was a 2-weeks trip with a non-profit organization called "DoctorShare' where I had made.....</w:t>
      </w:r>
    </w:p>
  </w:comment>
  <w:comment w:id="3" w:author="Microsoft Office User" w:date="2022-10-11T23:17:00Z" w:initials="MOU">
    <w:p w14:paraId="62F3B315" w14:textId="77777777" w:rsidR="009A0DB7" w:rsidRDefault="009A0DB7" w:rsidP="00AF3EDE">
      <w:r>
        <w:rPr>
          <w:rStyle w:val="CommentReference"/>
        </w:rPr>
        <w:annotationRef/>
      </w:r>
      <w:r>
        <w:rPr>
          <w:sz w:val="20"/>
          <w:szCs w:val="20"/>
        </w:rPr>
        <w:t xml:space="preserve">Unnecessary </w:t>
      </w:r>
    </w:p>
  </w:comment>
  <w:comment w:id="12" w:author="ALL-in Eduspace" w:date="2022-10-12T13:33:00Z" w:initials="AiE">
    <w:p w14:paraId="39C7252D" w14:textId="5F5D2FA6" w:rsidR="005F16D0" w:rsidRDefault="005F16D0">
      <w:pPr>
        <w:pStyle w:val="CommentText"/>
      </w:pPr>
      <w:r>
        <w:rPr>
          <w:rStyle w:val="CommentReference"/>
        </w:rPr>
        <w:annotationRef/>
      </w:r>
      <w:r>
        <w:t>And what was this observation that made you realize the problem was the lack of knowledge? Did you have any conversation with anyone that implied this?</w:t>
      </w:r>
    </w:p>
  </w:comment>
  <w:comment w:id="13" w:author="ALL-in Eduspace" w:date="2022-10-12T13:34:00Z" w:initials="AiE">
    <w:p w14:paraId="6C53BCF5" w14:textId="77777777" w:rsidR="00FC48FB" w:rsidRDefault="005F16D0">
      <w:pPr>
        <w:pStyle w:val="CommentText"/>
      </w:pPr>
      <w:r>
        <w:rPr>
          <w:rStyle w:val="CommentReference"/>
        </w:rPr>
        <w:annotationRef/>
      </w:r>
      <w:r w:rsidR="00FC48FB">
        <w:t>Consider changing this so that the essay flows better.</w:t>
      </w:r>
    </w:p>
    <w:p w14:paraId="0D75D8BA" w14:textId="77777777" w:rsidR="00FC48FB" w:rsidRDefault="00FC48FB">
      <w:pPr>
        <w:pStyle w:val="CommentText"/>
      </w:pPr>
    </w:p>
    <w:p w14:paraId="502830A1" w14:textId="77777777" w:rsidR="00FC48FB" w:rsidRDefault="00FC48FB">
      <w:pPr>
        <w:pStyle w:val="CommentText"/>
      </w:pPr>
      <w:r>
        <w:t>Example:</w:t>
      </w:r>
    </w:p>
    <w:p w14:paraId="17F86121" w14:textId="67A0E155" w:rsidR="005F16D0" w:rsidRDefault="005F16D0">
      <w:pPr>
        <w:pStyle w:val="CommentText"/>
      </w:pPr>
      <w:r>
        <w:t xml:space="preserve">I hurriedly mention this to …. And although we couldn’t straight away pivot and change our plans, I was surprised </w:t>
      </w:r>
      <w:r w:rsidR="00FC48FB">
        <w:t xml:space="preserve">how I was able to gain new insights, despite being idle and indirectly involved. </w:t>
      </w:r>
    </w:p>
  </w:comment>
  <w:comment w:id="14" w:author="ALL-in Eduspace" w:date="2022-10-12T13:26:00Z" w:initials="AiE">
    <w:p w14:paraId="492A532B" w14:textId="17AC09D5" w:rsidR="005F16D0" w:rsidRDefault="005F16D0">
      <w:pPr>
        <w:pStyle w:val="CommentText"/>
      </w:pPr>
      <w:r>
        <w:rPr>
          <w:rStyle w:val="CommentReference"/>
        </w:rPr>
        <w:annotationRef/>
      </w:r>
      <w:r>
        <w:t>Good that you’ve discovered how to improve your prototype! However, consider rephrasing this to” I finally decided to find an alternative to the material used in order to make it more affordable to the people who need it the most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672039" w15:done="0"/>
  <w15:commentEx w15:paraId="04520A9F" w15:done="0"/>
  <w15:commentEx w15:paraId="62F3B315" w15:done="0"/>
  <w15:commentEx w15:paraId="39C7252D" w15:done="0"/>
  <w15:commentEx w15:paraId="17F86121" w15:done="0"/>
  <w15:commentEx w15:paraId="492A53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0745B" w16cex:dateUtc="2022-10-12T03:01:00Z"/>
  <w16cex:commentExtensible w16cex:durableId="26F038E2" w16cex:dateUtc="2022-10-11T11:48:00Z"/>
  <w16cex:commentExtensible w16cex:durableId="26F07819" w16cex:dateUtc="2022-10-12T03:17:00Z"/>
  <w16cex:commentExtensible w16cex:durableId="26F140A8" w16cex:dateUtc="2022-10-12T06:33:00Z"/>
  <w16cex:commentExtensible w16cex:durableId="26F140EC" w16cex:dateUtc="2022-10-12T06:34:00Z"/>
  <w16cex:commentExtensible w16cex:durableId="26F13F1E" w16cex:dateUtc="2022-10-12T06: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672039" w16cid:durableId="26F0745B"/>
  <w16cid:commentId w16cid:paraId="04520A9F" w16cid:durableId="26F038E2"/>
  <w16cid:commentId w16cid:paraId="62F3B315" w16cid:durableId="26F07819"/>
  <w16cid:commentId w16cid:paraId="39C7252D" w16cid:durableId="26F140A8"/>
  <w16cid:commentId w16cid:paraId="17F86121" w16cid:durableId="26F140EC"/>
  <w16cid:commentId w16cid:paraId="492A532B" w16cid:durableId="26F13F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ALL-in Eduspace">
    <w15:presenceInfo w15:providerId="Windows Live" w15:userId="542e905018773c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612"/>
    <w:rsid w:val="001414C7"/>
    <w:rsid w:val="002448BE"/>
    <w:rsid w:val="005F16D0"/>
    <w:rsid w:val="00634612"/>
    <w:rsid w:val="009A0DB7"/>
    <w:rsid w:val="00AA35C6"/>
    <w:rsid w:val="00FC48F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B8FA"/>
  <w15:chartTrackingRefBased/>
  <w15:docId w15:val="{F641AD61-09A3-42CE-A582-D11B5BB83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4612"/>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apple-tab-span">
    <w:name w:val="apple-tab-span"/>
    <w:basedOn w:val="DefaultParagraphFont"/>
    <w:rsid w:val="00634612"/>
  </w:style>
  <w:style w:type="paragraph" w:styleId="Revision">
    <w:name w:val="Revision"/>
    <w:hidden/>
    <w:uiPriority w:val="99"/>
    <w:semiHidden/>
    <w:rsid w:val="00634612"/>
    <w:pPr>
      <w:spacing w:after="0" w:line="240" w:lineRule="auto"/>
    </w:pPr>
  </w:style>
  <w:style w:type="character" w:styleId="CommentReference">
    <w:name w:val="annotation reference"/>
    <w:basedOn w:val="DefaultParagraphFont"/>
    <w:uiPriority w:val="99"/>
    <w:semiHidden/>
    <w:unhideWhenUsed/>
    <w:rsid w:val="00634612"/>
    <w:rPr>
      <w:sz w:val="16"/>
      <w:szCs w:val="16"/>
    </w:rPr>
  </w:style>
  <w:style w:type="paragraph" w:styleId="CommentText">
    <w:name w:val="annotation text"/>
    <w:basedOn w:val="Normal"/>
    <w:link w:val="CommentTextChar"/>
    <w:uiPriority w:val="99"/>
    <w:semiHidden/>
    <w:unhideWhenUsed/>
    <w:rsid w:val="00634612"/>
    <w:pPr>
      <w:spacing w:line="240" w:lineRule="auto"/>
    </w:pPr>
    <w:rPr>
      <w:sz w:val="20"/>
      <w:szCs w:val="20"/>
    </w:rPr>
  </w:style>
  <w:style w:type="character" w:customStyle="1" w:styleId="CommentTextChar">
    <w:name w:val="Comment Text Char"/>
    <w:basedOn w:val="DefaultParagraphFont"/>
    <w:link w:val="CommentText"/>
    <w:uiPriority w:val="99"/>
    <w:semiHidden/>
    <w:rsid w:val="00634612"/>
    <w:rPr>
      <w:sz w:val="20"/>
      <w:szCs w:val="20"/>
    </w:rPr>
  </w:style>
  <w:style w:type="paragraph" w:styleId="CommentSubject">
    <w:name w:val="annotation subject"/>
    <w:basedOn w:val="CommentText"/>
    <w:next w:val="CommentText"/>
    <w:link w:val="CommentSubjectChar"/>
    <w:uiPriority w:val="99"/>
    <w:semiHidden/>
    <w:unhideWhenUsed/>
    <w:rsid w:val="00634612"/>
    <w:rPr>
      <w:b/>
      <w:bCs/>
    </w:rPr>
  </w:style>
  <w:style w:type="character" w:customStyle="1" w:styleId="CommentSubjectChar">
    <w:name w:val="Comment Subject Char"/>
    <w:basedOn w:val="CommentTextChar"/>
    <w:link w:val="CommentSubject"/>
    <w:uiPriority w:val="99"/>
    <w:semiHidden/>
    <w:rsid w:val="006346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174572">
      <w:bodyDiv w:val="1"/>
      <w:marLeft w:val="0"/>
      <w:marRight w:val="0"/>
      <w:marTop w:val="0"/>
      <w:marBottom w:val="0"/>
      <w:divBdr>
        <w:top w:val="none" w:sz="0" w:space="0" w:color="auto"/>
        <w:left w:val="none" w:sz="0" w:space="0" w:color="auto"/>
        <w:bottom w:val="none" w:sz="0" w:space="0" w:color="auto"/>
        <w:right w:val="none" w:sz="0" w:space="0" w:color="auto"/>
      </w:divBdr>
    </w:div>
    <w:div w:id="823741115">
      <w:bodyDiv w:val="1"/>
      <w:marLeft w:val="0"/>
      <w:marRight w:val="0"/>
      <w:marTop w:val="0"/>
      <w:marBottom w:val="0"/>
      <w:divBdr>
        <w:top w:val="none" w:sz="0" w:space="0" w:color="auto"/>
        <w:left w:val="none" w:sz="0" w:space="0" w:color="auto"/>
        <w:bottom w:val="none" w:sz="0" w:space="0" w:color="auto"/>
        <w:right w:val="none" w:sz="0" w:space="0" w:color="auto"/>
      </w:divBdr>
    </w:div>
    <w:div w:id="103908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3</cp:revision>
  <dcterms:created xsi:type="dcterms:W3CDTF">2022-10-11T11:44:00Z</dcterms:created>
  <dcterms:modified xsi:type="dcterms:W3CDTF">2022-10-12T06:40:00Z</dcterms:modified>
</cp:coreProperties>
</file>