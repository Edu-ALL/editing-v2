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A899D" w14:textId="570413BB" w:rsidR="006270B6" w:rsidRPr="006270B6" w:rsidRDefault="00A8737F" w:rsidP="006270B6">
      <w:pPr>
        <w:shd w:val="clear" w:color="auto" w:fill="FFFFFF"/>
        <w:rPr>
          <w:rFonts w:ascii="Times New Roman" w:eastAsia="Times New Roman" w:hAnsi="Times New Roman" w:cs="Times New Roman"/>
        </w:rPr>
      </w:pPr>
      <w:r>
        <w:rPr>
          <w:rFonts w:ascii="Arial" w:eastAsia="Times New Roman" w:hAnsi="Arial" w:cs="Arial"/>
          <w:b/>
          <w:bCs/>
          <w:i/>
          <w:iCs/>
          <w:color w:val="000000"/>
          <w:u w:val="single"/>
        </w:rPr>
        <w:t>2</w:t>
      </w:r>
      <w:r w:rsidR="006270B6" w:rsidRPr="006270B6">
        <w:rPr>
          <w:rFonts w:ascii="Arial" w:eastAsia="Times New Roman" w:hAnsi="Arial" w:cs="Arial"/>
          <w:b/>
          <w:bCs/>
          <w:i/>
          <w:iCs/>
          <w:color w:val="000000"/>
          <w:u w:val="single"/>
        </w:rPr>
        <w:t>Discuss an accomplishment, event, or realization that sparked a period of personal growth and a new understanding of yourself or others.</w:t>
      </w:r>
    </w:p>
    <w:p w14:paraId="4A9F40F6" w14:textId="77777777" w:rsidR="006270B6" w:rsidRPr="006270B6" w:rsidRDefault="006270B6" w:rsidP="006270B6">
      <w:pPr>
        <w:rPr>
          <w:rFonts w:ascii="Times New Roman" w:eastAsia="Times New Roman" w:hAnsi="Times New Roman" w:cs="Times New Roman"/>
        </w:rPr>
      </w:pPr>
    </w:p>
    <w:p w14:paraId="5A8C0C8F" w14:textId="77777777" w:rsidR="006270B6" w:rsidRPr="006270B6" w:rsidRDefault="006270B6" w:rsidP="006270B6">
      <w:pPr>
        <w:jc w:val="both"/>
        <w:rPr>
          <w:rFonts w:ascii="Times New Roman" w:eastAsia="Times New Roman" w:hAnsi="Times New Roman" w:cs="Times New Roman"/>
        </w:rPr>
      </w:pPr>
      <w:commentRangeStart w:id="0"/>
      <w:r w:rsidRPr="006270B6">
        <w:rPr>
          <w:rFonts w:ascii="Arial" w:eastAsia="Times New Roman" w:hAnsi="Arial" w:cs="Arial"/>
          <w:color w:val="000000"/>
          <w:sz w:val="22"/>
          <w:szCs w:val="22"/>
        </w:rPr>
        <w:t xml:space="preserve">Throughout junior high, I was always consistent in one thing: being both the shortest and smallest in my basketball team. My 5’2” height would mean that opponents could easily swat away my layups as I got close to the basket. </w:t>
      </w:r>
      <w:commentRangeStart w:id="1"/>
      <w:r w:rsidRPr="006270B6">
        <w:rPr>
          <w:rFonts w:ascii="Arial" w:eastAsia="Times New Roman" w:hAnsi="Arial" w:cs="Arial"/>
          <w:color w:val="000000"/>
          <w:sz w:val="22"/>
          <w:szCs w:val="22"/>
        </w:rPr>
        <w:t>My small physique would constrain me from shooting from far away as I lacked power. This eventually led to me getting benched for most of the games. Nonetheless, my passion and love for basketball has never diminished. </w:t>
      </w:r>
      <w:commentRangeEnd w:id="1"/>
      <w:r w:rsidR="00F95F3D">
        <w:rPr>
          <w:rStyle w:val="CommentReference"/>
        </w:rPr>
        <w:commentReference w:id="1"/>
      </w:r>
    </w:p>
    <w:p w14:paraId="49CAB911" w14:textId="77777777" w:rsidR="006270B6" w:rsidRPr="006270B6" w:rsidRDefault="006270B6" w:rsidP="006270B6">
      <w:pPr>
        <w:rPr>
          <w:rFonts w:ascii="Times New Roman" w:eastAsia="Times New Roman" w:hAnsi="Times New Roman" w:cs="Times New Roman"/>
        </w:rPr>
      </w:pPr>
    </w:p>
    <w:p w14:paraId="012AA955" w14:textId="77777777" w:rsidR="006270B6" w:rsidRPr="006270B6" w:rsidRDefault="006270B6" w:rsidP="006270B6">
      <w:pPr>
        <w:rPr>
          <w:rFonts w:ascii="Times New Roman" w:eastAsia="Times New Roman" w:hAnsi="Times New Roman" w:cs="Times New Roman"/>
        </w:rPr>
      </w:pPr>
      <w:r w:rsidRPr="006270B6">
        <w:rPr>
          <w:rFonts w:ascii="Arial" w:eastAsia="Times New Roman" w:hAnsi="Arial" w:cs="Arial"/>
          <w:color w:val="000000"/>
          <w:sz w:val="22"/>
          <w:szCs w:val="22"/>
        </w:rPr>
        <w:t>This left a question that remained unanswered, “Why do I like playing basketball? Is it the thrill? Is it the sweat? Is it the victory?” </w:t>
      </w:r>
    </w:p>
    <w:p w14:paraId="5CAEC16C" w14:textId="77777777" w:rsidR="006270B6" w:rsidRPr="006270B6" w:rsidRDefault="006270B6" w:rsidP="006270B6">
      <w:pPr>
        <w:rPr>
          <w:rFonts w:ascii="Times New Roman" w:eastAsia="Times New Roman" w:hAnsi="Times New Roman" w:cs="Times New Roman"/>
        </w:rPr>
      </w:pPr>
    </w:p>
    <w:p w14:paraId="373F3822" w14:textId="77777777" w:rsidR="006270B6" w:rsidRPr="006270B6" w:rsidRDefault="006270B6" w:rsidP="006270B6">
      <w:pPr>
        <w:jc w:val="both"/>
        <w:rPr>
          <w:rFonts w:ascii="Times New Roman" w:eastAsia="Times New Roman" w:hAnsi="Times New Roman" w:cs="Times New Roman"/>
        </w:rPr>
      </w:pPr>
      <w:commentRangeStart w:id="2"/>
      <w:r w:rsidRPr="006270B6">
        <w:rPr>
          <w:rFonts w:ascii="Arial" w:eastAsia="Times New Roman" w:hAnsi="Arial" w:cs="Arial"/>
          <w:color w:val="000000"/>
          <w:sz w:val="22"/>
          <w:szCs w:val="22"/>
        </w:rPr>
        <w:t xml:space="preserve">As the pandemic struck, I began to feel a growing desire to find the answer to that question. Every 5 pm, loud thumps of dribbling coming from outside would mock me of my lockdown. </w:t>
      </w:r>
      <w:commentRangeEnd w:id="2"/>
      <w:r w:rsidR="00A6506F">
        <w:rPr>
          <w:rStyle w:val="CommentReference"/>
        </w:rPr>
        <w:commentReference w:id="2"/>
      </w:r>
      <w:r w:rsidRPr="006270B6">
        <w:rPr>
          <w:rFonts w:ascii="Arial" w:eastAsia="Times New Roman" w:hAnsi="Arial" w:cs="Arial"/>
          <w:color w:val="000000"/>
          <w:sz w:val="22"/>
          <w:szCs w:val="22"/>
        </w:rPr>
        <w:t>With each passing day, I grew more and more uneasy as I yearned for the times where basketball was a regular part of my life. So, I started investigating. </w:t>
      </w:r>
    </w:p>
    <w:p w14:paraId="0F5944E0" w14:textId="77777777" w:rsidR="006270B6" w:rsidRPr="006270B6" w:rsidRDefault="006270B6" w:rsidP="006270B6">
      <w:pPr>
        <w:rPr>
          <w:rFonts w:ascii="Times New Roman" w:eastAsia="Times New Roman" w:hAnsi="Times New Roman" w:cs="Times New Roman"/>
        </w:rPr>
      </w:pPr>
    </w:p>
    <w:p w14:paraId="6EB3F4A7"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I chose a quiet time to sneak out and play basketball alone. In a small basketball court located near my house, I took a couple of shots and practiced some moves. It gave me a sense of relief, but something still felt lacking. I realized that my attachment towards basketball wasn’t just something physical but something of deeper philosophical value. </w:t>
      </w:r>
      <w:commentRangeEnd w:id="0"/>
      <w:r w:rsidR="002809F6">
        <w:rPr>
          <w:rStyle w:val="CommentReference"/>
        </w:rPr>
        <w:commentReference w:id="0"/>
      </w:r>
    </w:p>
    <w:p w14:paraId="08BD9C1D" w14:textId="77777777" w:rsidR="006270B6" w:rsidRPr="006270B6" w:rsidRDefault="006270B6" w:rsidP="006270B6">
      <w:pPr>
        <w:rPr>
          <w:rFonts w:ascii="Times New Roman" w:eastAsia="Times New Roman" w:hAnsi="Times New Roman" w:cs="Times New Roman"/>
        </w:rPr>
      </w:pPr>
    </w:p>
    <w:p w14:paraId="6D1AB84F"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Arriving home, I proceeded to scour through the old photos of my basketball team. As I went through each file, one photo stood out in particular. It was a pregame photo of our team in the finals of a championship. A game that would eventually lead us to our first ever tournament win.</w:t>
      </w:r>
    </w:p>
    <w:p w14:paraId="351D9C3F" w14:textId="77777777" w:rsidR="006270B6" w:rsidRPr="006270B6" w:rsidRDefault="006270B6" w:rsidP="006270B6">
      <w:pPr>
        <w:rPr>
          <w:rFonts w:ascii="Times New Roman" w:eastAsia="Times New Roman" w:hAnsi="Times New Roman" w:cs="Times New Roman"/>
        </w:rPr>
      </w:pPr>
    </w:p>
    <w:p w14:paraId="4BFFE5F1"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Kneeling next to me in the photo was Bobbie, my closest teammate. A talented shooter who was quick on his feet and one of the team's core playmakers thanks to his quick thinking. </w:t>
      </w:r>
    </w:p>
    <w:p w14:paraId="33252C36" w14:textId="77777777" w:rsidR="006270B6" w:rsidRPr="006270B6" w:rsidRDefault="006270B6" w:rsidP="006270B6">
      <w:pPr>
        <w:rPr>
          <w:rFonts w:ascii="Times New Roman" w:eastAsia="Times New Roman" w:hAnsi="Times New Roman" w:cs="Times New Roman"/>
        </w:rPr>
      </w:pPr>
    </w:p>
    <w:p w14:paraId="341DEF68"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Standing behind me was Rayner, an absolute wall of a player. Though not the tallest or the biggest, his dedication to give his absolute all and put his own body on the line makes him an exceptional defender. </w:t>
      </w:r>
    </w:p>
    <w:p w14:paraId="7B762FCF" w14:textId="77777777" w:rsidR="006270B6" w:rsidRPr="006270B6" w:rsidRDefault="006270B6" w:rsidP="006270B6">
      <w:pPr>
        <w:rPr>
          <w:rFonts w:ascii="Times New Roman" w:eastAsia="Times New Roman" w:hAnsi="Times New Roman" w:cs="Times New Roman"/>
        </w:rPr>
      </w:pPr>
    </w:p>
    <w:p w14:paraId="00151FE6"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Next to him was Dillon, the heart and flare of the group. A great leader who trusts his teammates and motivates through optimism and spirit.</w:t>
      </w:r>
    </w:p>
    <w:p w14:paraId="45756C3B" w14:textId="77777777" w:rsidR="006270B6" w:rsidRPr="006270B6" w:rsidRDefault="006270B6" w:rsidP="006270B6">
      <w:pPr>
        <w:rPr>
          <w:rFonts w:ascii="Times New Roman" w:eastAsia="Times New Roman" w:hAnsi="Times New Roman" w:cs="Times New Roman"/>
        </w:rPr>
      </w:pPr>
    </w:p>
    <w:p w14:paraId="44C5FDAF" w14:textId="77777777" w:rsidR="006270B6" w:rsidRPr="006270B6" w:rsidRDefault="006270B6" w:rsidP="006270B6">
      <w:pPr>
        <w:jc w:val="both"/>
        <w:rPr>
          <w:rFonts w:ascii="Times New Roman" w:eastAsia="Times New Roman" w:hAnsi="Times New Roman" w:cs="Times New Roman"/>
        </w:rPr>
      </w:pPr>
      <w:commentRangeStart w:id="3"/>
      <w:r w:rsidRPr="006270B6">
        <w:rPr>
          <w:rFonts w:ascii="Arial" w:eastAsia="Times New Roman" w:hAnsi="Arial" w:cs="Arial"/>
          <w:color w:val="000000"/>
          <w:sz w:val="22"/>
          <w:szCs w:val="22"/>
        </w:rPr>
        <w:t>Looking at those pictures made me realize that It wasn't the game that I fell in love with; not the thrill, not the sweats, not the victories. What matters most are the connections I was able to establish with the incredible individuals in my team. To get to know them alongside their strengths and weaknesses, and to make up for one another's shortcomings while developing together as a team. I loved basketball because it allowed me to connect with people.</w:t>
      </w:r>
      <w:commentRangeEnd w:id="3"/>
      <w:r w:rsidR="006D1AC7">
        <w:rPr>
          <w:rStyle w:val="CommentReference"/>
        </w:rPr>
        <w:commentReference w:id="3"/>
      </w:r>
    </w:p>
    <w:p w14:paraId="7AA1F96A" w14:textId="77777777" w:rsidR="006270B6" w:rsidRPr="006270B6" w:rsidRDefault="006270B6" w:rsidP="006270B6">
      <w:pPr>
        <w:rPr>
          <w:rFonts w:ascii="Times New Roman" w:eastAsia="Times New Roman" w:hAnsi="Times New Roman" w:cs="Times New Roman"/>
        </w:rPr>
      </w:pPr>
    </w:p>
    <w:p w14:paraId="32EA455B" w14:textId="77777777" w:rsidR="006270B6" w:rsidRPr="006270B6" w:rsidRDefault="006270B6" w:rsidP="006270B6">
      <w:pPr>
        <w:jc w:val="both"/>
        <w:rPr>
          <w:rFonts w:ascii="Times New Roman" w:eastAsia="Times New Roman" w:hAnsi="Times New Roman" w:cs="Times New Roman"/>
        </w:rPr>
      </w:pPr>
      <w:commentRangeStart w:id="4"/>
      <w:r w:rsidRPr="006270B6">
        <w:rPr>
          <w:rFonts w:ascii="Arial" w:eastAsia="Times New Roman" w:hAnsi="Arial" w:cs="Arial"/>
          <w:color w:val="000000"/>
          <w:sz w:val="22"/>
          <w:szCs w:val="22"/>
        </w:rPr>
        <w:t xml:space="preserve">Upon discovering the answer to the long reigning question, I proceeded to search for alternative activities to fill in the void left from being unable to play basketball. My search led me to attend numerous organizations, including the student council and the church apostles. After investing my time and efforts to participate in each organization, I came to understand how this had improved me as a person and helped me find purpose in my life. </w:t>
      </w:r>
      <w:commentRangeEnd w:id="4"/>
      <w:r w:rsidR="002809F6">
        <w:rPr>
          <w:rStyle w:val="CommentReference"/>
        </w:rPr>
        <w:commentReference w:id="4"/>
      </w:r>
      <w:r w:rsidRPr="006270B6">
        <w:rPr>
          <w:rFonts w:ascii="Arial" w:eastAsia="Times New Roman" w:hAnsi="Arial" w:cs="Arial"/>
          <w:color w:val="000000"/>
          <w:sz w:val="22"/>
          <w:szCs w:val="22"/>
        </w:rPr>
        <w:t>Therefore, it whetted my appetite for attending more organizations in the years to come.</w:t>
      </w:r>
    </w:p>
    <w:p w14:paraId="6073729F" w14:textId="77777777" w:rsidR="006270B6" w:rsidRPr="006270B6" w:rsidRDefault="006270B6" w:rsidP="006270B6">
      <w:pPr>
        <w:rPr>
          <w:rFonts w:ascii="Times New Roman" w:eastAsia="Times New Roman" w:hAnsi="Times New Roman" w:cs="Times New Roman"/>
        </w:rPr>
      </w:pPr>
    </w:p>
    <w:p w14:paraId="4801314D" w14:textId="77777777" w:rsidR="006270B6" w:rsidRPr="006270B6" w:rsidRDefault="006270B6" w:rsidP="006270B6">
      <w:pPr>
        <w:jc w:val="both"/>
        <w:rPr>
          <w:rFonts w:ascii="Times New Roman" w:eastAsia="Times New Roman" w:hAnsi="Times New Roman" w:cs="Times New Roman"/>
        </w:rPr>
      </w:pPr>
      <w:commentRangeStart w:id="5"/>
      <w:r w:rsidRPr="006270B6">
        <w:rPr>
          <w:rFonts w:ascii="Arial" w:eastAsia="Times New Roman" w:hAnsi="Arial" w:cs="Arial"/>
          <w:color w:val="000000"/>
          <w:sz w:val="22"/>
          <w:szCs w:val="22"/>
        </w:rPr>
        <w:lastRenderedPageBreak/>
        <w:t>Being part of different organizations allowed me to meet and connect with a lot of people, much more than what I was able to get from basketball. Doing so has given me a lot of new insights, and shaped me into a more open-minded person. Furthermore, it allowed me to build a positive network of friends.</w:t>
      </w:r>
      <w:commentRangeEnd w:id="5"/>
      <w:r w:rsidR="002809F6">
        <w:rPr>
          <w:rStyle w:val="CommentReference"/>
        </w:rPr>
        <w:commentReference w:id="5"/>
      </w:r>
    </w:p>
    <w:p w14:paraId="70CD3441"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 </w:t>
      </w:r>
    </w:p>
    <w:p w14:paraId="0B5AA74A" w14:textId="592335AC" w:rsidR="006270B6" w:rsidRPr="006270B6" w:rsidRDefault="006270B6" w:rsidP="006270B6">
      <w:pPr>
        <w:jc w:val="both"/>
        <w:rPr>
          <w:rFonts w:ascii="Times New Roman" w:eastAsia="Times New Roman" w:hAnsi="Times New Roman" w:cs="Times New Roman"/>
        </w:rPr>
      </w:pPr>
      <w:commentRangeStart w:id="6"/>
      <w:del w:id="7" w:author="Thalia Priscilla" w:date="2022-10-14T11:01:00Z">
        <w:r w:rsidRPr="006270B6" w:rsidDel="00832A54">
          <w:rPr>
            <w:rFonts w:ascii="Arial" w:eastAsia="Times New Roman" w:hAnsi="Arial" w:cs="Arial"/>
            <w:color w:val="000000"/>
            <w:sz w:val="22"/>
            <w:szCs w:val="22"/>
          </w:rPr>
          <w:delText xml:space="preserve">In the future, </w:delText>
        </w:r>
      </w:del>
      <w:r w:rsidRPr="006270B6">
        <w:rPr>
          <w:rFonts w:ascii="Arial" w:eastAsia="Times New Roman" w:hAnsi="Arial" w:cs="Arial"/>
          <w:color w:val="000000"/>
          <w:sz w:val="22"/>
          <w:szCs w:val="22"/>
        </w:rPr>
        <w:t xml:space="preserve">I aspire to study abroad at a </w:t>
      </w:r>
      <w:proofErr w:type="spellStart"/>
      <w:r w:rsidRPr="006270B6">
        <w:rPr>
          <w:rFonts w:ascii="Arial" w:eastAsia="Times New Roman" w:hAnsi="Arial" w:cs="Arial"/>
          <w:color w:val="000000"/>
          <w:sz w:val="22"/>
          <w:szCs w:val="22"/>
        </w:rPr>
        <w:t>well known</w:t>
      </w:r>
      <w:proofErr w:type="spellEnd"/>
      <w:r w:rsidRPr="006270B6">
        <w:rPr>
          <w:rFonts w:ascii="Arial" w:eastAsia="Times New Roman" w:hAnsi="Arial" w:cs="Arial"/>
          <w:color w:val="000000"/>
          <w:sz w:val="22"/>
          <w:szCs w:val="22"/>
        </w:rPr>
        <w:t xml:space="preserve"> school so that I can meet and connect with diverse people from around the world, learning new things from each and every one of them while developing myself as an individual.</w:t>
      </w:r>
      <w:commentRangeEnd w:id="6"/>
      <w:r w:rsidR="00A6506F">
        <w:rPr>
          <w:rStyle w:val="CommentReference"/>
        </w:rPr>
        <w:commentReference w:id="6"/>
      </w:r>
    </w:p>
    <w:p w14:paraId="2FD07728" w14:textId="77777777" w:rsidR="006270B6" w:rsidRPr="006270B6" w:rsidRDefault="006270B6" w:rsidP="006270B6">
      <w:pPr>
        <w:rPr>
          <w:rFonts w:ascii="Times New Roman" w:eastAsia="Times New Roman" w:hAnsi="Times New Roman" w:cs="Times New Roman"/>
        </w:rPr>
      </w:pPr>
    </w:p>
    <w:p w14:paraId="4EEC4BF7" w14:textId="2E2E650E" w:rsidR="00F666CC" w:rsidRDefault="006D1AC7">
      <w:pPr>
        <w:rPr>
          <w:ins w:id="8" w:author="Thalia Priscilla" w:date="2022-10-14T09:33:00Z"/>
        </w:rPr>
      </w:pPr>
      <w:ins w:id="9" w:author="Thalia Priscilla" w:date="2022-10-14T09:33:00Z">
        <w:r>
          <w:t>Dear Samuel:</w:t>
        </w:r>
      </w:ins>
    </w:p>
    <w:p w14:paraId="44E783C8" w14:textId="00B772A4" w:rsidR="006D1AC7" w:rsidRDefault="006D1AC7">
      <w:pPr>
        <w:rPr>
          <w:ins w:id="10" w:author="Thalia Priscilla" w:date="2022-10-14T09:33:00Z"/>
        </w:rPr>
      </w:pPr>
    </w:p>
    <w:p w14:paraId="18B5AF09" w14:textId="71D7E929" w:rsidR="006D1AC7" w:rsidRDefault="00EF33C2">
      <w:pPr>
        <w:rPr>
          <w:ins w:id="11" w:author="Thalia Priscilla" w:date="2022-10-14T09:40:00Z"/>
        </w:rPr>
      </w:pPr>
      <w:ins w:id="12" w:author="Thalia Priscilla" w:date="2022-10-14T09:40:00Z">
        <w:r>
          <w:t xml:space="preserve">What a wonderful story! I think this is </w:t>
        </w:r>
      </w:ins>
      <w:ins w:id="13" w:author="Thalia Priscilla" w:date="2022-10-14T09:47:00Z">
        <w:r w:rsidR="00403577">
          <w:t xml:space="preserve">a </w:t>
        </w:r>
      </w:ins>
      <w:ins w:id="14" w:author="Thalia Priscilla" w:date="2022-10-14T09:40:00Z">
        <w:r>
          <w:t>nearly polished</w:t>
        </w:r>
      </w:ins>
      <w:ins w:id="15" w:author="Thalia Priscilla" w:date="2022-10-14T09:47:00Z">
        <w:r w:rsidR="00403577">
          <w:t xml:space="preserve"> essay</w:t>
        </w:r>
      </w:ins>
      <w:ins w:id="16" w:author="Thalia Priscilla" w:date="2022-10-14T09:40:00Z">
        <w:r>
          <w:t>.</w:t>
        </w:r>
      </w:ins>
    </w:p>
    <w:p w14:paraId="38B21D79" w14:textId="0D1A013F" w:rsidR="00EF33C2" w:rsidRDefault="00EF33C2">
      <w:pPr>
        <w:rPr>
          <w:ins w:id="17" w:author="Thalia Priscilla" w:date="2022-10-14T09:40:00Z"/>
        </w:rPr>
      </w:pPr>
    </w:p>
    <w:p w14:paraId="17E5F062" w14:textId="37F91D19" w:rsidR="00F36BF4" w:rsidRDefault="00A6506F">
      <w:pPr>
        <w:rPr>
          <w:ins w:id="18" w:author="Thalia Priscilla" w:date="2022-10-14T11:04:00Z"/>
        </w:rPr>
      </w:pPr>
      <w:ins w:id="19" w:author="Thalia Priscilla" w:date="2022-10-14T10:55:00Z">
        <w:r>
          <w:t xml:space="preserve">I </w:t>
        </w:r>
      </w:ins>
      <w:ins w:id="20" w:author="Thalia Priscilla" w:date="2022-10-14T10:56:00Z">
        <w:r>
          <w:t xml:space="preserve">would </w:t>
        </w:r>
      </w:ins>
      <w:ins w:id="21" w:author="Thalia Priscilla" w:date="2022-10-14T10:55:00Z">
        <w:r>
          <w:t>suggest structuring the paragraphs more concisely to help the reader follow your story</w:t>
        </w:r>
      </w:ins>
      <w:ins w:id="22" w:author="Thalia Priscilla" w:date="2022-10-14T10:56:00Z">
        <w:r>
          <w:t xml:space="preserve"> better (e.g. you have many short paragraphs that can be merged together</w:t>
        </w:r>
      </w:ins>
      <w:ins w:id="23" w:author="Thalia Priscilla" w:date="2022-10-14T11:04:00Z">
        <w:r w:rsidR="00F36BF4">
          <w:t xml:space="preserve"> as you see fit).</w:t>
        </w:r>
      </w:ins>
      <w:ins w:id="24" w:author="Thalia Priscilla" w:date="2022-10-14T11:05:00Z">
        <w:r w:rsidR="00F36BF4">
          <w:t xml:space="preserve"> Also going back to the initial basketball story in your conclusion would give an emotional connection to your plans for t</w:t>
        </w:r>
      </w:ins>
      <w:ins w:id="25" w:author="Thalia Priscilla" w:date="2022-10-14T11:06:00Z">
        <w:r w:rsidR="00F36BF4">
          <w:t>he future.</w:t>
        </w:r>
      </w:ins>
    </w:p>
    <w:p w14:paraId="6A544596" w14:textId="3DFE7FEE" w:rsidR="00F36BF4" w:rsidRDefault="00F36BF4">
      <w:pPr>
        <w:rPr>
          <w:ins w:id="26" w:author="Thalia Priscilla" w:date="2022-10-14T11:04:00Z"/>
        </w:rPr>
      </w:pPr>
    </w:p>
    <w:p w14:paraId="677EB1A3" w14:textId="1F6CF705" w:rsidR="00F36BF4" w:rsidRDefault="00F36BF4">
      <w:pPr>
        <w:rPr>
          <w:ins w:id="27" w:author="Thalia Priscilla" w:date="2022-10-14T11:05:00Z"/>
        </w:rPr>
      </w:pPr>
      <w:ins w:id="28" w:author="Thalia Priscilla" w:date="2022-10-14T11:04:00Z">
        <w:r>
          <w:t>All in all</w:t>
        </w:r>
      </w:ins>
      <w:ins w:id="29" w:author="Thalia Priscilla" w:date="2022-10-14T11:05:00Z">
        <w:r>
          <w:t>, great work! All the best.</w:t>
        </w:r>
      </w:ins>
    </w:p>
    <w:p w14:paraId="324D4419" w14:textId="593A3F48" w:rsidR="00F36BF4" w:rsidRDefault="00F36BF4">
      <w:pPr>
        <w:rPr>
          <w:ins w:id="30" w:author="Thalia Priscilla" w:date="2022-10-14T11:05:00Z"/>
        </w:rPr>
      </w:pPr>
    </w:p>
    <w:p w14:paraId="2A9AA2F2" w14:textId="25FD1680" w:rsidR="00F36BF4" w:rsidRDefault="00F36BF4">
      <w:ins w:id="31" w:author="Thalia Priscilla" w:date="2022-10-14T11:05:00Z">
        <w:r>
          <w:t>Thalia</w:t>
        </w:r>
      </w:ins>
    </w:p>
    <w:sectPr w:rsidR="00F36BF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alia Priscilla" w:date="2022-10-14T10:20:00Z" w:initials="TP">
    <w:p w14:paraId="7D3809A7" w14:textId="7061B1B9" w:rsidR="00F95F3D" w:rsidRDefault="00F95F3D">
      <w:pPr>
        <w:pStyle w:val="CommentText"/>
      </w:pPr>
      <w:r>
        <w:rPr>
          <w:rStyle w:val="CommentReference"/>
        </w:rPr>
        <w:annotationRef/>
      </w:r>
      <w:r>
        <w:rPr>
          <w:rStyle w:val="CommentReference"/>
        </w:rPr>
        <w:t>Showing perseverance from your vulnerability is important. Great opening!</w:t>
      </w:r>
    </w:p>
  </w:comment>
  <w:comment w:id="2" w:author="Thalia Priscilla" w:date="2022-10-14T10:58:00Z" w:initials="TP">
    <w:p w14:paraId="22AB349A" w14:textId="393E5AF1" w:rsidR="00A6506F" w:rsidRDefault="00A6506F">
      <w:pPr>
        <w:pStyle w:val="CommentText"/>
      </w:pPr>
      <w:r>
        <w:rPr>
          <w:rStyle w:val="CommentReference"/>
        </w:rPr>
        <w:annotationRef/>
      </w:r>
      <w:r>
        <w:t xml:space="preserve">Was this </w:t>
      </w:r>
      <w:r w:rsidR="00832A54">
        <w:t>someone else playing or your own imagination?</w:t>
      </w:r>
    </w:p>
  </w:comment>
  <w:comment w:id="0" w:author="Chiara Situmorang" w:date="2022-10-14T11:53:00Z" w:initials="CS">
    <w:p w14:paraId="4C29131A" w14:textId="77777777" w:rsidR="002809F6" w:rsidRDefault="002809F6" w:rsidP="001E461C">
      <w:r>
        <w:rPr>
          <w:rStyle w:val="CommentReference"/>
        </w:rPr>
        <w:annotationRef/>
      </w:r>
      <w:r>
        <w:rPr>
          <w:sz w:val="20"/>
          <w:szCs w:val="20"/>
        </w:rPr>
        <w:t>While this sets the scene well, it’s a little bit long for an introduction. Try shortening this part to make more room for the later sections of the story.</w:t>
      </w:r>
    </w:p>
  </w:comment>
  <w:comment w:id="3" w:author="Thalia Priscilla" w:date="2022-10-14T09:34:00Z" w:initials="TP">
    <w:p w14:paraId="4803B0E3" w14:textId="2158BA24" w:rsidR="006D1AC7" w:rsidRDefault="006D1AC7">
      <w:pPr>
        <w:pStyle w:val="CommentText"/>
      </w:pPr>
      <w:r>
        <w:rPr>
          <w:rStyle w:val="CommentReference"/>
        </w:rPr>
        <w:annotationRef/>
      </w:r>
      <w:r>
        <w:t>I love this!</w:t>
      </w:r>
    </w:p>
  </w:comment>
  <w:comment w:id="4" w:author="Chiara Situmorang" w:date="2022-10-14T11:52:00Z" w:initials="CS">
    <w:p w14:paraId="27FFC162" w14:textId="77777777" w:rsidR="002809F6" w:rsidRDefault="002809F6" w:rsidP="00C0531B">
      <w:r>
        <w:rPr>
          <w:rStyle w:val="CommentReference"/>
        </w:rPr>
        <w:annotationRef/>
      </w:r>
      <w:r>
        <w:rPr>
          <w:sz w:val="20"/>
          <w:szCs w:val="20"/>
        </w:rPr>
        <w:t>What a great action to take in the face of your epiphany. This right here is the meat of your story! I suggest elaborating on this a lot more: what kind of organisations/communities/people did you gravitate to? How did you feel upon reimmersing yourself back in community? What other things did you learn in the process?</w:t>
      </w:r>
    </w:p>
  </w:comment>
  <w:comment w:id="5" w:author="Chiara Situmorang" w:date="2022-10-14T11:52:00Z" w:initials="CS">
    <w:p w14:paraId="6055F0FB" w14:textId="77777777" w:rsidR="002809F6" w:rsidRDefault="002809F6" w:rsidP="00F02BCE">
      <w:r>
        <w:rPr>
          <w:rStyle w:val="CommentReference"/>
        </w:rPr>
        <w:annotationRef/>
      </w:r>
      <w:r>
        <w:rPr>
          <w:sz w:val="20"/>
          <w:szCs w:val="20"/>
        </w:rPr>
        <w:t>To make some space for the elaboration of the previous paragraph, I would remove this paragraph, since it’s not very specific.</w:t>
      </w:r>
    </w:p>
  </w:comment>
  <w:comment w:id="6" w:author="Thalia Priscilla" w:date="2022-10-14T10:54:00Z" w:initials="TP">
    <w:p w14:paraId="07FDCB19" w14:textId="5C0933D3" w:rsidR="00A6506F" w:rsidRDefault="00A6506F">
      <w:pPr>
        <w:pStyle w:val="CommentText"/>
      </w:pPr>
      <w:r>
        <w:rPr>
          <w:rStyle w:val="CommentReference"/>
        </w:rPr>
        <w:annotationRef/>
      </w:r>
      <w:r w:rsidR="00832A54">
        <w:t>I think you can focus</w:t>
      </w:r>
      <w:r w:rsidR="00550D53">
        <w:t xml:space="preserve"> more</w:t>
      </w:r>
      <w:r w:rsidR="00832A54">
        <w:t xml:space="preserve"> on the quality of the school </w:t>
      </w:r>
      <w:r w:rsidR="00550D53">
        <w:t xml:space="preserve">instead of mentioning a </w:t>
      </w:r>
      <w:r w:rsidR="00832A54">
        <w:t xml:space="preserve">well-known school”. This is a chance to give insight to what you think of the school you’re applying to. It’s also worth connecting </w:t>
      </w:r>
      <w:r w:rsidR="00F36BF4">
        <w:t>your basketball experience to your future, tying in your conclusion to your initial story!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3809A7" w15:done="0"/>
  <w15:commentEx w15:paraId="22AB349A" w15:done="0"/>
  <w15:commentEx w15:paraId="4C29131A" w15:done="0"/>
  <w15:commentEx w15:paraId="4803B0E3" w15:done="0"/>
  <w15:commentEx w15:paraId="27FFC162" w15:done="0"/>
  <w15:commentEx w15:paraId="6055F0FB" w15:done="0"/>
  <w15:commentEx w15:paraId="07FDCB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3B65F" w16cex:dateUtc="2022-10-14T03:20:00Z"/>
  <w16cex:commentExtensible w16cex:durableId="26F3BF38" w16cex:dateUtc="2022-10-14T03:58:00Z"/>
  <w16cex:commentExtensible w16cex:durableId="26F3CC4E" w16cex:dateUtc="2022-10-14T04:53:00Z"/>
  <w16cex:commentExtensible w16cex:durableId="26F3ABC1" w16cex:dateUtc="2022-10-14T02:34:00Z"/>
  <w16cex:commentExtensible w16cex:durableId="26F3CBE4" w16cex:dateUtc="2022-10-14T04:52:00Z"/>
  <w16cex:commentExtensible w16cex:durableId="26F3CC0C" w16cex:dateUtc="2022-10-14T04:52:00Z"/>
  <w16cex:commentExtensible w16cex:durableId="26F3BE53" w16cex:dateUtc="2022-10-14T0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3809A7" w16cid:durableId="26F3B65F"/>
  <w16cid:commentId w16cid:paraId="22AB349A" w16cid:durableId="26F3BF38"/>
  <w16cid:commentId w16cid:paraId="4C29131A" w16cid:durableId="26F3CC4E"/>
  <w16cid:commentId w16cid:paraId="4803B0E3" w16cid:durableId="26F3ABC1"/>
  <w16cid:commentId w16cid:paraId="27FFC162" w16cid:durableId="26F3CBE4"/>
  <w16cid:commentId w16cid:paraId="6055F0FB" w16cid:durableId="26F3CC0C"/>
  <w16cid:commentId w16cid:paraId="07FDCB19" w16cid:durableId="26F3BE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93CDF"/>
    <w:multiLevelType w:val="multilevel"/>
    <w:tmpl w:val="014A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8145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B6"/>
    <w:rsid w:val="00185506"/>
    <w:rsid w:val="002809F6"/>
    <w:rsid w:val="00403577"/>
    <w:rsid w:val="00550D53"/>
    <w:rsid w:val="0062459E"/>
    <w:rsid w:val="006270B6"/>
    <w:rsid w:val="006D1AC7"/>
    <w:rsid w:val="00832A54"/>
    <w:rsid w:val="00A6506F"/>
    <w:rsid w:val="00A8737F"/>
    <w:rsid w:val="00EF33C2"/>
    <w:rsid w:val="00F36BF4"/>
    <w:rsid w:val="00F666CC"/>
    <w:rsid w:val="00F95F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22AA7C4"/>
  <w15:chartTrackingRefBased/>
  <w15:docId w15:val="{AA3C0DA0-F3F0-0242-9169-6DE66C35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0B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6D1AC7"/>
  </w:style>
  <w:style w:type="character" w:styleId="CommentReference">
    <w:name w:val="annotation reference"/>
    <w:basedOn w:val="DefaultParagraphFont"/>
    <w:uiPriority w:val="99"/>
    <w:semiHidden/>
    <w:unhideWhenUsed/>
    <w:rsid w:val="006D1AC7"/>
    <w:rPr>
      <w:sz w:val="16"/>
      <w:szCs w:val="16"/>
    </w:rPr>
  </w:style>
  <w:style w:type="paragraph" w:styleId="CommentText">
    <w:name w:val="annotation text"/>
    <w:basedOn w:val="Normal"/>
    <w:link w:val="CommentTextChar"/>
    <w:uiPriority w:val="99"/>
    <w:semiHidden/>
    <w:unhideWhenUsed/>
    <w:rsid w:val="006D1AC7"/>
    <w:rPr>
      <w:sz w:val="20"/>
      <w:szCs w:val="20"/>
    </w:rPr>
  </w:style>
  <w:style w:type="character" w:customStyle="1" w:styleId="CommentTextChar">
    <w:name w:val="Comment Text Char"/>
    <w:basedOn w:val="DefaultParagraphFont"/>
    <w:link w:val="CommentText"/>
    <w:uiPriority w:val="99"/>
    <w:semiHidden/>
    <w:rsid w:val="006D1AC7"/>
    <w:rPr>
      <w:sz w:val="20"/>
      <w:szCs w:val="20"/>
    </w:rPr>
  </w:style>
  <w:style w:type="paragraph" w:styleId="CommentSubject">
    <w:name w:val="annotation subject"/>
    <w:basedOn w:val="CommentText"/>
    <w:next w:val="CommentText"/>
    <w:link w:val="CommentSubjectChar"/>
    <w:uiPriority w:val="99"/>
    <w:semiHidden/>
    <w:unhideWhenUsed/>
    <w:rsid w:val="006D1AC7"/>
    <w:rPr>
      <w:b/>
      <w:bCs/>
    </w:rPr>
  </w:style>
  <w:style w:type="character" w:customStyle="1" w:styleId="CommentSubjectChar">
    <w:name w:val="Comment Subject Char"/>
    <w:basedOn w:val="CommentTextChar"/>
    <w:link w:val="CommentSubject"/>
    <w:uiPriority w:val="99"/>
    <w:semiHidden/>
    <w:rsid w:val="006D1A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0091">
      <w:bodyDiv w:val="1"/>
      <w:marLeft w:val="0"/>
      <w:marRight w:val="0"/>
      <w:marTop w:val="0"/>
      <w:marBottom w:val="0"/>
      <w:divBdr>
        <w:top w:val="none" w:sz="0" w:space="0" w:color="auto"/>
        <w:left w:val="none" w:sz="0" w:space="0" w:color="auto"/>
        <w:bottom w:val="none" w:sz="0" w:space="0" w:color="auto"/>
        <w:right w:val="none" w:sz="0" w:space="0" w:color="auto"/>
      </w:divBdr>
    </w:div>
    <w:div w:id="136375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4</cp:revision>
  <dcterms:created xsi:type="dcterms:W3CDTF">2022-10-11T04:58:00Z</dcterms:created>
  <dcterms:modified xsi:type="dcterms:W3CDTF">2022-10-14T04:53:00Z</dcterms:modified>
</cp:coreProperties>
</file>