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721B" w14:textId="665F8BFE" w:rsidR="00EB443D" w:rsidRPr="00EB443D" w:rsidRDefault="00EB443D" w:rsidP="00EB443D">
      <w:pPr>
        <w:rPr>
          <w:rFonts w:ascii="Times New Roman" w:eastAsia="Times New Roman" w:hAnsi="Times New Roman" w:cs="Times New Roman"/>
          <w:b/>
          <w:bCs/>
          <w:i/>
          <w:iCs/>
          <w:u w:val="single"/>
        </w:rPr>
      </w:pPr>
      <w:r w:rsidRPr="00EB443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>Please tell us why you want to attend UMass Amherst?*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 xml:space="preserve"> (100 words)</w:t>
      </w:r>
    </w:p>
    <w:p w14:paraId="03154E4F" w14:textId="77777777" w:rsidR="00EB443D" w:rsidRDefault="00EB443D" w:rsidP="00EB443D">
      <w:pPr>
        <w:rPr>
          <w:rFonts w:ascii="Times New Roman" w:eastAsia="Times New Roman" w:hAnsi="Times New Roman" w:cs="Times New Roman"/>
        </w:rPr>
      </w:pPr>
    </w:p>
    <w:p w14:paraId="50904F49" w14:textId="176D4BCF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  <w:commentRangeStart w:id="0"/>
      <w:r w:rsidRPr="00EB443D">
        <w:rPr>
          <w:rFonts w:ascii="Arial" w:eastAsia="Times New Roman" w:hAnsi="Arial" w:cs="Arial"/>
          <w:color w:val="000000"/>
          <w:sz w:val="28"/>
          <w:szCs w:val="28"/>
        </w:rPr>
        <w:t>I have always been intrigued by programming, specifically graphics programming of 3D visual effects.</w:t>
      </w:r>
      <w:commentRangeEnd w:id="0"/>
      <w:r w:rsidR="00FE7A34">
        <w:rPr>
          <w:rStyle w:val="CommentReference"/>
        </w:rPr>
        <w:commentReference w:id="0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commentRangeStart w:id="1"/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This was caused when I realized that video games have evolved so much over the years, from a pixelated game to a 3D virtual reality game. </w:t>
      </w:r>
      <w:commentRangeEnd w:id="1"/>
      <w:r w:rsidR="00FE7A34">
        <w:rPr>
          <w:rStyle w:val="CommentReference"/>
        </w:rPr>
        <w:commentReference w:id="1"/>
      </w:r>
      <w:commentRangeStart w:id="2"/>
      <w:commentRangeStart w:id="3"/>
      <w:r w:rsidRPr="00EB443D">
        <w:rPr>
          <w:rFonts w:ascii="Arial" w:eastAsia="Times New Roman" w:hAnsi="Arial" w:cs="Arial"/>
          <w:color w:val="000000"/>
          <w:sz w:val="28"/>
          <w:szCs w:val="28"/>
        </w:rPr>
        <w:t>This curiosity lead</w:t>
      </w:r>
      <w:del w:id="4" w:author="Thalia Priscilla" w:date="2022-10-12T15:17:00Z">
        <w:r w:rsidRPr="00EB443D" w:rsidDel="00A66597">
          <w:rPr>
            <w:rFonts w:ascii="Arial" w:eastAsia="Times New Roman" w:hAnsi="Arial" w:cs="Arial"/>
            <w:color w:val="000000"/>
            <w:sz w:val="28"/>
            <w:szCs w:val="28"/>
          </w:rPr>
          <w:delText>s</w:delText>
        </w:r>
      </w:del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me to a research done by Vangelis </w:t>
      </w:r>
      <w:proofErr w:type="spellStart"/>
      <w:r w:rsidRPr="00EB443D">
        <w:rPr>
          <w:rFonts w:ascii="Arial" w:eastAsia="Times New Roman" w:hAnsi="Arial" w:cs="Arial"/>
          <w:color w:val="000000"/>
          <w:sz w:val="28"/>
          <w:szCs w:val="28"/>
        </w:rPr>
        <w:t>Kalogerakis</w:t>
      </w:r>
      <w:proofErr w:type="spellEnd"/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, a </w:t>
      </w:r>
      <w:r w:rsidR="00F94452"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rofessor </w:t>
      </w:r>
      <w:r>
        <w:rPr>
          <w:rFonts w:ascii="Arial" w:eastAsia="Times New Roman" w:hAnsi="Arial" w:cs="Arial"/>
          <w:color w:val="000000"/>
          <w:sz w:val="28"/>
          <w:szCs w:val="28"/>
        </w:rPr>
        <w:t>at</w:t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UMass - Amherst, on development of graphics algorithms and techniques of the 3D model. I found the research very interesting and educational. </w:t>
      </w:r>
      <w:commentRangeEnd w:id="2"/>
      <w:r w:rsidR="00FE7A34">
        <w:rPr>
          <w:rStyle w:val="CommentReference"/>
        </w:rPr>
        <w:commentReference w:id="2"/>
      </w:r>
      <w:commentRangeEnd w:id="3"/>
      <w:r w:rsidR="005B1DF1">
        <w:rPr>
          <w:rStyle w:val="CommentReference"/>
        </w:rPr>
        <w:commentReference w:id="3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I believe that working alongside him and using the computer graphics laboratory provided by unassuming Amherst will help me learn in depth the intricacy of graphics programming. </w:t>
      </w:r>
      <w:commentRangeStart w:id="5"/>
      <w:r w:rsidRPr="00EB443D">
        <w:rPr>
          <w:rFonts w:ascii="Arial" w:eastAsia="Times New Roman" w:hAnsi="Arial" w:cs="Arial"/>
          <w:color w:val="000000"/>
          <w:sz w:val="28"/>
          <w:szCs w:val="28"/>
        </w:rPr>
        <w:t>This also will help me reach my goal of making my own revolutionary 3D game.</w:t>
      </w:r>
      <w:commentRangeEnd w:id="5"/>
      <w:r w:rsidR="00A66597">
        <w:rPr>
          <w:rStyle w:val="CommentReference"/>
        </w:rPr>
        <w:commentReference w:id="5"/>
      </w:r>
    </w:p>
    <w:p w14:paraId="4B3E7903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</w:p>
    <w:p w14:paraId="3EE9E21D" w14:textId="0C964813" w:rsidR="0007231C" w:rsidRPr="0007231C" w:rsidDel="00F15FCA" w:rsidRDefault="0007231C" w:rsidP="00EB443D">
      <w:pPr>
        <w:rPr>
          <w:del w:id="6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</w:p>
    <w:p w14:paraId="086D5878" w14:textId="77777777" w:rsidR="00EB443D" w:rsidRDefault="00EB443D" w:rsidP="00EB44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5B40DF37" w14:textId="50ADB3CC" w:rsidR="00EB443D" w:rsidRPr="00EB443D" w:rsidRDefault="00EB443D" w:rsidP="00EB443D">
      <w:pPr>
        <w:rPr>
          <w:rFonts w:ascii="Times New Roman" w:eastAsia="Times New Roman" w:hAnsi="Times New Roman" w:cs="Times New Roman"/>
          <w:b/>
          <w:bCs/>
          <w:i/>
          <w:iCs/>
          <w:u w:val="single"/>
        </w:rPr>
      </w:pPr>
      <w:r w:rsidRPr="00EB443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>Please tell us why you chose the Major(s) you did?*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 xml:space="preserve"> (100 words)</w:t>
      </w:r>
    </w:p>
    <w:p w14:paraId="62C0193F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</w:p>
    <w:p w14:paraId="435DF60E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  <w:commentRangeStart w:id="7"/>
      <w:r w:rsidRPr="00EB443D">
        <w:rPr>
          <w:rFonts w:ascii="Arial" w:eastAsia="Times New Roman" w:hAnsi="Arial" w:cs="Arial"/>
          <w:color w:val="000000"/>
          <w:sz w:val="28"/>
          <w:szCs w:val="28"/>
        </w:rPr>
        <w:t>I've always enjoyed playing video games since I was a kid. When I heard my parents' stories about how they used to play Mario or Pokémon (which has horrible graphics), I recognized how video games had evolved through time. The fact that graphics programming now allows you to produce realistic 3D images or animation really sparked my interest.</w:t>
      </w:r>
      <w:commentRangeEnd w:id="7"/>
      <w:r w:rsidR="00F15FCA">
        <w:rPr>
          <w:rStyle w:val="CommentReference"/>
        </w:rPr>
        <w:commentReference w:id="7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commentRangeStart w:id="8"/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I want to create a 3D game that would revolutionize the standard of graphics in video games. </w:t>
      </w:r>
      <w:commentRangeEnd w:id="8"/>
      <w:r w:rsidR="00F15FCA">
        <w:rPr>
          <w:rStyle w:val="CommentReference"/>
        </w:rPr>
        <w:commentReference w:id="8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>This is the main reason I want to pursue computer science and take a specialization in graphic programming.</w:t>
      </w:r>
    </w:p>
    <w:p w14:paraId="06B53D73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</w:p>
    <w:p w14:paraId="41387195" w14:textId="77777777" w:rsidR="00F15FCA" w:rsidRDefault="00F15FCA" w:rsidP="00F15FCA">
      <w:pPr>
        <w:rPr>
          <w:ins w:id="9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  <w:ins w:id="10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>Hi David:</w:t>
        </w:r>
      </w:ins>
    </w:p>
    <w:p w14:paraId="2D6A282A" w14:textId="77777777" w:rsidR="00F15FCA" w:rsidRDefault="00F15FCA" w:rsidP="00F15FCA">
      <w:pPr>
        <w:rPr>
          <w:ins w:id="11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</w:p>
    <w:p w14:paraId="5C938E3A" w14:textId="320E5A2E" w:rsidR="00F15FCA" w:rsidRDefault="00F15FCA" w:rsidP="00F15FCA">
      <w:pPr>
        <w:rPr>
          <w:ins w:id="12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  <w:ins w:id="13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It seems that you are </w:t>
        </w:r>
      </w:ins>
      <w:ins w:id="14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sure</w:t>
        </w:r>
      </w:ins>
      <w:ins w:id="15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 </w:t>
        </w:r>
      </w:ins>
      <w:ins w:id="16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about</w:t>
        </w:r>
      </w:ins>
      <w:ins w:id="17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 what you are interested in which is helpful for you and the school!</w:t>
        </w:r>
      </w:ins>
    </w:p>
    <w:p w14:paraId="23C41F0A" w14:textId="77777777" w:rsidR="00F15FCA" w:rsidRDefault="00F15FCA" w:rsidP="00F15FCA">
      <w:pPr>
        <w:rPr>
          <w:ins w:id="18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</w:p>
    <w:p w14:paraId="0F475938" w14:textId="0B72CED2" w:rsidR="00F841FB" w:rsidRDefault="00F841FB">
      <w:pPr>
        <w:rPr>
          <w:ins w:id="19" w:author="Thalia Priscilla" w:date="2022-10-12T16:02:00Z"/>
          <w:rFonts w:ascii="Arial" w:eastAsia="Times New Roman" w:hAnsi="Arial" w:cs="Arial"/>
          <w:color w:val="000000"/>
          <w:sz w:val="28"/>
          <w:szCs w:val="28"/>
        </w:rPr>
      </w:pPr>
      <w:ins w:id="20" w:author="Thalia Priscilla" w:date="2022-10-12T16:02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Looking at the prompt, I understand it can be tempting for you to just tell your story. However, although the prompt is directed at why </w:t>
        </w:r>
        <w:r>
          <w:rPr>
            <w:rFonts w:ascii="Arial" w:eastAsia="Times New Roman" w:hAnsi="Arial" w:cs="Arial"/>
            <w:i/>
            <w:iCs/>
            <w:color w:val="000000"/>
            <w:sz w:val="28"/>
            <w:szCs w:val="28"/>
          </w:rPr>
          <w:t>you</w:t>
        </w:r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 want to attend the school and choose specific majors, the school also wants to know how you will be a good match for </w:t>
        </w:r>
        <w:r w:rsidRPr="00F841FB">
          <w:rPr>
            <w:rFonts w:ascii="Arial" w:eastAsia="Times New Roman" w:hAnsi="Arial" w:cs="Arial"/>
            <w:i/>
            <w:iCs/>
            <w:color w:val="000000"/>
            <w:sz w:val="28"/>
            <w:szCs w:val="28"/>
            <w:rPrChange w:id="21" w:author="Thalia Priscilla" w:date="2022-10-12T16:02:00Z">
              <w:rPr>
                <w:rFonts w:ascii="Arial" w:eastAsia="Times New Roman" w:hAnsi="Arial" w:cs="Arial"/>
                <w:color w:val="000000"/>
                <w:sz w:val="28"/>
                <w:szCs w:val="28"/>
              </w:rPr>
            </w:rPrChange>
          </w:rPr>
          <w:t>it</w:t>
        </w:r>
        <w:r>
          <w:rPr>
            <w:rFonts w:ascii="Arial" w:eastAsia="Times New Roman" w:hAnsi="Arial" w:cs="Arial"/>
            <w:color w:val="000000"/>
            <w:sz w:val="28"/>
            <w:szCs w:val="28"/>
          </w:rPr>
          <w:t>.</w:t>
        </w:r>
      </w:ins>
    </w:p>
    <w:p w14:paraId="27807460" w14:textId="77777777" w:rsidR="00F841FB" w:rsidRDefault="00F841FB">
      <w:pPr>
        <w:rPr>
          <w:ins w:id="22" w:author="Thalia Priscilla" w:date="2022-10-12T16:02:00Z"/>
          <w:rFonts w:ascii="Arial" w:eastAsia="Times New Roman" w:hAnsi="Arial" w:cs="Arial"/>
          <w:color w:val="000000"/>
          <w:sz w:val="28"/>
          <w:szCs w:val="28"/>
        </w:rPr>
      </w:pPr>
    </w:p>
    <w:p w14:paraId="744EDD97" w14:textId="6E85DADE" w:rsidR="00F666CC" w:rsidRDefault="00F15FCA">
      <w:pPr>
        <w:rPr>
          <w:ins w:id="23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  <w:ins w:id="24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This means </w:t>
        </w:r>
      </w:ins>
      <w:ins w:id="25" w:author="Thalia Priscilla" w:date="2022-10-12T16:01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>for example</w:t>
        </w:r>
      </w:ins>
      <w:ins w:id="26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letting them know what you </w:t>
        </w:r>
      </w:ins>
      <w:ins w:id="27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can</w:t>
        </w:r>
      </w:ins>
      <w:ins w:id="28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bring to the table</w:t>
        </w:r>
      </w:ins>
      <w:ins w:id="29" w:author="Thalia Priscilla" w:date="2022-10-12T16:01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and </w:t>
        </w:r>
      </w:ins>
      <w:ins w:id="30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>what specific</w:t>
        </w:r>
      </w:ins>
      <w:ins w:id="31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 xml:space="preserve"> things</w:t>
        </w:r>
      </w:ins>
      <w:ins w:id="32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about the school and the classes </w:t>
        </w:r>
      </w:ins>
      <w:ins w:id="33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that makes you</w:t>
        </w:r>
      </w:ins>
      <w:ins w:id="34" w:author="Thalia Priscilla" w:date="2022-10-12T16:06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 xml:space="preserve">r personal goals </w:t>
        </w:r>
      </w:ins>
      <w:ins w:id="35" w:author="Thalia Priscilla" w:date="2022-10-12T16:12:00Z">
        <w:r w:rsidR="00DD2E6F">
          <w:rPr>
            <w:rFonts w:ascii="Arial" w:eastAsia="Times New Roman" w:hAnsi="Arial" w:cs="Arial"/>
            <w:color w:val="000000"/>
            <w:sz w:val="28"/>
            <w:szCs w:val="28"/>
          </w:rPr>
          <w:t>align with them</w:t>
        </w:r>
      </w:ins>
      <w:ins w:id="36" w:author="Thalia Priscilla" w:date="2022-10-12T16:01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>. In general balance the focus betwee</w:t>
        </w:r>
      </w:ins>
      <w:ins w:id="37" w:author="Thalia Priscilla" w:date="2022-10-12T16:03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n yourself and </w:t>
        </w:r>
      </w:ins>
      <w:ins w:id="38" w:author="Thalia Priscilla" w:date="2022-10-12T16:04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the school/major itself.</w:t>
        </w:r>
      </w:ins>
    </w:p>
    <w:p w14:paraId="4D6BF659" w14:textId="41D69032" w:rsidR="000A274F" w:rsidRDefault="000A274F">
      <w:pPr>
        <w:rPr>
          <w:ins w:id="39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</w:p>
    <w:p w14:paraId="5F669C2A" w14:textId="23025CBD" w:rsidR="000A274F" w:rsidRDefault="000A274F">
      <w:pPr>
        <w:rPr>
          <w:ins w:id="40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  <w:ins w:id="41" w:author="Thalia Priscilla" w:date="2022-10-12T16:04:00Z">
        <w:r>
          <w:rPr>
            <w:rFonts w:ascii="Arial" w:eastAsia="Times New Roman" w:hAnsi="Arial" w:cs="Arial"/>
            <w:color w:val="000000"/>
            <w:sz w:val="28"/>
            <w:szCs w:val="28"/>
          </w:rPr>
          <w:lastRenderedPageBreak/>
          <w:t>All the best!</w:t>
        </w:r>
      </w:ins>
    </w:p>
    <w:p w14:paraId="2CAC8086" w14:textId="77777777" w:rsidR="000A274F" w:rsidRDefault="000A274F">
      <w:pPr>
        <w:rPr>
          <w:ins w:id="42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</w:p>
    <w:p w14:paraId="5A2E46C8" w14:textId="275318F9" w:rsidR="000A274F" w:rsidRPr="00F841FB" w:rsidRDefault="000A274F">
      <w:pPr>
        <w:rPr>
          <w:rFonts w:ascii="Arial" w:eastAsia="Times New Roman" w:hAnsi="Arial" w:cs="Arial"/>
          <w:color w:val="000000"/>
          <w:sz w:val="28"/>
          <w:szCs w:val="28"/>
          <w:rPrChange w:id="43" w:author="Thalia Priscilla" w:date="2022-10-12T16:00:00Z">
            <w:rPr/>
          </w:rPrChange>
        </w:rPr>
      </w:pPr>
      <w:ins w:id="44" w:author="Thalia Priscilla" w:date="2022-10-12T16:04:00Z">
        <w:r>
          <w:rPr>
            <w:rFonts w:ascii="Arial" w:eastAsia="Times New Roman" w:hAnsi="Arial" w:cs="Arial"/>
            <w:color w:val="000000"/>
            <w:sz w:val="28"/>
            <w:szCs w:val="28"/>
          </w:rPr>
          <w:t>Thalia</w:t>
        </w:r>
      </w:ins>
    </w:p>
    <w:sectPr w:rsidR="000A274F" w:rsidRPr="00F84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0-12T15:37:00Z" w:initials="TP">
    <w:p w14:paraId="41ACCCC3" w14:textId="253324E0" w:rsidR="00FE7A34" w:rsidRDefault="00FE7A34">
      <w:pPr>
        <w:pStyle w:val="CommentText"/>
      </w:pPr>
      <w:r>
        <w:rPr>
          <w:rStyle w:val="CommentReference"/>
        </w:rPr>
        <w:annotationRef/>
      </w:r>
      <w:r>
        <w:t>It’s good to open with your interest!</w:t>
      </w:r>
    </w:p>
  </w:comment>
  <w:comment w:id="1" w:author="Thalia Priscilla" w:date="2022-10-12T15:37:00Z" w:initials="TP">
    <w:p w14:paraId="0C02E367" w14:textId="4A842039" w:rsidR="00FE7A34" w:rsidRDefault="00FE7A3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For the sake of the word count, I think this part can be excluded.</w:t>
      </w:r>
    </w:p>
  </w:comment>
  <w:comment w:id="2" w:author="Thalia Priscilla" w:date="2022-10-12T15:38:00Z" w:initials="TP">
    <w:p w14:paraId="23262F25" w14:textId="6FBA5793" w:rsidR="00FE7A34" w:rsidRDefault="00FE7A34">
      <w:pPr>
        <w:pStyle w:val="CommentText"/>
      </w:pPr>
      <w:r>
        <w:rPr>
          <w:rStyle w:val="CommentReference"/>
        </w:rPr>
        <w:annotationRef/>
      </w:r>
      <w:r w:rsidR="0007231C">
        <w:rPr>
          <w:rStyle w:val="CommentReference"/>
        </w:rPr>
        <w:t xml:space="preserve">This is great. However, </w:t>
      </w:r>
      <w:r w:rsidR="003B7807">
        <w:rPr>
          <w:rStyle w:val="CommentReference"/>
        </w:rPr>
        <w:t xml:space="preserve">you might want to tie </w:t>
      </w:r>
      <w:r w:rsidR="00F15FCA">
        <w:rPr>
          <w:rStyle w:val="CommentReference"/>
        </w:rPr>
        <w:t xml:space="preserve">this to the bigger picture – the </w:t>
      </w:r>
      <w:r w:rsidR="00F15FCA">
        <w:rPr>
          <w:rStyle w:val="CommentReference"/>
        </w:rPr>
        <w:t xml:space="preserve">school itself. </w:t>
      </w:r>
    </w:p>
  </w:comment>
  <w:comment w:id="3" w:author="Chiara Situmorang" w:date="2022-10-14T11:42:00Z" w:initials="CS">
    <w:p w14:paraId="2E3785EB" w14:textId="77777777" w:rsidR="005B1DF1" w:rsidRDefault="005B1DF1" w:rsidP="008C4DDA">
      <w:r>
        <w:rPr>
          <w:rStyle w:val="CommentReference"/>
        </w:rPr>
        <w:annotationRef/>
      </w:r>
      <w:r>
        <w:rPr>
          <w:sz w:val="20"/>
          <w:szCs w:val="20"/>
        </w:rPr>
        <w:t>You also want to make the second sentence more specific: what about the research was interesting/educational for you? Was there a specific concept that stood out?</w:t>
      </w:r>
    </w:p>
  </w:comment>
  <w:comment w:id="5" w:author="Thalia Priscilla" w:date="2022-10-12T15:21:00Z" w:initials="TP">
    <w:p w14:paraId="53E300E1" w14:textId="11B06A94" w:rsidR="00A66597" w:rsidRDefault="00A66597">
      <w:pPr>
        <w:pStyle w:val="CommentText"/>
      </w:pPr>
      <w:r>
        <w:rPr>
          <w:rStyle w:val="CommentReference"/>
        </w:rPr>
        <w:annotationRef/>
      </w:r>
      <w:r w:rsidR="00C678A2">
        <w:t xml:space="preserve">Aside from achieving your </w:t>
      </w:r>
      <w:r w:rsidR="00FE7A34">
        <w:t>own personal</w:t>
      </w:r>
      <w:r w:rsidR="00C678A2">
        <w:t xml:space="preserve"> goals, the school also wants to know how you will be a good fit for them.</w:t>
      </w:r>
    </w:p>
  </w:comment>
  <w:comment w:id="7" w:author="Thalia Priscilla" w:date="2022-10-12T15:58:00Z" w:initials="TP">
    <w:p w14:paraId="40597674" w14:textId="77777777" w:rsidR="00F15FCA" w:rsidRDefault="00F15FCA">
      <w:pPr>
        <w:pStyle w:val="CommentText"/>
      </w:pPr>
      <w:r>
        <w:rPr>
          <w:rStyle w:val="CommentReference"/>
        </w:rPr>
        <w:annotationRef/>
      </w:r>
      <w:r>
        <w:t>Your story is important – however, you might want to make this more concise and</w:t>
      </w:r>
      <w:r w:rsidR="00F841FB">
        <w:t xml:space="preserve"> include how the major at this school plays a part.</w:t>
      </w:r>
    </w:p>
    <w:p w14:paraId="0D73ED8F" w14:textId="77777777" w:rsidR="00F841FB" w:rsidRDefault="00F841FB">
      <w:pPr>
        <w:pStyle w:val="CommentText"/>
      </w:pPr>
    </w:p>
    <w:p w14:paraId="04623F7C" w14:textId="7223AFB2" w:rsidR="00F841FB" w:rsidRDefault="00F841FB">
      <w:pPr>
        <w:pStyle w:val="CommentText"/>
      </w:pPr>
      <w:r>
        <w:rPr>
          <w:rStyle w:val="CommentReference"/>
        </w:rPr>
        <w:annotationRef/>
      </w:r>
      <w:r>
        <w:t xml:space="preserve">Are there specific classes you are interested in? </w:t>
      </w:r>
    </w:p>
  </w:comment>
  <w:comment w:id="8" w:author="Thalia Priscilla" w:date="2022-10-12T15:56:00Z" w:initials="TP">
    <w:p w14:paraId="195C5937" w14:textId="373F856D" w:rsidR="00F15FCA" w:rsidRDefault="00F15FC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Great goal.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ACCCC3" w15:done="0"/>
  <w15:commentEx w15:paraId="0C02E367" w15:done="0"/>
  <w15:commentEx w15:paraId="23262F25" w15:done="0"/>
  <w15:commentEx w15:paraId="2E3785EB" w15:paraIdParent="23262F25" w15:done="0"/>
  <w15:commentEx w15:paraId="53E300E1" w15:done="0"/>
  <w15:commentEx w15:paraId="04623F7C" w15:done="0"/>
  <w15:commentEx w15:paraId="195C59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5DC2" w16cex:dateUtc="2022-10-12T08:37:00Z"/>
  <w16cex:commentExtensible w16cex:durableId="26F15DD4" w16cex:dateUtc="2022-10-12T08:37:00Z"/>
  <w16cex:commentExtensible w16cex:durableId="26F15E0B" w16cex:dateUtc="2022-10-12T08:38:00Z"/>
  <w16cex:commentExtensible w16cex:durableId="26F3C992" w16cex:dateUtc="2022-10-14T04:42:00Z"/>
  <w16cex:commentExtensible w16cex:durableId="26F159F3" w16cex:dateUtc="2022-10-12T08:21:00Z"/>
  <w16cex:commentExtensible w16cex:durableId="26F16294" w16cex:dateUtc="2022-10-12T08:58:00Z"/>
  <w16cex:commentExtensible w16cex:durableId="26F1621C" w16cex:dateUtc="2022-10-12T0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ACCCC3" w16cid:durableId="26F15DC2"/>
  <w16cid:commentId w16cid:paraId="0C02E367" w16cid:durableId="26F15DD4"/>
  <w16cid:commentId w16cid:paraId="23262F25" w16cid:durableId="26F15E0B"/>
  <w16cid:commentId w16cid:paraId="2E3785EB" w16cid:durableId="26F3C992"/>
  <w16cid:commentId w16cid:paraId="53E300E1" w16cid:durableId="26F159F3"/>
  <w16cid:commentId w16cid:paraId="04623F7C" w16cid:durableId="26F16294"/>
  <w16cid:commentId w16cid:paraId="195C5937" w16cid:durableId="26F162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B8"/>
    <w:rsid w:val="0007231C"/>
    <w:rsid w:val="000A274F"/>
    <w:rsid w:val="00185506"/>
    <w:rsid w:val="003B7807"/>
    <w:rsid w:val="005B1DF1"/>
    <w:rsid w:val="0062459E"/>
    <w:rsid w:val="00A66597"/>
    <w:rsid w:val="00C678A2"/>
    <w:rsid w:val="00DB02B8"/>
    <w:rsid w:val="00DD2E6F"/>
    <w:rsid w:val="00EB443D"/>
    <w:rsid w:val="00F15FCA"/>
    <w:rsid w:val="00F666CC"/>
    <w:rsid w:val="00F841FB"/>
    <w:rsid w:val="00F94452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C188E"/>
  <w15:chartTrackingRefBased/>
  <w15:docId w15:val="{7D056063-C5CC-8646-ABEB-9B37E7BE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4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66597"/>
  </w:style>
  <w:style w:type="character" w:styleId="CommentReference">
    <w:name w:val="annotation reference"/>
    <w:basedOn w:val="DefaultParagraphFont"/>
    <w:uiPriority w:val="99"/>
    <w:semiHidden/>
    <w:unhideWhenUsed/>
    <w:rsid w:val="00A66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5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5</cp:revision>
  <dcterms:created xsi:type="dcterms:W3CDTF">2022-10-11T04:43:00Z</dcterms:created>
  <dcterms:modified xsi:type="dcterms:W3CDTF">2022-10-14T04:42:00Z</dcterms:modified>
</cp:coreProperties>
</file>