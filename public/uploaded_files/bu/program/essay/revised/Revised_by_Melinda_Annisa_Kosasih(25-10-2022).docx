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1AC4" w14:textId="77777777" w:rsidR="00EF020F" w:rsidRPr="00EF020F" w:rsidRDefault="00EF020F" w:rsidP="00EF020F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EF020F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Please briefly elaborate on one of your extracurricular activities or work experiences. (250 words)</w:t>
      </w:r>
    </w:p>
    <w:p w14:paraId="7DCCDE54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</w:p>
    <w:p w14:paraId="377A2B43" w14:textId="00150E3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Holding an international conference with a target live audience of 1,000 on zoom was not an easy feat. At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MyFLY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>, we were ambitious enough to hold a 3</w:t>
      </w:r>
      <w:ins w:id="0" w:author="Chiara Situmorang" w:date="2022-10-25T21:51:00Z">
        <w:r w:rsidR="007B7C03">
          <w:rPr>
            <w:rFonts w:ascii="Arial" w:eastAsia="Times New Roman" w:hAnsi="Arial" w:cs="Arial"/>
            <w:color w:val="000000"/>
            <w:sz w:val="22"/>
            <w:szCs w:val="22"/>
          </w:rPr>
          <w:t>-</w:t>
        </w:r>
      </w:ins>
      <w:del w:id="1" w:author="Chiara Situmorang" w:date="2022-10-25T21:51:00Z">
        <w:r w:rsidRPr="00EF020F" w:rsidDel="007B7C0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Pr="00EF020F">
        <w:rPr>
          <w:rFonts w:ascii="Arial" w:eastAsia="Times New Roman" w:hAnsi="Arial" w:cs="Arial"/>
          <w:color w:val="000000"/>
          <w:sz w:val="22"/>
          <w:szCs w:val="22"/>
        </w:rPr>
        <w:t>day</w:t>
      </w:r>
      <w:ins w:id="2" w:author="Chiara Situmorang" w:date="2022-10-25T21:51:00Z">
        <w:r w:rsidR="007B7C0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3" w:author="Chiara Situmorang" w:date="2022-10-25T21:51:00Z">
        <w:r w:rsidRPr="00EF020F" w:rsidDel="007B7C03">
          <w:rPr>
            <w:rFonts w:ascii="Arial" w:eastAsia="Times New Roman" w:hAnsi="Arial" w:cs="Arial"/>
            <w:color w:val="000000"/>
            <w:sz w:val="22"/>
            <w:szCs w:val="22"/>
          </w:rPr>
          <w:delText>-</w:delText>
        </w:r>
      </w:del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finance and blockchain conference with reputable speakers from all over the world. As </w:t>
      </w:r>
      <w:del w:id="4" w:author="Chiara Situmorang" w:date="2022-10-25T21:51:00Z">
        <w:r w:rsidRPr="00EF020F" w:rsidDel="007B7C0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 </w:delText>
        </w:r>
      </w:del>
      <w:r w:rsidRPr="00EF020F">
        <w:rPr>
          <w:rFonts w:ascii="Arial" w:eastAsia="Times New Roman" w:hAnsi="Arial" w:cs="Arial"/>
          <w:color w:val="000000"/>
          <w:sz w:val="22"/>
          <w:szCs w:val="22"/>
        </w:rPr>
        <w:t>Co-Director of Outreach, I led a team of 4 to strategize a marketing plan to reach our target audience. </w:t>
      </w:r>
    </w:p>
    <w:p w14:paraId="64DA6ECC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</w:p>
    <w:p w14:paraId="2AD97090" w14:textId="781AA3C1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  <w:commentRangeStart w:id="5"/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While preparing for the event, </w:t>
      </w:r>
      <w:del w:id="6" w:author="Chiara Situmorang" w:date="2022-10-25T21:52:00Z">
        <w:r w:rsidRPr="00EF020F" w:rsidDel="007B7C03">
          <w:rPr>
            <w:rFonts w:ascii="Arial" w:eastAsia="Times New Roman" w:hAnsi="Arial" w:cs="Arial"/>
            <w:color w:val="000000"/>
            <w:sz w:val="22"/>
            <w:szCs w:val="22"/>
          </w:rPr>
          <w:delText>the Outreach</w:delText>
        </w:r>
      </w:del>
      <w:ins w:id="7" w:author="Chiara Situmorang" w:date="2022-10-25T21:52:00Z">
        <w:r w:rsidR="007B7C03">
          <w:rPr>
            <w:rFonts w:ascii="Arial" w:eastAsia="Times New Roman" w:hAnsi="Arial" w:cs="Arial"/>
            <w:color w:val="000000"/>
            <w:sz w:val="22"/>
            <w:szCs w:val="22"/>
          </w:rPr>
          <w:t>my</w:t>
        </w:r>
      </w:ins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 branch performance was inconsistent. At times we </w:t>
      </w:r>
      <w:del w:id="8" w:author="Chiara Situmorang" w:date="2022-10-25T21:52:00Z">
        <w:r w:rsidRPr="00EF020F" w:rsidDel="007B7C0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had </w:delText>
        </w:r>
      </w:del>
      <w:ins w:id="9" w:author="Chiara Situmorang" w:date="2022-10-25T21:52:00Z">
        <w:r w:rsidR="007B7C03">
          <w:rPr>
            <w:rFonts w:ascii="Arial" w:eastAsia="Times New Roman" w:hAnsi="Arial" w:cs="Arial"/>
            <w:color w:val="000000"/>
            <w:sz w:val="22"/>
            <w:szCs w:val="22"/>
          </w:rPr>
          <w:t>got</w:t>
        </w:r>
        <w:r w:rsidR="007B7C03" w:rsidRPr="00EF020F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EF020F">
        <w:rPr>
          <w:rFonts w:ascii="Arial" w:eastAsia="Times New Roman" w:hAnsi="Arial" w:cs="Arial"/>
          <w:color w:val="000000"/>
          <w:sz w:val="22"/>
          <w:szCs w:val="22"/>
        </w:rPr>
        <w:t>a lot of work done, other times we were swamped with other priorities and did not get things done. In order to add consistency, I strategically divided the tasks based on our abilities. Two were in charge of managing social media and two others were content creators. I helped both units as well as created a document where we c</w:t>
      </w:r>
      <w:ins w:id="10" w:author="Chiara Situmorang" w:date="2022-10-25T21:52:00Z">
        <w:r w:rsidR="007B7C03">
          <w:rPr>
            <w:rFonts w:ascii="Arial" w:eastAsia="Times New Roman" w:hAnsi="Arial" w:cs="Arial"/>
            <w:color w:val="000000"/>
            <w:sz w:val="22"/>
            <w:szCs w:val="22"/>
          </w:rPr>
          <w:t>ould</w:t>
        </w:r>
      </w:ins>
      <w:del w:id="11" w:author="Chiara Situmorang" w:date="2022-10-25T21:52:00Z">
        <w:r w:rsidRPr="00EF020F" w:rsidDel="007B7C03">
          <w:rPr>
            <w:rFonts w:ascii="Arial" w:eastAsia="Times New Roman" w:hAnsi="Arial" w:cs="Arial"/>
            <w:color w:val="000000"/>
            <w:sz w:val="22"/>
            <w:szCs w:val="22"/>
          </w:rPr>
          <w:delText>an</w:delText>
        </w:r>
      </w:del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 give feedback to each other and decided which ideas were most relevant.</w:t>
      </w:r>
    </w:p>
    <w:p w14:paraId="72BFFFBA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</w:p>
    <w:p w14:paraId="4AC28459" w14:textId="4AC01D5D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I incorporated schedules and deadlines into the platform, along with the person-in-charge for each task. With this system of accountability, we can keep track of the next thing we have to do. I had to personally give support to my members and remind them on several occasions if they missed any deadline. We advertised on </w:t>
      </w:r>
      <w:ins w:id="12" w:author="Chiara Situmorang" w:date="2022-10-25T21:52:00Z">
        <w:r w:rsidR="007B7C03">
          <w:rPr>
            <w:rFonts w:ascii="Arial" w:eastAsia="Times New Roman" w:hAnsi="Arial" w:cs="Arial"/>
            <w:color w:val="000000"/>
            <w:sz w:val="22"/>
            <w:szCs w:val="22"/>
          </w:rPr>
          <w:t>I</w:t>
        </w:r>
      </w:ins>
      <w:del w:id="13" w:author="Chiara Situmorang" w:date="2022-10-25T21:52:00Z">
        <w:r w:rsidRPr="00EF020F" w:rsidDel="007B7C03">
          <w:rPr>
            <w:rFonts w:ascii="Arial" w:eastAsia="Times New Roman" w:hAnsi="Arial" w:cs="Arial"/>
            <w:color w:val="000000"/>
            <w:sz w:val="22"/>
            <w:szCs w:val="22"/>
          </w:rPr>
          <w:delText>i</w:delText>
        </w:r>
      </w:del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nstagram and </w:t>
      </w:r>
      <w:proofErr w:type="spellStart"/>
      <w:ins w:id="14" w:author="Chiara Situmorang" w:date="2022-10-25T21:53:00Z">
        <w:r w:rsidR="007B7C03">
          <w:rPr>
            <w:rFonts w:ascii="Arial" w:eastAsia="Times New Roman" w:hAnsi="Arial" w:cs="Arial"/>
            <w:color w:val="000000"/>
            <w:sz w:val="22"/>
            <w:szCs w:val="22"/>
          </w:rPr>
          <w:t>T</w:t>
        </w:r>
      </w:ins>
      <w:del w:id="15" w:author="Chiara Situmorang" w:date="2022-10-25T21:52:00Z">
        <w:r w:rsidRPr="00EF020F" w:rsidDel="007B7C03">
          <w:rPr>
            <w:rFonts w:ascii="Arial" w:eastAsia="Times New Roman" w:hAnsi="Arial" w:cs="Arial"/>
            <w:color w:val="000000"/>
            <w:sz w:val="22"/>
            <w:szCs w:val="22"/>
          </w:rPr>
          <w:delText>t</w:delText>
        </w:r>
      </w:del>
      <w:r w:rsidRPr="00EF020F">
        <w:rPr>
          <w:rFonts w:ascii="Arial" w:eastAsia="Times New Roman" w:hAnsi="Arial" w:cs="Arial"/>
          <w:color w:val="000000"/>
          <w:sz w:val="22"/>
          <w:szCs w:val="22"/>
        </w:rPr>
        <w:t>iktok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 and used our network to reach out to family, friends and schools. </w:t>
      </w:r>
    </w:p>
    <w:commentRangeEnd w:id="5"/>
    <w:p w14:paraId="235C14E3" w14:textId="77777777" w:rsidR="00EF020F" w:rsidRPr="00EF020F" w:rsidRDefault="00F969BA" w:rsidP="00EF020F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commentReference w:id="5"/>
      </w:r>
    </w:p>
    <w:p w14:paraId="1E9A180B" w14:textId="11A1C5A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  <w:commentRangeStart w:id="16"/>
      <w:r w:rsidRPr="00EF020F">
        <w:rPr>
          <w:rFonts w:ascii="Arial" w:eastAsia="Times New Roman" w:hAnsi="Arial" w:cs="Arial"/>
          <w:color w:val="000000"/>
          <w:sz w:val="22"/>
          <w:szCs w:val="22"/>
        </w:rPr>
        <w:t>On the first day of the conference, I took a deep breath</w:t>
      </w:r>
      <w:ins w:id="17" w:author="Chiara Situmorang" w:date="2022-10-25T21:53:00Z">
        <w:r w:rsidR="007B7C03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18" w:author="Chiara Situmorang" w:date="2022-10-25T21:53:00Z">
        <w:r w:rsidRPr="00EF020F" w:rsidDel="007B7C03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 “Welcome</w:t>
      </w:r>
      <w:ins w:id="19" w:author="Chiara Situmorang" w:date="2022-10-25T21:53:00Z">
        <w:r w:rsidR="007B7C03">
          <w:rPr>
            <w:rFonts w:ascii="Arial" w:eastAsia="Times New Roman" w:hAnsi="Arial" w:cs="Arial"/>
            <w:color w:val="000000"/>
            <w:sz w:val="22"/>
            <w:szCs w:val="22"/>
          </w:rPr>
          <w:t>!</w:t>
        </w:r>
      </w:ins>
      <w:del w:id="20" w:author="Chiara Situmorang" w:date="2022-10-25T21:53:00Z">
        <w:r w:rsidRPr="00EF020F" w:rsidDel="007B7C03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 I am Brian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Goen</w:t>
      </w:r>
      <w:ins w:id="21" w:author="Chiara Situmorang" w:date="2022-10-25T21:53:00Z">
        <w:r w:rsidR="007B7C03">
          <w:rPr>
            <w:rFonts w:ascii="Arial" w:eastAsia="Times New Roman" w:hAnsi="Arial" w:cs="Arial"/>
            <w:color w:val="000000"/>
            <w:sz w:val="22"/>
            <w:szCs w:val="22"/>
          </w:rPr>
          <w:t>a</w:t>
        </w:r>
      </w:ins>
      <w:r w:rsidRPr="00EF020F">
        <w:rPr>
          <w:rFonts w:ascii="Arial" w:eastAsia="Times New Roman" w:hAnsi="Arial" w:cs="Arial"/>
          <w:color w:val="000000"/>
          <w:sz w:val="22"/>
          <w:szCs w:val="22"/>
        </w:rPr>
        <w:t>wan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, host of the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myFLY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 Finance and Blockchain Conference</w:t>
      </w:r>
      <w:ins w:id="22" w:author="Chiara Situmorang" w:date="2022-10-25T21:53:00Z">
        <w:r w:rsidR="007B7C03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 and I would like to welcome Brian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Huen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>, a portfolio manager handling $350 billion worth of assets….” </w:t>
      </w:r>
    </w:p>
    <w:p w14:paraId="18990DBA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</w:p>
    <w:commentRangeEnd w:id="16"/>
    <w:p w14:paraId="42B06718" w14:textId="77777777" w:rsidR="00EF020F" w:rsidRPr="00EF020F" w:rsidRDefault="00CF3BA6" w:rsidP="00EF020F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commentReference w:id="16"/>
      </w:r>
      <w:commentRangeStart w:id="23"/>
      <w:r w:rsidR="00EF020F" w:rsidRPr="00EF020F">
        <w:rPr>
          <w:rFonts w:ascii="Arial" w:eastAsia="Times New Roman" w:hAnsi="Arial" w:cs="Arial"/>
          <w:color w:val="000000"/>
          <w:sz w:val="22"/>
          <w:szCs w:val="22"/>
        </w:rPr>
        <w:t>The online event was a success. The personal interactions with these individuals gave me a glimpse of their lives showing me how life is like a stock market. In the short run it is volatile and goes up and down, but with discipline we can lead a balanced life and grow continuously making an upward slope in the long run. </w:t>
      </w:r>
      <w:commentRangeEnd w:id="23"/>
      <w:r w:rsidR="00462714">
        <w:rPr>
          <w:rStyle w:val="CommentReference"/>
        </w:rPr>
        <w:commentReference w:id="23"/>
      </w:r>
    </w:p>
    <w:p w14:paraId="046FEB59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</w:p>
    <w:p w14:paraId="382CC0E4" w14:textId="08F23219" w:rsidR="002256B3" w:rsidRDefault="00EF420B">
      <w:r w:rsidRPr="00EF420B">
        <w:rPr>
          <w:highlight w:val="yellow"/>
        </w:rPr>
        <w:t>Word count: 320 words</w:t>
      </w:r>
    </w:p>
    <w:p w14:paraId="44E0A646" w14:textId="77777777" w:rsidR="00843FC9" w:rsidRDefault="00843FC9"/>
    <w:p w14:paraId="5D5B87AB" w14:textId="47B46703" w:rsidR="00310755" w:rsidRPr="00310755" w:rsidRDefault="00462714" w:rsidP="007B7C03">
      <w:pPr>
        <w:shd w:val="clear" w:color="auto" w:fill="FFFFFF"/>
        <w:spacing w:before="100" w:beforeAutospacing="1" w:after="100" w:afterAutospacing="1"/>
        <w:rPr>
          <w:rFonts w:cs="Times New Roman"/>
          <w:color w:val="383838"/>
          <w:lang w:val="en-US"/>
        </w:rPr>
      </w:pPr>
      <w:r>
        <w:rPr>
          <w:rFonts w:cs="Arial"/>
          <w:lang w:val="en-US"/>
        </w:rPr>
        <w:t xml:space="preserve">Hi Brian, I see leadership potential in your essay, so you’re already heading the right way! For this type of prompt, what you want to do is to </w:t>
      </w:r>
      <w:r w:rsidR="00843FC9" w:rsidRPr="00843FC9">
        <w:rPr>
          <w:rFonts w:cs="Arial"/>
          <w:lang w:val="en-US"/>
        </w:rPr>
        <w:t>describe your responsibilities and accomplishments in detail</w:t>
      </w:r>
      <w:r>
        <w:rPr>
          <w:rFonts w:cs="Arial"/>
          <w:lang w:val="en-US"/>
        </w:rPr>
        <w:t xml:space="preserve"> </w:t>
      </w:r>
      <w:proofErr w:type="gramStart"/>
      <w:r>
        <w:rPr>
          <w:rFonts w:cs="Arial"/>
          <w:lang w:val="en-US"/>
        </w:rPr>
        <w:t>in order to</w:t>
      </w:r>
      <w:proofErr w:type="gramEnd"/>
      <w:r>
        <w:rPr>
          <w:rFonts w:cs="Arial"/>
          <w:lang w:val="en-US"/>
        </w:rPr>
        <w:t xml:space="preserve"> display your strengths</w:t>
      </w:r>
      <w:r w:rsidR="007B7C03">
        <w:rPr>
          <w:rFonts w:cs="Arial"/>
          <w:lang w:val="en-US"/>
        </w:rPr>
        <w:t xml:space="preserve"> (what are the strengths you want to highlight in this essay?)</w:t>
      </w:r>
      <w:r>
        <w:rPr>
          <w:rFonts w:cs="Arial"/>
          <w:lang w:val="en-US"/>
        </w:rPr>
        <w:t xml:space="preserve">. </w:t>
      </w:r>
    </w:p>
    <w:p w14:paraId="2C195C30" w14:textId="1F7668D5" w:rsidR="00310755" w:rsidRDefault="00462714" w:rsidP="00310755">
      <w:pPr>
        <w:shd w:val="clear" w:color="auto" w:fill="FFFFFF"/>
        <w:spacing w:before="100" w:beforeAutospacing="1" w:after="100" w:afterAutospacing="1"/>
        <w:rPr>
          <w:rFonts w:cs="Times New Roman"/>
          <w:color w:val="383838"/>
          <w:lang w:val="en-US"/>
        </w:rPr>
      </w:pPr>
      <w:r w:rsidRPr="00462714">
        <w:rPr>
          <w:rFonts w:cs="Times New Roman"/>
          <w:bCs/>
          <w:color w:val="383838"/>
          <w:lang w:val="en-US"/>
        </w:rPr>
        <w:t>You can begin with</w:t>
      </w:r>
      <w:r>
        <w:rPr>
          <w:rFonts w:cs="Times New Roman"/>
          <w:b/>
          <w:bCs/>
          <w:color w:val="383838"/>
          <w:lang w:val="en-US"/>
        </w:rPr>
        <w:t xml:space="preserve"> </w:t>
      </w:r>
      <w:r>
        <w:rPr>
          <w:rFonts w:cs="Times New Roman"/>
          <w:color w:val="383838"/>
          <w:lang w:val="en-US"/>
        </w:rPr>
        <w:t xml:space="preserve">a description of </w:t>
      </w:r>
      <w:r w:rsidR="00310755" w:rsidRPr="00310755">
        <w:rPr>
          <w:rFonts w:cs="Times New Roman"/>
          <w:color w:val="383838"/>
          <w:lang w:val="en-US"/>
        </w:rPr>
        <w:t xml:space="preserve">the challenge </w:t>
      </w:r>
      <w:r>
        <w:rPr>
          <w:rFonts w:cs="Times New Roman"/>
          <w:color w:val="383838"/>
          <w:lang w:val="en-US"/>
        </w:rPr>
        <w:t>your club has faced</w:t>
      </w:r>
      <w:r w:rsidR="00310755" w:rsidRPr="00310755">
        <w:rPr>
          <w:rFonts w:cs="Times New Roman"/>
          <w:color w:val="383838"/>
          <w:lang w:val="en-US"/>
        </w:rPr>
        <w:t xml:space="preserve">. The </w:t>
      </w:r>
      <w:r>
        <w:rPr>
          <w:rFonts w:cs="Times New Roman"/>
          <w:color w:val="383838"/>
          <w:lang w:val="en-US"/>
        </w:rPr>
        <w:t xml:space="preserve">problem could be social issue/other important issues, or a particular challenge that your club faced. </w:t>
      </w:r>
      <w:r w:rsidR="007B7C03">
        <w:rPr>
          <w:rFonts w:cs="Times New Roman"/>
          <w:color w:val="383838"/>
          <w:lang w:val="en-US"/>
        </w:rPr>
        <w:t>You’ve done this already.</w:t>
      </w:r>
    </w:p>
    <w:p w14:paraId="3C05C448" w14:textId="77777777" w:rsidR="007B7C03" w:rsidRDefault="00462714" w:rsidP="00310755">
      <w:pPr>
        <w:shd w:val="clear" w:color="auto" w:fill="FFFFFF"/>
        <w:spacing w:before="100" w:beforeAutospacing="1" w:after="100" w:afterAutospacing="1"/>
        <w:rPr>
          <w:rFonts w:cs="Times New Roman"/>
          <w:color w:val="383838"/>
          <w:lang w:val="en-US"/>
        </w:rPr>
      </w:pPr>
      <w:r>
        <w:rPr>
          <w:rFonts w:cs="Times New Roman"/>
          <w:color w:val="383838"/>
          <w:lang w:val="en-US"/>
        </w:rPr>
        <w:t xml:space="preserve">Then, help us understand why you needed to overcome this challenge, and describe in detail what you did to solve it (this is where you display the strengths I mentioned earlier). </w:t>
      </w:r>
      <w:r w:rsidR="007B7C03">
        <w:rPr>
          <w:rFonts w:cs="Times New Roman"/>
          <w:color w:val="383838"/>
          <w:lang w:val="en-US"/>
        </w:rPr>
        <w:t xml:space="preserve">You’ve done this </w:t>
      </w:r>
      <w:proofErr w:type="spellStart"/>
      <w:r w:rsidR="007B7C03">
        <w:rPr>
          <w:rFonts w:cs="Times New Roman"/>
          <w:color w:val="383838"/>
          <w:lang w:val="en-US"/>
        </w:rPr>
        <w:t>too!</w:t>
      </w:r>
      <w:proofErr w:type="spellEnd"/>
    </w:p>
    <w:p w14:paraId="0B543768" w14:textId="730552B9" w:rsidR="00462714" w:rsidRDefault="007B7C03" w:rsidP="00310755">
      <w:pPr>
        <w:shd w:val="clear" w:color="auto" w:fill="FFFFFF"/>
        <w:spacing w:before="100" w:beforeAutospacing="1" w:after="100" w:afterAutospacing="1"/>
        <w:rPr>
          <w:rFonts w:cs="Times New Roman"/>
          <w:color w:val="383838"/>
          <w:lang w:val="en-US"/>
        </w:rPr>
      </w:pPr>
      <w:r>
        <w:rPr>
          <w:rFonts w:cs="Times New Roman"/>
          <w:color w:val="383838"/>
          <w:lang w:val="en-US"/>
        </w:rPr>
        <w:lastRenderedPageBreak/>
        <w:t>What’s still missing is</w:t>
      </w:r>
      <w:r w:rsidR="006D7F4C">
        <w:rPr>
          <w:rFonts w:cs="Times New Roman"/>
          <w:color w:val="383838"/>
          <w:lang w:val="en-US"/>
        </w:rPr>
        <w:t xml:space="preserve"> the specific evidence that what you’ve done mattered (data/success/recognition/</w:t>
      </w:r>
      <w:r>
        <w:rPr>
          <w:rFonts w:cs="Times New Roman"/>
          <w:color w:val="383838"/>
          <w:lang w:val="en-US"/>
        </w:rPr>
        <w:t>feedback from others</w:t>
      </w:r>
      <w:r w:rsidR="006D7F4C">
        <w:rPr>
          <w:rFonts w:cs="Times New Roman"/>
          <w:color w:val="383838"/>
          <w:lang w:val="en-US"/>
        </w:rPr>
        <w:t>, etc</w:t>
      </w:r>
      <w:r>
        <w:rPr>
          <w:rFonts w:cs="Times New Roman"/>
          <w:color w:val="383838"/>
          <w:lang w:val="en-US"/>
        </w:rPr>
        <w:t>.</w:t>
      </w:r>
      <w:r w:rsidR="006D7F4C">
        <w:rPr>
          <w:rFonts w:cs="Times New Roman"/>
          <w:color w:val="383838"/>
          <w:lang w:val="en-US"/>
        </w:rPr>
        <w:t>)</w:t>
      </w:r>
      <w:r>
        <w:rPr>
          <w:rFonts w:cs="Times New Roman"/>
          <w:color w:val="383838"/>
          <w:lang w:val="en-US"/>
        </w:rPr>
        <w:t>. What did you learn from the experience? Since this is a story about leadership, how did your actions impact others?</w:t>
      </w:r>
    </w:p>
    <w:p w14:paraId="0F6529F3" w14:textId="24A524E8" w:rsidR="006D7F4C" w:rsidRDefault="006D7F4C" w:rsidP="00310755">
      <w:pPr>
        <w:shd w:val="clear" w:color="auto" w:fill="FFFFFF"/>
        <w:spacing w:before="100" w:beforeAutospacing="1" w:after="100" w:afterAutospacing="1"/>
        <w:rPr>
          <w:rFonts w:cs="Times New Roman"/>
          <w:color w:val="383838"/>
          <w:lang w:val="en-US"/>
        </w:rPr>
      </w:pPr>
      <w:r>
        <w:rPr>
          <w:rFonts w:cs="Times New Roman"/>
          <w:color w:val="383838"/>
          <w:lang w:val="en-US"/>
        </w:rPr>
        <w:t xml:space="preserve">Best of luck! </w:t>
      </w:r>
    </w:p>
    <w:p w14:paraId="37070DB2" w14:textId="5360E816" w:rsidR="006D7F4C" w:rsidRPr="00310755" w:rsidRDefault="006D7F4C" w:rsidP="00310755">
      <w:pPr>
        <w:shd w:val="clear" w:color="auto" w:fill="FFFFFF"/>
        <w:spacing w:before="100" w:beforeAutospacing="1" w:after="100" w:afterAutospacing="1"/>
        <w:rPr>
          <w:rFonts w:cs="Times New Roman"/>
          <w:color w:val="383838"/>
          <w:lang w:val="en-US"/>
        </w:rPr>
      </w:pPr>
      <w:r>
        <w:rPr>
          <w:rFonts w:cs="Times New Roman"/>
          <w:color w:val="383838"/>
          <w:lang w:val="en-US"/>
        </w:rPr>
        <w:t>Melinda</w:t>
      </w:r>
      <w:r w:rsidR="007B7C03">
        <w:rPr>
          <w:rFonts w:cs="Times New Roman"/>
          <w:color w:val="383838"/>
          <w:lang w:val="en-US"/>
        </w:rPr>
        <w:t xml:space="preserve"> &amp; Chiara</w:t>
      </w:r>
    </w:p>
    <w:p w14:paraId="488C8D50" w14:textId="77777777" w:rsidR="00310755" w:rsidRPr="00310755" w:rsidRDefault="00310755" w:rsidP="00310755">
      <w:pPr>
        <w:rPr>
          <w:rFonts w:eastAsia="Times New Roman" w:cs="Times New Roman"/>
          <w:lang w:val="en-US"/>
        </w:rPr>
      </w:pPr>
    </w:p>
    <w:p w14:paraId="7957AB7C" w14:textId="77777777" w:rsidR="00843FC9" w:rsidRDefault="00843FC9"/>
    <w:sectPr w:rsidR="00843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Microsoft Office User" w:date="2022-10-25T19:48:00Z" w:initials="Office">
    <w:p w14:paraId="4D8BE032" w14:textId="075ABBE0" w:rsidR="00F969BA" w:rsidRDefault="00F969BA">
      <w:pPr>
        <w:pStyle w:val="CommentText"/>
      </w:pPr>
      <w:r>
        <w:rPr>
          <w:rStyle w:val="CommentReference"/>
        </w:rPr>
        <w:annotationRef/>
      </w:r>
      <w:r>
        <w:t xml:space="preserve">Hi Brian, I see your leadership skills are on display here. </w:t>
      </w:r>
      <w:r w:rsidR="00CF3BA6">
        <w:t xml:space="preserve">Good job! </w:t>
      </w:r>
    </w:p>
  </w:comment>
  <w:comment w:id="16" w:author="Microsoft Office User" w:date="2022-10-25T19:48:00Z" w:initials="Office">
    <w:p w14:paraId="3EE62876" w14:textId="31A557A1" w:rsidR="00CF3BA6" w:rsidRDefault="00CF3BA6">
      <w:pPr>
        <w:pStyle w:val="CommentText"/>
      </w:pPr>
      <w:r>
        <w:rPr>
          <w:rStyle w:val="CommentReference"/>
        </w:rPr>
        <w:annotationRef/>
      </w:r>
      <w:r>
        <w:t>Since you have word constraint, I feel you can just omit this part.</w:t>
      </w:r>
    </w:p>
  </w:comment>
  <w:comment w:id="23" w:author="Microsoft Office User" w:date="2022-10-25T20:01:00Z" w:initials="Office">
    <w:p w14:paraId="5ED5F2B6" w14:textId="2FE21BDB" w:rsidR="00462714" w:rsidRDefault="00462714">
      <w:pPr>
        <w:pStyle w:val="CommentText"/>
      </w:pPr>
      <w:r>
        <w:rPr>
          <w:rStyle w:val="CommentReference"/>
        </w:rPr>
        <w:annotationRef/>
      </w:r>
      <w:r>
        <w:t xml:space="preserve">The last part can be redone. Please see my comments below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8BE032" w15:done="0"/>
  <w15:commentEx w15:paraId="3EE62876" w15:done="0"/>
  <w15:commentEx w15:paraId="5ED5F2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8BE032" w16cid:durableId="2702D8B7"/>
  <w16cid:commentId w16cid:paraId="3EE62876" w16cid:durableId="2702D8B8"/>
  <w16cid:commentId w16cid:paraId="5ED5F2B6" w16cid:durableId="2702D8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70096"/>
    <w:multiLevelType w:val="multilevel"/>
    <w:tmpl w:val="43F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6548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20F"/>
    <w:rsid w:val="00185506"/>
    <w:rsid w:val="002256B3"/>
    <w:rsid w:val="00310755"/>
    <w:rsid w:val="00462714"/>
    <w:rsid w:val="0062459E"/>
    <w:rsid w:val="006D7F4C"/>
    <w:rsid w:val="007B7C03"/>
    <w:rsid w:val="00843FC9"/>
    <w:rsid w:val="00A74436"/>
    <w:rsid w:val="00CF3BA6"/>
    <w:rsid w:val="00EF020F"/>
    <w:rsid w:val="00EF420B"/>
    <w:rsid w:val="00F9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9A99"/>
  <w15:chartTrackingRefBased/>
  <w15:docId w15:val="{EF4E107F-4C6D-044D-9F49-2A425642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2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mp">
    <w:name w:val="comp"/>
    <w:basedOn w:val="Normal"/>
    <w:rsid w:val="00843FC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31075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969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9B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9B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9B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9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9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BA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B7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4</cp:revision>
  <dcterms:created xsi:type="dcterms:W3CDTF">2022-10-25T12:47:00Z</dcterms:created>
  <dcterms:modified xsi:type="dcterms:W3CDTF">2022-10-25T14:57:00Z</dcterms:modified>
</cp:coreProperties>
</file>