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77777777" w:rsidR="006270B6" w:rsidRPr="006270B6" w:rsidRDefault="006270B6" w:rsidP="006270B6">
      <w:pPr>
        <w:shd w:val="clear" w:color="auto" w:fill="FFFFFF"/>
        <w:rPr>
          <w:rFonts w:ascii="Times New Roman" w:eastAsia="Times New Roman" w:hAnsi="Times New Roman" w:cs="Times New Roman"/>
        </w:rPr>
      </w:pPr>
      <w:r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15AE2ECF" w14:textId="031AAD7F" w:rsidR="00ED7C09" w:rsidRPr="00ED7C09" w:rsidRDefault="00ED7C09" w:rsidP="00ED7C09">
      <w:pPr>
        <w:jc w:val="both"/>
        <w:rPr>
          <w:rFonts w:ascii="Times New Roman" w:eastAsia="Times New Roman" w:hAnsi="Times New Roman" w:cs="Times New Roman"/>
        </w:rPr>
      </w:pPr>
      <w:commentRangeStart w:id="0"/>
      <w:r w:rsidRPr="00ED7C09">
        <w:rPr>
          <w:rFonts w:ascii="Arial" w:eastAsia="Times New Roman" w:hAnsi="Arial" w:cs="Arial"/>
          <w:color w:val="000000"/>
          <w:sz w:val="22"/>
          <w:szCs w:val="22"/>
        </w:rPr>
        <w:t xml:space="preserve">Throughout junior high, I was always consistent in one thing: being both the shortest and smallest in my basketball team. My skinny, 5’2” stature </w:t>
      </w:r>
      <w:del w:id="1" w:author="Chiara Situmorang" w:date="2022-10-26T09:24:00Z">
        <w:r w:rsidRPr="00ED7C09" w:rsidDel="008D6C64">
          <w:rPr>
            <w:rFonts w:ascii="Arial" w:eastAsia="Times New Roman" w:hAnsi="Arial" w:cs="Arial"/>
            <w:color w:val="000000"/>
            <w:sz w:val="22"/>
            <w:szCs w:val="22"/>
          </w:rPr>
          <w:delText xml:space="preserve">would mean </w:delText>
        </w:r>
      </w:del>
      <w:ins w:id="2" w:author="Chiara Situmorang" w:date="2022-10-26T09:24:00Z">
        <w:r w:rsidR="008D6C64">
          <w:rPr>
            <w:rFonts w:ascii="Arial" w:eastAsia="Times New Roman" w:hAnsi="Arial" w:cs="Arial"/>
            <w:color w:val="000000"/>
            <w:sz w:val="22"/>
            <w:szCs w:val="22"/>
          </w:rPr>
          <w:t xml:space="preserve">meant </w:t>
        </w:r>
      </w:ins>
      <w:r w:rsidRPr="00ED7C09">
        <w:rPr>
          <w:rFonts w:ascii="Arial" w:eastAsia="Times New Roman" w:hAnsi="Arial" w:cs="Arial"/>
          <w:color w:val="000000"/>
          <w:sz w:val="22"/>
          <w:szCs w:val="22"/>
        </w:rPr>
        <w:t>that I lacked power and my opponents could easily swat away my shots. As a result, I ended up getting benched for most of the games, but my passion for basketball never diminished. </w:t>
      </w:r>
      <w:commentRangeEnd w:id="0"/>
      <w:r w:rsidR="00DA58FB">
        <w:rPr>
          <w:rStyle w:val="CommentReference"/>
        </w:rPr>
        <w:commentReference w:id="0"/>
      </w:r>
    </w:p>
    <w:p w14:paraId="5646877A" w14:textId="77777777" w:rsidR="00ED7C09" w:rsidRPr="00ED7C09" w:rsidRDefault="00ED7C09" w:rsidP="00ED7C09">
      <w:pPr>
        <w:rPr>
          <w:rFonts w:ascii="Times New Roman" w:eastAsia="Times New Roman" w:hAnsi="Times New Roman" w:cs="Times New Roman"/>
        </w:rPr>
      </w:pPr>
    </w:p>
    <w:p w14:paraId="266D3784" w14:textId="77777777" w:rsidR="008D6C64" w:rsidRDefault="00ED7C09" w:rsidP="00ED7C09">
      <w:pPr>
        <w:jc w:val="both"/>
        <w:rPr>
          <w:ins w:id="3" w:author="Chiara Situmorang" w:date="2022-10-26T09:24:00Z"/>
          <w:rFonts w:ascii="Arial" w:eastAsia="Times New Roman" w:hAnsi="Arial" w:cs="Arial"/>
          <w:color w:val="000000"/>
          <w:sz w:val="22"/>
          <w:szCs w:val="22"/>
        </w:rPr>
      </w:pPr>
      <w:r w:rsidRPr="00ED7C09">
        <w:rPr>
          <w:rFonts w:ascii="Arial" w:eastAsia="Times New Roman" w:hAnsi="Arial" w:cs="Arial"/>
          <w:color w:val="000000"/>
          <w:sz w:val="22"/>
          <w:szCs w:val="22"/>
        </w:rPr>
        <w:t xml:space="preserve">This left </w:t>
      </w:r>
      <w:ins w:id="4" w:author="Chiara Situmorang" w:date="2022-10-26T09:24:00Z">
        <w:r w:rsidR="008D6C64">
          <w:rPr>
            <w:rFonts w:ascii="Arial" w:eastAsia="Times New Roman" w:hAnsi="Arial" w:cs="Arial"/>
            <w:color w:val="000000"/>
            <w:sz w:val="22"/>
            <w:szCs w:val="22"/>
          </w:rPr>
          <w:t>me with</w:t>
        </w:r>
      </w:ins>
      <w:del w:id="5" w:author="Chiara Situmorang" w:date="2022-10-26T09:24:00Z">
        <w:r w:rsidRPr="00ED7C09" w:rsidDel="008D6C64">
          <w:rPr>
            <w:rFonts w:ascii="Arial" w:eastAsia="Times New Roman" w:hAnsi="Arial" w:cs="Arial"/>
            <w:color w:val="000000"/>
            <w:sz w:val="22"/>
            <w:szCs w:val="22"/>
          </w:rPr>
          <w:delText>a</w:delText>
        </w:r>
      </w:del>
      <w:r w:rsidRPr="00ED7C09">
        <w:rPr>
          <w:rFonts w:ascii="Arial" w:eastAsia="Times New Roman" w:hAnsi="Arial" w:cs="Arial"/>
          <w:color w:val="000000"/>
          <w:sz w:val="22"/>
          <w:szCs w:val="22"/>
        </w:rPr>
        <w:t xml:space="preserve"> question</w:t>
      </w:r>
      <w:ins w:id="6" w:author="Chiara Situmorang" w:date="2022-10-26T09:24:00Z">
        <w:r w:rsidR="008D6C64">
          <w:rPr>
            <w:rFonts w:ascii="Arial" w:eastAsia="Times New Roman" w:hAnsi="Arial" w:cs="Arial"/>
            <w:color w:val="000000"/>
            <w:sz w:val="22"/>
            <w:szCs w:val="22"/>
          </w:rPr>
          <w:t>s</w:t>
        </w:r>
      </w:ins>
      <w:r w:rsidRPr="00ED7C09">
        <w:rPr>
          <w:rFonts w:ascii="Arial" w:eastAsia="Times New Roman" w:hAnsi="Arial" w:cs="Arial"/>
          <w:color w:val="000000"/>
          <w:sz w:val="22"/>
          <w:szCs w:val="22"/>
        </w:rPr>
        <w:t xml:space="preserve"> that remained unanswered</w:t>
      </w:r>
      <w:ins w:id="7" w:author="Chiara Situmorang" w:date="2022-10-26T09:24:00Z">
        <w:r w:rsidR="008D6C64">
          <w:rPr>
            <w:rFonts w:ascii="Arial" w:eastAsia="Times New Roman" w:hAnsi="Arial" w:cs="Arial"/>
            <w:color w:val="000000"/>
            <w:sz w:val="22"/>
            <w:szCs w:val="22"/>
          </w:rPr>
          <w:t xml:space="preserve">: </w:t>
        </w:r>
      </w:ins>
      <w:del w:id="8" w:author="Chiara Situmorang" w:date="2022-10-26T09:24:00Z">
        <w:r w:rsidRPr="00ED7C09" w:rsidDel="008D6C64">
          <w:rPr>
            <w:rFonts w:ascii="Arial" w:eastAsia="Times New Roman" w:hAnsi="Arial" w:cs="Arial"/>
            <w:color w:val="000000"/>
            <w:sz w:val="22"/>
            <w:szCs w:val="22"/>
          </w:rPr>
          <w:delText>, “</w:delText>
        </w:r>
      </w:del>
      <w:r w:rsidRPr="00ED7C09">
        <w:rPr>
          <w:rFonts w:ascii="Arial" w:eastAsia="Times New Roman" w:hAnsi="Arial" w:cs="Arial"/>
          <w:color w:val="000000"/>
          <w:sz w:val="22"/>
          <w:szCs w:val="22"/>
        </w:rPr>
        <w:t>Why do I like playing basketball? Is it the thrill? Is it the sweat? Is it the victory?</w:t>
      </w:r>
      <w:del w:id="9" w:author="Chiara Situmorang" w:date="2022-10-26T09:24:00Z">
        <w:r w:rsidRPr="00ED7C09" w:rsidDel="008D6C64">
          <w:rPr>
            <w:rFonts w:ascii="Arial" w:eastAsia="Times New Roman" w:hAnsi="Arial" w:cs="Arial"/>
            <w:color w:val="000000"/>
            <w:sz w:val="22"/>
            <w:szCs w:val="22"/>
          </w:rPr>
          <w:delText>”</w:delText>
        </w:r>
      </w:del>
      <w:r w:rsidRPr="00ED7C09">
        <w:rPr>
          <w:rFonts w:ascii="Arial" w:eastAsia="Times New Roman" w:hAnsi="Arial" w:cs="Arial"/>
          <w:color w:val="000000"/>
          <w:sz w:val="22"/>
          <w:szCs w:val="22"/>
        </w:rPr>
        <w:t xml:space="preserve"> </w:t>
      </w:r>
    </w:p>
    <w:p w14:paraId="37AED62E" w14:textId="77777777" w:rsidR="008D6C64" w:rsidRDefault="008D6C64" w:rsidP="00ED7C09">
      <w:pPr>
        <w:jc w:val="both"/>
        <w:rPr>
          <w:ins w:id="10" w:author="Chiara Situmorang" w:date="2022-10-26T09:24:00Z"/>
          <w:rFonts w:ascii="Arial" w:eastAsia="Times New Roman" w:hAnsi="Arial" w:cs="Arial"/>
          <w:color w:val="000000"/>
          <w:sz w:val="22"/>
          <w:szCs w:val="22"/>
        </w:rPr>
      </w:pPr>
    </w:p>
    <w:p w14:paraId="6AC829B6" w14:textId="2BB0C629"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 xml:space="preserve">As the pandemic struck, I began to feel a growing desire to find the answer. Every 5 pm, loud thumps of dribbling coming from outside would mock me of my lockdown. With each passing day, I grew more and more uneasy as I yearned for the times where basketball was a regular part of my life. </w:t>
      </w:r>
      <w:commentRangeStart w:id="11"/>
      <w:r w:rsidRPr="00ED7C09">
        <w:rPr>
          <w:rFonts w:ascii="Arial" w:eastAsia="Times New Roman" w:hAnsi="Arial" w:cs="Arial"/>
          <w:color w:val="000000"/>
          <w:sz w:val="22"/>
          <w:szCs w:val="22"/>
        </w:rPr>
        <w:t>So, I started investigating</w:t>
      </w:r>
      <w:commentRangeEnd w:id="11"/>
      <w:r w:rsidR="008D6C64">
        <w:rPr>
          <w:rStyle w:val="CommentReference"/>
        </w:rPr>
        <w:commentReference w:id="11"/>
      </w:r>
      <w:r w:rsidRPr="00ED7C09">
        <w:rPr>
          <w:rFonts w:ascii="Arial" w:eastAsia="Times New Roman" w:hAnsi="Arial" w:cs="Arial"/>
          <w:color w:val="000000"/>
          <w:sz w:val="22"/>
          <w:szCs w:val="22"/>
        </w:rPr>
        <w:t>. </w:t>
      </w:r>
    </w:p>
    <w:p w14:paraId="1BF51585" w14:textId="77777777" w:rsidR="00ED7C09" w:rsidRPr="00ED7C09" w:rsidRDefault="00ED7C09" w:rsidP="00ED7C09">
      <w:pPr>
        <w:rPr>
          <w:rFonts w:ascii="Times New Roman" w:eastAsia="Times New Roman" w:hAnsi="Times New Roman" w:cs="Times New Roman"/>
        </w:rPr>
      </w:pPr>
    </w:p>
    <w:p w14:paraId="24474019" w14:textId="78F1F0CD"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I chose a quiet time to sneak out and play basketball alone. In a small basketball court near my house, I took a couple of shots and practiced some moves. It gave me a sense of relief, but something still felt lacking. I realized that my attachment towards basketball wasn’t just something physical</w:t>
      </w:r>
      <w:ins w:id="12" w:author="Chiara Situmorang" w:date="2022-10-26T09:26:00Z">
        <w:r w:rsidR="008D6C64">
          <w:rPr>
            <w:rFonts w:ascii="Arial" w:eastAsia="Times New Roman" w:hAnsi="Arial" w:cs="Arial"/>
            <w:color w:val="000000"/>
            <w:sz w:val="22"/>
            <w:szCs w:val="22"/>
          </w:rPr>
          <w:t>,</w:t>
        </w:r>
      </w:ins>
      <w:r w:rsidRPr="00ED7C09">
        <w:rPr>
          <w:rFonts w:ascii="Arial" w:eastAsia="Times New Roman" w:hAnsi="Arial" w:cs="Arial"/>
          <w:color w:val="000000"/>
          <w:sz w:val="22"/>
          <w:szCs w:val="22"/>
        </w:rPr>
        <w:t xml:space="preserve"> but something of deeper philosophical value. </w:t>
      </w:r>
    </w:p>
    <w:p w14:paraId="5C72BC12" w14:textId="77777777" w:rsidR="00ED7C09" w:rsidRPr="00ED7C09" w:rsidRDefault="00ED7C09" w:rsidP="00ED7C09">
      <w:pPr>
        <w:rPr>
          <w:rFonts w:ascii="Times New Roman" w:eastAsia="Times New Roman" w:hAnsi="Times New Roman" w:cs="Times New Roman"/>
        </w:rPr>
      </w:pPr>
    </w:p>
    <w:p w14:paraId="38A5F933" w14:textId="715D8A2D"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 xml:space="preserve">Arriving home, I proceeded to scour through old photos of my basketball team. As I went through each file, one photo stood out: the pregame photo of our team before the championship finals. Kneeling next to me was Bobbie, my closest teammate. A talented shooter who was quick on his feet and one of the team's core playmakers. Standing behind me was Rayner, the Dennis Rodman of our team. Though not the tallest or the biggest, his dedication to put his own body on the line makes him an exceptional defender. Next to him was Dillon, the heart and </w:t>
      </w:r>
      <w:del w:id="13" w:author="Chiara Situmorang" w:date="2022-10-26T09:26:00Z">
        <w:r w:rsidRPr="00ED7C09" w:rsidDel="008D6C64">
          <w:rPr>
            <w:rFonts w:ascii="Arial" w:eastAsia="Times New Roman" w:hAnsi="Arial" w:cs="Arial"/>
            <w:color w:val="000000"/>
            <w:sz w:val="22"/>
            <w:szCs w:val="22"/>
          </w:rPr>
          <w:delText xml:space="preserve">flare </w:delText>
        </w:r>
      </w:del>
      <w:ins w:id="14" w:author="Chiara Situmorang" w:date="2022-10-26T09:26:00Z">
        <w:r w:rsidR="008D6C64">
          <w:rPr>
            <w:rFonts w:ascii="Arial" w:eastAsia="Times New Roman" w:hAnsi="Arial" w:cs="Arial"/>
            <w:color w:val="000000"/>
            <w:sz w:val="22"/>
            <w:szCs w:val="22"/>
          </w:rPr>
          <w:t>soul</w:t>
        </w:r>
        <w:r w:rsidR="008D6C64" w:rsidRPr="00ED7C09">
          <w:rPr>
            <w:rFonts w:ascii="Arial" w:eastAsia="Times New Roman" w:hAnsi="Arial" w:cs="Arial"/>
            <w:color w:val="000000"/>
            <w:sz w:val="22"/>
            <w:szCs w:val="22"/>
          </w:rPr>
          <w:t xml:space="preserve"> </w:t>
        </w:r>
      </w:ins>
      <w:r w:rsidRPr="00ED7C09">
        <w:rPr>
          <w:rFonts w:ascii="Arial" w:eastAsia="Times New Roman" w:hAnsi="Arial" w:cs="Arial"/>
          <w:color w:val="000000"/>
          <w:sz w:val="22"/>
          <w:szCs w:val="22"/>
        </w:rPr>
        <w:t>of the group. A great leader who trusts his teammates and motivates through optimism.</w:t>
      </w:r>
    </w:p>
    <w:p w14:paraId="5255DA44" w14:textId="77777777" w:rsidR="00ED7C09" w:rsidRPr="00ED7C09" w:rsidRDefault="00ED7C09" w:rsidP="00ED7C09">
      <w:pPr>
        <w:rPr>
          <w:rFonts w:ascii="Times New Roman" w:eastAsia="Times New Roman" w:hAnsi="Times New Roman" w:cs="Times New Roman"/>
        </w:rPr>
      </w:pPr>
    </w:p>
    <w:p w14:paraId="42A33A25" w14:textId="1939DA52"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 xml:space="preserve">Looking at those pictures made me realize that </w:t>
      </w:r>
      <w:ins w:id="15" w:author="Chiara Situmorang" w:date="2022-10-26T09:26:00Z">
        <w:r w:rsidR="008D6C64">
          <w:rPr>
            <w:rFonts w:ascii="Arial" w:eastAsia="Times New Roman" w:hAnsi="Arial" w:cs="Arial"/>
            <w:color w:val="000000"/>
            <w:sz w:val="22"/>
            <w:szCs w:val="22"/>
          </w:rPr>
          <w:t>i</w:t>
        </w:r>
      </w:ins>
      <w:del w:id="16" w:author="Chiara Situmorang" w:date="2022-10-26T09:26:00Z">
        <w:r w:rsidRPr="00ED7C09" w:rsidDel="008D6C64">
          <w:rPr>
            <w:rFonts w:ascii="Arial" w:eastAsia="Times New Roman" w:hAnsi="Arial" w:cs="Arial"/>
            <w:color w:val="000000"/>
            <w:sz w:val="22"/>
            <w:szCs w:val="22"/>
          </w:rPr>
          <w:delText>I</w:delText>
        </w:r>
      </w:del>
      <w:r w:rsidRPr="00ED7C09">
        <w:rPr>
          <w:rFonts w:ascii="Arial" w:eastAsia="Times New Roman" w:hAnsi="Arial" w:cs="Arial"/>
          <w:color w:val="000000"/>
          <w:sz w:val="22"/>
          <w:szCs w:val="22"/>
        </w:rPr>
        <w:t>t wasn't the game that I fell in love with</w:t>
      </w:r>
      <w:ins w:id="17" w:author="Chiara Situmorang" w:date="2022-10-26T09:27:00Z">
        <w:r w:rsidR="008D6C64">
          <w:rPr>
            <w:rFonts w:ascii="Arial" w:eastAsia="Times New Roman" w:hAnsi="Arial" w:cs="Arial"/>
            <w:color w:val="000000"/>
            <w:sz w:val="22"/>
            <w:szCs w:val="22"/>
          </w:rPr>
          <w:t>—</w:t>
        </w:r>
      </w:ins>
      <w:del w:id="18" w:author="Chiara Situmorang" w:date="2022-10-26T09:27:00Z">
        <w:r w:rsidRPr="00ED7C09" w:rsidDel="008D6C64">
          <w:rPr>
            <w:rFonts w:ascii="Arial" w:eastAsia="Times New Roman" w:hAnsi="Arial" w:cs="Arial"/>
            <w:color w:val="000000"/>
            <w:sz w:val="22"/>
            <w:szCs w:val="22"/>
          </w:rPr>
          <w:delText xml:space="preserve">; </w:delText>
        </w:r>
      </w:del>
      <w:r w:rsidRPr="00ED7C09">
        <w:rPr>
          <w:rFonts w:ascii="Arial" w:eastAsia="Times New Roman" w:hAnsi="Arial" w:cs="Arial"/>
          <w:color w:val="000000"/>
          <w:sz w:val="22"/>
          <w:szCs w:val="22"/>
        </w:rPr>
        <w:t>not the thrill, not the sweats, not the victories. What matter</w:t>
      </w:r>
      <w:ins w:id="19" w:author="Thalia Priscilla" w:date="2022-10-25T13:29:00Z">
        <w:r w:rsidR="005C6E1B">
          <w:rPr>
            <w:rFonts w:ascii="Arial" w:eastAsia="Times New Roman" w:hAnsi="Arial" w:cs="Arial"/>
            <w:color w:val="000000"/>
            <w:sz w:val="22"/>
            <w:szCs w:val="22"/>
          </w:rPr>
          <w:t>ed</w:t>
        </w:r>
      </w:ins>
      <w:del w:id="20" w:author="Thalia Priscilla" w:date="2022-10-25T13:29:00Z">
        <w:r w:rsidRPr="00ED7C09" w:rsidDel="005C6E1B">
          <w:rPr>
            <w:rFonts w:ascii="Arial" w:eastAsia="Times New Roman" w:hAnsi="Arial" w:cs="Arial"/>
            <w:color w:val="000000"/>
            <w:sz w:val="22"/>
            <w:szCs w:val="22"/>
          </w:rPr>
          <w:delText>s</w:delText>
        </w:r>
      </w:del>
      <w:r w:rsidRPr="00ED7C09">
        <w:rPr>
          <w:rFonts w:ascii="Arial" w:eastAsia="Times New Roman" w:hAnsi="Arial" w:cs="Arial"/>
          <w:color w:val="000000"/>
          <w:sz w:val="22"/>
          <w:szCs w:val="22"/>
        </w:rPr>
        <w:t xml:space="preserve"> most </w:t>
      </w:r>
      <w:del w:id="21" w:author="Thalia Priscilla" w:date="2022-10-25T13:28:00Z">
        <w:r w:rsidRPr="00ED7C09" w:rsidDel="005C6E1B">
          <w:rPr>
            <w:rFonts w:ascii="Arial" w:eastAsia="Times New Roman" w:hAnsi="Arial" w:cs="Arial"/>
            <w:color w:val="000000"/>
            <w:sz w:val="22"/>
            <w:szCs w:val="22"/>
          </w:rPr>
          <w:delText xml:space="preserve">are </w:delText>
        </w:r>
      </w:del>
      <w:ins w:id="22" w:author="Thalia Priscilla" w:date="2022-10-25T13:28:00Z">
        <w:r w:rsidR="005C6E1B">
          <w:rPr>
            <w:rFonts w:ascii="Arial" w:eastAsia="Times New Roman" w:hAnsi="Arial" w:cs="Arial"/>
            <w:color w:val="000000"/>
            <w:sz w:val="22"/>
            <w:szCs w:val="22"/>
          </w:rPr>
          <w:t>w</w:t>
        </w:r>
      </w:ins>
      <w:ins w:id="23" w:author="Thalia Priscilla" w:date="2022-10-25T14:04:00Z">
        <w:r w:rsidR="007D1A32">
          <w:rPr>
            <w:rFonts w:ascii="Arial" w:eastAsia="Times New Roman" w:hAnsi="Arial" w:cs="Arial"/>
            <w:color w:val="000000"/>
            <w:sz w:val="22"/>
            <w:szCs w:val="22"/>
          </w:rPr>
          <w:t>ere</w:t>
        </w:r>
      </w:ins>
      <w:ins w:id="24" w:author="Thalia Priscilla" w:date="2022-10-25T13:28:00Z">
        <w:r w:rsidR="005C6E1B" w:rsidRPr="00ED7C09">
          <w:rPr>
            <w:rFonts w:ascii="Arial" w:eastAsia="Times New Roman" w:hAnsi="Arial" w:cs="Arial"/>
            <w:color w:val="000000"/>
            <w:sz w:val="22"/>
            <w:szCs w:val="22"/>
          </w:rPr>
          <w:t xml:space="preserve"> </w:t>
        </w:r>
      </w:ins>
      <w:r w:rsidRPr="00ED7C09">
        <w:rPr>
          <w:rFonts w:ascii="Arial" w:eastAsia="Times New Roman" w:hAnsi="Arial" w:cs="Arial"/>
          <w:color w:val="000000"/>
          <w:sz w:val="22"/>
          <w:szCs w:val="22"/>
        </w:rPr>
        <w:t xml:space="preserve">the connections I </w:t>
      </w:r>
      <w:del w:id="25" w:author="Thalia Priscilla" w:date="2022-10-25T14:05:00Z">
        <w:r w:rsidRPr="00ED7C09" w:rsidDel="007D1A32">
          <w:rPr>
            <w:rFonts w:ascii="Arial" w:eastAsia="Times New Roman" w:hAnsi="Arial" w:cs="Arial"/>
            <w:color w:val="000000"/>
            <w:sz w:val="22"/>
            <w:szCs w:val="22"/>
          </w:rPr>
          <w:delText xml:space="preserve">was able to </w:delText>
        </w:r>
      </w:del>
      <w:r w:rsidRPr="00ED7C09">
        <w:rPr>
          <w:rFonts w:ascii="Arial" w:eastAsia="Times New Roman" w:hAnsi="Arial" w:cs="Arial"/>
          <w:color w:val="000000"/>
          <w:sz w:val="22"/>
          <w:szCs w:val="22"/>
        </w:rPr>
        <w:t>establish</w:t>
      </w:r>
      <w:ins w:id="26" w:author="Thalia Priscilla" w:date="2022-10-25T14:05:00Z">
        <w:r w:rsidR="007D1A32">
          <w:rPr>
            <w:rFonts w:ascii="Arial" w:eastAsia="Times New Roman" w:hAnsi="Arial" w:cs="Arial"/>
            <w:color w:val="000000"/>
            <w:sz w:val="22"/>
            <w:szCs w:val="22"/>
          </w:rPr>
          <w:t>ed</w:t>
        </w:r>
      </w:ins>
      <w:r w:rsidRPr="00ED7C09">
        <w:rPr>
          <w:rFonts w:ascii="Arial" w:eastAsia="Times New Roman" w:hAnsi="Arial" w:cs="Arial"/>
          <w:color w:val="000000"/>
          <w:sz w:val="22"/>
          <w:szCs w:val="22"/>
        </w:rPr>
        <w:t xml:space="preserve"> with the incredible individuals in my team</w:t>
      </w:r>
      <w:ins w:id="27" w:author="Chiara Situmorang" w:date="2022-10-26T09:27:00Z">
        <w:r w:rsidR="008D6C64">
          <w:rPr>
            <w:rFonts w:ascii="Arial" w:eastAsia="Times New Roman" w:hAnsi="Arial" w:cs="Arial"/>
            <w:color w:val="000000"/>
            <w:sz w:val="22"/>
            <w:szCs w:val="22"/>
          </w:rPr>
          <w:t>;</w:t>
        </w:r>
      </w:ins>
      <w:ins w:id="28" w:author="Thalia Priscilla" w:date="2022-10-25T14:05:00Z">
        <w:del w:id="29" w:author="Chiara Situmorang" w:date="2022-10-26T09:27:00Z">
          <w:r w:rsidR="007D1A32" w:rsidDel="008D6C64">
            <w:rPr>
              <w:rFonts w:ascii="Arial" w:eastAsia="Times New Roman" w:hAnsi="Arial" w:cs="Arial"/>
              <w:color w:val="000000"/>
              <w:sz w:val="22"/>
              <w:szCs w:val="22"/>
            </w:rPr>
            <w:delText>:</w:delText>
          </w:r>
        </w:del>
      </w:ins>
      <w:del w:id="30" w:author="Thalia Priscilla" w:date="2022-10-25T13:42:00Z">
        <w:r w:rsidRPr="00ED7C09" w:rsidDel="00FD1472">
          <w:rPr>
            <w:rFonts w:ascii="Arial" w:eastAsia="Times New Roman" w:hAnsi="Arial" w:cs="Arial"/>
            <w:color w:val="000000"/>
            <w:sz w:val="22"/>
            <w:szCs w:val="22"/>
          </w:rPr>
          <w:delText>.</w:delText>
        </w:r>
      </w:del>
      <w:r w:rsidRPr="00ED7C09">
        <w:rPr>
          <w:rFonts w:ascii="Arial" w:eastAsia="Times New Roman" w:hAnsi="Arial" w:cs="Arial"/>
          <w:color w:val="000000"/>
          <w:sz w:val="22"/>
          <w:szCs w:val="22"/>
        </w:rPr>
        <w:t xml:space="preserve"> </w:t>
      </w:r>
      <w:ins w:id="31" w:author="Thalia Priscilla" w:date="2022-10-25T14:05:00Z">
        <w:r w:rsidR="007D1A32">
          <w:rPr>
            <w:rFonts w:ascii="Arial" w:eastAsia="Times New Roman" w:hAnsi="Arial" w:cs="Arial"/>
            <w:color w:val="000000"/>
            <w:sz w:val="22"/>
            <w:szCs w:val="22"/>
          </w:rPr>
          <w:t>getting</w:t>
        </w:r>
      </w:ins>
      <w:commentRangeStart w:id="32"/>
      <w:del w:id="33" w:author="Thalia Priscilla" w:date="2022-10-25T13:43:00Z">
        <w:r w:rsidRPr="00ED7C09" w:rsidDel="00FD1472">
          <w:rPr>
            <w:rFonts w:ascii="Arial" w:eastAsia="Times New Roman" w:hAnsi="Arial" w:cs="Arial"/>
            <w:color w:val="000000"/>
            <w:sz w:val="22"/>
            <w:szCs w:val="22"/>
          </w:rPr>
          <w:delText>T</w:delText>
        </w:r>
      </w:del>
      <w:del w:id="34" w:author="Thalia Priscilla" w:date="2022-10-25T14:05:00Z">
        <w:r w:rsidRPr="00ED7C09" w:rsidDel="007D1A32">
          <w:rPr>
            <w:rFonts w:ascii="Arial" w:eastAsia="Times New Roman" w:hAnsi="Arial" w:cs="Arial"/>
            <w:color w:val="000000"/>
            <w:sz w:val="22"/>
            <w:szCs w:val="22"/>
          </w:rPr>
          <w:delText>o get</w:delText>
        </w:r>
      </w:del>
      <w:r w:rsidRPr="00ED7C09">
        <w:rPr>
          <w:rFonts w:ascii="Arial" w:eastAsia="Times New Roman" w:hAnsi="Arial" w:cs="Arial"/>
          <w:color w:val="000000"/>
          <w:sz w:val="22"/>
          <w:szCs w:val="22"/>
        </w:rPr>
        <w:t xml:space="preserve"> to know them alongside their strengths and weaknesses</w:t>
      </w:r>
      <w:del w:id="35" w:author="Thalia Priscilla" w:date="2022-10-25T13:43:00Z">
        <w:r w:rsidRPr="00ED7C09" w:rsidDel="00FD1472">
          <w:rPr>
            <w:rFonts w:ascii="Arial" w:eastAsia="Times New Roman" w:hAnsi="Arial" w:cs="Arial"/>
            <w:color w:val="000000"/>
            <w:sz w:val="22"/>
            <w:szCs w:val="22"/>
          </w:rPr>
          <w:delText>,</w:delText>
        </w:r>
      </w:del>
      <w:r w:rsidRPr="00ED7C09">
        <w:rPr>
          <w:rFonts w:ascii="Arial" w:eastAsia="Times New Roman" w:hAnsi="Arial" w:cs="Arial"/>
          <w:color w:val="000000"/>
          <w:sz w:val="22"/>
          <w:szCs w:val="22"/>
        </w:rPr>
        <w:t xml:space="preserve"> and </w:t>
      </w:r>
      <w:del w:id="36" w:author="Thalia Priscilla" w:date="2022-10-25T13:43:00Z">
        <w:r w:rsidRPr="00ED7C09" w:rsidDel="00FD1472">
          <w:rPr>
            <w:rFonts w:ascii="Arial" w:eastAsia="Times New Roman" w:hAnsi="Arial" w:cs="Arial"/>
            <w:color w:val="000000"/>
            <w:sz w:val="22"/>
            <w:szCs w:val="22"/>
          </w:rPr>
          <w:delText xml:space="preserve">to </w:delText>
        </w:r>
      </w:del>
      <w:r w:rsidRPr="00ED7C09">
        <w:rPr>
          <w:rFonts w:ascii="Arial" w:eastAsia="Times New Roman" w:hAnsi="Arial" w:cs="Arial"/>
          <w:color w:val="000000"/>
          <w:sz w:val="22"/>
          <w:szCs w:val="22"/>
        </w:rPr>
        <w:t>mak</w:t>
      </w:r>
      <w:ins w:id="37" w:author="Thalia Priscilla" w:date="2022-10-25T14:05:00Z">
        <w:r w:rsidR="007D1A32">
          <w:rPr>
            <w:rFonts w:ascii="Arial" w:eastAsia="Times New Roman" w:hAnsi="Arial" w:cs="Arial"/>
            <w:color w:val="000000"/>
            <w:sz w:val="22"/>
            <w:szCs w:val="22"/>
          </w:rPr>
          <w:t>ing</w:t>
        </w:r>
      </w:ins>
      <w:del w:id="38" w:author="Thalia Priscilla" w:date="2022-10-25T14:05:00Z">
        <w:r w:rsidRPr="00ED7C09" w:rsidDel="007D1A32">
          <w:rPr>
            <w:rFonts w:ascii="Arial" w:eastAsia="Times New Roman" w:hAnsi="Arial" w:cs="Arial"/>
            <w:color w:val="000000"/>
            <w:sz w:val="22"/>
            <w:szCs w:val="22"/>
          </w:rPr>
          <w:delText>e</w:delText>
        </w:r>
      </w:del>
      <w:r w:rsidRPr="00ED7C09">
        <w:rPr>
          <w:rFonts w:ascii="Arial" w:eastAsia="Times New Roman" w:hAnsi="Arial" w:cs="Arial"/>
          <w:color w:val="000000"/>
          <w:sz w:val="22"/>
          <w:szCs w:val="22"/>
        </w:rPr>
        <w:t xml:space="preserve"> up for one another's shortcomings while developing together as a team.</w:t>
      </w:r>
      <w:commentRangeEnd w:id="32"/>
      <w:r w:rsidR="0094555A">
        <w:rPr>
          <w:rStyle w:val="CommentReference"/>
        </w:rPr>
        <w:commentReference w:id="32"/>
      </w:r>
      <w:r w:rsidRPr="00ED7C09">
        <w:rPr>
          <w:rFonts w:ascii="Arial" w:eastAsia="Times New Roman" w:hAnsi="Arial" w:cs="Arial"/>
          <w:color w:val="000000"/>
          <w:sz w:val="22"/>
          <w:szCs w:val="22"/>
        </w:rPr>
        <w:t xml:space="preserve"> I loved basketball because it allowed me to connect with people.</w:t>
      </w:r>
    </w:p>
    <w:p w14:paraId="0AFA764F" w14:textId="77777777" w:rsidR="00ED7C09" w:rsidRPr="00ED7C09" w:rsidRDefault="00ED7C09" w:rsidP="00ED7C09">
      <w:pPr>
        <w:rPr>
          <w:rFonts w:ascii="Times New Roman" w:eastAsia="Times New Roman" w:hAnsi="Times New Roman" w:cs="Times New Roman"/>
        </w:rPr>
      </w:pPr>
    </w:p>
    <w:p w14:paraId="45997882" w14:textId="69998E34"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 xml:space="preserve">Upon discovering the answer to the long reigning question, I proceeded to search for alternative activities to fill in the void left from being unable to play basketball. I first gravitated towards school organizations like the student council and school event committees, starting as a member but gradually earning the respect of the group as I invested my time and efforts. In the following years, I was entrusted </w:t>
      </w:r>
      <w:del w:id="39" w:author="Chiara Situmorang" w:date="2022-10-26T09:27:00Z">
        <w:r w:rsidRPr="00ED7C09" w:rsidDel="008D6C64">
          <w:rPr>
            <w:rFonts w:ascii="Arial" w:eastAsia="Times New Roman" w:hAnsi="Arial" w:cs="Arial"/>
            <w:color w:val="000000"/>
            <w:sz w:val="22"/>
            <w:szCs w:val="22"/>
          </w:rPr>
          <w:delText xml:space="preserve">to attain </w:delText>
        </w:r>
      </w:del>
      <w:ins w:id="40" w:author="Chiara Situmorang" w:date="2022-10-26T09:27:00Z">
        <w:r w:rsidR="008D6C64">
          <w:rPr>
            <w:rFonts w:ascii="Arial" w:eastAsia="Times New Roman" w:hAnsi="Arial" w:cs="Arial"/>
            <w:color w:val="000000"/>
            <w:sz w:val="22"/>
            <w:szCs w:val="22"/>
          </w:rPr>
          <w:t xml:space="preserve">with </w:t>
        </w:r>
      </w:ins>
      <w:commentRangeStart w:id="41"/>
      <w:r w:rsidRPr="00ED7C09">
        <w:rPr>
          <w:rFonts w:ascii="Arial" w:eastAsia="Times New Roman" w:hAnsi="Arial" w:cs="Arial"/>
          <w:color w:val="000000"/>
          <w:sz w:val="22"/>
          <w:szCs w:val="22"/>
        </w:rPr>
        <w:t xml:space="preserve">a higher position </w:t>
      </w:r>
      <w:commentRangeEnd w:id="41"/>
      <w:r w:rsidR="008D6C64">
        <w:rPr>
          <w:rStyle w:val="CommentReference"/>
        </w:rPr>
        <w:commentReference w:id="41"/>
      </w:r>
      <w:r w:rsidRPr="00ED7C09">
        <w:rPr>
          <w:rFonts w:ascii="Arial" w:eastAsia="Times New Roman" w:hAnsi="Arial" w:cs="Arial"/>
          <w:color w:val="000000"/>
          <w:sz w:val="22"/>
          <w:szCs w:val="22"/>
        </w:rPr>
        <w:t xml:space="preserve">which allowed me to connect with more people. Afterwards, I started approaching organizations out of school and participated in social activities to </w:t>
      </w:r>
      <w:del w:id="42" w:author="Chiara Situmorang" w:date="2022-10-26T09:28:00Z">
        <w:r w:rsidRPr="00ED7C09" w:rsidDel="008D6C64">
          <w:rPr>
            <w:rFonts w:ascii="Arial" w:eastAsia="Times New Roman" w:hAnsi="Arial" w:cs="Arial"/>
            <w:color w:val="000000"/>
            <w:sz w:val="22"/>
            <w:szCs w:val="22"/>
          </w:rPr>
          <w:delText xml:space="preserve">fulfill </w:delText>
        </w:r>
      </w:del>
      <w:ins w:id="43" w:author="Chiara Situmorang" w:date="2022-10-26T09:28:00Z">
        <w:r w:rsidR="008D6C64">
          <w:rPr>
            <w:rFonts w:ascii="Arial" w:eastAsia="Times New Roman" w:hAnsi="Arial" w:cs="Arial"/>
            <w:color w:val="000000"/>
            <w:sz w:val="22"/>
            <w:szCs w:val="22"/>
          </w:rPr>
          <w:t>satiate</w:t>
        </w:r>
        <w:r w:rsidR="008D6C64" w:rsidRPr="00ED7C09">
          <w:rPr>
            <w:rFonts w:ascii="Arial" w:eastAsia="Times New Roman" w:hAnsi="Arial" w:cs="Arial"/>
            <w:color w:val="000000"/>
            <w:sz w:val="22"/>
            <w:szCs w:val="22"/>
          </w:rPr>
          <w:t xml:space="preserve"> </w:t>
        </w:r>
      </w:ins>
      <w:r w:rsidRPr="00ED7C09">
        <w:rPr>
          <w:rFonts w:ascii="Arial" w:eastAsia="Times New Roman" w:hAnsi="Arial" w:cs="Arial"/>
          <w:color w:val="000000"/>
          <w:sz w:val="22"/>
          <w:szCs w:val="22"/>
        </w:rPr>
        <w:t xml:space="preserve">my prevailing appetite </w:t>
      </w:r>
      <w:del w:id="44" w:author="Chiara Situmorang" w:date="2022-10-26T09:29:00Z">
        <w:r w:rsidRPr="00ED7C09" w:rsidDel="008D6C64">
          <w:rPr>
            <w:rFonts w:ascii="Arial" w:eastAsia="Times New Roman" w:hAnsi="Arial" w:cs="Arial"/>
            <w:color w:val="000000"/>
            <w:sz w:val="22"/>
            <w:szCs w:val="22"/>
          </w:rPr>
          <w:delText>of attending new communities</w:delText>
        </w:r>
      </w:del>
      <w:ins w:id="45" w:author="Chiara Situmorang" w:date="2022-10-26T09:29:00Z">
        <w:r w:rsidR="008D6C64">
          <w:rPr>
            <w:rFonts w:ascii="Arial" w:eastAsia="Times New Roman" w:hAnsi="Arial" w:cs="Arial"/>
            <w:color w:val="000000"/>
            <w:sz w:val="22"/>
            <w:szCs w:val="22"/>
          </w:rPr>
          <w:t>for community</w:t>
        </w:r>
      </w:ins>
      <w:r w:rsidRPr="00ED7C09">
        <w:rPr>
          <w:rFonts w:ascii="Arial" w:eastAsia="Times New Roman" w:hAnsi="Arial" w:cs="Arial"/>
          <w:color w:val="000000"/>
          <w:sz w:val="22"/>
          <w:szCs w:val="22"/>
        </w:rPr>
        <w:t>. </w:t>
      </w:r>
    </w:p>
    <w:p w14:paraId="2BB0FBD4" w14:textId="77777777" w:rsidR="00ED7C09" w:rsidRPr="00ED7C09" w:rsidRDefault="00ED7C09" w:rsidP="00ED7C09">
      <w:pPr>
        <w:rPr>
          <w:rFonts w:ascii="Times New Roman" w:eastAsia="Times New Roman" w:hAnsi="Times New Roman" w:cs="Times New Roman"/>
        </w:rPr>
      </w:pPr>
    </w:p>
    <w:p w14:paraId="3FB9BD5F" w14:textId="49E674AD"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 xml:space="preserve">Upon </w:t>
      </w:r>
      <w:proofErr w:type="spellStart"/>
      <w:r w:rsidRPr="00ED7C09">
        <w:rPr>
          <w:rFonts w:ascii="Arial" w:eastAsia="Times New Roman" w:hAnsi="Arial" w:cs="Arial"/>
          <w:color w:val="000000"/>
          <w:sz w:val="22"/>
          <w:szCs w:val="22"/>
        </w:rPr>
        <w:t>reimmersing</w:t>
      </w:r>
      <w:proofErr w:type="spellEnd"/>
      <w:r w:rsidRPr="00ED7C09">
        <w:rPr>
          <w:rFonts w:ascii="Arial" w:eastAsia="Times New Roman" w:hAnsi="Arial" w:cs="Arial"/>
          <w:color w:val="000000"/>
          <w:sz w:val="22"/>
          <w:szCs w:val="22"/>
        </w:rPr>
        <w:t xml:space="preserve"> myself in </w:t>
      </w:r>
      <w:del w:id="46" w:author="Thalia Priscilla" w:date="2022-10-25T13:25:00Z">
        <w:r w:rsidRPr="00ED7C09" w:rsidDel="005C6E1B">
          <w:rPr>
            <w:rFonts w:ascii="Arial" w:eastAsia="Times New Roman" w:hAnsi="Arial" w:cs="Arial"/>
            <w:color w:val="000000"/>
            <w:sz w:val="22"/>
            <w:szCs w:val="22"/>
          </w:rPr>
          <w:delText xml:space="preserve">a </w:delText>
        </w:r>
      </w:del>
      <w:r w:rsidRPr="00ED7C09">
        <w:rPr>
          <w:rFonts w:ascii="Arial" w:eastAsia="Times New Roman" w:hAnsi="Arial" w:cs="Arial"/>
          <w:color w:val="000000"/>
          <w:sz w:val="22"/>
          <w:szCs w:val="22"/>
        </w:rPr>
        <w:t>positive communit</w:t>
      </w:r>
      <w:ins w:id="47" w:author="Thalia Priscilla" w:date="2022-10-25T13:25:00Z">
        <w:r w:rsidR="005C6E1B">
          <w:rPr>
            <w:rFonts w:ascii="Arial" w:eastAsia="Times New Roman" w:hAnsi="Arial" w:cs="Arial"/>
            <w:color w:val="000000"/>
            <w:sz w:val="22"/>
            <w:szCs w:val="22"/>
          </w:rPr>
          <w:t>ies</w:t>
        </w:r>
      </w:ins>
      <w:del w:id="48" w:author="Thalia Priscilla" w:date="2022-10-25T13:25:00Z">
        <w:r w:rsidRPr="00ED7C09" w:rsidDel="005C6E1B">
          <w:rPr>
            <w:rFonts w:ascii="Arial" w:eastAsia="Times New Roman" w:hAnsi="Arial" w:cs="Arial"/>
            <w:color w:val="000000"/>
            <w:sz w:val="22"/>
            <w:szCs w:val="22"/>
          </w:rPr>
          <w:delText>y</w:delText>
        </w:r>
      </w:del>
      <w:r w:rsidRPr="00ED7C09">
        <w:rPr>
          <w:rFonts w:ascii="Arial" w:eastAsia="Times New Roman" w:hAnsi="Arial" w:cs="Arial"/>
          <w:color w:val="000000"/>
          <w:sz w:val="22"/>
          <w:szCs w:val="22"/>
        </w:rPr>
        <w:t>, I was finally able to feel complete again. I came to understand how this had improved me as a person and helped me find purpose in my life. Being part of different organizations allowed me to meet and connect with m</w:t>
      </w:r>
      <w:ins w:id="49" w:author="Thalia Priscilla" w:date="2022-10-25T13:24:00Z">
        <w:r w:rsidR="005C6E1B">
          <w:rPr>
            <w:rFonts w:ascii="Arial" w:eastAsia="Times New Roman" w:hAnsi="Arial" w:cs="Arial"/>
            <w:color w:val="000000"/>
            <w:sz w:val="22"/>
            <w:szCs w:val="22"/>
          </w:rPr>
          <w:t>any</w:t>
        </w:r>
      </w:ins>
      <w:del w:id="50" w:author="Thalia Priscilla" w:date="2022-10-25T13:24:00Z">
        <w:r w:rsidRPr="00ED7C09" w:rsidDel="005C6E1B">
          <w:rPr>
            <w:rFonts w:ascii="Arial" w:eastAsia="Times New Roman" w:hAnsi="Arial" w:cs="Arial"/>
            <w:color w:val="000000"/>
            <w:sz w:val="22"/>
            <w:szCs w:val="22"/>
          </w:rPr>
          <w:delText>uch</w:delText>
        </w:r>
      </w:del>
      <w:r w:rsidRPr="00ED7C09">
        <w:rPr>
          <w:rFonts w:ascii="Arial" w:eastAsia="Times New Roman" w:hAnsi="Arial" w:cs="Arial"/>
          <w:color w:val="000000"/>
          <w:sz w:val="22"/>
          <w:szCs w:val="22"/>
        </w:rPr>
        <w:t xml:space="preserve"> more people than basketball. </w:t>
      </w:r>
      <w:commentRangeStart w:id="51"/>
      <w:r w:rsidRPr="00ED7C09">
        <w:rPr>
          <w:rFonts w:ascii="Arial" w:eastAsia="Times New Roman" w:hAnsi="Arial" w:cs="Arial"/>
          <w:color w:val="000000"/>
          <w:sz w:val="22"/>
          <w:szCs w:val="22"/>
        </w:rPr>
        <w:t xml:space="preserve">I was able to learn </w:t>
      </w:r>
      <w:ins w:id="52" w:author="Thalia Priscilla" w:date="2022-10-25T13:24:00Z">
        <w:del w:id="53" w:author="Chiara Situmorang" w:date="2022-10-26T09:29:00Z">
          <w:r w:rsidR="005C6E1B" w:rsidDel="008D6C64">
            <w:rPr>
              <w:rFonts w:ascii="Arial" w:eastAsia="Times New Roman" w:hAnsi="Arial" w:cs="Arial"/>
              <w:color w:val="000000"/>
              <w:sz w:val="22"/>
              <w:szCs w:val="22"/>
            </w:rPr>
            <w:delText>people’s</w:delText>
          </w:r>
        </w:del>
      </w:ins>
      <w:ins w:id="54" w:author="Chiara Situmorang" w:date="2022-10-26T09:29:00Z">
        <w:r w:rsidR="008D6C64">
          <w:rPr>
            <w:rFonts w:ascii="Arial" w:eastAsia="Times New Roman" w:hAnsi="Arial" w:cs="Arial"/>
            <w:color w:val="000000"/>
            <w:sz w:val="22"/>
            <w:szCs w:val="22"/>
          </w:rPr>
          <w:t>about</w:t>
        </w:r>
      </w:ins>
      <w:del w:id="55" w:author="Thalia Priscilla" w:date="2022-10-25T13:24:00Z">
        <w:r w:rsidRPr="00ED7C09" w:rsidDel="005C6E1B">
          <w:rPr>
            <w:rFonts w:ascii="Arial" w:eastAsia="Times New Roman" w:hAnsi="Arial" w:cs="Arial"/>
            <w:color w:val="000000"/>
            <w:sz w:val="22"/>
            <w:szCs w:val="22"/>
          </w:rPr>
          <w:delText>the</w:delText>
        </w:r>
      </w:del>
      <w:r w:rsidRPr="00ED7C09">
        <w:rPr>
          <w:rFonts w:ascii="Arial" w:eastAsia="Times New Roman" w:hAnsi="Arial" w:cs="Arial"/>
          <w:color w:val="000000"/>
          <w:sz w:val="22"/>
          <w:szCs w:val="22"/>
        </w:rPr>
        <w:t xml:space="preserve"> different cultures</w:t>
      </w:r>
      <w:del w:id="56" w:author="Thalia Priscilla" w:date="2022-10-25T13:24:00Z">
        <w:r w:rsidRPr="00ED7C09" w:rsidDel="005C6E1B">
          <w:rPr>
            <w:rFonts w:ascii="Arial" w:eastAsia="Times New Roman" w:hAnsi="Arial" w:cs="Arial"/>
            <w:color w:val="000000"/>
            <w:sz w:val="22"/>
            <w:szCs w:val="22"/>
          </w:rPr>
          <w:delText xml:space="preserve"> of people</w:delText>
        </w:r>
      </w:del>
      <w:r w:rsidRPr="00ED7C09">
        <w:rPr>
          <w:rFonts w:ascii="Arial" w:eastAsia="Times New Roman" w:hAnsi="Arial" w:cs="Arial"/>
          <w:color w:val="000000"/>
          <w:sz w:val="22"/>
          <w:szCs w:val="22"/>
        </w:rPr>
        <w:t>, their perspectives</w:t>
      </w:r>
      <w:del w:id="57" w:author="Thalia Priscilla" w:date="2022-10-25T13:38:00Z">
        <w:r w:rsidRPr="00ED7C09" w:rsidDel="009F373F">
          <w:rPr>
            <w:rFonts w:ascii="Arial" w:eastAsia="Times New Roman" w:hAnsi="Arial" w:cs="Arial"/>
            <w:color w:val="000000"/>
            <w:sz w:val="22"/>
            <w:szCs w:val="22"/>
          </w:rPr>
          <w:delText xml:space="preserve"> on certain matters</w:delText>
        </w:r>
      </w:del>
      <w:r w:rsidRPr="00ED7C09">
        <w:rPr>
          <w:rFonts w:ascii="Arial" w:eastAsia="Times New Roman" w:hAnsi="Arial" w:cs="Arial"/>
          <w:color w:val="000000"/>
          <w:sz w:val="22"/>
          <w:szCs w:val="22"/>
        </w:rPr>
        <w:t xml:space="preserve">, </w:t>
      </w:r>
      <w:del w:id="58" w:author="Thalia Priscilla" w:date="2022-10-25T13:37:00Z">
        <w:r w:rsidRPr="00ED7C09" w:rsidDel="009F373F">
          <w:rPr>
            <w:rFonts w:ascii="Arial" w:eastAsia="Times New Roman" w:hAnsi="Arial" w:cs="Arial"/>
            <w:color w:val="000000"/>
            <w:sz w:val="22"/>
            <w:szCs w:val="22"/>
          </w:rPr>
          <w:delText xml:space="preserve">and </w:delText>
        </w:r>
      </w:del>
      <w:r w:rsidRPr="00ED7C09">
        <w:rPr>
          <w:rFonts w:ascii="Arial" w:eastAsia="Times New Roman" w:hAnsi="Arial" w:cs="Arial"/>
          <w:color w:val="000000"/>
          <w:sz w:val="22"/>
          <w:szCs w:val="22"/>
        </w:rPr>
        <w:t>observe their ways of living</w:t>
      </w:r>
      <w:ins w:id="59" w:author="Thalia Priscilla" w:date="2022-10-25T13:50:00Z">
        <w:r w:rsidR="00884281">
          <w:rPr>
            <w:rFonts w:ascii="Arial" w:eastAsia="Times New Roman" w:hAnsi="Arial" w:cs="Arial"/>
            <w:color w:val="000000"/>
            <w:sz w:val="22"/>
            <w:szCs w:val="22"/>
          </w:rPr>
          <w:t>,</w:t>
        </w:r>
      </w:ins>
      <w:ins w:id="60" w:author="Thalia Priscilla" w:date="2022-10-25T13:37:00Z">
        <w:r w:rsidR="009F373F">
          <w:rPr>
            <w:rFonts w:ascii="Arial" w:eastAsia="Times New Roman" w:hAnsi="Arial" w:cs="Arial"/>
            <w:color w:val="000000"/>
            <w:sz w:val="22"/>
            <w:szCs w:val="22"/>
          </w:rPr>
          <w:t xml:space="preserve"> and </w:t>
        </w:r>
      </w:ins>
      <w:del w:id="61" w:author="Thalia Priscilla" w:date="2022-10-25T13:37:00Z">
        <w:r w:rsidRPr="00ED7C09" w:rsidDel="009F373F">
          <w:rPr>
            <w:rFonts w:ascii="Arial" w:eastAsia="Times New Roman" w:hAnsi="Arial" w:cs="Arial"/>
            <w:color w:val="000000"/>
            <w:sz w:val="22"/>
            <w:szCs w:val="22"/>
          </w:rPr>
          <w:delText xml:space="preserve">. </w:delText>
        </w:r>
      </w:del>
      <w:ins w:id="62" w:author="Thalia Priscilla" w:date="2022-10-25T13:37:00Z">
        <w:r w:rsidR="009F373F">
          <w:rPr>
            <w:rFonts w:ascii="Arial" w:eastAsia="Times New Roman" w:hAnsi="Arial" w:cs="Arial"/>
            <w:color w:val="000000"/>
            <w:sz w:val="22"/>
            <w:szCs w:val="22"/>
          </w:rPr>
          <w:t>c</w:t>
        </w:r>
      </w:ins>
      <w:del w:id="63" w:author="Thalia Priscilla" w:date="2022-10-25T13:37:00Z">
        <w:r w:rsidRPr="00ED7C09" w:rsidDel="009F373F">
          <w:rPr>
            <w:rFonts w:ascii="Arial" w:eastAsia="Times New Roman" w:hAnsi="Arial" w:cs="Arial"/>
            <w:color w:val="000000"/>
            <w:sz w:val="22"/>
            <w:szCs w:val="22"/>
          </w:rPr>
          <w:delText>C</w:delText>
        </w:r>
      </w:del>
      <w:r w:rsidRPr="00ED7C09">
        <w:rPr>
          <w:rFonts w:ascii="Arial" w:eastAsia="Times New Roman" w:hAnsi="Arial" w:cs="Arial"/>
          <w:color w:val="000000"/>
          <w:sz w:val="22"/>
          <w:szCs w:val="22"/>
        </w:rPr>
        <w:t>oncurrently, adopting the ones I find most beneficial and righteous</w:t>
      </w:r>
      <w:commentRangeEnd w:id="51"/>
      <w:r w:rsidR="00771523">
        <w:rPr>
          <w:rStyle w:val="CommentReference"/>
        </w:rPr>
        <w:commentReference w:id="51"/>
      </w:r>
      <w:r w:rsidRPr="00ED7C09">
        <w:rPr>
          <w:rFonts w:ascii="Arial" w:eastAsia="Times New Roman" w:hAnsi="Arial" w:cs="Arial"/>
          <w:color w:val="000000"/>
          <w:sz w:val="22"/>
          <w:szCs w:val="22"/>
        </w:rPr>
        <w:t xml:space="preserve">. </w:t>
      </w:r>
      <w:commentRangeStart w:id="64"/>
      <w:r w:rsidRPr="00ED7C09">
        <w:rPr>
          <w:rFonts w:ascii="Arial" w:eastAsia="Times New Roman" w:hAnsi="Arial" w:cs="Arial"/>
          <w:color w:val="000000"/>
          <w:sz w:val="22"/>
          <w:szCs w:val="22"/>
        </w:rPr>
        <w:t>Ultimately, this shaped me into a more insightful and open-minded person</w:t>
      </w:r>
      <w:ins w:id="65" w:author="Thalia Priscilla" w:date="2022-10-25T13:38:00Z">
        <w:r w:rsidR="009F373F">
          <w:rPr>
            <w:rFonts w:ascii="Arial" w:eastAsia="Times New Roman" w:hAnsi="Arial" w:cs="Arial"/>
            <w:color w:val="000000"/>
            <w:sz w:val="22"/>
            <w:szCs w:val="22"/>
          </w:rPr>
          <w:t xml:space="preserve"> and</w:t>
        </w:r>
      </w:ins>
      <w:del w:id="66" w:author="Thalia Priscilla" w:date="2022-10-25T13:38:00Z">
        <w:r w:rsidRPr="00ED7C09" w:rsidDel="009F373F">
          <w:rPr>
            <w:rFonts w:ascii="Arial" w:eastAsia="Times New Roman" w:hAnsi="Arial" w:cs="Arial"/>
            <w:color w:val="000000"/>
            <w:sz w:val="22"/>
            <w:szCs w:val="22"/>
          </w:rPr>
          <w:delText xml:space="preserve">. </w:delText>
        </w:r>
        <w:commentRangeStart w:id="67"/>
        <w:r w:rsidRPr="00ED7C09" w:rsidDel="009F373F">
          <w:rPr>
            <w:rFonts w:ascii="Arial" w:eastAsia="Times New Roman" w:hAnsi="Arial" w:cs="Arial"/>
            <w:color w:val="000000"/>
            <w:sz w:val="22"/>
            <w:szCs w:val="22"/>
          </w:rPr>
          <w:delText>Furthermore</w:delText>
        </w:r>
        <w:commentRangeEnd w:id="67"/>
        <w:r w:rsidR="009F373F" w:rsidDel="009F373F">
          <w:rPr>
            <w:rStyle w:val="CommentReference"/>
          </w:rPr>
          <w:commentReference w:id="67"/>
        </w:r>
        <w:r w:rsidRPr="00ED7C09" w:rsidDel="009F373F">
          <w:rPr>
            <w:rFonts w:ascii="Arial" w:eastAsia="Times New Roman" w:hAnsi="Arial" w:cs="Arial"/>
            <w:color w:val="000000"/>
            <w:sz w:val="22"/>
            <w:szCs w:val="22"/>
          </w:rPr>
          <w:delText>, it</w:delText>
        </w:r>
      </w:del>
      <w:r w:rsidRPr="00ED7C09">
        <w:rPr>
          <w:rFonts w:ascii="Arial" w:eastAsia="Times New Roman" w:hAnsi="Arial" w:cs="Arial"/>
          <w:color w:val="000000"/>
          <w:sz w:val="22"/>
          <w:szCs w:val="22"/>
        </w:rPr>
        <w:t xml:space="preserve"> allowed me to build a positive network of friends throughout Indonesia.</w:t>
      </w:r>
      <w:commentRangeEnd w:id="64"/>
      <w:r w:rsidR="008D6C64">
        <w:rPr>
          <w:rStyle w:val="CommentReference"/>
        </w:rPr>
        <w:commentReference w:id="64"/>
      </w:r>
    </w:p>
    <w:p w14:paraId="53A2B8AE" w14:textId="77777777" w:rsidR="00ED7C09" w:rsidRPr="00ED7C09" w:rsidRDefault="00ED7C09" w:rsidP="00ED7C09">
      <w:pPr>
        <w:rPr>
          <w:rFonts w:ascii="Times New Roman" w:eastAsia="Times New Roman" w:hAnsi="Times New Roman" w:cs="Times New Roman"/>
        </w:rPr>
      </w:pPr>
    </w:p>
    <w:p w14:paraId="2493DCE1"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 xml:space="preserve">I aspire to study abroad at an institution with a diverse student body so that I may interact and connect with diverse people from around the world, learning something new from each one of them while developing myself as an individual. </w:t>
      </w:r>
    </w:p>
    <w:p w14:paraId="578D6C45" w14:textId="77777777" w:rsidR="00ED7C09" w:rsidRPr="00ED7C09" w:rsidRDefault="00ED7C09" w:rsidP="00ED7C09">
      <w:pPr>
        <w:rPr>
          <w:rFonts w:ascii="Times New Roman" w:eastAsia="Times New Roman" w:hAnsi="Times New Roman" w:cs="Times New Roman"/>
        </w:rPr>
      </w:pPr>
    </w:p>
    <w:p w14:paraId="2FD07728" w14:textId="079B3C51" w:rsidR="006270B6" w:rsidRPr="005C6E1B" w:rsidRDefault="00884281" w:rsidP="006270B6">
      <w:pPr>
        <w:rPr>
          <w:ins w:id="68" w:author="Thalia Priscilla" w:date="2022-10-25T13:25:00Z"/>
          <w:rFonts w:eastAsia="Times New Roman" w:cstheme="minorHAnsi"/>
          <w:u w:val="single"/>
        </w:rPr>
      </w:pPr>
      <w:ins w:id="69" w:author="Thalia Priscilla" w:date="2022-10-25T13:50:00Z">
        <w:r>
          <w:rPr>
            <w:rFonts w:eastAsia="Times New Roman" w:cstheme="minorHAnsi"/>
            <w:u w:val="single"/>
          </w:rPr>
          <w:t>Hi Samuel</w:t>
        </w:r>
      </w:ins>
      <w:ins w:id="70" w:author="Thalia Priscilla" w:date="2022-10-25T13:25:00Z">
        <w:r w:rsidR="005C6E1B" w:rsidRPr="005C6E1B">
          <w:rPr>
            <w:rFonts w:eastAsia="Times New Roman" w:cstheme="minorHAnsi"/>
            <w:u w:val="single"/>
          </w:rPr>
          <w:t>:</w:t>
        </w:r>
      </w:ins>
    </w:p>
    <w:p w14:paraId="0D1E38A2" w14:textId="77777777" w:rsidR="005C6E1B" w:rsidRPr="005C6E1B" w:rsidRDefault="005C6E1B" w:rsidP="006270B6">
      <w:pPr>
        <w:rPr>
          <w:rFonts w:eastAsia="Times New Roman" w:cstheme="minorHAnsi"/>
        </w:rPr>
      </w:pPr>
    </w:p>
    <w:p w14:paraId="4EEC4BF7" w14:textId="43EE27A4" w:rsidR="00F666CC" w:rsidRDefault="00884281">
      <w:pPr>
        <w:rPr>
          <w:ins w:id="71" w:author="Thalia Priscilla" w:date="2022-10-25T13:51:00Z"/>
        </w:rPr>
      </w:pPr>
      <w:ins w:id="72" w:author="Thalia Priscilla" w:date="2022-10-25T13:50:00Z">
        <w:r>
          <w:t>I think this is almost good to go.</w:t>
        </w:r>
      </w:ins>
    </w:p>
    <w:p w14:paraId="13A882B1" w14:textId="42AB2D34" w:rsidR="00884281" w:rsidRDefault="00884281">
      <w:pPr>
        <w:rPr>
          <w:ins w:id="73" w:author="Thalia Priscilla" w:date="2022-10-25T13:51:00Z"/>
        </w:rPr>
      </w:pPr>
    </w:p>
    <w:p w14:paraId="3BF1F856" w14:textId="448E0DF5" w:rsidR="00884281" w:rsidRDefault="00884281">
      <w:pPr>
        <w:rPr>
          <w:ins w:id="74" w:author="Thalia Priscilla" w:date="2022-10-25T13:56:00Z"/>
        </w:rPr>
      </w:pPr>
      <w:ins w:id="75" w:author="Thalia Priscilla" w:date="2022-10-25T13:51:00Z">
        <w:r>
          <w:t xml:space="preserve">My suggestion is to limit verbose sentences and keep </w:t>
        </w:r>
      </w:ins>
      <w:ins w:id="76" w:author="Thalia Priscilla" w:date="2022-10-25T13:56:00Z">
        <w:r w:rsidR="008A6AEE">
          <w:t>your sentences</w:t>
        </w:r>
      </w:ins>
      <w:ins w:id="77" w:author="Thalia Priscilla" w:date="2022-10-25T13:51:00Z">
        <w:r>
          <w:t xml:space="preserve"> concise.</w:t>
        </w:r>
      </w:ins>
      <w:ins w:id="78" w:author="Thalia Priscilla" w:date="2022-10-25T13:56:00Z">
        <w:r w:rsidR="008A6AEE">
          <w:t xml:space="preserve"> Limit the use of prepositions</w:t>
        </w:r>
        <w:r w:rsidR="001104F2">
          <w:t xml:space="preserve"> and read over your whole essay for any redundancy. </w:t>
        </w:r>
      </w:ins>
      <w:ins w:id="79" w:author="Thalia Priscilla" w:date="2022-10-25T13:57:00Z">
        <w:r w:rsidR="00DA58FB">
          <w:t>In addition, you might want to limit using incomplete sentences.</w:t>
        </w:r>
      </w:ins>
    </w:p>
    <w:p w14:paraId="6B1E4A2D" w14:textId="2EC132BE" w:rsidR="00E10566" w:rsidRDefault="00E10566">
      <w:pPr>
        <w:rPr>
          <w:ins w:id="80" w:author="Thalia Priscilla" w:date="2022-10-25T13:56:00Z"/>
        </w:rPr>
      </w:pPr>
    </w:p>
    <w:p w14:paraId="7645A920" w14:textId="4D4E6F53" w:rsidR="00E10566" w:rsidRDefault="00E10566">
      <w:pPr>
        <w:rPr>
          <w:ins w:id="81" w:author="Thalia Priscilla" w:date="2022-10-25T13:56:00Z"/>
        </w:rPr>
      </w:pPr>
      <w:ins w:id="82" w:author="Thalia Priscilla" w:date="2022-10-25T13:56:00Z">
        <w:r>
          <w:t>Great work, all the best!</w:t>
        </w:r>
      </w:ins>
    </w:p>
    <w:p w14:paraId="55119D11" w14:textId="68E52205" w:rsidR="00E10566" w:rsidRDefault="00E10566">
      <w:pPr>
        <w:rPr>
          <w:ins w:id="83" w:author="Thalia Priscilla" w:date="2022-10-25T13:56:00Z"/>
        </w:rPr>
      </w:pPr>
    </w:p>
    <w:p w14:paraId="39570F61" w14:textId="0BED3E4F" w:rsidR="00E10566" w:rsidRDefault="00E10566">
      <w:ins w:id="84" w:author="Thalia Priscilla" w:date="2022-10-25T13:56:00Z">
        <w:r>
          <w:t>Thalia</w:t>
        </w:r>
      </w:ins>
    </w:p>
    <w:sectPr w:rsidR="00E105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25T14:01:00Z" w:initials="TP">
    <w:p w14:paraId="5D7E5567" w14:textId="3BB5B46D" w:rsidR="00DA58FB" w:rsidRDefault="00DA58FB">
      <w:pPr>
        <w:pStyle w:val="CommentText"/>
      </w:pPr>
      <w:r>
        <w:rPr>
          <w:rStyle w:val="CommentReference"/>
        </w:rPr>
        <w:annotationRef/>
      </w:r>
      <w:r>
        <w:t>I think this is a great condensed introduction!</w:t>
      </w:r>
    </w:p>
  </w:comment>
  <w:comment w:id="11" w:author="Chiara Situmorang" w:date="2022-10-26T09:26:00Z" w:initials="CS">
    <w:p w14:paraId="1EE94AFA" w14:textId="77777777" w:rsidR="008D6C64" w:rsidRDefault="008D6C64" w:rsidP="00BF6CAB">
      <w:r>
        <w:rPr>
          <w:rStyle w:val="CommentReference"/>
        </w:rPr>
        <w:annotationRef/>
      </w:r>
      <w:r>
        <w:rPr>
          <w:sz w:val="20"/>
          <w:szCs w:val="20"/>
        </w:rPr>
        <w:t>I don’t know if ‘investigating’ is the right word for this. Maybe ‘training’? ‘Practicing’?</w:t>
      </w:r>
    </w:p>
  </w:comment>
  <w:comment w:id="32" w:author="Thalia Priscilla" w:date="2022-10-25T13:29:00Z" w:initials="TP">
    <w:p w14:paraId="2D0DF5FF" w14:textId="1AD09D4B" w:rsidR="0094555A" w:rsidRDefault="0094555A">
      <w:pPr>
        <w:pStyle w:val="CommentText"/>
      </w:pPr>
      <w:r>
        <w:rPr>
          <w:rStyle w:val="CommentReference"/>
        </w:rPr>
        <w:annotationRef/>
      </w:r>
      <w:r w:rsidR="009F373F">
        <w:rPr>
          <w:rStyle w:val="CommentReference"/>
        </w:rPr>
        <w:t>This sounds like an incomplete sentence.</w:t>
      </w:r>
      <w:r w:rsidR="00FD1472">
        <w:rPr>
          <w:rStyle w:val="CommentReference"/>
        </w:rPr>
        <w:t xml:space="preserve"> I suggest combining it with the previous sentence.</w:t>
      </w:r>
      <w:r w:rsidR="009F373F">
        <w:rPr>
          <w:rStyle w:val="CommentReference"/>
        </w:rPr>
        <w:t xml:space="preserve"> </w:t>
      </w:r>
    </w:p>
  </w:comment>
  <w:comment w:id="41" w:author="Chiara Situmorang" w:date="2022-10-26T09:28:00Z" w:initials="CS">
    <w:p w14:paraId="163DFE9D" w14:textId="77777777" w:rsidR="008D6C64" w:rsidRDefault="008D6C64" w:rsidP="00F54DF8">
      <w:r>
        <w:rPr>
          <w:rStyle w:val="CommentReference"/>
        </w:rPr>
        <w:annotationRef/>
      </w:r>
      <w:r>
        <w:rPr>
          <w:sz w:val="20"/>
          <w:szCs w:val="20"/>
        </w:rPr>
        <w:t>Replace with ‘leadership positions’?</w:t>
      </w:r>
    </w:p>
  </w:comment>
  <w:comment w:id="51" w:author="Thalia Priscilla" w:date="2022-10-25T14:04:00Z" w:initials="TP">
    <w:p w14:paraId="1452427B" w14:textId="191E9148" w:rsidR="00771523" w:rsidRDefault="00771523">
      <w:pPr>
        <w:pStyle w:val="CommentText"/>
      </w:pPr>
      <w:r>
        <w:rPr>
          <w:rStyle w:val="CommentReference"/>
        </w:rPr>
        <w:annotationRef/>
      </w:r>
      <w:r>
        <w:t>I suggest combining these sentences because the second sentence sounds awkward as a standalone.</w:t>
      </w:r>
    </w:p>
  </w:comment>
  <w:comment w:id="67" w:author="Thalia Priscilla" w:date="2022-10-25T13:36:00Z" w:initials="TP">
    <w:p w14:paraId="6E28DB1E" w14:textId="6F87B120" w:rsidR="009F373F" w:rsidRDefault="009F373F">
      <w:pPr>
        <w:pStyle w:val="CommentText"/>
      </w:pPr>
      <w:r>
        <w:rPr>
          <w:rStyle w:val="CommentReference"/>
        </w:rPr>
        <w:annotationRef/>
      </w:r>
      <w:r>
        <w:rPr>
          <w:rStyle w:val="CommentReference"/>
        </w:rPr>
        <w:t xml:space="preserve">This </w:t>
      </w:r>
      <w:r w:rsidR="008A6AEE">
        <w:rPr>
          <w:rStyle w:val="CommentReference"/>
        </w:rPr>
        <w:t>sounds</w:t>
      </w:r>
      <w:r>
        <w:rPr>
          <w:rStyle w:val="CommentReference"/>
        </w:rPr>
        <w:t xml:space="preserve"> redundant since you mentioned ‘ultimately’</w:t>
      </w:r>
      <w:r w:rsidR="008A6AEE">
        <w:rPr>
          <w:rStyle w:val="CommentReference"/>
        </w:rPr>
        <w:t xml:space="preserve"> in the previous sentence</w:t>
      </w:r>
      <w:r>
        <w:rPr>
          <w:rStyle w:val="CommentReference"/>
        </w:rPr>
        <w:t>. I suggest also combining this sentence with the previous one.</w:t>
      </w:r>
      <w:r w:rsidR="008A6AEE">
        <w:rPr>
          <w:rStyle w:val="CommentReference"/>
        </w:rPr>
        <w:t xml:space="preserve"> </w:t>
      </w:r>
    </w:p>
  </w:comment>
  <w:comment w:id="64" w:author="Chiara Situmorang" w:date="2022-10-26T09:31:00Z" w:initials="CS">
    <w:p w14:paraId="1792D288" w14:textId="77777777" w:rsidR="008D6C64" w:rsidRDefault="008D6C64" w:rsidP="00C871DB">
      <w:r>
        <w:rPr>
          <w:rStyle w:val="CommentReference"/>
        </w:rPr>
        <w:annotationRef/>
      </w:r>
      <w:r>
        <w:rPr>
          <w:sz w:val="20"/>
          <w:szCs w:val="20"/>
        </w:rPr>
        <w:t>Have these people changed your trajectory in some way, or helped guide or inspire your future goals? This would be important to mention as you talk about how these experiences will help you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E5567" w15:done="0"/>
  <w15:commentEx w15:paraId="1EE94AFA" w15:done="0"/>
  <w15:commentEx w15:paraId="2D0DF5FF" w15:done="0"/>
  <w15:commentEx w15:paraId="163DFE9D" w15:done="0"/>
  <w15:commentEx w15:paraId="1452427B" w15:done="0"/>
  <w15:commentEx w15:paraId="6E28DB1E" w15:done="0"/>
  <w15:commentEx w15:paraId="1792D2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6AA2" w16cex:dateUtc="2022-10-25T07:01:00Z"/>
  <w16cex:commentExtensible w16cex:durableId="27037BAF" w16cex:dateUtc="2022-10-26T02:26:00Z"/>
  <w16cex:commentExtensible w16cex:durableId="27026344" w16cex:dateUtc="2022-10-25T06:29:00Z"/>
  <w16cex:commentExtensible w16cex:durableId="27037C3A" w16cex:dateUtc="2022-10-26T02:28:00Z"/>
  <w16cex:commentExtensible w16cex:durableId="27026B57" w16cex:dateUtc="2022-10-25T07:04:00Z"/>
  <w16cex:commentExtensible w16cex:durableId="270264F3" w16cex:dateUtc="2022-10-25T06:36:00Z"/>
  <w16cex:commentExtensible w16cex:durableId="27037CF9" w16cex:dateUtc="2022-10-26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E5567" w16cid:durableId="27026AA2"/>
  <w16cid:commentId w16cid:paraId="1EE94AFA" w16cid:durableId="27037BAF"/>
  <w16cid:commentId w16cid:paraId="2D0DF5FF" w16cid:durableId="27026344"/>
  <w16cid:commentId w16cid:paraId="163DFE9D" w16cid:durableId="27037C3A"/>
  <w16cid:commentId w16cid:paraId="1452427B" w16cid:durableId="27026B57"/>
  <w16cid:commentId w16cid:paraId="6E28DB1E" w16cid:durableId="270264F3"/>
  <w16cid:commentId w16cid:paraId="1792D288" w16cid:durableId="27037C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1104F2"/>
    <w:rsid w:val="00185506"/>
    <w:rsid w:val="005C6E1B"/>
    <w:rsid w:val="0062459E"/>
    <w:rsid w:val="006270B6"/>
    <w:rsid w:val="00771523"/>
    <w:rsid w:val="007D1A32"/>
    <w:rsid w:val="00884281"/>
    <w:rsid w:val="008A6AEE"/>
    <w:rsid w:val="008D6C64"/>
    <w:rsid w:val="0094555A"/>
    <w:rsid w:val="009F373F"/>
    <w:rsid w:val="00DA58FB"/>
    <w:rsid w:val="00E10566"/>
    <w:rsid w:val="00ED7C09"/>
    <w:rsid w:val="00F666CC"/>
    <w:rsid w:val="00FD14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C6E1B"/>
  </w:style>
  <w:style w:type="character" w:styleId="CommentReference">
    <w:name w:val="annotation reference"/>
    <w:basedOn w:val="DefaultParagraphFont"/>
    <w:uiPriority w:val="99"/>
    <w:semiHidden/>
    <w:unhideWhenUsed/>
    <w:rsid w:val="005C6E1B"/>
    <w:rPr>
      <w:sz w:val="16"/>
      <w:szCs w:val="16"/>
    </w:rPr>
  </w:style>
  <w:style w:type="paragraph" w:styleId="CommentText">
    <w:name w:val="annotation text"/>
    <w:basedOn w:val="Normal"/>
    <w:link w:val="CommentTextChar"/>
    <w:uiPriority w:val="99"/>
    <w:semiHidden/>
    <w:unhideWhenUsed/>
    <w:rsid w:val="005C6E1B"/>
    <w:rPr>
      <w:sz w:val="20"/>
      <w:szCs w:val="20"/>
    </w:rPr>
  </w:style>
  <w:style w:type="character" w:customStyle="1" w:styleId="CommentTextChar">
    <w:name w:val="Comment Text Char"/>
    <w:basedOn w:val="DefaultParagraphFont"/>
    <w:link w:val="CommentText"/>
    <w:uiPriority w:val="99"/>
    <w:semiHidden/>
    <w:rsid w:val="005C6E1B"/>
    <w:rPr>
      <w:sz w:val="20"/>
      <w:szCs w:val="20"/>
    </w:rPr>
  </w:style>
  <w:style w:type="paragraph" w:styleId="CommentSubject">
    <w:name w:val="annotation subject"/>
    <w:basedOn w:val="CommentText"/>
    <w:next w:val="CommentText"/>
    <w:link w:val="CommentSubjectChar"/>
    <w:uiPriority w:val="99"/>
    <w:semiHidden/>
    <w:unhideWhenUsed/>
    <w:rsid w:val="005C6E1B"/>
    <w:rPr>
      <w:b/>
      <w:bCs/>
    </w:rPr>
  </w:style>
  <w:style w:type="character" w:customStyle="1" w:styleId="CommentSubjectChar">
    <w:name w:val="Comment Subject Char"/>
    <w:basedOn w:val="CommentTextChar"/>
    <w:link w:val="CommentSubject"/>
    <w:uiPriority w:val="99"/>
    <w:semiHidden/>
    <w:rsid w:val="005C6E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 w:id="16951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7</cp:revision>
  <dcterms:created xsi:type="dcterms:W3CDTF">2022-10-11T04:58:00Z</dcterms:created>
  <dcterms:modified xsi:type="dcterms:W3CDTF">2022-10-26T02:31:00Z</dcterms:modified>
</cp:coreProperties>
</file>