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ED08" w14:textId="77777777" w:rsidR="009C0F87" w:rsidRPr="009C0F87" w:rsidRDefault="009C0F87" w:rsidP="009C0F87">
      <w:pPr>
        <w:numPr>
          <w:ilvl w:val="0"/>
          <w:numId w:val="1"/>
        </w:numPr>
        <w:shd w:val="clear" w:color="auto" w:fill="FFFFFF"/>
        <w:spacing w:after="240"/>
        <w:textAlignment w:val="baseline"/>
        <w:rPr>
          <w:rFonts w:ascii="Arial" w:eastAsia="Times New Roman" w:hAnsi="Arial" w:cs="Arial"/>
          <w:color w:val="212529"/>
        </w:rPr>
      </w:pPr>
      <w:r w:rsidRPr="009C0F87">
        <w:rPr>
          <w:rFonts w:ascii="Arial" w:eastAsia="Times New Roman" w:hAnsi="Arial" w:cs="Arial"/>
          <w:color w:val="212529"/>
        </w:rPr>
        <w:t>The lessons we take from obstacles we encounter can be fundamental to later success. Recount a time when you faced a challenge, setback, or failure. How did it affect you, and what did you learn from the experience?</w:t>
      </w:r>
    </w:p>
    <w:p w14:paraId="73A736D3" w14:textId="77777777" w:rsidR="009C0F87" w:rsidRPr="009C0F87" w:rsidRDefault="009C0F87" w:rsidP="009C0F87">
      <w:pPr>
        <w:shd w:val="clear" w:color="auto" w:fill="FFFFFF"/>
        <w:rPr>
          <w:rFonts w:ascii="Times New Roman" w:eastAsia="Times New Roman" w:hAnsi="Times New Roman" w:cs="Times New Roman"/>
        </w:rPr>
      </w:pPr>
      <w:r w:rsidRPr="009C0F87">
        <w:rPr>
          <w:rFonts w:ascii="Arial" w:eastAsia="Times New Roman" w:hAnsi="Arial" w:cs="Arial"/>
          <w:color w:val="212529"/>
        </w:rPr>
        <w:t>Invisible to Invincible</w:t>
      </w:r>
    </w:p>
    <w:p w14:paraId="70EF44A5" w14:textId="77777777" w:rsidR="009C0F87" w:rsidRPr="009C0F87" w:rsidRDefault="009C0F87" w:rsidP="009C0F87">
      <w:pPr>
        <w:shd w:val="clear" w:color="auto" w:fill="FFFFFF"/>
        <w:rPr>
          <w:rFonts w:ascii="Times New Roman" w:eastAsia="Times New Roman" w:hAnsi="Times New Roman" w:cs="Times New Roman"/>
        </w:rPr>
      </w:pPr>
      <w:r w:rsidRPr="009C0F87">
        <w:rPr>
          <w:rFonts w:ascii="Times New Roman" w:eastAsia="Times New Roman" w:hAnsi="Times New Roman" w:cs="Times New Roman"/>
        </w:rPr>
        <w:t> </w:t>
      </w:r>
    </w:p>
    <w:p w14:paraId="4A2CB134" w14:textId="77777777" w:rsidR="00F64F08" w:rsidRDefault="009C0F87" w:rsidP="009C0F87">
      <w:pPr>
        <w:shd w:val="clear" w:color="auto" w:fill="FFFFFF"/>
        <w:rPr>
          <w:ins w:id="0" w:author="Chiara Situmorang" w:date="2022-09-08T13:51:00Z"/>
          <w:rFonts w:ascii="Arial" w:eastAsia="Times New Roman" w:hAnsi="Arial" w:cs="Arial"/>
          <w:color w:val="212529"/>
        </w:rPr>
      </w:pPr>
      <w:commentRangeStart w:id="1"/>
      <w:commentRangeStart w:id="2"/>
      <w:commentRangeStart w:id="3"/>
      <w:r w:rsidRPr="009C0F87">
        <w:rPr>
          <w:rFonts w:ascii="Arial" w:eastAsia="Times New Roman" w:hAnsi="Arial" w:cs="Arial"/>
          <w:color w:val="212529"/>
        </w:rPr>
        <w:t xml:space="preserve">“No, it's a waste of time”. </w:t>
      </w:r>
      <w:commentRangeEnd w:id="3"/>
      <w:r w:rsidR="00F64F08">
        <w:rPr>
          <w:rStyle w:val="CommentReference"/>
        </w:rPr>
        <w:commentReference w:id="3"/>
      </w:r>
    </w:p>
    <w:p w14:paraId="599B84E2" w14:textId="77777777" w:rsidR="00F64F08" w:rsidRDefault="00F64F08" w:rsidP="009C0F87">
      <w:pPr>
        <w:shd w:val="clear" w:color="auto" w:fill="FFFFFF"/>
        <w:rPr>
          <w:ins w:id="4" w:author="Chiara Situmorang" w:date="2022-09-08T13:51:00Z"/>
          <w:rFonts w:ascii="Arial" w:eastAsia="Times New Roman" w:hAnsi="Arial" w:cs="Arial"/>
          <w:color w:val="212529"/>
        </w:rPr>
      </w:pPr>
    </w:p>
    <w:p w14:paraId="262961DB" w14:textId="4092C4FA" w:rsidR="009C0F87" w:rsidRDefault="009C0F87" w:rsidP="009C0F87">
      <w:pPr>
        <w:shd w:val="clear" w:color="auto" w:fill="FFFFFF"/>
        <w:rPr>
          <w:rFonts w:ascii="Arial" w:eastAsia="Times New Roman" w:hAnsi="Arial" w:cs="Arial"/>
          <w:color w:val="212529"/>
        </w:rPr>
      </w:pPr>
      <w:r w:rsidRPr="009C0F87">
        <w:rPr>
          <w:rFonts w:ascii="Arial" w:eastAsia="Times New Roman" w:hAnsi="Arial" w:cs="Arial"/>
          <w:color w:val="212529"/>
        </w:rPr>
        <w:t xml:space="preserve">Growing up my existence felt unsettled. I've never really fit in anywhere, split between geeks in the anime cliques or the athletes in my swimming team. </w:t>
      </w:r>
      <w:proofErr w:type="spellStart"/>
      <w:r w:rsidRPr="009C0F87">
        <w:rPr>
          <w:rFonts w:ascii="Arial" w:eastAsia="Times New Roman" w:hAnsi="Arial" w:cs="Arial"/>
          <w:color w:val="212529"/>
        </w:rPr>
        <w:t>Self described</w:t>
      </w:r>
      <w:proofErr w:type="spellEnd"/>
      <w:r w:rsidRPr="009C0F87">
        <w:rPr>
          <w:rFonts w:ascii="Arial" w:eastAsia="Times New Roman" w:hAnsi="Arial" w:cs="Arial"/>
          <w:color w:val="212529"/>
        </w:rPr>
        <w:t xml:space="preserve"> as a social floater, I tended to jump from group to group depending on my moods. </w:t>
      </w:r>
      <w:proofErr w:type="spellStart"/>
      <w:r w:rsidRPr="009C0F87">
        <w:rPr>
          <w:rFonts w:ascii="Arial" w:eastAsia="Times New Roman" w:hAnsi="Arial" w:cs="Arial"/>
          <w:color w:val="212529"/>
        </w:rPr>
        <w:t>Everytime</w:t>
      </w:r>
      <w:proofErr w:type="spellEnd"/>
      <w:r w:rsidRPr="009C0F87">
        <w:rPr>
          <w:rFonts w:ascii="Arial" w:eastAsia="Times New Roman" w:hAnsi="Arial" w:cs="Arial"/>
          <w:color w:val="212529"/>
        </w:rPr>
        <w:t xml:space="preserve"> </w:t>
      </w:r>
      <w:proofErr w:type="spellStart"/>
      <w:r w:rsidRPr="009C0F87">
        <w:rPr>
          <w:rFonts w:ascii="Arial" w:eastAsia="Times New Roman" w:hAnsi="Arial" w:cs="Arial"/>
          <w:color w:val="212529"/>
        </w:rPr>
        <w:t>i</w:t>
      </w:r>
      <w:proofErr w:type="spellEnd"/>
      <w:r w:rsidRPr="009C0F87">
        <w:rPr>
          <w:rFonts w:ascii="Arial" w:eastAsia="Times New Roman" w:hAnsi="Arial" w:cs="Arial"/>
          <w:color w:val="212529"/>
        </w:rPr>
        <w:t xml:space="preserve"> would move schools, </w:t>
      </w:r>
      <w:commentRangeStart w:id="5"/>
      <w:r w:rsidRPr="009C0F87">
        <w:rPr>
          <w:rFonts w:ascii="Arial" w:eastAsia="Times New Roman" w:hAnsi="Arial" w:cs="Arial"/>
          <w:color w:val="212529"/>
        </w:rPr>
        <w:t xml:space="preserve">I'd just brush it off as if it was nothing, </w:t>
      </w:r>
      <w:commentRangeEnd w:id="5"/>
      <w:r w:rsidR="00F64F08">
        <w:rPr>
          <w:rStyle w:val="CommentReference"/>
        </w:rPr>
        <w:commentReference w:id="5"/>
      </w:r>
      <w:r w:rsidRPr="009C0F87">
        <w:rPr>
          <w:rFonts w:ascii="Arial" w:eastAsia="Times New Roman" w:hAnsi="Arial" w:cs="Arial"/>
          <w:color w:val="212529"/>
        </w:rPr>
        <w:t xml:space="preserve">and I moved a lot. Whether it was because of commuting or new academic opportunities, every 3 years my parents would assign me to a new school. Being a relatively introspective person, </w:t>
      </w:r>
      <w:commentRangeStart w:id="6"/>
      <w:r w:rsidRPr="009C0F87">
        <w:rPr>
          <w:rFonts w:ascii="Arial" w:eastAsia="Times New Roman" w:hAnsi="Arial" w:cs="Arial"/>
          <w:color w:val="212529"/>
        </w:rPr>
        <w:t>I would mostly break off contact with whoever I hung out with prior to my move</w:t>
      </w:r>
      <w:commentRangeEnd w:id="6"/>
      <w:r w:rsidR="00F64F08">
        <w:rPr>
          <w:rStyle w:val="CommentReference"/>
        </w:rPr>
        <w:commentReference w:id="6"/>
      </w:r>
      <w:r w:rsidRPr="009C0F87">
        <w:rPr>
          <w:rFonts w:ascii="Arial" w:eastAsia="Times New Roman" w:hAnsi="Arial" w:cs="Arial"/>
          <w:color w:val="212529"/>
        </w:rPr>
        <w:t xml:space="preserve">. </w:t>
      </w:r>
      <w:commentRangeStart w:id="7"/>
      <w:r w:rsidRPr="009C0F87">
        <w:rPr>
          <w:rFonts w:ascii="Arial" w:eastAsia="Times New Roman" w:hAnsi="Arial" w:cs="Arial"/>
          <w:color w:val="212529"/>
        </w:rPr>
        <w:t>Standing out was a great fear</w:t>
      </w:r>
      <w:commentRangeEnd w:id="7"/>
      <w:r w:rsidR="00F64F08">
        <w:rPr>
          <w:rStyle w:val="CommentReference"/>
        </w:rPr>
        <w:commentReference w:id="7"/>
      </w:r>
      <w:r w:rsidRPr="009C0F87">
        <w:rPr>
          <w:rFonts w:ascii="Arial" w:eastAsia="Times New Roman" w:hAnsi="Arial" w:cs="Arial"/>
          <w:color w:val="212529"/>
        </w:rPr>
        <w:t xml:space="preserve"> that leveraged the way I handle situations and it inhibited me from achieving </w:t>
      </w:r>
      <w:commentRangeStart w:id="8"/>
      <w:commentRangeStart w:id="9"/>
      <w:r w:rsidRPr="009C0F87">
        <w:rPr>
          <w:rFonts w:ascii="Arial" w:eastAsia="Times New Roman" w:hAnsi="Arial" w:cs="Arial"/>
          <w:color w:val="212529"/>
        </w:rPr>
        <w:t>what my heart yearned for.</w:t>
      </w:r>
      <w:commentRangeEnd w:id="8"/>
      <w:r w:rsidR="00F64F08">
        <w:rPr>
          <w:rStyle w:val="CommentReference"/>
        </w:rPr>
        <w:commentReference w:id="8"/>
      </w:r>
      <w:commentRangeEnd w:id="9"/>
      <w:r w:rsidR="00F64F08">
        <w:rPr>
          <w:rStyle w:val="CommentReference"/>
        </w:rPr>
        <w:commentReference w:id="9"/>
      </w:r>
    </w:p>
    <w:p w14:paraId="371D5E7B" w14:textId="77777777" w:rsidR="009C0F87" w:rsidRPr="009C0F87" w:rsidRDefault="009C0F87" w:rsidP="009C0F87">
      <w:pPr>
        <w:shd w:val="clear" w:color="auto" w:fill="FFFFFF"/>
        <w:rPr>
          <w:rFonts w:ascii="Times New Roman" w:eastAsia="Times New Roman" w:hAnsi="Times New Roman" w:cs="Times New Roman"/>
        </w:rPr>
      </w:pPr>
    </w:p>
    <w:p w14:paraId="1C9BE866" w14:textId="7CBE6EAB" w:rsidR="009C0F87" w:rsidRDefault="009C0F87" w:rsidP="009C0F87">
      <w:pPr>
        <w:shd w:val="clear" w:color="auto" w:fill="FFFFFF"/>
        <w:rPr>
          <w:rFonts w:ascii="Arial" w:eastAsia="Times New Roman" w:hAnsi="Arial" w:cs="Arial"/>
          <w:color w:val="212529"/>
        </w:rPr>
      </w:pPr>
      <w:r w:rsidRPr="009C0F87">
        <w:rPr>
          <w:rFonts w:ascii="Arial" w:eastAsia="Times New Roman" w:hAnsi="Arial" w:cs="Arial"/>
          <w:color w:val="212529"/>
        </w:rPr>
        <w:t xml:space="preserve">To add fuel to fire, my whole life was encapsulated with a bombardment of activities. A typical day of mine would spread out to an early morning swimming practice at 5am and ending the day on an English lesson with a side of biology revision to finish me off; It engulfed my energy and soon enough I had run out of “social battery” unable to really talk with anyone. I never knew exactly what I wanted, this feeling of despair and confusion was consuming me inside out. No one is to really blame but me. My refusal to participate in social pastimes has labelled me as borderline antisocial. This flaw of mine gleamed even brighter during my </w:t>
      </w:r>
      <w:proofErr w:type="spellStart"/>
      <w:r w:rsidRPr="009C0F87">
        <w:rPr>
          <w:rFonts w:ascii="Arial" w:eastAsia="Times New Roman" w:hAnsi="Arial" w:cs="Arial"/>
          <w:color w:val="212529"/>
        </w:rPr>
        <w:t>highschool</w:t>
      </w:r>
      <w:proofErr w:type="spellEnd"/>
      <w:r w:rsidRPr="009C0F87">
        <w:rPr>
          <w:rFonts w:ascii="Arial" w:eastAsia="Times New Roman" w:hAnsi="Arial" w:cs="Arial"/>
          <w:color w:val="212529"/>
        </w:rPr>
        <w:t xml:space="preserve"> years. Shyness emerged on top of everything else. I enkindled my own weaknesses and would rather stay alone than put on a general facade towards my peers. I had grown to be too comfortable and sheltered from staying away from the dramas of school life and much preferred lingering at home with my hot cocoa and piles of manga. </w:t>
      </w:r>
      <w:commentRangeEnd w:id="1"/>
      <w:r w:rsidR="004E2DC6">
        <w:rPr>
          <w:rStyle w:val="CommentReference"/>
        </w:rPr>
        <w:commentReference w:id="1"/>
      </w:r>
      <w:commentRangeEnd w:id="2"/>
      <w:r w:rsidR="0063344C">
        <w:rPr>
          <w:rStyle w:val="CommentReference"/>
        </w:rPr>
        <w:commentReference w:id="2"/>
      </w:r>
    </w:p>
    <w:p w14:paraId="30A89C18" w14:textId="77777777" w:rsidR="009C0F87" w:rsidRPr="009C0F87" w:rsidRDefault="009C0F87" w:rsidP="009C0F87">
      <w:pPr>
        <w:shd w:val="clear" w:color="auto" w:fill="FFFFFF"/>
        <w:rPr>
          <w:rFonts w:ascii="Times New Roman" w:eastAsia="Times New Roman" w:hAnsi="Times New Roman" w:cs="Times New Roman"/>
        </w:rPr>
      </w:pPr>
    </w:p>
    <w:p w14:paraId="242F62BB" w14:textId="4F7915DE" w:rsidR="009C0F87" w:rsidRDefault="009C0F87" w:rsidP="009C0F87">
      <w:pPr>
        <w:shd w:val="clear" w:color="auto" w:fill="FFFFFF"/>
        <w:rPr>
          <w:rFonts w:ascii="Arial" w:eastAsia="Times New Roman" w:hAnsi="Arial" w:cs="Arial"/>
          <w:color w:val="212529"/>
        </w:rPr>
      </w:pPr>
      <w:r w:rsidRPr="009C0F87">
        <w:rPr>
          <w:rFonts w:ascii="Arial" w:eastAsia="Times New Roman" w:hAnsi="Arial" w:cs="Arial"/>
          <w:color w:val="212529"/>
        </w:rPr>
        <w:t xml:space="preserve">I didn't want this to last. Staying as an observer wasn't an option, </w:t>
      </w:r>
      <w:commentRangeStart w:id="10"/>
      <w:r w:rsidRPr="009C0F87">
        <w:rPr>
          <w:rFonts w:ascii="Arial" w:eastAsia="Times New Roman" w:hAnsi="Arial" w:cs="Arial"/>
          <w:color w:val="212529"/>
        </w:rPr>
        <w:t>just watching the world unfold around me in third person evoked a compulsion inside me. If an opportunity arose, I’d continuously attempt to make connections with everyone; my goal was to understand others and how they process the present moment</w:t>
      </w:r>
      <w:commentRangeEnd w:id="10"/>
      <w:r w:rsidR="00C7638C">
        <w:rPr>
          <w:rStyle w:val="CommentReference"/>
        </w:rPr>
        <w:commentReference w:id="10"/>
      </w:r>
      <w:r w:rsidRPr="009C0F87">
        <w:rPr>
          <w:rFonts w:ascii="Arial" w:eastAsia="Times New Roman" w:hAnsi="Arial" w:cs="Arial"/>
          <w:color w:val="212529"/>
        </w:rPr>
        <w:t xml:space="preserve">. </w:t>
      </w:r>
      <w:commentRangeStart w:id="11"/>
      <w:commentRangeStart w:id="12"/>
      <w:r w:rsidRPr="009C0F87">
        <w:rPr>
          <w:rFonts w:ascii="Arial" w:eastAsia="Times New Roman" w:hAnsi="Arial" w:cs="Arial"/>
          <w:color w:val="212529"/>
        </w:rPr>
        <w:t xml:space="preserve">Quickly I </w:t>
      </w:r>
      <w:proofErr w:type="spellStart"/>
      <w:r w:rsidRPr="009C0F87">
        <w:rPr>
          <w:rFonts w:ascii="Arial" w:eastAsia="Times New Roman" w:hAnsi="Arial" w:cs="Arial"/>
          <w:color w:val="212529"/>
        </w:rPr>
        <w:t>realised</w:t>
      </w:r>
      <w:proofErr w:type="spellEnd"/>
      <w:r w:rsidRPr="009C0F87">
        <w:rPr>
          <w:rFonts w:ascii="Arial" w:eastAsia="Times New Roman" w:hAnsi="Arial" w:cs="Arial"/>
          <w:color w:val="212529"/>
        </w:rPr>
        <w:t xml:space="preserve"> the absolute elucidation of my life; it </w:t>
      </w:r>
      <w:proofErr w:type="spellStart"/>
      <w:r w:rsidRPr="009C0F87">
        <w:rPr>
          <w:rFonts w:ascii="Arial" w:eastAsia="Times New Roman" w:hAnsi="Arial" w:cs="Arial"/>
          <w:color w:val="212529"/>
        </w:rPr>
        <w:t>seeked</w:t>
      </w:r>
      <w:proofErr w:type="spellEnd"/>
      <w:r w:rsidRPr="009C0F87">
        <w:rPr>
          <w:rFonts w:ascii="Arial" w:eastAsia="Times New Roman" w:hAnsi="Arial" w:cs="Arial"/>
          <w:color w:val="212529"/>
        </w:rPr>
        <w:t xml:space="preserve"> interactions with others to begin with</w:t>
      </w:r>
      <w:commentRangeEnd w:id="11"/>
      <w:r w:rsidR="0063344C">
        <w:rPr>
          <w:rStyle w:val="CommentReference"/>
        </w:rPr>
        <w:commentReference w:id="11"/>
      </w:r>
      <w:commentRangeEnd w:id="12"/>
      <w:r w:rsidR="00C7638C">
        <w:rPr>
          <w:rStyle w:val="CommentReference"/>
        </w:rPr>
        <w:commentReference w:id="12"/>
      </w:r>
      <w:r w:rsidRPr="009C0F87">
        <w:rPr>
          <w:rFonts w:ascii="Arial" w:eastAsia="Times New Roman" w:hAnsi="Arial" w:cs="Arial"/>
          <w:color w:val="212529"/>
        </w:rPr>
        <w:t xml:space="preserve">. The thing that gives meaning to my closed off approach to life was </w:t>
      </w:r>
      <w:proofErr w:type="gramStart"/>
      <w:r w:rsidRPr="009C0F87">
        <w:rPr>
          <w:rFonts w:ascii="Arial" w:eastAsia="Times New Roman" w:hAnsi="Arial" w:cs="Arial"/>
          <w:color w:val="212529"/>
        </w:rPr>
        <w:t>actually the</w:t>
      </w:r>
      <w:proofErr w:type="gramEnd"/>
      <w:r w:rsidRPr="009C0F87">
        <w:rPr>
          <w:rFonts w:ascii="Arial" w:eastAsia="Times New Roman" w:hAnsi="Arial" w:cs="Arial"/>
          <w:color w:val="212529"/>
        </w:rPr>
        <w:t xml:space="preserve"> utter impact I'd bring to someone. </w:t>
      </w:r>
      <w:commentRangeStart w:id="13"/>
      <w:r w:rsidRPr="009C0F87">
        <w:rPr>
          <w:rFonts w:ascii="Arial" w:eastAsia="Times New Roman" w:hAnsi="Arial" w:cs="Arial"/>
          <w:color w:val="212529"/>
        </w:rPr>
        <w:t xml:space="preserve">Regret towards my past self should not influence the way I seek </w:t>
      </w:r>
      <w:proofErr w:type="gramStart"/>
      <w:r w:rsidRPr="009C0F87">
        <w:rPr>
          <w:rFonts w:ascii="Arial" w:eastAsia="Times New Roman" w:hAnsi="Arial" w:cs="Arial"/>
          <w:color w:val="212529"/>
        </w:rPr>
        <w:t>future prospects</w:t>
      </w:r>
      <w:commentRangeEnd w:id="13"/>
      <w:proofErr w:type="gramEnd"/>
      <w:r w:rsidR="00C7638C">
        <w:rPr>
          <w:rStyle w:val="CommentReference"/>
        </w:rPr>
        <w:commentReference w:id="13"/>
      </w:r>
      <w:r w:rsidRPr="009C0F87">
        <w:rPr>
          <w:rFonts w:ascii="Arial" w:eastAsia="Times New Roman" w:hAnsi="Arial" w:cs="Arial"/>
          <w:color w:val="212529"/>
        </w:rPr>
        <w:t xml:space="preserve">. I took upon projects that had been deserted and managed to form a team where we helped underprivileged orphans learn </w:t>
      </w:r>
      <w:proofErr w:type="spellStart"/>
      <w:r w:rsidRPr="009C0F87">
        <w:rPr>
          <w:rFonts w:ascii="Arial" w:eastAsia="Times New Roman" w:hAnsi="Arial" w:cs="Arial"/>
          <w:color w:val="212529"/>
        </w:rPr>
        <w:t>maths</w:t>
      </w:r>
      <w:proofErr w:type="spellEnd"/>
      <w:r w:rsidRPr="009C0F87">
        <w:rPr>
          <w:rFonts w:ascii="Arial" w:eastAsia="Times New Roman" w:hAnsi="Arial" w:cs="Arial"/>
          <w:color w:val="212529"/>
        </w:rPr>
        <w:t xml:space="preserve"> every </w:t>
      </w:r>
      <w:proofErr w:type="spellStart"/>
      <w:r w:rsidRPr="009C0F87">
        <w:rPr>
          <w:rFonts w:ascii="Arial" w:eastAsia="Times New Roman" w:hAnsi="Arial" w:cs="Arial"/>
          <w:color w:val="212529"/>
        </w:rPr>
        <w:t>tuesday</w:t>
      </w:r>
      <w:proofErr w:type="spellEnd"/>
      <w:r w:rsidRPr="009C0F87">
        <w:rPr>
          <w:rFonts w:ascii="Arial" w:eastAsia="Times New Roman" w:hAnsi="Arial" w:cs="Arial"/>
          <w:color w:val="212529"/>
        </w:rPr>
        <w:t xml:space="preserve">. I volunteered in competitions where it would require more group efforts, something I loathed doing in the past. Free myself from the unhealthy fixations on invisibility but </w:t>
      </w:r>
      <w:proofErr w:type="gramStart"/>
      <w:r w:rsidRPr="009C0F87">
        <w:rPr>
          <w:rFonts w:ascii="Arial" w:eastAsia="Times New Roman" w:hAnsi="Arial" w:cs="Arial"/>
          <w:color w:val="212529"/>
        </w:rPr>
        <w:t>actually shaping</w:t>
      </w:r>
      <w:proofErr w:type="gramEnd"/>
      <w:r w:rsidRPr="009C0F87">
        <w:rPr>
          <w:rFonts w:ascii="Arial" w:eastAsia="Times New Roman" w:hAnsi="Arial" w:cs="Arial"/>
          <w:color w:val="212529"/>
        </w:rPr>
        <w:t xml:space="preserve"> my whole life to leave footprints in other people's </w:t>
      </w:r>
      <w:commentRangeStart w:id="14"/>
      <w:r w:rsidRPr="009C0F87">
        <w:rPr>
          <w:rFonts w:ascii="Arial" w:eastAsia="Times New Roman" w:hAnsi="Arial" w:cs="Arial"/>
          <w:color w:val="212529"/>
        </w:rPr>
        <w:t>lives</w:t>
      </w:r>
      <w:commentRangeEnd w:id="14"/>
      <w:r w:rsidR="002F3AD1">
        <w:rPr>
          <w:rStyle w:val="CommentReference"/>
        </w:rPr>
        <w:commentReference w:id="14"/>
      </w:r>
      <w:r w:rsidRPr="009C0F87">
        <w:rPr>
          <w:rFonts w:ascii="Arial" w:eastAsia="Times New Roman" w:hAnsi="Arial" w:cs="Arial"/>
          <w:color w:val="212529"/>
        </w:rPr>
        <w:t>. </w:t>
      </w:r>
    </w:p>
    <w:p w14:paraId="7348B49F" w14:textId="77777777" w:rsidR="009C0F87" w:rsidRPr="009C0F87" w:rsidRDefault="009C0F87" w:rsidP="009C0F87">
      <w:pPr>
        <w:shd w:val="clear" w:color="auto" w:fill="FFFFFF"/>
        <w:rPr>
          <w:rFonts w:ascii="Times New Roman" w:eastAsia="Times New Roman" w:hAnsi="Times New Roman" w:cs="Times New Roman"/>
        </w:rPr>
      </w:pPr>
    </w:p>
    <w:p w14:paraId="48EB52F6" w14:textId="77777777" w:rsidR="009C0F87" w:rsidRPr="009C0F87" w:rsidRDefault="009C0F87" w:rsidP="009C0F87">
      <w:pPr>
        <w:rPr>
          <w:rFonts w:ascii="Times New Roman" w:eastAsia="Times New Roman" w:hAnsi="Times New Roman" w:cs="Times New Roman"/>
        </w:rPr>
      </w:pPr>
      <w:r w:rsidRPr="009C0F87">
        <w:rPr>
          <w:rFonts w:ascii="Arial" w:eastAsia="Times New Roman" w:hAnsi="Arial" w:cs="Arial"/>
          <w:color w:val="000000"/>
        </w:rPr>
        <w:t>To others my image felt stagnant, but inside I was like a wanderer slowly reaching new heights no matter how cloudy they were. I have yet to know what future lies for me, but for one thing I knew I had to find out for myself.</w:t>
      </w:r>
    </w:p>
    <w:p w14:paraId="06DA7599" w14:textId="77777777" w:rsidR="009C0F87" w:rsidRPr="009C0F87" w:rsidRDefault="009C0F87" w:rsidP="009C0F87">
      <w:pPr>
        <w:rPr>
          <w:rFonts w:ascii="Times New Roman" w:eastAsia="Times New Roman" w:hAnsi="Times New Roman" w:cs="Times New Roman"/>
        </w:rPr>
      </w:pPr>
    </w:p>
    <w:p w14:paraId="70208DD7" w14:textId="5240121C" w:rsidR="009C0F87" w:rsidRDefault="00C7638C">
      <w:pPr>
        <w:rPr>
          <w:ins w:id="15" w:author="Chiara Situmorang" w:date="2022-09-08T14:00:00Z"/>
        </w:rPr>
      </w:pPr>
      <w:ins w:id="16" w:author="Chiara Situmorang" w:date="2022-09-08T14:00:00Z">
        <w:r>
          <w:t>Hi Amos!</w:t>
        </w:r>
      </w:ins>
    </w:p>
    <w:p w14:paraId="7F03943F" w14:textId="60035974" w:rsidR="00C7638C" w:rsidRDefault="00C7638C">
      <w:pPr>
        <w:rPr>
          <w:ins w:id="17" w:author="Chiara Situmorang" w:date="2022-09-08T14:00:00Z"/>
        </w:rPr>
      </w:pPr>
    </w:p>
    <w:p w14:paraId="01969F3A" w14:textId="0E77AF7F" w:rsidR="00362256" w:rsidRDefault="00D66E83">
      <w:pPr>
        <w:rPr>
          <w:ins w:id="18" w:author="Chiara Situmorang" w:date="2022-09-08T14:09:00Z"/>
        </w:rPr>
      </w:pPr>
      <w:ins w:id="19" w:author="Chiara Situmorang" w:date="2022-09-08T14:00:00Z">
        <w:r>
          <w:t>This is a grea</w:t>
        </w:r>
      </w:ins>
      <w:ins w:id="20" w:author="Chiara Situmorang" w:date="2022-09-08T14:01:00Z">
        <w:r>
          <w:t>t start to your essay. There’s a lot of reflection and insight into</w:t>
        </w:r>
      </w:ins>
      <w:ins w:id="21" w:author="Chiara Situmorang" w:date="2022-09-08T14:02:00Z">
        <w:r>
          <w:t xml:space="preserve"> how you felt, and I see the story emerging from your writing, but I think you’re </w:t>
        </w:r>
        <w:proofErr w:type="spellStart"/>
        <w:r>
          <w:t>juuuuust</w:t>
        </w:r>
        <w:proofErr w:type="spellEnd"/>
        <w:r>
          <w:t xml:space="preserve"> on the verge of discovering the real message here. I’ve written a few questions throughout </w:t>
        </w:r>
      </w:ins>
      <w:ins w:id="22" w:author="Chiara Situmorang" w:date="2022-09-08T14:15:00Z">
        <w:r w:rsidR="004D612E">
          <w:t xml:space="preserve">the essay </w:t>
        </w:r>
      </w:ins>
      <w:ins w:id="23" w:author="Chiara Situmorang" w:date="2022-09-08T14:02:00Z">
        <w:r>
          <w:t xml:space="preserve">where a little more elaboration can help you connect the dots. </w:t>
        </w:r>
      </w:ins>
    </w:p>
    <w:p w14:paraId="7BB1DC64" w14:textId="77777777" w:rsidR="00362256" w:rsidRDefault="00362256">
      <w:pPr>
        <w:rPr>
          <w:ins w:id="24" w:author="Chiara Situmorang" w:date="2022-09-08T14:09:00Z"/>
        </w:rPr>
      </w:pPr>
    </w:p>
    <w:p w14:paraId="4BECE486" w14:textId="7D8B9029" w:rsidR="00362256" w:rsidRDefault="00D66E83">
      <w:pPr>
        <w:rPr>
          <w:ins w:id="25" w:author="Chiara Situmorang" w:date="2022-09-08T14:12:00Z"/>
        </w:rPr>
      </w:pPr>
      <w:ins w:id="26" w:author="Chiara Situmorang" w:date="2022-09-08T14:07:00Z">
        <w:r>
          <w:t>This is what I think is happening (and please correct me if I’m wrong!):</w:t>
        </w:r>
      </w:ins>
      <w:ins w:id="27" w:author="Chiara Situmorang" w:date="2022-09-08T14:03:00Z">
        <w:r>
          <w:t xml:space="preserve"> your constant moves between schools led you to </w:t>
        </w:r>
      </w:ins>
      <w:ins w:id="28" w:author="Chiara Situmorang" w:date="2022-09-08T14:08:00Z">
        <w:r w:rsidR="00362256">
          <w:t xml:space="preserve">withdraw from making friends, because you didn’t know how long you’d be at your new school. You did this to protect yourself, but it ended up harming you. As you busied yourself with </w:t>
        </w:r>
      </w:ins>
      <w:ins w:id="29" w:author="Chiara Situmorang" w:date="2022-09-08T14:09:00Z">
        <w:r w:rsidR="00362256">
          <w:t xml:space="preserve">activities, it got easier and easier to distance yourself from others. You didn’t know it then, but this was what made you dissatisfied. You were craving connection with others. </w:t>
        </w:r>
      </w:ins>
      <w:ins w:id="30" w:author="Chiara Situmorang" w:date="2022-09-08T14:10:00Z">
        <w:r w:rsidR="00362256">
          <w:t xml:space="preserve">Then something happened, an inciting incident </w:t>
        </w:r>
      </w:ins>
      <w:ins w:id="31" w:author="Chiara Situmorang" w:date="2022-09-08T14:11:00Z">
        <w:r w:rsidR="00362256">
          <w:t>that you didn’t mention in the essay, that p</w:t>
        </w:r>
      </w:ins>
      <w:ins w:id="32" w:author="Chiara Situmorang" w:date="2022-09-08T14:12:00Z">
        <w:r w:rsidR="00362256">
          <w:t xml:space="preserve">rompted you to act. You started connecting with others, and only then did you </w:t>
        </w:r>
        <w:proofErr w:type="spellStart"/>
        <w:r w:rsidR="00362256">
          <w:t>realise</w:t>
        </w:r>
        <w:proofErr w:type="spellEnd"/>
        <w:r w:rsidR="00362256">
          <w:t xml:space="preserve"> that this was what you needed all this time. </w:t>
        </w:r>
      </w:ins>
    </w:p>
    <w:p w14:paraId="020EBDFF" w14:textId="77777777" w:rsidR="00362256" w:rsidRDefault="00362256">
      <w:pPr>
        <w:rPr>
          <w:ins w:id="33" w:author="Chiara Situmorang" w:date="2022-09-08T14:12:00Z"/>
        </w:rPr>
      </w:pPr>
    </w:p>
    <w:p w14:paraId="1D61B07C" w14:textId="5D08B069" w:rsidR="00D66E83" w:rsidRDefault="00362256">
      <w:pPr>
        <w:rPr>
          <w:ins w:id="34" w:author="Chiara Situmorang" w:date="2022-09-08T14:14:00Z"/>
        </w:rPr>
      </w:pPr>
      <w:ins w:id="35" w:author="Chiara Situmorang" w:date="2022-09-08T14:12:00Z">
        <w:r>
          <w:t xml:space="preserve">In the end, </w:t>
        </w:r>
      </w:ins>
      <w:ins w:id="36" w:author="Chiara Situmorang" w:date="2022-09-08T14:15:00Z">
        <w:r w:rsidR="004D612E">
          <w:t>you were your own antagonist</w:t>
        </w:r>
      </w:ins>
      <w:ins w:id="37" w:author="Chiara Situmorang" w:date="2022-09-08T14:12:00Z">
        <w:r>
          <w:t xml:space="preserve">. And </w:t>
        </w:r>
      </w:ins>
      <w:ins w:id="38" w:author="Chiara Situmorang" w:date="2022-09-08T14:15:00Z">
        <w:r w:rsidR="004D612E">
          <w:t>you need to make this</w:t>
        </w:r>
      </w:ins>
      <w:ins w:id="39" w:author="Chiara Situmorang" w:date="2022-09-08T14:12:00Z">
        <w:r>
          <w:t xml:space="preserve"> clearer. </w:t>
        </w:r>
      </w:ins>
      <w:proofErr w:type="gramStart"/>
      <w:ins w:id="40" w:author="Chiara Situmorang" w:date="2022-09-08T14:13:00Z">
        <w:r w:rsidR="004D612E">
          <w:t>In order to</w:t>
        </w:r>
        <w:proofErr w:type="gramEnd"/>
        <w:r w:rsidR="004D612E">
          <w:t xml:space="preserve"> do this, we need to see more of your thought process throughout the story, and especially at the end.</w:t>
        </w:r>
      </w:ins>
      <w:ins w:id="41" w:author="Chiara Situmorang" w:date="2022-09-08T14:14:00Z">
        <w:r w:rsidR="004D612E">
          <w:t xml:space="preserve"> </w:t>
        </w:r>
      </w:ins>
    </w:p>
    <w:p w14:paraId="2462A55A" w14:textId="776E285C" w:rsidR="004D612E" w:rsidRDefault="004D612E">
      <w:pPr>
        <w:rPr>
          <w:ins w:id="42" w:author="Chiara Situmorang" w:date="2022-09-08T14:14:00Z"/>
        </w:rPr>
      </w:pPr>
    </w:p>
    <w:p w14:paraId="580F5A3D" w14:textId="4C18647A" w:rsidR="004D612E" w:rsidRDefault="004D612E">
      <w:pPr>
        <w:rPr>
          <w:ins w:id="43" w:author="Chiara Situmorang" w:date="2022-09-08T14:14:00Z"/>
        </w:rPr>
      </w:pPr>
      <w:ins w:id="44" w:author="Chiara Situmorang" w:date="2022-09-08T14:14:00Z">
        <w:r>
          <w:t>Good luck on your revisions!</w:t>
        </w:r>
      </w:ins>
    </w:p>
    <w:p w14:paraId="5ED38093" w14:textId="4B4C27ED" w:rsidR="004D612E" w:rsidRDefault="004D612E">
      <w:pPr>
        <w:rPr>
          <w:ins w:id="45" w:author="Chiara Situmorang" w:date="2022-09-08T14:14:00Z"/>
        </w:rPr>
      </w:pPr>
    </w:p>
    <w:p w14:paraId="333ED931" w14:textId="7B5B49E4" w:rsidR="004D612E" w:rsidRDefault="004D612E">
      <w:pPr>
        <w:rPr>
          <w:ins w:id="46" w:author="Chiara Situmorang" w:date="2022-09-08T14:14:00Z"/>
        </w:rPr>
      </w:pPr>
      <w:ins w:id="47" w:author="Chiara Situmorang" w:date="2022-09-08T14:14:00Z">
        <w:r>
          <w:t>Chiara &amp; Caroline</w:t>
        </w:r>
      </w:ins>
    </w:p>
    <w:p w14:paraId="782EA696" w14:textId="47C9BD4C" w:rsidR="004D612E" w:rsidRDefault="004D612E">
      <w:proofErr w:type="spellStart"/>
      <w:ins w:id="48" w:author="Chiara Situmorang" w:date="2022-09-08T14:14:00Z">
        <w:r>
          <w:t>ALL-in</w:t>
        </w:r>
        <w:proofErr w:type="spellEnd"/>
        <w:r>
          <w:t xml:space="preserve"> Essay Editors</w:t>
        </w:r>
      </w:ins>
    </w:p>
    <w:sectPr w:rsidR="004D61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iara Situmorang" w:date="2022-09-08T13:50:00Z" w:initials="CS">
    <w:p w14:paraId="5516D381" w14:textId="77777777" w:rsidR="00F64F08" w:rsidRDefault="00F64F08" w:rsidP="002A1248">
      <w:r>
        <w:rPr>
          <w:rStyle w:val="CommentReference"/>
        </w:rPr>
        <w:annotationRef/>
      </w:r>
      <w:r>
        <w:rPr>
          <w:sz w:val="20"/>
          <w:szCs w:val="20"/>
        </w:rPr>
        <w:t>More context for this piece of dialogue, please!</w:t>
      </w:r>
    </w:p>
  </w:comment>
  <w:comment w:id="5" w:author="Chiara Situmorang" w:date="2022-09-08T13:52:00Z" w:initials="CS">
    <w:p w14:paraId="78513D09" w14:textId="77777777" w:rsidR="00F64F08" w:rsidRDefault="00F64F08" w:rsidP="002915DD">
      <w:r>
        <w:rPr>
          <w:rStyle w:val="CommentReference"/>
        </w:rPr>
        <w:annotationRef/>
      </w:r>
      <w:r>
        <w:rPr>
          <w:sz w:val="20"/>
          <w:szCs w:val="20"/>
        </w:rPr>
        <w:t>But was this actually not a big deal for you, or did you just try to ignore that it was?</w:t>
      </w:r>
    </w:p>
  </w:comment>
  <w:comment w:id="6" w:author="Chiara Situmorang" w:date="2022-09-08T13:52:00Z" w:initials="CS">
    <w:p w14:paraId="14B2FA03" w14:textId="77777777" w:rsidR="00F64F08" w:rsidRDefault="00F64F08" w:rsidP="00373482">
      <w:r>
        <w:rPr>
          <w:rStyle w:val="CommentReference"/>
        </w:rPr>
        <w:annotationRef/>
      </w:r>
      <w:r>
        <w:rPr>
          <w:sz w:val="20"/>
          <w:szCs w:val="20"/>
        </w:rPr>
        <w:t>Why did you do this? And what does this have to do with being introspective?</w:t>
      </w:r>
    </w:p>
  </w:comment>
  <w:comment w:id="7" w:author="Chiara Situmorang" w:date="2022-09-08T13:53:00Z" w:initials="CS">
    <w:p w14:paraId="7F388305" w14:textId="77777777" w:rsidR="00F64F08" w:rsidRDefault="00F64F08" w:rsidP="0007503D">
      <w:r>
        <w:rPr>
          <w:rStyle w:val="CommentReference"/>
        </w:rPr>
        <w:annotationRef/>
      </w:r>
      <w:r>
        <w:rPr>
          <w:sz w:val="20"/>
          <w:szCs w:val="20"/>
        </w:rPr>
        <w:t>Why were you scared of standing out?</w:t>
      </w:r>
    </w:p>
  </w:comment>
  <w:comment w:id="8" w:author="Chiara Situmorang" w:date="2022-09-08T13:54:00Z" w:initials="CS">
    <w:p w14:paraId="1710DDFB" w14:textId="77777777" w:rsidR="00F64F08" w:rsidRDefault="00F64F08" w:rsidP="005F2123">
      <w:r>
        <w:rPr>
          <w:rStyle w:val="CommentReference"/>
        </w:rPr>
        <w:annotationRef/>
      </w:r>
      <w:r>
        <w:rPr>
          <w:sz w:val="20"/>
          <w:szCs w:val="20"/>
        </w:rPr>
        <w:t>What was this?</w:t>
      </w:r>
    </w:p>
  </w:comment>
  <w:comment w:id="9" w:author="Chiara Situmorang" w:date="2022-09-08T13:55:00Z" w:initials="CS">
    <w:p w14:paraId="09835D3C" w14:textId="77777777" w:rsidR="00F64F08" w:rsidRDefault="00F64F08" w:rsidP="00EC64C9">
      <w:r>
        <w:rPr>
          <w:rStyle w:val="CommentReference"/>
        </w:rPr>
        <w:annotationRef/>
      </w:r>
      <w:r>
        <w:rPr>
          <w:sz w:val="20"/>
          <w:szCs w:val="20"/>
        </w:rPr>
        <w:t>If you didn’t know, as you said in the next paragraph, then maybe you can change this to a general feeling of dissatisfaction, or feeling empty but not knowing why?</w:t>
      </w:r>
    </w:p>
  </w:comment>
  <w:comment w:id="1" w:author="Microsoft Office User" w:date="2022-09-07T00:24:00Z" w:initials="MOU">
    <w:p w14:paraId="2E1F7AFE" w14:textId="0C5222E1" w:rsidR="0063344C" w:rsidRDefault="004E2DC6" w:rsidP="00BF1B25">
      <w:r>
        <w:rPr>
          <w:rStyle w:val="CommentReference"/>
        </w:rPr>
        <w:annotationRef/>
      </w:r>
      <w:r w:rsidR="0063344C">
        <w:rPr>
          <w:sz w:val="20"/>
          <w:szCs w:val="20"/>
        </w:rPr>
        <w:t xml:space="preserve">While these two paragraphs describe your challenge, it can be summarized into one paragraph in order to make room for your development in the story. When summarizing these paragraphs, please pay attention to your tenses and note that some words have to be hyphenated or spaced out (ie two words instead of one). Describing your feelings during the day instead of listing off your activities will also be more useful for your story on how you decided to change. </w:t>
      </w:r>
    </w:p>
  </w:comment>
  <w:comment w:id="2" w:author="Microsoft Office User" w:date="2022-09-07T00:28:00Z" w:initials="MOU">
    <w:p w14:paraId="1057E275" w14:textId="02F454ED" w:rsidR="0063344C" w:rsidRDefault="0063344C" w:rsidP="008848C9">
      <w:r>
        <w:rPr>
          <w:rStyle w:val="CommentReference"/>
        </w:rPr>
        <w:annotationRef/>
      </w:r>
      <w:r>
        <w:rPr>
          <w:sz w:val="20"/>
          <w:szCs w:val="20"/>
        </w:rPr>
        <w:t xml:space="preserve">I will also pay attention to the tone you are setting in the essay. Describing yourself as “borderline antisocial” may not be the best thing to do when writing an essay for a college application. Instead, I would talk more on you had gotten too comfortable being on your own. </w:t>
      </w:r>
    </w:p>
  </w:comment>
  <w:comment w:id="10" w:author="Chiara Situmorang" w:date="2022-09-08T13:56:00Z" w:initials="CS">
    <w:p w14:paraId="46E4F06D" w14:textId="77777777" w:rsidR="00C7638C" w:rsidRDefault="00C7638C" w:rsidP="00171373">
      <w:r>
        <w:rPr>
          <w:rStyle w:val="CommentReference"/>
        </w:rPr>
        <w:annotationRef/>
      </w:r>
      <w:r>
        <w:rPr>
          <w:sz w:val="20"/>
          <w:szCs w:val="20"/>
        </w:rPr>
        <w:t>What sparked this change?</w:t>
      </w:r>
    </w:p>
  </w:comment>
  <w:comment w:id="11" w:author="Microsoft Office User" w:date="2022-09-07T00:31:00Z" w:initials="MOU">
    <w:p w14:paraId="726ABC2C" w14:textId="3733C306" w:rsidR="0063344C" w:rsidRDefault="0063344C" w:rsidP="008C37D7">
      <w:r>
        <w:rPr>
          <w:rStyle w:val="CommentReference"/>
        </w:rPr>
        <w:annotationRef/>
      </w:r>
      <w:r>
        <w:rPr>
          <w:sz w:val="20"/>
          <w:szCs w:val="20"/>
        </w:rPr>
        <w:t>This is your breakthrough. It is the changing point in your story and should come before you tell us how you decide to act on this revelation. You can move this sentence to the second sentence in the paragraph.</w:t>
      </w:r>
    </w:p>
  </w:comment>
  <w:comment w:id="12" w:author="Chiara Situmorang" w:date="2022-09-08T13:59:00Z" w:initials="CS">
    <w:p w14:paraId="555D108F" w14:textId="77777777" w:rsidR="00C7638C" w:rsidRDefault="00C7638C" w:rsidP="001B18D2">
      <w:r>
        <w:rPr>
          <w:rStyle w:val="CommentReference"/>
        </w:rPr>
        <w:annotationRef/>
      </w:r>
      <w:r>
        <w:rPr>
          <w:sz w:val="20"/>
          <w:szCs w:val="20"/>
        </w:rPr>
        <w:t>Agreed!</w:t>
      </w:r>
    </w:p>
  </w:comment>
  <w:comment w:id="13" w:author="Chiara Situmorang" w:date="2022-09-08T13:58:00Z" w:initials="CS">
    <w:p w14:paraId="28CD7505" w14:textId="710DA43D" w:rsidR="00C7638C" w:rsidRDefault="00C7638C" w:rsidP="005C6A65">
      <w:r>
        <w:rPr>
          <w:rStyle w:val="CommentReference"/>
        </w:rPr>
        <w:annotationRef/>
      </w:r>
      <w:r>
        <w:rPr>
          <w:sz w:val="20"/>
          <w:szCs w:val="20"/>
        </w:rPr>
        <w:t>I love this sentence! I think you can elaborate on this a little more: did you feel that because you were shy and new at school, you felt less inclined to interact with others too? did it become a self-fulfilling prophecy? what made you realise that you could change your own behaviour?</w:t>
      </w:r>
    </w:p>
  </w:comment>
  <w:comment w:id="14" w:author="Microsoft Office User" w:date="2022-09-07T00:34:00Z" w:initials="MOU">
    <w:p w14:paraId="1D76CC01" w14:textId="5A96E63D" w:rsidR="002F3AD1" w:rsidRDefault="002F3AD1" w:rsidP="00686082">
      <w:r>
        <w:rPr>
          <w:rStyle w:val="CommentReference"/>
        </w:rPr>
        <w:annotationRef/>
      </w:r>
      <w:r>
        <w:rPr>
          <w:sz w:val="20"/>
          <w:szCs w:val="20"/>
        </w:rPr>
        <w:t>How did you see your life change after you made these changes? Were you more comfortable being around others? Did you learn something about your previous perspective on the world?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16D381" w15:done="0"/>
  <w15:commentEx w15:paraId="78513D09" w15:done="0"/>
  <w15:commentEx w15:paraId="14B2FA03" w15:done="0"/>
  <w15:commentEx w15:paraId="7F388305" w15:done="0"/>
  <w15:commentEx w15:paraId="1710DDFB" w15:done="0"/>
  <w15:commentEx w15:paraId="09835D3C" w15:paraIdParent="1710DDFB" w15:done="0"/>
  <w15:commentEx w15:paraId="2E1F7AFE" w15:done="0"/>
  <w15:commentEx w15:paraId="1057E275" w15:paraIdParent="2E1F7AFE" w15:done="0"/>
  <w15:commentEx w15:paraId="46E4F06D" w15:done="0"/>
  <w15:commentEx w15:paraId="726ABC2C" w15:done="0"/>
  <w15:commentEx w15:paraId="555D108F" w15:paraIdParent="726ABC2C" w15:done="0"/>
  <w15:commentEx w15:paraId="28CD7505" w15:done="0"/>
  <w15:commentEx w15:paraId="1D76C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7192" w16cex:dateUtc="2022-09-08T06:50:00Z"/>
  <w16cex:commentExtensible w16cex:durableId="26C47200" w16cex:dateUtc="2022-09-08T06:52:00Z"/>
  <w16cex:commentExtensible w16cex:durableId="26C47220" w16cex:dateUtc="2022-09-08T06:52:00Z"/>
  <w16cex:commentExtensible w16cex:durableId="26C47263" w16cex:dateUtc="2022-09-08T06:53:00Z"/>
  <w16cex:commentExtensible w16cex:durableId="26C47278" w16cex:dateUtc="2022-09-08T06:54:00Z"/>
  <w16cex:commentExtensible w16cex:durableId="26C472C3" w16cex:dateUtc="2022-09-08T06:55:00Z"/>
  <w16cex:commentExtensible w16cex:durableId="26C26324" w16cex:dateUtc="2022-09-07T04:24:00Z"/>
  <w16cex:commentExtensible w16cex:durableId="26C26425" w16cex:dateUtc="2022-09-07T04:28:00Z"/>
  <w16cex:commentExtensible w16cex:durableId="26C472F8" w16cex:dateUtc="2022-09-08T06:56:00Z"/>
  <w16cex:commentExtensible w16cex:durableId="26C264EA" w16cex:dateUtc="2022-09-07T04:31:00Z"/>
  <w16cex:commentExtensible w16cex:durableId="26C473BD" w16cex:dateUtc="2022-09-08T06:59:00Z"/>
  <w16cex:commentExtensible w16cex:durableId="26C4738C" w16cex:dateUtc="2022-09-08T06:58:00Z"/>
  <w16cex:commentExtensible w16cex:durableId="26C265AB" w16cex:dateUtc="2022-09-07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16D381" w16cid:durableId="26C47192"/>
  <w16cid:commentId w16cid:paraId="78513D09" w16cid:durableId="26C47200"/>
  <w16cid:commentId w16cid:paraId="14B2FA03" w16cid:durableId="26C47220"/>
  <w16cid:commentId w16cid:paraId="7F388305" w16cid:durableId="26C47263"/>
  <w16cid:commentId w16cid:paraId="1710DDFB" w16cid:durableId="26C47278"/>
  <w16cid:commentId w16cid:paraId="09835D3C" w16cid:durableId="26C472C3"/>
  <w16cid:commentId w16cid:paraId="2E1F7AFE" w16cid:durableId="26C26324"/>
  <w16cid:commentId w16cid:paraId="1057E275" w16cid:durableId="26C26425"/>
  <w16cid:commentId w16cid:paraId="46E4F06D" w16cid:durableId="26C472F8"/>
  <w16cid:commentId w16cid:paraId="726ABC2C" w16cid:durableId="26C264EA"/>
  <w16cid:commentId w16cid:paraId="555D108F" w16cid:durableId="26C473BD"/>
  <w16cid:commentId w16cid:paraId="28CD7505" w16cid:durableId="26C4738C"/>
  <w16cid:commentId w16cid:paraId="1D76CC01" w16cid:durableId="26C265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48B"/>
    <w:multiLevelType w:val="multilevel"/>
    <w:tmpl w:val="9480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483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87"/>
    <w:rsid w:val="002F3AD1"/>
    <w:rsid w:val="00362256"/>
    <w:rsid w:val="004D612E"/>
    <w:rsid w:val="004E2DC6"/>
    <w:rsid w:val="0063344C"/>
    <w:rsid w:val="009C0F87"/>
    <w:rsid w:val="00B31339"/>
    <w:rsid w:val="00C7638C"/>
    <w:rsid w:val="00CC430F"/>
    <w:rsid w:val="00D66E83"/>
    <w:rsid w:val="00F6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5CE46"/>
  <w15:chartTrackingRefBased/>
  <w15:docId w15:val="{A41F25DA-BBA3-C644-BF4A-C0BA25ED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F8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C430F"/>
    <w:rPr>
      <w:sz w:val="16"/>
      <w:szCs w:val="16"/>
    </w:rPr>
  </w:style>
  <w:style w:type="paragraph" w:styleId="CommentText">
    <w:name w:val="annotation text"/>
    <w:basedOn w:val="Normal"/>
    <w:link w:val="CommentTextChar"/>
    <w:uiPriority w:val="99"/>
    <w:semiHidden/>
    <w:unhideWhenUsed/>
    <w:rsid w:val="00CC430F"/>
    <w:rPr>
      <w:sz w:val="20"/>
      <w:szCs w:val="20"/>
    </w:rPr>
  </w:style>
  <w:style w:type="character" w:customStyle="1" w:styleId="CommentTextChar">
    <w:name w:val="Comment Text Char"/>
    <w:basedOn w:val="DefaultParagraphFont"/>
    <w:link w:val="CommentText"/>
    <w:uiPriority w:val="99"/>
    <w:semiHidden/>
    <w:rsid w:val="00CC430F"/>
    <w:rPr>
      <w:sz w:val="20"/>
      <w:szCs w:val="20"/>
    </w:rPr>
  </w:style>
  <w:style w:type="paragraph" w:styleId="CommentSubject">
    <w:name w:val="annotation subject"/>
    <w:basedOn w:val="CommentText"/>
    <w:next w:val="CommentText"/>
    <w:link w:val="CommentSubjectChar"/>
    <w:uiPriority w:val="99"/>
    <w:semiHidden/>
    <w:unhideWhenUsed/>
    <w:rsid w:val="00CC430F"/>
    <w:rPr>
      <w:b/>
      <w:bCs/>
    </w:rPr>
  </w:style>
  <w:style w:type="character" w:customStyle="1" w:styleId="CommentSubjectChar">
    <w:name w:val="Comment Subject Char"/>
    <w:basedOn w:val="CommentTextChar"/>
    <w:link w:val="CommentSubject"/>
    <w:uiPriority w:val="99"/>
    <w:semiHidden/>
    <w:rsid w:val="00CC430F"/>
    <w:rPr>
      <w:b/>
      <w:bCs/>
      <w:sz w:val="20"/>
      <w:szCs w:val="20"/>
    </w:rPr>
  </w:style>
  <w:style w:type="paragraph" w:styleId="Revision">
    <w:name w:val="Revision"/>
    <w:hidden/>
    <w:uiPriority w:val="99"/>
    <w:semiHidden/>
    <w:rsid w:val="00F64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Chiara Situmorang</cp:lastModifiedBy>
  <cp:revision>3</cp:revision>
  <dcterms:created xsi:type="dcterms:W3CDTF">2022-09-06T01:30:00Z</dcterms:created>
  <dcterms:modified xsi:type="dcterms:W3CDTF">2022-09-08T07:15:00Z</dcterms:modified>
</cp:coreProperties>
</file>