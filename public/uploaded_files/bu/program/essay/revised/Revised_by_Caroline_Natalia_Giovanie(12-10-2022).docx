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6E45D" w14:textId="77777777" w:rsidR="001E5402" w:rsidRPr="001E5402" w:rsidRDefault="001E5402" w:rsidP="001E5402">
      <w:pPr>
        <w:rPr>
          <w:rFonts w:ascii="Times New Roman" w:eastAsia="Times New Roman" w:hAnsi="Times New Roman" w:cs="Times New Roman"/>
        </w:rPr>
      </w:pPr>
      <w:r w:rsidRPr="001E5402">
        <w:rPr>
          <w:rFonts w:ascii="Arial" w:eastAsia="Times New Roman" w:hAnsi="Arial" w:cs="Arial"/>
          <w:b/>
          <w:bCs/>
          <w:color w:val="000000"/>
          <w:sz w:val="28"/>
          <w:szCs w:val="28"/>
          <w:u w:val="single"/>
        </w:rPr>
        <w:t>Prompt #1</w:t>
      </w:r>
    </w:p>
    <w:p w14:paraId="54E3777C" w14:textId="77777777" w:rsidR="001E5402" w:rsidRPr="001E5402" w:rsidRDefault="001E5402" w:rsidP="001E5402">
      <w:pPr>
        <w:rPr>
          <w:rFonts w:ascii="Times New Roman" w:eastAsia="Times New Roman" w:hAnsi="Times New Roman" w:cs="Times New Roman"/>
        </w:rPr>
      </w:pPr>
      <w:r w:rsidRPr="001E5402">
        <w:rPr>
          <w:rFonts w:ascii="Arial" w:eastAsia="Times New Roman" w:hAnsi="Arial" w:cs="Arial"/>
          <w:b/>
          <w:bCs/>
          <w:i/>
          <w:iCs/>
          <w:color w:val="000000"/>
        </w:rPr>
        <w:t xml:space="preserve">Some students have a </w:t>
      </w:r>
      <w:r w:rsidRPr="001E5402">
        <w:rPr>
          <w:rFonts w:ascii="Arial" w:eastAsia="Times New Roman" w:hAnsi="Arial" w:cs="Arial"/>
          <w:b/>
          <w:bCs/>
          <w:i/>
          <w:iCs/>
          <w:color w:val="000000"/>
          <w:shd w:val="clear" w:color="auto" w:fill="FFFF00"/>
        </w:rPr>
        <w:t>background</w:t>
      </w:r>
      <w:r w:rsidRPr="001E5402">
        <w:rPr>
          <w:rFonts w:ascii="Arial" w:eastAsia="Times New Roman" w:hAnsi="Arial" w:cs="Arial"/>
          <w:b/>
          <w:bCs/>
          <w:i/>
          <w:iCs/>
          <w:color w:val="000000"/>
        </w:rPr>
        <w:t xml:space="preserve">, </w:t>
      </w:r>
      <w:r w:rsidRPr="001E5402">
        <w:rPr>
          <w:rFonts w:ascii="Arial" w:eastAsia="Times New Roman" w:hAnsi="Arial" w:cs="Arial"/>
          <w:b/>
          <w:bCs/>
          <w:i/>
          <w:iCs/>
          <w:color w:val="000000"/>
          <w:shd w:val="clear" w:color="auto" w:fill="FFFF00"/>
        </w:rPr>
        <w:t>identity</w:t>
      </w:r>
      <w:r w:rsidRPr="001E5402">
        <w:rPr>
          <w:rFonts w:ascii="Arial" w:eastAsia="Times New Roman" w:hAnsi="Arial" w:cs="Arial"/>
          <w:b/>
          <w:bCs/>
          <w:i/>
          <w:iCs/>
          <w:color w:val="000000"/>
        </w:rPr>
        <w:t>, interest, or talent that is so meaningful they believe their application would be incomplete without it. If this sounds like you, then please share your story.</w:t>
      </w:r>
    </w:p>
    <w:p w14:paraId="3010BFB0" w14:textId="77777777" w:rsidR="001E5402" w:rsidRPr="001E5402" w:rsidRDefault="001E5402" w:rsidP="001E5402">
      <w:pPr>
        <w:rPr>
          <w:rFonts w:ascii="Times New Roman" w:eastAsia="Times New Roman" w:hAnsi="Times New Roman" w:cs="Times New Roman"/>
        </w:rPr>
      </w:pPr>
    </w:p>
    <w:p w14:paraId="60D523F8" w14:textId="77777777" w:rsidR="006E0481" w:rsidRPr="006E0481" w:rsidRDefault="006E0481" w:rsidP="006E0481">
      <w:pPr>
        <w:rPr>
          <w:rFonts w:ascii="Times New Roman" w:eastAsia="Times New Roman" w:hAnsi="Times New Roman" w:cs="Times New Roman"/>
        </w:rPr>
      </w:pPr>
      <w:commentRangeStart w:id="0"/>
      <w:r w:rsidRPr="006E0481">
        <w:rPr>
          <w:rFonts w:ascii="Arial" w:eastAsia="Times New Roman" w:hAnsi="Arial" w:cs="Arial"/>
          <w:color w:val="000000"/>
        </w:rPr>
        <w:t>A lot of people have the impression of me as a selfless and nurturing person, but little did they know I wasn’t always this way</w:t>
      </w:r>
      <w:commentRangeEnd w:id="0"/>
      <w:r w:rsidR="00955487">
        <w:rPr>
          <w:rStyle w:val="CommentReference"/>
        </w:rPr>
        <w:commentReference w:id="0"/>
      </w:r>
      <w:r w:rsidRPr="006E0481">
        <w:rPr>
          <w:rFonts w:ascii="Arial" w:eastAsia="Times New Roman" w:hAnsi="Arial" w:cs="Arial"/>
          <w:color w:val="000000"/>
        </w:rPr>
        <w:t xml:space="preserve">. </w:t>
      </w:r>
      <w:commentRangeStart w:id="1"/>
      <w:r w:rsidRPr="006E0481">
        <w:rPr>
          <w:rFonts w:ascii="Arial" w:eastAsia="Times New Roman" w:hAnsi="Arial" w:cs="Arial"/>
          <w:color w:val="000000"/>
        </w:rPr>
        <w:t xml:space="preserve">I was a very spoiled and </w:t>
      </w:r>
      <w:proofErr w:type="spellStart"/>
      <w:r w:rsidRPr="006E0481">
        <w:rPr>
          <w:rFonts w:ascii="Arial" w:eastAsia="Times New Roman" w:hAnsi="Arial" w:cs="Arial"/>
          <w:color w:val="000000"/>
        </w:rPr>
        <w:t>self-centered</w:t>
      </w:r>
      <w:proofErr w:type="spellEnd"/>
      <w:r w:rsidRPr="006E0481">
        <w:rPr>
          <w:rFonts w:ascii="Arial" w:eastAsia="Times New Roman" w:hAnsi="Arial" w:cs="Arial"/>
          <w:color w:val="000000"/>
        </w:rPr>
        <w:t xml:space="preserve"> child when I was younger; everything had to revolve around me</w:t>
      </w:r>
      <w:commentRangeEnd w:id="1"/>
      <w:r w:rsidR="00955487">
        <w:rPr>
          <w:rStyle w:val="CommentReference"/>
        </w:rPr>
        <w:commentReference w:id="1"/>
      </w:r>
      <w:r w:rsidRPr="006E0481">
        <w:rPr>
          <w:rFonts w:ascii="Arial" w:eastAsia="Times New Roman" w:hAnsi="Arial" w:cs="Arial"/>
          <w:color w:val="000000"/>
        </w:rPr>
        <w:t>. It was the combination of an unfortunate experience and the role model in my mom that changed everything.</w:t>
      </w:r>
    </w:p>
    <w:p w14:paraId="6BD1BC5B" w14:textId="77777777" w:rsidR="006E0481" w:rsidRPr="006E0481" w:rsidRDefault="006E0481" w:rsidP="006E0481">
      <w:pPr>
        <w:rPr>
          <w:rFonts w:ascii="Times New Roman" w:eastAsia="Times New Roman" w:hAnsi="Times New Roman" w:cs="Times New Roman"/>
        </w:rPr>
      </w:pPr>
    </w:p>
    <w:p w14:paraId="6833D209" w14:textId="59398FB8" w:rsidR="006E0481" w:rsidRPr="006E0481" w:rsidRDefault="006E0481" w:rsidP="006E0481">
      <w:pPr>
        <w:rPr>
          <w:rFonts w:ascii="Times New Roman" w:eastAsia="Times New Roman" w:hAnsi="Times New Roman" w:cs="Times New Roman"/>
        </w:rPr>
      </w:pPr>
      <w:r w:rsidRPr="006E0481">
        <w:rPr>
          <w:rFonts w:ascii="Arial" w:eastAsia="Times New Roman" w:hAnsi="Arial" w:cs="Arial"/>
          <w:color w:val="000000"/>
        </w:rPr>
        <w:t>My mom is a very loving person. Ever since my siblings and I started going to school, she would always cook for us and bring us the food during lunch to make sure we got healthy and warm food. Not only that, she would always help us with our school work and communicate with teachers to help us improve</w:t>
      </w:r>
      <w:del w:id="2" w:author="Chiara Situmorang" w:date="2022-10-12T13:11:00Z">
        <w:r w:rsidRPr="006E0481" w:rsidDel="00955487">
          <w:rPr>
            <w:rFonts w:ascii="Arial" w:eastAsia="Times New Roman" w:hAnsi="Arial" w:cs="Arial"/>
            <w:color w:val="000000"/>
          </w:rPr>
          <w:delText xml:space="preserve"> better</w:delText>
        </w:r>
      </w:del>
      <w:r w:rsidRPr="006E0481">
        <w:rPr>
          <w:rFonts w:ascii="Arial" w:eastAsia="Times New Roman" w:hAnsi="Arial" w:cs="Arial"/>
          <w:color w:val="000000"/>
        </w:rPr>
        <w:t xml:space="preserve">. </w:t>
      </w:r>
      <w:commentRangeStart w:id="3"/>
      <w:r w:rsidRPr="006E0481">
        <w:rPr>
          <w:rFonts w:ascii="Arial" w:eastAsia="Times New Roman" w:hAnsi="Arial" w:cs="Arial"/>
          <w:color w:val="000000"/>
        </w:rPr>
        <w:t xml:space="preserve">On the complete opposite, I was pampered and </w:t>
      </w:r>
      <w:proofErr w:type="spellStart"/>
      <w:r w:rsidRPr="006E0481">
        <w:rPr>
          <w:rFonts w:ascii="Arial" w:eastAsia="Times New Roman" w:hAnsi="Arial" w:cs="Arial"/>
          <w:color w:val="000000"/>
        </w:rPr>
        <w:t>self-centered</w:t>
      </w:r>
      <w:proofErr w:type="spellEnd"/>
      <w:r w:rsidRPr="006E0481">
        <w:rPr>
          <w:rFonts w:ascii="Arial" w:eastAsia="Times New Roman" w:hAnsi="Arial" w:cs="Arial"/>
          <w:color w:val="000000"/>
        </w:rPr>
        <w:t>. I'd become furious if things didn't go my way. Everything I wanted should be completed regardless of whether my parents were tired or didn’t have the time.</w:t>
      </w:r>
      <w:commentRangeEnd w:id="3"/>
      <w:r w:rsidR="00955487">
        <w:rPr>
          <w:rStyle w:val="CommentReference"/>
        </w:rPr>
        <w:commentReference w:id="3"/>
      </w:r>
    </w:p>
    <w:p w14:paraId="270DA187" w14:textId="77777777" w:rsidR="006E0481" w:rsidRPr="006E0481" w:rsidRDefault="006E0481" w:rsidP="006E0481">
      <w:pPr>
        <w:rPr>
          <w:rFonts w:ascii="Times New Roman" w:eastAsia="Times New Roman" w:hAnsi="Times New Roman" w:cs="Times New Roman"/>
        </w:rPr>
      </w:pPr>
    </w:p>
    <w:p w14:paraId="50FA6DFE" w14:textId="058CB998" w:rsidR="006E0481" w:rsidRPr="006E0481" w:rsidRDefault="006E0481" w:rsidP="006E0481">
      <w:pPr>
        <w:rPr>
          <w:rFonts w:ascii="Times New Roman" w:eastAsia="Times New Roman" w:hAnsi="Times New Roman" w:cs="Times New Roman"/>
        </w:rPr>
      </w:pPr>
      <w:r w:rsidRPr="006E0481">
        <w:rPr>
          <w:rFonts w:ascii="Arial" w:eastAsia="Times New Roman" w:hAnsi="Arial" w:cs="Arial"/>
          <w:color w:val="000000"/>
        </w:rPr>
        <w:t xml:space="preserve">Everything changed in </w:t>
      </w:r>
      <w:ins w:id="4" w:author="Chiara Situmorang" w:date="2022-10-12T13:12:00Z">
        <w:r w:rsidR="00955487">
          <w:rPr>
            <w:rFonts w:ascii="Arial" w:eastAsia="Times New Roman" w:hAnsi="Arial" w:cs="Arial"/>
            <w:color w:val="000000"/>
          </w:rPr>
          <w:t>the</w:t>
        </w:r>
      </w:ins>
      <w:del w:id="5" w:author="Chiara Situmorang" w:date="2022-10-12T13:12:00Z">
        <w:r w:rsidRPr="006E0481" w:rsidDel="00955487">
          <w:rPr>
            <w:rFonts w:ascii="Arial" w:eastAsia="Times New Roman" w:hAnsi="Arial" w:cs="Arial"/>
            <w:color w:val="000000"/>
          </w:rPr>
          <w:delText>a</w:delText>
        </w:r>
      </w:del>
      <w:r w:rsidRPr="006E0481">
        <w:rPr>
          <w:rFonts w:ascii="Arial" w:eastAsia="Times New Roman" w:hAnsi="Arial" w:cs="Arial"/>
          <w:color w:val="000000"/>
        </w:rPr>
        <w:t xml:space="preserve"> blink of an eye</w:t>
      </w:r>
      <w:ins w:id="6" w:author="Chiara Situmorang" w:date="2022-10-12T13:12:00Z">
        <w:r w:rsidR="00955487">
          <w:rPr>
            <w:rFonts w:ascii="Arial" w:eastAsia="Times New Roman" w:hAnsi="Arial" w:cs="Arial"/>
            <w:color w:val="000000"/>
          </w:rPr>
          <w:t xml:space="preserve">. </w:t>
        </w:r>
        <w:commentRangeStart w:id="7"/>
        <w:r w:rsidR="00955487">
          <w:rPr>
            <w:rFonts w:ascii="Arial" w:eastAsia="Times New Roman" w:hAnsi="Arial" w:cs="Arial"/>
            <w:color w:val="000000"/>
          </w:rPr>
          <w:t>M</w:t>
        </w:r>
      </w:ins>
      <w:del w:id="8" w:author="Chiara Situmorang" w:date="2022-10-12T13:12:00Z">
        <w:r w:rsidRPr="006E0481" w:rsidDel="00955487">
          <w:rPr>
            <w:rFonts w:ascii="Arial" w:eastAsia="Times New Roman" w:hAnsi="Arial" w:cs="Arial"/>
            <w:color w:val="000000"/>
          </w:rPr>
          <w:delText>, m</w:delText>
        </w:r>
      </w:del>
      <w:r w:rsidRPr="006E0481">
        <w:rPr>
          <w:rFonts w:ascii="Arial" w:eastAsia="Times New Roman" w:hAnsi="Arial" w:cs="Arial"/>
          <w:color w:val="000000"/>
        </w:rPr>
        <w:t xml:space="preserve">y mom suddenly stopped cooking and bringing us food to school. She also stopped helping us with our school work. </w:t>
      </w:r>
      <w:commentRangeEnd w:id="7"/>
      <w:r w:rsidR="00955487">
        <w:rPr>
          <w:rStyle w:val="CommentReference"/>
        </w:rPr>
        <w:commentReference w:id="7"/>
      </w:r>
      <w:commentRangeStart w:id="9"/>
      <w:r w:rsidRPr="006E0481">
        <w:rPr>
          <w:rFonts w:ascii="Arial" w:eastAsia="Times New Roman" w:hAnsi="Arial" w:cs="Arial"/>
          <w:color w:val="000000"/>
        </w:rPr>
        <w:t>I was lost in disbelief, I didn’t think that my mother who loves cooking and going to school with me would suddenly stop doing those routines.</w:t>
      </w:r>
      <w:commentRangeEnd w:id="9"/>
      <w:r w:rsidR="00AB5B12">
        <w:rPr>
          <w:rStyle w:val="CommentReference"/>
        </w:rPr>
        <w:commentReference w:id="9"/>
      </w:r>
      <w:r w:rsidRPr="006E0481">
        <w:rPr>
          <w:rFonts w:ascii="Arial" w:eastAsia="Times New Roman" w:hAnsi="Arial" w:cs="Arial"/>
          <w:color w:val="000000"/>
        </w:rPr>
        <w:t xml:space="preserve"> Ever since, I started to rebel and throw temper tantrums with the main goal of possibly attracting my parents’ attention, especially mom’s. </w:t>
      </w:r>
      <w:del w:id="10" w:author="Chiara Situmorang" w:date="2022-10-12T13:14:00Z">
        <w:r w:rsidRPr="006E0481" w:rsidDel="00955487">
          <w:rPr>
            <w:rFonts w:ascii="Arial" w:eastAsia="Times New Roman" w:hAnsi="Arial" w:cs="Arial"/>
            <w:color w:val="000000"/>
          </w:rPr>
          <w:delText>Moreover, t</w:delText>
        </w:r>
      </w:del>
      <w:ins w:id="11" w:author="Chiara Situmorang" w:date="2022-10-12T13:14:00Z">
        <w:r w:rsidR="00955487">
          <w:rPr>
            <w:rFonts w:ascii="Arial" w:eastAsia="Times New Roman" w:hAnsi="Arial" w:cs="Arial"/>
            <w:color w:val="000000"/>
          </w:rPr>
          <w:t>T</w:t>
        </w:r>
      </w:ins>
      <w:r w:rsidRPr="006E0481">
        <w:rPr>
          <w:rFonts w:ascii="Arial" w:eastAsia="Times New Roman" w:hAnsi="Arial" w:cs="Arial"/>
          <w:color w:val="000000"/>
        </w:rPr>
        <w:t xml:space="preserve">he house would look like </w:t>
      </w:r>
      <w:ins w:id="12" w:author="Chiara Situmorang" w:date="2022-10-12T13:14:00Z">
        <w:r w:rsidR="00955487">
          <w:rPr>
            <w:rFonts w:ascii="Arial" w:eastAsia="Times New Roman" w:hAnsi="Arial" w:cs="Arial"/>
            <w:color w:val="000000"/>
          </w:rPr>
          <w:t xml:space="preserve">a </w:t>
        </w:r>
      </w:ins>
      <w:del w:id="13" w:author="Chiara Situmorang" w:date="2022-10-12T13:14:00Z">
        <w:r w:rsidRPr="00955487" w:rsidDel="00955487">
          <w:rPr>
            <w:rFonts w:ascii="Arial" w:eastAsia="Times New Roman" w:hAnsi="Arial" w:cs="Arial"/>
            <w:i/>
            <w:iCs/>
            <w:color w:val="000000"/>
            <w:rPrChange w:id="14" w:author="Chiara Situmorang" w:date="2022-10-12T13:14:00Z">
              <w:rPr>
                <w:rFonts w:ascii="Arial" w:eastAsia="Times New Roman" w:hAnsi="Arial" w:cs="Arial"/>
                <w:color w:val="000000"/>
              </w:rPr>
            </w:rPrChange>
          </w:rPr>
          <w:delText>“</w:delText>
        </w:r>
      </w:del>
      <w:proofErr w:type="spellStart"/>
      <w:r w:rsidRPr="00955487">
        <w:rPr>
          <w:rFonts w:ascii="Arial" w:eastAsia="Times New Roman" w:hAnsi="Arial" w:cs="Arial"/>
          <w:i/>
          <w:iCs/>
          <w:color w:val="000000"/>
          <w:rPrChange w:id="15" w:author="Chiara Situmorang" w:date="2022-10-12T13:14:00Z">
            <w:rPr>
              <w:rFonts w:ascii="Arial" w:eastAsia="Times New Roman" w:hAnsi="Arial" w:cs="Arial"/>
              <w:color w:val="000000"/>
            </w:rPr>
          </w:rPrChange>
        </w:rPr>
        <w:t>kapal</w:t>
      </w:r>
      <w:proofErr w:type="spellEnd"/>
      <w:r w:rsidRPr="00955487">
        <w:rPr>
          <w:rFonts w:ascii="Arial" w:eastAsia="Times New Roman" w:hAnsi="Arial" w:cs="Arial"/>
          <w:i/>
          <w:iCs/>
          <w:color w:val="000000"/>
          <w:rPrChange w:id="16" w:author="Chiara Situmorang" w:date="2022-10-12T13:14:00Z">
            <w:rPr>
              <w:rFonts w:ascii="Arial" w:eastAsia="Times New Roman" w:hAnsi="Arial" w:cs="Arial"/>
              <w:color w:val="000000"/>
            </w:rPr>
          </w:rPrChange>
        </w:rPr>
        <w:t xml:space="preserve"> </w:t>
      </w:r>
      <w:proofErr w:type="spellStart"/>
      <w:r w:rsidRPr="00955487">
        <w:rPr>
          <w:rFonts w:ascii="Arial" w:eastAsia="Times New Roman" w:hAnsi="Arial" w:cs="Arial"/>
          <w:i/>
          <w:iCs/>
          <w:color w:val="000000"/>
          <w:rPrChange w:id="17" w:author="Chiara Situmorang" w:date="2022-10-12T13:14:00Z">
            <w:rPr>
              <w:rFonts w:ascii="Arial" w:eastAsia="Times New Roman" w:hAnsi="Arial" w:cs="Arial"/>
              <w:color w:val="000000"/>
            </w:rPr>
          </w:rPrChange>
        </w:rPr>
        <w:t>pecah</w:t>
      </w:r>
      <w:proofErr w:type="spellEnd"/>
      <w:ins w:id="18" w:author="Chiara Situmorang" w:date="2022-10-12T13:14:00Z">
        <w:r w:rsidR="00955487">
          <w:rPr>
            <w:rFonts w:ascii="Arial" w:eastAsia="Times New Roman" w:hAnsi="Arial" w:cs="Arial"/>
            <w:i/>
            <w:iCs/>
            <w:color w:val="000000"/>
          </w:rPr>
          <w:t xml:space="preserve">, </w:t>
        </w:r>
        <w:r w:rsidR="00955487">
          <w:rPr>
            <w:rFonts w:ascii="Arial" w:eastAsia="Times New Roman" w:hAnsi="Arial" w:cs="Arial"/>
            <w:color w:val="000000"/>
          </w:rPr>
          <w:t>a</w:t>
        </w:r>
      </w:ins>
      <w:del w:id="19" w:author="Chiara Situmorang" w:date="2022-10-12T13:14:00Z">
        <w:r w:rsidRPr="006E0481" w:rsidDel="00955487">
          <w:rPr>
            <w:rFonts w:ascii="Arial" w:eastAsia="Times New Roman" w:hAnsi="Arial" w:cs="Arial"/>
            <w:color w:val="000000"/>
          </w:rPr>
          <w:delText>”</w:delText>
        </w:r>
      </w:del>
      <w:r w:rsidRPr="006E0481">
        <w:rPr>
          <w:rFonts w:ascii="Arial" w:eastAsia="Times New Roman" w:hAnsi="Arial" w:cs="Arial"/>
          <w:color w:val="000000"/>
        </w:rPr>
        <w:t xml:space="preserve"> </w:t>
      </w:r>
      <w:del w:id="20" w:author="Chiara Situmorang" w:date="2022-10-12T13:14:00Z">
        <w:r w:rsidRPr="006E0481" w:rsidDel="00955487">
          <w:rPr>
            <w:rFonts w:ascii="Arial" w:eastAsia="Times New Roman" w:hAnsi="Arial" w:cs="Arial"/>
            <w:color w:val="000000"/>
          </w:rPr>
          <w:delText xml:space="preserve">(Indonesian for </w:delText>
        </w:r>
      </w:del>
      <w:r w:rsidRPr="006E0481">
        <w:rPr>
          <w:rFonts w:ascii="Arial" w:eastAsia="Times New Roman" w:hAnsi="Arial" w:cs="Arial"/>
          <w:color w:val="000000"/>
        </w:rPr>
        <w:t>shipwreck</w:t>
      </w:r>
      <w:ins w:id="21" w:author="Chiara Situmorang" w:date="2022-10-12T13:14:00Z">
        <w:r w:rsidR="00955487">
          <w:rPr>
            <w:rFonts w:ascii="Arial" w:eastAsia="Times New Roman" w:hAnsi="Arial" w:cs="Arial"/>
            <w:color w:val="000000"/>
          </w:rPr>
          <w:t>,</w:t>
        </w:r>
      </w:ins>
      <w:del w:id="22" w:author="Chiara Situmorang" w:date="2022-10-12T13:14:00Z">
        <w:r w:rsidRPr="006E0481" w:rsidDel="00955487">
          <w:rPr>
            <w:rFonts w:ascii="Arial" w:eastAsia="Times New Roman" w:hAnsi="Arial" w:cs="Arial"/>
            <w:color w:val="000000"/>
          </w:rPr>
          <w:delText>)</w:delText>
        </w:r>
      </w:del>
      <w:r w:rsidRPr="006E0481">
        <w:rPr>
          <w:rFonts w:ascii="Arial" w:eastAsia="Times New Roman" w:hAnsi="Arial" w:cs="Arial"/>
          <w:color w:val="000000"/>
        </w:rPr>
        <w:t xml:space="preserve"> all the time. The mess, and the cold, unhappy aura of a house, they</w:t>
      </w:r>
      <w:ins w:id="23" w:author="Chiara Situmorang" w:date="2022-10-12T13:14:00Z">
        <w:r w:rsidR="00955487">
          <w:rPr>
            <w:rFonts w:ascii="Arial" w:eastAsia="Times New Roman" w:hAnsi="Arial" w:cs="Arial"/>
            <w:color w:val="000000"/>
          </w:rPr>
          <w:t xml:space="preserve"> began</w:t>
        </w:r>
      </w:ins>
      <w:del w:id="24" w:author="Chiara Situmorang" w:date="2022-10-12T13:14:00Z">
        <w:r w:rsidRPr="006E0481" w:rsidDel="00955487">
          <w:rPr>
            <w:rFonts w:ascii="Arial" w:eastAsia="Times New Roman" w:hAnsi="Arial" w:cs="Arial"/>
            <w:color w:val="000000"/>
          </w:rPr>
          <w:delText>’re</w:delText>
        </w:r>
      </w:del>
      <w:r w:rsidRPr="006E0481">
        <w:rPr>
          <w:rFonts w:ascii="Arial" w:eastAsia="Times New Roman" w:hAnsi="Arial" w:cs="Arial"/>
          <w:color w:val="000000"/>
        </w:rPr>
        <w:t xml:space="preserve"> chipping away at my family. </w:t>
      </w:r>
    </w:p>
    <w:p w14:paraId="325A7AB9" w14:textId="77777777" w:rsidR="006E0481" w:rsidRPr="006E0481" w:rsidRDefault="006E0481" w:rsidP="006E0481">
      <w:pPr>
        <w:rPr>
          <w:rFonts w:ascii="Times New Roman" w:eastAsia="Times New Roman" w:hAnsi="Times New Roman" w:cs="Times New Roman"/>
        </w:rPr>
      </w:pPr>
    </w:p>
    <w:p w14:paraId="2FCFE9CE" w14:textId="77777777" w:rsidR="00955487" w:rsidRDefault="006E0481" w:rsidP="006E0481">
      <w:pPr>
        <w:rPr>
          <w:ins w:id="25" w:author="Chiara Situmorang" w:date="2022-10-12T13:15:00Z"/>
          <w:rFonts w:ascii="Arial" w:eastAsia="Times New Roman" w:hAnsi="Arial" w:cs="Arial"/>
          <w:color w:val="000000"/>
        </w:rPr>
      </w:pPr>
      <w:r w:rsidRPr="006E0481">
        <w:rPr>
          <w:rFonts w:ascii="Arial" w:eastAsia="Times New Roman" w:hAnsi="Arial" w:cs="Arial"/>
          <w:color w:val="000000"/>
        </w:rPr>
        <w:t xml:space="preserve">It was two years later when I found out the truth </w:t>
      </w:r>
      <w:del w:id="26" w:author="Chiara Situmorang" w:date="2022-10-12T13:14:00Z">
        <w:r w:rsidRPr="006E0481" w:rsidDel="00955487">
          <w:rPr>
            <w:rFonts w:ascii="Arial" w:eastAsia="Times New Roman" w:hAnsi="Arial" w:cs="Arial"/>
            <w:color w:val="000000"/>
          </w:rPr>
          <w:delText xml:space="preserve">on </w:delText>
        </w:r>
      </w:del>
      <w:ins w:id="27" w:author="Chiara Situmorang" w:date="2022-10-12T13:14:00Z">
        <w:r w:rsidR="00955487">
          <w:rPr>
            <w:rFonts w:ascii="Arial" w:eastAsia="Times New Roman" w:hAnsi="Arial" w:cs="Arial"/>
            <w:color w:val="000000"/>
          </w:rPr>
          <w:t>about</w:t>
        </w:r>
        <w:r w:rsidR="00955487" w:rsidRPr="006E0481">
          <w:rPr>
            <w:rFonts w:ascii="Arial" w:eastAsia="Times New Roman" w:hAnsi="Arial" w:cs="Arial"/>
            <w:color w:val="000000"/>
          </w:rPr>
          <w:t xml:space="preserve"> </w:t>
        </w:r>
      </w:ins>
      <w:r w:rsidRPr="006E0481">
        <w:rPr>
          <w:rFonts w:ascii="Arial" w:eastAsia="Times New Roman" w:hAnsi="Arial" w:cs="Arial"/>
          <w:color w:val="000000"/>
        </w:rPr>
        <w:t>why she stopped doing her routines that time period</w:t>
      </w:r>
      <w:ins w:id="28" w:author="Chiara Situmorang" w:date="2022-10-12T13:14:00Z">
        <w:r w:rsidR="00955487">
          <w:rPr>
            <w:rFonts w:ascii="Arial" w:eastAsia="Times New Roman" w:hAnsi="Arial" w:cs="Arial"/>
            <w:color w:val="000000"/>
          </w:rPr>
          <w:t>:</w:t>
        </w:r>
      </w:ins>
      <w:del w:id="29" w:author="Chiara Situmorang" w:date="2022-10-12T13:14:00Z">
        <w:r w:rsidRPr="006E0481" w:rsidDel="00955487">
          <w:rPr>
            <w:rFonts w:ascii="Arial" w:eastAsia="Times New Roman" w:hAnsi="Arial" w:cs="Arial"/>
            <w:color w:val="000000"/>
          </w:rPr>
          <w:delText>;</w:delText>
        </w:r>
      </w:del>
      <w:r w:rsidRPr="006E0481">
        <w:rPr>
          <w:rFonts w:ascii="Arial" w:eastAsia="Times New Roman" w:hAnsi="Arial" w:cs="Arial"/>
          <w:color w:val="000000"/>
        </w:rPr>
        <w:t xml:space="preserve"> </w:t>
      </w:r>
      <w:commentRangeStart w:id="30"/>
      <w:r w:rsidRPr="006E0481">
        <w:rPr>
          <w:rFonts w:ascii="Arial" w:eastAsia="Times New Roman" w:hAnsi="Arial" w:cs="Arial"/>
          <w:color w:val="000000"/>
        </w:rPr>
        <w:t xml:space="preserve">my mom </w:t>
      </w:r>
      <w:del w:id="31" w:author="Chiara Situmorang" w:date="2022-10-12T13:14:00Z">
        <w:r w:rsidRPr="006E0481" w:rsidDel="00955487">
          <w:rPr>
            <w:rFonts w:ascii="Arial" w:eastAsia="Times New Roman" w:hAnsi="Arial" w:cs="Arial"/>
            <w:color w:val="000000"/>
          </w:rPr>
          <w:delText xml:space="preserve">was </w:delText>
        </w:r>
      </w:del>
      <w:ins w:id="32" w:author="Chiara Situmorang" w:date="2022-10-12T13:14:00Z">
        <w:r w:rsidR="00955487">
          <w:rPr>
            <w:rFonts w:ascii="Arial" w:eastAsia="Times New Roman" w:hAnsi="Arial" w:cs="Arial"/>
            <w:color w:val="000000"/>
          </w:rPr>
          <w:t>had been</w:t>
        </w:r>
        <w:r w:rsidR="00955487" w:rsidRPr="006E0481">
          <w:rPr>
            <w:rFonts w:ascii="Arial" w:eastAsia="Times New Roman" w:hAnsi="Arial" w:cs="Arial"/>
            <w:color w:val="000000"/>
          </w:rPr>
          <w:t xml:space="preserve"> </w:t>
        </w:r>
      </w:ins>
      <w:r w:rsidRPr="006E0481">
        <w:rPr>
          <w:rFonts w:ascii="Arial" w:eastAsia="Times New Roman" w:hAnsi="Arial" w:cs="Arial"/>
          <w:color w:val="000000"/>
        </w:rPr>
        <w:t xml:space="preserve">diagnosed with cervical cancer. </w:t>
      </w:r>
      <w:commentRangeEnd w:id="30"/>
      <w:r w:rsidR="00AB5B12">
        <w:rPr>
          <w:rStyle w:val="CommentReference"/>
        </w:rPr>
        <w:commentReference w:id="30"/>
      </w:r>
    </w:p>
    <w:p w14:paraId="6B7F9B38" w14:textId="77777777" w:rsidR="00955487" w:rsidRDefault="00955487" w:rsidP="006E0481">
      <w:pPr>
        <w:rPr>
          <w:ins w:id="33" w:author="Chiara Situmorang" w:date="2022-10-12T13:15:00Z"/>
          <w:rFonts w:ascii="Arial" w:eastAsia="Times New Roman" w:hAnsi="Arial" w:cs="Arial"/>
          <w:color w:val="000000"/>
        </w:rPr>
      </w:pPr>
    </w:p>
    <w:p w14:paraId="2EC4BD93" w14:textId="01D5EF9F" w:rsidR="00955487" w:rsidRDefault="006E0481" w:rsidP="006E0481">
      <w:pPr>
        <w:rPr>
          <w:ins w:id="34" w:author="Chiara Situmorang" w:date="2022-10-12T13:15:00Z"/>
          <w:rFonts w:ascii="Arial" w:eastAsia="Times New Roman" w:hAnsi="Arial" w:cs="Arial"/>
          <w:color w:val="000000"/>
        </w:rPr>
      </w:pPr>
      <w:del w:id="35" w:author="Chiara Situmorang" w:date="2022-10-12T13:15:00Z">
        <w:r w:rsidRPr="006E0481" w:rsidDel="00955487">
          <w:rPr>
            <w:rFonts w:ascii="Arial" w:eastAsia="Times New Roman" w:hAnsi="Arial" w:cs="Arial"/>
            <w:color w:val="000000"/>
          </w:rPr>
          <w:delText xml:space="preserve">My father said, </w:delText>
        </w:r>
      </w:del>
      <w:r w:rsidRPr="006E0481">
        <w:rPr>
          <w:rFonts w:ascii="Arial" w:eastAsia="Times New Roman" w:hAnsi="Arial" w:cs="Arial"/>
          <w:color w:val="000000"/>
        </w:rPr>
        <w:t>“We decided to keep this information away from you kids so it wouldn’t affect your mental state</w:t>
      </w:r>
      <w:ins w:id="36" w:author="Chiara Situmorang" w:date="2022-10-12T13:15:00Z">
        <w:r w:rsidR="00955487">
          <w:rPr>
            <w:rFonts w:ascii="Arial" w:eastAsia="Times New Roman" w:hAnsi="Arial" w:cs="Arial"/>
            <w:color w:val="000000"/>
          </w:rPr>
          <w:t>,” my father said.</w:t>
        </w:r>
      </w:ins>
      <w:del w:id="37" w:author="Chiara Situmorang" w:date="2022-10-12T13:15:00Z">
        <w:r w:rsidRPr="006E0481" w:rsidDel="00955487">
          <w:rPr>
            <w:rFonts w:ascii="Arial" w:eastAsia="Times New Roman" w:hAnsi="Arial" w:cs="Arial"/>
            <w:color w:val="000000"/>
          </w:rPr>
          <w:delText>.</w:delText>
        </w:r>
      </w:del>
      <w:r w:rsidRPr="006E0481">
        <w:rPr>
          <w:rFonts w:ascii="Arial" w:eastAsia="Times New Roman" w:hAnsi="Arial" w:cs="Arial"/>
          <w:color w:val="000000"/>
        </w:rPr>
        <w:t xml:space="preserve"> </w:t>
      </w:r>
      <w:ins w:id="38" w:author="Chiara Situmorang" w:date="2022-10-12T13:15:00Z">
        <w:r w:rsidR="00955487">
          <w:rPr>
            <w:rFonts w:ascii="Arial" w:eastAsia="Times New Roman" w:hAnsi="Arial" w:cs="Arial"/>
            <w:color w:val="000000"/>
          </w:rPr>
          <w:t>“</w:t>
        </w:r>
      </w:ins>
      <w:r w:rsidRPr="006E0481">
        <w:rPr>
          <w:rFonts w:ascii="Arial" w:eastAsia="Times New Roman" w:hAnsi="Arial" w:cs="Arial"/>
          <w:color w:val="000000"/>
        </w:rPr>
        <w:t>Now that you are more mature, we feel like it’s the right time to tell you guys</w:t>
      </w:r>
      <w:ins w:id="39" w:author="Chiara Situmorang" w:date="2022-10-12T13:15:00Z">
        <w:r w:rsidR="00955487">
          <w:rPr>
            <w:rFonts w:ascii="Arial" w:eastAsia="Times New Roman" w:hAnsi="Arial" w:cs="Arial"/>
            <w:color w:val="000000"/>
          </w:rPr>
          <w:t>.”</w:t>
        </w:r>
      </w:ins>
      <w:del w:id="40" w:author="Chiara Situmorang" w:date="2022-10-12T13:15:00Z">
        <w:r w:rsidRPr="006E0481" w:rsidDel="00955487">
          <w:rPr>
            <w:rFonts w:ascii="Arial" w:eastAsia="Times New Roman" w:hAnsi="Arial" w:cs="Arial"/>
            <w:color w:val="000000"/>
          </w:rPr>
          <w:delText>.”</w:delText>
        </w:r>
      </w:del>
      <w:r w:rsidRPr="006E0481">
        <w:rPr>
          <w:rFonts w:ascii="Arial" w:eastAsia="Times New Roman" w:hAnsi="Arial" w:cs="Arial"/>
          <w:color w:val="000000"/>
        </w:rPr>
        <w:t xml:space="preserve"> </w:t>
      </w:r>
    </w:p>
    <w:p w14:paraId="20EE722F" w14:textId="77777777" w:rsidR="00955487" w:rsidRDefault="00955487" w:rsidP="006E0481">
      <w:pPr>
        <w:rPr>
          <w:ins w:id="41" w:author="Chiara Situmorang" w:date="2022-10-12T13:15:00Z"/>
          <w:rFonts w:ascii="Arial" w:eastAsia="Times New Roman" w:hAnsi="Arial" w:cs="Arial"/>
          <w:color w:val="000000"/>
        </w:rPr>
      </w:pPr>
    </w:p>
    <w:p w14:paraId="5422CFB1" w14:textId="2F906BE5" w:rsidR="006E0481" w:rsidRPr="006E0481" w:rsidRDefault="006E0481" w:rsidP="006E0481">
      <w:pPr>
        <w:rPr>
          <w:rFonts w:ascii="Times New Roman" w:eastAsia="Times New Roman" w:hAnsi="Times New Roman" w:cs="Times New Roman"/>
        </w:rPr>
      </w:pPr>
      <w:r w:rsidRPr="006E0481">
        <w:rPr>
          <w:rFonts w:ascii="Arial" w:eastAsia="Times New Roman" w:hAnsi="Arial" w:cs="Arial"/>
          <w:color w:val="000000"/>
        </w:rPr>
        <w:t>I felt really guilty after hearing this news</w:t>
      </w:r>
      <w:ins w:id="42" w:author="Chiara Situmorang" w:date="2022-10-12T13:15:00Z">
        <w:r w:rsidR="00AB5B12">
          <w:rPr>
            <w:rFonts w:ascii="Arial" w:eastAsia="Times New Roman" w:hAnsi="Arial" w:cs="Arial"/>
            <w:color w:val="000000"/>
          </w:rPr>
          <w:t>.</w:t>
        </w:r>
      </w:ins>
      <w:del w:id="43" w:author="Chiara Situmorang" w:date="2022-10-12T13:15:00Z">
        <w:r w:rsidRPr="006E0481" w:rsidDel="00AB5B12">
          <w:rPr>
            <w:rFonts w:ascii="Arial" w:eastAsia="Times New Roman" w:hAnsi="Arial" w:cs="Arial"/>
            <w:color w:val="000000"/>
          </w:rPr>
          <w:delText>,</w:delText>
        </w:r>
      </w:del>
      <w:r w:rsidRPr="006E0481">
        <w:rPr>
          <w:rFonts w:ascii="Arial" w:eastAsia="Times New Roman" w:hAnsi="Arial" w:cs="Arial"/>
          <w:color w:val="000000"/>
        </w:rPr>
        <w:t xml:space="preserve"> </w:t>
      </w:r>
      <w:ins w:id="44" w:author="Chiara Situmorang" w:date="2022-10-12T13:15:00Z">
        <w:r w:rsidR="00AB5B12">
          <w:rPr>
            <w:rFonts w:ascii="Arial" w:eastAsia="Times New Roman" w:hAnsi="Arial" w:cs="Arial"/>
            <w:color w:val="000000"/>
          </w:rPr>
          <w:t>D</w:t>
        </w:r>
      </w:ins>
      <w:del w:id="45" w:author="Chiara Situmorang" w:date="2022-10-12T13:15:00Z">
        <w:r w:rsidRPr="006E0481" w:rsidDel="00AB5B12">
          <w:rPr>
            <w:rFonts w:ascii="Arial" w:eastAsia="Times New Roman" w:hAnsi="Arial" w:cs="Arial"/>
            <w:color w:val="000000"/>
          </w:rPr>
          <w:delText>d</w:delText>
        </w:r>
      </w:del>
      <w:r w:rsidRPr="006E0481">
        <w:rPr>
          <w:rFonts w:ascii="Arial" w:eastAsia="Times New Roman" w:hAnsi="Arial" w:cs="Arial"/>
          <w:color w:val="000000"/>
        </w:rPr>
        <w:t xml:space="preserve">uring those hard times not only did I not help out the family but I made it a living hell for them. I started to see things from a clearer lens, </w:t>
      </w:r>
      <w:del w:id="46" w:author="Chiara Situmorang" w:date="2022-10-12T13:15:00Z">
        <w:r w:rsidRPr="006E0481" w:rsidDel="00AB5B12">
          <w:rPr>
            <w:rFonts w:ascii="Arial" w:eastAsia="Times New Roman" w:hAnsi="Arial" w:cs="Arial"/>
            <w:color w:val="000000"/>
          </w:rPr>
          <w:delText xml:space="preserve">I saw </w:delText>
        </w:r>
      </w:del>
      <w:r w:rsidRPr="006E0481">
        <w:rPr>
          <w:rFonts w:ascii="Arial" w:eastAsia="Times New Roman" w:hAnsi="Arial" w:cs="Arial"/>
          <w:color w:val="000000"/>
        </w:rPr>
        <w:t>how this situation ha</w:t>
      </w:r>
      <w:ins w:id="47" w:author="Chiara Situmorang" w:date="2022-10-12T13:16:00Z">
        <w:r w:rsidR="00AB5B12">
          <w:rPr>
            <w:rFonts w:ascii="Arial" w:eastAsia="Times New Roman" w:hAnsi="Arial" w:cs="Arial"/>
            <w:color w:val="000000"/>
          </w:rPr>
          <w:t>d</w:t>
        </w:r>
      </w:ins>
      <w:del w:id="48" w:author="Chiara Situmorang" w:date="2022-10-12T13:15:00Z">
        <w:r w:rsidRPr="006E0481" w:rsidDel="00AB5B12">
          <w:rPr>
            <w:rFonts w:ascii="Arial" w:eastAsia="Times New Roman" w:hAnsi="Arial" w:cs="Arial"/>
            <w:color w:val="000000"/>
          </w:rPr>
          <w:delText>s</w:delText>
        </w:r>
      </w:del>
      <w:r w:rsidRPr="006E0481">
        <w:rPr>
          <w:rFonts w:ascii="Arial" w:eastAsia="Times New Roman" w:hAnsi="Arial" w:cs="Arial"/>
          <w:color w:val="000000"/>
        </w:rPr>
        <w:t xml:space="preserve"> massively affected my family. My father was stressed out, my mom was unlively, the house was a mess and the aura was depressing to say the least. I couldn’t take it anymore. I needed to replenish our family’s </w:t>
      </w:r>
      <w:proofErr w:type="spellStart"/>
      <w:r w:rsidRPr="006E0481">
        <w:rPr>
          <w:rFonts w:ascii="Arial" w:eastAsia="Times New Roman" w:hAnsi="Arial" w:cs="Arial"/>
          <w:color w:val="000000"/>
        </w:rPr>
        <w:t>vigor</w:t>
      </w:r>
      <w:proofErr w:type="spellEnd"/>
      <w:r w:rsidRPr="006E0481">
        <w:rPr>
          <w:rFonts w:ascii="Arial" w:eastAsia="Times New Roman" w:hAnsi="Arial" w:cs="Arial"/>
          <w:color w:val="000000"/>
        </w:rPr>
        <w:t>. </w:t>
      </w:r>
    </w:p>
    <w:p w14:paraId="568693E3" w14:textId="77777777" w:rsidR="006E0481" w:rsidRPr="006E0481" w:rsidRDefault="006E0481" w:rsidP="006E0481">
      <w:pPr>
        <w:rPr>
          <w:rFonts w:ascii="Times New Roman" w:eastAsia="Times New Roman" w:hAnsi="Times New Roman" w:cs="Times New Roman"/>
        </w:rPr>
      </w:pPr>
    </w:p>
    <w:p w14:paraId="03E45C76" w14:textId="77777777" w:rsidR="006E0481" w:rsidRPr="006E0481" w:rsidRDefault="006E0481" w:rsidP="006E0481">
      <w:pPr>
        <w:rPr>
          <w:rFonts w:ascii="Times New Roman" w:eastAsia="Times New Roman" w:hAnsi="Times New Roman" w:cs="Times New Roman"/>
        </w:rPr>
      </w:pPr>
      <w:r w:rsidRPr="006E0481">
        <w:rPr>
          <w:rFonts w:ascii="Arial" w:eastAsia="Times New Roman" w:hAnsi="Arial" w:cs="Arial"/>
          <w:color w:val="000000"/>
        </w:rPr>
        <w:t xml:space="preserve">I decided to at least help out the household and try to take on mom's role in the house cooking, chores, and taking care of my siblings. At the beginning, I was clueless about everything. I messed up a lot. I would make burnt fried eggs, collect dust on one corner, </w:t>
      </w:r>
      <w:commentRangeStart w:id="49"/>
      <w:r w:rsidRPr="006E0481">
        <w:rPr>
          <w:rFonts w:ascii="Arial" w:eastAsia="Times New Roman" w:hAnsi="Arial" w:cs="Arial"/>
          <w:color w:val="000000"/>
        </w:rPr>
        <w:t>make my siblings uncomfortable</w:t>
      </w:r>
      <w:commentRangeEnd w:id="49"/>
      <w:r w:rsidR="00AB5B12">
        <w:rPr>
          <w:rStyle w:val="CommentReference"/>
        </w:rPr>
        <w:commentReference w:id="49"/>
      </w:r>
      <w:del w:id="50" w:author="Chiara Situmorang" w:date="2022-10-12T13:17:00Z">
        <w:r w:rsidRPr="006E0481" w:rsidDel="00AB5B12">
          <w:rPr>
            <w:rFonts w:ascii="Arial" w:eastAsia="Times New Roman" w:hAnsi="Arial" w:cs="Arial"/>
            <w:color w:val="000000"/>
          </w:rPr>
          <w:delText>, etc</w:delText>
        </w:r>
      </w:del>
      <w:r w:rsidRPr="006E0481">
        <w:rPr>
          <w:rFonts w:ascii="Arial" w:eastAsia="Times New Roman" w:hAnsi="Arial" w:cs="Arial"/>
          <w:color w:val="000000"/>
        </w:rPr>
        <w:t>. The house gradually seemed brighter as I improved doing house chores. </w:t>
      </w:r>
    </w:p>
    <w:p w14:paraId="6ABBCB0B" w14:textId="77777777" w:rsidR="006E0481" w:rsidRPr="006E0481" w:rsidRDefault="006E0481" w:rsidP="006E0481">
      <w:pPr>
        <w:rPr>
          <w:rFonts w:ascii="Times New Roman" w:eastAsia="Times New Roman" w:hAnsi="Times New Roman" w:cs="Times New Roman"/>
        </w:rPr>
      </w:pPr>
    </w:p>
    <w:p w14:paraId="41695D55" w14:textId="77777777" w:rsidR="006E0481" w:rsidRPr="006E0481" w:rsidRDefault="006E0481" w:rsidP="006E0481">
      <w:pPr>
        <w:rPr>
          <w:rFonts w:ascii="Times New Roman" w:eastAsia="Times New Roman" w:hAnsi="Times New Roman" w:cs="Times New Roman"/>
        </w:rPr>
      </w:pPr>
      <w:r w:rsidRPr="006E0481">
        <w:rPr>
          <w:rFonts w:ascii="Arial" w:eastAsia="Times New Roman" w:hAnsi="Arial" w:cs="Arial"/>
          <w:color w:val="000000"/>
        </w:rPr>
        <w:lastRenderedPageBreak/>
        <w:t xml:space="preserve">In the year 2018, after all this mess, my mom has recovered and the environment of the family has never been happier. Looking back, I realized that I have grown up a lot during this process. Due to my mom’s absence at that time, </w:t>
      </w:r>
      <w:commentRangeStart w:id="51"/>
      <w:r w:rsidRPr="006E0481">
        <w:rPr>
          <w:rFonts w:ascii="Arial" w:eastAsia="Times New Roman" w:hAnsi="Arial" w:cs="Arial"/>
          <w:color w:val="000000"/>
        </w:rPr>
        <w:t>all the responsibilities and pressure was on me</w:t>
      </w:r>
      <w:commentRangeEnd w:id="51"/>
      <w:r w:rsidR="00AB5B12">
        <w:rPr>
          <w:rStyle w:val="CommentReference"/>
        </w:rPr>
        <w:commentReference w:id="51"/>
      </w:r>
      <w:r w:rsidRPr="006E0481">
        <w:rPr>
          <w:rFonts w:ascii="Arial" w:eastAsia="Times New Roman" w:hAnsi="Arial" w:cs="Arial"/>
          <w:color w:val="000000"/>
        </w:rPr>
        <w:t xml:space="preserve"> which allowed me to turn from a self </w:t>
      </w:r>
      <w:proofErr w:type="spellStart"/>
      <w:r w:rsidRPr="006E0481">
        <w:rPr>
          <w:rFonts w:ascii="Arial" w:eastAsia="Times New Roman" w:hAnsi="Arial" w:cs="Arial"/>
          <w:color w:val="000000"/>
        </w:rPr>
        <w:t>centered</w:t>
      </w:r>
      <w:proofErr w:type="spellEnd"/>
      <w:r w:rsidRPr="006E0481">
        <w:rPr>
          <w:rFonts w:ascii="Arial" w:eastAsia="Times New Roman" w:hAnsi="Arial" w:cs="Arial"/>
          <w:color w:val="000000"/>
        </w:rPr>
        <w:t xml:space="preserve"> and spoiled child to a responsible, independent, caring and overall more matured person. Most importantly, my growth as a person changed the atmosphere in the house which set a better environment for my siblings and I to grow up in. </w:t>
      </w:r>
      <w:commentRangeStart w:id="52"/>
      <w:commentRangeStart w:id="53"/>
      <w:r w:rsidRPr="006E0481">
        <w:rPr>
          <w:rFonts w:ascii="Arial" w:eastAsia="Times New Roman" w:hAnsi="Arial" w:cs="Arial"/>
          <w:color w:val="000000"/>
        </w:rPr>
        <w:t>I believe that my growth will be a constant advantage in my life; my independent character and responsibility could help me go through a lot of hardships. No matter what I face, I will find a way to overcome it by myself and at the same time be responsible to my family.</w:t>
      </w:r>
      <w:commentRangeEnd w:id="52"/>
      <w:r w:rsidR="00535724">
        <w:rPr>
          <w:rStyle w:val="CommentReference"/>
        </w:rPr>
        <w:commentReference w:id="52"/>
      </w:r>
      <w:commentRangeEnd w:id="53"/>
      <w:r w:rsidR="00535724">
        <w:rPr>
          <w:rStyle w:val="CommentReference"/>
        </w:rPr>
        <w:commentReference w:id="53"/>
      </w:r>
    </w:p>
    <w:p w14:paraId="022E54C8" w14:textId="77777777" w:rsidR="006E0481" w:rsidRPr="006E0481" w:rsidRDefault="006E0481" w:rsidP="006E0481">
      <w:pPr>
        <w:rPr>
          <w:rFonts w:ascii="Times New Roman" w:eastAsia="Times New Roman" w:hAnsi="Times New Roman" w:cs="Times New Roman"/>
        </w:rPr>
      </w:pPr>
    </w:p>
    <w:p w14:paraId="27C136E6" w14:textId="113D2621" w:rsidR="001E5402" w:rsidRDefault="001E5402" w:rsidP="001E5402">
      <w:pPr>
        <w:rPr>
          <w:ins w:id="54" w:author="Chiara Situmorang" w:date="2022-10-12T13:18:00Z"/>
          <w:rFonts w:ascii="Times New Roman" w:eastAsia="Times New Roman" w:hAnsi="Times New Roman" w:cs="Times New Roman"/>
        </w:rPr>
      </w:pPr>
    </w:p>
    <w:p w14:paraId="71EC8525" w14:textId="419CA24C" w:rsidR="00AB5B12" w:rsidRDefault="00AB5B12" w:rsidP="001E5402">
      <w:pPr>
        <w:rPr>
          <w:ins w:id="55" w:author="Chiara Situmorang" w:date="2022-10-12T13:18:00Z"/>
          <w:rFonts w:ascii="Times New Roman" w:eastAsia="Times New Roman" w:hAnsi="Times New Roman" w:cs="Times New Roman"/>
        </w:rPr>
      </w:pPr>
      <w:ins w:id="56" w:author="Chiara Situmorang" w:date="2022-10-12T13:18:00Z">
        <w:r>
          <w:rPr>
            <w:rFonts w:ascii="Times New Roman" w:eastAsia="Times New Roman" w:hAnsi="Times New Roman" w:cs="Times New Roman"/>
          </w:rPr>
          <w:t>Hi David!</w:t>
        </w:r>
      </w:ins>
    </w:p>
    <w:p w14:paraId="45E0DD7D" w14:textId="5ABBE172" w:rsidR="00AB5B12" w:rsidRDefault="00AB5B12" w:rsidP="001E5402">
      <w:pPr>
        <w:rPr>
          <w:ins w:id="57" w:author="Chiara Situmorang" w:date="2022-10-12T13:19:00Z"/>
          <w:rFonts w:ascii="Times New Roman" w:eastAsia="Times New Roman" w:hAnsi="Times New Roman" w:cs="Times New Roman"/>
        </w:rPr>
      </w:pPr>
    </w:p>
    <w:p w14:paraId="2AF673DB" w14:textId="73DC56C2" w:rsidR="00AB5B12" w:rsidRDefault="00AB5B12" w:rsidP="001E5402">
      <w:pPr>
        <w:rPr>
          <w:ins w:id="58" w:author="Chiara Situmorang" w:date="2022-10-12T13:28:00Z"/>
          <w:rFonts w:ascii="Times New Roman" w:eastAsia="Times New Roman" w:hAnsi="Times New Roman" w:cs="Times New Roman"/>
        </w:rPr>
      </w:pPr>
      <w:ins w:id="59" w:author="Chiara Situmorang" w:date="2022-10-12T13:20:00Z">
        <w:r>
          <w:rPr>
            <w:rFonts w:ascii="Times New Roman" w:eastAsia="Times New Roman" w:hAnsi="Times New Roman" w:cs="Times New Roman"/>
          </w:rPr>
          <w:t>This essay is structured well, but it needs some elaboration throughout to really bring out the emotion and reflection that you felt and experienced, so that the reader can empathise with you. I’ve written down some questions throughout the essay that you can use to ela</w:t>
        </w:r>
      </w:ins>
      <w:ins w:id="60" w:author="Chiara Situmorang" w:date="2022-10-12T13:21:00Z">
        <w:r>
          <w:rPr>
            <w:rFonts w:ascii="Times New Roman" w:eastAsia="Times New Roman" w:hAnsi="Times New Roman" w:cs="Times New Roman"/>
          </w:rPr>
          <w:t xml:space="preserve">borate on the story a little bit. Use sensory details (think about what you saw during that time, what you smelled or heard or tasted) and show us a little more </w:t>
        </w:r>
      </w:ins>
      <w:ins w:id="61" w:author="Chiara Situmorang" w:date="2022-10-12T13:28:00Z">
        <w:r w:rsidR="00F1606C">
          <w:rPr>
            <w:rFonts w:ascii="Times New Roman" w:eastAsia="Times New Roman" w:hAnsi="Times New Roman" w:cs="Times New Roman"/>
          </w:rPr>
          <w:t>of what you were thinking &amp; feeling, so that the reader can imagine themselves in your shoes.</w:t>
        </w:r>
      </w:ins>
    </w:p>
    <w:p w14:paraId="66F93807" w14:textId="33E4D686" w:rsidR="00F1606C" w:rsidRDefault="00F1606C" w:rsidP="001E5402">
      <w:pPr>
        <w:rPr>
          <w:ins w:id="62" w:author="Chiara Situmorang" w:date="2022-10-12T13:28:00Z"/>
          <w:rFonts w:ascii="Times New Roman" w:eastAsia="Times New Roman" w:hAnsi="Times New Roman" w:cs="Times New Roman"/>
        </w:rPr>
      </w:pPr>
    </w:p>
    <w:p w14:paraId="6D06A686" w14:textId="7ACDA81B" w:rsidR="00F1606C" w:rsidRDefault="00F1606C" w:rsidP="001E5402">
      <w:pPr>
        <w:rPr>
          <w:ins w:id="63" w:author="Chiara Situmorang" w:date="2022-10-12T13:29:00Z"/>
          <w:rFonts w:ascii="Times New Roman" w:eastAsia="Times New Roman" w:hAnsi="Times New Roman" w:cs="Times New Roman"/>
        </w:rPr>
      </w:pPr>
      <w:ins w:id="64" w:author="Chiara Situmorang" w:date="2022-10-12T13:28:00Z">
        <w:r>
          <w:rPr>
            <w:rFonts w:ascii="Times New Roman" w:eastAsia="Times New Roman" w:hAnsi="Times New Roman" w:cs="Times New Roman"/>
          </w:rPr>
          <w:t>Good luck on yo</w:t>
        </w:r>
      </w:ins>
      <w:ins w:id="65" w:author="Chiara Situmorang" w:date="2022-10-12T13:29:00Z">
        <w:r>
          <w:rPr>
            <w:rFonts w:ascii="Times New Roman" w:eastAsia="Times New Roman" w:hAnsi="Times New Roman" w:cs="Times New Roman"/>
          </w:rPr>
          <w:t>ur revisions!</w:t>
        </w:r>
      </w:ins>
    </w:p>
    <w:p w14:paraId="3EB7028E" w14:textId="79C63704" w:rsidR="00F1606C" w:rsidRDefault="00F1606C" w:rsidP="001E5402">
      <w:pPr>
        <w:rPr>
          <w:ins w:id="66" w:author="Chiara Situmorang" w:date="2022-10-12T13:29:00Z"/>
          <w:rFonts w:ascii="Times New Roman" w:eastAsia="Times New Roman" w:hAnsi="Times New Roman" w:cs="Times New Roman"/>
        </w:rPr>
      </w:pPr>
    </w:p>
    <w:p w14:paraId="44398944" w14:textId="1134B929" w:rsidR="00F1606C" w:rsidRDefault="00F1606C" w:rsidP="001E5402">
      <w:pPr>
        <w:rPr>
          <w:ins w:id="67" w:author="Chiara Situmorang" w:date="2022-10-12T13:29:00Z"/>
          <w:rFonts w:ascii="Times New Roman" w:eastAsia="Times New Roman" w:hAnsi="Times New Roman" w:cs="Times New Roman"/>
        </w:rPr>
      </w:pPr>
      <w:ins w:id="68" w:author="Chiara Situmorang" w:date="2022-10-12T13:29:00Z">
        <w:r>
          <w:rPr>
            <w:rFonts w:ascii="Times New Roman" w:eastAsia="Times New Roman" w:hAnsi="Times New Roman" w:cs="Times New Roman"/>
          </w:rPr>
          <w:t>Chiara &amp; Caroline</w:t>
        </w:r>
      </w:ins>
    </w:p>
    <w:p w14:paraId="2EB00B46" w14:textId="434D5B02" w:rsidR="00F1606C" w:rsidRPr="001E5402" w:rsidRDefault="00F1606C" w:rsidP="001E5402">
      <w:pPr>
        <w:rPr>
          <w:rFonts w:ascii="Times New Roman" w:eastAsia="Times New Roman" w:hAnsi="Times New Roman" w:cs="Times New Roman"/>
        </w:rPr>
      </w:pPr>
      <w:proofErr w:type="spellStart"/>
      <w:ins w:id="69" w:author="Chiara Situmorang" w:date="2022-10-12T13:29:00Z">
        <w:r>
          <w:rPr>
            <w:rFonts w:ascii="Times New Roman" w:eastAsia="Times New Roman" w:hAnsi="Times New Roman" w:cs="Times New Roman"/>
          </w:rPr>
          <w:t>ALL-in</w:t>
        </w:r>
        <w:proofErr w:type="spellEnd"/>
        <w:r>
          <w:rPr>
            <w:rFonts w:ascii="Times New Roman" w:eastAsia="Times New Roman" w:hAnsi="Times New Roman" w:cs="Times New Roman"/>
          </w:rPr>
          <w:t xml:space="preserve"> Essay Editors</w:t>
        </w:r>
      </w:ins>
    </w:p>
    <w:sectPr w:rsidR="00F1606C" w:rsidRPr="001E5402">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iara Situmorang" w:date="2022-10-12T13:06:00Z" w:initials="CS">
    <w:p w14:paraId="736189D0" w14:textId="77777777" w:rsidR="00955487" w:rsidRDefault="00955487" w:rsidP="009978BE">
      <w:r>
        <w:rPr>
          <w:rStyle w:val="CommentReference"/>
        </w:rPr>
        <w:annotationRef/>
      </w:r>
      <w:r>
        <w:rPr>
          <w:sz w:val="20"/>
          <w:szCs w:val="20"/>
        </w:rPr>
        <w:t>Rather than assume this, I would let the reader come to this same conclusion themselves by reading this story. I suggest removing this sentence and going straight into what you were like before all this happened.</w:t>
      </w:r>
    </w:p>
  </w:comment>
  <w:comment w:id="1" w:author="Chiara Situmorang" w:date="2022-10-12T13:10:00Z" w:initials="CS">
    <w:p w14:paraId="43334E66" w14:textId="77777777" w:rsidR="00955487" w:rsidRDefault="00955487" w:rsidP="003A5932">
      <w:r>
        <w:rPr>
          <w:rStyle w:val="CommentReference"/>
        </w:rPr>
        <w:annotationRef/>
      </w:r>
      <w:r>
        <w:rPr>
          <w:sz w:val="20"/>
          <w:szCs w:val="20"/>
        </w:rPr>
        <w:t>Why was this?</w:t>
      </w:r>
    </w:p>
  </w:comment>
  <w:comment w:id="3" w:author="Chiara Situmorang" w:date="2022-10-12T13:12:00Z" w:initials="CS">
    <w:p w14:paraId="03B5999B" w14:textId="77777777" w:rsidR="00955487" w:rsidRDefault="00955487" w:rsidP="0051421F">
      <w:r>
        <w:rPr>
          <w:rStyle w:val="CommentReference"/>
        </w:rPr>
        <w:annotationRef/>
      </w:r>
      <w:r>
        <w:rPr>
          <w:sz w:val="20"/>
          <w:szCs w:val="20"/>
        </w:rPr>
        <w:t>Again, how did you come to be this way? Was it BECAUSE your mom treated you so well, that you came to expect the same from everyone else all the time?</w:t>
      </w:r>
    </w:p>
  </w:comment>
  <w:comment w:id="7" w:author="Chiara Situmorang" w:date="2022-10-12T13:13:00Z" w:initials="CS">
    <w:p w14:paraId="62AA2B94" w14:textId="77777777" w:rsidR="00955487" w:rsidRDefault="00955487" w:rsidP="00BE368B">
      <w:r>
        <w:rPr>
          <w:rStyle w:val="CommentReference"/>
        </w:rPr>
        <w:annotationRef/>
      </w:r>
      <w:r>
        <w:rPr>
          <w:sz w:val="20"/>
          <w:szCs w:val="20"/>
        </w:rPr>
        <w:t>Can you describe what she was like during this time? Did she become more withdrawn at home, more quiet or tired? Was she away more often for treatments?</w:t>
      </w:r>
    </w:p>
  </w:comment>
  <w:comment w:id="9" w:author="Chiara Situmorang" w:date="2022-10-12T13:22:00Z" w:initials="CS">
    <w:p w14:paraId="326152E4" w14:textId="77777777" w:rsidR="00AB5B12" w:rsidRDefault="00AB5B12" w:rsidP="00051BAB">
      <w:r>
        <w:rPr>
          <w:rStyle w:val="CommentReference"/>
        </w:rPr>
        <w:annotationRef/>
      </w:r>
      <w:r>
        <w:rPr>
          <w:sz w:val="20"/>
          <w:szCs w:val="20"/>
        </w:rPr>
        <w:t>What did you think was happening with her when she stopped doing these things?</w:t>
      </w:r>
    </w:p>
  </w:comment>
  <w:comment w:id="30" w:author="Chiara Situmorang" w:date="2022-10-12T13:16:00Z" w:initials="CS">
    <w:p w14:paraId="3E6C31AE" w14:textId="384BB75D" w:rsidR="00AB5B12" w:rsidRDefault="00AB5B12" w:rsidP="00B80A25">
      <w:r>
        <w:rPr>
          <w:rStyle w:val="CommentReference"/>
        </w:rPr>
        <w:annotationRef/>
      </w:r>
      <w:r>
        <w:rPr>
          <w:sz w:val="20"/>
          <w:szCs w:val="20"/>
        </w:rPr>
        <w:t>Was your mom still undergoing treatment at this point?</w:t>
      </w:r>
    </w:p>
  </w:comment>
  <w:comment w:id="49" w:author="Chiara Situmorang" w:date="2022-10-12T13:17:00Z" w:initials="CS">
    <w:p w14:paraId="30711F20" w14:textId="77777777" w:rsidR="00AB5B12" w:rsidRDefault="00AB5B12" w:rsidP="00F12454">
      <w:r>
        <w:rPr>
          <w:rStyle w:val="CommentReference"/>
        </w:rPr>
        <w:annotationRef/>
      </w:r>
      <w:r>
        <w:rPr>
          <w:sz w:val="20"/>
          <w:szCs w:val="20"/>
        </w:rPr>
        <w:t>How did you make them uncomfortable?</w:t>
      </w:r>
    </w:p>
  </w:comment>
  <w:comment w:id="51" w:author="Chiara Situmorang" w:date="2022-10-12T13:18:00Z" w:initials="CS">
    <w:p w14:paraId="635239D5" w14:textId="77777777" w:rsidR="00AB5B12" w:rsidRDefault="00AB5B12" w:rsidP="00F23BD4">
      <w:r>
        <w:rPr>
          <w:rStyle w:val="CommentReference"/>
        </w:rPr>
        <w:annotationRef/>
      </w:r>
      <w:r>
        <w:rPr>
          <w:sz w:val="20"/>
          <w:szCs w:val="20"/>
        </w:rPr>
        <w:t>Did you choose to take on these responsibilities, or were they put on you? What were some of these responsibilities?</w:t>
      </w:r>
    </w:p>
  </w:comment>
  <w:comment w:id="52" w:author="Microsoft Office User" w:date="2022-10-11T22:43:00Z" w:initials="MOU">
    <w:p w14:paraId="2245831E" w14:textId="6FBF26FF" w:rsidR="00535724" w:rsidRDefault="00535724" w:rsidP="005C01FC">
      <w:r>
        <w:rPr>
          <w:rStyle w:val="CommentReference"/>
        </w:rPr>
        <w:annotationRef/>
      </w:r>
      <w:r>
        <w:rPr>
          <w:sz w:val="20"/>
          <w:szCs w:val="20"/>
        </w:rPr>
        <w:t xml:space="preserve">Do you also see the experience as a sign to never judge something too quickly? Also that you are going to keep learning and growing even if you have matured from before. </w:t>
      </w:r>
    </w:p>
  </w:comment>
  <w:comment w:id="53" w:author="Microsoft Office User" w:date="2022-10-11T22:45:00Z" w:initials="MOU">
    <w:p w14:paraId="4337A367" w14:textId="77777777" w:rsidR="00535724" w:rsidRDefault="00535724" w:rsidP="000C5C83">
      <w:r>
        <w:rPr>
          <w:rStyle w:val="CommentReference"/>
        </w:rPr>
        <w:annotationRef/>
      </w:r>
      <w:r>
        <w:rPr>
          <w:sz w:val="20"/>
          <w:szCs w:val="20"/>
        </w:rPr>
        <w:t xml:space="preserve">You have created a succinct structure for your essay which made it easy to follow. I would elaborate on what else you learned from the experience and how your perception of the world (no one owes you anything) changed after this.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6189D0" w15:done="0"/>
  <w15:commentEx w15:paraId="43334E66" w15:done="0"/>
  <w15:commentEx w15:paraId="03B5999B" w15:done="0"/>
  <w15:commentEx w15:paraId="62AA2B94" w15:done="0"/>
  <w15:commentEx w15:paraId="326152E4" w15:done="0"/>
  <w15:commentEx w15:paraId="3E6C31AE" w15:done="0"/>
  <w15:commentEx w15:paraId="30711F20" w15:done="0"/>
  <w15:commentEx w15:paraId="635239D5" w15:done="0"/>
  <w15:commentEx w15:paraId="2245831E" w15:done="0"/>
  <w15:commentEx w15:paraId="4337A367" w15:paraIdParent="224583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13A49" w16cex:dateUtc="2022-10-12T06:06:00Z"/>
  <w16cex:commentExtensible w16cex:durableId="26F13B5C" w16cex:dateUtc="2022-10-12T06:10:00Z"/>
  <w16cex:commentExtensible w16cex:durableId="26F13BC3" w16cex:dateUtc="2022-10-12T06:12:00Z"/>
  <w16cex:commentExtensible w16cex:durableId="26F13BFC" w16cex:dateUtc="2022-10-12T06:13:00Z"/>
  <w16cex:commentExtensible w16cex:durableId="26F13E19" w16cex:dateUtc="2022-10-12T06:22:00Z"/>
  <w16cex:commentExtensible w16cex:durableId="26F13CA5" w16cex:dateUtc="2022-10-12T06:16:00Z"/>
  <w16cex:commentExtensible w16cex:durableId="26F13CE1" w16cex:dateUtc="2022-10-12T06:17:00Z"/>
  <w16cex:commentExtensible w16cex:durableId="26F13D17" w16cex:dateUtc="2022-10-12T06:18:00Z"/>
  <w16cex:commentExtensible w16cex:durableId="26F07001" w16cex:dateUtc="2022-10-12T02:43:00Z"/>
  <w16cex:commentExtensible w16cex:durableId="26F07087" w16cex:dateUtc="2022-10-12T02: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6189D0" w16cid:durableId="26F13A49"/>
  <w16cid:commentId w16cid:paraId="43334E66" w16cid:durableId="26F13B5C"/>
  <w16cid:commentId w16cid:paraId="03B5999B" w16cid:durableId="26F13BC3"/>
  <w16cid:commentId w16cid:paraId="62AA2B94" w16cid:durableId="26F13BFC"/>
  <w16cid:commentId w16cid:paraId="326152E4" w16cid:durableId="26F13E19"/>
  <w16cid:commentId w16cid:paraId="3E6C31AE" w16cid:durableId="26F13CA5"/>
  <w16cid:commentId w16cid:paraId="30711F20" w16cid:durableId="26F13CE1"/>
  <w16cid:commentId w16cid:paraId="635239D5" w16cid:durableId="26F13D17"/>
  <w16cid:commentId w16cid:paraId="2245831E" w16cid:durableId="26F07001"/>
  <w16cid:commentId w16cid:paraId="4337A367" w16cid:durableId="26F0708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402"/>
    <w:rsid w:val="00185506"/>
    <w:rsid w:val="001E5402"/>
    <w:rsid w:val="00535724"/>
    <w:rsid w:val="005E0940"/>
    <w:rsid w:val="0062459E"/>
    <w:rsid w:val="006E0481"/>
    <w:rsid w:val="00955487"/>
    <w:rsid w:val="00AB5B12"/>
    <w:rsid w:val="00E253AD"/>
    <w:rsid w:val="00F1606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563A51F"/>
  <w15:chartTrackingRefBased/>
  <w15:docId w15:val="{8CB2B640-A4D0-1845-B4CC-A33A5185F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5402"/>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535724"/>
    <w:rPr>
      <w:sz w:val="16"/>
      <w:szCs w:val="16"/>
    </w:rPr>
  </w:style>
  <w:style w:type="paragraph" w:styleId="CommentText">
    <w:name w:val="annotation text"/>
    <w:basedOn w:val="Normal"/>
    <w:link w:val="CommentTextChar"/>
    <w:uiPriority w:val="99"/>
    <w:semiHidden/>
    <w:unhideWhenUsed/>
    <w:rsid w:val="00535724"/>
    <w:rPr>
      <w:sz w:val="20"/>
      <w:szCs w:val="20"/>
    </w:rPr>
  </w:style>
  <w:style w:type="character" w:customStyle="1" w:styleId="CommentTextChar">
    <w:name w:val="Comment Text Char"/>
    <w:basedOn w:val="DefaultParagraphFont"/>
    <w:link w:val="CommentText"/>
    <w:uiPriority w:val="99"/>
    <w:semiHidden/>
    <w:rsid w:val="00535724"/>
    <w:rPr>
      <w:sz w:val="20"/>
      <w:szCs w:val="20"/>
    </w:rPr>
  </w:style>
  <w:style w:type="paragraph" w:styleId="CommentSubject">
    <w:name w:val="annotation subject"/>
    <w:basedOn w:val="CommentText"/>
    <w:next w:val="CommentText"/>
    <w:link w:val="CommentSubjectChar"/>
    <w:uiPriority w:val="99"/>
    <w:semiHidden/>
    <w:unhideWhenUsed/>
    <w:rsid w:val="00535724"/>
    <w:rPr>
      <w:b/>
      <w:bCs/>
    </w:rPr>
  </w:style>
  <w:style w:type="character" w:customStyle="1" w:styleId="CommentSubjectChar">
    <w:name w:val="Comment Subject Char"/>
    <w:basedOn w:val="CommentTextChar"/>
    <w:link w:val="CommentSubject"/>
    <w:uiPriority w:val="99"/>
    <w:semiHidden/>
    <w:rsid w:val="00535724"/>
    <w:rPr>
      <w:b/>
      <w:bCs/>
      <w:sz w:val="20"/>
      <w:szCs w:val="20"/>
    </w:rPr>
  </w:style>
  <w:style w:type="paragraph" w:styleId="Revision">
    <w:name w:val="Revision"/>
    <w:hidden/>
    <w:uiPriority w:val="99"/>
    <w:semiHidden/>
    <w:rsid w:val="009554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213581">
      <w:bodyDiv w:val="1"/>
      <w:marLeft w:val="0"/>
      <w:marRight w:val="0"/>
      <w:marTop w:val="0"/>
      <w:marBottom w:val="0"/>
      <w:divBdr>
        <w:top w:val="none" w:sz="0" w:space="0" w:color="auto"/>
        <w:left w:val="none" w:sz="0" w:space="0" w:color="auto"/>
        <w:bottom w:val="none" w:sz="0" w:space="0" w:color="auto"/>
        <w:right w:val="none" w:sz="0" w:space="0" w:color="auto"/>
      </w:divBdr>
    </w:div>
    <w:div w:id="1822699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651</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6</cp:revision>
  <dcterms:created xsi:type="dcterms:W3CDTF">2022-09-18T03:41:00Z</dcterms:created>
  <dcterms:modified xsi:type="dcterms:W3CDTF">2022-10-12T06:29:00Z</dcterms:modified>
</cp:coreProperties>
</file>