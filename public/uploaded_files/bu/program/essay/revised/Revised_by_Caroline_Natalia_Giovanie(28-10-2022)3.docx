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A7924" w14:textId="245215FF" w:rsidR="007D586F" w:rsidRDefault="007D586F" w:rsidP="007D586F">
      <w:pPr>
        <w:spacing w:before="80" w:after="80"/>
        <w:outlineLvl w:val="2"/>
        <w:rPr>
          <w:rFonts w:ascii="Cambria" w:eastAsia="Times New Roman" w:hAnsi="Cambria" w:cs="Apple Color Emoji"/>
          <w:color w:val="00ABA4"/>
          <w:shd w:val="clear" w:color="auto" w:fill="FFFFFF"/>
        </w:rPr>
      </w:pPr>
      <w:r>
        <w:rPr>
          <w:rFonts w:ascii="Cambria" w:eastAsia="Times New Roman" w:hAnsi="Cambria" w:cs="Apple Color Emoji"/>
          <w:color w:val="00ABA4"/>
          <w:shd w:val="clear" w:color="auto" w:fill="FFFFFF"/>
        </w:rPr>
        <w:t>Farrell</w:t>
      </w:r>
    </w:p>
    <w:p w14:paraId="7C229586" w14:textId="77777777" w:rsidR="007D586F" w:rsidRPr="007D586F" w:rsidRDefault="007D586F" w:rsidP="007D586F">
      <w:pPr>
        <w:spacing w:before="80" w:after="80"/>
        <w:outlineLvl w:val="2"/>
        <w:rPr>
          <w:rFonts w:ascii="Cambria" w:eastAsia="Times New Roman" w:hAnsi="Cambria" w:cs="Apple Color Emoji"/>
          <w:color w:val="00ABA4"/>
          <w:shd w:val="clear" w:color="auto" w:fill="FFFFFF"/>
        </w:rPr>
      </w:pPr>
    </w:p>
    <w:p w14:paraId="4227BD66" w14:textId="0999BE69" w:rsidR="007D586F" w:rsidRPr="007D586F" w:rsidRDefault="007D586F" w:rsidP="007D586F">
      <w:pPr>
        <w:spacing w:before="80" w:after="80"/>
        <w:outlineLvl w:val="2"/>
        <w:rPr>
          <w:rFonts w:ascii="Times New Roman" w:eastAsia="Times New Roman" w:hAnsi="Times New Roman" w:cs="Times New Roman"/>
          <w:b/>
          <w:bCs/>
          <w:sz w:val="27"/>
          <w:szCs w:val="27"/>
        </w:rPr>
      </w:pPr>
      <w:commentRangeStart w:id="0"/>
      <w:r w:rsidRPr="007D586F">
        <w:rPr>
          <w:rFonts w:ascii="Apple Color Emoji" w:eastAsia="Times New Roman" w:hAnsi="Apple Color Emoji" w:cs="Apple Color Emoji"/>
          <w:i/>
          <w:iCs/>
          <w:color w:val="00ABA4"/>
          <w:shd w:val="clear" w:color="auto" w:fill="FFFFFF"/>
        </w:rPr>
        <w:t>✅</w:t>
      </w:r>
      <w:r w:rsidRPr="007D586F">
        <w:rPr>
          <w:rFonts w:ascii="Arial" w:eastAsia="Times New Roman" w:hAnsi="Arial" w:cs="Arial"/>
          <w:b/>
          <w:bCs/>
          <w:color w:val="00ABA4"/>
          <w:sz w:val="26"/>
          <w:szCs w:val="26"/>
        </w:rPr>
        <w:t xml:space="preserve"> NU - While other parts of your application give us a sense of who you are, we are also excited to hear more about how you see yourself engaging with the larger Northwestern community. In 300 words or less, help us understand how you might engage specific resources, opportunities, and/or communities here. We are curious about what these specifics are, as well as how they may enrich your time at Northwestern and beyond. </w:t>
      </w:r>
      <w:r w:rsidRPr="007D586F">
        <w:rPr>
          <w:rFonts w:ascii="Arial" w:eastAsia="Times New Roman" w:hAnsi="Arial" w:cs="Arial"/>
          <w:b/>
          <w:bCs/>
          <w:color w:val="93C47D"/>
          <w:sz w:val="26"/>
          <w:szCs w:val="26"/>
        </w:rPr>
        <w:t>(294/300 words)</w:t>
      </w:r>
      <w:commentRangeEnd w:id="0"/>
      <w:r>
        <w:rPr>
          <w:rStyle w:val="CommentReference"/>
        </w:rPr>
        <w:commentReference w:id="0"/>
      </w:r>
    </w:p>
    <w:p w14:paraId="0A01ABC3" w14:textId="77777777" w:rsidR="007D586F" w:rsidRDefault="007D586F" w:rsidP="007D586F">
      <w:pPr>
        <w:rPr>
          <w:rFonts w:ascii="Arial" w:eastAsia="Times New Roman" w:hAnsi="Arial" w:cs="Arial"/>
          <w:color w:val="0E101A"/>
          <w:sz w:val="26"/>
          <w:szCs w:val="26"/>
        </w:rPr>
      </w:pPr>
    </w:p>
    <w:p w14:paraId="5BF00ADC" w14:textId="77777777" w:rsidR="007D586F" w:rsidRDefault="007D586F" w:rsidP="007D586F">
      <w:pPr>
        <w:rPr>
          <w:rFonts w:ascii="Arial" w:eastAsia="Times New Roman" w:hAnsi="Arial" w:cs="Arial"/>
          <w:color w:val="0E101A"/>
          <w:sz w:val="26"/>
          <w:szCs w:val="26"/>
        </w:rPr>
      </w:pPr>
    </w:p>
    <w:p w14:paraId="3BEE7F65" w14:textId="6F4519E2"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 xml:space="preserve">I first realized the capacity of Statistics for technological change after stumbling on a YouTube video on data-driven decisions in robots. From this video, I realized how much of my daily life was improved by Statistics, from my automated </w:t>
      </w:r>
      <w:proofErr w:type="spellStart"/>
      <w:r w:rsidRPr="007D586F">
        <w:rPr>
          <w:rFonts w:ascii="Arial" w:eastAsia="Times New Roman" w:hAnsi="Arial" w:cs="Arial"/>
          <w:color w:val="0E101A"/>
          <w:sz w:val="26"/>
          <w:szCs w:val="26"/>
        </w:rPr>
        <w:t>roomba</w:t>
      </w:r>
      <w:proofErr w:type="spellEnd"/>
      <w:r w:rsidRPr="007D586F">
        <w:rPr>
          <w:rFonts w:ascii="Arial" w:eastAsia="Times New Roman" w:hAnsi="Arial" w:cs="Arial"/>
          <w:color w:val="0E101A"/>
          <w:sz w:val="26"/>
          <w:szCs w:val="26"/>
        </w:rPr>
        <w:t xml:space="preserve"> to my email’s spam filter</w:t>
      </w:r>
      <w:commentRangeStart w:id="1"/>
      <w:r w:rsidRPr="007D586F">
        <w:rPr>
          <w:rFonts w:ascii="Arial" w:eastAsia="Times New Roman" w:hAnsi="Arial" w:cs="Arial"/>
          <w:color w:val="0E101A"/>
          <w:sz w:val="26"/>
          <w:szCs w:val="26"/>
        </w:rPr>
        <w:t>. With my work in promoting educational equity through e-library development and my family experience in</w:t>
      </w:r>
      <w:r w:rsidR="00AE3CC1">
        <w:rPr>
          <w:rFonts w:ascii="Arial" w:eastAsia="Times New Roman" w:hAnsi="Arial" w:cs="Arial"/>
          <w:color w:val="0E101A"/>
          <w:sz w:val="26"/>
          <w:szCs w:val="26"/>
        </w:rPr>
        <w:t>t</w:t>
      </w:r>
      <w:r w:rsidRPr="007D586F">
        <w:rPr>
          <w:rFonts w:ascii="Arial" w:eastAsia="Times New Roman" w:hAnsi="Arial" w:cs="Arial"/>
          <w:color w:val="0E101A"/>
          <w:sz w:val="26"/>
          <w:szCs w:val="26"/>
        </w:rPr>
        <w:t xml:space="preserve"> the Lombok earthquake</w:t>
      </w:r>
      <w:commentRangeEnd w:id="1"/>
      <w:r w:rsidR="00AE3CC1">
        <w:rPr>
          <w:rStyle w:val="CommentReference"/>
        </w:rPr>
        <w:commentReference w:id="1"/>
      </w:r>
      <w:r w:rsidRPr="007D586F">
        <w:rPr>
          <w:rFonts w:ascii="Arial" w:eastAsia="Times New Roman" w:hAnsi="Arial" w:cs="Arial"/>
          <w:color w:val="0E101A"/>
          <w:sz w:val="26"/>
          <w:szCs w:val="26"/>
        </w:rPr>
        <w:t xml:space="preserve">, </w:t>
      </w:r>
      <w:commentRangeStart w:id="2"/>
      <w:r w:rsidRPr="007D586F">
        <w:rPr>
          <w:rFonts w:ascii="Arial" w:eastAsia="Times New Roman" w:hAnsi="Arial" w:cs="Arial"/>
          <w:color w:val="0E101A"/>
          <w:sz w:val="26"/>
          <w:szCs w:val="26"/>
        </w:rPr>
        <w:t xml:space="preserve">such exploration gave me epiphany on Statistics as a key tool to address educational barriers and anticipate natural disasters in Indonesia. </w:t>
      </w:r>
      <w:commentRangeEnd w:id="2"/>
      <w:r w:rsidR="00AE3CC1">
        <w:rPr>
          <w:rStyle w:val="CommentReference"/>
        </w:rPr>
        <w:commentReference w:id="2"/>
      </w:r>
      <w:r w:rsidRPr="007D586F">
        <w:rPr>
          <w:rFonts w:ascii="Arial" w:eastAsia="Times New Roman" w:hAnsi="Arial" w:cs="Arial"/>
          <w:color w:val="000000"/>
          <w:sz w:val="26"/>
          <w:szCs w:val="26"/>
        </w:rPr>
        <w:t xml:space="preserve">I decided to pursue Statistics </w:t>
      </w:r>
      <w:r>
        <w:rPr>
          <w:rFonts w:ascii="Arial" w:eastAsia="Times New Roman" w:hAnsi="Arial" w:cs="Arial"/>
          <w:color w:val="000000"/>
          <w:sz w:val="26"/>
          <w:szCs w:val="26"/>
        </w:rPr>
        <w:t xml:space="preserve">at NU which I believe will </w:t>
      </w:r>
      <w:del w:id="3" w:author="Chiara Situmorang" w:date="2022-10-28T14:06:00Z">
        <w:r w:rsidDel="007D1F64">
          <w:rPr>
            <w:rFonts w:ascii="Arial" w:eastAsia="Times New Roman" w:hAnsi="Arial" w:cs="Arial"/>
            <w:color w:val="000000"/>
            <w:sz w:val="26"/>
            <w:szCs w:val="26"/>
          </w:rPr>
          <w:delText xml:space="preserve">facilitate </w:delText>
        </w:r>
      </w:del>
      <w:ins w:id="4" w:author="Chiara Situmorang" w:date="2022-10-28T14:06:00Z">
        <w:r w:rsidR="007D1F64">
          <w:rPr>
            <w:rFonts w:ascii="Arial" w:eastAsia="Times New Roman" w:hAnsi="Arial" w:cs="Arial"/>
            <w:color w:val="000000"/>
            <w:sz w:val="26"/>
            <w:szCs w:val="26"/>
          </w:rPr>
          <w:t>help</w:t>
        </w:r>
        <w:r w:rsidR="007D1F64">
          <w:rPr>
            <w:rFonts w:ascii="Arial" w:eastAsia="Times New Roman" w:hAnsi="Arial" w:cs="Arial"/>
            <w:color w:val="000000"/>
            <w:sz w:val="26"/>
            <w:szCs w:val="26"/>
          </w:rPr>
          <w:t xml:space="preserve"> </w:t>
        </w:r>
      </w:ins>
      <w:r>
        <w:rPr>
          <w:rFonts w:ascii="Arial" w:eastAsia="Times New Roman" w:hAnsi="Arial" w:cs="Arial"/>
          <w:color w:val="000000"/>
          <w:sz w:val="26"/>
          <w:szCs w:val="26"/>
        </w:rPr>
        <w:t xml:space="preserve">me </w:t>
      </w:r>
      <w:r w:rsidRPr="007D586F">
        <w:rPr>
          <w:rFonts w:ascii="Arial" w:eastAsia="Times New Roman" w:hAnsi="Arial" w:cs="Arial"/>
          <w:color w:val="000000"/>
          <w:sz w:val="26"/>
          <w:szCs w:val="26"/>
        </w:rPr>
        <w:t>to enact</w:t>
      </w:r>
      <w:r w:rsidRPr="007D586F">
        <w:rPr>
          <w:rFonts w:ascii="Arial" w:eastAsia="Times New Roman" w:hAnsi="Arial" w:cs="Arial"/>
          <w:color w:val="0E101A"/>
          <w:sz w:val="26"/>
          <w:szCs w:val="26"/>
        </w:rPr>
        <w:t xml:space="preserve"> </w:t>
      </w:r>
      <w:commentRangeStart w:id="5"/>
      <w:commentRangeStart w:id="6"/>
      <w:r w:rsidRPr="007D586F">
        <w:rPr>
          <w:rFonts w:ascii="Arial" w:eastAsia="Times New Roman" w:hAnsi="Arial" w:cs="Arial"/>
          <w:color w:val="0E101A"/>
          <w:sz w:val="26"/>
          <w:szCs w:val="26"/>
        </w:rPr>
        <w:t xml:space="preserve">social changes and </w:t>
      </w:r>
      <w:r>
        <w:rPr>
          <w:rFonts w:ascii="Arial" w:eastAsia="Times New Roman" w:hAnsi="Arial" w:cs="Arial"/>
          <w:color w:val="0E101A"/>
          <w:sz w:val="26"/>
          <w:szCs w:val="26"/>
        </w:rPr>
        <w:t>solve urgent world problems</w:t>
      </w:r>
      <w:r w:rsidRPr="007D586F">
        <w:rPr>
          <w:rFonts w:ascii="Arial" w:eastAsia="Times New Roman" w:hAnsi="Arial" w:cs="Arial"/>
          <w:color w:val="0E101A"/>
          <w:sz w:val="26"/>
          <w:szCs w:val="26"/>
        </w:rPr>
        <w:t>.</w:t>
      </w:r>
      <w:r w:rsidRPr="007D586F">
        <w:rPr>
          <w:rFonts w:ascii="Arial" w:eastAsia="Times New Roman" w:hAnsi="Arial" w:cs="Arial"/>
          <w:color w:val="000000"/>
          <w:sz w:val="26"/>
          <w:szCs w:val="26"/>
        </w:rPr>
        <w:t xml:space="preserve"> </w:t>
      </w:r>
      <w:commentRangeEnd w:id="5"/>
      <w:r w:rsidR="00AE3CC1">
        <w:rPr>
          <w:rStyle w:val="CommentReference"/>
        </w:rPr>
        <w:commentReference w:id="5"/>
      </w:r>
      <w:commentRangeEnd w:id="6"/>
      <w:r w:rsidR="007D1F64">
        <w:rPr>
          <w:rStyle w:val="CommentReference"/>
        </w:rPr>
        <w:commentReference w:id="6"/>
      </w:r>
    </w:p>
    <w:p w14:paraId="479A241A" w14:textId="77777777" w:rsidR="007D586F" w:rsidRPr="007D586F" w:rsidRDefault="007D586F" w:rsidP="007D586F">
      <w:pPr>
        <w:rPr>
          <w:rFonts w:ascii="Times New Roman" w:eastAsia="Times New Roman" w:hAnsi="Times New Roman" w:cs="Times New Roman"/>
        </w:rPr>
      </w:pPr>
    </w:p>
    <w:p w14:paraId="7F67CE30" w14:textId="77777777" w:rsidR="007D586F" w:rsidRPr="007D586F" w:rsidRDefault="007D586F" w:rsidP="007D586F">
      <w:pPr>
        <w:rPr>
          <w:rFonts w:ascii="Times New Roman" w:eastAsia="Times New Roman" w:hAnsi="Times New Roman" w:cs="Times New Roman"/>
        </w:rPr>
      </w:pPr>
      <w:r w:rsidRPr="007D586F">
        <w:rPr>
          <w:rFonts w:ascii="Arial" w:eastAsia="Times New Roman" w:hAnsi="Arial" w:cs="Arial"/>
          <w:color w:val="0E101A"/>
          <w:sz w:val="26"/>
          <w:szCs w:val="26"/>
        </w:rPr>
        <w:t>I hope to involve myself in undergraduate research offered by your department of Statistics and Data Science, obtaining new statistical knowledge and skills essential in helping my community back home. I enjoyed finding solutions to employee resignations using statistical survival models in my IB Internal Assessment and hope to continue this under the mentorship of Dr Martin Tanner whose work combines two mutually exclusive yet crucial survival models. The multipurpose model his research focuses on provides an evaluative framework for me to conduct predictive data analytics for Indonesian earthquakes more effectively.</w:t>
      </w:r>
    </w:p>
    <w:p w14:paraId="53D605C9" w14:textId="286B95F4" w:rsidR="007D586F" w:rsidRDefault="007D586F" w:rsidP="007D586F">
      <w:pPr>
        <w:rPr>
          <w:rFonts w:ascii="Arial" w:eastAsia="Times New Roman" w:hAnsi="Arial" w:cs="Arial"/>
          <w:color w:val="000000"/>
          <w:sz w:val="26"/>
          <w:szCs w:val="26"/>
        </w:rPr>
      </w:pPr>
      <w:r w:rsidRPr="007D586F">
        <w:rPr>
          <w:rFonts w:ascii="Times New Roman" w:eastAsia="Times New Roman" w:hAnsi="Times New Roman" w:cs="Times New Roman"/>
        </w:rPr>
        <w:br/>
      </w:r>
      <w:r w:rsidRPr="007D586F">
        <w:rPr>
          <w:rFonts w:ascii="Arial" w:eastAsia="Times New Roman" w:hAnsi="Arial" w:cs="Arial"/>
          <w:color w:val="0E101A"/>
          <w:sz w:val="26"/>
          <w:szCs w:val="26"/>
        </w:rPr>
        <w:t>NU’s academic offerings, such as Statistics 390-0’s collaborative “data science project” for a real-world stakeholder, provide me with opportunities to utilize Statistics in improving inclusivity in the education field</w:t>
      </w:r>
      <w:r>
        <w:rPr>
          <w:rFonts w:ascii="Arial" w:eastAsia="Times New Roman" w:hAnsi="Arial" w:cs="Arial"/>
          <w:color w:val="0E101A"/>
          <w:sz w:val="26"/>
          <w:szCs w:val="26"/>
        </w:rPr>
        <w:t>.</w:t>
      </w:r>
      <w:r w:rsidRPr="007D586F">
        <w:rPr>
          <w:rFonts w:ascii="Arial" w:eastAsia="Times New Roman" w:hAnsi="Arial" w:cs="Arial"/>
          <w:color w:val="0E101A"/>
          <w:sz w:val="26"/>
          <w:szCs w:val="26"/>
        </w:rPr>
        <w:t xml:space="preserve"> </w:t>
      </w:r>
      <w:commentRangeStart w:id="7"/>
      <w:r w:rsidRPr="007D586F">
        <w:rPr>
          <w:rFonts w:ascii="Arial" w:eastAsia="Times New Roman" w:hAnsi="Arial" w:cs="Arial"/>
          <w:color w:val="0E101A"/>
          <w:sz w:val="26"/>
          <w:szCs w:val="26"/>
        </w:rPr>
        <w:t>I noticed that many Indonesian elementary schools have not digitalized their learning environments yet.</w:t>
      </w:r>
      <w:commentRangeEnd w:id="7"/>
      <w:r w:rsidR="007D1F64">
        <w:rPr>
          <w:rStyle w:val="CommentReference"/>
        </w:rPr>
        <w:commentReference w:id="7"/>
      </w:r>
      <w:r w:rsidRPr="007D586F">
        <w:rPr>
          <w:rFonts w:ascii="Arial" w:eastAsia="Times New Roman" w:hAnsi="Arial" w:cs="Arial"/>
          <w:color w:val="0E101A"/>
          <w:sz w:val="26"/>
          <w:szCs w:val="26"/>
        </w:rPr>
        <w:t xml:space="preserve"> As a result, students lack the exposure to utilize available computers as a source of knowledge. </w:t>
      </w:r>
      <w:r w:rsidRPr="007D586F">
        <w:rPr>
          <w:rFonts w:ascii="Arial" w:eastAsia="Times New Roman" w:hAnsi="Arial" w:cs="Arial"/>
          <w:color w:val="000000"/>
          <w:sz w:val="26"/>
          <w:szCs w:val="26"/>
        </w:rPr>
        <w:t xml:space="preserve">Seeing those students’ enthusiasm when they read e-books from my self-programmed e-library inspires me to continue this </w:t>
      </w:r>
      <w:r>
        <w:rPr>
          <w:rFonts w:ascii="Arial" w:eastAsia="Times New Roman" w:hAnsi="Arial" w:cs="Arial"/>
          <w:color w:val="000000"/>
          <w:sz w:val="26"/>
          <w:szCs w:val="26"/>
        </w:rPr>
        <w:t>effort</w:t>
      </w:r>
      <w:r w:rsidRPr="007D586F">
        <w:rPr>
          <w:rFonts w:ascii="Arial" w:eastAsia="Times New Roman" w:hAnsi="Arial" w:cs="Arial"/>
          <w:color w:val="000000"/>
          <w:sz w:val="26"/>
          <w:szCs w:val="26"/>
        </w:rPr>
        <w:t xml:space="preserve"> through EWB-NU</w:t>
      </w:r>
      <w:r>
        <w:rPr>
          <w:rFonts w:ascii="Arial" w:eastAsia="Times New Roman" w:hAnsi="Arial" w:cs="Arial"/>
          <w:color w:val="000000"/>
          <w:sz w:val="26"/>
          <w:szCs w:val="26"/>
        </w:rPr>
        <w:t xml:space="preserve">. Here, I will roll up my sleeves to work on solving communal problems, including education, expand my network, and </w:t>
      </w:r>
      <w:r w:rsidRPr="007D586F">
        <w:rPr>
          <w:rFonts w:ascii="Arial" w:eastAsia="Times New Roman" w:hAnsi="Arial" w:cs="Arial"/>
          <w:color w:val="000000"/>
          <w:sz w:val="26"/>
          <w:szCs w:val="26"/>
        </w:rPr>
        <w:t>enhance my interdisciplinary problem</w:t>
      </w:r>
      <w:r>
        <w:rPr>
          <w:rFonts w:ascii="Arial" w:eastAsia="Times New Roman" w:hAnsi="Arial" w:cs="Arial"/>
          <w:color w:val="000000"/>
          <w:sz w:val="26"/>
          <w:szCs w:val="26"/>
        </w:rPr>
        <w:t>-solving skills</w:t>
      </w:r>
      <w:r w:rsidRPr="007D586F">
        <w:rPr>
          <w:rFonts w:ascii="Arial" w:eastAsia="Times New Roman" w:hAnsi="Arial" w:cs="Arial"/>
          <w:color w:val="000000"/>
          <w:sz w:val="26"/>
          <w:szCs w:val="26"/>
        </w:rPr>
        <w:t>.</w:t>
      </w:r>
      <w:ins w:id="8" w:author="Chiara Situmorang" w:date="2022-10-28T14:11:00Z">
        <w:r w:rsidR="007D1F64">
          <w:rPr>
            <w:rFonts w:ascii="Arial" w:eastAsia="Times New Roman" w:hAnsi="Arial" w:cs="Arial"/>
            <w:color w:val="000000"/>
            <w:sz w:val="26"/>
            <w:szCs w:val="26"/>
          </w:rPr>
          <w:t xml:space="preserve"> I am excited to make the most of these </w:t>
        </w:r>
        <w:r w:rsidR="007D1F64">
          <w:rPr>
            <w:rFonts w:ascii="Arial" w:eastAsia="Times New Roman" w:hAnsi="Arial" w:cs="Arial"/>
            <w:color w:val="000000"/>
            <w:sz w:val="26"/>
            <w:szCs w:val="26"/>
          </w:rPr>
          <w:lastRenderedPageBreak/>
          <w:t>opportunities at NU</w:t>
        </w:r>
      </w:ins>
      <w:ins w:id="9" w:author="Chiara Situmorang" w:date="2022-10-28T14:12:00Z">
        <w:r w:rsidR="007D1F64">
          <w:rPr>
            <w:rFonts w:ascii="Arial" w:eastAsia="Times New Roman" w:hAnsi="Arial" w:cs="Arial"/>
            <w:color w:val="000000"/>
            <w:sz w:val="26"/>
            <w:szCs w:val="26"/>
          </w:rPr>
          <w:t xml:space="preserve">, as I see myself not just as a dynamic learner but also a leader with initiative and curiosity. </w:t>
        </w:r>
      </w:ins>
    </w:p>
    <w:p w14:paraId="250817B9" w14:textId="4282DF96" w:rsidR="007D586F" w:rsidRDefault="007D586F" w:rsidP="007D586F">
      <w:pPr>
        <w:rPr>
          <w:rFonts w:ascii="Arial" w:eastAsia="Times New Roman" w:hAnsi="Arial" w:cs="Arial"/>
          <w:color w:val="000000"/>
          <w:sz w:val="26"/>
          <w:szCs w:val="26"/>
        </w:rPr>
      </w:pPr>
    </w:p>
    <w:p w14:paraId="5098A72C" w14:textId="36840BF9" w:rsidR="007D586F" w:rsidRPr="007D586F" w:rsidRDefault="007D586F" w:rsidP="007D586F">
      <w:pPr>
        <w:pStyle w:val="NormalWeb"/>
        <w:spacing w:before="0" w:beforeAutospacing="0" w:after="0" w:afterAutospacing="0"/>
        <w:jc w:val="both"/>
      </w:pPr>
      <w:r w:rsidRPr="007D586F">
        <w:rPr>
          <w:rFonts w:ascii="Arial" w:hAnsi="Arial" w:cs="Arial"/>
          <w:color w:val="000000"/>
          <w:sz w:val="26"/>
          <w:szCs w:val="26"/>
          <w:highlight w:val="green"/>
        </w:rPr>
        <w:t xml:space="preserve">[need help with closing sentence something like this: </w:t>
      </w:r>
      <w:r w:rsidRPr="007D586F">
        <w:rPr>
          <w:color w:val="0E101A"/>
          <w:highlight w:val="green"/>
        </w:rPr>
        <w:t> </w:t>
      </w:r>
      <w:r w:rsidRPr="007D586F">
        <w:rPr>
          <w:color w:val="0E101A"/>
          <w:highlight w:val="green"/>
        </w:rPr>
        <w:br/>
      </w:r>
      <w:commentRangeStart w:id="10"/>
      <w:r w:rsidRPr="007D586F">
        <w:rPr>
          <w:color w:val="0E101A"/>
          <w:highlight w:val="green"/>
        </w:rPr>
        <w:t>The vast opportunities I find at UM cannot be understated</w:t>
      </w:r>
      <w:commentRangeEnd w:id="10"/>
      <w:r w:rsidR="00253F78">
        <w:rPr>
          <w:rStyle w:val="CommentReference"/>
          <w:rFonts w:asciiTheme="minorHAnsi" w:eastAsiaTheme="minorHAnsi" w:hAnsiTheme="minorHAnsi" w:cstheme="minorBidi"/>
        </w:rPr>
        <w:commentReference w:id="10"/>
      </w:r>
      <w:r w:rsidRPr="007D586F">
        <w:rPr>
          <w:color w:val="0E101A"/>
          <w:highlight w:val="green"/>
        </w:rPr>
        <w:t xml:space="preserve">, as I see myself become not just a dynamic learner but also a leader in the UM community. Indeed, it would be a great honor to </w:t>
      </w:r>
      <w:commentRangeStart w:id="11"/>
      <w:r w:rsidRPr="007D586F">
        <w:rPr>
          <w:color w:val="0E101A"/>
          <w:highlight w:val="green"/>
        </w:rPr>
        <w:t xml:space="preserve">waddle </w:t>
      </w:r>
      <w:commentRangeEnd w:id="11"/>
      <w:r w:rsidR="00253F78">
        <w:rPr>
          <w:rStyle w:val="CommentReference"/>
          <w:rFonts w:asciiTheme="minorHAnsi" w:eastAsiaTheme="minorHAnsi" w:hAnsiTheme="minorHAnsi" w:cstheme="minorBidi"/>
        </w:rPr>
        <w:commentReference w:id="11"/>
      </w:r>
      <w:r w:rsidRPr="007D586F">
        <w:rPr>
          <w:color w:val="0E101A"/>
          <w:highlight w:val="green"/>
        </w:rPr>
        <w:t>across the Michigan league fountain and call myself a wolverine.]</w:t>
      </w:r>
    </w:p>
    <w:p w14:paraId="712FA015" w14:textId="702AFD7F" w:rsidR="00253F78" w:rsidRDefault="00253F78" w:rsidP="007D586F">
      <w:pPr>
        <w:rPr>
          <w:rFonts w:ascii="Times New Roman" w:eastAsia="Times New Roman" w:hAnsi="Times New Roman" w:cs="Times New Roman"/>
        </w:rPr>
      </w:pPr>
    </w:p>
    <w:p w14:paraId="3C4BDC5C" w14:textId="45518C90" w:rsidR="00253F78" w:rsidRDefault="00253F78" w:rsidP="007D586F">
      <w:pPr>
        <w:rPr>
          <w:rFonts w:ascii="Times New Roman" w:eastAsia="Times New Roman" w:hAnsi="Times New Roman" w:cs="Times New Roman"/>
        </w:rPr>
      </w:pPr>
    </w:p>
    <w:p w14:paraId="648A53AA" w14:textId="29B89B6B" w:rsidR="00253F78" w:rsidRDefault="00253F78" w:rsidP="007D586F">
      <w:pPr>
        <w:rPr>
          <w:rFonts w:ascii="Times New Roman" w:eastAsia="Times New Roman" w:hAnsi="Times New Roman" w:cs="Times New Roman"/>
        </w:rPr>
      </w:pPr>
    </w:p>
    <w:p w14:paraId="2A2F189C" w14:textId="77CFD9B5" w:rsidR="00253F78" w:rsidRDefault="00253F78" w:rsidP="007D586F">
      <w:pPr>
        <w:rPr>
          <w:rFonts w:ascii="Times New Roman" w:eastAsia="Times New Roman" w:hAnsi="Times New Roman" w:cs="Times New Roman"/>
        </w:rPr>
      </w:pPr>
      <w:r>
        <w:rPr>
          <w:rFonts w:ascii="Times New Roman" w:eastAsia="Times New Roman" w:hAnsi="Times New Roman" w:cs="Times New Roman"/>
        </w:rPr>
        <w:t>Hi Farrell,</w:t>
      </w:r>
    </w:p>
    <w:p w14:paraId="7BDFF939" w14:textId="5A69054E" w:rsidR="00253F78" w:rsidRDefault="00253F78" w:rsidP="007D586F">
      <w:pPr>
        <w:rPr>
          <w:rFonts w:ascii="Times New Roman" w:eastAsia="Times New Roman" w:hAnsi="Times New Roman" w:cs="Times New Roman"/>
        </w:rPr>
      </w:pPr>
    </w:p>
    <w:p w14:paraId="09FD5615" w14:textId="311ABC37" w:rsidR="00253F78" w:rsidRDefault="00253F78" w:rsidP="007D586F">
      <w:pPr>
        <w:rPr>
          <w:rFonts w:ascii="Times New Roman" w:eastAsia="Times New Roman" w:hAnsi="Times New Roman" w:cs="Times New Roman"/>
        </w:rPr>
      </w:pPr>
      <w:r>
        <w:rPr>
          <w:rFonts w:ascii="Times New Roman" w:eastAsia="Times New Roman" w:hAnsi="Times New Roman" w:cs="Times New Roman"/>
        </w:rPr>
        <w:t xml:space="preserve">Thank you for your essay. I can see that you have done a lot of research on the school and have a plan on which resources you want to utilize. Your mention of e-library development and your family’s experience with the Lombok earthquake are so interesting, and I believe this can be the reason why you want to pursue Statistics in NU and solidify your goal of using it to give back to your community. You can spend one paragraph on this and spend the rest of the essay just talking about NU and its resources. You do a good job of explaining how you want to interact with the school and can close the essay by emphasizing that you plan to </w:t>
      </w:r>
      <w:r>
        <w:rPr>
          <w:rFonts w:ascii="Times New Roman" w:eastAsia="Times New Roman" w:hAnsi="Times New Roman" w:cs="Times New Roman"/>
          <w:i/>
          <w:iCs/>
        </w:rPr>
        <w:t xml:space="preserve">lead </w:t>
      </w:r>
      <w:r>
        <w:rPr>
          <w:rFonts w:ascii="Times New Roman" w:eastAsia="Times New Roman" w:hAnsi="Times New Roman" w:cs="Times New Roman"/>
        </w:rPr>
        <w:t>the community (which you did).</w:t>
      </w:r>
      <w:del w:id="12" w:author="Chiara Situmorang" w:date="2022-10-28T14:10:00Z">
        <w:r w:rsidDel="007D1F64">
          <w:rPr>
            <w:rFonts w:ascii="Times New Roman" w:eastAsia="Times New Roman" w:hAnsi="Times New Roman" w:cs="Times New Roman"/>
          </w:rPr>
          <w:delText xml:space="preserve"> I don’t think you need the last sentence about the wolverine, and can end instead on how you are looking forward to work together with and contribute to NU. </w:delText>
        </w:r>
      </w:del>
    </w:p>
    <w:p w14:paraId="1438D8BE" w14:textId="63DFA5C5" w:rsidR="00253F78" w:rsidRDefault="00253F78" w:rsidP="007D586F">
      <w:pPr>
        <w:rPr>
          <w:rFonts w:ascii="Times New Roman" w:eastAsia="Times New Roman" w:hAnsi="Times New Roman" w:cs="Times New Roman"/>
        </w:rPr>
      </w:pPr>
    </w:p>
    <w:p w14:paraId="15E771FA" w14:textId="6B0C3D83" w:rsidR="00253F78" w:rsidRDefault="00253F78" w:rsidP="007D586F">
      <w:pPr>
        <w:rPr>
          <w:rFonts w:ascii="Times New Roman" w:eastAsia="Times New Roman" w:hAnsi="Times New Roman" w:cs="Times New Roman"/>
        </w:rPr>
      </w:pPr>
    </w:p>
    <w:p w14:paraId="4FA0C58C" w14:textId="5E00EC98" w:rsidR="00253F78" w:rsidRPr="00253F78" w:rsidRDefault="00253F78" w:rsidP="007D586F">
      <w:r>
        <w:rPr>
          <w:rFonts w:ascii="Times New Roman" w:eastAsia="Times New Roman" w:hAnsi="Times New Roman" w:cs="Times New Roman"/>
        </w:rPr>
        <w:t xml:space="preserve">C.G. </w:t>
      </w:r>
    </w:p>
    <w:sectPr w:rsidR="00253F78" w:rsidRPr="00253F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17:15:00Z" w:initials="DAK">
    <w:p w14:paraId="0986AE86" w14:textId="77777777" w:rsidR="007D586F" w:rsidRDefault="007D586F" w:rsidP="00306F1B">
      <w:r>
        <w:rPr>
          <w:rStyle w:val="CommentReference"/>
        </w:rPr>
        <w:annotationRef/>
      </w:r>
      <w:r>
        <w:rPr>
          <w:sz w:val="20"/>
          <w:szCs w:val="20"/>
        </w:rPr>
        <w:t xml:space="preserve">Need help to spice this up also </w:t>
      </w:r>
    </w:p>
  </w:comment>
  <w:comment w:id="1" w:author="Microsoft Office User" w:date="2022-10-27T20:51:00Z" w:initials="MOU">
    <w:p w14:paraId="75999E7A" w14:textId="77777777" w:rsidR="00AE3CC1" w:rsidRDefault="00AE3CC1" w:rsidP="007D2238">
      <w:r>
        <w:rPr>
          <w:rStyle w:val="CommentReference"/>
        </w:rPr>
        <w:annotationRef/>
      </w:r>
      <w:r>
        <w:rPr>
          <w:sz w:val="20"/>
          <w:szCs w:val="20"/>
        </w:rPr>
        <w:t xml:space="preserve">We don’t know what work you did to promote educational equality nor your family experience in the Lombok earthquake. You can elaborate this in one or two sentences. In my opinion, this is much more interesting and personal than the previous sentence about a YouTube video. You can edit that sentence out entirely and leave more room for these personal touches. </w:t>
      </w:r>
    </w:p>
  </w:comment>
  <w:comment w:id="2" w:author="Microsoft Office User" w:date="2022-10-27T20:52:00Z" w:initials="MOU">
    <w:p w14:paraId="479AA159" w14:textId="37EA4958" w:rsidR="00AE3CC1" w:rsidRDefault="00AE3CC1" w:rsidP="00EE6B5A">
      <w:r>
        <w:rPr>
          <w:rStyle w:val="CommentReference"/>
        </w:rPr>
        <w:annotationRef/>
      </w:r>
      <w:r>
        <w:rPr>
          <w:sz w:val="20"/>
          <w:szCs w:val="20"/>
        </w:rPr>
        <w:t xml:space="preserve">You don’t have to say you had an epiphany, just go right to saying that statistics is the key… </w:t>
      </w:r>
    </w:p>
  </w:comment>
  <w:comment w:id="5" w:author="Microsoft Office User" w:date="2022-10-27T20:55:00Z" w:initials="MOU">
    <w:p w14:paraId="25AA3A10" w14:textId="77777777" w:rsidR="00AE3CC1" w:rsidRDefault="00AE3CC1" w:rsidP="00CF5E5A">
      <w:r>
        <w:rPr>
          <w:rStyle w:val="CommentReference"/>
        </w:rPr>
        <w:annotationRef/>
      </w:r>
      <w:r>
        <w:rPr>
          <w:sz w:val="20"/>
          <w:szCs w:val="20"/>
        </w:rPr>
        <w:t xml:space="preserve">Be specific - since you have already talked about  wanting to address educational barriers and natural disasters, you can cut this out. Instead, say that NU can facilitate you to reach your goals or help me improve my community. </w:t>
      </w:r>
    </w:p>
  </w:comment>
  <w:comment w:id="6" w:author="Chiara Situmorang" w:date="2022-10-28T14:07:00Z" w:initials="CS">
    <w:p w14:paraId="64C02C0B" w14:textId="77777777" w:rsidR="007D1F64" w:rsidRDefault="007D1F64" w:rsidP="00506498">
      <w:r>
        <w:rPr>
          <w:rStyle w:val="CommentReference"/>
        </w:rPr>
        <w:annotationRef/>
      </w:r>
      <w:r>
        <w:rPr>
          <w:sz w:val="20"/>
          <w:szCs w:val="20"/>
        </w:rPr>
        <w:t>i would mention what you plan on doing specifically - do you want to work in education or in disaster mitigation?</w:t>
      </w:r>
    </w:p>
  </w:comment>
  <w:comment w:id="7" w:author="Chiara Situmorang" w:date="2022-10-28T14:09:00Z" w:initials="CS">
    <w:p w14:paraId="5EB9E276" w14:textId="77777777" w:rsidR="007D1F64" w:rsidRDefault="007D1F64" w:rsidP="00B51518">
      <w:r>
        <w:rPr>
          <w:rStyle w:val="CommentReference"/>
        </w:rPr>
        <w:annotationRef/>
      </w:r>
      <w:r>
        <w:rPr>
          <w:sz w:val="20"/>
          <w:szCs w:val="20"/>
        </w:rPr>
        <w:t>Digitalisation/digital literacy &amp; data science/statistics are different things. Please explain how they are related</w:t>
      </w:r>
    </w:p>
  </w:comment>
  <w:comment w:id="10" w:author="Microsoft Office User" w:date="2022-10-27T21:08:00Z" w:initials="MOU">
    <w:p w14:paraId="7309FD79" w14:textId="251A1760" w:rsidR="00253F78" w:rsidRDefault="00253F78" w:rsidP="007771AA">
      <w:r>
        <w:rPr>
          <w:rStyle w:val="CommentReference"/>
        </w:rPr>
        <w:annotationRef/>
      </w:r>
      <w:r>
        <w:rPr>
          <w:sz w:val="20"/>
          <w:szCs w:val="20"/>
        </w:rPr>
        <w:t>What do you mean by this?</w:t>
      </w:r>
    </w:p>
  </w:comment>
  <w:comment w:id="11" w:author="Microsoft Office User" w:date="2022-10-27T21:07:00Z" w:initials="MOU">
    <w:p w14:paraId="15666B65" w14:textId="7E231679" w:rsidR="00253F78" w:rsidRDefault="00253F78" w:rsidP="00583931">
      <w:r>
        <w:rPr>
          <w:rStyle w:val="CommentReference"/>
        </w:rPr>
        <w:annotationRef/>
      </w:r>
      <w:r>
        <w:rPr>
          <w:sz w:val="20"/>
          <w:szCs w:val="20"/>
        </w:rPr>
        <w:t>“Waddle” might not be the best word for it, try “stride” or even just “walk.”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86AE86" w15:done="0"/>
  <w15:commentEx w15:paraId="75999E7A" w15:done="0"/>
  <w15:commentEx w15:paraId="479AA159" w15:done="0"/>
  <w15:commentEx w15:paraId="25AA3A10" w15:done="0"/>
  <w15:commentEx w15:paraId="64C02C0B" w15:paraIdParent="25AA3A10" w15:done="0"/>
  <w15:commentEx w15:paraId="5EB9E276" w15:done="0"/>
  <w15:commentEx w15:paraId="7309FD79" w15:done="0"/>
  <w15:commentEx w15:paraId="15666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E9A8" w16cex:dateUtc="2022-10-26T21:15:00Z"/>
  <w16cex:commentExtensible w16cex:durableId="27056DDA" w16cex:dateUtc="2022-10-28T00:51:00Z"/>
  <w16cex:commentExtensible w16cex:durableId="27056E19" w16cex:dateUtc="2022-10-28T00:52:00Z"/>
  <w16cex:commentExtensible w16cex:durableId="27056EC1" w16cex:dateUtc="2022-10-28T00:55:00Z"/>
  <w16cex:commentExtensible w16cex:durableId="270660B3" w16cex:dateUtc="2022-10-28T07:07:00Z"/>
  <w16cex:commentExtensible w16cex:durableId="27066117" w16cex:dateUtc="2022-10-28T07:09:00Z"/>
  <w16cex:commentExtensible w16cex:durableId="270571BA" w16cex:dateUtc="2022-10-28T01:08:00Z"/>
  <w16cex:commentExtensible w16cex:durableId="270571A4" w16cex:dateUtc="2022-10-28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86AE86" w16cid:durableId="2703E9A8"/>
  <w16cid:commentId w16cid:paraId="75999E7A" w16cid:durableId="27056DDA"/>
  <w16cid:commentId w16cid:paraId="479AA159" w16cid:durableId="27056E19"/>
  <w16cid:commentId w16cid:paraId="25AA3A10" w16cid:durableId="27056EC1"/>
  <w16cid:commentId w16cid:paraId="64C02C0B" w16cid:durableId="270660B3"/>
  <w16cid:commentId w16cid:paraId="5EB9E276" w16cid:durableId="27066117"/>
  <w16cid:commentId w16cid:paraId="7309FD79" w16cid:durableId="270571BA"/>
  <w16cid:commentId w16cid:paraId="15666B65" w16cid:durableId="270571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6F"/>
    <w:rsid w:val="00253F78"/>
    <w:rsid w:val="007D1F64"/>
    <w:rsid w:val="007D586F"/>
    <w:rsid w:val="00AE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4FA1A"/>
  <w15:chartTrackingRefBased/>
  <w15:docId w15:val="{C72D6B60-22F9-CE45-B8F5-20B440A0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58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86F"/>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D586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7D586F"/>
    <w:rPr>
      <w:sz w:val="16"/>
      <w:szCs w:val="16"/>
    </w:rPr>
  </w:style>
  <w:style w:type="paragraph" w:styleId="CommentText">
    <w:name w:val="annotation text"/>
    <w:basedOn w:val="Normal"/>
    <w:link w:val="CommentTextChar"/>
    <w:uiPriority w:val="99"/>
    <w:semiHidden/>
    <w:unhideWhenUsed/>
    <w:rsid w:val="007D586F"/>
    <w:rPr>
      <w:sz w:val="20"/>
      <w:szCs w:val="20"/>
    </w:rPr>
  </w:style>
  <w:style w:type="character" w:customStyle="1" w:styleId="CommentTextChar">
    <w:name w:val="Comment Text Char"/>
    <w:basedOn w:val="DefaultParagraphFont"/>
    <w:link w:val="CommentText"/>
    <w:uiPriority w:val="99"/>
    <w:semiHidden/>
    <w:rsid w:val="007D586F"/>
    <w:rPr>
      <w:sz w:val="20"/>
      <w:szCs w:val="20"/>
    </w:rPr>
  </w:style>
  <w:style w:type="paragraph" w:styleId="CommentSubject">
    <w:name w:val="annotation subject"/>
    <w:basedOn w:val="CommentText"/>
    <w:next w:val="CommentText"/>
    <w:link w:val="CommentSubjectChar"/>
    <w:uiPriority w:val="99"/>
    <w:semiHidden/>
    <w:unhideWhenUsed/>
    <w:rsid w:val="007D586F"/>
    <w:rPr>
      <w:b/>
      <w:bCs/>
    </w:rPr>
  </w:style>
  <w:style w:type="character" w:customStyle="1" w:styleId="CommentSubjectChar">
    <w:name w:val="Comment Subject Char"/>
    <w:basedOn w:val="CommentTextChar"/>
    <w:link w:val="CommentSubject"/>
    <w:uiPriority w:val="99"/>
    <w:semiHidden/>
    <w:rsid w:val="007D586F"/>
    <w:rPr>
      <w:b/>
      <w:bCs/>
      <w:sz w:val="20"/>
      <w:szCs w:val="20"/>
    </w:rPr>
  </w:style>
  <w:style w:type="paragraph" w:styleId="Revision">
    <w:name w:val="Revision"/>
    <w:hidden/>
    <w:uiPriority w:val="99"/>
    <w:semiHidden/>
    <w:rsid w:val="007D1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62970">
      <w:bodyDiv w:val="1"/>
      <w:marLeft w:val="0"/>
      <w:marRight w:val="0"/>
      <w:marTop w:val="0"/>
      <w:marBottom w:val="0"/>
      <w:divBdr>
        <w:top w:val="none" w:sz="0" w:space="0" w:color="auto"/>
        <w:left w:val="none" w:sz="0" w:space="0" w:color="auto"/>
        <w:bottom w:val="none" w:sz="0" w:space="0" w:color="auto"/>
        <w:right w:val="none" w:sz="0" w:space="0" w:color="auto"/>
      </w:divBdr>
    </w:div>
    <w:div w:id="1291015687">
      <w:bodyDiv w:val="1"/>
      <w:marLeft w:val="0"/>
      <w:marRight w:val="0"/>
      <w:marTop w:val="0"/>
      <w:marBottom w:val="0"/>
      <w:divBdr>
        <w:top w:val="none" w:sz="0" w:space="0" w:color="auto"/>
        <w:left w:val="none" w:sz="0" w:space="0" w:color="auto"/>
        <w:bottom w:val="none" w:sz="0" w:space="0" w:color="auto"/>
        <w:right w:val="none" w:sz="0" w:space="0" w:color="auto"/>
      </w:divBdr>
    </w:div>
    <w:div w:id="206945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Chiara Situmorang</cp:lastModifiedBy>
  <cp:revision>3</cp:revision>
  <dcterms:created xsi:type="dcterms:W3CDTF">2022-10-26T21:06:00Z</dcterms:created>
  <dcterms:modified xsi:type="dcterms:W3CDTF">2022-10-28T07:12:00Z</dcterms:modified>
</cp:coreProperties>
</file>