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6ABF9CD1" w14:textId="77777777" w:rsidR="00C36E17" w:rsidRPr="00C36E17" w:rsidRDefault="00C36E17" w:rsidP="00C36E17">
      <w:pPr>
        <w:rPr>
          <w:rFonts w:ascii="Times New Roman" w:eastAsia="Times New Roman" w:hAnsi="Times New Roman" w:cs="Times New Roman"/>
        </w:rPr>
      </w:pPr>
      <w:commentRangeStart w:id="0"/>
      <w:r w:rsidRPr="00C36E17">
        <w:rPr>
          <w:rFonts w:ascii="Arial" w:eastAsia="Times New Roman" w:hAnsi="Arial" w:cs="Arial"/>
          <w:color w:val="000000"/>
          <w:sz w:val="22"/>
          <w:szCs w:val="22"/>
        </w:rPr>
        <w:t xml:space="preserve">I never really understood what Mr </w:t>
      </w:r>
      <w:proofErr w:type="spellStart"/>
      <w:r w:rsidRPr="00C36E17">
        <w:rPr>
          <w:rFonts w:ascii="Arial" w:eastAsia="Times New Roman" w:hAnsi="Arial" w:cs="Arial"/>
          <w:color w:val="000000"/>
          <w:sz w:val="22"/>
          <w:szCs w:val="22"/>
        </w:rPr>
        <w:t>Yandri</w:t>
      </w:r>
      <w:proofErr w:type="spellEnd"/>
      <w:r w:rsidRPr="00C36E17">
        <w:rPr>
          <w:rFonts w:ascii="Arial" w:eastAsia="Times New Roman" w:hAnsi="Arial" w:cs="Arial"/>
          <w:color w:val="000000"/>
          <w:sz w:val="22"/>
          <w:szCs w:val="22"/>
        </w:rPr>
        <w:t>, the chairman of my music department emphasized, “Music itself is healing, an explosive manifestation of humanity, a universal language, and most importantly it is the soundtrack of our lives...” </w:t>
      </w:r>
      <w:commentRangeEnd w:id="0"/>
      <w:r w:rsidR="00D96DB8">
        <w:rPr>
          <w:rStyle w:val="CommentReference"/>
        </w:rPr>
        <w:commentReference w:id="0"/>
      </w:r>
    </w:p>
    <w:p w14:paraId="53EFE4A7" w14:textId="77777777" w:rsidR="00C36E17" w:rsidRPr="00C36E17" w:rsidRDefault="00C36E17" w:rsidP="00C36E17">
      <w:pPr>
        <w:rPr>
          <w:rFonts w:ascii="Times New Roman" w:eastAsia="Times New Roman" w:hAnsi="Times New Roman" w:cs="Times New Roman"/>
        </w:rPr>
      </w:pPr>
    </w:p>
    <w:p w14:paraId="36BEE447" w14:textId="77777777" w:rsidR="00B453C3" w:rsidRDefault="00C36E17" w:rsidP="00C36E17">
      <w:pPr>
        <w:rPr>
          <w:ins w:id="1" w:author="Chiara Situmorang" w:date="2022-10-07T11:38:00Z"/>
          <w:rFonts w:ascii="Arial" w:eastAsia="Times New Roman" w:hAnsi="Arial" w:cs="Arial"/>
          <w:color w:val="000000"/>
          <w:sz w:val="22"/>
          <w:szCs w:val="22"/>
        </w:rPr>
      </w:pPr>
      <w:commentRangeStart w:id="2"/>
      <w:r w:rsidRPr="00C36E17">
        <w:rPr>
          <w:rFonts w:ascii="Arial" w:eastAsia="Times New Roman" w:hAnsi="Arial" w:cs="Arial"/>
          <w:color w:val="000000"/>
          <w:sz w:val="22"/>
          <w:szCs w:val="22"/>
        </w:rPr>
        <w:t>My interest in guzheng, known as the Chinese harp, which I frequently saw in my grandma's Chinese drama, started during the instrument exhibition at my school</w:t>
      </w:r>
      <w:commentRangeEnd w:id="2"/>
      <w:r w:rsidR="00B453C3">
        <w:rPr>
          <w:rStyle w:val="CommentReference"/>
        </w:rPr>
        <w:commentReference w:id="2"/>
      </w:r>
      <w:r w:rsidRPr="00C36E17">
        <w:rPr>
          <w:rFonts w:ascii="Arial" w:eastAsia="Times New Roman" w:hAnsi="Arial" w:cs="Arial"/>
          <w:color w:val="000000"/>
          <w:sz w:val="22"/>
          <w:szCs w:val="22"/>
        </w:rPr>
        <w:t xml:space="preserve">. From the right hand's string-plucking to the left hand's pushing of the string to alter the pitch and generate vibrato, everything about how it was performed screams elegance. I daydreamed of playing this instrument, pleasing my grandmother, and perhaps becoming as pretty as the lady in the drama. </w:t>
      </w:r>
    </w:p>
    <w:p w14:paraId="5E8AE3C0" w14:textId="77777777" w:rsidR="00B453C3" w:rsidRDefault="00B453C3" w:rsidP="00C36E17">
      <w:pPr>
        <w:rPr>
          <w:ins w:id="3" w:author="Chiara Situmorang" w:date="2022-10-07T11:38:00Z"/>
          <w:rFonts w:ascii="Arial" w:eastAsia="Times New Roman" w:hAnsi="Arial" w:cs="Arial"/>
          <w:color w:val="000000"/>
          <w:sz w:val="22"/>
          <w:szCs w:val="22"/>
        </w:rPr>
      </w:pPr>
    </w:p>
    <w:p w14:paraId="3523B5A2" w14:textId="22A24806"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But, of course, learning new things isn’t easy especially when your teacher doesn’t speak the same language as you. </w:t>
      </w:r>
      <w:del w:id="4" w:author="Chiara Situmorang" w:date="2022-10-07T11:38:00Z">
        <w:r w:rsidRPr="00C36E17" w:rsidDel="00B453C3">
          <w:rPr>
            <w:rFonts w:ascii="Arial" w:eastAsia="Times New Roman" w:hAnsi="Arial" w:cs="Arial"/>
            <w:color w:val="000000"/>
            <w:sz w:val="22"/>
            <w:szCs w:val="22"/>
          </w:rPr>
          <w:delText xml:space="preserve">However, </w:delText>
        </w:r>
      </w:del>
      <w:proofErr w:type="spellStart"/>
      <w:r w:rsidRPr="00C36E17">
        <w:rPr>
          <w:rFonts w:ascii="Arial" w:eastAsia="Times New Roman" w:hAnsi="Arial" w:cs="Arial"/>
          <w:color w:val="000000"/>
          <w:sz w:val="22"/>
          <w:szCs w:val="22"/>
        </w:rPr>
        <w:t>Gui</w:t>
      </w:r>
      <w:proofErr w:type="spellEnd"/>
      <w:r w:rsidRPr="00C36E17">
        <w:rPr>
          <w:rFonts w:ascii="Arial" w:eastAsia="Times New Roman" w:hAnsi="Arial" w:cs="Arial"/>
          <w:color w:val="000000"/>
          <w:sz w:val="22"/>
          <w:szCs w:val="22"/>
        </w:rPr>
        <w:t xml:space="preserve"> Lao Shi would simply move my hands to match the techniques and correct my form, allowing me to be part of the Chinese orchestra. As my dream seems to go smoothly, covid-19 happened. </w:t>
      </w:r>
      <w:commentRangeStart w:id="5"/>
      <w:r w:rsidRPr="00C36E17">
        <w:rPr>
          <w:rFonts w:ascii="Arial" w:eastAsia="Times New Roman" w:hAnsi="Arial" w:cs="Arial"/>
          <w:color w:val="000000"/>
          <w:sz w:val="22"/>
          <w:szCs w:val="22"/>
        </w:rPr>
        <w:t xml:space="preserve">I simply couldn't grasp all of the new techniques being taught using only </w:t>
      </w:r>
      <w:commentRangeStart w:id="6"/>
      <w:r w:rsidRPr="00C36E17">
        <w:rPr>
          <w:rFonts w:ascii="Arial" w:eastAsia="Times New Roman" w:hAnsi="Arial" w:cs="Arial"/>
          <w:color w:val="000000"/>
          <w:sz w:val="22"/>
          <w:szCs w:val="22"/>
        </w:rPr>
        <w:t>visuals and voices</w:t>
      </w:r>
      <w:commentRangeEnd w:id="5"/>
      <w:r w:rsidR="00632C0C">
        <w:rPr>
          <w:rStyle w:val="CommentReference"/>
        </w:rPr>
        <w:commentReference w:id="5"/>
      </w:r>
      <w:commentRangeEnd w:id="6"/>
      <w:r w:rsidR="00B453C3">
        <w:rPr>
          <w:rStyle w:val="CommentReference"/>
        </w:rPr>
        <w:commentReference w:id="6"/>
      </w:r>
      <w:r w:rsidRPr="00C36E17">
        <w:rPr>
          <w:rFonts w:ascii="Arial" w:eastAsia="Times New Roman" w:hAnsi="Arial" w:cs="Arial"/>
          <w:color w:val="000000"/>
          <w:sz w:val="22"/>
          <w:szCs w:val="22"/>
        </w:rPr>
        <w:t xml:space="preserve">. </w:t>
      </w:r>
      <w:commentRangeStart w:id="7"/>
      <w:r w:rsidRPr="00C36E17">
        <w:rPr>
          <w:rFonts w:ascii="Arial" w:eastAsia="Times New Roman" w:hAnsi="Arial" w:cs="Arial"/>
          <w:color w:val="000000"/>
          <w:sz w:val="22"/>
          <w:szCs w:val="22"/>
        </w:rPr>
        <w:t>Music class became my dreaded weekly lesson, where all of my frustrations would coalesce and my motivation to perform well would vanish.</w:t>
      </w:r>
      <w:commentRangeEnd w:id="7"/>
      <w:r w:rsidR="00B453C3">
        <w:rPr>
          <w:rStyle w:val="CommentReference"/>
        </w:rPr>
        <w:commentReference w:id="7"/>
      </w:r>
    </w:p>
    <w:p w14:paraId="35FBCEF6" w14:textId="77777777" w:rsidR="00C36E17" w:rsidRPr="00C36E17" w:rsidRDefault="00C36E17" w:rsidP="00C36E17">
      <w:pPr>
        <w:rPr>
          <w:rFonts w:ascii="Times New Roman" w:eastAsia="Times New Roman" w:hAnsi="Times New Roman" w:cs="Times New Roman"/>
        </w:rPr>
      </w:pPr>
    </w:p>
    <w:p w14:paraId="183F754F" w14:textId="32028634"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What Mr </w:t>
      </w:r>
      <w:proofErr w:type="spellStart"/>
      <w:r w:rsidRPr="00C36E17">
        <w:rPr>
          <w:rFonts w:ascii="Arial" w:eastAsia="Times New Roman" w:hAnsi="Arial" w:cs="Arial"/>
          <w:color w:val="000000"/>
          <w:sz w:val="22"/>
          <w:szCs w:val="22"/>
        </w:rPr>
        <w:t>Yandri</w:t>
      </w:r>
      <w:proofErr w:type="spellEnd"/>
      <w:r w:rsidRPr="00C36E17">
        <w:rPr>
          <w:rFonts w:ascii="Arial" w:eastAsia="Times New Roman" w:hAnsi="Arial" w:cs="Arial"/>
          <w:color w:val="000000"/>
          <w:sz w:val="22"/>
          <w:szCs w:val="22"/>
        </w:rPr>
        <w:t xml:space="preserve"> said at the beginning played over and over again in my head. But why did I truly believe guzheng was a waste of time? At this point, my life skills teacher introduced me to the Gibbs Reflection cycle, a framework that assists individuals in identifying their </w:t>
      </w:r>
      <w:del w:id="8" w:author="Chiara Situmorang" w:date="2022-10-07T11:39:00Z">
        <w:r w:rsidRPr="00C36E17" w:rsidDel="00B453C3">
          <w:rPr>
            <w:rFonts w:ascii="Arial" w:eastAsia="Times New Roman" w:hAnsi="Arial" w:cs="Arial"/>
            <w:color w:val="000000"/>
            <w:sz w:val="22"/>
            <w:szCs w:val="22"/>
          </w:rPr>
          <w:delText>issues, places for</w:delText>
        </w:r>
      </w:del>
      <w:ins w:id="9" w:author="Chiara Situmorang" w:date="2022-10-07T11:39:00Z">
        <w:r w:rsidR="00B453C3">
          <w:rPr>
            <w:rFonts w:ascii="Arial" w:eastAsia="Times New Roman" w:hAnsi="Arial" w:cs="Arial"/>
            <w:color w:val="000000"/>
            <w:sz w:val="22"/>
            <w:szCs w:val="22"/>
          </w:rPr>
          <w:t>areas of</w:t>
        </w:r>
      </w:ins>
      <w:r w:rsidRPr="00C36E17">
        <w:rPr>
          <w:rFonts w:ascii="Arial" w:eastAsia="Times New Roman" w:hAnsi="Arial" w:cs="Arial"/>
          <w:color w:val="000000"/>
          <w:sz w:val="22"/>
          <w:szCs w:val="22"/>
        </w:rPr>
        <w:t xml:space="preserve"> improvement, and actions they can take to learn from their experiences. </w:t>
      </w:r>
      <w:del w:id="10" w:author="Chiara Situmorang" w:date="2022-10-07T11:42:00Z">
        <w:r w:rsidRPr="00C36E17" w:rsidDel="00B453C3">
          <w:rPr>
            <w:rFonts w:ascii="Arial" w:eastAsia="Times New Roman" w:hAnsi="Arial" w:cs="Arial"/>
            <w:color w:val="000000"/>
            <w:sz w:val="22"/>
            <w:szCs w:val="22"/>
          </w:rPr>
          <w:delText xml:space="preserve">Modifying it somewhat to meet my situation, the final resolution is to learn Chinese to understand Lao Shi so I can continue to learn guzheng. </w:delText>
        </w:r>
      </w:del>
      <w:commentRangeStart w:id="11"/>
      <w:commentRangeStart w:id="12"/>
      <w:r w:rsidRPr="00C36E17">
        <w:rPr>
          <w:rFonts w:ascii="Arial" w:eastAsia="Times New Roman" w:hAnsi="Arial" w:cs="Arial"/>
          <w:color w:val="000000"/>
          <w:sz w:val="22"/>
          <w:szCs w:val="22"/>
        </w:rPr>
        <w:t xml:space="preserve">‘If the language barrier is the main issue, isn't it something that can be overcome? Why can't I just put in more effort and devote more time to learning Chinese and practicing instead of squandering a once-in-a-lifetime solo performance opportunity? Obviously, the teachers must have seen something special in me if she chose me and gave me this opportunity.’ </w:t>
      </w:r>
      <w:commentRangeEnd w:id="11"/>
      <w:r w:rsidR="00562F6F">
        <w:rPr>
          <w:rStyle w:val="CommentReference"/>
        </w:rPr>
        <w:commentReference w:id="11"/>
      </w:r>
      <w:commentRangeEnd w:id="12"/>
      <w:r w:rsidR="00B453C3">
        <w:rPr>
          <w:rStyle w:val="CommentReference"/>
        </w:rPr>
        <w:commentReference w:id="12"/>
      </w:r>
      <w:r w:rsidRPr="00C36E17">
        <w:rPr>
          <w:rFonts w:ascii="Arial" w:eastAsia="Times New Roman" w:hAnsi="Arial" w:cs="Arial"/>
          <w:color w:val="000000"/>
          <w:sz w:val="22"/>
          <w:szCs w:val="22"/>
        </w:rPr>
        <w:t>My reflection sessions provided me with the motivation I needed to begin practicing harder despite all of the underlying barriers.</w:t>
      </w:r>
    </w:p>
    <w:p w14:paraId="5584052E" w14:textId="77777777" w:rsidR="00C36E17" w:rsidRPr="00C36E17" w:rsidRDefault="00C36E17" w:rsidP="00C36E17">
      <w:pPr>
        <w:rPr>
          <w:rFonts w:ascii="Times New Roman" w:eastAsia="Times New Roman" w:hAnsi="Times New Roman" w:cs="Times New Roman"/>
        </w:rPr>
      </w:pPr>
    </w:p>
    <w:p w14:paraId="44C7995E"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Ever since, I resolved to devote more time and effort to learning the instrument. Putting hours and hours of hard work into learning </w:t>
      </w:r>
      <w:proofErr w:type="spellStart"/>
      <w:r w:rsidRPr="00C36E17">
        <w:rPr>
          <w:rFonts w:ascii="Arial" w:eastAsia="Times New Roman" w:hAnsi="Arial" w:cs="Arial"/>
          <w:color w:val="000000"/>
          <w:sz w:val="22"/>
          <w:szCs w:val="22"/>
        </w:rPr>
        <w:t>chinese</w:t>
      </w:r>
      <w:proofErr w:type="spellEnd"/>
      <w:r w:rsidRPr="00C36E17">
        <w:rPr>
          <w:rFonts w:ascii="Arial" w:eastAsia="Times New Roman" w:hAnsi="Arial" w:cs="Arial"/>
          <w:color w:val="000000"/>
          <w:sz w:val="22"/>
          <w:szCs w:val="22"/>
        </w:rPr>
        <w:t xml:space="preserve"> textbooks and flashcards, understanding specific guzheng terminology, and increasing my practice time. It would be inaccurate to say that the path was always smooth, but with the assistance of Google Translate, it was smoother. </w:t>
      </w:r>
      <w:commentRangeStart w:id="13"/>
      <w:r w:rsidRPr="00C36E17">
        <w:rPr>
          <w:rFonts w:ascii="Arial" w:eastAsia="Times New Roman" w:hAnsi="Arial" w:cs="Arial"/>
          <w:color w:val="000000"/>
          <w:sz w:val="22"/>
          <w:szCs w:val="22"/>
        </w:rPr>
        <w:t xml:space="preserve">Two years later, I managed to get a solo performance. </w:t>
      </w:r>
      <w:commentRangeEnd w:id="13"/>
      <w:r w:rsidR="00B453C3">
        <w:rPr>
          <w:rStyle w:val="CommentReference"/>
        </w:rPr>
        <w:commentReference w:id="13"/>
      </w:r>
      <w:r w:rsidRPr="00C36E17">
        <w:rPr>
          <w:rFonts w:ascii="Arial" w:eastAsia="Times New Roman" w:hAnsi="Arial" w:cs="Arial"/>
          <w:color w:val="000000"/>
          <w:sz w:val="22"/>
          <w:szCs w:val="22"/>
        </w:rPr>
        <w:t>I was on cloud nine: I immediately called my grandparents and invited them to come watch my solo performance. </w:t>
      </w:r>
    </w:p>
    <w:p w14:paraId="385374F4" w14:textId="77777777" w:rsidR="00C36E17" w:rsidRPr="00C36E17" w:rsidRDefault="00C36E17" w:rsidP="00C36E17">
      <w:pPr>
        <w:rPr>
          <w:rFonts w:ascii="Times New Roman" w:eastAsia="Times New Roman" w:hAnsi="Times New Roman" w:cs="Times New Roman"/>
        </w:rPr>
      </w:pPr>
    </w:p>
    <w:p w14:paraId="74BA8B41"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hall. The rest of the song went off without a hitch, with no major blunders or nerve-racking moments.</w:t>
      </w:r>
    </w:p>
    <w:p w14:paraId="337D3BEB" w14:textId="77777777" w:rsidR="00C36E17" w:rsidRPr="00C36E17" w:rsidRDefault="00C36E17" w:rsidP="00C36E17">
      <w:pPr>
        <w:rPr>
          <w:rFonts w:ascii="Times New Roman" w:eastAsia="Times New Roman" w:hAnsi="Times New Roman" w:cs="Times New Roman"/>
        </w:rPr>
      </w:pPr>
    </w:p>
    <w:p w14:paraId="66707139" w14:textId="23C7AC1C"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At the end of the day, seeing my grandparents smiling, clapping their hands and being proud of me was worth all the tears and effort inputted for this. My grandmother is not a very expressive person, so the moment when she said, "Good job, I'm really impressed by you," </w:t>
      </w:r>
      <w:del w:id="14" w:author="Chiara Situmorang" w:date="2022-10-07T11:45:00Z">
        <w:r w:rsidRPr="00C36E17" w:rsidDel="00B453C3">
          <w:rPr>
            <w:rFonts w:ascii="Arial" w:eastAsia="Times New Roman" w:hAnsi="Arial" w:cs="Arial"/>
            <w:color w:val="000000"/>
            <w:sz w:val="22"/>
            <w:szCs w:val="22"/>
          </w:rPr>
          <w:delText xml:space="preserve">and then proceeded to prepare her specialty, mishua, </w:delText>
        </w:r>
      </w:del>
      <w:r w:rsidRPr="00C36E17">
        <w:rPr>
          <w:rFonts w:ascii="Arial" w:eastAsia="Times New Roman" w:hAnsi="Arial" w:cs="Arial"/>
          <w:color w:val="000000"/>
          <w:sz w:val="22"/>
          <w:szCs w:val="22"/>
        </w:rPr>
        <w:t>is one that will always hold a special place in my heart.</w:t>
      </w:r>
    </w:p>
    <w:p w14:paraId="02B48329" w14:textId="77777777" w:rsidR="00C36E17" w:rsidRPr="00C36E17" w:rsidRDefault="00C36E17" w:rsidP="00C36E17">
      <w:pPr>
        <w:rPr>
          <w:rFonts w:ascii="Times New Roman" w:eastAsia="Times New Roman" w:hAnsi="Times New Roman" w:cs="Times New Roman"/>
        </w:rPr>
      </w:pPr>
    </w:p>
    <w:p w14:paraId="62185B23" w14:textId="77777777" w:rsidR="00C36E17" w:rsidRPr="00C36E17" w:rsidRDefault="00C36E17" w:rsidP="00C36E17">
      <w:pPr>
        <w:rPr>
          <w:rFonts w:ascii="Times New Roman" w:eastAsia="Times New Roman" w:hAnsi="Times New Roman" w:cs="Times New Roman"/>
        </w:rPr>
      </w:pPr>
      <w:r w:rsidRPr="00C36E17">
        <w:rPr>
          <w:rFonts w:ascii="Arial" w:eastAsia="Times New Roman" w:hAnsi="Arial" w:cs="Arial"/>
          <w:color w:val="000000"/>
          <w:sz w:val="22"/>
          <w:szCs w:val="22"/>
        </w:rPr>
        <w:t xml:space="preserve">Throughout my guzheng journey, I realized that challenges come pre-packaged with life lessons. Whatever barriers there are between people, those are not impenetrable. I need to continually develop the ability to see the value in setbacks, learn from them, and have a positive outlook. Focusing on the rewards you will receive rather than the struggles just may be the pinch of motivation that I needed. Just as when I put extra effort into my learning process, I was rewarded with a solo performance, the ability to speak Chinese and feeling somewhat like the pretty lady playing guzheng. I guess now I can say that I understand the meaning behind Mr </w:t>
      </w:r>
      <w:proofErr w:type="spellStart"/>
      <w:r w:rsidRPr="00C36E17">
        <w:rPr>
          <w:rFonts w:ascii="Arial" w:eastAsia="Times New Roman" w:hAnsi="Arial" w:cs="Arial"/>
          <w:color w:val="000000"/>
          <w:sz w:val="22"/>
          <w:szCs w:val="22"/>
        </w:rPr>
        <w:t>Yandri’s</w:t>
      </w:r>
      <w:proofErr w:type="spellEnd"/>
      <w:r w:rsidRPr="00C36E17">
        <w:rPr>
          <w:rFonts w:ascii="Arial" w:eastAsia="Times New Roman" w:hAnsi="Arial" w:cs="Arial"/>
          <w:color w:val="000000"/>
          <w:sz w:val="22"/>
          <w:szCs w:val="22"/>
        </w:rPr>
        <w:t xml:space="preserve"> words now; </w:t>
      </w:r>
      <w:commentRangeStart w:id="15"/>
      <w:commentRangeStart w:id="16"/>
      <w:r w:rsidRPr="00C36E17">
        <w:rPr>
          <w:rFonts w:ascii="Arial" w:eastAsia="Times New Roman" w:hAnsi="Arial" w:cs="Arial"/>
          <w:color w:val="000000"/>
          <w:sz w:val="22"/>
          <w:szCs w:val="22"/>
        </w:rPr>
        <w:t>guzheng is the soundtrack of my life</w:t>
      </w:r>
      <w:commentRangeEnd w:id="15"/>
      <w:r w:rsidR="00562F6F">
        <w:rPr>
          <w:rStyle w:val="CommentReference"/>
        </w:rPr>
        <w:commentReference w:id="15"/>
      </w:r>
      <w:commentRangeEnd w:id="16"/>
      <w:r w:rsidR="00CB1E86">
        <w:rPr>
          <w:rStyle w:val="CommentReference"/>
        </w:rPr>
        <w:commentReference w:id="16"/>
      </w:r>
      <w:r w:rsidRPr="00C36E17">
        <w:rPr>
          <w:rFonts w:ascii="Arial" w:eastAsia="Times New Roman" w:hAnsi="Arial" w:cs="Arial"/>
          <w:color w:val="000000"/>
          <w:sz w:val="22"/>
          <w:szCs w:val="22"/>
        </w:rPr>
        <w:t>!</w:t>
      </w:r>
    </w:p>
    <w:p w14:paraId="5B6D441A" w14:textId="77777777" w:rsidR="00C36E17" w:rsidRPr="00C36E17" w:rsidRDefault="00C36E17" w:rsidP="00C36E17">
      <w:pPr>
        <w:rPr>
          <w:rFonts w:ascii="Times New Roman" w:eastAsia="Times New Roman" w:hAnsi="Times New Roman" w:cs="Times New Roman"/>
        </w:rPr>
      </w:pPr>
    </w:p>
    <w:p w14:paraId="7EEFF599" w14:textId="77777777" w:rsidR="009C5DB3" w:rsidRPr="009C5DB3" w:rsidRDefault="009C5DB3" w:rsidP="009C5DB3">
      <w:pPr>
        <w:rPr>
          <w:rFonts w:ascii="Times New Roman" w:eastAsia="Times New Roman" w:hAnsi="Times New Roman" w:cs="Times New Roman"/>
        </w:rPr>
      </w:pPr>
    </w:p>
    <w:p w14:paraId="7C71BBD6" w14:textId="77777777" w:rsidR="00730298" w:rsidRPr="00730298" w:rsidRDefault="00730298" w:rsidP="00730298">
      <w:pPr>
        <w:rPr>
          <w:rFonts w:ascii="Times New Roman" w:eastAsia="Times New Roman" w:hAnsi="Times New Roman" w:cs="Times New Roman"/>
        </w:rPr>
      </w:pPr>
    </w:p>
    <w:p w14:paraId="2B368CF8" w14:textId="3CBEB6FC" w:rsidR="00E253AD" w:rsidRDefault="00B453C3">
      <w:pPr>
        <w:rPr>
          <w:ins w:id="17" w:author="Chiara Situmorang" w:date="2022-10-07T11:46:00Z"/>
        </w:rPr>
      </w:pPr>
      <w:ins w:id="18" w:author="Chiara Situmorang" w:date="2022-10-07T11:46:00Z">
        <w:r>
          <w:t>Hi Vicky!</w:t>
        </w:r>
      </w:ins>
    </w:p>
    <w:p w14:paraId="7B7EBEC1" w14:textId="77B916F5" w:rsidR="00B453C3" w:rsidRDefault="00B453C3">
      <w:pPr>
        <w:rPr>
          <w:ins w:id="19" w:author="Chiara Situmorang" w:date="2022-10-07T11:46:00Z"/>
        </w:rPr>
      </w:pPr>
    </w:p>
    <w:p w14:paraId="12B2AC25" w14:textId="2AE3DB0C" w:rsidR="00B453C3" w:rsidRDefault="00B453C3">
      <w:pPr>
        <w:rPr>
          <w:ins w:id="20" w:author="Chiara Situmorang" w:date="2022-10-07T11:48:00Z"/>
        </w:rPr>
      </w:pPr>
      <w:ins w:id="21" w:author="Chiara Situmorang" w:date="2022-10-07T11:46:00Z">
        <w:r>
          <w:t>Nice job on the revisions. I see a lot more continuity in this draft, though I think you can</w:t>
        </w:r>
        <w:r w:rsidR="00D96DB8">
          <w:t xml:space="preserve"> still </w:t>
        </w:r>
      </w:ins>
      <w:ins w:id="22" w:author="Chiara Situmorang" w:date="2022-10-07T11:47:00Z">
        <w:r w:rsidR="00D96DB8">
          <w:t>shift some more of the focus on the turning point of the story: when you’re at your lowest point (I still don’t know how you felt here – did you feel like quitting guzheng?) and your epiphany when reflecting</w:t>
        </w:r>
      </w:ins>
      <w:ins w:id="23" w:author="Chiara Situmorang" w:date="2022-10-07T11:48:00Z">
        <w:r w:rsidR="00D96DB8">
          <w:t>.</w:t>
        </w:r>
      </w:ins>
    </w:p>
    <w:p w14:paraId="02572624" w14:textId="59331069" w:rsidR="00D96DB8" w:rsidRDefault="00D96DB8">
      <w:pPr>
        <w:rPr>
          <w:ins w:id="24" w:author="Chiara Situmorang" w:date="2022-10-07T11:48:00Z"/>
        </w:rPr>
      </w:pPr>
    </w:p>
    <w:p w14:paraId="17097A71" w14:textId="5C4C2ACF" w:rsidR="00D96DB8" w:rsidRDefault="00D96DB8">
      <w:pPr>
        <w:rPr>
          <w:ins w:id="25" w:author="Chiara Situmorang" w:date="2022-10-07T11:48:00Z"/>
        </w:rPr>
      </w:pPr>
      <w:ins w:id="26" w:author="Chiara Situmorang" w:date="2022-10-07T11:48:00Z">
        <w:r>
          <w:t>I would shorten some of the more descriptive paragraphs like the ones describing your solo performance to give some more space for this elaboration.</w:t>
        </w:r>
      </w:ins>
    </w:p>
    <w:p w14:paraId="71132156" w14:textId="774F858E" w:rsidR="00D96DB8" w:rsidRDefault="00D96DB8">
      <w:pPr>
        <w:rPr>
          <w:ins w:id="27" w:author="Chiara Situmorang" w:date="2022-10-07T11:48:00Z"/>
        </w:rPr>
      </w:pPr>
    </w:p>
    <w:p w14:paraId="40C39604" w14:textId="5A540DDC" w:rsidR="00D96DB8" w:rsidRDefault="00D96DB8">
      <w:pPr>
        <w:rPr>
          <w:ins w:id="28" w:author="Chiara Situmorang" w:date="2022-10-07T11:49:00Z"/>
        </w:rPr>
      </w:pPr>
      <w:ins w:id="29" w:author="Chiara Situmorang" w:date="2022-10-07T11:48:00Z">
        <w:r>
          <w:t>Give it another read through as well to look for tense incon</w:t>
        </w:r>
      </w:ins>
      <w:ins w:id="30" w:author="Chiara Situmorang" w:date="2022-10-07T11:49:00Z">
        <w:r>
          <w:t>sistencies, grammar, typos, and the like. We’ll help you do that on our next review as well. Good luck! :)</w:t>
        </w:r>
      </w:ins>
    </w:p>
    <w:p w14:paraId="41372F3D" w14:textId="7D1C0FCC" w:rsidR="00D96DB8" w:rsidRDefault="00D96DB8">
      <w:pPr>
        <w:rPr>
          <w:ins w:id="31" w:author="Chiara Situmorang" w:date="2022-10-07T11:49:00Z"/>
        </w:rPr>
      </w:pPr>
    </w:p>
    <w:p w14:paraId="389700BE" w14:textId="5AE37AC9" w:rsidR="00D96DB8" w:rsidRDefault="00D96DB8">
      <w:pPr>
        <w:rPr>
          <w:ins w:id="32" w:author="Chiara Situmorang" w:date="2022-10-07T11:49:00Z"/>
        </w:rPr>
      </w:pPr>
      <w:ins w:id="33" w:author="Chiara Situmorang" w:date="2022-10-07T11:49:00Z">
        <w:r>
          <w:t>Caroline &amp; Chiara</w:t>
        </w:r>
      </w:ins>
    </w:p>
    <w:p w14:paraId="63EA4743" w14:textId="22F5A164" w:rsidR="00D96DB8" w:rsidRDefault="00D96DB8">
      <w:proofErr w:type="spellStart"/>
      <w:ins w:id="34" w:author="Chiara Situmorang" w:date="2022-10-07T11:49:00Z">
        <w:r>
          <w:t>ALL-in</w:t>
        </w:r>
        <w:proofErr w:type="spellEnd"/>
        <w:r>
          <w:t xml:space="preserve"> Essay Editors</w:t>
        </w:r>
      </w:ins>
    </w:p>
    <w:sectPr w:rsidR="00D96DB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07T11:51:00Z" w:initials="CS">
    <w:p w14:paraId="06BD3C0B" w14:textId="77777777" w:rsidR="00D96DB8" w:rsidRDefault="00D96DB8" w:rsidP="00942B37">
      <w:r>
        <w:rPr>
          <w:rStyle w:val="CommentReference"/>
        </w:rPr>
        <w:annotationRef/>
      </w:r>
      <w:r>
        <w:rPr>
          <w:sz w:val="20"/>
          <w:szCs w:val="20"/>
        </w:rPr>
        <w:t>Personally, I think the recurring reference to this quote actually distracts from the story, because your story is more about your determination to go through with something you’ve committed to, and not so much about the emotional aspect of music. I would remove this part and focus on highlighting your motivations for learning guzheng instead.</w:t>
      </w:r>
    </w:p>
  </w:comment>
  <w:comment w:id="2" w:author="Chiara Situmorang" w:date="2022-10-07T11:36:00Z" w:initials="CS">
    <w:p w14:paraId="076D610E" w14:textId="67928D92" w:rsidR="00B453C3" w:rsidRDefault="00B453C3" w:rsidP="00233172">
      <w:r>
        <w:rPr>
          <w:rStyle w:val="CommentReference"/>
        </w:rPr>
        <w:annotationRef/>
      </w:r>
      <w:r>
        <w:rPr>
          <w:sz w:val="20"/>
          <w:szCs w:val="20"/>
        </w:rPr>
        <w:t>I think this is better as an opening as it gives the reader a lot of the information they need very early on</w:t>
      </w:r>
    </w:p>
  </w:comment>
  <w:comment w:id="5" w:author="Microsoft Office User" w:date="2022-10-04T22:48:00Z" w:initials="MOU">
    <w:p w14:paraId="486A1047" w14:textId="1234E7A0" w:rsidR="00632C0C" w:rsidRDefault="00632C0C" w:rsidP="001E3982">
      <w:r>
        <w:rPr>
          <w:rStyle w:val="CommentReference"/>
        </w:rPr>
        <w:annotationRef/>
      </w:r>
      <w:r>
        <w:rPr>
          <w:sz w:val="20"/>
          <w:szCs w:val="20"/>
        </w:rPr>
        <w:t>Maybe clarify and simply say “Zoom” or online lessons</w:t>
      </w:r>
    </w:p>
  </w:comment>
  <w:comment w:id="6" w:author="Chiara Situmorang" w:date="2022-10-07T11:39:00Z" w:initials="CS">
    <w:p w14:paraId="2A2E56F7" w14:textId="77777777" w:rsidR="00B453C3" w:rsidRDefault="00B453C3" w:rsidP="00215872">
      <w:r>
        <w:rPr>
          <w:rStyle w:val="CommentReference"/>
        </w:rPr>
        <w:annotationRef/>
      </w:r>
      <w:r>
        <w:rPr>
          <w:sz w:val="20"/>
          <w:szCs w:val="20"/>
        </w:rPr>
        <w:t>I think this might be better described as ‘gestures’, as I imagine your teacher was trying to explain to you through gestures over Zoom?</w:t>
      </w:r>
    </w:p>
  </w:comment>
  <w:comment w:id="7" w:author="Chiara Situmorang" w:date="2022-10-07T11:40:00Z" w:initials="CS">
    <w:p w14:paraId="054A8604" w14:textId="77777777" w:rsidR="00B453C3" w:rsidRDefault="00B453C3" w:rsidP="001A4C30">
      <w:r>
        <w:rPr>
          <w:rStyle w:val="CommentReference"/>
        </w:rPr>
        <w:annotationRef/>
      </w:r>
      <w:r>
        <w:rPr>
          <w:sz w:val="20"/>
          <w:szCs w:val="20"/>
        </w:rPr>
        <w:t>Tell us a little more about how this changed your attitude towards guzheng. Did you want to quit? Did you stop practicing at home?</w:t>
      </w:r>
    </w:p>
  </w:comment>
  <w:comment w:id="11" w:author="Microsoft Office User" w:date="2022-10-04T22:54:00Z" w:initials="MOU">
    <w:p w14:paraId="79EE6B03" w14:textId="77777777" w:rsidR="00562F6F" w:rsidRDefault="00562F6F" w:rsidP="001A5C91">
      <w:r>
        <w:rPr>
          <w:rStyle w:val="CommentReference"/>
        </w:rPr>
        <w:annotationRef/>
      </w:r>
      <w:r>
        <w:rPr>
          <w:sz w:val="20"/>
          <w:szCs w:val="20"/>
        </w:rPr>
        <w:t>I wonder if this would be more effective if it was in a monologue statement instead of rhetorical questions</w:t>
      </w:r>
    </w:p>
  </w:comment>
  <w:comment w:id="12" w:author="Chiara Situmorang" w:date="2022-10-07T11:43:00Z" w:initials="CS">
    <w:p w14:paraId="0B9DAC8A" w14:textId="77777777" w:rsidR="00B453C3" w:rsidRDefault="00B453C3" w:rsidP="00EA142B">
      <w:r>
        <w:rPr>
          <w:rStyle w:val="CommentReference"/>
        </w:rPr>
        <w:annotationRef/>
      </w:r>
      <w:r>
        <w:rPr>
          <w:sz w:val="20"/>
          <w:szCs w:val="20"/>
        </w:rPr>
        <w:t>Agreed! Also, I see new information being offered here that we didn’t know about. When were you chosen for a solo performance?</w:t>
      </w:r>
    </w:p>
  </w:comment>
  <w:comment w:id="13" w:author="Chiara Situmorang" w:date="2022-10-07T11:44:00Z" w:initials="CS">
    <w:p w14:paraId="4F5EF3A8" w14:textId="77777777" w:rsidR="00B453C3" w:rsidRDefault="00B453C3" w:rsidP="00DE1FDB">
      <w:r>
        <w:rPr>
          <w:rStyle w:val="CommentReference"/>
        </w:rPr>
        <w:annotationRef/>
      </w:r>
      <w:r>
        <w:rPr>
          <w:sz w:val="20"/>
          <w:szCs w:val="20"/>
        </w:rPr>
        <w:t>There’s some inconsistency here: so you didn’t have a solo lined up when you were doing your reflection?</w:t>
      </w:r>
    </w:p>
  </w:comment>
  <w:comment w:id="15" w:author="Microsoft Office User" w:date="2022-10-04T22:57:00Z" w:initials="MOU">
    <w:p w14:paraId="7F3657B1" w14:textId="7550DD35" w:rsidR="00562F6F" w:rsidRDefault="00562F6F" w:rsidP="0057676C">
      <w:r>
        <w:rPr>
          <w:rStyle w:val="CommentReference"/>
        </w:rPr>
        <w:annotationRef/>
      </w:r>
      <w:r>
        <w:rPr>
          <w:sz w:val="20"/>
          <w:szCs w:val="20"/>
        </w:rPr>
        <w:t>Good loop to the beginning of the essay.</w:t>
      </w:r>
    </w:p>
  </w:comment>
  <w:comment w:id="16" w:author="Microsoft Office User" w:date="2022-10-04T22:59:00Z" w:initials="MOU">
    <w:p w14:paraId="07D8E8A1" w14:textId="77777777" w:rsidR="00CB1E86" w:rsidRDefault="00CB1E86" w:rsidP="00E850A9">
      <w:r>
        <w:rPr>
          <w:rStyle w:val="CommentReference"/>
        </w:rPr>
        <w:annotationRef/>
      </w:r>
      <w:r>
        <w:rPr>
          <w:sz w:val="20"/>
          <w:szCs w:val="20"/>
        </w:rPr>
        <w:t xml:space="preserve">Far improvements from the previous draft - redundancies have been decreased and the essay has become more succinct and substantial. Pay attention to your tenses and it would be best to stick with simple past for consistency.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BD3C0B" w15:done="0"/>
  <w15:commentEx w15:paraId="076D610E" w15:done="0"/>
  <w15:commentEx w15:paraId="486A1047" w15:done="0"/>
  <w15:commentEx w15:paraId="2A2E56F7" w15:done="0"/>
  <w15:commentEx w15:paraId="054A8604" w15:done="0"/>
  <w15:commentEx w15:paraId="79EE6B03" w15:done="0"/>
  <w15:commentEx w15:paraId="0B9DAC8A" w15:paraIdParent="79EE6B03" w15:done="0"/>
  <w15:commentEx w15:paraId="4F5EF3A8" w15:done="0"/>
  <w15:commentEx w15:paraId="7F3657B1" w15:done="0"/>
  <w15:commentEx w15:paraId="07D8E8A1" w15:paraIdParent="7F3657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913D" w16cex:dateUtc="2022-10-07T04:51:00Z"/>
  <w16cex:commentExtensible w16cex:durableId="26EA8DA2" w16cex:dateUtc="2022-10-07T04:36:00Z"/>
  <w16cex:commentExtensible w16cex:durableId="26E736A5" w16cex:dateUtc="2022-10-05T02:48:00Z"/>
  <w16cex:commentExtensible w16cex:durableId="26EA8E62" w16cex:dateUtc="2022-10-07T04:39:00Z"/>
  <w16cex:commentExtensible w16cex:durableId="26EA8EAC" w16cex:dateUtc="2022-10-07T04:40:00Z"/>
  <w16cex:commentExtensible w16cex:durableId="26E7383F" w16cex:dateUtc="2022-10-05T02:54:00Z"/>
  <w16cex:commentExtensible w16cex:durableId="26EA8F65" w16cex:dateUtc="2022-10-07T04:43:00Z"/>
  <w16cex:commentExtensible w16cex:durableId="26EA8F9A" w16cex:dateUtc="2022-10-07T04:44:00Z"/>
  <w16cex:commentExtensible w16cex:durableId="26E738E1" w16cex:dateUtc="2022-10-05T02:57:00Z"/>
  <w16cex:commentExtensible w16cex:durableId="26E7393D" w16cex:dateUtc="2022-10-05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BD3C0B" w16cid:durableId="26EA913D"/>
  <w16cid:commentId w16cid:paraId="076D610E" w16cid:durableId="26EA8DA2"/>
  <w16cid:commentId w16cid:paraId="486A1047" w16cid:durableId="26E736A5"/>
  <w16cid:commentId w16cid:paraId="2A2E56F7" w16cid:durableId="26EA8E62"/>
  <w16cid:commentId w16cid:paraId="054A8604" w16cid:durableId="26EA8EAC"/>
  <w16cid:commentId w16cid:paraId="79EE6B03" w16cid:durableId="26E7383F"/>
  <w16cid:commentId w16cid:paraId="0B9DAC8A" w16cid:durableId="26EA8F65"/>
  <w16cid:commentId w16cid:paraId="4F5EF3A8" w16cid:durableId="26EA8F9A"/>
  <w16cid:commentId w16cid:paraId="7F3657B1" w16cid:durableId="26E738E1"/>
  <w16cid:commentId w16cid:paraId="07D8E8A1" w16cid:durableId="26E73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002F2E"/>
    <w:rsid w:val="00185506"/>
    <w:rsid w:val="00562F6F"/>
    <w:rsid w:val="0062459E"/>
    <w:rsid w:val="00632C0C"/>
    <w:rsid w:val="00730298"/>
    <w:rsid w:val="00991F7E"/>
    <w:rsid w:val="009C5DB3"/>
    <w:rsid w:val="00AA546F"/>
    <w:rsid w:val="00B453C3"/>
    <w:rsid w:val="00C36E17"/>
    <w:rsid w:val="00CB1E86"/>
    <w:rsid w:val="00D96DB8"/>
    <w:rsid w:val="00E253AD"/>
    <w:rsid w:val="00FD4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32C0C"/>
    <w:rPr>
      <w:sz w:val="16"/>
      <w:szCs w:val="16"/>
    </w:rPr>
  </w:style>
  <w:style w:type="paragraph" w:styleId="CommentText">
    <w:name w:val="annotation text"/>
    <w:basedOn w:val="Normal"/>
    <w:link w:val="CommentTextChar"/>
    <w:uiPriority w:val="99"/>
    <w:semiHidden/>
    <w:unhideWhenUsed/>
    <w:rsid w:val="00632C0C"/>
    <w:rPr>
      <w:sz w:val="20"/>
      <w:szCs w:val="20"/>
    </w:rPr>
  </w:style>
  <w:style w:type="character" w:customStyle="1" w:styleId="CommentTextChar">
    <w:name w:val="Comment Text Char"/>
    <w:basedOn w:val="DefaultParagraphFont"/>
    <w:link w:val="CommentText"/>
    <w:uiPriority w:val="99"/>
    <w:semiHidden/>
    <w:rsid w:val="00632C0C"/>
    <w:rPr>
      <w:sz w:val="20"/>
      <w:szCs w:val="20"/>
    </w:rPr>
  </w:style>
  <w:style w:type="paragraph" w:styleId="CommentSubject">
    <w:name w:val="annotation subject"/>
    <w:basedOn w:val="CommentText"/>
    <w:next w:val="CommentText"/>
    <w:link w:val="CommentSubjectChar"/>
    <w:uiPriority w:val="99"/>
    <w:semiHidden/>
    <w:unhideWhenUsed/>
    <w:rsid w:val="00632C0C"/>
    <w:rPr>
      <w:b/>
      <w:bCs/>
    </w:rPr>
  </w:style>
  <w:style w:type="character" w:customStyle="1" w:styleId="CommentSubjectChar">
    <w:name w:val="Comment Subject Char"/>
    <w:basedOn w:val="CommentTextChar"/>
    <w:link w:val="CommentSubject"/>
    <w:uiPriority w:val="99"/>
    <w:semiHidden/>
    <w:rsid w:val="00632C0C"/>
    <w:rPr>
      <w:b/>
      <w:bCs/>
      <w:sz w:val="20"/>
      <w:szCs w:val="20"/>
    </w:rPr>
  </w:style>
  <w:style w:type="paragraph" w:styleId="Revision">
    <w:name w:val="Revision"/>
    <w:hidden/>
    <w:uiPriority w:val="99"/>
    <w:semiHidden/>
    <w:rsid w:val="00B4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 w:id="1741754785">
      <w:bodyDiv w:val="1"/>
      <w:marLeft w:val="0"/>
      <w:marRight w:val="0"/>
      <w:marTop w:val="0"/>
      <w:marBottom w:val="0"/>
      <w:divBdr>
        <w:top w:val="none" w:sz="0" w:space="0" w:color="auto"/>
        <w:left w:val="none" w:sz="0" w:space="0" w:color="auto"/>
        <w:bottom w:val="none" w:sz="0" w:space="0" w:color="auto"/>
        <w:right w:val="none" w:sz="0" w:space="0" w:color="auto"/>
      </w:divBdr>
    </w:div>
    <w:div w:id="17428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9</cp:revision>
  <dcterms:created xsi:type="dcterms:W3CDTF">2022-09-22T09:18:00Z</dcterms:created>
  <dcterms:modified xsi:type="dcterms:W3CDTF">2022-10-07T04:52:00Z</dcterms:modified>
</cp:coreProperties>
</file>