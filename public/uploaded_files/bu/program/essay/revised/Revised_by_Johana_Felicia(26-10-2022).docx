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B2D2"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If I could travel anywhere, I would go to...</w:t>
      </w:r>
      <w:r w:rsidRPr="00494EAF">
        <w:rPr>
          <w:rFonts w:ascii="Roboto" w:eastAsia="Times New Roman" w:hAnsi="Roboto" w:cs="Times New Roman"/>
          <w:color w:val="E00029"/>
          <w:shd w:val="clear" w:color="auto" w:fill="FFFFFF"/>
        </w:rPr>
        <w:t>*</w:t>
      </w:r>
    </w:p>
    <w:p w14:paraId="4E210651" w14:textId="635245AE"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 xml:space="preserve">Luzern, Switzerland. My family and </w:t>
      </w:r>
      <w:commentRangeStart w:id="0"/>
      <w:r w:rsidRPr="00494EAF">
        <w:rPr>
          <w:rFonts w:ascii="Roboto" w:eastAsia="Times New Roman" w:hAnsi="Roboto" w:cs="Times New Roman"/>
          <w:color w:val="E00029"/>
          <w:shd w:val="clear" w:color="auto" w:fill="FFFFFF"/>
        </w:rPr>
        <w:t>I</w:t>
      </w:r>
      <w:commentRangeEnd w:id="0"/>
      <w:r w:rsidR="00E45CF8">
        <w:rPr>
          <w:rStyle w:val="CommentReference"/>
        </w:rPr>
        <w:commentReference w:id="0"/>
      </w:r>
      <w:r w:rsidR="00E45CF8">
        <w:rPr>
          <w:rFonts w:ascii="Roboto" w:eastAsia="Times New Roman" w:hAnsi="Roboto" w:cs="Times New Roman"/>
          <w:color w:val="E00029"/>
          <w:shd w:val="clear" w:color="auto" w:fill="FFFFFF"/>
        </w:rPr>
        <w:t xml:space="preserve"> </w:t>
      </w:r>
      <w:r w:rsidRPr="00494EAF">
        <w:rPr>
          <w:rFonts w:ascii="Roboto" w:eastAsia="Times New Roman" w:hAnsi="Roboto" w:cs="Times New Roman"/>
          <w:color w:val="E00029"/>
          <w:shd w:val="clear" w:color="auto" w:fill="FFFFFF"/>
        </w:rPr>
        <w:t xml:space="preserve"> always go </w:t>
      </w:r>
      <w:commentRangeStart w:id="1"/>
      <w:r w:rsidRPr="00494EAF">
        <w:rPr>
          <w:rFonts w:ascii="Roboto" w:eastAsia="Times New Roman" w:hAnsi="Roboto" w:cs="Times New Roman"/>
          <w:color w:val="E00029"/>
          <w:shd w:val="clear" w:color="auto" w:fill="FFFFFF"/>
        </w:rPr>
        <w:t xml:space="preserve">here </w:t>
      </w:r>
      <w:commentRangeEnd w:id="1"/>
      <w:r w:rsidR="00E45CF8">
        <w:rPr>
          <w:rStyle w:val="CommentReference"/>
        </w:rPr>
        <w:commentReference w:id="1"/>
      </w:r>
      <w:r w:rsidRPr="00494EAF">
        <w:rPr>
          <w:rFonts w:ascii="Roboto" w:eastAsia="Times New Roman" w:hAnsi="Roboto" w:cs="Times New Roman"/>
          <w:color w:val="E00029"/>
          <w:shd w:val="clear" w:color="auto" w:fill="FFFFFF"/>
        </w:rPr>
        <w:t xml:space="preserve">whenever we visit Europe. What </w:t>
      </w:r>
      <w:del w:id="2" w:author="Chiara Situmorang" w:date="2022-10-26T09:15:00Z">
        <w:r w:rsidRPr="00494EAF" w:rsidDel="00B06399">
          <w:rPr>
            <w:rFonts w:ascii="Roboto" w:eastAsia="Times New Roman" w:hAnsi="Roboto" w:cs="Times New Roman"/>
            <w:color w:val="E00029"/>
            <w:shd w:val="clear" w:color="auto" w:fill="FFFFFF"/>
          </w:rPr>
          <w:delText xml:space="preserve">makes </w:delText>
        </w:r>
      </w:del>
      <w:ins w:id="3" w:author="Chiara Situmorang" w:date="2022-10-26T09:15:00Z">
        <w:r w:rsidR="00B06399" w:rsidRPr="00494EAF">
          <w:rPr>
            <w:rFonts w:ascii="Roboto" w:eastAsia="Times New Roman" w:hAnsi="Roboto" w:cs="Times New Roman"/>
            <w:color w:val="E00029"/>
            <w:shd w:val="clear" w:color="auto" w:fill="FFFFFF"/>
          </w:rPr>
          <w:t>ma</w:t>
        </w:r>
        <w:r w:rsidR="00B06399">
          <w:rPr>
            <w:rFonts w:ascii="Roboto" w:eastAsia="Times New Roman" w:hAnsi="Roboto" w:cs="Times New Roman"/>
            <w:color w:val="E00029"/>
            <w:shd w:val="clear" w:color="auto" w:fill="FFFFFF"/>
          </w:rPr>
          <w:t>de</w:t>
        </w:r>
        <w:r w:rsidR="00B06399" w:rsidRPr="00494EAF">
          <w:rPr>
            <w:rFonts w:ascii="Roboto" w:eastAsia="Times New Roman" w:hAnsi="Roboto" w:cs="Times New Roman"/>
            <w:color w:val="E00029"/>
            <w:shd w:val="clear" w:color="auto" w:fill="FFFFFF"/>
          </w:rPr>
          <w:t xml:space="preserve"> </w:t>
        </w:r>
      </w:ins>
      <w:r w:rsidRPr="00494EAF">
        <w:rPr>
          <w:rFonts w:ascii="Roboto" w:eastAsia="Times New Roman" w:hAnsi="Roboto" w:cs="Times New Roman"/>
          <w:color w:val="E00029"/>
          <w:shd w:val="clear" w:color="auto" w:fill="FFFFFF"/>
        </w:rPr>
        <w:t xml:space="preserve">it memorable </w:t>
      </w:r>
      <w:ins w:id="4" w:author="Chiara Situmorang" w:date="2022-10-26T09:15:00Z">
        <w:r w:rsidR="00B06399">
          <w:rPr>
            <w:rFonts w:ascii="Roboto" w:eastAsia="Times New Roman" w:hAnsi="Roboto" w:cs="Times New Roman"/>
            <w:color w:val="E00029"/>
            <w:shd w:val="clear" w:color="auto" w:fill="FFFFFF"/>
          </w:rPr>
          <w:t>wa</w:t>
        </w:r>
      </w:ins>
      <w:del w:id="5" w:author="Chiara Situmorang" w:date="2022-10-26T09:15:00Z">
        <w:r w:rsidRPr="00494EAF" w:rsidDel="00B06399">
          <w:rPr>
            <w:rFonts w:ascii="Roboto" w:eastAsia="Times New Roman" w:hAnsi="Roboto" w:cs="Times New Roman"/>
            <w:color w:val="E00029"/>
            <w:shd w:val="clear" w:color="auto" w:fill="FFFFFF"/>
          </w:rPr>
          <w:delText>i</w:delText>
        </w:r>
      </w:del>
      <w:r w:rsidRPr="00494EAF">
        <w:rPr>
          <w:rFonts w:ascii="Roboto" w:eastAsia="Times New Roman" w:hAnsi="Roboto" w:cs="Times New Roman"/>
          <w:color w:val="E00029"/>
          <w:shd w:val="clear" w:color="auto" w:fill="FFFFFF"/>
        </w:rPr>
        <w:t>s the lake, which ha</w:t>
      </w:r>
      <w:ins w:id="6" w:author="Chiara Situmorang" w:date="2022-10-26T09:15:00Z">
        <w:r w:rsidR="00B06399">
          <w:rPr>
            <w:rFonts w:ascii="Roboto" w:eastAsia="Times New Roman" w:hAnsi="Roboto" w:cs="Times New Roman"/>
            <w:color w:val="E00029"/>
            <w:shd w:val="clear" w:color="auto" w:fill="FFFFFF"/>
          </w:rPr>
          <w:t>d</w:t>
        </w:r>
      </w:ins>
      <w:del w:id="7" w:author="Chiara Situmorang" w:date="2022-10-26T09:15:00Z">
        <w:r w:rsidRPr="00494EAF" w:rsidDel="00B06399">
          <w:rPr>
            <w:rFonts w:ascii="Roboto" w:eastAsia="Times New Roman" w:hAnsi="Roboto" w:cs="Times New Roman"/>
            <w:color w:val="E00029"/>
            <w:shd w:val="clear" w:color="auto" w:fill="FFFFFF"/>
          </w:rPr>
          <w:delText>s</w:delText>
        </w:r>
      </w:del>
      <w:r w:rsidRPr="00494EAF">
        <w:rPr>
          <w:rFonts w:ascii="Roboto" w:eastAsia="Times New Roman" w:hAnsi="Roboto" w:cs="Times New Roman"/>
          <w:color w:val="E00029"/>
          <w:shd w:val="clear" w:color="auto" w:fill="FFFFFF"/>
        </w:rPr>
        <w:t xml:space="preserve"> a peaceful atmosphere, and the breezy wind made it my </w:t>
      </w:r>
      <w:commentRangeStart w:id="8"/>
      <w:proofErr w:type="spellStart"/>
      <w:r w:rsidRPr="00494EAF">
        <w:rPr>
          <w:rFonts w:ascii="Roboto" w:eastAsia="Times New Roman" w:hAnsi="Roboto" w:cs="Times New Roman"/>
          <w:color w:val="E00029"/>
          <w:shd w:val="clear" w:color="auto" w:fill="FFFFFF"/>
        </w:rPr>
        <w:t>favorite</w:t>
      </w:r>
      <w:commentRangeEnd w:id="8"/>
      <w:proofErr w:type="spellEnd"/>
      <w:r w:rsidR="00E45CF8">
        <w:rPr>
          <w:rStyle w:val="CommentReference"/>
        </w:rPr>
        <w:commentReference w:id="8"/>
      </w:r>
      <w:r w:rsidRPr="00494EAF">
        <w:rPr>
          <w:rFonts w:ascii="Roboto" w:eastAsia="Times New Roman" w:hAnsi="Roboto" w:cs="Times New Roman"/>
          <w:color w:val="E00029"/>
          <w:shd w:val="clear" w:color="auto" w:fill="FFFFFF"/>
        </w:rPr>
        <w:t>. In addition, there</w:t>
      </w:r>
      <w:ins w:id="9" w:author="Chiara Situmorang" w:date="2022-10-26T09:15:00Z">
        <w:r w:rsidR="00B06399">
          <w:rPr>
            <w:rFonts w:ascii="Roboto" w:eastAsia="Times New Roman" w:hAnsi="Roboto" w:cs="Times New Roman"/>
            <w:color w:val="E00029"/>
            <w:shd w:val="clear" w:color="auto" w:fill="FFFFFF"/>
          </w:rPr>
          <w:t xml:space="preserve"> wa</w:t>
        </w:r>
      </w:ins>
      <w:del w:id="10" w:author="Chiara Situmorang" w:date="2022-10-26T09:15:00Z">
        <w:r w:rsidRPr="00494EAF" w:rsidDel="00B06399">
          <w:rPr>
            <w:rFonts w:ascii="Roboto" w:eastAsia="Times New Roman" w:hAnsi="Roboto" w:cs="Times New Roman"/>
            <w:color w:val="E00029"/>
            <w:shd w:val="clear" w:color="auto" w:fill="FFFFFF"/>
          </w:rPr>
          <w:delText>’</w:delText>
        </w:r>
      </w:del>
      <w:r w:rsidRPr="00494EAF">
        <w:rPr>
          <w:rFonts w:ascii="Roboto" w:eastAsia="Times New Roman" w:hAnsi="Roboto" w:cs="Times New Roman"/>
          <w:color w:val="E00029"/>
          <w:shd w:val="clear" w:color="auto" w:fill="FFFFFF"/>
        </w:rPr>
        <w:t xml:space="preserve">s a baguette sandwich shop that </w:t>
      </w:r>
      <w:del w:id="11" w:author="Chiara Situmorang" w:date="2022-10-26T09:15:00Z">
        <w:r w:rsidRPr="00494EAF" w:rsidDel="00B06399">
          <w:rPr>
            <w:rFonts w:ascii="Roboto" w:eastAsia="Times New Roman" w:hAnsi="Roboto" w:cs="Times New Roman"/>
            <w:color w:val="E00029"/>
            <w:shd w:val="clear" w:color="auto" w:fill="FFFFFF"/>
          </w:rPr>
          <w:delText xml:space="preserve">sells </w:delText>
        </w:r>
      </w:del>
      <w:ins w:id="12" w:author="Chiara Situmorang" w:date="2022-10-26T09:15:00Z">
        <w:r w:rsidR="00B06399" w:rsidRPr="00494EAF">
          <w:rPr>
            <w:rFonts w:ascii="Roboto" w:eastAsia="Times New Roman" w:hAnsi="Roboto" w:cs="Times New Roman"/>
            <w:color w:val="E00029"/>
            <w:shd w:val="clear" w:color="auto" w:fill="FFFFFF"/>
          </w:rPr>
          <w:t>s</w:t>
        </w:r>
        <w:r w:rsidR="00B06399">
          <w:rPr>
            <w:rFonts w:ascii="Roboto" w:eastAsia="Times New Roman" w:hAnsi="Roboto" w:cs="Times New Roman"/>
            <w:color w:val="E00029"/>
            <w:shd w:val="clear" w:color="auto" w:fill="FFFFFF"/>
          </w:rPr>
          <w:t>old</w:t>
        </w:r>
        <w:r w:rsidR="00B06399" w:rsidRPr="00494EAF">
          <w:rPr>
            <w:rFonts w:ascii="Roboto" w:eastAsia="Times New Roman" w:hAnsi="Roboto" w:cs="Times New Roman"/>
            <w:color w:val="E00029"/>
            <w:shd w:val="clear" w:color="auto" w:fill="FFFFFF"/>
          </w:rPr>
          <w:t xml:space="preserve"> </w:t>
        </w:r>
      </w:ins>
      <w:r w:rsidRPr="00494EAF">
        <w:rPr>
          <w:rFonts w:ascii="Roboto" w:eastAsia="Times New Roman" w:hAnsi="Roboto" w:cs="Times New Roman"/>
          <w:color w:val="E00029"/>
          <w:shd w:val="clear" w:color="auto" w:fill="FFFFFF"/>
        </w:rPr>
        <w:t>amazing chicken sandwiches. </w:t>
      </w:r>
    </w:p>
    <w:p w14:paraId="63FC3E12" w14:textId="77777777" w:rsidR="00494EAF" w:rsidRPr="00494EAF" w:rsidRDefault="00494EAF" w:rsidP="00494EAF">
      <w:pPr>
        <w:rPr>
          <w:rFonts w:ascii="Times New Roman" w:eastAsia="Times New Roman" w:hAnsi="Times New Roman" w:cs="Times New Roman"/>
        </w:rPr>
      </w:pPr>
    </w:p>
    <w:p w14:paraId="5EE620EA"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The most interesting fact I ever learned from research was...</w:t>
      </w:r>
      <w:r w:rsidRPr="00494EAF">
        <w:rPr>
          <w:rFonts w:ascii="Roboto" w:eastAsia="Times New Roman" w:hAnsi="Roboto" w:cs="Times New Roman"/>
          <w:color w:val="E00029"/>
          <w:shd w:val="clear" w:color="auto" w:fill="FFFFFF"/>
        </w:rPr>
        <w:t>*</w:t>
      </w:r>
    </w:p>
    <w:p w14:paraId="3D898BD2" w14:textId="31D5F6B0"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 xml:space="preserve">Power to weight ratio is a thing. An 800 kg car with 300 horsepower can beat a 1700 kg car with 600 hp. The higher the ratio, the faster and quicker it could get to higher speeds. This fact </w:t>
      </w:r>
      <w:del w:id="13" w:author="Chiara Situmorang" w:date="2022-10-26T09:15:00Z">
        <w:r w:rsidRPr="00494EAF" w:rsidDel="00B06399">
          <w:rPr>
            <w:rFonts w:ascii="Roboto" w:eastAsia="Times New Roman" w:hAnsi="Roboto" w:cs="Times New Roman"/>
            <w:color w:val="E00029"/>
            <w:shd w:val="clear" w:color="auto" w:fill="FFFFFF"/>
          </w:rPr>
          <w:delText xml:space="preserve">broke </w:delText>
        </w:r>
      </w:del>
      <w:ins w:id="14" w:author="Chiara Situmorang" w:date="2022-10-26T09:15:00Z">
        <w:r w:rsidR="00B06399">
          <w:rPr>
            <w:rFonts w:ascii="Roboto" w:eastAsia="Times New Roman" w:hAnsi="Roboto" w:cs="Times New Roman"/>
            <w:color w:val="E00029"/>
            <w:shd w:val="clear" w:color="auto" w:fill="FFFFFF"/>
          </w:rPr>
          <w:t>contradicted</w:t>
        </w:r>
        <w:r w:rsidR="00B06399" w:rsidRPr="00494EAF">
          <w:rPr>
            <w:rFonts w:ascii="Roboto" w:eastAsia="Times New Roman" w:hAnsi="Roboto" w:cs="Times New Roman"/>
            <w:color w:val="E00029"/>
            <w:shd w:val="clear" w:color="auto" w:fill="FFFFFF"/>
          </w:rPr>
          <w:t xml:space="preserve"> </w:t>
        </w:r>
      </w:ins>
      <w:r w:rsidRPr="00494EAF">
        <w:rPr>
          <w:rFonts w:ascii="Roboto" w:eastAsia="Times New Roman" w:hAnsi="Roboto" w:cs="Times New Roman"/>
          <w:color w:val="E00029"/>
          <w:shd w:val="clear" w:color="auto" w:fill="FFFFFF"/>
        </w:rPr>
        <w:t xml:space="preserve">my initial </w:t>
      </w:r>
      <w:del w:id="15" w:author="Chiara Situmorang" w:date="2022-10-26T09:15:00Z">
        <w:r w:rsidRPr="00494EAF" w:rsidDel="00B06399">
          <w:rPr>
            <w:rFonts w:ascii="Roboto" w:eastAsia="Times New Roman" w:hAnsi="Roboto" w:cs="Times New Roman"/>
            <w:color w:val="E00029"/>
            <w:shd w:val="clear" w:color="auto" w:fill="FFFFFF"/>
          </w:rPr>
          <w:delText xml:space="preserve">thought </w:delText>
        </w:r>
      </w:del>
      <w:ins w:id="16" w:author="Chiara Situmorang" w:date="2022-10-26T09:15:00Z">
        <w:r w:rsidR="00B06399">
          <w:rPr>
            <w:rFonts w:ascii="Roboto" w:eastAsia="Times New Roman" w:hAnsi="Roboto" w:cs="Times New Roman"/>
            <w:color w:val="E00029"/>
            <w:shd w:val="clear" w:color="auto" w:fill="FFFFFF"/>
          </w:rPr>
          <w:t>misconception</w:t>
        </w:r>
        <w:r w:rsidR="00B06399" w:rsidRPr="00494EAF">
          <w:rPr>
            <w:rFonts w:ascii="Roboto" w:eastAsia="Times New Roman" w:hAnsi="Roboto" w:cs="Times New Roman"/>
            <w:color w:val="E00029"/>
            <w:shd w:val="clear" w:color="auto" w:fill="FFFFFF"/>
          </w:rPr>
          <w:t xml:space="preserve"> </w:t>
        </w:r>
      </w:ins>
      <w:r w:rsidRPr="00494EAF">
        <w:rPr>
          <w:rFonts w:ascii="Roboto" w:eastAsia="Times New Roman" w:hAnsi="Roboto" w:cs="Times New Roman"/>
          <w:color w:val="E00029"/>
          <w:shd w:val="clear" w:color="auto" w:fill="FFFFFF"/>
        </w:rPr>
        <w:t>that a car must be quick to win a race, which makes it an interesting fact for me. </w:t>
      </w:r>
    </w:p>
    <w:p w14:paraId="60C5D6D2" w14:textId="77777777" w:rsidR="00494EAF" w:rsidRPr="00494EAF" w:rsidRDefault="00494EAF" w:rsidP="00494EAF">
      <w:pPr>
        <w:rPr>
          <w:rFonts w:ascii="Times New Roman" w:eastAsia="Times New Roman" w:hAnsi="Times New Roman" w:cs="Times New Roman"/>
        </w:rPr>
      </w:pPr>
    </w:p>
    <w:p w14:paraId="20CF26D5"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In addition to my major, my academic interests include...</w:t>
      </w:r>
      <w:r w:rsidRPr="00494EAF">
        <w:rPr>
          <w:rFonts w:ascii="Roboto" w:eastAsia="Times New Roman" w:hAnsi="Roboto" w:cs="Times New Roman"/>
          <w:color w:val="E00029"/>
          <w:shd w:val="clear" w:color="auto" w:fill="FFFFFF"/>
        </w:rPr>
        <w:t>*</w:t>
      </w:r>
    </w:p>
    <w:p w14:paraId="46118C79" w14:textId="7D01840C"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Entrepreneurship and Visual Arts. My passion for business has grown recently</w:t>
      </w:r>
      <w:commentRangeStart w:id="17"/>
      <w:r w:rsidRPr="00494EAF">
        <w:rPr>
          <w:rFonts w:ascii="Roboto" w:eastAsia="Times New Roman" w:hAnsi="Roboto" w:cs="Times New Roman"/>
          <w:color w:val="E00029"/>
          <w:shd w:val="clear" w:color="auto" w:fill="FFFFFF"/>
        </w:rPr>
        <w:t xml:space="preserve">, and </w:t>
      </w:r>
      <w:commentRangeEnd w:id="17"/>
      <w:r w:rsidR="005B0268">
        <w:rPr>
          <w:rStyle w:val="CommentReference"/>
        </w:rPr>
        <w:commentReference w:id="17"/>
      </w:r>
      <w:r w:rsidRPr="00494EAF">
        <w:rPr>
          <w:rFonts w:ascii="Roboto" w:eastAsia="Times New Roman" w:hAnsi="Roboto" w:cs="Times New Roman"/>
          <w:color w:val="E00029"/>
          <w:shd w:val="clear" w:color="auto" w:fill="FFFFFF"/>
        </w:rPr>
        <w:t>I am interested in understanding how to create a business and connect with people. I’m also interested in visual arts as I like how meaning could be conveyed in an aesthetically pleasing way. </w:t>
      </w:r>
    </w:p>
    <w:p w14:paraId="2A46E8A8" w14:textId="77777777" w:rsidR="00494EAF" w:rsidRPr="00494EAF" w:rsidRDefault="00494EAF" w:rsidP="00494EAF">
      <w:pPr>
        <w:rPr>
          <w:rFonts w:ascii="Times New Roman" w:eastAsia="Times New Roman" w:hAnsi="Times New Roman" w:cs="Times New Roman"/>
        </w:rPr>
      </w:pPr>
    </w:p>
    <w:p w14:paraId="7D5841AE"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 xml:space="preserve">My </w:t>
      </w:r>
      <w:proofErr w:type="spellStart"/>
      <w:r w:rsidRPr="00494EAF">
        <w:rPr>
          <w:rFonts w:ascii="Roboto" w:eastAsia="Times New Roman" w:hAnsi="Roboto" w:cs="Times New Roman"/>
          <w:color w:val="222222"/>
          <w:shd w:val="clear" w:color="auto" w:fill="FFFFFF"/>
        </w:rPr>
        <w:t>favorite</w:t>
      </w:r>
      <w:proofErr w:type="spellEnd"/>
      <w:r w:rsidRPr="00494EAF">
        <w:rPr>
          <w:rFonts w:ascii="Roboto" w:eastAsia="Times New Roman" w:hAnsi="Roboto" w:cs="Times New Roman"/>
          <w:color w:val="222222"/>
          <w:shd w:val="clear" w:color="auto" w:fill="FFFFFF"/>
        </w:rPr>
        <w:t xml:space="preserve"> thing about last Wednesday was...</w:t>
      </w:r>
      <w:r w:rsidRPr="00494EAF">
        <w:rPr>
          <w:rFonts w:ascii="Roboto" w:eastAsia="Times New Roman" w:hAnsi="Roboto" w:cs="Times New Roman"/>
          <w:color w:val="E00029"/>
          <w:shd w:val="clear" w:color="auto" w:fill="FFFFFF"/>
        </w:rPr>
        <w:t>*</w:t>
      </w:r>
    </w:p>
    <w:p w14:paraId="3DDCA972"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When we got a bulk order of 80 muffins for office workers. My friend and I created a venture selling muffins, cookies and sweet bread</w:t>
      </w:r>
      <w:commentRangeStart w:id="18"/>
      <w:r w:rsidRPr="00494EAF">
        <w:rPr>
          <w:rFonts w:ascii="Roboto" w:eastAsia="Times New Roman" w:hAnsi="Roboto" w:cs="Times New Roman"/>
          <w:color w:val="E00029"/>
          <w:shd w:val="clear" w:color="auto" w:fill="FFFFFF"/>
        </w:rPr>
        <w:t xml:space="preserve">, and </w:t>
      </w:r>
      <w:commentRangeEnd w:id="18"/>
      <w:r w:rsidR="005B0268">
        <w:rPr>
          <w:rStyle w:val="CommentReference"/>
        </w:rPr>
        <w:commentReference w:id="18"/>
      </w:r>
      <w:r w:rsidRPr="00494EAF">
        <w:rPr>
          <w:rFonts w:ascii="Roboto" w:eastAsia="Times New Roman" w:hAnsi="Roboto" w:cs="Times New Roman"/>
          <w:color w:val="E00029"/>
          <w:shd w:val="clear" w:color="auto" w:fill="FFFFFF"/>
        </w:rPr>
        <w:t xml:space="preserve">this bulk order managed to cover our initial investment and </w:t>
      </w:r>
      <w:commentRangeStart w:id="19"/>
      <w:r w:rsidRPr="00494EAF">
        <w:rPr>
          <w:rFonts w:ascii="Roboto" w:eastAsia="Times New Roman" w:hAnsi="Roboto" w:cs="Times New Roman"/>
          <w:color w:val="E00029"/>
          <w:shd w:val="clear" w:color="auto" w:fill="FFFFFF"/>
        </w:rPr>
        <w:t xml:space="preserve">generate </w:t>
      </w:r>
      <w:commentRangeEnd w:id="19"/>
      <w:r w:rsidR="005B0268">
        <w:rPr>
          <w:rStyle w:val="CommentReference"/>
        </w:rPr>
        <w:commentReference w:id="19"/>
      </w:r>
      <w:r w:rsidRPr="00494EAF">
        <w:rPr>
          <w:rFonts w:ascii="Roboto" w:eastAsia="Times New Roman" w:hAnsi="Roboto" w:cs="Times New Roman"/>
          <w:color w:val="E00029"/>
          <w:shd w:val="clear" w:color="auto" w:fill="FFFFFF"/>
        </w:rPr>
        <w:t>profit too. Because of our baking talents and network, the business started well. </w:t>
      </w:r>
    </w:p>
    <w:p w14:paraId="555D505B" w14:textId="77777777" w:rsidR="00494EAF" w:rsidRPr="00494EAF" w:rsidRDefault="00494EAF" w:rsidP="00494EAF">
      <w:pPr>
        <w:rPr>
          <w:rFonts w:ascii="Times New Roman" w:eastAsia="Times New Roman" w:hAnsi="Times New Roman" w:cs="Times New Roman"/>
        </w:rPr>
      </w:pPr>
    </w:p>
    <w:p w14:paraId="77E09A02"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When I think of diversity, I think of..</w:t>
      </w:r>
      <w:r w:rsidRPr="00494EAF">
        <w:rPr>
          <w:rFonts w:ascii="Roboto" w:eastAsia="Times New Roman" w:hAnsi="Roboto" w:cs="Times New Roman"/>
          <w:color w:val="E00029"/>
          <w:shd w:val="clear" w:color="auto" w:fill="FFFFFF"/>
        </w:rPr>
        <w:t>*</w:t>
      </w:r>
    </w:p>
    <w:p w14:paraId="7E812E97"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Respect and tolerance. Diversity means inclusivity</w:t>
      </w:r>
      <w:commentRangeStart w:id="20"/>
      <w:r w:rsidRPr="00494EAF">
        <w:rPr>
          <w:rFonts w:ascii="Roboto" w:eastAsia="Times New Roman" w:hAnsi="Roboto" w:cs="Times New Roman"/>
          <w:color w:val="E00029"/>
          <w:shd w:val="clear" w:color="auto" w:fill="FFFFFF"/>
        </w:rPr>
        <w:t xml:space="preserve">, and </w:t>
      </w:r>
      <w:commentRangeEnd w:id="20"/>
      <w:r w:rsidR="00306784">
        <w:rPr>
          <w:rStyle w:val="CommentReference"/>
        </w:rPr>
        <w:commentReference w:id="20"/>
      </w:r>
      <w:r w:rsidRPr="00494EAF">
        <w:rPr>
          <w:rFonts w:ascii="Roboto" w:eastAsia="Times New Roman" w:hAnsi="Roboto" w:cs="Times New Roman"/>
          <w:color w:val="E00029"/>
          <w:shd w:val="clear" w:color="auto" w:fill="FFFFFF"/>
        </w:rPr>
        <w:t>to ensure everyone is included, we must respect each other and tolerate our differences. That way, all races, genders, cultures, and ethnicities can freely express their beliefs and care for each other’s well-being to keep a community safe. </w:t>
      </w:r>
    </w:p>
    <w:p w14:paraId="3CE55E67" w14:textId="77777777" w:rsidR="00494EAF" w:rsidRPr="00494EAF" w:rsidRDefault="00494EAF" w:rsidP="00494EAF">
      <w:pPr>
        <w:rPr>
          <w:rFonts w:ascii="Times New Roman" w:eastAsia="Times New Roman" w:hAnsi="Times New Roman" w:cs="Times New Roman"/>
        </w:rPr>
      </w:pPr>
    </w:p>
    <w:p w14:paraId="46635F86"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Something you might not know about me is...</w:t>
      </w:r>
      <w:r w:rsidRPr="00494EAF">
        <w:rPr>
          <w:rFonts w:ascii="Roboto" w:eastAsia="Times New Roman" w:hAnsi="Roboto" w:cs="Times New Roman"/>
          <w:color w:val="E00029"/>
          <w:shd w:val="clear" w:color="auto" w:fill="FFFFFF"/>
        </w:rPr>
        <w:t>*</w:t>
      </w:r>
    </w:p>
    <w:p w14:paraId="6D5463CE"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 xml:space="preserve">I have a reasonably strong instinct, even though I’m logical. </w:t>
      </w:r>
      <w:commentRangeStart w:id="21"/>
      <w:r w:rsidRPr="00494EAF">
        <w:rPr>
          <w:rFonts w:ascii="Roboto" w:eastAsia="Times New Roman" w:hAnsi="Roboto" w:cs="Times New Roman"/>
          <w:color w:val="E00029"/>
          <w:shd w:val="clear" w:color="auto" w:fill="FFFFFF"/>
        </w:rPr>
        <w:t xml:space="preserve">There were times when </w:t>
      </w:r>
      <w:commentRangeStart w:id="22"/>
      <w:r w:rsidRPr="00494EAF">
        <w:rPr>
          <w:rFonts w:ascii="Roboto" w:eastAsia="Times New Roman" w:hAnsi="Roboto" w:cs="Times New Roman"/>
          <w:color w:val="E00029"/>
          <w:shd w:val="clear" w:color="auto" w:fill="FFFFFF"/>
        </w:rPr>
        <w:t>I’ve</w:t>
      </w:r>
      <w:commentRangeEnd w:id="22"/>
      <w:r w:rsidR="00306784">
        <w:rPr>
          <w:rStyle w:val="CommentReference"/>
        </w:rPr>
        <w:commentReference w:id="22"/>
      </w:r>
      <w:r w:rsidRPr="00494EAF">
        <w:rPr>
          <w:rFonts w:ascii="Roboto" w:eastAsia="Times New Roman" w:hAnsi="Roboto" w:cs="Times New Roman"/>
          <w:color w:val="E00029"/>
          <w:shd w:val="clear" w:color="auto" w:fill="FFFFFF"/>
        </w:rPr>
        <w:t xml:space="preserve"> avoided things that would put me at a disadvantage because I followed my instincts, like falling into scams or toxic relationships.</w:t>
      </w:r>
      <w:commentRangeEnd w:id="21"/>
      <w:r w:rsidR="00306784">
        <w:rPr>
          <w:rStyle w:val="CommentReference"/>
        </w:rPr>
        <w:commentReference w:id="21"/>
      </w:r>
      <w:r w:rsidRPr="00494EAF">
        <w:rPr>
          <w:rFonts w:ascii="Roboto" w:eastAsia="Times New Roman" w:hAnsi="Roboto" w:cs="Times New Roman"/>
          <w:color w:val="E00029"/>
          <w:shd w:val="clear" w:color="auto" w:fill="FFFFFF"/>
        </w:rPr>
        <w:t xml:space="preserve"> But, I still use rational thinking to </w:t>
      </w:r>
      <w:proofErr w:type="spellStart"/>
      <w:r w:rsidRPr="00494EAF">
        <w:rPr>
          <w:rFonts w:ascii="Roboto" w:eastAsia="Times New Roman" w:hAnsi="Roboto" w:cs="Times New Roman"/>
          <w:color w:val="E00029"/>
          <w:shd w:val="clear" w:color="auto" w:fill="FFFFFF"/>
        </w:rPr>
        <w:t>analyze</w:t>
      </w:r>
      <w:proofErr w:type="spellEnd"/>
      <w:r w:rsidRPr="00494EAF">
        <w:rPr>
          <w:rFonts w:ascii="Roboto" w:eastAsia="Times New Roman" w:hAnsi="Roboto" w:cs="Times New Roman"/>
          <w:color w:val="E00029"/>
          <w:shd w:val="clear" w:color="auto" w:fill="FFFFFF"/>
        </w:rPr>
        <w:t xml:space="preserve"> situations and make decisions. </w:t>
      </w:r>
    </w:p>
    <w:p w14:paraId="5985C4A7" w14:textId="77777777" w:rsidR="00494EAF" w:rsidRPr="00494EAF" w:rsidRDefault="00494EAF" w:rsidP="00494EAF">
      <w:pPr>
        <w:rPr>
          <w:rFonts w:ascii="Times New Roman" w:eastAsia="Times New Roman" w:hAnsi="Times New Roman" w:cs="Times New Roman"/>
        </w:rPr>
      </w:pPr>
    </w:p>
    <w:p w14:paraId="3E143323" w14:textId="5D2744F6" w:rsidR="002256B3" w:rsidRDefault="00306784" w:rsidP="00494EAF">
      <w:r>
        <w:t xml:space="preserve">Hi Indra, </w:t>
      </w:r>
    </w:p>
    <w:p w14:paraId="468D6B6E" w14:textId="3A5F418A" w:rsidR="00306784" w:rsidRDefault="00306784" w:rsidP="00494EAF"/>
    <w:p w14:paraId="73621828" w14:textId="20981BBE" w:rsidR="00306784" w:rsidRDefault="00306784" w:rsidP="00494EAF">
      <w:r>
        <w:t xml:space="preserve">I think you are mostly on the right track with the sentences above! There are just a few things that you might need to add or rephrase to make your sentences clearer and flow better. </w:t>
      </w:r>
    </w:p>
    <w:p w14:paraId="066D1D12" w14:textId="2300F53C" w:rsidR="00306784" w:rsidRDefault="00306784" w:rsidP="00494EAF"/>
    <w:p w14:paraId="76CCD363" w14:textId="1A363AEC" w:rsidR="00306784" w:rsidRDefault="00306784" w:rsidP="00494EAF">
      <w:r>
        <w:t>All the best,</w:t>
      </w:r>
    </w:p>
    <w:p w14:paraId="2D7F2DA0" w14:textId="1EE6D868" w:rsidR="00306784" w:rsidRPr="00494EAF" w:rsidRDefault="00306784" w:rsidP="00494EAF">
      <w:r>
        <w:t xml:space="preserve">Johana </w:t>
      </w:r>
    </w:p>
    <w:sectPr w:rsidR="00306784" w:rsidRPr="00494EA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5T12:40:00Z" w:initials="JF">
    <w:p w14:paraId="18308C03" w14:textId="77777777" w:rsidR="00E45CF8" w:rsidRDefault="00E45CF8" w:rsidP="00BA5A25">
      <w:r>
        <w:rPr>
          <w:rStyle w:val="CommentReference"/>
        </w:rPr>
        <w:annotationRef/>
      </w:r>
      <w:r>
        <w:rPr>
          <w:sz w:val="20"/>
          <w:szCs w:val="20"/>
        </w:rPr>
        <w:t>Add “would”.</w:t>
      </w:r>
    </w:p>
  </w:comment>
  <w:comment w:id="1" w:author="Johana Felicia" w:date="2022-10-25T12:40:00Z" w:initials="JF">
    <w:p w14:paraId="2913AD21" w14:textId="7C6CDE3D" w:rsidR="00E45CF8" w:rsidRDefault="00E45CF8" w:rsidP="00A50957">
      <w:r>
        <w:rPr>
          <w:rStyle w:val="CommentReference"/>
        </w:rPr>
        <w:annotationRef/>
      </w:r>
      <w:r>
        <w:rPr>
          <w:sz w:val="20"/>
          <w:szCs w:val="20"/>
        </w:rPr>
        <w:t xml:space="preserve">This might sound more appropriate with “there”, as you are not in Luzern at the moment. </w:t>
      </w:r>
    </w:p>
  </w:comment>
  <w:comment w:id="8" w:author="Johana Felicia" w:date="2022-10-25T12:42:00Z" w:initials="JF">
    <w:p w14:paraId="7796B1DC" w14:textId="77777777" w:rsidR="00E45CF8" w:rsidRDefault="00E45CF8" w:rsidP="00D06FBC">
      <w:r>
        <w:rPr>
          <w:rStyle w:val="CommentReference"/>
        </w:rPr>
        <w:annotationRef/>
      </w:r>
      <w:r>
        <w:rPr>
          <w:sz w:val="20"/>
          <w:szCs w:val="20"/>
        </w:rPr>
        <w:t xml:space="preserve">This feels like a cliffhanger. Favorite place? Favorite memory? </w:t>
      </w:r>
    </w:p>
  </w:comment>
  <w:comment w:id="17" w:author="Johana Felicia" w:date="2022-10-25T12:50:00Z" w:initials="JF">
    <w:p w14:paraId="73940030" w14:textId="77777777" w:rsidR="005B0268" w:rsidRDefault="005B0268" w:rsidP="00B95407">
      <w:r>
        <w:rPr>
          <w:rStyle w:val="CommentReference"/>
        </w:rPr>
        <w:annotationRef/>
      </w:r>
      <w:r>
        <w:rPr>
          <w:sz w:val="20"/>
          <w:szCs w:val="20"/>
        </w:rPr>
        <w:t>Remove the comma and replace “and” with “as”. This would make the sentence clearer and flow better.</w:t>
      </w:r>
    </w:p>
  </w:comment>
  <w:comment w:id="18" w:author="Johana Felicia" w:date="2022-10-25T12:57:00Z" w:initials="JF">
    <w:p w14:paraId="36CDA719" w14:textId="77777777" w:rsidR="005B0268" w:rsidRDefault="005B0268" w:rsidP="00B45D9C">
      <w:r>
        <w:rPr>
          <w:rStyle w:val="CommentReference"/>
        </w:rPr>
        <w:annotationRef/>
      </w:r>
      <w:r>
        <w:rPr>
          <w:sz w:val="20"/>
          <w:szCs w:val="20"/>
        </w:rPr>
        <w:t xml:space="preserve">Remove the comma and the “and”. Start “This as a new sentence. “This bulk order…”. </w:t>
      </w:r>
    </w:p>
  </w:comment>
  <w:comment w:id="19" w:author="Johana Felicia" w:date="2022-10-25T12:57:00Z" w:initials="JF">
    <w:p w14:paraId="06B873C5" w14:textId="77777777" w:rsidR="005B0268" w:rsidRDefault="005B0268" w:rsidP="00A74AF5">
      <w:r>
        <w:rPr>
          <w:rStyle w:val="CommentReference"/>
        </w:rPr>
        <w:annotationRef/>
      </w:r>
      <w:r>
        <w:rPr>
          <w:sz w:val="20"/>
          <w:szCs w:val="20"/>
        </w:rPr>
        <w:t>Be consistent with your tense. Replace with “generated”.</w:t>
      </w:r>
    </w:p>
  </w:comment>
  <w:comment w:id="20" w:author="Johana Felicia" w:date="2022-10-25T13:00:00Z" w:initials="JF">
    <w:p w14:paraId="68E53C8C" w14:textId="77777777" w:rsidR="00306784" w:rsidRDefault="00306784" w:rsidP="001A7D16">
      <w:r>
        <w:rPr>
          <w:rStyle w:val="CommentReference"/>
        </w:rPr>
        <w:annotationRef/>
      </w:r>
      <w:r>
        <w:rPr>
          <w:sz w:val="20"/>
          <w:szCs w:val="20"/>
        </w:rPr>
        <w:t>Remove the comma and “and”. Start the new sentence with, “To ensure…”.</w:t>
      </w:r>
    </w:p>
  </w:comment>
  <w:comment w:id="22" w:author="Johana Felicia" w:date="2022-10-25T13:01:00Z" w:initials="JF">
    <w:p w14:paraId="79C36E9A" w14:textId="77777777" w:rsidR="00306784" w:rsidRDefault="00306784" w:rsidP="00A851FD">
      <w:r>
        <w:rPr>
          <w:rStyle w:val="CommentReference"/>
        </w:rPr>
        <w:annotationRef/>
      </w:r>
      <w:r>
        <w:rPr>
          <w:sz w:val="20"/>
          <w:szCs w:val="20"/>
        </w:rPr>
        <w:t xml:space="preserve">Replace with “I”. </w:t>
      </w:r>
    </w:p>
  </w:comment>
  <w:comment w:id="21" w:author="Johana Felicia" w:date="2022-10-25T13:05:00Z" w:initials="JF">
    <w:p w14:paraId="165360F6" w14:textId="77777777" w:rsidR="00306784" w:rsidRDefault="00306784" w:rsidP="009574EB">
      <w:r>
        <w:rPr>
          <w:rStyle w:val="CommentReference"/>
        </w:rPr>
        <w:annotationRef/>
      </w:r>
      <w:r>
        <w:rPr>
          <w:sz w:val="20"/>
          <w:szCs w:val="20"/>
        </w:rPr>
        <w:t xml:space="preserve">To make this sentence structure clearer, please consider rephrasing this with, “There were times when I followed my instincts to avoid being put at a disadvantage—like falling into scams or toxic relationships”.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308C03" w15:done="0"/>
  <w15:commentEx w15:paraId="2913AD21" w15:done="0"/>
  <w15:commentEx w15:paraId="7796B1DC" w15:done="0"/>
  <w15:commentEx w15:paraId="73940030" w15:done="0"/>
  <w15:commentEx w15:paraId="36CDA719" w15:done="0"/>
  <w15:commentEx w15:paraId="06B873C5" w15:done="0"/>
  <w15:commentEx w15:paraId="68E53C8C" w15:done="0"/>
  <w15:commentEx w15:paraId="79C36E9A" w15:done="0"/>
  <w15:commentEx w15:paraId="165360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57AF" w16cex:dateUtc="2022-10-25T05:40:00Z"/>
  <w16cex:commentExtensible w16cex:durableId="270257A3" w16cex:dateUtc="2022-10-25T05:40:00Z"/>
  <w16cex:commentExtensible w16cex:durableId="27025820" w16cex:dateUtc="2022-10-25T05:42:00Z"/>
  <w16cex:commentExtensible w16cex:durableId="270259FD" w16cex:dateUtc="2022-10-25T05:50:00Z"/>
  <w16cex:commentExtensible w16cex:durableId="27025BBD" w16cex:dateUtc="2022-10-25T05:57:00Z"/>
  <w16cex:commentExtensible w16cex:durableId="27025BD5" w16cex:dateUtc="2022-10-25T05:57:00Z"/>
  <w16cex:commentExtensible w16cex:durableId="27025C59" w16cex:dateUtc="2022-10-25T06:00:00Z"/>
  <w16cex:commentExtensible w16cex:durableId="27025C9F" w16cex:dateUtc="2022-10-25T06:01:00Z"/>
  <w16cex:commentExtensible w16cex:durableId="27025DA7" w16cex:dateUtc="2022-10-25T0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308C03" w16cid:durableId="270257AF"/>
  <w16cid:commentId w16cid:paraId="2913AD21" w16cid:durableId="270257A3"/>
  <w16cid:commentId w16cid:paraId="7796B1DC" w16cid:durableId="27025820"/>
  <w16cid:commentId w16cid:paraId="73940030" w16cid:durableId="270259FD"/>
  <w16cid:commentId w16cid:paraId="36CDA719" w16cid:durableId="27025BBD"/>
  <w16cid:commentId w16cid:paraId="06B873C5" w16cid:durableId="27025BD5"/>
  <w16cid:commentId w16cid:paraId="68E53C8C" w16cid:durableId="27025C59"/>
  <w16cid:commentId w16cid:paraId="79C36E9A" w16cid:durableId="27025C9F"/>
  <w16cid:commentId w16cid:paraId="165360F6" w16cid:durableId="27025D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1E"/>
    <w:rsid w:val="00185506"/>
    <w:rsid w:val="002256B3"/>
    <w:rsid w:val="00256566"/>
    <w:rsid w:val="00306784"/>
    <w:rsid w:val="00494EAF"/>
    <w:rsid w:val="005B0268"/>
    <w:rsid w:val="0062459E"/>
    <w:rsid w:val="00B06399"/>
    <w:rsid w:val="00B63A1E"/>
    <w:rsid w:val="00E45C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25E2"/>
  <w15:chartTrackingRefBased/>
  <w15:docId w15:val="{E4511D12-67CB-2840-A44C-E002C7E1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A1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45CF8"/>
    <w:rPr>
      <w:sz w:val="16"/>
      <w:szCs w:val="16"/>
    </w:rPr>
  </w:style>
  <w:style w:type="paragraph" w:styleId="CommentText">
    <w:name w:val="annotation text"/>
    <w:basedOn w:val="Normal"/>
    <w:link w:val="CommentTextChar"/>
    <w:uiPriority w:val="99"/>
    <w:semiHidden/>
    <w:unhideWhenUsed/>
    <w:rsid w:val="00E45CF8"/>
    <w:rPr>
      <w:sz w:val="20"/>
      <w:szCs w:val="20"/>
    </w:rPr>
  </w:style>
  <w:style w:type="character" w:customStyle="1" w:styleId="CommentTextChar">
    <w:name w:val="Comment Text Char"/>
    <w:basedOn w:val="DefaultParagraphFont"/>
    <w:link w:val="CommentText"/>
    <w:uiPriority w:val="99"/>
    <w:semiHidden/>
    <w:rsid w:val="00E45CF8"/>
    <w:rPr>
      <w:sz w:val="20"/>
      <w:szCs w:val="20"/>
    </w:rPr>
  </w:style>
  <w:style w:type="paragraph" w:styleId="CommentSubject">
    <w:name w:val="annotation subject"/>
    <w:basedOn w:val="CommentText"/>
    <w:next w:val="CommentText"/>
    <w:link w:val="CommentSubjectChar"/>
    <w:uiPriority w:val="99"/>
    <w:semiHidden/>
    <w:unhideWhenUsed/>
    <w:rsid w:val="00E45CF8"/>
    <w:rPr>
      <w:b/>
      <w:bCs/>
    </w:rPr>
  </w:style>
  <w:style w:type="character" w:customStyle="1" w:styleId="CommentSubjectChar">
    <w:name w:val="Comment Subject Char"/>
    <w:basedOn w:val="CommentTextChar"/>
    <w:link w:val="CommentSubject"/>
    <w:uiPriority w:val="99"/>
    <w:semiHidden/>
    <w:rsid w:val="00E45CF8"/>
    <w:rPr>
      <w:b/>
      <w:bCs/>
      <w:sz w:val="20"/>
      <w:szCs w:val="20"/>
    </w:rPr>
  </w:style>
  <w:style w:type="paragraph" w:styleId="Revision">
    <w:name w:val="Revision"/>
    <w:hidden/>
    <w:uiPriority w:val="99"/>
    <w:semiHidden/>
    <w:rsid w:val="00B06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61933">
      <w:bodyDiv w:val="1"/>
      <w:marLeft w:val="0"/>
      <w:marRight w:val="0"/>
      <w:marTop w:val="0"/>
      <w:marBottom w:val="0"/>
      <w:divBdr>
        <w:top w:val="none" w:sz="0" w:space="0" w:color="auto"/>
        <w:left w:val="none" w:sz="0" w:space="0" w:color="auto"/>
        <w:bottom w:val="none" w:sz="0" w:space="0" w:color="auto"/>
        <w:right w:val="none" w:sz="0" w:space="0" w:color="auto"/>
      </w:divBdr>
    </w:div>
    <w:div w:id="1010838921">
      <w:bodyDiv w:val="1"/>
      <w:marLeft w:val="0"/>
      <w:marRight w:val="0"/>
      <w:marTop w:val="0"/>
      <w:marBottom w:val="0"/>
      <w:divBdr>
        <w:top w:val="none" w:sz="0" w:space="0" w:color="auto"/>
        <w:left w:val="none" w:sz="0" w:space="0" w:color="auto"/>
        <w:bottom w:val="none" w:sz="0" w:space="0" w:color="auto"/>
        <w:right w:val="none" w:sz="0" w:space="0" w:color="auto"/>
      </w:divBdr>
    </w:div>
    <w:div w:id="165695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2022-10-24T08:13:00Z</dcterms:created>
  <dcterms:modified xsi:type="dcterms:W3CDTF">2022-10-26T02:16:00Z</dcterms:modified>
</cp:coreProperties>
</file>